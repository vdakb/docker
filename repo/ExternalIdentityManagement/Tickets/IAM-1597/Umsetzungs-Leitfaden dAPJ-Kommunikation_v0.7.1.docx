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7B16C" w14:textId="4F31F011" w:rsidR="005A32DB" w:rsidRDefault="00483E43" w:rsidP="005B29C7">
      <w:pPr>
        <w:sectPr w:rsidR="005A32DB" w:rsidSect="00483E43">
          <w:pgSz w:w="11906" w:h="16838"/>
          <w:pgMar w:top="2552" w:right="851" w:bottom="425" w:left="1418" w:header="709" w:footer="709" w:gutter="0"/>
          <w:cols w:space="708"/>
          <w:docGrid w:linePitch="360"/>
        </w:sectPr>
      </w:pPr>
      <w:bookmarkStart w:id="0" w:name="_Toc72590858"/>
      <w:bookmarkStart w:id="1" w:name="_Toc72591065"/>
      <w:r w:rsidRPr="00D32C0B">
        <w:rPr>
          <w:noProof/>
          <w:lang w:eastAsia="de-DE"/>
        </w:rPr>
        <w:drawing>
          <wp:anchor distT="0" distB="0" distL="114300" distR="114300" simplePos="0" relativeHeight="251693056" behindDoc="1" locked="1" layoutInCell="1" allowOverlap="1" wp14:anchorId="01BE3A7D" wp14:editId="768EF881">
            <wp:simplePos x="0" y="0"/>
            <wp:positionH relativeFrom="page">
              <wp:posOffset>5040630</wp:posOffset>
            </wp:positionH>
            <wp:positionV relativeFrom="page">
              <wp:posOffset>482600</wp:posOffset>
            </wp:positionV>
            <wp:extent cx="1980000" cy="381600"/>
            <wp:effectExtent l="0" t="0" r="1270" b="0"/>
            <wp:wrapThrough wrapText="bothSides">
              <wp:wrapPolygon edited="0">
                <wp:start x="0" y="0"/>
                <wp:lineTo x="0" y="20520"/>
                <wp:lineTo x="21406" y="20520"/>
                <wp:lineTo x="21406"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38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0288" behindDoc="0" locked="0" layoutInCell="1" allowOverlap="1" wp14:anchorId="361B2AA1" wp14:editId="55D92FCC">
                <wp:simplePos x="0" y="0"/>
                <wp:positionH relativeFrom="page">
                  <wp:posOffset>180340</wp:posOffset>
                </wp:positionH>
                <wp:positionV relativeFrom="page">
                  <wp:posOffset>180340</wp:posOffset>
                </wp:positionV>
                <wp:extent cx="7200000" cy="3384000"/>
                <wp:effectExtent l="0" t="0" r="1270" b="6985"/>
                <wp:wrapNone/>
                <wp:docPr id="2" name="Textfeld 2"/>
                <wp:cNvGraphicFramePr/>
                <a:graphic xmlns:a="http://schemas.openxmlformats.org/drawingml/2006/main">
                  <a:graphicData uri="http://schemas.microsoft.com/office/word/2010/wordprocessingShape">
                    <wps:wsp>
                      <wps:cNvSpPr txBox="1"/>
                      <wps:spPr>
                        <a:xfrm>
                          <a:off x="0" y="0"/>
                          <a:ext cx="7200000" cy="3384000"/>
                        </a:xfrm>
                        <a:prstGeom prst="rect">
                          <a:avLst/>
                        </a:prstGeom>
                        <a:solidFill>
                          <a:schemeClr val="lt1"/>
                        </a:solidFill>
                        <a:ln w="6350">
                          <a:noFill/>
                        </a:ln>
                      </wps:spPr>
                      <wps:txbx>
                        <w:txbxContent>
                          <w:p w14:paraId="1635D8F6" w14:textId="46A3AA84" w:rsidR="00C5238B" w:rsidRPr="00BF5F3A" w:rsidRDefault="00C5238B" w:rsidP="00DB4749">
                            <w:pPr>
                              <w:spacing w:before="2120" w:after="0"/>
                            </w:pPr>
                            <w:sdt>
                              <w:sdtPr>
                                <w:alias w:val="Titel"/>
                                <w:tag w:val=""/>
                                <w:id w:val="-441762772"/>
                                <w:dataBinding w:prefixMappings="xmlns:ns0='http://purl.org/dc/elements/1.1/' xmlns:ns1='http://schemas.openxmlformats.org/package/2006/metadata/core-properties' " w:xpath="/ns1:coreProperties[1]/ns0:title[1]" w:storeItemID="{6C3C8BC8-F283-45AE-878A-BAB7291924A1}"/>
                                <w:text/>
                              </w:sdtPr>
                              <w:sdtContent>
                                <w:r>
                                  <w:t>Umsetzungsleitfaden dAPJ-Kommunikation</w:t>
                                </w:r>
                              </w:sdtContent>
                            </w:sdt>
                          </w:p>
                          <w:p w14:paraId="2AD10446" w14:textId="77777777" w:rsidR="00C5238B" w:rsidRPr="00A87230" w:rsidRDefault="00C5238B" w:rsidP="00A87230">
                            <w:pPr>
                              <w:spacing w:after="140" w:line="600" w:lineRule="atLeast"/>
                              <w:rPr>
                                <w:sz w:val="50"/>
                                <w:szCs w:val="50"/>
                              </w:rPr>
                            </w:pPr>
                            <w:bookmarkStart w:id="2" w:name="_GoBack"/>
                            <w:bookmarkEnd w:id="2"/>
                            <w:r>
                              <w:rPr>
                                <w:sz w:val="50"/>
                                <w:szCs w:val="50"/>
                              </w:rPr>
                              <w:t>P20 RT Justiz</w:t>
                            </w:r>
                          </w:p>
                          <w:p w14:paraId="2F9DC008" w14:textId="58D8C6D7" w:rsidR="00C5238B" w:rsidRPr="00DC1081" w:rsidRDefault="00C5238B" w:rsidP="007D54FC">
                            <w:pPr>
                              <w:rPr>
                                <w:rStyle w:val="BKATitel-Version01fett"/>
                                <w:sz w:val="32"/>
                                <w:szCs w:val="32"/>
                              </w:rPr>
                            </w:pPr>
                            <w:r w:rsidRPr="00D031BF">
                              <w:rPr>
                                <w:rStyle w:val="BKATitel-Version01fett"/>
                                <w:b w:val="0"/>
                                <w:sz w:val="32"/>
                                <w:szCs w:val="32"/>
                              </w:rPr>
                              <w:t xml:space="preserve">Version </w:t>
                            </w:r>
                            <w:bookmarkStart w:id="3" w:name="Version"/>
                            <w:r>
                              <w:rPr>
                                <w:rStyle w:val="BKATitel-Version01fett"/>
                                <w:sz w:val="32"/>
                                <w:szCs w:val="32"/>
                              </w:rPr>
                              <w:fldChar w:fldCharType="begin"/>
                            </w:r>
                            <w:r>
                              <w:rPr>
                                <w:rStyle w:val="BKATitel-Version01fett"/>
                                <w:sz w:val="32"/>
                                <w:szCs w:val="32"/>
                              </w:rPr>
                              <w:instrText xml:space="preserve"> DOCPROPERTY  Version  \* MERGEFORMAT </w:instrText>
                            </w:r>
                            <w:r>
                              <w:rPr>
                                <w:rStyle w:val="BKATitel-Version01fett"/>
                                <w:sz w:val="32"/>
                                <w:szCs w:val="32"/>
                              </w:rPr>
                              <w:fldChar w:fldCharType="separate"/>
                            </w:r>
                            <w:ins w:id="4" w:author="Rosner (Extern), Christian" w:date="2024-04-12T18:23:00Z">
                              <w:r>
                                <w:rPr>
                                  <w:rStyle w:val="BKATitel-Version01fett"/>
                                  <w:sz w:val="32"/>
                                  <w:szCs w:val="32"/>
                                </w:rPr>
                                <w:t>0.7.1</w:t>
                              </w:r>
                            </w:ins>
                            <w:r>
                              <w:rPr>
                                <w:rStyle w:val="BKATitel-Version01fett"/>
                                <w:sz w:val="32"/>
                                <w:szCs w:val="32"/>
                              </w:rPr>
                              <w:fldChar w:fldCharType="end"/>
                            </w:r>
                            <w:bookmarkEnd w:id="3"/>
                            <w:r w:rsidRPr="006C791F">
                              <w:rPr>
                                <w:rStyle w:val="BKATitel-Version01fett"/>
                                <w:b w:val="0"/>
                                <w:sz w:val="32"/>
                                <w:szCs w:val="32"/>
                              </w:rPr>
                              <w:t xml:space="preserve"> </w:t>
                            </w:r>
                            <w:r w:rsidRPr="00DC1081">
                              <w:rPr>
                                <w:rStyle w:val="BKATitel-Version01fett"/>
                                <w:sz w:val="32"/>
                                <w:szCs w:val="32"/>
                              </w:rPr>
                              <w:t>|</w:t>
                            </w:r>
                            <w:r w:rsidRPr="006C791F">
                              <w:rPr>
                                <w:rStyle w:val="BKATitel-Version01fett"/>
                                <w:b w:val="0"/>
                                <w:sz w:val="32"/>
                                <w:szCs w:val="32"/>
                              </w:rPr>
                              <w:t xml:space="preserve"> </w:t>
                            </w:r>
                            <w:r w:rsidRPr="00DC1081">
                              <w:rPr>
                                <w:sz w:val="32"/>
                                <w:szCs w:val="32"/>
                              </w:rPr>
                              <w:t xml:space="preserve">Stand </w:t>
                            </w:r>
                            <w:r>
                              <w:rPr>
                                <w:rStyle w:val="BKATitel-Version01fett"/>
                                <w:sz w:val="32"/>
                                <w:szCs w:val="32"/>
                              </w:rPr>
                              <w:fldChar w:fldCharType="begin"/>
                            </w:r>
                            <w:r>
                              <w:rPr>
                                <w:rStyle w:val="BKATitel-Version01fett"/>
                                <w:sz w:val="32"/>
                                <w:szCs w:val="32"/>
                              </w:rPr>
                              <w:instrText xml:space="preserve"> DOCPROPERTY  Stand  \* MERGEFORMAT </w:instrText>
                            </w:r>
                            <w:r>
                              <w:rPr>
                                <w:rStyle w:val="BKATitel-Version01fett"/>
                                <w:sz w:val="32"/>
                                <w:szCs w:val="32"/>
                              </w:rPr>
                              <w:fldChar w:fldCharType="separate"/>
                            </w:r>
                            <w:ins w:id="5" w:author="Rosner (Extern), Christian" w:date="2024-04-26T09:29:00Z">
                              <w:r>
                                <w:rPr>
                                  <w:rStyle w:val="BKATitel-Version01fett"/>
                                  <w:sz w:val="32"/>
                                  <w:szCs w:val="32"/>
                                </w:rPr>
                                <w:t>26.04.2024</w:t>
                              </w:r>
                            </w:ins>
                            <w:r>
                              <w:rPr>
                                <w:rStyle w:val="BKATitel-Version01fett"/>
                                <w:sz w:val="32"/>
                                <w:szCs w:val="32"/>
                              </w:rPr>
                              <w:fldChar w:fldCharType="end"/>
                            </w:r>
                          </w:p>
                        </w:txbxContent>
                      </wps:txbx>
                      <wps:bodyPr rot="0" spcFirstLastPara="0" vertOverflow="overflow" horzOverflow="overflow" vert="horz" wrap="square" lIns="720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B2AA1" id="_x0000_t202" coordsize="21600,21600" o:spt="202" path="m,l,21600r21600,l21600,xe">
                <v:stroke joinstyle="miter"/>
                <v:path gradientshapeok="t" o:connecttype="rect"/>
              </v:shapetype>
              <v:shape id="Textfeld 2" o:spid="_x0000_s1026" type="#_x0000_t202" style="position:absolute;margin-left:14.2pt;margin-top:14.2pt;width:566.95pt;height:266.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" fillcolor="white [3201]" stroked="f" strokeweight=".5pt">
                <v:textbox inset="20mm,0,0,0">
                  <w:txbxContent>
                    <w:p w14:paraId="1635D8F6" w14:textId="46A3AA84" w:rsidR="00C5238B" w:rsidRPr="00BF5F3A" w:rsidRDefault="00C5238B" w:rsidP="00DB4749">
                      <w:pPr>
                        <w:spacing w:before="2120" w:after="0"/>
                      </w:pPr>
                      <w:sdt>
                        <w:sdtPr>
                          <w:alias w:val="Titel"/>
                          <w:tag w:val=""/>
                          <w:id w:val="-441762772"/>
                          <w:dataBinding w:prefixMappings="xmlns:ns0='http://purl.org/dc/elements/1.1/' xmlns:ns1='http://schemas.openxmlformats.org/package/2006/metadata/core-properties' " w:xpath="/ns1:coreProperties[1]/ns0:title[1]" w:storeItemID="{6C3C8BC8-F283-45AE-878A-BAB7291924A1}"/>
                          <w:text/>
                        </w:sdtPr>
                        <w:sdtContent>
                          <w:r>
                            <w:t>Umsetzungsleitfaden dAPJ-Kommunikation</w:t>
                          </w:r>
                        </w:sdtContent>
                      </w:sdt>
                    </w:p>
                    <w:p w14:paraId="2AD10446" w14:textId="77777777" w:rsidR="00C5238B" w:rsidRPr="00A87230" w:rsidRDefault="00C5238B" w:rsidP="00A87230">
                      <w:pPr>
                        <w:spacing w:after="140" w:line="600" w:lineRule="atLeast"/>
                        <w:rPr>
                          <w:sz w:val="50"/>
                          <w:szCs w:val="50"/>
                        </w:rPr>
                      </w:pPr>
                      <w:bookmarkStart w:id="6" w:name="_GoBack"/>
                      <w:bookmarkEnd w:id="6"/>
                      <w:r>
                        <w:rPr>
                          <w:sz w:val="50"/>
                          <w:szCs w:val="50"/>
                        </w:rPr>
                        <w:t>P20 RT Justiz</w:t>
                      </w:r>
                    </w:p>
                    <w:p w14:paraId="2F9DC008" w14:textId="58D8C6D7" w:rsidR="00C5238B" w:rsidRPr="00DC1081" w:rsidRDefault="00C5238B" w:rsidP="007D54FC">
                      <w:pPr>
                        <w:rPr>
                          <w:rStyle w:val="BKATitel-Version01fett"/>
                          <w:sz w:val="32"/>
                          <w:szCs w:val="32"/>
                        </w:rPr>
                      </w:pPr>
                      <w:r w:rsidRPr="00D031BF">
                        <w:rPr>
                          <w:rStyle w:val="BKATitel-Version01fett"/>
                          <w:b w:val="0"/>
                          <w:sz w:val="32"/>
                          <w:szCs w:val="32"/>
                        </w:rPr>
                        <w:t xml:space="preserve">Version </w:t>
                      </w:r>
                      <w:bookmarkStart w:id="7" w:name="Version"/>
                      <w:r>
                        <w:rPr>
                          <w:rStyle w:val="BKATitel-Version01fett"/>
                          <w:sz w:val="32"/>
                          <w:szCs w:val="32"/>
                        </w:rPr>
                        <w:fldChar w:fldCharType="begin"/>
                      </w:r>
                      <w:r>
                        <w:rPr>
                          <w:rStyle w:val="BKATitel-Version01fett"/>
                          <w:sz w:val="32"/>
                          <w:szCs w:val="32"/>
                        </w:rPr>
                        <w:instrText xml:space="preserve"> DOCPROPERTY  Version  \* MERGEFORMAT </w:instrText>
                      </w:r>
                      <w:r>
                        <w:rPr>
                          <w:rStyle w:val="BKATitel-Version01fett"/>
                          <w:sz w:val="32"/>
                          <w:szCs w:val="32"/>
                        </w:rPr>
                        <w:fldChar w:fldCharType="separate"/>
                      </w:r>
                      <w:ins w:id="8" w:author="Rosner (Extern), Christian" w:date="2024-04-12T18:23:00Z">
                        <w:r>
                          <w:rPr>
                            <w:rStyle w:val="BKATitel-Version01fett"/>
                            <w:sz w:val="32"/>
                            <w:szCs w:val="32"/>
                          </w:rPr>
                          <w:t>0.7.1</w:t>
                        </w:r>
                      </w:ins>
                      <w:r>
                        <w:rPr>
                          <w:rStyle w:val="BKATitel-Version01fett"/>
                          <w:sz w:val="32"/>
                          <w:szCs w:val="32"/>
                        </w:rPr>
                        <w:fldChar w:fldCharType="end"/>
                      </w:r>
                      <w:bookmarkEnd w:id="7"/>
                      <w:r w:rsidRPr="006C791F">
                        <w:rPr>
                          <w:rStyle w:val="BKATitel-Version01fett"/>
                          <w:b w:val="0"/>
                          <w:sz w:val="32"/>
                          <w:szCs w:val="32"/>
                        </w:rPr>
                        <w:t xml:space="preserve"> </w:t>
                      </w:r>
                      <w:r w:rsidRPr="00DC1081">
                        <w:rPr>
                          <w:rStyle w:val="BKATitel-Version01fett"/>
                          <w:sz w:val="32"/>
                          <w:szCs w:val="32"/>
                        </w:rPr>
                        <w:t>|</w:t>
                      </w:r>
                      <w:r w:rsidRPr="006C791F">
                        <w:rPr>
                          <w:rStyle w:val="BKATitel-Version01fett"/>
                          <w:b w:val="0"/>
                          <w:sz w:val="32"/>
                          <w:szCs w:val="32"/>
                        </w:rPr>
                        <w:t xml:space="preserve"> </w:t>
                      </w:r>
                      <w:r w:rsidRPr="00DC1081">
                        <w:rPr>
                          <w:sz w:val="32"/>
                          <w:szCs w:val="32"/>
                        </w:rPr>
                        <w:t xml:space="preserve">Stand </w:t>
                      </w:r>
                      <w:r>
                        <w:rPr>
                          <w:rStyle w:val="BKATitel-Version01fett"/>
                          <w:sz w:val="32"/>
                          <w:szCs w:val="32"/>
                        </w:rPr>
                        <w:fldChar w:fldCharType="begin"/>
                      </w:r>
                      <w:r>
                        <w:rPr>
                          <w:rStyle w:val="BKATitel-Version01fett"/>
                          <w:sz w:val="32"/>
                          <w:szCs w:val="32"/>
                        </w:rPr>
                        <w:instrText xml:space="preserve"> DOCPROPERTY  Stand  \* MERGEFORMAT </w:instrText>
                      </w:r>
                      <w:r>
                        <w:rPr>
                          <w:rStyle w:val="BKATitel-Version01fett"/>
                          <w:sz w:val="32"/>
                          <w:szCs w:val="32"/>
                        </w:rPr>
                        <w:fldChar w:fldCharType="separate"/>
                      </w:r>
                      <w:ins w:id="9" w:author="Rosner (Extern), Christian" w:date="2024-04-26T09:29:00Z">
                        <w:r>
                          <w:rPr>
                            <w:rStyle w:val="BKATitel-Version01fett"/>
                            <w:sz w:val="32"/>
                            <w:szCs w:val="32"/>
                          </w:rPr>
                          <w:t>26.04.2024</w:t>
                        </w:r>
                      </w:ins>
                      <w:r>
                        <w:rPr>
                          <w:rStyle w:val="BKATitel-Version01fett"/>
                          <w:sz w:val="32"/>
                          <w:szCs w:val="32"/>
                        </w:rPr>
                        <w:fldChar w:fldCharType="end"/>
                      </w:r>
                    </w:p>
                  </w:txbxContent>
                </v:textbox>
                <w10:wrap anchorx="page" anchory="page"/>
              </v:shape>
            </w:pict>
          </mc:Fallback>
        </mc:AlternateContent>
      </w:r>
      <w:r w:rsidR="00021EC0">
        <w:rPr>
          <w:noProof/>
          <w:lang w:eastAsia="de-DE"/>
        </w:rPr>
        <w:drawing>
          <wp:anchor distT="0" distB="0" distL="114300" distR="114300" simplePos="0" relativeHeight="251659264" behindDoc="0" locked="1" layoutInCell="1" allowOverlap="1" wp14:anchorId="54227260" wp14:editId="488AB94C">
            <wp:simplePos x="0" y="0"/>
            <wp:positionH relativeFrom="page">
              <wp:posOffset>0</wp:posOffset>
            </wp:positionH>
            <wp:positionV relativeFrom="page">
              <wp:posOffset>0</wp:posOffset>
            </wp:positionV>
            <wp:extent cx="7559040" cy="10692000"/>
            <wp:effectExtent l="0" t="0" r="3810" b="0"/>
            <wp:wrapThrough wrapText="bothSides">
              <wp:wrapPolygon edited="0">
                <wp:start x="0" y="0"/>
                <wp:lineTo x="0" y="21553"/>
                <wp:lineTo x="21556" y="21553"/>
                <wp:lineTo x="21556" y="0"/>
                <wp:lineTo x="0" y="0"/>
              </wp:wrapPolygon>
            </wp:wrapThrough>
            <wp:docPr id="1"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alphaModFix/>
                      <a:extLst>
                        <a:ext uri="{28A0092B-C50C-407E-A947-70E740481C1C}">
                          <a14:useLocalDpi xmlns:a14="http://schemas.microsoft.com/office/drawing/2010/main" val="0"/>
                        </a:ext>
                      </a:extLst>
                    </a:blip>
                    <a:stretch>
                      <a:fillRect/>
                    </a:stretch>
                  </pic:blipFill>
                  <pic:spPr>
                    <a:xfrm>
                      <a:off x="0" y="0"/>
                      <a:ext cx="7559040" cy="10692000"/>
                    </a:xfrm>
                    <a:prstGeom prst="rect">
                      <a:avLst/>
                    </a:prstGeom>
                  </pic:spPr>
                </pic:pic>
              </a:graphicData>
            </a:graphic>
            <wp14:sizeRelH relativeFrom="margin">
              <wp14:pctWidth>0</wp14:pctWidth>
            </wp14:sizeRelH>
            <wp14:sizeRelV relativeFrom="margin">
              <wp14:pctHeight>0</wp14:pctHeight>
            </wp14:sizeRelV>
          </wp:anchor>
        </w:drawing>
      </w:r>
      <w:r w:rsidR="00BE78C2">
        <w:rPr>
          <w:noProof/>
          <w:lang w:eastAsia="de-DE"/>
        </w:rPr>
        <w:drawing>
          <wp:anchor distT="0" distB="0" distL="114300" distR="114300" simplePos="0" relativeHeight="251697152" behindDoc="1" locked="0" layoutInCell="1" allowOverlap="1" wp14:anchorId="0CF36C15" wp14:editId="71862270">
            <wp:simplePos x="0" y="0"/>
            <wp:positionH relativeFrom="column">
              <wp:posOffset>0</wp:posOffset>
            </wp:positionH>
            <wp:positionV relativeFrom="page">
              <wp:posOffset>9973310</wp:posOffset>
            </wp:positionV>
            <wp:extent cx="3787200" cy="360000"/>
            <wp:effectExtent l="0" t="0" r="0" b="2540"/>
            <wp:wrapThrough wrapText="bothSides">
              <wp:wrapPolygon edited="0">
                <wp:start x="0" y="0"/>
                <wp:lineTo x="0" y="20608"/>
                <wp:lineTo x="4998" y="20608"/>
                <wp:lineTo x="21404" y="14883"/>
                <wp:lineTo x="21404" y="5724"/>
                <wp:lineTo x="4998" y="0"/>
                <wp:lineTo x="0" y="0"/>
              </wp:wrapPolygon>
            </wp:wrapThrough>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200" cy="3600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tbl>
      <w:tblPr>
        <w:tblW w:w="5000" w:type="pct"/>
        <w:tblBorders>
          <w:top w:val="single" w:sz="4" w:space="0" w:color="auto"/>
          <w:bottom w:val="single" w:sz="4" w:space="0" w:color="auto"/>
          <w:insideH w:val="single" w:sz="4" w:space="0" w:color="auto"/>
        </w:tblBorders>
        <w:tblLayout w:type="fixed"/>
        <w:tblCellMar>
          <w:top w:w="57" w:type="dxa"/>
          <w:left w:w="57" w:type="dxa"/>
          <w:bottom w:w="57" w:type="dxa"/>
          <w:right w:w="57" w:type="dxa"/>
        </w:tblCellMar>
        <w:tblLook w:val="0420" w:firstRow="1" w:lastRow="0" w:firstColumn="0" w:lastColumn="0" w:noHBand="0" w:noVBand="1"/>
      </w:tblPr>
      <w:tblGrid>
        <w:gridCol w:w="993"/>
        <w:gridCol w:w="1419"/>
        <w:gridCol w:w="1180"/>
        <w:gridCol w:w="946"/>
        <w:gridCol w:w="422"/>
        <w:gridCol w:w="713"/>
        <w:gridCol w:w="2120"/>
        <w:gridCol w:w="715"/>
        <w:gridCol w:w="1130"/>
      </w:tblGrid>
      <w:tr w:rsidR="00E72825" w14:paraId="338C44D3" w14:textId="77777777" w:rsidTr="006C791F">
        <w:tc>
          <w:tcPr>
            <w:tcW w:w="5000" w:type="pct"/>
            <w:gridSpan w:val="9"/>
            <w:tcBorders>
              <w:top w:val="nil"/>
              <w:left w:val="nil"/>
              <w:bottom w:val="nil"/>
              <w:right w:val="nil"/>
            </w:tcBorders>
            <w:shd w:val="clear" w:color="auto" w:fill="004B76"/>
            <w:hideMark/>
          </w:tcPr>
          <w:p w14:paraId="37FE583F" w14:textId="77777777" w:rsidR="00E72825" w:rsidRDefault="00E72825" w:rsidP="006C791F">
            <w:pPr>
              <w:spacing w:before="0" w:after="0"/>
              <w:rPr>
                <w:rFonts w:asciiTheme="minorHAnsi" w:eastAsia="SimSun" w:hAnsiTheme="minorHAnsi" w:cstheme="minorHAnsi"/>
                <w:b/>
                <w:color w:val="FFFFFF"/>
                <w:lang w:eastAsia="zh-CN"/>
              </w:rPr>
            </w:pPr>
            <w:r>
              <w:rPr>
                <w:rFonts w:asciiTheme="minorHAnsi" w:eastAsia="SimSun" w:hAnsiTheme="minorHAnsi" w:cstheme="minorHAnsi"/>
                <w:b/>
                <w:color w:val="FFFFFF"/>
                <w:lang w:eastAsia="zh-CN"/>
              </w:rPr>
              <w:lastRenderedPageBreak/>
              <w:t>Dokumenteninformation</w:t>
            </w:r>
          </w:p>
        </w:tc>
      </w:tr>
      <w:tr w:rsidR="00E72825" w14:paraId="7FB29EE8" w14:textId="77777777" w:rsidTr="006C791F">
        <w:tc>
          <w:tcPr>
            <w:tcW w:w="1863" w:type="pct"/>
            <w:gridSpan w:val="3"/>
            <w:tcBorders>
              <w:top w:val="single" w:sz="4" w:space="0" w:color="auto"/>
              <w:left w:val="nil"/>
              <w:bottom w:val="single" w:sz="4" w:space="0" w:color="auto"/>
              <w:right w:val="nil"/>
            </w:tcBorders>
            <w:hideMark/>
          </w:tcPr>
          <w:p w14:paraId="2739279F"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Programm</w:t>
            </w:r>
          </w:p>
        </w:tc>
        <w:tc>
          <w:tcPr>
            <w:tcW w:w="3137" w:type="pct"/>
            <w:gridSpan w:val="6"/>
            <w:tcBorders>
              <w:top w:val="single" w:sz="4" w:space="0" w:color="auto"/>
              <w:left w:val="nil"/>
              <w:bottom w:val="single" w:sz="4" w:space="0" w:color="auto"/>
              <w:right w:val="nil"/>
            </w:tcBorders>
            <w:hideMark/>
          </w:tcPr>
          <w:p w14:paraId="56B1D7DA" w14:textId="77777777" w:rsidR="00E72825" w:rsidRDefault="00E72825"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Polizei 20</w:t>
            </w:r>
            <w:r w:rsidR="00F10D0B">
              <w:rPr>
                <w:rFonts w:asciiTheme="minorHAnsi" w:eastAsia="SimSun" w:hAnsiTheme="minorHAnsi" w:cstheme="minorHAnsi"/>
                <w:bCs/>
                <w:lang w:eastAsia="zh-CN"/>
              </w:rPr>
              <w:t>/</w:t>
            </w:r>
            <w:r>
              <w:rPr>
                <w:rFonts w:asciiTheme="minorHAnsi" w:eastAsia="SimSun" w:hAnsiTheme="minorHAnsi" w:cstheme="minorHAnsi"/>
                <w:bCs/>
                <w:lang w:eastAsia="zh-CN"/>
              </w:rPr>
              <w:t>20</w:t>
            </w:r>
          </w:p>
        </w:tc>
      </w:tr>
      <w:tr w:rsidR="00E72825" w14:paraId="03A6909D" w14:textId="77777777" w:rsidTr="006C791F">
        <w:tc>
          <w:tcPr>
            <w:tcW w:w="1863" w:type="pct"/>
            <w:gridSpan w:val="3"/>
            <w:tcBorders>
              <w:top w:val="nil"/>
              <w:left w:val="nil"/>
              <w:bottom w:val="nil"/>
              <w:right w:val="nil"/>
            </w:tcBorders>
            <w:hideMark/>
          </w:tcPr>
          <w:p w14:paraId="02872CE3"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Programmleiter</w:t>
            </w:r>
          </w:p>
        </w:tc>
        <w:tc>
          <w:tcPr>
            <w:tcW w:w="3137" w:type="pct"/>
            <w:gridSpan w:val="6"/>
            <w:tcBorders>
              <w:top w:val="nil"/>
              <w:left w:val="nil"/>
              <w:bottom w:val="nil"/>
              <w:right w:val="nil"/>
            </w:tcBorders>
            <w:hideMark/>
          </w:tcPr>
          <w:p w14:paraId="16D1A4A8" w14:textId="77777777" w:rsidR="00E72825" w:rsidRDefault="00E72825"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Holger Gadorosi</w:t>
            </w:r>
          </w:p>
        </w:tc>
      </w:tr>
      <w:tr w:rsidR="00E72825" w14:paraId="25D38A9D" w14:textId="77777777" w:rsidTr="006C791F">
        <w:tc>
          <w:tcPr>
            <w:tcW w:w="1863" w:type="pct"/>
            <w:gridSpan w:val="3"/>
            <w:tcBorders>
              <w:top w:val="single" w:sz="4" w:space="0" w:color="auto"/>
              <w:left w:val="nil"/>
              <w:bottom w:val="single" w:sz="4" w:space="0" w:color="auto"/>
              <w:right w:val="nil"/>
            </w:tcBorders>
            <w:hideMark/>
          </w:tcPr>
          <w:p w14:paraId="28067768"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Projektleiter/Verantwortlicher</w:t>
            </w:r>
          </w:p>
        </w:tc>
        <w:tc>
          <w:tcPr>
            <w:tcW w:w="3137" w:type="pct"/>
            <w:gridSpan w:val="6"/>
            <w:tcBorders>
              <w:top w:val="single" w:sz="4" w:space="0" w:color="auto"/>
              <w:left w:val="nil"/>
              <w:bottom w:val="single" w:sz="4" w:space="0" w:color="auto"/>
              <w:right w:val="nil"/>
            </w:tcBorders>
            <w:hideMark/>
          </w:tcPr>
          <w:p w14:paraId="1B1F963E" w14:textId="614CA1A9" w:rsidR="00E72825" w:rsidRPr="00E43AB4" w:rsidRDefault="00E43AB4" w:rsidP="006C791F">
            <w:pPr>
              <w:spacing w:before="0" w:after="0"/>
              <w:rPr>
                <w:rFonts w:asciiTheme="minorHAnsi" w:eastAsia="SimSun" w:hAnsiTheme="minorHAnsi" w:cstheme="minorHAnsi"/>
                <w:bCs/>
                <w:highlight w:val="yellow"/>
                <w:lang w:eastAsia="zh-CN"/>
              </w:rPr>
            </w:pPr>
            <w:r w:rsidRPr="00E43AB4">
              <w:rPr>
                <w:rFonts w:asciiTheme="minorHAnsi" w:eastAsia="SimSun" w:hAnsiTheme="minorHAnsi" w:cstheme="minorHAnsi"/>
                <w:bCs/>
                <w:lang w:eastAsia="zh-CN"/>
              </w:rPr>
              <w:t>Hendrik Flohr</w:t>
            </w:r>
          </w:p>
        </w:tc>
      </w:tr>
      <w:tr w:rsidR="00E72825" w14:paraId="034FBF25" w14:textId="77777777" w:rsidTr="006C791F">
        <w:tc>
          <w:tcPr>
            <w:tcW w:w="1863" w:type="pct"/>
            <w:gridSpan w:val="3"/>
            <w:tcBorders>
              <w:top w:val="nil"/>
              <w:left w:val="nil"/>
              <w:bottom w:val="nil"/>
              <w:right w:val="nil"/>
            </w:tcBorders>
            <w:hideMark/>
          </w:tcPr>
          <w:p w14:paraId="3F796474"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Dokumententitel</w:t>
            </w:r>
          </w:p>
        </w:tc>
        <w:tc>
          <w:tcPr>
            <w:tcW w:w="3137" w:type="pct"/>
            <w:gridSpan w:val="6"/>
            <w:tcBorders>
              <w:top w:val="nil"/>
              <w:left w:val="nil"/>
              <w:bottom w:val="nil"/>
              <w:right w:val="nil"/>
            </w:tcBorders>
            <w:hideMark/>
          </w:tcPr>
          <w:p w14:paraId="2F0F918E" w14:textId="285FF8E4" w:rsidR="00E72825" w:rsidRDefault="00703B0B"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fldChar w:fldCharType="begin"/>
            </w:r>
            <w:r>
              <w:rPr>
                <w:rFonts w:asciiTheme="minorHAnsi" w:eastAsia="SimSun" w:hAnsiTheme="minorHAnsi" w:cstheme="minorHAnsi"/>
                <w:bCs/>
                <w:lang w:eastAsia="zh-CN"/>
              </w:rPr>
              <w:instrText xml:space="preserve"> TITLE   \* MERGEFORMAT </w:instrText>
            </w:r>
            <w:r>
              <w:rPr>
                <w:rFonts w:asciiTheme="minorHAnsi" w:eastAsia="SimSun" w:hAnsiTheme="minorHAnsi" w:cstheme="minorHAnsi"/>
                <w:bCs/>
                <w:lang w:eastAsia="zh-CN"/>
              </w:rPr>
              <w:fldChar w:fldCharType="separate"/>
            </w:r>
            <w:r w:rsidR="009E32F4">
              <w:rPr>
                <w:rFonts w:asciiTheme="minorHAnsi" w:eastAsia="SimSun" w:hAnsiTheme="minorHAnsi" w:cstheme="minorHAnsi"/>
                <w:bCs/>
                <w:lang w:eastAsia="zh-CN"/>
              </w:rPr>
              <w:t>Umsetzungsleitfaden dAPJ-Kommunikation</w:t>
            </w:r>
            <w:r>
              <w:rPr>
                <w:rFonts w:asciiTheme="minorHAnsi" w:eastAsia="SimSun" w:hAnsiTheme="minorHAnsi" w:cstheme="minorHAnsi"/>
                <w:bCs/>
                <w:lang w:eastAsia="zh-CN"/>
              </w:rPr>
              <w:fldChar w:fldCharType="end"/>
            </w:r>
          </w:p>
        </w:tc>
      </w:tr>
      <w:tr w:rsidR="00E72825" w14:paraId="5F08995E" w14:textId="77777777" w:rsidTr="006C791F">
        <w:tc>
          <w:tcPr>
            <w:tcW w:w="1863" w:type="pct"/>
            <w:gridSpan w:val="3"/>
            <w:tcBorders>
              <w:top w:val="single" w:sz="4" w:space="0" w:color="auto"/>
              <w:left w:val="nil"/>
              <w:bottom w:val="single" w:sz="4" w:space="0" w:color="auto"/>
              <w:right w:val="nil"/>
            </w:tcBorders>
            <w:hideMark/>
          </w:tcPr>
          <w:p w14:paraId="256497A7"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Version</w:t>
            </w:r>
          </w:p>
        </w:tc>
        <w:tc>
          <w:tcPr>
            <w:tcW w:w="3137" w:type="pct"/>
            <w:gridSpan w:val="6"/>
            <w:tcBorders>
              <w:top w:val="single" w:sz="4" w:space="0" w:color="auto"/>
              <w:left w:val="nil"/>
              <w:bottom w:val="single" w:sz="4" w:space="0" w:color="auto"/>
              <w:right w:val="nil"/>
            </w:tcBorders>
            <w:hideMark/>
          </w:tcPr>
          <w:p w14:paraId="1F1AB7C4" w14:textId="4A52A9D4" w:rsidR="00E72825" w:rsidRDefault="00E72825"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fldChar w:fldCharType="begin"/>
            </w:r>
            <w:r>
              <w:rPr>
                <w:rFonts w:asciiTheme="minorHAnsi" w:eastAsia="SimSun" w:hAnsiTheme="minorHAnsi" w:cstheme="minorHAnsi"/>
                <w:bCs/>
                <w:lang w:eastAsia="zh-CN"/>
              </w:rPr>
              <w:instrText xml:space="preserve"> REF Version \h \* MERGEFORMAT </w:instrText>
            </w:r>
            <w:r>
              <w:rPr>
                <w:rFonts w:asciiTheme="minorHAnsi" w:eastAsia="SimSun" w:hAnsiTheme="minorHAnsi" w:cstheme="minorHAnsi"/>
                <w:bCs/>
                <w:lang w:eastAsia="zh-CN"/>
              </w:rPr>
            </w:r>
            <w:r>
              <w:rPr>
                <w:rFonts w:asciiTheme="minorHAnsi" w:eastAsia="SimSun" w:hAnsiTheme="minorHAnsi" w:cstheme="minorHAnsi"/>
                <w:bCs/>
                <w:lang w:eastAsia="zh-CN"/>
              </w:rPr>
              <w:fldChar w:fldCharType="separate"/>
            </w:r>
            <w:ins w:id="10" w:author="Rosner (Extern), Christian" w:date="2024-04-26T09:30:00Z">
              <w:r w:rsidR="00C5238B" w:rsidRPr="00564A00">
                <w:rPr>
                  <w:rFonts w:asciiTheme="minorHAnsi" w:eastAsia="SimSun" w:hAnsiTheme="minorHAnsi" w:cstheme="minorHAnsi"/>
                  <w:bCs/>
                  <w:lang w:eastAsia="zh-CN"/>
                </w:rPr>
                <w:t>0.7.1</w:t>
              </w:r>
            </w:ins>
            <w:r>
              <w:rPr>
                <w:rFonts w:asciiTheme="minorHAnsi" w:eastAsia="SimSun" w:hAnsiTheme="minorHAnsi" w:cstheme="minorHAnsi"/>
                <w:bCs/>
                <w:lang w:eastAsia="zh-CN"/>
              </w:rPr>
              <w:fldChar w:fldCharType="end"/>
            </w:r>
          </w:p>
        </w:tc>
      </w:tr>
      <w:tr w:rsidR="00E72825" w14:paraId="38E7AC7F" w14:textId="77777777" w:rsidTr="006C791F">
        <w:tc>
          <w:tcPr>
            <w:tcW w:w="1863" w:type="pct"/>
            <w:gridSpan w:val="3"/>
            <w:tcBorders>
              <w:top w:val="nil"/>
              <w:left w:val="nil"/>
              <w:bottom w:val="nil"/>
              <w:right w:val="nil"/>
            </w:tcBorders>
            <w:hideMark/>
          </w:tcPr>
          <w:p w14:paraId="67F089B5"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Erstellt am</w:t>
            </w:r>
          </w:p>
          <w:p w14:paraId="11DFC770"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Erstellt von</w:t>
            </w:r>
          </w:p>
        </w:tc>
        <w:tc>
          <w:tcPr>
            <w:tcW w:w="3137" w:type="pct"/>
            <w:gridSpan w:val="6"/>
            <w:tcBorders>
              <w:top w:val="nil"/>
              <w:left w:val="nil"/>
              <w:bottom w:val="nil"/>
              <w:right w:val="nil"/>
            </w:tcBorders>
            <w:hideMark/>
          </w:tcPr>
          <w:p w14:paraId="50F2CFA1" w14:textId="77777777" w:rsidR="00E72825" w:rsidRDefault="006B6AB3"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27.09.2023</w:t>
            </w:r>
          </w:p>
          <w:p w14:paraId="0E143952" w14:textId="77777777" w:rsidR="00E72825" w:rsidRDefault="00E763AD"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Christian Rosner, RT Justiz</w:t>
            </w:r>
          </w:p>
        </w:tc>
      </w:tr>
      <w:tr w:rsidR="00E72825" w14:paraId="5A3BCE29" w14:textId="77777777" w:rsidTr="006C791F">
        <w:tc>
          <w:tcPr>
            <w:tcW w:w="1863" w:type="pct"/>
            <w:gridSpan w:val="3"/>
            <w:tcBorders>
              <w:top w:val="single" w:sz="4" w:space="0" w:color="auto"/>
              <w:left w:val="nil"/>
              <w:bottom w:val="single" w:sz="4" w:space="0" w:color="auto"/>
              <w:right w:val="nil"/>
            </w:tcBorders>
            <w:hideMark/>
          </w:tcPr>
          <w:p w14:paraId="2AD15656"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Zuletzt bearbeitet am</w:t>
            </w:r>
          </w:p>
          <w:p w14:paraId="3BE9DEAF"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Zuletzt bearbeitet von</w:t>
            </w:r>
          </w:p>
        </w:tc>
        <w:tc>
          <w:tcPr>
            <w:tcW w:w="3137" w:type="pct"/>
            <w:gridSpan w:val="6"/>
            <w:tcBorders>
              <w:top w:val="single" w:sz="4" w:space="0" w:color="auto"/>
              <w:left w:val="nil"/>
              <w:bottom w:val="single" w:sz="4" w:space="0" w:color="auto"/>
              <w:right w:val="nil"/>
            </w:tcBorders>
            <w:hideMark/>
          </w:tcPr>
          <w:p w14:paraId="1610B751" w14:textId="3590E962" w:rsidR="00E72825" w:rsidRDefault="00E763AD"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fldChar w:fldCharType="begin"/>
            </w:r>
            <w:r>
              <w:rPr>
                <w:rFonts w:asciiTheme="minorHAnsi" w:eastAsia="SimSun" w:hAnsiTheme="minorHAnsi" w:cstheme="minorHAnsi"/>
                <w:bCs/>
                <w:lang w:eastAsia="zh-CN"/>
              </w:rPr>
              <w:instrText xml:space="preserve"> DOCPROPERTY  Stand  \* MERGEFORMAT </w:instrText>
            </w:r>
            <w:r>
              <w:rPr>
                <w:rFonts w:asciiTheme="minorHAnsi" w:eastAsia="SimSun" w:hAnsiTheme="minorHAnsi" w:cstheme="minorHAnsi"/>
                <w:bCs/>
                <w:lang w:eastAsia="zh-CN"/>
              </w:rPr>
              <w:fldChar w:fldCharType="separate"/>
            </w:r>
            <w:ins w:id="11" w:author="Rosner (Extern), Christian" w:date="2024-04-26T09:29:00Z">
              <w:r w:rsidR="00DA40BB">
                <w:rPr>
                  <w:rFonts w:asciiTheme="minorHAnsi" w:eastAsia="SimSun" w:hAnsiTheme="minorHAnsi" w:cstheme="minorHAnsi"/>
                  <w:bCs/>
                  <w:lang w:eastAsia="zh-CN"/>
                </w:rPr>
                <w:t>26.04.2024</w:t>
              </w:r>
            </w:ins>
            <w:r>
              <w:rPr>
                <w:rFonts w:asciiTheme="minorHAnsi" w:eastAsia="SimSun" w:hAnsiTheme="minorHAnsi" w:cstheme="minorHAnsi"/>
                <w:bCs/>
                <w:lang w:eastAsia="zh-CN"/>
              </w:rPr>
              <w:fldChar w:fldCharType="end"/>
            </w:r>
          </w:p>
          <w:p w14:paraId="1A556CCE" w14:textId="77777777" w:rsidR="00E72825" w:rsidRDefault="00E763AD"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Christian Rosner, RT Justiz</w:t>
            </w:r>
          </w:p>
        </w:tc>
      </w:tr>
      <w:tr w:rsidR="00403A49" w14:paraId="17DE22C3" w14:textId="77777777" w:rsidTr="006C791F">
        <w:tc>
          <w:tcPr>
            <w:tcW w:w="1863" w:type="pct"/>
            <w:gridSpan w:val="3"/>
            <w:tcBorders>
              <w:top w:val="nil"/>
              <w:left w:val="nil"/>
              <w:bottom w:val="nil"/>
              <w:right w:val="nil"/>
            </w:tcBorders>
            <w:hideMark/>
          </w:tcPr>
          <w:p w14:paraId="4360E4FE" w14:textId="77777777" w:rsidR="00403A49" w:rsidRDefault="00403A49"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Status</w:t>
            </w:r>
          </w:p>
        </w:tc>
        <w:tc>
          <w:tcPr>
            <w:tcW w:w="3137" w:type="pct"/>
            <w:gridSpan w:val="6"/>
            <w:tcBorders>
              <w:top w:val="nil"/>
              <w:left w:val="nil"/>
              <w:bottom w:val="nil"/>
              <w:right w:val="nil"/>
            </w:tcBorders>
            <w:hideMark/>
          </w:tcPr>
          <w:sdt>
            <w:sdtPr>
              <w:rPr>
                <w:rFonts w:asciiTheme="minorHAnsi" w:eastAsia="SimSun" w:hAnsiTheme="minorHAnsi" w:cstheme="minorHAnsi"/>
                <w:bCs/>
                <w:lang w:eastAsia="zh-CN"/>
              </w:rPr>
              <w:alias w:val="Bitte auswählen"/>
              <w:tag w:val="Bitte auswählen"/>
              <w:id w:val="694345627"/>
              <w:lock w:val="sdtLocked"/>
              <w:placeholder>
                <w:docPart w:val="189AEEF4E2D94876B2023EEFF6621778"/>
              </w:placeholder>
              <w:comboBox>
                <w:listItem w:value="Wählen Sie ein Element aus."/>
                <w:listItem w:displayText="In Bearbeitung" w:value="In Bearbeitung"/>
                <w:listItem w:displayText="Vorgelegt" w:value="Vorgelegt"/>
                <w:listItem w:displayText="Freigegeben" w:value="Freigegeben"/>
                <w:listItem w:displayText="Verworfen" w:value="Verworfen"/>
              </w:comboBox>
            </w:sdtPr>
            <w:sdtContent>
              <w:p w14:paraId="773DC5E7" w14:textId="77777777" w:rsidR="00403A49" w:rsidRDefault="00F529F9"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In Bearbeitung</w:t>
                </w:r>
              </w:p>
            </w:sdtContent>
          </w:sdt>
        </w:tc>
      </w:tr>
      <w:tr w:rsidR="00E72825" w14:paraId="4BD5EEFF" w14:textId="77777777" w:rsidTr="006C791F">
        <w:tc>
          <w:tcPr>
            <w:tcW w:w="5000" w:type="pct"/>
            <w:gridSpan w:val="9"/>
            <w:tcBorders>
              <w:top w:val="nil"/>
              <w:left w:val="nil"/>
              <w:bottom w:val="single" w:sz="4" w:space="0" w:color="auto"/>
              <w:right w:val="nil"/>
            </w:tcBorders>
            <w:shd w:val="clear" w:color="auto" w:fill="004B76"/>
            <w:hideMark/>
          </w:tcPr>
          <w:p w14:paraId="3FE83F6C" w14:textId="77777777" w:rsidR="00E72825" w:rsidRDefault="00E72825" w:rsidP="006C791F">
            <w:pPr>
              <w:spacing w:before="0" w:after="0"/>
              <w:rPr>
                <w:rFonts w:asciiTheme="minorHAnsi" w:eastAsia="SimSun" w:hAnsiTheme="minorHAnsi" w:cstheme="minorHAnsi"/>
                <w:b/>
                <w:color w:val="FFFFFF"/>
                <w:lang w:eastAsia="zh-CN"/>
              </w:rPr>
            </w:pPr>
            <w:r>
              <w:rPr>
                <w:rFonts w:asciiTheme="minorHAnsi" w:eastAsia="SimSun" w:hAnsiTheme="minorHAnsi" w:cstheme="minorHAnsi"/>
                <w:b/>
                <w:color w:val="FFFFFF"/>
                <w:lang w:eastAsia="zh-CN"/>
              </w:rPr>
              <w:t>Vorprüfung des Dokumentes</w:t>
            </w:r>
          </w:p>
        </w:tc>
      </w:tr>
      <w:tr w:rsidR="00736E91" w14:paraId="72567E99" w14:textId="77777777" w:rsidTr="006C791F">
        <w:tc>
          <w:tcPr>
            <w:tcW w:w="2573" w:type="pct"/>
            <w:gridSpan w:val="5"/>
            <w:tcBorders>
              <w:top w:val="single" w:sz="4" w:space="0" w:color="auto"/>
              <w:left w:val="nil"/>
              <w:bottom w:val="single" w:sz="4" w:space="0" w:color="auto"/>
              <w:right w:val="nil"/>
            </w:tcBorders>
            <w:hideMark/>
          </w:tcPr>
          <w:p w14:paraId="693E8187" w14:textId="77777777" w:rsidR="00736E91" w:rsidRDefault="00736E91" w:rsidP="006C791F">
            <w:pPr>
              <w:spacing w:before="0" w:after="0"/>
              <w:rPr>
                <w:rFonts w:asciiTheme="minorHAnsi" w:eastAsia="SimSun" w:hAnsiTheme="minorHAnsi" w:cstheme="minorHAnsi"/>
                <w:b/>
                <w:color w:val="FFFFFF"/>
                <w:lang w:eastAsia="zh-CN"/>
              </w:rPr>
            </w:pPr>
            <w:r>
              <w:rPr>
                <w:rFonts w:asciiTheme="minorHAnsi" w:eastAsia="SimSun" w:hAnsiTheme="minorHAnsi" w:cstheme="minorHAnsi"/>
                <w:b/>
                <w:lang w:eastAsia="zh-CN"/>
              </w:rPr>
              <w:t>Fachliche Prüfung</w:t>
            </w:r>
            <w:r>
              <w:rPr>
                <w:rFonts w:asciiTheme="minorHAnsi" w:eastAsia="SimSun" w:hAnsiTheme="minorHAnsi" w:cstheme="minorHAnsi"/>
                <w:lang w:eastAsia="zh-CN"/>
              </w:rPr>
              <w:t xml:space="preserve"> (Fachlichkeit)</w:t>
            </w:r>
          </w:p>
        </w:tc>
        <w:sdt>
          <w:sdtPr>
            <w:rPr>
              <w:rFonts w:asciiTheme="minorHAnsi" w:eastAsia="SimSun" w:hAnsiTheme="minorHAnsi" w:cstheme="minorHAnsi"/>
              <w:bCs/>
              <w:lang w:eastAsia="zh-CN"/>
            </w:rPr>
            <w:alias w:val="Wählen Sie ein Element aus"/>
            <w:tag w:val="Wählen Sie ein Element aus"/>
            <w:id w:val="-1039814376"/>
            <w:placeholder>
              <w:docPart w:val="AB0140C95F064DD787F29E8FF6A4C8A8"/>
            </w:placeholder>
            <w:showingPlcHdr/>
            <w:dropDownList>
              <w:listItem w:value="Wählen Sie ein Element aus."/>
              <w:listItem w:displayText="vorgelegt" w:value="vorgelegt"/>
              <w:listItem w:displayText="freigegeben" w:value="freigegeben"/>
            </w:dropDownList>
          </w:sdtPr>
          <w:sdtContent>
            <w:tc>
              <w:tcPr>
                <w:tcW w:w="1470" w:type="pct"/>
                <w:gridSpan w:val="2"/>
                <w:tcBorders>
                  <w:top w:val="single" w:sz="4" w:space="0" w:color="auto"/>
                  <w:left w:val="nil"/>
                  <w:bottom w:val="single" w:sz="4" w:space="0" w:color="auto"/>
                  <w:right w:val="nil"/>
                </w:tcBorders>
                <w:hideMark/>
              </w:tcPr>
              <w:p w14:paraId="1DFC1088" w14:textId="77777777" w:rsidR="00736E91" w:rsidRPr="007F59E5" w:rsidRDefault="00736E91" w:rsidP="006C791F">
                <w:pPr>
                  <w:spacing w:before="0" w:after="0"/>
                  <w:rPr>
                    <w:rFonts w:asciiTheme="minorHAnsi" w:eastAsia="SimSun" w:hAnsiTheme="minorHAnsi" w:cstheme="minorHAnsi"/>
                    <w:lang w:eastAsia="zh-CN"/>
                  </w:rPr>
                </w:pPr>
                <w:r w:rsidRPr="007F59E5">
                  <w:rPr>
                    <w:rStyle w:val="Platzhaltertext"/>
                  </w:rPr>
                  <w:t>Wählen Sie ein Element aus.</w:t>
                </w:r>
              </w:p>
            </w:tc>
          </w:sdtContent>
        </w:sdt>
        <w:tc>
          <w:tcPr>
            <w:tcW w:w="957" w:type="pct"/>
            <w:gridSpan w:val="2"/>
            <w:tcBorders>
              <w:top w:val="single" w:sz="4" w:space="0" w:color="auto"/>
              <w:left w:val="nil"/>
              <w:bottom w:val="single" w:sz="4" w:space="0" w:color="auto"/>
              <w:right w:val="nil"/>
            </w:tcBorders>
            <w:hideMark/>
          </w:tcPr>
          <w:p w14:paraId="6A12E7E0" w14:textId="77777777" w:rsidR="00736E91" w:rsidRPr="007F59E5" w:rsidRDefault="00736E91" w:rsidP="006C791F">
            <w:pPr>
              <w:spacing w:before="0" w:after="0"/>
              <w:rPr>
                <w:rFonts w:asciiTheme="minorHAnsi" w:eastAsia="SimSun" w:hAnsiTheme="minorHAnsi" w:cstheme="minorHAnsi"/>
                <w:lang w:eastAsia="zh-CN"/>
              </w:rPr>
            </w:pPr>
            <w:r w:rsidRPr="007F59E5">
              <w:rPr>
                <w:rFonts w:asciiTheme="minorHAnsi" w:eastAsia="SimSun" w:hAnsiTheme="minorHAnsi" w:cstheme="minorHAnsi"/>
                <w:lang w:eastAsia="zh-CN"/>
              </w:rPr>
              <w:t xml:space="preserve">am </w:t>
            </w:r>
            <w:r w:rsidRPr="007F59E5">
              <w:rPr>
                <w:rFonts w:asciiTheme="minorHAnsi" w:eastAsia="SimSun" w:hAnsiTheme="minorHAnsi" w:cstheme="minorHAnsi"/>
                <w:bCs/>
                <w:lang w:eastAsia="zh-CN"/>
              </w:rPr>
              <w:t>&lt;TT.MM.JJJJ&gt;</w:t>
            </w:r>
          </w:p>
        </w:tc>
      </w:tr>
      <w:tr w:rsidR="00736E91" w14:paraId="22CF9054" w14:textId="77777777" w:rsidTr="006C791F">
        <w:tc>
          <w:tcPr>
            <w:tcW w:w="2573" w:type="pct"/>
            <w:gridSpan w:val="5"/>
            <w:tcBorders>
              <w:top w:val="single" w:sz="4" w:space="0" w:color="auto"/>
              <w:left w:val="nil"/>
              <w:bottom w:val="single" w:sz="4" w:space="0" w:color="auto"/>
              <w:right w:val="nil"/>
            </w:tcBorders>
            <w:hideMark/>
          </w:tcPr>
          <w:p w14:paraId="7B43A7F1" w14:textId="77777777" w:rsidR="00736E91" w:rsidRDefault="00736E91" w:rsidP="006C791F">
            <w:pPr>
              <w:spacing w:before="0" w:after="0"/>
              <w:rPr>
                <w:rFonts w:asciiTheme="minorHAnsi" w:eastAsia="SimSun" w:hAnsiTheme="minorHAnsi" w:cstheme="minorHAnsi"/>
                <w:b/>
                <w:color w:val="FFFFFF"/>
                <w:lang w:eastAsia="zh-CN"/>
              </w:rPr>
            </w:pPr>
            <w:r>
              <w:rPr>
                <w:rFonts w:asciiTheme="minorHAnsi" w:eastAsia="SimSun" w:hAnsiTheme="minorHAnsi" w:cstheme="minorHAnsi"/>
                <w:b/>
                <w:lang w:eastAsia="zh-CN"/>
              </w:rPr>
              <w:t>Technische Prüfung</w:t>
            </w:r>
            <w:r>
              <w:rPr>
                <w:rFonts w:asciiTheme="minorHAnsi" w:eastAsia="SimSun" w:hAnsiTheme="minorHAnsi" w:cstheme="minorHAnsi"/>
                <w:lang w:eastAsia="zh-CN"/>
              </w:rPr>
              <w:t xml:space="preserve"> (Technik)</w:t>
            </w:r>
          </w:p>
        </w:tc>
        <w:sdt>
          <w:sdtPr>
            <w:rPr>
              <w:rFonts w:asciiTheme="minorHAnsi" w:eastAsia="SimSun" w:hAnsiTheme="minorHAnsi" w:cstheme="minorHAnsi"/>
              <w:bCs/>
              <w:lang w:eastAsia="zh-CN"/>
            </w:rPr>
            <w:alias w:val="Wählen Sie ein Element aus"/>
            <w:tag w:val="Wählen Sie ein Element aus"/>
            <w:id w:val="-1294202400"/>
            <w:placeholder>
              <w:docPart w:val="E7AB48CC0CD84052A17B8A0C4E558B6D"/>
            </w:placeholder>
            <w:showingPlcHdr/>
            <w:dropDownList>
              <w:listItem w:value="Wählen Sie ein Element aus."/>
              <w:listItem w:displayText="vorgelegt" w:value="vorgelegt"/>
              <w:listItem w:displayText="freigegeben" w:value="freigegeben"/>
            </w:dropDownList>
          </w:sdtPr>
          <w:sdtContent>
            <w:tc>
              <w:tcPr>
                <w:tcW w:w="1470" w:type="pct"/>
                <w:gridSpan w:val="2"/>
                <w:tcBorders>
                  <w:top w:val="single" w:sz="4" w:space="0" w:color="auto"/>
                  <w:left w:val="nil"/>
                  <w:bottom w:val="single" w:sz="4" w:space="0" w:color="auto"/>
                  <w:right w:val="nil"/>
                </w:tcBorders>
                <w:hideMark/>
              </w:tcPr>
              <w:p w14:paraId="6D8ECC33" w14:textId="77777777" w:rsidR="00736E91" w:rsidRDefault="00736E91" w:rsidP="006C791F">
                <w:pPr>
                  <w:spacing w:before="0" w:after="0"/>
                  <w:rPr>
                    <w:rFonts w:asciiTheme="minorHAnsi" w:eastAsia="SimSun" w:hAnsiTheme="minorHAnsi" w:cstheme="minorHAnsi"/>
                    <w:b/>
                    <w:color w:val="FFFFFF"/>
                    <w:lang w:eastAsia="zh-CN"/>
                  </w:rPr>
                </w:pPr>
                <w:r>
                  <w:rPr>
                    <w:rStyle w:val="Platzhaltertext"/>
                  </w:rPr>
                  <w:t>Wählen Sie ein Element aus.</w:t>
                </w:r>
              </w:p>
            </w:tc>
          </w:sdtContent>
        </w:sdt>
        <w:tc>
          <w:tcPr>
            <w:tcW w:w="957" w:type="pct"/>
            <w:gridSpan w:val="2"/>
            <w:tcBorders>
              <w:top w:val="single" w:sz="4" w:space="0" w:color="auto"/>
              <w:left w:val="nil"/>
              <w:bottom w:val="single" w:sz="4" w:space="0" w:color="auto"/>
              <w:right w:val="nil"/>
            </w:tcBorders>
            <w:hideMark/>
          </w:tcPr>
          <w:p w14:paraId="1A3C9FEA" w14:textId="77777777" w:rsidR="00736E91" w:rsidRDefault="00736E91" w:rsidP="006C791F">
            <w:pPr>
              <w:spacing w:before="0" w:after="0"/>
              <w:rPr>
                <w:rFonts w:asciiTheme="minorHAnsi" w:eastAsia="SimSun" w:hAnsiTheme="minorHAnsi" w:cstheme="minorHAnsi"/>
                <w:b/>
                <w:color w:val="FFFFFF"/>
                <w:lang w:eastAsia="zh-CN"/>
              </w:rPr>
            </w:pPr>
            <w:r>
              <w:rPr>
                <w:rFonts w:asciiTheme="minorHAnsi" w:eastAsia="SimSun" w:hAnsiTheme="minorHAnsi" w:cstheme="minorHAnsi"/>
                <w:lang w:eastAsia="zh-CN"/>
              </w:rPr>
              <w:t xml:space="preserve">am </w:t>
            </w:r>
            <w:r>
              <w:rPr>
                <w:rFonts w:asciiTheme="minorHAnsi" w:eastAsia="SimSun" w:hAnsiTheme="minorHAnsi" w:cstheme="minorHAnsi"/>
                <w:bCs/>
                <w:lang w:eastAsia="zh-CN"/>
              </w:rPr>
              <w:t>&lt;TT.MM.JJJJ&gt;</w:t>
            </w:r>
          </w:p>
        </w:tc>
      </w:tr>
      <w:tr w:rsidR="00736E91" w14:paraId="66E81479" w14:textId="77777777" w:rsidTr="006C791F">
        <w:tc>
          <w:tcPr>
            <w:tcW w:w="2573" w:type="pct"/>
            <w:gridSpan w:val="5"/>
            <w:tcBorders>
              <w:top w:val="single" w:sz="4" w:space="0" w:color="auto"/>
              <w:left w:val="nil"/>
              <w:bottom w:val="single" w:sz="4" w:space="0" w:color="auto"/>
              <w:right w:val="nil"/>
            </w:tcBorders>
            <w:hideMark/>
          </w:tcPr>
          <w:p w14:paraId="0FE0A276" w14:textId="77777777" w:rsidR="00736E91" w:rsidRDefault="00736E91" w:rsidP="006C791F">
            <w:pPr>
              <w:spacing w:before="0" w:after="0"/>
              <w:rPr>
                <w:rFonts w:asciiTheme="minorHAnsi" w:eastAsia="SimSun" w:hAnsiTheme="minorHAnsi" w:cstheme="minorHAnsi"/>
                <w:b/>
                <w:color w:val="FFFFFF"/>
                <w:lang w:eastAsia="zh-CN"/>
              </w:rPr>
            </w:pPr>
            <w:r>
              <w:rPr>
                <w:rFonts w:asciiTheme="minorHAnsi" w:eastAsia="SimSun" w:hAnsiTheme="minorHAnsi" w:cstheme="minorHAnsi"/>
                <w:b/>
                <w:lang w:eastAsia="zh-CN"/>
              </w:rPr>
              <w:t>Methodische Prüfung</w:t>
            </w:r>
            <w:r>
              <w:rPr>
                <w:rFonts w:asciiTheme="minorHAnsi" w:eastAsia="SimSun" w:hAnsiTheme="minorHAnsi" w:cstheme="minorHAnsi"/>
                <w:lang w:eastAsia="zh-CN"/>
              </w:rPr>
              <w:t xml:space="preserve"> (PMO)</w:t>
            </w:r>
          </w:p>
        </w:tc>
        <w:sdt>
          <w:sdtPr>
            <w:rPr>
              <w:rFonts w:asciiTheme="minorHAnsi" w:eastAsia="SimSun" w:hAnsiTheme="minorHAnsi" w:cstheme="minorHAnsi"/>
              <w:bCs/>
              <w:lang w:eastAsia="zh-CN"/>
            </w:rPr>
            <w:alias w:val="Wählen Sie ein Element aus"/>
            <w:tag w:val="Wählen Sie ein Element aus"/>
            <w:id w:val="-2017992462"/>
            <w:placeholder>
              <w:docPart w:val="99B21F504EAA471B85457E1CB26C43A4"/>
            </w:placeholder>
            <w:showingPlcHdr/>
            <w:dropDownList>
              <w:listItem w:value="Wählen Sie ein Element aus."/>
              <w:listItem w:displayText="vorgelegt" w:value="vorgelegt"/>
              <w:listItem w:displayText="freigegeben" w:value="freigegeben"/>
            </w:dropDownList>
          </w:sdtPr>
          <w:sdtContent>
            <w:tc>
              <w:tcPr>
                <w:tcW w:w="1470" w:type="pct"/>
                <w:gridSpan w:val="2"/>
                <w:tcBorders>
                  <w:top w:val="single" w:sz="4" w:space="0" w:color="auto"/>
                  <w:left w:val="nil"/>
                  <w:bottom w:val="single" w:sz="4" w:space="0" w:color="auto"/>
                  <w:right w:val="nil"/>
                </w:tcBorders>
                <w:hideMark/>
              </w:tcPr>
              <w:p w14:paraId="37C54855" w14:textId="77777777" w:rsidR="00736E91" w:rsidRDefault="00736E91" w:rsidP="006C791F">
                <w:pPr>
                  <w:spacing w:before="0" w:after="0"/>
                  <w:rPr>
                    <w:rFonts w:asciiTheme="minorHAnsi" w:eastAsia="SimSun" w:hAnsiTheme="minorHAnsi" w:cstheme="minorHAnsi"/>
                    <w:b/>
                    <w:color w:val="FFFFFF"/>
                    <w:lang w:eastAsia="zh-CN"/>
                  </w:rPr>
                </w:pPr>
                <w:r>
                  <w:rPr>
                    <w:rStyle w:val="Platzhaltertext"/>
                  </w:rPr>
                  <w:t>Wählen Sie ein Element aus.</w:t>
                </w:r>
              </w:p>
            </w:tc>
          </w:sdtContent>
        </w:sdt>
        <w:tc>
          <w:tcPr>
            <w:tcW w:w="957" w:type="pct"/>
            <w:gridSpan w:val="2"/>
            <w:tcBorders>
              <w:top w:val="single" w:sz="4" w:space="0" w:color="auto"/>
              <w:left w:val="nil"/>
              <w:bottom w:val="single" w:sz="4" w:space="0" w:color="auto"/>
              <w:right w:val="nil"/>
            </w:tcBorders>
            <w:hideMark/>
          </w:tcPr>
          <w:p w14:paraId="2674B8F3" w14:textId="77777777" w:rsidR="00736E91" w:rsidRDefault="00736E91" w:rsidP="006C791F">
            <w:pPr>
              <w:spacing w:before="0" w:after="0"/>
              <w:rPr>
                <w:rFonts w:asciiTheme="minorHAnsi" w:eastAsia="SimSun" w:hAnsiTheme="minorHAnsi" w:cstheme="minorHAnsi"/>
                <w:b/>
                <w:color w:val="FFFFFF"/>
                <w:lang w:eastAsia="zh-CN"/>
              </w:rPr>
            </w:pPr>
            <w:r>
              <w:rPr>
                <w:rFonts w:asciiTheme="minorHAnsi" w:eastAsia="SimSun" w:hAnsiTheme="minorHAnsi" w:cstheme="minorHAnsi"/>
                <w:lang w:eastAsia="zh-CN"/>
              </w:rPr>
              <w:t xml:space="preserve">am </w:t>
            </w:r>
            <w:r>
              <w:rPr>
                <w:rFonts w:asciiTheme="minorHAnsi" w:eastAsia="SimSun" w:hAnsiTheme="minorHAnsi" w:cstheme="minorHAnsi"/>
                <w:bCs/>
                <w:lang w:eastAsia="zh-CN"/>
              </w:rPr>
              <w:t>&lt;TT.MM.JJJJ&gt;</w:t>
            </w:r>
          </w:p>
        </w:tc>
      </w:tr>
      <w:tr w:rsidR="00736E91" w14:paraId="45D0656C" w14:textId="77777777" w:rsidTr="006C791F">
        <w:tc>
          <w:tcPr>
            <w:tcW w:w="2573" w:type="pct"/>
            <w:gridSpan w:val="5"/>
            <w:tcBorders>
              <w:top w:val="single" w:sz="4" w:space="0" w:color="auto"/>
              <w:left w:val="nil"/>
              <w:bottom w:val="single" w:sz="4" w:space="0" w:color="auto"/>
              <w:right w:val="nil"/>
            </w:tcBorders>
            <w:hideMark/>
          </w:tcPr>
          <w:p w14:paraId="706649C2" w14:textId="77777777" w:rsidR="00736E91" w:rsidRDefault="00736E91" w:rsidP="006C791F">
            <w:pPr>
              <w:spacing w:before="0" w:after="0"/>
              <w:rPr>
                <w:rFonts w:asciiTheme="minorHAnsi" w:eastAsia="SimSun" w:hAnsiTheme="minorHAnsi" w:cstheme="minorHAnsi"/>
                <w:color w:val="FFFFFF"/>
                <w:lang w:eastAsia="zh-CN"/>
              </w:rPr>
            </w:pPr>
            <w:r>
              <w:rPr>
                <w:rFonts w:asciiTheme="minorHAnsi" w:eastAsia="SimSun" w:hAnsiTheme="minorHAnsi" w:cstheme="minorHAnsi"/>
                <w:lang w:eastAsia="zh-CN"/>
              </w:rPr>
              <w:t>&lt;Bitte tragen Sie hier weitere mitzeichnungspflichtige Prüfinstanzen je nach Thematik und festgelegtem Erstellungsprozess ein, z.B. AG Recht, AG Vergabe.&gt;</w:t>
            </w:r>
          </w:p>
        </w:tc>
        <w:tc>
          <w:tcPr>
            <w:tcW w:w="1470" w:type="pct"/>
            <w:gridSpan w:val="2"/>
            <w:tcBorders>
              <w:top w:val="single" w:sz="4" w:space="0" w:color="auto"/>
              <w:left w:val="nil"/>
              <w:bottom w:val="single" w:sz="4" w:space="0" w:color="auto"/>
              <w:right w:val="nil"/>
            </w:tcBorders>
            <w:hideMark/>
          </w:tcPr>
          <w:p w14:paraId="1F289595" w14:textId="77777777" w:rsidR="00736E91" w:rsidRDefault="00736E91" w:rsidP="006C791F">
            <w:pPr>
              <w:spacing w:before="0" w:after="0"/>
              <w:rPr>
                <w:rFonts w:asciiTheme="minorHAnsi" w:eastAsia="SimSun" w:hAnsiTheme="minorHAnsi" w:cstheme="minorHAnsi"/>
                <w:b/>
                <w:color w:val="FFFFFF"/>
                <w:lang w:eastAsia="zh-CN"/>
              </w:rPr>
            </w:pPr>
          </w:p>
        </w:tc>
        <w:tc>
          <w:tcPr>
            <w:tcW w:w="957" w:type="pct"/>
            <w:gridSpan w:val="2"/>
            <w:tcBorders>
              <w:top w:val="single" w:sz="4" w:space="0" w:color="auto"/>
              <w:left w:val="nil"/>
              <w:bottom w:val="single" w:sz="4" w:space="0" w:color="auto"/>
              <w:right w:val="nil"/>
            </w:tcBorders>
            <w:hideMark/>
          </w:tcPr>
          <w:p w14:paraId="72FF4393" w14:textId="77777777" w:rsidR="00736E91" w:rsidRDefault="00736E91" w:rsidP="006C791F">
            <w:pPr>
              <w:spacing w:before="0" w:after="0"/>
              <w:rPr>
                <w:rFonts w:asciiTheme="minorHAnsi" w:eastAsia="SimSun" w:hAnsiTheme="minorHAnsi" w:cstheme="minorHAnsi"/>
                <w:b/>
                <w:color w:val="FFFFFF"/>
                <w:lang w:eastAsia="zh-CN"/>
              </w:rPr>
            </w:pPr>
            <w:r>
              <w:rPr>
                <w:rFonts w:asciiTheme="minorHAnsi" w:eastAsia="SimSun" w:hAnsiTheme="minorHAnsi" w:cstheme="minorHAnsi"/>
                <w:lang w:eastAsia="zh-CN"/>
              </w:rPr>
              <w:t xml:space="preserve">am </w:t>
            </w:r>
            <w:r>
              <w:rPr>
                <w:rFonts w:asciiTheme="minorHAnsi" w:eastAsia="SimSun" w:hAnsiTheme="minorHAnsi" w:cstheme="minorHAnsi"/>
                <w:bCs/>
                <w:lang w:eastAsia="zh-CN"/>
              </w:rPr>
              <w:t>&lt;TT.MM.JJJJ&gt;</w:t>
            </w:r>
          </w:p>
        </w:tc>
      </w:tr>
      <w:tr w:rsidR="00E72825" w14:paraId="4BF9A75D" w14:textId="77777777" w:rsidTr="006C791F">
        <w:tc>
          <w:tcPr>
            <w:tcW w:w="5000" w:type="pct"/>
            <w:gridSpan w:val="9"/>
            <w:tcBorders>
              <w:top w:val="single" w:sz="4" w:space="0" w:color="auto"/>
              <w:left w:val="nil"/>
              <w:bottom w:val="nil"/>
              <w:right w:val="nil"/>
            </w:tcBorders>
            <w:shd w:val="clear" w:color="auto" w:fill="004B76"/>
            <w:hideMark/>
          </w:tcPr>
          <w:p w14:paraId="66CFC65C" w14:textId="77777777" w:rsidR="00E72825" w:rsidRDefault="00E72825" w:rsidP="006C791F">
            <w:pPr>
              <w:spacing w:before="0" w:after="0"/>
              <w:rPr>
                <w:rFonts w:asciiTheme="minorHAnsi" w:eastAsia="SimSun" w:hAnsiTheme="minorHAnsi" w:cstheme="minorHAnsi"/>
                <w:b/>
                <w:color w:val="FFFFFF"/>
                <w:lang w:eastAsia="zh-CN"/>
              </w:rPr>
            </w:pPr>
            <w:r>
              <w:rPr>
                <w:rFonts w:asciiTheme="minorHAnsi" w:eastAsia="SimSun" w:hAnsiTheme="minorHAnsi" w:cstheme="minorHAnsi"/>
                <w:b/>
                <w:color w:val="FFFFFF"/>
                <w:lang w:eastAsia="zh-CN"/>
              </w:rPr>
              <w:t>Freigabe Hauptversion 1.0 durch Freigabeverantwortlichen bzw. zuständiges Gremium</w:t>
            </w:r>
          </w:p>
        </w:tc>
      </w:tr>
      <w:tr w:rsidR="00E72825" w14:paraId="0027173B" w14:textId="77777777" w:rsidTr="006C791F">
        <w:tc>
          <w:tcPr>
            <w:tcW w:w="5000" w:type="pct"/>
            <w:gridSpan w:val="9"/>
            <w:tcBorders>
              <w:top w:val="single" w:sz="4" w:space="0" w:color="auto"/>
              <w:left w:val="nil"/>
              <w:bottom w:val="single" w:sz="4" w:space="0" w:color="auto"/>
              <w:right w:val="nil"/>
            </w:tcBorders>
            <w:hideMark/>
          </w:tcPr>
          <w:p w14:paraId="439682DC" w14:textId="77777777" w:rsidR="00E72825" w:rsidRDefault="00E72825" w:rsidP="006C791F">
            <w:pPr>
              <w:spacing w:before="0" w:after="0"/>
              <w:rPr>
                <w:rFonts w:asciiTheme="minorHAnsi" w:eastAsia="SimSun" w:hAnsiTheme="minorHAnsi" w:cstheme="minorHAnsi"/>
                <w:lang w:eastAsia="zh-CN"/>
              </w:rPr>
            </w:pPr>
            <w:r>
              <w:rPr>
                <w:rFonts w:asciiTheme="minorHAnsi" w:eastAsia="SimSun" w:hAnsiTheme="minorHAnsi" w:cstheme="minorHAnsi"/>
                <w:b/>
                <w:bCs/>
                <w:lang w:eastAsia="zh-CN"/>
              </w:rPr>
              <w:t>Freigegeben am</w:t>
            </w:r>
            <w:r w:rsidR="00736E91">
              <w:rPr>
                <w:rFonts w:asciiTheme="minorHAnsi" w:eastAsia="SimSun" w:hAnsiTheme="minorHAnsi" w:cstheme="minorHAnsi"/>
                <w:b/>
                <w:bCs/>
                <w:lang w:eastAsia="zh-CN"/>
              </w:rPr>
              <w:t>:</w:t>
            </w:r>
            <w:r>
              <w:rPr>
                <w:rFonts w:asciiTheme="minorHAnsi" w:eastAsia="SimSun" w:hAnsiTheme="minorHAnsi" w:cstheme="minorHAnsi"/>
                <w:b/>
                <w:bCs/>
                <w:lang w:eastAsia="zh-CN"/>
              </w:rPr>
              <w:t xml:space="preserve"> </w:t>
            </w:r>
            <w:r w:rsidR="00736E91">
              <w:rPr>
                <w:rFonts w:asciiTheme="minorHAnsi" w:eastAsia="SimSun" w:hAnsiTheme="minorHAnsi" w:cstheme="minorHAnsi"/>
                <w:bCs/>
                <w:lang w:eastAsia="zh-CN"/>
              </w:rPr>
              <w:t>&lt;TT.MM.JJJJ&gt;</w:t>
            </w:r>
          </w:p>
        </w:tc>
      </w:tr>
      <w:tr w:rsidR="00E72825" w14:paraId="45BE0941" w14:textId="77777777" w:rsidTr="006C791F">
        <w:tc>
          <w:tcPr>
            <w:tcW w:w="5000" w:type="pct"/>
            <w:gridSpan w:val="9"/>
            <w:tcBorders>
              <w:top w:val="nil"/>
              <w:left w:val="nil"/>
              <w:bottom w:val="nil"/>
              <w:right w:val="nil"/>
            </w:tcBorders>
            <w:hideMark/>
          </w:tcPr>
          <w:p w14:paraId="76B2D5B9" w14:textId="77777777" w:rsidR="00E72825" w:rsidRDefault="00E72825" w:rsidP="006C791F">
            <w:pPr>
              <w:spacing w:before="0" w:after="0"/>
              <w:rPr>
                <w:rFonts w:asciiTheme="minorHAnsi" w:eastAsia="SimSun" w:hAnsiTheme="minorHAnsi" w:cstheme="minorHAnsi"/>
                <w:lang w:eastAsia="zh-CN"/>
              </w:rPr>
            </w:pPr>
            <w:r>
              <w:rPr>
                <w:rFonts w:asciiTheme="minorHAnsi" w:eastAsia="SimSun" w:hAnsiTheme="minorHAnsi" w:cstheme="minorHAnsi"/>
                <w:b/>
                <w:bCs/>
                <w:lang w:eastAsia="zh-CN"/>
              </w:rPr>
              <w:t xml:space="preserve">Freigegeben </w:t>
            </w:r>
            <w:r w:rsidR="009777CA">
              <w:rPr>
                <w:rFonts w:asciiTheme="minorHAnsi" w:eastAsia="SimSun" w:hAnsiTheme="minorHAnsi" w:cstheme="minorHAnsi"/>
                <w:b/>
                <w:bCs/>
                <w:lang w:eastAsia="zh-CN"/>
              </w:rPr>
              <w:t>durch</w:t>
            </w:r>
            <w:r w:rsidR="00736E91">
              <w:rPr>
                <w:rFonts w:asciiTheme="minorHAnsi" w:eastAsia="SimSun" w:hAnsiTheme="minorHAnsi" w:cstheme="minorHAnsi"/>
                <w:b/>
                <w:bCs/>
                <w:lang w:eastAsia="zh-CN"/>
              </w:rPr>
              <w:t xml:space="preserve">: </w:t>
            </w:r>
            <w:r w:rsidR="00736E91">
              <w:rPr>
                <w:rFonts w:asciiTheme="minorHAnsi" w:eastAsia="SimSun" w:hAnsiTheme="minorHAnsi" w:cstheme="minorHAnsi"/>
                <w:bCs/>
                <w:lang w:eastAsia="zh-CN"/>
              </w:rPr>
              <w:t>&lt;Gremiensitzung, TOP Nr.&gt;</w:t>
            </w:r>
          </w:p>
        </w:tc>
      </w:tr>
      <w:tr w:rsidR="00E72825" w14:paraId="1018FC87" w14:textId="77777777" w:rsidTr="006C791F">
        <w:tc>
          <w:tcPr>
            <w:tcW w:w="5000" w:type="pct"/>
            <w:gridSpan w:val="9"/>
            <w:tcBorders>
              <w:top w:val="nil"/>
              <w:left w:val="nil"/>
              <w:bottom w:val="nil"/>
              <w:right w:val="nil"/>
            </w:tcBorders>
            <w:shd w:val="clear" w:color="auto" w:fill="004B76"/>
            <w:hideMark/>
          </w:tcPr>
          <w:p w14:paraId="2675CBD2" w14:textId="77777777" w:rsidR="00E72825" w:rsidRDefault="00E72825" w:rsidP="006C791F">
            <w:pPr>
              <w:spacing w:before="0" w:after="0"/>
              <w:rPr>
                <w:rFonts w:asciiTheme="minorHAnsi" w:eastAsia="SimSun" w:hAnsiTheme="minorHAnsi" w:cstheme="minorHAnsi"/>
                <w:b/>
                <w:color w:val="FFFFFF"/>
                <w:lang w:eastAsia="zh-CN"/>
              </w:rPr>
            </w:pPr>
            <w:r>
              <w:rPr>
                <w:rFonts w:asciiTheme="minorHAnsi" w:eastAsia="SimSun" w:hAnsiTheme="minorHAnsi" w:cstheme="minorHAnsi"/>
                <w:b/>
                <w:color w:val="FFFFFF"/>
                <w:lang w:eastAsia="zh-CN"/>
              </w:rPr>
              <w:t>Versionshistorie</w:t>
            </w:r>
          </w:p>
        </w:tc>
      </w:tr>
      <w:tr w:rsidR="00E72825" w14:paraId="6CBC0D27" w14:textId="77777777" w:rsidTr="006C791F">
        <w:tc>
          <w:tcPr>
            <w:tcW w:w="515" w:type="pct"/>
            <w:tcBorders>
              <w:top w:val="single" w:sz="4" w:space="0" w:color="auto"/>
              <w:left w:val="nil"/>
              <w:bottom w:val="single" w:sz="4" w:space="0" w:color="auto"/>
              <w:right w:val="nil"/>
            </w:tcBorders>
            <w:hideMark/>
          </w:tcPr>
          <w:p w14:paraId="299C743A"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Version</w:t>
            </w:r>
          </w:p>
        </w:tc>
        <w:tc>
          <w:tcPr>
            <w:tcW w:w="736" w:type="pct"/>
            <w:tcBorders>
              <w:top w:val="single" w:sz="4" w:space="0" w:color="auto"/>
              <w:left w:val="nil"/>
              <w:bottom w:val="single" w:sz="4" w:space="0" w:color="auto"/>
              <w:right w:val="nil"/>
            </w:tcBorders>
            <w:hideMark/>
          </w:tcPr>
          <w:p w14:paraId="72239CD9"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Datum</w:t>
            </w:r>
          </w:p>
        </w:tc>
        <w:tc>
          <w:tcPr>
            <w:tcW w:w="1103" w:type="pct"/>
            <w:gridSpan w:val="2"/>
            <w:tcBorders>
              <w:top w:val="single" w:sz="4" w:space="0" w:color="auto"/>
              <w:left w:val="nil"/>
              <w:bottom w:val="single" w:sz="4" w:space="0" w:color="auto"/>
              <w:right w:val="nil"/>
            </w:tcBorders>
            <w:hideMark/>
          </w:tcPr>
          <w:p w14:paraId="5B45317C"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Erstellt durch</w:t>
            </w:r>
          </w:p>
        </w:tc>
        <w:tc>
          <w:tcPr>
            <w:tcW w:w="2647" w:type="pct"/>
            <w:gridSpan w:val="5"/>
            <w:tcBorders>
              <w:top w:val="single" w:sz="4" w:space="0" w:color="auto"/>
              <w:left w:val="nil"/>
              <w:bottom w:val="single" w:sz="4" w:space="0" w:color="auto"/>
              <w:right w:val="nil"/>
            </w:tcBorders>
            <w:hideMark/>
          </w:tcPr>
          <w:p w14:paraId="0888373E" w14:textId="77777777" w:rsidR="00E72825" w:rsidRDefault="00E72825" w:rsidP="006C791F">
            <w:pPr>
              <w:spacing w:before="0" w:after="0"/>
              <w:rPr>
                <w:rFonts w:asciiTheme="minorHAnsi" w:eastAsia="SimSun" w:hAnsiTheme="minorHAnsi" w:cstheme="minorHAnsi"/>
                <w:b/>
                <w:bCs/>
                <w:lang w:eastAsia="zh-CN"/>
              </w:rPr>
            </w:pPr>
            <w:r>
              <w:rPr>
                <w:rFonts w:asciiTheme="minorHAnsi" w:eastAsia="SimSun" w:hAnsiTheme="minorHAnsi" w:cstheme="minorHAnsi"/>
                <w:b/>
                <w:bCs/>
                <w:lang w:eastAsia="zh-CN"/>
              </w:rPr>
              <w:t>Inhaltliche Kurzbeschreibung der Neuerungen</w:t>
            </w:r>
          </w:p>
        </w:tc>
      </w:tr>
      <w:tr w:rsidR="00E72825" w14:paraId="66FE180A" w14:textId="77777777" w:rsidTr="006C791F">
        <w:tc>
          <w:tcPr>
            <w:tcW w:w="515" w:type="pct"/>
            <w:tcBorders>
              <w:top w:val="single" w:sz="4" w:space="0" w:color="auto"/>
              <w:left w:val="nil"/>
              <w:bottom w:val="single" w:sz="4" w:space="0" w:color="auto"/>
              <w:right w:val="nil"/>
            </w:tcBorders>
            <w:hideMark/>
          </w:tcPr>
          <w:p w14:paraId="055183E3" w14:textId="77777777" w:rsidR="00E72825" w:rsidRDefault="00E72825"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0.1</w:t>
            </w:r>
          </w:p>
        </w:tc>
        <w:tc>
          <w:tcPr>
            <w:tcW w:w="736" w:type="pct"/>
            <w:tcBorders>
              <w:top w:val="single" w:sz="4" w:space="0" w:color="auto"/>
              <w:left w:val="nil"/>
              <w:bottom w:val="single" w:sz="4" w:space="0" w:color="auto"/>
              <w:right w:val="nil"/>
            </w:tcBorders>
            <w:hideMark/>
          </w:tcPr>
          <w:p w14:paraId="233D528A" w14:textId="77777777" w:rsidR="00E72825" w:rsidRDefault="00E763AD"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2</w:t>
            </w:r>
            <w:r w:rsidR="007F59E5">
              <w:rPr>
                <w:rFonts w:asciiTheme="minorHAnsi" w:eastAsia="SimSun" w:hAnsiTheme="minorHAnsi" w:cstheme="minorHAnsi"/>
                <w:lang w:eastAsia="zh-CN"/>
              </w:rPr>
              <w:t>8</w:t>
            </w:r>
            <w:r>
              <w:rPr>
                <w:rFonts w:asciiTheme="minorHAnsi" w:eastAsia="SimSun" w:hAnsiTheme="minorHAnsi" w:cstheme="minorHAnsi"/>
                <w:lang w:eastAsia="zh-CN"/>
              </w:rPr>
              <w:t>.09.2023</w:t>
            </w:r>
          </w:p>
        </w:tc>
        <w:tc>
          <w:tcPr>
            <w:tcW w:w="1103" w:type="pct"/>
            <w:gridSpan w:val="2"/>
            <w:tcBorders>
              <w:top w:val="single" w:sz="4" w:space="0" w:color="auto"/>
              <w:left w:val="nil"/>
              <w:bottom w:val="single" w:sz="4" w:space="0" w:color="auto"/>
              <w:right w:val="nil"/>
            </w:tcBorders>
            <w:hideMark/>
          </w:tcPr>
          <w:p w14:paraId="02943F05" w14:textId="77777777" w:rsidR="00E72825" w:rsidRDefault="00E763AD" w:rsidP="006C791F">
            <w:pPr>
              <w:spacing w:before="0" w:after="0"/>
              <w:rPr>
                <w:rFonts w:asciiTheme="minorHAnsi" w:eastAsia="SimSun" w:hAnsiTheme="minorHAnsi" w:cstheme="minorHAnsi"/>
                <w:lang w:val="en-US" w:eastAsia="zh-CN"/>
              </w:rPr>
            </w:pPr>
            <w:r>
              <w:rPr>
                <w:rFonts w:asciiTheme="minorHAnsi" w:eastAsia="SimSun" w:hAnsiTheme="minorHAnsi" w:cstheme="minorHAnsi"/>
                <w:lang w:val="en-US" w:eastAsia="zh-CN"/>
              </w:rPr>
              <w:t>RT Justiz</w:t>
            </w:r>
          </w:p>
        </w:tc>
        <w:tc>
          <w:tcPr>
            <w:tcW w:w="2647" w:type="pct"/>
            <w:gridSpan w:val="5"/>
            <w:tcBorders>
              <w:top w:val="single" w:sz="4" w:space="0" w:color="auto"/>
              <w:left w:val="nil"/>
              <w:bottom w:val="single" w:sz="4" w:space="0" w:color="auto"/>
              <w:right w:val="nil"/>
            </w:tcBorders>
          </w:tcPr>
          <w:p w14:paraId="0C424FDA" w14:textId="77777777" w:rsidR="00E72825" w:rsidRDefault="00E763AD"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Initialer Entwurf zur weiteren Abstimmung</w:t>
            </w:r>
          </w:p>
        </w:tc>
      </w:tr>
      <w:tr w:rsidR="00E72825" w14:paraId="253A6593" w14:textId="77777777" w:rsidTr="006C791F">
        <w:tc>
          <w:tcPr>
            <w:tcW w:w="515" w:type="pct"/>
            <w:tcBorders>
              <w:top w:val="single" w:sz="4" w:space="0" w:color="auto"/>
              <w:left w:val="nil"/>
              <w:bottom w:val="single" w:sz="4" w:space="0" w:color="auto"/>
              <w:right w:val="nil"/>
            </w:tcBorders>
          </w:tcPr>
          <w:p w14:paraId="3CED3128" w14:textId="77777777" w:rsidR="00E72825" w:rsidRDefault="00882A7A"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0.2</w:t>
            </w:r>
          </w:p>
        </w:tc>
        <w:tc>
          <w:tcPr>
            <w:tcW w:w="736" w:type="pct"/>
            <w:tcBorders>
              <w:top w:val="single" w:sz="4" w:space="0" w:color="auto"/>
              <w:left w:val="nil"/>
              <w:bottom w:val="single" w:sz="4" w:space="0" w:color="auto"/>
              <w:right w:val="nil"/>
            </w:tcBorders>
          </w:tcPr>
          <w:p w14:paraId="7283ADE9" w14:textId="77777777" w:rsidR="00E72825" w:rsidRDefault="00882A7A"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29.09.2023</w:t>
            </w:r>
          </w:p>
        </w:tc>
        <w:tc>
          <w:tcPr>
            <w:tcW w:w="1103" w:type="pct"/>
            <w:gridSpan w:val="2"/>
            <w:tcBorders>
              <w:top w:val="single" w:sz="4" w:space="0" w:color="auto"/>
              <w:left w:val="nil"/>
              <w:bottom w:val="single" w:sz="4" w:space="0" w:color="auto"/>
              <w:right w:val="nil"/>
            </w:tcBorders>
          </w:tcPr>
          <w:p w14:paraId="40B3B071" w14:textId="77777777" w:rsidR="00E72825" w:rsidRDefault="00882A7A"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RT Justiz</w:t>
            </w:r>
          </w:p>
        </w:tc>
        <w:tc>
          <w:tcPr>
            <w:tcW w:w="2647" w:type="pct"/>
            <w:gridSpan w:val="5"/>
            <w:tcBorders>
              <w:top w:val="single" w:sz="4" w:space="0" w:color="auto"/>
              <w:left w:val="nil"/>
              <w:bottom w:val="single" w:sz="4" w:space="0" w:color="auto"/>
              <w:right w:val="nil"/>
            </w:tcBorders>
          </w:tcPr>
          <w:p w14:paraId="4884AF00" w14:textId="77777777" w:rsidR="00E72825" w:rsidRDefault="00882A7A"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Ergänzung von Nachrichtendetails PJ01 und JP01</w:t>
            </w:r>
          </w:p>
        </w:tc>
      </w:tr>
      <w:tr w:rsidR="00342AF8" w14:paraId="5EC3421F" w14:textId="77777777" w:rsidTr="006C791F">
        <w:tc>
          <w:tcPr>
            <w:tcW w:w="515" w:type="pct"/>
            <w:tcBorders>
              <w:top w:val="single" w:sz="4" w:space="0" w:color="auto"/>
              <w:left w:val="nil"/>
              <w:bottom w:val="single" w:sz="4" w:space="0" w:color="auto"/>
              <w:right w:val="nil"/>
            </w:tcBorders>
          </w:tcPr>
          <w:p w14:paraId="4C577252" w14:textId="77777777" w:rsidR="00342AF8" w:rsidRDefault="00342AF8"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0.3</w:t>
            </w:r>
          </w:p>
        </w:tc>
        <w:tc>
          <w:tcPr>
            <w:tcW w:w="736" w:type="pct"/>
            <w:tcBorders>
              <w:top w:val="single" w:sz="4" w:space="0" w:color="auto"/>
              <w:left w:val="nil"/>
              <w:bottom w:val="single" w:sz="4" w:space="0" w:color="auto"/>
              <w:right w:val="nil"/>
            </w:tcBorders>
          </w:tcPr>
          <w:p w14:paraId="51C99D4A" w14:textId="77777777" w:rsidR="00342AF8" w:rsidRDefault="00342AF8"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1</w:t>
            </w:r>
            <w:r w:rsidR="00884257">
              <w:rPr>
                <w:rFonts w:asciiTheme="minorHAnsi" w:eastAsia="SimSun" w:hAnsiTheme="minorHAnsi" w:cstheme="minorHAnsi"/>
                <w:lang w:eastAsia="zh-CN"/>
              </w:rPr>
              <w:t>7</w:t>
            </w:r>
            <w:r>
              <w:rPr>
                <w:rFonts w:asciiTheme="minorHAnsi" w:eastAsia="SimSun" w:hAnsiTheme="minorHAnsi" w:cstheme="minorHAnsi"/>
                <w:lang w:eastAsia="zh-CN"/>
              </w:rPr>
              <w:t>.11.2023</w:t>
            </w:r>
          </w:p>
        </w:tc>
        <w:tc>
          <w:tcPr>
            <w:tcW w:w="1103" w:type="pct"/>
            <w:gridSpan w:val="2"/>
            <w:tcBorders>
              <w:top w:val="single" w:sz="4" w:space="0" w:color="auto"/>
              <w:left w:val="nil"/>
              <w:bottom w:val="single" w:sz="4" w:space="0" w:color="auto"/>
              <w:right w:val="nil"/>
            </w:tcBorders>
          </w:tcPr>
          <w:p w14:paraId="3EA3F022" w14:textId="77777777" w:rsidR="00342AF8" w:rsidRDefault="00342AF8"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RT Justiz</w:t>
            </w:r>
          </w:p>
        </w:tc>
        <w:tc>
          <w:tcPr>
            <w:tcW w:w="2647" w:type="pct"/>
            <w:gridSpan w:val="5"/>
            <w:tcBorders>
              <w:top w:val="single" w:sz="4" w:space="0" w:color="auto"/>
              <w:left w:val="nil"/>
              <w:bottom w:val="single" w:sz="4" w:space="0" w:color="auto"/>
              <w:right w:val="nil"/>
            </w:tcBorders>
          </w:tcPr>
          <w:p w14:paraId="3240106F" w14:textId="77777777" w:rsidR="00342AF8" w:rsidRDefault="00342AF8"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Einarbeitung der Rückmeldungen und Korrekturen des EAS-Projekts und aus SH</w:t>
            </w:r>
          </w:p>
        </w:tc>
      </w:tr>
      <w:tr w:rsidR="00203264" w14:paraId="0D1D4A6E" w14:textId="77777777" w:rsidTr="006C791F">
        <w:tc>
          <w:tcPr>
            <w:tcW w:w="515" w:type="pct"/>
            <w:tcBorders>
              <w:top w:val="single" w:sz="4" w:space="0" w:color="auto"/>
              <w:left w:val="nil"/>
              <w:bottom w:val="single" w:sz="4" w:space="0" w:color="auto"/>
              <w:right w:val="nil"/>
            </w:tcBorders>
          </w:tcPr>
          <w:p w14:paraId="03CC8A43" w14:textId="77777777" w:rsidR="00203264" w:rsidRDefault="00203264"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0.4</w:t>
            </w:r>
          </w:p>
        </w:tc>
        <w:tc>
          <w:tcPr>
            <w:tcW w:w="736" w:type="pct"/>
            <w:tcBorders>
              <w:top w:val="single" w:sz="4" w:space="0" w:color="auto"/>
              <w:left w:val="nil"/>
              <w:bottom w:val="single" w:sz="4" w:space="0" w:color="auto"/>
              <w:right w:val="nil"/>
            </w:tcBorders>
          </w:tcPr>
          <w:p w14:paraId="58E0EE80" w14:textId="77777777" w:rsidR="00203264" w:rsidRDefault="00203264"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1</w:t>
            </w:r>
            <w:r w:rsidR="00014C66">
              <w:rPr>
                <w:rFonts w:asciiTheme="minorHAnsi" w:eastAsia="SimSun" w:hAnsiTheme="minorHAnsi" w:cstheme="minorHAnsi"/>
                <w:lang w:eastAsia="zh-CN"/>
              </w:rPr>
              <w:t>9</w:t>
            </w:r>
            <w:r>
              <w:rPr>
                <w:rFonts w:asciiTheme="minorHAnsi" w:eastAsia="SimSun" w:hAnsiTheme="minorHAnsi" w:cstheme="minorHAnsi"/>
                <w:lang w:eastAsia="zh-CN"/>
              </w:rPr>
              <w:t>.12.2023</w:t>
            </w:r>
          </w:p>
        </w:tc>
        <w:tc>
          <w:tcPr>
            <w:tcW w:w="1103" w:type="pct"/>
            <w:gridSpan w:val="2"/>
            <w:tcBorders>
              <w:top w:val="single" w:sz="4" w:space="0" w:color="auto"/>
              <w:left w:val="nil"/>
              <w:bottom w:val="single" w:sz="4" w:space="0" w:color="auto"/>
              <w:right w:val="nil"/>
            </w:tcBorders>
          </w:tcPr>
          <w:p w14:paraId="482A8D40" w14:textId="77777777" w:rsidR="00203264" w:rsidRDefault="00203264"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RT Justiz</w:t>
            </w:r>
          </w:p>
        </w:tc>
        <w:tc>
          <w:tcPr>
            <w:tcW w:w="2647" w:type="pct"/>
            <w:gridSpan w:val="5"/>
            <w:tcBorders>
              <w:top w:val="single" w:sz="4" w:space="0" w:color="auto"/>
              <w:left w:val="nil"/>
              <w:bottom w:val="single" w:sz="4" w:space="0" w:color="auto"/>
              <w:right w:val="nil"/>
            </w:tcBorders>
          </w:tcPr>
          <w:p w14:paraId="2379A78B" w14:textId="77777777" w:rsidR="00203264" w:rsidRDefault="00203264"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Einarbeitung weiterer Rückmeldungen</w:t>
            </w:r>
            <w:r w:rsidR="00316D41">
              <w:rPr>
                <w:rFonts w:asciiTheme="minorHAnsi" w:eastAsia="SimSun" w:hAnsiTheme="minorHAnsi" w:cstheme="minorHAnsi"/>
                <w:lang w:eastAsia="zh-CN"/>
              </w:rPr>
              <w:t xml:space="preserve"> zur Version 0.3</w:t>
            </w:r>
            <w:r w:rsidR="007474B0">
              <w:rPr>
                <w:rFonts w:asciiTheme="minorHAnsi" w:eastAsia="SimSun" w:hAnsiTheme="minorHAnsi" w:cstheme="minorHAnsi"/>
                <w:lang w:eastAsia="zh-CN"/>
              </w:rPr>
              <w:t xml:space="preserve">, Auslagerung der </w:t>
            </w:r>
            <w:r w:rsidR="00905A42">
              <w:rPr>
                <w:rFonts w:asciiTheme="minorHAnsi" w:eastAsia="SimSun" w:hAnsiTheme="minorHAnsi" w:cstheme="minorHAnsi"/>
                <w:lang w:eastAsia="zh-CN"/>
              </w:rPr>
              <w:t>Nachrichteninhalte in eine separate Excel-Datei</w:t>
            </w:r>
          </w:p>
        </w:tc>
      </w:tr>
      <w:tr w:rsidR="00E43AB4" w14:paraId="5618CF3D" w14:textId="77777777" w:rsidTr="006C791F">
        <w:tc>
          <w:tcPr>
            <w:tcW w:w="515" w:type="pct"/>
            <w:tcBorders>
              <w:top w:val="single" w:sz="4" w:space="0" w:color="auto"/>
              <w:left w:val="nil"/>
              <w:bottom w:val="single" w:sz="4" w:space="0" w:color="auto"/>
              <w:right w:val="nil"/>
            </w:tcBorders>
          </w:tcPr>
          <w:p w14:paraId="37BD03A7" w14:textId="77777777" w:rsidR="00E43AB4" w:rsidRDefault="00E43AB4"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0.5</w:t>
            </w:r>
          </w:p>
        </w:tc>
        <w:tc>
          <w:tcPr>
            <w:tcW w:w="736" w:type="pct"/>
            <w:tcBorders>
              <w:top w:val="single" w:sz="4" w:space="0" w:color="auto"/>
              <w:left w:val="nil"/>
              <w:bottom w:val="single" w:sz="4" w:space="0" w:color="auto"/>
              <w:right w:val="nil"/>
            </w:tcBorders>
          </w:tcPr>
          <w:p w14:paraId="6941DF27" w14:textId="77777777" w:rsidR="00E43AB4" w:rsidRDefault="00E43AB4"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22.01.2024</w:t>
            </w:r>
          </w:p>
        </w:tc>
        <w:tc>
          <w:tcPr>
            <w:tcW w:w="1103" w:type="pct"/>
            <w:gridSpan w:val="2"/>
            <w:tcBorders>
              <w:top w:val="single" w:sz="4" w:space="0" w:color="auto"/>
              <w:left w:val="nil"/>
              <w:bottom w:val="single" w:sz="4" w:space="0" w:color="auto"/>
              <w:right w:val="nil"/>
            </w:tcBorders>
          </w:tcPr>
          <w:p w14:paraId="1F1AD1EF" w14:textId="77777777" w:rsidR="00E43AB4" w:rsidRDefault="00E43AB4"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RT Justiz</w:t>
            </w:r>
          </w:p>
        </w:tc>
        <w:tc>
          <w:tcPr>
            <w:tcW w:w="2647" w:type="pct"/>
            <w:gridSpan w:val="5"/>
            <w:tcBorders>
              <w:top w:val="single" w:sz="4" w:space="0" w:color="auto"/>
              <w:left w:val="nil"/>
              <w:bottom w:val="single" w:sz="4" w:space="0" w:color="auto"/>
              <w:right w:val="nil"/>
            </w:tcBorders>
          </w:tcPr>
          <w:p w14:paraId="62F46D7A" w14:textId="77777777" w:rsidR="00E43AB4" w:rsidRDefault="00E43AB4"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Einarbeitung weiterer Rückmeldungen, Überarbeitung der KA-Beschreibungen, Priorisierung der KA für die Pilotierung</w:t>
            </w:r>
          </w:p>
        </w:tc>
      </w:tr>
      <w:tr w:rsidR="00E361B1" w14:paraId="6BC467D6" w14:textId="77777777" w:rsidTr="006C791F">
        <w:tc>
          <w:tcPr>
            <w:tcW w:w="515" w:type="pct"/>
            <w:tcBorders>
              <w:top w:val="single" w:sz="4" w:space="0" w:color="auto"/>
              <w:left w:val="nil"/>
              <w:bottom w:val="single" w:sz="4" w:space="0" w:color="auto"/>
              <w:right w:val="nil"/>
            </w:tcBorders>
          </w:tcPr>
          <w:p w14:paraId="34508B8B" w14:textId="10A83719" w:rsidR="00E361B1" w:rsidRDefault="00E361B1"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lastRenderedPageBreak/>
              <w:t>0.6</w:t>
            </w:r>
          </w:p>
        </w:tc>
        <w:tc>
          <w:tcPr>
            <w:tcW w:w="736" w:type="pct"/>
            <w:tcBorders>
              <w:top w:val="single" w:sz="4" w:space="0" w:color="auto"/>
              <w:left w:val="nil"/>
              <w:bottom w:val="single" w:sz="4" w:space="0" w:color="auto"/>
              <w:right w:val="nil"/>
            </w:tcBorders>
          </w:tcPr>
          <w:p w14:paraId="11062074" w14:textId="6910D814" w:rsidR="00E361B1" w:rsidRDefault="00EA1594"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3</w:t>
            </w:r>
            <w:r w:rsidR="00D13CAC">
              <w:rPr>
                <w:rFonts w:asciiTheme="minorHAnsi" w:eastAsia="SimSun" w:hAnsiTheme="minorHAnsi" w:cstheme="minorHAnsi"/>
                <w:lang w:eastAsia="zh-CN"/>
              </w:rPr>
              <w:t>1</w:t>
            </w:r>
            <w:r w:rsidR="00E361B1">
              <w:rPr>
                <w:rFonts w:asciiTheme="minorHAnsi" w:eastAsia="SimSun" w:hAnsiTheme="minorHAnsi" w:cstheme="minorHAnsi"/>
                <w:lang w:eastAsia="zh-CN"/>
              </w:rPr>
              <w:t>.01.2024</w:t>
            </w:r>
          </w:p>
        </w:tc>
        <w:tc>
          <w:tcPr>
            <w:tcW w:w="1103" w:type="pct"/>
            <w:gridSpan w:val="2"/>
            <w:tcBorders>
              <w:top w:val="single" w:sz="4" w:space="0" w:color="auto"/>
              <w:left w:val="nil"/>
              <w:bottom w:val="single" w:sz="4" w:space="0" w:color="auto"/>
              <w:right w:val="nil"/>
            </w:tcBorders>
          </w:tcPr>
          <w:p w14:paraId="3317BB2A" w14:textId="01415296" w:rsidR="00E361B1" w:rsidRDefault="00E361B1"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RT Justiz</w:t>
            </w:r>
          </w:p>
        </w:tc>
        <w:tc>
          <w:tcPr>
            <w:tcW w:w="2647" w:type="pct"/>
            <w:gridSpan w:val="5"/>
            <w:tcBorders>
              <w:top w:val="single" w:sz="4" w:space="0" w:color="auto"/>
              <w:left w:val="nil"/>
              <w:bottom w:val="single" w:sz="4" w:space="0" w:color="auto"/>
              <w:right w:val="nil"/>
            </w:tcBorders>
          </w:tcPr>
          <w:p w14:paraId="3073F680" w14:textId="0C3D9D1F" w:rsidR="00E361B1" w:rsidRDefault="00E361B1"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Einarbeitung weiterer Rückmeldungen</w:t>
            </w:r>
            <w:r w:rsidR="00E5229E">
              <w:rPr>
                <w:rFonts w:asciiTheme="minorHAnsi" w:eastAsia="SimSun" w:hAnsiTheme="minorHAnsi" w:cstheme="minorHAnsi"/>
                <w:lang w:eastAsia="zh-CN"/>
              </w:rPr>
              <w:t xml:space="preserve">, neues Kapitel 2.4.3 zu </w:t>
            </w:r>
            <w:r w:rsidR="00E5229E" w:rsidRPr="00E5229E">
              <w:rPr>
                <w:rFonts w:asciiTheme="minorHAnsi" w:eastAsia="SimSun" w:hAnsiTheme="minorHAnsi" w:cstheme="minorHAnsi"/>
                <w:lang w:eastAsia="zh-CN"/>
              </w:rPr>
              <w:t>Konventionen bei der Nutzung von XPolizei für dAPJ-Nachrichten</w:t>
            </w:r>
            <w:r w:rsidR="00E5229E">
              <w:rPr>
                <w:rFonts w:asciiTheme="minorHAnsi" w:eastAsia="SimSun" w:hAnsiTheme="minorHAnsi" w:cstheme="minorHAnsi"/>
                <w:lang w:eastAsia="zh-CN"/>
              </w:rPr>
              <w:t xml:space="preserve"> ergänzt</w:t>
            </w:r>
          </w:p>
        </w:tc>
      </w:tr>
      <w:tr w:rsidR="00D65E2C" w14:paraId="6DECB5E2" w14:textId="77777777" w:rsidTr="006C791F">
        <w:tc>
          <w:tcPr>
            <w:tcW w:w="515" w:type="pct"/>
            <w:tcBorders>
              <w:top w:val="single" w:sz="4" w:space="0" w:color="auto"/>
              <w:left w:val="nil"/>
              <w:bottom w:val="single" w:sz="4" w:space="0" w:color="auto"/>
              <w:right w:val="nil"/>
            </w:tcBorders>
          </w:tcPr>
          <w:p w14:paraId="758AA654" w14:textId="4FABB3BB" w:rsidR="00D65E2C" w:rsidRDefault="00D65E2C"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0.</w:t>
            </w:r>
            <w:r w:rsidR="00C01767">
              <w:rPr>
                <w:rFonts w:asciiTheme="minorHAnsi" w:eastAsia="SimSun" w:hAnsiTheme="minorHAnsi" w:cstheme="minorHAnsi"/>
                <w:lang w:eastAsia="zh-CN"/>
              </w:rPr>
              <w:t>7</w:t>
            </w:r>
          </w:p>
        </w:tc>
        <w:tc>
          <w:tcPr>
            <w:tcW w:w="736" w:type="pct"/>
            <w:tcBorders>
              <w:top w:val="single" w:sz="4" w:space="0" w:color="auto"/>
              <w:left w:val="nil"/>
              <w:bottom w:val="single" w:sz="4" w:space="0" w:color="auto"/>
              <w:right w:val="nil"/>
            </w:tcBorders>
          </w:tcPr>
          <w:p w14:paraId="631BCCAA" w14:textId="4385789F" w:rsidR="00D65E2C" w:rsidRDefault="00700D26"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2</w:t>
            </w:r>
            <w:r w:rsidR="00D96614">
              <w:rPr>
                <w:rFonts w:asciiTheme="minorHAnsi" w:eastAsia="SimSun" w:hAnsiTheme="minorHAnsi" w:cstheme="minorHAnsi"/>
                <w:lang w:eastAsia="zh-CN"/>
              </w:rPr>
              <w:t>5</w:t>
            </w:r>
            <w:r w:rsidR="00D65E2C">
              <w:rPr>
                <w:rFonts w:asciiTheme="minorHAnsi" w:eastAsia="SimSun" w:hAnsiTheme="minorHAnsi" w:cstheme="minorHAnsi"/>
                <w:lang w:eastAsia="zh-CN"/>
              </w:rPr>
              <w:t>.03.2024</w:t>
            </w:r>
          </w:p>
        </w:tc>
        <w:tc>
          <w:tcPr>
            <w:tcW w:w="1103" w:type="pct"/>
            <w:gridSpan w:val="2"/>
            <w:tcBorders>
              <w:top w:val="single" w:sz="4" w:space="0" w:color="auto"/>
              <w:left w:val="nil"/>
              <w:bottom w:val="single" w:sz="4" w:space="0" w:color="auto"/>
              <w:right w:val="nil"/>
            </w:tcBorders>
          </w:tcPr>
          <w:p w14:paraId="3C87822E" w14:textId="62437A35" w:rsidR="00D65E2C" w:rsidRDefault="00D65E2C"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RT Justiz</w:t>
            </w:r>
          </w:p>
        </w:tc>
        <w:tc>
          <w:tcPr>
            <w:tcW w:w="2647" w:type="pct"/>
            <w:gridSpan w:val="5"/>
            <w:tcBorders>
              <w:top w:val="single" w:sz="4" w:space="0" w:color="auto"/>
              <w:left w:val="nil"/>
              <w:bottom w:val="single" w:sz="4" w:space="0" w:color="auto"/>
              <w:right w:val="nil"/>
            </w:tcBorders>
          </w:tcPr>
          <w:p w14:paraId="3599F22F" w14:textId="4D09AD7C" w:rsidR="00D65E2C" w:rsidRDefault="00392B84" w:rsidP="006C791F">
            <w:pPr>
              <w:spacing w:before="0" w:after="0"/>
              <w:rPr>
                <w:rFonts w:asciiTheme="minorHAnsi" w:eastAsia="SimSun" w:hAnsiTheme="minorHAnsi" w:cstheme="minorHAnsi"/>
                <w:lang w:eastAsia="zh-CN"/>
              </w:rPr>
            </w:pPr>
            <w:r>
              <w:rPr>
                <w:rFonts w:asciiTheme="minorHAnsi" w:eastAsia="SimSun" w:hAnsiTheme="minorHAnsi" w:cstheme="minorHAnsi"/>
                <w:lang w:eastAsia="zh-CN"/>
              </w:rPr>
              <w:t>Kennzeichnung fertig spezifizierter Kommunikations</w:t>
            </w:r>
            <w:r>
              <w:rPr>
                <w:rFonts w:asciiTheme="minorHAnsi" w:eastAsia="SimSun" w:hAnsiTheme="minorHAnsi" w:cstheme="minorHAnsi"/>
                <w:lang w:eastAsia="zh-CN"/>
              </w:rPr>
              <w:softHyphen/>
              <w:t xml:space="preserve">anlässe, </w:t>
            </w:r>
            <w:r w:rsidR="00D65E2C">
              <w:rPr>
                <w:rFonts w:asciiTheme="minorHAnsi" w:eastAsia="SimSun" w:hAnsiTheme="minorHAnsi" w:cstheme="minorHAnsi"/>
                <w:lang w:eastAsia="zh-CN"/>
              </w:rPr>
              <w:t xml:space="preserve">Ergänzung von Hinweisen zur Verwendung von XPolizei Versionen 2.1. und 2.3.1 für dAPJ-Nachrichten, </w:t>
            </w:r>
            <w:r>
              <w:rPr>
                <w:rFonts w:asciiTheme="minorHAnsi" w:eastAsia="SimSun" w:hAnsiTheme="minorHAnsi" w:cstheme="minorHAnsi"/>
                <w:lang w:eastAsia="zh-CN"/>
              </w:rPr>
              <w:t>neues Kapitel im Anhang mit detaillierten Versions</w:t>
            </w:r>
            <w:r>
              <w:rPr>
                <w:rFonts w:asciiTheme="minorHAnsi" w:eastAsia="SimSun" w:hAnsiTheme="minorHAnsi" w:cstheme="minorHAnsi"/>
                <w:lang w:eastAsia="zh-CN"/>
              </w:rPr>
              <w:softHyphen/>
              <w:t>unterschieden</w:t>
            </w:r>
          </w:p>
        </w:tc>
      </w:tr>
      <w:tr w:rsidR="0033332F" w14:paraId="6B14E4D3" w14:textId="77777777" w:rsidTr="006C791F">
        <w:trPr>
          <w:ins w:id="12" w:author="Rosner (Extern), Christian" w:date="2024-04-12T18:23:00Z"/>
        </w:trPr>
        <w:tc>
          <w:tcPr>
            <w:tcW w:w="515" w:type="pct"/>
            <w:tcBorders>
              <w:top w:val="single" w:sz="4" w:space="0" w:color="auto"/>
              <w:left w:val="nil"/>
              <w:bottom w:val="single" w:sz="4" w:space="0" w:color="auto"/>
              <w:right w:val="nil"/>
            </w:tcBorders>
          </w:tcPr>
          <w:p w14:paraId="0E0D296C" w14:textId="32300DB8" w:rsidR="0033332F" w:rsidRDefault="0033332F" w:rsidP="006C791F">
            <w:pPr>
              <w:spacing w:before="0" w:after="0"/>
              <w:rPr>
                <w:ins w:id="13" w:author="Rosner (Extern), Christian" w:date="2024-04-12T18:23:00Z"/>
                <w:rFonts w:asciiTheme="minorHAnsi" w:eastAsia="SimSun" w:hAnsiTheme="minorHAnsi" w:cstheme="minorHAnsi"/>
                <w:lang w:eastAsia="zh-CN"/>
              </w:rPr>
            </w:pPr>
            <w:ins w:id="14" w:author="Rosner (Extern), Christian" w:date="2024-04-12T18:23:00Z">
              <w:r>
                <w:rPr>
                  <w:rFonts w:asciiTheme="minorHAnsi" w:eastAsia="SimSun" w:hAnsiTheme="minorHAnsi" w:cstheme="minorHAnsi"/>
                  <w:lang w:eastAsia="zh-CN"/>
                </w:rPr>
                <w:t>0.7.1</w:t>
              </w:r>
            </w:ins>
          </w:p>
        </w:tc>
        <w:tc>
          <w:tcPr>
            <w:tcW w:w="736" w:type="pct"/>
            <w:tcBorders>
              <w:top w:val="single" w:sz="4" w:space="0" w:color="auto"/>
              <w:left w:val="nil"/>
              <w:bottom w:val="single" w:sz="4" w:space="0" w:color="auto"/>
              <w:right w:val="nil"/>
            </w:tcBorders>
          </w:tcPr>
          <w:p w14:paraId="29FAD486" w14:textId="6AFBA556" w:rsidR="0033332F" w:rsidRDefault="0033332F" w:rsidP="006C791F">
            <w:pPr>
              <w:spacing w:before="0" w:after="0"/>
              <w:rPr>
                <w:ins w:id="15" w:author="Rosner (Extern), Christian" w:date="2024-04-12T18:23:00Z"/>
                <w:rFonts w:asciiTheme="minorHAnsi" w:eastAsia="SimSun" w:hAnsiTheme="minorHAnsi" w:cstheme="minorHAnsi"/>
                <w:lang w:eastAsia="zh-CN"/>
              </w:rPr>
            </w:pPr>
            <w:ins w:id="16" w:author="Rosner (Extern), Christian" w:date="2024-04-12T18:23:00Z">
              <w:r>
                <w:rPr>
                  <w:rFonts w:asciiTheme="minorHAnsi" w:eastAsia="SimSun" w:hAnsiTheme="minorHAnsi" w:cstheme="minorHAnsi"/>
                  <w:lang w:eastAsia="zh-CN"/>
                </w:rPr>
                <w:t>2</w:t>
              </w:r>
            </w:ins>
            <w:ins w:id="17" w:author="Rosner (Extern), Christian" w:date="2024-04-26T09:29:00Z">
              <w:r w:rsidR="00DA40BB">
                <w:rPr>
                  <w:rFonts w:asciiTheme="minorHAnsi" w:eastAsia="SimSun" w:hAnsiTheme="minorHAnsi" w:cstheme="minorHAnsi"/>
                  <w:lang w:eastAsia="zh-CN"/>
                </w:rPr>
                <w:t>6</w:t>
              </w:r>
            </w:ins>
            <w:ins w:id="18" w:author="Rosner (Extern), Christian" w:date="2024-04-12T18:23:00Z">
              <w:r>
                <w:rPr>
                  <w:rFonts w:asciiTheme="minorHAnsi" w:eastAsia="SimSun" w:hAnsiTheme="minorHAnsi" w:cstheme="minorHAnsi"/>
                  <w:lang w:eastAsia="zh-CN"/>
                </w:rPr>
                <w:t>.04.2024</w:t>
              </w:r>
            </w:ins>
          </w:p>
        </w:tc>
        <w:tc>
          <w:tcPr>
            <w:tcW w:w="1103" w:type="pct"/>
            <w:gridSpan w:val="2"/>
            <w:tcBorders>
              <w:top w:val="single" w:sz="4" w:space="0" w:color="auto"/>
              <w:left w:val="nil"/>
              <w:bottom w:val="single" w:sz="4" w:space="0" w:color="auto"/>
              <w:right w:val="nil"/>
            </w:tcBorders>
          </w:tcPr>
          <w:p w14:paraId="16B7ECAD" w14:textId="370D9F1C" w:rsidR="0033332F" w:rsidRDefault="0033332F" w:rsidP="006C791F">
            <w:pPr>
              <w:spacing w:before="0" w:after="0"/>
              <w:rPr>
                <w:ins w:id="19" w:author="Rosner (Extern), Christian" w:date="2024-04-12T18:23:00Z"/>
                <w:rFonts w:asciiTheme="minorHAnsi" w:eastAsia="SimSun" w:hAnsiTheme="minorHAnsi" w:cstheme="minorHAnsi"/>
                <w:lang w:eastAsia="zh-CN"/>
              </w:rPr>
            </w:pPr>
            <w:ins w:id="20" w:author="Rosner (Extern), Christian" w:date="2024-04-12T18:23:00Z">
              <w:r>
                <w:rPr>
                  <w:rFonts w:asciiTheme="minorHAnsi" w:eastAsia="SimSun" w:hAnsiTheme="minorHAnsi" w:cstheme="minorHAnsi"/>
                  <w:lang w:eastAsia="zh-CN"/>
                </w:rPr>
                <w:t xml:space="preserve">RT </w:t>
              </w:r>
            </w:ins>
            <w:ins w:id="21" w:author="Rosner (Extern), Christian" w:date="2024-04-12T18:26:00Z">
              <w:r>
                <w:rPr>
                  <w:rFonts w:asciiTheme="minorHAnsi" w:eastAsia="SimSun" w:hAnsiTheme="minorHAnsi" w:cstheme="minorHAnsi"/>
                  <w:lang w:eastAsia="zh-CN"/>
                </w:rPr>
                <w:t>J</w:t>
              </w:r>
            </w:ins>
            <w:ins w:id="22" w:author="Rosner (Extern), Christian" w:date="2024-04-12T18:23:00Z">
              <w:r>
                <w:rPr>
                  <w:rFonts w:asciiTheme="minorHAnsi" w:eastAsia="SimSun" w:hAnsiTheme="minorHAnsi" w:cstheme="minorHAnsi"/>
                  <w:lang w:eastAsia="zh-CN"/>
                </w:rPr>
                <w:t>ustiz</w:t>
              </w:r>
            </w:ins>
          </w:p>
        </w:tc>
        <w:tc>
          <w:tcPr>
            <w:tcW w:w="2647" w:type="pct"/>
            <w:gridSpan w:val="5"/>
            <w:tcBorders>
              <w:top w:val="single" w:sz="4" w:space="0" w:color="auto"/>
              <w:left w:val="nil"/>
              <w:bottom w:val="single" w:sz="4" w:space="0" w:color="auto"/>
              <w:right w:val="nil"/>
            </w:tcBorders>
          </w:tcPr>
          <w:p w14:paraId="28FF7414" w14:textId="629EDCFD" w:rsidR="0033332F" w:rsidRDefault="0033332F" w:rsidP="006C791F">
            <w:pPr>
              <w:spacing w:before="0" w:after="0"/>
              <w:rPr>
                <w:ins w:id="23" w:author="Rosner (Extern), Christian" w:date="2024-04-12T18:23:00Z"/>
                <w:rFonts w:asciiTheme="minorHAnsi" w:eastAsia="SimSun" w:hAnsiTheme="minorHAnsi" w:cstheme="minorHAnsi"/>
                <w:lang w:eastAsia="zh-CN"/>
              </w:rPr>
            </w:pPr>
            <w:ins w:id="24" w:author="Rosner (Extern), Christian" w:date="2024-04-12T18:27:00Z">
              <w:r>
                <w:rPr>
                  <w:rFonts w:asciiTheme="minorHAnsi" w:eastAsia="SimSun" w:hAnsiTheme="minorHAnsi" w:cstheme="minorHAnsi"/>
                  <w:lang w:eastAsia="zh-CN"/>
                </w:rPr>
                <w:t xml:space="preserve">Kapitel </w:t>
              </w:r>
            </w:ins>
            <w:ins w:id="25" w:author="Rosner (Extern), Christian" w:date="2024-04-25T21:53:00Z">
              <w:r w:rsidR="001D601A">
                <w:rPr>
                  <w:rFonts w:asciiTheme="minorHAnsi" w:eastAsia="SimSun" w:hAnsiTheme="minorHAnsi" w:cstheme="minorHAnsi"/>
                  <w:lang w:eastAsia="zh-CN"/>
                </w:rPr>
                <w:t xml:space="preserve">5 </w:t>
              </w:r>
            </w:ins>
            <w:ins w:id="26" w:author="Rosner (Extern), Christian" w:date="2024-04-12T18:27:00Z">
              <w:r>
                <w:rPr>
                  <w:rFonts w:asciiTheme="minorHAnsi" w:eastAsia="SimSun" w:hAnsiTheme="minorHAnsi" w:cstheme="minorHAnsi"/>
                  <w:lang w:eastAsia="zh-CN"/>
                </w:rPr>
                <w:t>zu genutzten projektspezifischen XPolizei-Erwei</w:t>
              </w:r>
            </w:ins>
            <w:ins w:id="27" w:author="Rosner (Extern), Christian" w:date="2024-04-25T20:15:00Z">
              <w:r w:rsidR="003754F2">
                <w:rPr>
                  <w:rFonts w:asciiTheme="minorHAnsi" w:eastAsia="SimSun" w:hAnsiTheme="minorHAnsi" w:cstheme="minorHAnsi"/>
                  <w:lang w:eastAsia="zh-CN"/>
                </w:rPr>
                <w:softHyphen/>
              </w:r>
            </w:ins>
            <w:ins w:id="28" w:author="Rosner (Extern), Christian" w:date="2024-04-12T18:27:00Z">
              <w:r>
                <w:rPr>
                  <w:rFonts w:asciiTheme="minorHAnsi" w:eastAsia="SimSun" w:hAnsiTheme="minorHAnsi" w:cstheme="minorHAnsi"/>
                  <w:lang w:eastAsia="zh-CN"/>
                </w:rPr>
                <w:t>terungen in Anhang ergänzt</w:t>
              </w:r>
            </w:ins>
            <w:ins w:id="29" w:author="Rosner (Extern), Christian" w:date="2024-04-25T20:14:00Z">
              <w:r w:rsidR="003754F2">
                <w:rPr>
                  <w:rFonts w:asciiTheme="minorHAnsi" w:eastAsia="SimSun" w:hAnsiTheme="minorHAnsi" w:cstheme="minorHAnsi"/>
                  <w:lang w:eastAsia="zh-CN"/>
                </w:rPr>
                <w:t xml:space="preserve">, </w:t>
              </w:r>
            </w:ins>
            <w:ins w:id="30" w:author="Rosner (Extern), Christian" w:date="2024-04-25T21:28:00Z">
              <w:r w:rsidR="00070D59">
                <w:rPr>
                  <w:rFonts w:asciiTheme="minorHAnsi" w:eastAsia="SimSun" w:hAnsiTheme="minorHAnsi" w:cstheme="minorHAnsi"/>
                  <w:lang w:eastAsia="zh-CN"/>
                </w:rPr>
                <w:t>Status des Kommu</w:t>
              </w:r>
            </w:ins>
            <w:ins w:id="31" w:author="Rosner (Extern), Christian" w:date="2024-04-25T21:53:00Z">
              <w:r w:rsidR="001D601A">
                <w:rPr>
                  <w:rFonts w:asciiTheme="minorHAnsi" w:eastAsia="SimSun" w:hAnsiTheme="minorHAnsi" w:cstheme="minorHAnsi"/>
                  <w:lang w:eastAsia="zh-CN"/>
                </w:rPr>
                <w:softHyphen/>
              </w:r>
            </w:ins>
            <w:ins w:id="32" w:author="Rosner (Extern), Christian" w:date="2024-04-25T21:28:00Z">
              <w:r w:rsidR="00070D59">
                <w:rPr>
                  <w:rFonts w:asciiTheme="minorHAnsi" w:eastAsia="SimSun" w:hAnsiTheme="minorHAnsi" w:cstheme="minorHAnsi"/>
                  <w:lang w:eastAsia="zh-CN"/>
                </w:rPr>
                <w:t>ni</w:t>
              </w:r>
            </w:ins>
            <w:ins w:id="33" w:author="Rosner (Extern), Christian" w:date="2024-04-25T21:53:00Z">
              <w:r w:rsidR="001D601A">
                <w:rPr>
                  <w:rFonts w:asciiTheme="minorHAnsi" w:eastAsia="SimSun" w:hAnsiTheme="minorHAnsi" w:cstheme="minorHAnsi"/>
                  <w:lang w:eastAsia="zh-CN"/>
                </w:rPr>
                <w:softHyphen/>
              </w:r>
            </w:ins>
            <w:ins w:id="34" w:author="Rosner (Extern), Christian" w:date="2024-04-25T21:28:00Z">
              <w:r w:rsidR="00070D59">
                <w:rPr>
                  <w:rFonts w:asciiTheme="minorHAnsi" w:eastAsia="SimSun" w:hAnsiTheme="minorHAnsi" w:cstheme="minorHAnsi"/>
                  <w:lang w:eastAsia="zh-CN"/>
                </w:rPr>
                <w:t>ka</w:t>
              </w:r>
              <w:r w:rsidR="00070D59">
                <w:rPr>
                  <w:rFonts w:asciiTheme="minorHAnsi" w:eastAsia="SimSun" w:hAnsiTheme="minorHAnsi" w:cstheme="minorHAnsi"/>
                  <w:lang w:eastAsia="zh-CN"/>
                </w:rPr>
                <w:softHyphen/>
                <w:t xml:space="preserve">tionsanlass auf „Fertig“ gesetzt, </w:t>
              </w:r>
            </w:ins>
            <w:ins w:id="35" w:author="Rosner (Extern), Christian" w:date="2024-04-25T20:14:00Z">
              <w:r w:rsidR="003754F2">
                <w:rPr>
                  <w:rFonts w:asciiTheme="minorHAnsi" w:eastAsia="SimSun" w:hAnsiTheme="minorHAnsi" w:cstheme="minorHAnsi"/>
                  <w:lang w:eastAsia="zh-CN"/>
                </w:rPr>
                <w:t>Entfernen der Angaben zu Priorisierung der KA für die Pilotierung</w:t>
              </w:r>
            </w:ins>
          </w:p>
        </w:tc>
      </w:tr>
      <w:tr w:rsidR="00E72825" w14:paraId="13BA9FC4" w14:textId="77777777" w:rsidTr="006C791F">
        <w:tc>
          <w:tcPr>
            <w:tcW w:w="5000" w:type="pct"/>
            <w:gridSpan w:val="9"/>
            <w:tcBorders>
              <w:top w:val="nil"/>
              <w:left w:val="nil"/>
              <w:bottom w:val="nil"/>
              <w:right w:val="nil"/>
            </w:tcBorders>
            <w:shd w:val="clear" w:color="auto" w:fill="004B76"/>
            <w:hideMark/>
          </w:tcPr>
          <w:p w14:paraId="10D342E9" w14:textId="77777777" w:rsidR="00E72825" w:rsidRDefault="00E72825" w:rsidP="00E43AB4">
            <w:pPr>
              <w:keepNext/>
              <w:spacing w:before="0" w:after="0"/>
              <w:rPr>
                <w:rFonts w:asciiTheme="minorHAnsi" w:eastAsia="SimSun" w:hAnsiTheme="minorHAnsi" w:cstheme="minorHAnsi"/>
                <w:b/>
                <w:bCs/>
                <w:color w:val="FFFFFF"/>
                <w:lang w:eastAsia="zh-CN"/>
              </w:rPr>
            </w:pPr>
            <w:r>
              <w:rPr>
                <w:rFonts w:asciiTheme="minorHAnsi" w:eastAsia="SimSun" w:hAnsiTheme="minorHAnsi" w:cstheme="minorHAnsi"/>
                <w:b/>
                <w:bCs/>
                <w:color w:val="FFFFFF" w:themeColor="background1"/>
                <w:lang w:eastAsia="zh-CN"/>
              </w:rPr>
              <w:t>Referenzierte Dokumente</w:t>
            </w:r>
          </w:p>
        </w:tc>
      </w:tr>
      <w:tr w:rsidR="00E72825" w14:paraId="33E8A00D" w14:textId="77777777" w:rsidTr="006C791F">
        <w:tc>
          <w:tcPr>
            <w:tcW w:w="2353" w:type="pct"/>
            <w:gridSpan w:val="4"/>
            <w:tcBorders>
              <w:top w:val="single" w:sz="4" w:space="0" w:color="auto"/>
              <w:left w:val="nil"/>
              <w:bottom w:val="single" w:sz="4" w:space="0" w:color="auto"/>
              <w:right w:val="nil"/>
            </w:tcBorders>
            <w:hideMark/>
          </w:tcPr>
          <w:p w14:paraId="798FE1BD" w14:textId="77777777" w:rsidR="00E72825" w:rsidRDefault="00E72825" w:rsidP="00E43AB4">
            <w:pPr>
              <w:keepNext/>
              <w:spacing w:before="0" w:after="0"/>
              <w:rPr>
                <w:rFonts w:asciiTheme="minorHAnsi" w:eastAsia="SimSun" w:hAnsiTheme="minorHAnsi" w:cstheme="minorHAnsi"/>
                <w:lang w:eastAsia="zh-CN"/>
              </w:rPr>
            </w:pPr>
            <w:r>
              <w:rPr>
                <w:rFonts w:asciiTheme="minorHAnsi" w:eastAsia="SimSun" w:hAnsiTheme="minorHAnsi" w:cstheme="minorHAnsi"/>
                <w:b/>
                <w:bCs/>
                <w:lang w:eastAsia="zh-CN"/>
              </w:rPr>
              <w:t>Referenzdokument</w:t>
            </w:r>
          </w:p>
        </w:tc>
        <w:tc>
          <w:tcPr>
            <w:tcW w:w="589" w:type="pct"/>
            <w:gridSpan w:val="2"/>
            <w:tcBorders>
              <w:top w:val="single" w:sz="4" w:space="0" w:color="auto"/>
              <w:left w:val="nil"/>
              <w:bottom w:val="single" w:sz="4" w:space="0" w:color="auto"/>
              <w:right w:val="nil"/>
            </w:tcBorders>
            <w:hideMark/>
          </w:tcPr>
          <w:p w14:paraId="1FD41110" w14:textId="77777777" w:rsidR="00E72825" w:rsidRDefault="00E72825" w:rsidP="00E43AB4">
            <w:pPr>
              <w:keepNext/>
              <w:spacing w:before="0" w:after="0"/>
              <w:rPr>
                <w:rFonts w:asciiTheme="minorHAnsi" w:eastAsia="SimSun" w:hAnsiTheme="minorHAnsi" w:cstheme="minorHAnsi"/>
                <w:lang w:eastAsia="zh-CN"/>
              </w:rPr>
            </w:pPr>
            <w:r>
              <w:rPr>
                <w:rFonts w:asciiTheme="minorHAnsi" w:eastAsia="SimSun" w:hAnsiTheme="minorHAnsi" w:cstheme="minorHAnsi"/>
                <w:b/>
                <w:bCs/>
                <w:lang w:eastAsia="zh-CN"/>
              </w:rPr>
              <w:t>Version</w:t>
            </w:r>
          </w:p>
        </w:tc>
        <w:tc>
          <w:tcPr>
            <w:tcW w:w="1471" w:type="pct"/>
            <w:gridSpan w:val="2"/>
            <w:tcBorders>
              <w:top w:val="single" w:sz="4" w:space="0" w:color="auto"/>
              <w:left w:val="nil"/>
              <w:bottom w:val="single" w:sz="4" w:space="0" w:color="auto"/>
              <w:right w:val="nil"/>
            </w:tcBorders>
            <w:hideMark/>
          </w:tcPr>
          <w:p w14:paraId="259F60F7" w14:textId="77777777" w:rsidR="00E72825" w:rsidRDefault="00E72825" w:rsidP="00E43AB4">
            <w:pPr>
              <w:keepNext/>
              <w:spacing w:before="0" w:after="0"/>
              <w:rPr>
                <w:rFonts w:asciiTheme="minorHAnsi" w:eastAsia="SimSun" w:hAnsiTheme="minorHAnsi" w:cstheme="minorHAnsi"/>
                <w:lang w:eastAsia="zh-CN"/>
              </w:rPr>
            </w:pPr>
            <w:r>
              <w:rPr>
                <w:rFonts w:asciiTheme="minorHAnsi" w:eastAsia="SimSun" w:hAnsiTheme="minorHAnsi" w:cstheme="minorHAnsi"/>
                <w:b/>
                <w:bCs/>
                <w:lang w:eastAsia="zh-CN"/>
              </w:rPr>
              <w:t>Autor</w:t>
            </w:r>
          </w:p>
        </w:tc>
        <w:tc>
          <w:tcPr>
            <w:tcW w:w="587" w:type="pct"/>
            <w:tcBorders>
              <w:top w:val="single" w:sz="4" w:space="0" w:color="auto"/>
              <w:left w:val="nil"/>
              <w:bottom w:val="single" w:sz="4" w:space="0" w:color="auto"/>
              <w:right w:val="nil"/>
            </w:tcBorders>
            <w:hideMark/>
          </w:tcPr>
          <w:p w14:paraId="6E57A883" w14:textId="77777777" w:rsidR="00E72825" w:rsidRDefault="00E72825" w:rsidP="00E43AB4">
            <w:pPr>
              <w:keepNext/>
              <w:spacing w:before="0" w:after="0"/>
              <w:rPr>
                <w:rFonts w:asciiTheme="minorHAnsi" w:eastAsia="SimSun" w:hAnsiTheme="minorHAnsi" w:cstheme="minorHAnsi"/>
                <w:lang w:eastAsia="zh-CN"/>
              </w:rPr>
            </w:pPr>
            <w:r>
              <w:rPr>
                <w:rFonts w:asciiTheme="minorHAnsi" w:eastAsia="SimSun" w:hAnsiTheme="minorHAnsi" w:cstheme="minorHAnsi"/>
                <w:b/>
                <w:bCs/>
                <w:lang w:eastAsia="zh-CN"/>
              </w:rPr>
              <w:t>Datum</w:t>
            </w:r>
          </w:p>
        </w:tc>
      </w:tr>
      <w:tr w:rsidR="0065416E" w14:paraId="7E1F2E78" w14:textId="77777777" w:rsidTr="006C791F">
        <w:tc>
          <w:tcPr>
            <w:tcW w:w="2353" w:type="pct"/>
            <w:gridSpan w:val="4"/>
            <w:tcBorders>
              <w:top w:val="single" w:sz="4" w:space="0" w:color="auto"/>
              <w:left w:val="nil"/>
              <w:bottom w:val="single" w:sz="4" w:space="0" w:color="auto"/>
              <w:right w:val="nil"/>
            </w:tcBorders>
          </w:tcPr>
          <w:p w14:paraId="7E50F34D" w14:textId="16DD249B" w:rsidR="0065416E" w:rsidRDefault="0065416E"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Excel</w:t>
            </w:r>
            <w:r w:rsidR="00056546">
              <w:rPr>
                <w:rFonts w:asciiTheme="minorHAnsi" w:eastAsia="SimSun" w:hAnsiTheme="minorHAnsi" w:cstheme="minorHAnsi"/>
                <w:bCs/>
                <w:lang w:eastAsia="zh-CN"/>
              </w:rPr>
              <w:t>-D</w:t>
            </w:r>
            <w:r>
              <w:rPr>
                <w:rFonts w:asciiTheme="minorHAnsi" w:eastAsia="SimSun" w:hAnsiTheme="minorHAnsi" w:cstheme="minorHAnsi"/>
                <w:bCs/>
                <w:lang w:eastAsia="zh-CN"/>
              </w:rPr>
              <w:t>atei „</w:t>
            </w:r>
            <w:r w:rsidR="009E32F4">
              <w:rPr>
                <w:rFonts w:asciiTheme="minorHAnsi" w:eastAsia="SimSun" w:hAnsiTheme="minorHAnsi" w:cstheme="minorHAnsi"/>
                <w:bCs/>
                <w:lang w:eastAsia="zh-CN"/>
              </w:rPr>
              <w:t>Umsetzungsl</w:t>
            </w:r>
            <w:r w:rsidR="00A67211">
              <w:rPr>
                <w:rFonts w:asciiTheme="minorHAnsi" w:eastAsia="SimSun" w:hAnsiTheme="minorHAnsi" w:cstheme="minorHAnsi"/>
                <w:bCs/>
                <w:lang w:eastAsia="zh-CN"/>
              </w:rPr>
              <w:t>eitfaden</w:t>
            </w:r>
            <w:r w:rsidR="009E32F4">
              <w:rPr>
                <w:rFonts w:asciiTheme="minorHAnsi" w:eastAsia="SimSun" w:hAnsiTheme="minorHAnsi" w:cstheme="minorHAnsi"/>
                <w:bCs/>
                <w:lang w:eastAsia="zh-CN"/>
              </w:rPr>
              <w:t xml:space="preserve"> </w:t>
            </w:r>
            <w:r>
              <w:rPr>
                <w:rFonts w:asciiTheme="minorHAnsi" w:eastAsia="SimSun" w:hAnsiTheme="minorHAnsi" w:cstheme="minorHAnsi"/>
                <w:bCs/>
                <w:lang w:eastAsia="zh-CN"/>
              </w:rPr>
              <w:t>dAPJ</w:t>
            </w:r>
            <w:r w:rsidR="00D969EC">
              <w:rPr>
                <w:rFonts w:asciiTheme="minorHAnsi" w:eastAsia="SimSun" w:hAnsiTheme="minorHAnsi" w:cstheme="minorHAnsi"/>
                <w:bCs/>
                <w:lang w:eastAsia="zh-CN"/>
              </w:rPr>
              <w:t>-</w:t>
            </w:r>
            <w:proofErr w:type="spellStart"/>
            <w:r>
              <w:rPr>
                <w:rFonts w:asciiTheme="minorHAnsi" w:eastAsia="SimSun" w:hAnsiTheme="minorHAnsi" w:cstheme="minorHAnsi"/>
                <w:bCs/>
                <w:lang w:eastAsia="zh-CN"/>
              </w:rPr>
              <w:t>S</w:t>
            </w:r>
            <w:r w:rsidR="00D969EC">
              <w:rPr>
                <w:rFonts w:asciiTheme="minorHAnsi" w:eastAsia="SimSun" w:hAnsiTheme="minorHAnsi" w:cstheme="minorHAnsi"/>
                <w:bCs/>
                <w:lang w:eastAsia="zh-CN"/>
              </w:rPr>
              <w:t>trukture</w:t>
            </w:r>
            <w:r>
              <w:rPr>
                <w:rFonts w:asciiTheme="minorHAnsi" w:eastAsia="SimSun" w:hAnsiTheme="minorHAnsi" w:cstheme="minorHAnsi"/>
                <w:bCs/>
                <w:lang w:eastAsia="zh-CN"/>
              </w:rPr>
              <w:t>n.xslx</w:t>
            </w:r>
            <w:proofErr w:type="spellEnd"/>
            <w:r>
              <w:rPr>
                <w:rFonts w:asciiTheme="minorHAnsi" w:eastAsia="SimSun" w:hAnsiTheme="minorHAnsi" w:cstheme="minorHAnsi"/>
                <w:bCs/>
                <w:lang w:eastAsia="zh-CN"/>
              </w:rPr>
              <w:t>“</w:t>
            </w:r>
          </w:p>
        </w:tc>
        <w:tc>
          <w:tcPr>
            <w:tcW w:w="589" w:type="pct"/>
            <w:gridSpan w:val="2"/>
            <w:tcBorders>
              <w:top w:val="single" w:sz="4" w:space="0" w:color="auto"/>
              <w:left w:val="nil"/>
              <w:bottom w:val="single" w:sz="4" w:space="0" w:color="auto"/>
              <w:right w:val="nil"/>
            </w:tcBorders>
          </w:tcPr>
          <w:p w14:paraId="0292D659" w14:textId="250B6B72" w:rsidR="0065416E" w:rsidRDefault="0065416E" w:rsidP="006C791F">
            <w:pPr>
              <w:spacing w:before="0" w:after="0"/>
              <w:rPr>
                <w:rFonts w:asciiTheme="minorHAnsi" w:eastAsia="SimSun" w:hAnsiTheme="minorHAnsi" w:cstheme="minorHAnsi"/>
                <w:bCs/>
                <w:lang w:eastAsia="zh-CN"/>
              </w:rPr>
            </w:pPr>
            <w:del w:id="36" w:author="Rosner (Extern), Christian" w:date="2024-04-25T21:29:00Z">
              <w:r w:rsidDel="00070D59">
                <w:rPr>
                  <w:rFonts w:asciiTheme="minorHAnsi" w:eastAsia="SimSun" w:hAnsiTheme="minorHAnsi" w:cstheme="minorHAnsi"/>
                  <w:bCs/>
                  <w:lang w:eastAsia="zh-CN"/>
                </w:rPr>
                <w:delText>- - -</w:delText>
              </w:r>
            </w:del>
            <w:ins w:id="37" w:author="Rosner (Extern), Christian" w:date="2024-04-25T21:30:00Z">
              <w:r w:rsidR="00070D59">
                <w:rPr>
                  <w:rFonts w:asciiTheme="minorHAnsi" w:eastAsia="SimSun" w:hAnsiTheme="minorHAnsi" w:cstheme="minorHAnsi"/>
                  <w:bCs/>
                  <w:lang w:eastAsia="zh-CN"/>
                </w:rPr>
                <w:t>0.7.1</w:t>
              </w:r>
            </w:ins>
          </w:p>
        </w:tc>
        <w:tc>
          <w:tcPr>
            <w:tcW w:w="1471" w:type="pct"/>
            <w:gridSpan w:val="2"/>
            <w:tcBorders>
              <w:top w:val="single" w:sz="4" w:space="0" w:color="auto"/>
              <w:left w:val="nil"/>
              <w:bottom w:val="single" w:sz="4" w:space="0" w:color="auto"/>
              <w:right w:val="nil"/>
            </w:tcBorders>
          </w:tcPr>
          <w:p w14:paraId="5635D418" w14:textId="77777777" w:rsidR="0065416E" w:rsidRDefault="0065416E"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RT Justiz</w:t>
            </w:r>
          </w:p>
        </w:tc>
        <w:tc>
          <w:tcPr>
            <w:tcW w:w="587" w:type="pct"/>
            <w:tcBorders>
              <w:top w:val="single" w:sz="4" w:space="0" w:color="auto"/>
              <w:left w:val="nil"/>
              <w:bottom w:val="single" w:sz="4" w:space="0" w:color="auto"/>
              <w:right w:val="nil"/>
            </w:tcBorders>
          </w:tcPr>
          <w:p w14:paraId="6A168CA9" w14:textId="4225CD5B" w:rsidR="0065416E" w:rsidRPr="00FE54F5" w:rsidRDefault="00056546"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25.0</w:t>
            </w:r>
            <w:ins w:id="38" w:author="Rosner (Extern), Christian" w:date="2024-04-25T21:30:00Z">
              <w:r w:rsidR="00070D59">
                <w:rPr>
                  <w:rFonts w:asciiTheme="minorHAnsi" w:eastAsia="SimSun" w:hAnsiTheme="minorHAnsi" w:cstheme="minorHAnsi"/>
                  <w:bCs/>
                  <w:lang w:eastAsia="zh-CN"/>
                </w:rPr>
                <w:t>4</w:t>
              </w:r>
            </w:ins>
            <w:del w:id="39" w:author="Rosner (Extern), Christian" w:date="2024-04-25T21:30:00Z">
              <w:r w:rsidDel="00070D59">
                <w:rPr>
                  <w:rFonts w:asciiTheme="minorHAnsi" w:eastAsia="SimSun" w:hAnsiTheme="minorHAnsi" w:cstheme="minorHAnsi"/>
                  <w:bCs/>
                  <w:lang w:eastAsia="zh-CN"/>
                </w:rPr>
                <w:delText>3</w:delText>
              </w:r>
            </w:del>
            <w:r>
              <w:rPr>
                <w:rFonts w:asciiTheme="minorHAnsi" w:eastAsia="SimSun" w:hAnsiTheme="minorHAnsi" w:cstheme="minorHAnsi"/>
                <w:bCs/>
                <w:lang w:eastAsia="zh-CN"/>
              </w:rPr>
              <w:t>.2024</w:t>
            </w:r>
          </w:p>
        </w:tc>
      </w:tr>
      <w:tr w:rsidR="00BE4C32" w14:paraId="7F8185FE" w14:textId="77777777" w:rsidTr="006C791F">
        <w:tc>
          <w:tcPr>
            <w:tcW w:w="2353" w:type="pct"/>
            <w:gridSpan w:val="4"/>
            <w:tcBorders>
              <w:top w:val="single" w:sz="4" w:space="0" w:color="auto"/>
              <w:left w:val="nil"/>
              <w:bottom w:val="single" w:sz="4" w:space="0" w:color="auto"/>
              <w:right w:val="nil"/>
            </w:tcBorders>
          </w:tcPr>
          <w:p w14:paraId="5726FA52" w14:textId="77777777" w:rsidR="00BE4C32" w:rsidRDefault="00BE4C32"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Starterpaket zur Pilotierung mit EAS</w:t>
            </w:r>
          </w:p>
          <w:p w14:paraId="0D46B432" w14:textId="5EF86EBD" w:rsidR="00854C13" w:rsidRDefault="00854C13"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 xml:space="preserve">(enthält u.a. den e²A Integrationsleitfaden der Fa. </w:t>
            </w:r>
            <w:proofErr w:type="spellStart"/>
            <w:r>
              <w:rPr>
                <w:rFonts w:asciiTheme="minorHAnsi" w:eastAsia="SimSun" w:hAnsiTheme="minorHAnsi" w:cstheme="minorHAnsi"/>
                <w:bCs/>
                <w:lang w:eastAsia="zh-CN"/>
              </w:rPr>
              <w:t>sinc</w:t>
            </w:r>
            <w:proofErr w:type="spellEnd"/>
            <w:r>
              <w:rPr>
                <w:rFonts w:asciiTheme="minorHAnsi" w:eastAsia="SimSun" w:hAnsiTheme="minorHAnsi" w:cstheme="minorHAnsi"/>
                <w:bCs/>
                <w:lang w:eastAsia="zh-CN"/>
              </w:rPr>
              <w:t>)</w:t>
            </w:r>
          </w:p>
        </w:tc>
        <w:tc>
          <w:tcPr>
            <w:tcW w:w="589" w:type="pct"/>
            <w:gridSpan w:val="2"/>
            <w:tcBorders>
              <w:top w:val="single" w:sz="4" w:space="0" w:color="auto"/>
              <w:left w:val="nil"/>
              <w:bottom w:val="single" w:sz="4" w:space="0" w:color="auto"/>
              <w:right w:val="nil"/>
            </w:tcBorders>
          </w:tcPr>
          <w:p w14:paraId="6C7BACB7" w14:textId="4882C455" w:rsidR="00BE4C32" w:rsidRDefault="00BE4C32"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1.</w:t>
            </w:r>
            <w:ins w:id="40" w:author="Rosner (Extern), Christian" w:date="2024-04-25T21:48:00Z">
              <w:r w:rsidR="001D601A">
                <w:rPr>
                  <w:rFonts w:asciiTheme="minorHAnsi" w:eastAsia="SimSun" w:hAnsiTheme="minorHAnsi" w:cstheme="minorHAnsi"/>
                  <w:bCs/>
                  <w:lang w:eastAsia="zh-CN"/>
                </w:rPr>
                <w:t>3</w:t>
              </w:r>
            </w:ins>
            <w:del w:id="41" w:author="Rosner (Extern), Christian" w:date="2024-04-25T21:48:00Z">
              <w:r w:rsidR="00056546" w:rsidDel="001D601A">
                <w:rPr>
                  <w:rFonts w:asciiTheme="minorHAnsi" w:eastAsia="SimSun" w:hAnsiTheme="minorHAnsi" w:cstheme="minorHAnsi"/>
                  <w:bCs/>
                  <w:lang w:eastAsia="zh-CN"/>
                </w:rPr>
                <w:delText>2</w:delText>
              </w:r>
            </w:del>
          </w:p>
        </w:tc>
        <w:tc>
          <w:tcPr>
            <w:tcW w:w="1471" w:type="pct"/>
            <w:gridSpan w:val="2"/>
            <w:tcBorders>
              <w:top w:val="single" w:sz="4" w:space="0" w:color="auto"/>
              <w:left w:val="nil"/>
              <w:bottom w:val="single" w:sz="4" w:space="0" w:color="auto"/>
              <w:right w:val="nil"/>
            </w:tcBorders>
          </w:tcPr>
          <w:p w14:paraId="5F9DDE6A" w14:textId="77777777" w:rsidR="00BE4C32" w:rsidRDefault="00BE4C32"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Fa. Sinc</w:t>
            </w:r>
          </w:p>
        </w:tc>
        <w:tc>
          <w:tcPr>
            <w:tcW w:w="587" w:type="pct"/>
            <w:tcBorders>
              <w:top w:val="single" w:sz="4" w:space="0" w:color="auto"/>
              <w:left w:val="nil"/>
              <w:bottom w:val="single" w:sz="4" w:space="0" w:color="auto"/>
              <w:right w:val="nil"/>
            </w:tcBorders>
          </w:tcPr>
          <w:p w14:paraId="466A851D" w14:textId="5BB2DC2D" w:rsidR="00BE4C32" w:rsidRDefault="00056546"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23.0</w:t>
            </w:r>
            <w:ins w:id="42" w:author="Rosner (Extern), Christian" w:date="2024-04-25T21:48:00Z">
              <w:r w:rsidR="001D601A">
                <w:rPr>
                  <w:rFonts w:asciiTheme="minorHAnsi" w:eastAsia="SimSun" w:hAnsiTheme="minorHAnsi" w:cstheme="minorHAnsi"/>
                  <w:bCs/>
                  <w:lang w:eastAsia="zh-CN"/>
                </w:rPr>
                <w:t>4</w:t>
              </w:r>
            </w:ins>
            <w:del w:id="43" w:author="Rosner (Extern), Christian" w:date="2024-04-25T21:48:00Z">
              <w:r w:rsidDel="001D601A">
                <w:rPr>
                  <w:rFonts w:asciiTheme="minorHAnsi" w:eastAsia="SimSun" w:hAnsiTheme="minorHAnsi" w:cstheme="minorHAnsi"/>
                  <w:bCs/>
                  <w:lang w:eastAsia="zh-CN"/>
                </w:rPr>
                <w:delText>2</w:delText>
              </w:r>
            </w:del>
            <w:r>
              <w:rPr>
                <w:rFonts w:asciiTheme="minorHAnsi" w:eastAsia="SimSun" w:hAnsiTheme="minorHAnsi" w:cstheme="minorHAnsi"/>
                <w:bCs/>
                <w:lang w:eastAsia="zh-CN"/>
              </w:rPr>
              <w:t>.2024</w:t>
            </w:r>
          </w:p>
        </w:tc>
      </w:tr>
      <w:tr w:rsidR="005D1DC9" w14:paraId="19448ACF" w14:textId="77777777" w:rsidTr="006C791F">
        <w:tc>
          <w:tcPr>
            <w:tcW w:w="2353" w:type="pct"/>
            <w:gridSpan w:val="4"/>
            <w:tcBorders>
              <w:top w:val="single" w:sz="4" w:space="0" w:color="auto"/>
              <w:left w:val="nil"/>
              <w:bottom w:val="single" w:sz="4" w:space="0" w:color="auto"/>
              <w:right w:val="nil"/>
            </w:tcBorders>
          </w:tcPr>
          <w:p w14:paraId="26FE6706" w14:textId="77777777" w:rsidR="005D1DC9" w:rsidRDefault="005D1DC9"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Spezifikation XPolizei Version 2.5.1</w:t>
            </w:r>
          </w:p>
        </w:tc>
        <w:tc>
          <w:tcPr>
            <w:tcW w:w="589" w:type="pct"/>
            <w:gridSpan w:val="2"/>
            <w:tcBorders>
              <w:top w:val="single" w:sz="4" w:space="0" w:color="auto"/>
              <w:left w:val="nil"/>
              <w:bottom w:val="single" w:sz="4" w:space="0" w:color="auto"/>
              <w:right w:val="nil"/>
            </w:tcBorders>
          </w:tcPr>
          <w:p w14:paraId="08C30D80" w14:textId="77777777" w:rsidR="005D1DC9" w:rsidRDefault="008B3C2E"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 - -</w:t>
            </w:r>
          </w:p>
        </w:tc>
        <w:tc>
          <w:tcPr>
            <w:tcW w:w="1471" w:type="pct"/>
            <w:gridSpan w:val="2"/>
            <w:tcBorders>
              <w:top w:val="single" w:sz="4" w:space="0" w:color="auto"/>
              <w:left w:val="nil"/>
              <w:bottom w:val="single" w:sz="4" w:space="0" w:color="auto"/>
              <w:right w:val="nil"/>
            </w:tcBorders>
          </w:tcPr>
          <w:p w14:paraId="3DE9A371" w14:textId="77777777" w:rsidR="005D1DC9" w:rsidRDefault="005D1DC9" w:rsidP="006C791F">
            <w:pPr>
              <w:spacing w:before="0" w:after="0"/>
              <w:rPr>
                <w:rFonts w:asciiTheme="minorHAnsi" w:eastAsia="SimSun" w:hAnsiTheme="minorHAnsi" w:cstheme="minorHAnsi"/>
                <w:bCs/>
                <w:lang w:eastAsia="zh-CN"/>
              </w:rPr>
            </w:pPr>
          </w:p>
        </w:tc>
        <w:tc>
          <w:tcPr>
            <w:tcW w:w="587" w:type="pct"/>
            <w:tcBorders>
              <w:top w:val="single" w:sz="4" w:space="0" w:color="auto"/>
              <w:left w:val="nil"/>
              <w:bottom w:val="single" w:sz="4" w:space="0" w:color="auto"/>
              <w:right w:val="nil"/>
            </w:tcBorders>
          </w:tcPr>
          <w:p w14:paraId="47300BE1" w14:textId="77777777" w:rsidR="005D1DC9" w:rsidRDefault="005D1DC9" w:rsidP="006C791F">
            <w:pPr>
              <w:spacing w:before="0" w:after="0"/>
              <w:rPr>
                <w:rFonts w:asciiTheme="minorHAnsi" w:eastAsia="SimSun" w:hAnsiTheme="minorHAnsi" w:cstheme="minorHAnsi"/>
                <w:bCs/>
                <w:lang w:eastAsia="zh-CN"/>
              </w:rPr>
            </w:pPr>
          </w:p>
        </w:tc>
      </w:tr>
      <w:tr w:rsidR="005D1DC9" w14:paraId="2DD85E3A" w14:textId="77777777" w:rsidTr="006C791F">
        <w:tc>
          <w:tcPr>
            <w:tcW w:w="2353" w:type="pct"/>
            <w:gridSpan w:val="4"/>
            <w:tcBorders>
              <w:top w:val="single" w:sz="4" w:space="0" w:color="auto"/>
              <w:left w:val="nil"/>
              <w:bottom w:val="single" w:sz="4" w:space="0" w:color="auto"/>
              <w:right w:val="nil"/>
            </w:tcBorders>
          </w:tcPr>
          <w:p w14:paraId="758DF965" w14:textId="77777777" w:rsidR="005D1DC9" w:rsidRDefault="005D1DC9"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 xml:space="preserve">Handbuch </w:t>
            </w:r>
            <w:proofErr w:type="spellStart"/>
            <w:r>
              <w:rPr>
                <w:rFonts w:asciiTheme="minorHAnsi" w:eastAsia="SimSun" w:hAnsiTheme="minorHAnsi" w:cstheme="minorHAnsi"/>
                <w:bCs/>
                <w:lang w:eastAsia="zh-CN"/>
              </w:rPr>
              <w:t>eXchange</w:t>
            </w:r>
            <w:proofErr w:type="spellEnd"/>
            <w:r>
              <w:rPr>
                <w:rFonts w:asciiTheme="minorHAnsi" w:eastAsia="SimSun" w:hAnsiTheme="minorHAnsi" w:cstheme="minorHAnsi"/>
                <w:bCs/>
                <w:lang w:eastAsia="zh-CN"/>
              </w:rPr>
              <w:t xml:space="preserve"> Standard Polizei (XSP) zu XPolizei 2.5.</w:t>
            </w:r>
            <w:r w:rsidR="00882A7A">
              <w:rPr>
                <w:rFonts w:asciiTheme="minorHAnsi" w:eastAsia="SimSun" w:hAnsiTheme="minorHAnsi" w:cstheme="minorHAnsi"/>
                <w:bCs/>
                <w:lang w:eastAsia="zh-CN"/>
              </w:rPr>
              <w:t>1.1</w:t>
            </w:r>
          </w:p>
        </w:tc>
        <w:tc>
          <w:tcPr>
            <w:tcW w:w="589" w:type="pct"/>
            <w:gridSpan w:val="2"/>
            <w:tcBorders>
              <w:top w:val="single" w:sz="4" w:space="0" w:color="auto"/>
              <w:left w:val="nil"/>
              <w:bottom w:val="single" w:sz="4" w:space="0" w:color="auto"/>
              <w:right w:val="nil"/>
            </w:tcBorders>
          </w:tcPr>
          <w:p w14:paraId="62A57B7E" w14:textId="77777777" w:rsidR="005D1DC9" w:rsidRDefault="005D1DC9"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2.</w:t>
            </w:r>
            <w:r w:rsidR="00882A7A">
              <w:rPr>
                <w:rFonts w:asciiTheme="minorHAnsi" w:eastAsia="SimSun" w:hAnsiTheme="minorHAnsi" w:cstheme="minorHAnsi"/>
                <w:bCs/>
                <w:lang w:eastAsia="zh-CN"/>
              </w:rPr>
              <w:t>10</w:t>
            </w:r>
          </w:p>
        </w:tc>
        <w:tc>
          <w:tcPr>
            <w:tcW w:w="1471" w:type="pct"/>
            <w:gridSpan w:val="2"/>
            <w:tcBorders>
              <w:top w:val="single" w:sz="4" w:space="0" w:color="auto"/>
              <w:left w:val="nil"/>
              <w:bottom w:val="single" w:sz="4" w:space="0" w:color="auto"/>
              <w:right w:val="nil"/>
            </w:tcBorders>
          </w:tcPr>
          <w:p w14:paraId="017F8EE2" w14:textId="77777777" w:rsidR="005D1DC9" w:rsidRDefault="005D1DC9"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Zentrale Informationsmodell</w:t>
            </w:r>
            <w:r>
              <w:rPr>
                <w:rFonts w:asciiTheme="minorHAnsi" w:eastAsia="SimSun" w:hAnsiTheme="minorHAnsi" w:cstheme="minorHAnsi"/>
                <w:bCs/>
                <w:lang w:eastAsia="zh-CN"/>
              </w:rPr>
              <w:softHyphen/>
              <w:t>redaktion (ZIR) beim BKA</w:t>
            </w:r>
          </w:p>
        </w:tc>
        <w:tc>
          <w:tcPr>
            <w:tcW w:w="587" w:type="pct"/>
            <w:tcBorders>
              <w:top w:val="single" w:sz="4" w:space="0" w:color="auto"/>
              <w:left w:val="nil"/>
              <w:bottom w:val="single" w:sz="4" w:space="0" w:color="auto"/>
              <w:right w:val="nil"/>
            </w:tcBorders>
          </w:tcPr>
          <w:p w14:paraId="15991C1E" w14:textId="77777777" w:rsidR="005D1DC9" w:rsidRDefault="00882A7A"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16</w:t>
            </w:r>
            <w:r w:rsidR="005D1DC9">
              <w:rPr>
                <w:rFonts w:asciiTheme="minorHAnsi" w:eastAsia="SimSun" w:hAnsiTheme="minorHAnsi" w:cstheme="minorHAnsi"/>
                <w:bCs/>
                <w:lang w:eastAsia="zh-CN"/>
              </w:rPr>
              <w:t>.0</w:t>
            </w:r>
            <w:r>
              <w:rPr>
                <w:rFonts w:asciiTheme="minorHAnsi" w:eastAsia="SimSun" w:hAnsiTheme="minorHAnsi" w:cstheme="minorHAnsi"/>
                <w:bCs/>
                <w:lang w:eastAsia="zh-CN"/>
              </w:rPr>
              <w:t>1</w:t>
            </w:r>
            <w:r w:rsidR="005D1DC9">
              <w:rPr>
                <w:rFonts w:asciiTheme="minorHAnsi" w:eastAsia="SimSun" w:hAnsiTheme="minorHAnsi" w:cstheme="minorHAnsi"/>
                <w:bCs/>
                <w:lang w:eastAsia="zh-CN"/>
              </w:rPr>
              <w:t>.202</w:t>
            </w:r>
            <w:r>
              <w:rPr>
                <w:rFonts w:asciiTheme="minorHAnsi" w:eastAsia="SimSun" w:hAnsiTheme="minorHAnsi" w:cstheme="minorHAnsi"/>
                <w:bCs/>
                <w:lang w:eastAsia="zh-CN"/>
              </w:rPr>
              <w:t>3</w:t>
            </w:r>
          </w:p>
        </w:tc>
      </w:tr>
      <w:tr w:rsidR="00E72825" w14:paraId="5901B1A7" w14:textId="77777777" w:rsidTr="006C791F">
        <w:tc>
          <w:tcPr>
            <w:tcW w:w="2353" w:type="pct"/>
            <w:gridSpan w:val="4"/>
            <w:tcBorders>
              <w:top w:val="single" w:sz="4" w:space="0" w:color="auto"/>
              <w:left w:val="nil"/>
              <w:bottom w:val="single" w:sz="4" w:space="0" w:color="auto"/>
              <w:right w:val="nil"/>
            </w:tcBorders>
            <w:hideMark/>
          </w:tcPr>
          <w:p w14:paraId="60A3A64E" w14:textId="77777777" w:rsidR="00E72825" w:rsidRDefault="006C791F" w:rsidP="001864F3">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Technischer Leitfaden dAPJ der Justiz</w:t>
            </w:r>
          </w:p>
        </w:tc>
        <w:tc>
          <w:tcPr>
            <w:tcW w:w="589" w:type="pct"/>
            <w:gridSpan w:val="2"/>
            <w:tcBorders>
              <w:top w:val="single" w:sz="4" w:space="0" w:color="auto"/>
              <w:left w:val="nil"/>
              <w:bottom w:val="single" w:sz="4" w:space="0" w:color="auto"/>
              <w:right w:val="nil"/>
            </w:tcBorders>
            <w:hideMark/>
          </w:tcPr>
          <w:p w14:paraId="012FEE9F" w14:textId="4D828C00" w:rsidR="00E72825" w:rsidRPr="001864F3" w:rsidRDefault="006C791F" w:rsidP="001864F3">
            <w:pPr>
              <w:spacing w:before="0" w:after="0"/>
              <w:rPr>
                <w:rFonts w:asciiTheme="minorHAnsi" w:eastAsia="SimSun" w:hAnsiTheme="minorHAnsi" w:cstheme="minorHAnsi"/>
                <w:lang w:eastAsia="zh-CN"/>
              </w:rPr>
            </w:pPr>
            <w:r>
              <w:rPr>
                <w:rFonts w:asciiTheme="minorHAnsi" w:eastAsia="SimSun" w:hAnsiTheme="minorHAnsi" w:cstheme="minorHAnsi"/>
                <w:bCs/>
                <w:lang w:eastAsia="zh-CN"/>
              </w:rPr>
              <w:t>1.</w:t>
            </w:r>
            <w:r w:rsidR="00056546">
              <w:rPr>
                <w:rFonts w:asciiTheme="minorHAnsi" w:eastAsia="SimSun" w:hAnsiTheme="minorHAnsi" w:cstheme="minorHAnsi"/>
                <w:bCs/>
                <w:lang w:eastAsia="zh-CN"/>
              </w:rPr>
              <w:t>9</w:t>
            </w:r>
          </w:p>
        </w:tc>
        <w:tc>
          <w:tcPr>
            <w:tcW w:w="1471" w:type="pct"/>
            <w:gridSpan w:val="2"/>
            <w:tcBorders>
              <w:top w:val="single" w:sz="4" w:space="0" w:color="auto"/>
              <w:left w:val="nil"/>
              <w:bottom w:val="single" w:sz="4" w:space="0" w:color="auto"/>
              <w:right w:val="nil"/>
            </w:tcBorders>
            <w:hideMark/>
          </w:tcPr>
          <w:p w14:paraId="26E1F153" w14:textId="77777777" w:rsidR="00E72825" w:rsidRDefault="006C791F" w:rsidP="001864F3">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Arbeitsgruppe „IT-Standards in der Justiz“</w:t>
            </w:r>
          </w:p>
        </w:tc>
        <w:tc>
          <w:tcPr>
            <w:tcW w:w="587" w:type="pct"/>
            <w:tcBorders>
              <w:top w:val="single" w:sz="4" w:space="0" w:color="auto"/>
              <w:left w:val="nil"/>
              <w:bottom w:val="single" w:sz="4" w:space="0" w:color="auto"/>
              <w:right w:val="nil"/>
            </w:tcBorders>
            <w:hideMark/>
          </w:tcPr>
          <w:p w14:paraId="44F3D365" w14:textId="070C74BD" w:rsidR="00E72825" w:rsidRDefault="00056546" w:rsidP="001864F3">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29.01.2024</w:t>
            </w:r>
          </w:p>
        </w:tc>
      </w:tr>
      <w:tr w:rsidR="00701C48" w14:paraId="7264122A" w14:textId="77777777" w:rsidTr="006C791F">
        <w:tc>
          <w:tcPr>
            <w:tcW w:w="2353" w:type="pct"/>
            <w:gridSpan w:val="4"/>
            <w:tcBorders>
              <w:top w:val="single" w:sz="4" w:space="0" w:color="auto"/>
              <w:left w:val="nil"/>
              <w:bottom w:val="single" w:sz="4" w:space="0" w:color="auto"/>
              <w:right w:val="nil"/>
            </w:tcBorders>
          </w:tcPr>
          <w:p w14:paraId="310941AA" w14:textId="77777777" w:rsidR="00701C48" w:rsidRDefault="00701C48" w:rsidP="001864F3">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Spezifikation XJustiz Version 3.4.1</w:t>
            </w:r>
          </w:p>
        </w:tc>
        <w:tc>
          <w:tcPr>
            <w:tcW w:w="589" w:type="pct"/>
            <w:gridSpan w:val="2"/>
            <w:tcBorders>
              <w:top w:val="single" w:sz="4" w:space="0" w:color="auto"/>
              <w:left w:val="nil"/>
              <w:bottom w:val="single" w:sz="4" w:space="0" w:color="auto"/>
              <w:right w:val="nil"/>
            </w:tcBorders>
          </w:tcPr>
          <w:p w14:paraId="4B28E31C" w14:textId="77777777" w:rsidR="00701C48" w:rsidRDefault="008B3C2E" w:rsidP="001864F3">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 - -</w:t>
            </w:r>
          </w:p>
        </w:tc>
        <w:tc>
          <w:tcPr>
            <w:tcW w:w="1471" w:type="pct"/>
            <w:gridSpan w:val="2"/>
            <w:tcBorders>
              <w:top w:val="single" w:sz="4" w:space="0" w:color="auto"/>
              <w:left w:val="nil"/>
              <w:bottom w:val="single" w:sz="4" w:space="0" w:color="auto"/>
              <w:right w:val="nil"/>
            </w:tcBorders>
          </w:tcPr>
          <w:p w14:paraId="7A9D8687" w14:textId="77777777" w:rsidR="00701C48" w:rsidRDefault="00701C48" w:rsidP="001864F3">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Arbeitsgruppe „IT-Standards in der Justiz“</w:t>
            </w:r>
          </w:p>
        </w:tc>
        <w:tc>
          <w:tcPr>
            <w:tcW w:w="587" w:type="pct"/>
            <w:tcBorders>
              <w:top w:val="single" w:sz="4" w:space="0" w:color="auto"/>
              <w:left w:val="nil"/>
              <w:bottom w:val="single" w:sz="4" w:space="0" w:color="auto"/>
              <w:right w:val="nil"/>
            </w:tcBorders>
          </w:tcPr>
          <w:p w14:paraId="083EF5B0" w14:textId="77777777" w:rsidR="00701C48" w:rsidDel="00FD0CBE" w:rsidRDefault="008B3C2E" w:rsidP="001864F3">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09.11.2022</w:t>
            </w:r>
          </w:p>
        </w:tc>
      </w:tr>
      <w:tr w:rsidR="00342AF8" w14:paraId="1110DBF3" w14:textId="77777777" w:rsidTr="006C791F">
        <w:tc>
          <w:tcPr>
            <w:tcW w:w="2353" w:type="pct"/>
            <w:gridSpan w:val="4"/>
            <w:tcBorders>
              <w:top w:val="single" w:sz="4" w:space="0" w:color="auto"/>
              <w:left w:val="nil"/>
              <w:bottom w:val="single" w:sz="4" w:space="0" w:color="auto"/>
              <w:right w:val="nil"/>
            </w:tcBorders>
          </w:tcPr>
          <w:p w14:paraId="0419BC10" w14:textId="77777777" w:rsidR="00342AF8" w:rsidRDefault="00342AF8" w:rsidP="006C791F">
            <w:pPr>
              <w:spacing w:before="0" w:after="0"/>
              <w:rPr>
                <w:rFonts w:asciiTheme="minorHAnsi" w:eastAsia="SimSun" w:hAnsiTheme="minorHAnsi" w:cstheme="minorHAnsi"/>
                <w:bCs/>
                <w:lang w:eastAsia="zh-CN"/>
              </w:rPr>
            </w:pPr>
            <w:r>
              <w:rPr>
                <w:lang w:eastAsia="zh-CN"/>
              </w:rPr>
              <w:t>XPolizei-XJustiz-Mapping-Spezifikationen dAPJ; abgelegt in Confluence-Arbeitsbereich des P20 RT Justiz</w:t>
            </w:r>
          </w:p>
        </w:tc>
        <w:tc>
          <w:tcPr>
            <w:tcW w:w="589" w:type="pct"/>
            <w:gridSpan w:val="2"/>
            <w:tcBorders>
              <w:top w:val="single" w:sz="4" w:space="0" w:color="auto"/>
              <w:left w:val="nil"/>
              <w:bottom w:val="single" w:sz="4" w:space="0" w:color="auto"/>
              <w:right w:val="nil"/>
            </w:tcBorders>
          </w:tcPr>
          <w:p w14:paraId="6A506D61" w14:textId="77777777" w:rsidR="00342AF8" w:rsidRDefault="008B3C2E"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 - -</w:t>
            </w:r>
          </w:p>
        </w:tc>
        <w:tc>
          <w:tcPr>
            <w:tcW w:w="1471" w:type="pct"/>
            <w:gridSpan w:val="2"/>
            <w:tcBorders>
              <w:top w:val="single" w:sz="4" w:space="0" w:color="auto"/>
              <w:left w:val="nil"/>
              <w:bottom w:val="single" w:sz="4" w:space="0" w:color="auto"/>
              <w:right w:val="nil"/>
            </w:tcBorders>
          </w:tcPr>
          <w:p w14:paraId="2A810B97" w14:textId="77777777" w:rsidR="00342AF8" w:rsidRDefault="00342AF8"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Task Force dAPJ / RT Justiz</w:t>
            </w:r>
          </w:p>
        </w:tc>
        <w:tc>
          <w:tcPr>
            <w:tcW w:w="587" w:type="pct"/>
            <w:tcBorders>
              <w:top w:val="single" w:sz="4" w:space="0" w:color="auto"/>
              <w:left w:val="nil"/>
              <w:bottom w:val="single" w:sz="4" w:space="0" w:color="auto"/>
              <w:right w:val="nil"/>
            </w:tcBorders>
          </w:tcPr>
          <w:p w14:paraId="33A6622B" w14:textId="77777777" w:rsidR="00342AF8" w:rsidRDefault="00342AF8" w:rsidP="006C791F">
            <w:pPr>
              <w:spacing w:before="0" w:after="0"/>
              <w:rPr>
                <w:rFonts w:asciiTheme="minorHAnsi" w:eastAsia="SimSun" w:hAnsiTheme="minorHAnsi" w:cstheme="minorHAnsi"/>
                <w:bCs/>
                <w:lang w:eastAsia="zh-CN"/>
              </w:rPr>
            </w:pPr>
            <w:r>
              <w:rPr>
                <w:rFonts w:asciiTheme="minorHAnsi" w:eastAsia="SimSun" w:hAnsiTheme="minorHAnsi" w:cstheme="minorHAnsi"/>
                <w:bCs/>
                <w:lang w:eastAsia="zh-CN"/>
              </w:rPr>
              <w:t>Stand August 2023</w:t>
            </w:r>
          </w:p>
        </w:tc>
      </w:tr>
    </w:tbl>
    <w:p w14:paraId="4ED2A1F6" w14:textId="77777777" w:rsidR="00BF5F3A" w:rsidRDefault="00BF5F3A" w:rsidP="00E72825">
      <w:pPr>
        <w:rPr>
          <w:noProof/>
        </w:rPr>
      </w:pPr>
      <w:r>
        <w:rPr>
          <w:noProof/>
        </w:rPr>
        <w:br w:type="page"/>
      </w:r>
    </w:p>
    <w:bookmarkStart w:id="44" w:name="_Toc164974401" w:displacedByCustomXml="next"/>
    <w:bookmarkStart w:id="45" w:name="_Toc72591066" w:displacedByCustomXml="next"/>
    <w:bookmarkStart w:id="46" w:name="_Toc72590859" w:displacedByCustomXml="next"/>
    <w:sdt>
      <w:sdtPr>
        <w:rPr>
          <w:color w:val="auto"/>
          <w:sz w:val="22"/>
          <w:szCs w:val="22"/>
        </w:rPr>
        <w:id w:val="-935591497"/>
        <w:docPartObj>
          <w:docPartGallery w:val="Table of Contents"/>
          <w:docPartUnique/>
        </w:docPartObj>
      </w:sdtPr>
      <w:sdtEndPr>
        <w:rPr>
          <w:b/>
          <w:bCs/>
        </w:rPr>
      </w:sdtEndPr>
      <w:sdtContent>
        <w:p w14:paraId="019C4C6A" w14:textId="77777777" w:rsidR="00BF5F3A" w:rsidRPr="00E45A22" w:rsidRDefault="00BF5F3A" w:rsidP="005B29C7">
          <w:pPr>
            <w:pStyle w:val="berschrift"/>
            <w:rPr>
              <w:rStyle w:val="berschriftZchn"/>
            </w:rPr>
          </w:pPr>
          <w:r w:rsidRPr="00E45A22">
            <w:rPr>
              <w:rStyle w:val="berschriftZchn"/>
            </w:rPr>
            <w:t>Inhalt</w:t>
          </w:r>
          <w:r w:rsidR="00DC1081" w:rsidRPr="00E45A22">
            <w:rPr>
              <w:rStyle w:val="berschriftZchn"/>
            </w:rPr>
            <w:t>sverzeichnis</w:t>
          </w:r>
          <w:bookmarkEnd w:id="46"/>
          <w:bookmarkEnd w:id="45"/>
          <w:bookmarkEnd w:id="44"/>
        </w:p>
        <w:p w14:paraId="2484F494" w14:textId="1500DD86" w:rsidR="001D601A" w:rsidRDefault="00ED5A97">
          <w:pPr>
            <w:pStyle w:val="Verzeichnis1"/>
            <w:rPr>
              <w:rFonts w:asciiTheme="minorHAnsi" w:eastAsiaTheme="minorEastAsia" w:hAnsiTheme="minorHAnsi"/>
              <w:b w:val="0"/>
              <w:noProof/>
              <w:lang w:eastAsia="de-DE"/>
            </w:rPr>
          </w:pPr>
          <w:r>
            <w:rPr>
              <w:rFonts w:ascii="Myriad Pro Light" w:hAnsi="Myriad Pro Light" w:cs="Times New Roman"/>
              <w:b w:val="0"/>
              <w:color w:val="000000" w:themeColor="text1"/>
              <w:sz w:val="24"/>
              <w:szCs w:val="24"/>
              <w:lang w:eastAsia="de-DE"/>
            </w:rPr>
            <w:fldChar w:fldCharType="begin"/>
          </w:r>
          <w:r>
            <w:rPr>
              <w:rFonts w:ascii="Myriad Pro Light" w:hAnsi="Myriad Pro Light" w:cs="Times New Roman"/>
              <w:b w:val="0"/>
              <w:color w:val="000000" w:themeColor="text1"/>
              <w:sz w:val="24"/>
              <w:szCs w:val="24"/>
              <w:lang w:eastAsia="de-DE"/>
            </w:rPr>
            <w:instrText xml:space="preserve"> TOC \o "1-</w:instrText>
          </w:r>
          <w:r w:rsidR="0066741D">
            <w:rPr>
              <w:rFonts w:ascii="Myriad Pro Light" w:hAnsi="Myriad Pro Light" w:cs="Times New Roman"/>
              <w:b w:val="0"/>
              <w:color w:val="000000" w:themeColor="text1"/>
              <w:sz w:val="24"/>
              <w:szCs w:val="24"/>
              <w:lang w:eastAsia="de-DE"/>
            </w:rPr>
            <w:instrText>3</w:instrText>
          </w:r>
          <w:r>
            <w:rPr>
              <w:rFonts w:ascii="Myriad Pro Light" w:hAnsi="Myriad Pro Light" w:cs="Times New Roman"/>
              <w:b w:val="0"/>
              <w:color w:val="000000" w:themeColor="text1"/>
              <w:sz w:val="24"/>
              <w:szCs w:val="24"/>
              <w:lang w:eastAsia="de-DE"/>
            </w:rPr>
            <w:instrText xml:space="preserve">" \h \z </w:instrText>
          </w:r>
          <w:r>
            <w:rPr>
              <w:rFonts w:ascii="Myriad Pro Light" w:hAnsi="Myriad Pro Light" w:cs="Times New Roman"/>
              <w:b w:val="0"/>
              <w:color w:val="000000" w:themeColor="text1"/>
              <w:sz w:val="24"/>
              <w:szCs w:val="24"/>
              <w:lang w:eastAsia="de-DE"/>
            </w:rPr>
            <w:fldChar w:fldCharType="separate"/>
          </w:r>
          <w:hyperlink w:anchor="_Toc164974401" w:history="1">
            <w:r w:rsidR="001D601A" w:rsidRPr="00635016">
              <w:rPr>
                <w:rStyle w:val="Hyperlink"/>
                <w:noProof/>
              </w:rPr>
              <w:t>Inhaltsverzeichnis</w:t>
            </w:r>
            <w:r w:rsidR="001D601A">
              <w:rPr>
                <w:noProof/>
                <w:webHidden/>
              </w:rPr>
              <w:tab/>
            </w:r>
            <w:r w:rsidR="001D601A">
              <w:rPr>
                <w:noProof/>
                <w:webHidden/>
              </w:rPr>
              <w:fldChar w:fldCharType="begin"/>
            </w:r>
            <w:r w:rsidR="001D601A">
              <w:rPr>
                <w:noProof/>
                <w:webHidden/>
              </w:rPr>
              <w:instrText xml:space="preserve"> PAGEREF _Toc164974401 \h </w:instrText>
            </w:r>
            <w:r w:rsidR="001D601A">
              <w:rPr>
                <w:noProof/>
                <w:webHidden/>
              </w:rPr>
            </w:r>
            <w:r w:rsidR="001D601A">
              <w:rPr>
                <w:noProof/>
                <w:webHidden/>
              </w:rPr>
              <w:fldChar w:fldCharType="separate"/>
            </w:r>
            <w:r w:rsidR="00C5238B">
              <w:rPr>
                <w:noProof/>
                <w:webHidden/>
              </w:rPr>
              <w:t>4</w:t>
            </w:r>
            <w:r w:rsidR="001D601A">
              <w:rPr>
                <w:noProof/>
                <w:webHidden/>
              </w:rPr>
              <w:fldChar w:fldCharType="end"/>
            </w:r>
          </w:hyperlink>
        </w:p>
        <w:p w14:paraId="1BA785EB" w14:textId="5850F3E4" w:rsidR="001D601A" w:rsidRDefault="00C5238B">
          <w:pPr>
            <w:pStyle w:val="Verzeichnis1"/>
            <w:rPr>
              <w:rFonts w:asciiTheme="minorHAnsi" w:eastAsiaTheme="minorEastAsia" w:hAnsiTheme="minorHAnsi"/>
              <w:b w:val="0"/>
              <w:noProof/>
              <w:lang w:eastAsia="de-DE"/>
            </w:rPr>
          </w:pPr>
          <w:hyperlink w:anchor="_Toc164974402" w:history="1">
            <w:r w:rsidR="001D601A" w:rsidRPr="00635016">
              <w:rPr>
                <w:rStyle w:val="Hyperlink"/>
                <w:noProof/>
              </w:rPr>
              <w:t>Abbildungsverzeichnis</w:t>
            </w:r>
            <w:r w:rsidR="001D601A">
              <w:rPr>
                <w:noProof/>
                <w:webHidden/>
              </w:rPr>
              <w:tab/>
            </w:r>
            <w:r w:rsidR="001D601A">
              <w:rPr>
                <w:noProof/>
                <w:webHidden/>
              </w:rPr>
              <w:fldChar w:fldCharType="begin"/>
            </w:r>
            <w:r w:rsidR="001D601A">
              <w:rPr>
                <w:noProof/>
                <w:webHidden/>
              </w:rPr>
              <w:instrText xml:space="preserve"> PAGEREF _Toc164974402 \h </w:instrText>
            </w:r>
            <w:r w:rsidR="001D601A">
              <w:rPr>
                <w:noProof/>
                <w:webHidden/>
              </w:rPr>
            </w:r>
            <w:r w:rsidR="001D601A">
              <w:rPr>
                <w:noProof/>
                <w:webHidden/>
              </w:rPr>
              <w:fldChar w:fldCharType="separate"/>
            </w:r>
            <w:r>
              <w:rPr>
                <w:noProof/>
                <w:webHidden/>
              </w:rPr>
              <w:t>6</w:t>
            </w:r>
            <w:r w:rsidR="001D601A">
              <w:rPr>
                <w:noProof/>
                <w:webHidden/>
              </w:rPr>
              <w:fldChar w:fldCharType="end"/>
            </w:r>
          </w:hyperlink>
        </w:p>
        <w:p w14:paraId="04C94C09" w14:textId="5F3E5FFB" w:rsidR="001D601A" w:rsidRDefault="00C5238B">
          <w:pPr>
            <w:pStyle w:val="Verzeichnis1"/>
            <w:rPr>
              <w:rFonts w:asciiTheme="minorHAnsi" w:eastAsiaTheme="minorEastAsia" w:hAnsiTheme="minorHAnsi"/>
              <w:b w:val="0"/>
              <w:noProof/>
              <w:lang w:eastAsia="de-DE"/>
            </w:rPr>
          </w:pPr>
          <w:hyperlink w:anchor="_Toc164974403" w:history="1">
            <w:r w:rsidR="001D601A" w:rsidRPr="00635016">
              <w:rPr>
                <w:rStyle w:val="Hyperlink"/>
                <w:noProof/>
              </w:rPr>
              <w:t>Tabellenverzeichnis</w:t>
            </w:r>
            <w:r w:rsidR="001D601A">
              <w:rPr>
                <w:noProof/>
                <w:webHidden/>
              </w:rPr>
              <w:tab/>
            </w:r>
            <w:r w:rsidR="001D601A">
              <w:rPr>
                <w:noProof/>
                <w:webHidden/>
              </w:rPr>
              <w:fldChar w:fldCharType="begin"/>
            </w:r>
            <w:r w:rsidR="001D601A">
              <w:rPr>
                <w:noProof/>
                <w:webHidden/>
              </w:rPr>
              <w:instrText xml:space="preserve"> PAGEREF _Toc164974403 \h </w:instrText>
            </w:r>
            <w:r w:rsidR="001D601A">
              <w:rPr>
                <w:noProof/>
                <w:webHidden/>
              </w:rPr>
            </w:r>
            <w:r w:rsidR="001D601A">
              <w:rPr>
                <w:noProof/>
                <w:webHidden/>
              </w:rPr>
              <w:fldChar w:fldCharType="separate"/>
            </w:r>
            <w:r>
              <w:rPr>
                <w:noProof/>
                <w:webHidden/>
              </w:rPr>
              <w:t>6</w:t>
            </w:r>
            <w:r w:rsidR="001D601A">
              <w:rPr>
                <w:noProof/>
                <w:webHidden/>
              </w:rPr>
              <w:fldChar w:fldCharType="end"/>
            </w:r>
          </w:hyperlink>
        </w:p>
        <w:p w14:paraId="3976A992" w14:textId="2F4B084D" w:rsidR="001D601A" w:rsidRDefault="00C5238B">
          <w:pPr>
            <w:pStyle w:val="Verzeichnis1"/>
            <w:rPr>
              <w:rFonts w:asciiTheme="minorHAnsi" w:eastAsiaTheme="minorEastAsia" w:hAnsiTheme="minorHAnsi"/>
              <w:b w:val="0"/>
              <w:noProof/>
              <w:lang w:eastAsia="de-DE"/>
            </w:rPr>
          </w:pPr>
          <w:hyperlink w:anchor="_Toc164974404" w:history="1">
            <w:r w:rsidR="001D601A" w:rsidRPr="00635016">
              <w:rPr>
                <w:rStyle w:val="Hyperlink"/>
                <w:noProof/>
              </w:rPr>
              <w:t>Abkürzungsverzeichnis</w:t>
            </w:r>
            <w:r w:rsidR="001D601A">
              <w:rPr>
                <w:noProof/>
                <w:webHidden/>
              </w:rPr>
              <w:tab/>
            </w:r>
            <w:r w:rsidR="001D601A">
              <w:rPr>
                <w:noProof/>
                <w:webHidden/>
              </w:rPr>
              <w:fldChar w:fldCharType="begin"/>
            </w:r>
            <w:r w:rsidR="001D601A">
              <w:rPr>
                <w:noProof/>
                <w:webHidden/>
              </w:rPr>
              <w:instrText xml:space="preserve"> PAGEREF _Toc164974404 \h </w:instrText>
            </w:r>
            <w:r w:rsidR="001D601A">
              <w:rPr>
                <w:noProof/>
                <w:webHidden/>
              </w:rPr>
            </w:r>
            <w:r w:rsidR="001D601A">
              <w:rPr>
                <w:noProof/>
                <w:webHidden/>
              </w:rPr>
              <w:fldChar w:fldCharType="separate"/>
            </w:r>
            <w:r>
              <w:rPr>
                <w:noProof/>
                <w:webHidden/>
              </w:rPr>
              <w:t>7</w:t>
            </w:r>
            <w:r w:rsidR="001D601A">
              <w:rPr>
                <w:noProof/>
                <w:webHidden/>
              </w:rPr>
              <w:fldChar w:fldCharType="end"/>
            </w:r>
          </w:hyperlink>
        </w:p>
        <w:p w14:paraId="185417A4" w14:textId="0ED64FE5" w:rsidR="001D601A" w:rsidRDefault="00C5238B">
          <w:pPr>
            <w:pStyle w:val="Verzeichnis1"/>
            <w:rPr>
              <w:rFonts w:asciiTheme="minorHAnsi" w:eastAsiaTheme="minorEastAsia" w:hAnsiTheme="minorHAnsi"/>
              <w:b w:val="0"/>
              <w:noProof/>
              <w:lang w:eastAsia="de-DE"/>
            </w:rPr>
          </w:pPr>
          <w:hyperlink w:anchor="_Toc164974405" w:history="1">
            <w:r w:rsidR="001D601A" w:rsidRPr="00635016">
              <w:rPr>
                <w:rStyle w:val="Hyperlink"/>
                <w:noProof/>
              </w:rPr>
              <w:t>1.</w:t>
            </w:r>
            <w:r w:rsidR="001D601A">
              <w:rPr>
                <w:rFonts w:asciiTheme="minorHAnsi" w:eastAsiaTheme="minorEastAsia" w:hAnsiTheme="minorHAnsi"/>
                <w:b w:val="0"/>
                <w:noProof/>
                <w:lang w:eastAsia="de-DE"/>
              </w:rPr>
              <w:tab/>
            </w:r>
            <w:r w:rsidR="001D601A" w:rsidRPr="00635016">
              <w:rPr>
                <w:rStyle w:val="Hyperlink"/>
                <w:noProof/>
              </w:rPr>
              <w:t>Einführung</w:t>
            </w:r>
            <w:r w:rsidR="001D601A">
              <w:rPr>
                <w:noProof/>
                <w:webHidden/>
              </w:rPr>
              <w:tab/>
            </w:r>
            <w:r w:rsidR="001D601A">
              <w:rPr>
                <w:noProof/>
                <w:webHidden/>
              </w:rPr>
              <w:fldChar w:fldCharType="begin"/>
            </w:r>
            <w:r w:rsidR="001D601A">
              <w:rPr>
                <w:noProof/>
                <w:webHidden/>
              </w:rPr>
              <w:instrText xml:space="preserve"> PAGEREF _Toc164974405 \h </w:instrText>
            </w:r>
            <w:r w:rsidR="001D601A">
              <w:rPr>
                <w:noProof/>
                <w:webHidden/>
              </w:rPr>
            </w:r>
            <w:r w:rsidR="001D601A">
              <w:rPr>
                <w:noProof/>
                <w:webHidden/>
              </w:rPr>
              <w:fldChar w:fldCharType="separate"/>
            </w:r>
            <w:r>
              <w:rPr>
                <w:noProof/>
                <w:webHidden/>
              </w:rPr>
              <w:t>8</w:t>
            </w:r>
            <w:r w:rsidR="001D601A">
              <w:rPr>
                <w:noProof/>
                <w:webHidden/>
              </w:rPr>
              <w:fldChar w:fldCharType="end"/>
            </w:r>
          </w:hyperlink>
        </w:p>
        <w:p w14:paraId="6D1B9AA2" w14:textId="47415795" w:rsidR="001D601A" w:rsidRDefault="00C5238B">
          <w:pPr>
            <w:pStyle w:val="Verzeichnis1"/>
            <w:rPr>
              <w:rFonts w:asciiTheme="minorHAnsi" w:eastAsiaTheme="minorEastAsia" w:hAnsiTheme="minorHAnsi"/>
              <w:b w:val="0"/>
              <w:noProof/>
              <w:lang w:eastAsia="de-DE"/>
            </w:rPr>
          </w:pPr>
          <w:hyperlink w:anchor="_Toc164974406" w:history="1">
            <w:r w:rsidR="001D601A" w:rsidRPr="00635016">
              <w:rPr>
                <w:rStyle w:val="Hyperlink"/>
                <w:noProof/>
              </w:rPr>
              <w:t>2.</w:t>
            </w:r>
            <w:r w:rsidR="001D601A">
              <w:rPr>
                <w:rFonts w:asciiTheme="minorHAnsi" w:eastAsiaTheme="minorEastAsia" w:hAnsiTheme="minorHAnsi"/>
                <w:b w:val="0"/>
                <w:noProof/>
                <w:lang w:eastAsia="de-DE"/>
              </w:rPr>
              <w:tab/>
            </w:r>
            <w:r w:rsidR="001D601A" w:rsidRPr="00635016">
              <w:rPr>
                <w:rStyle w:val="Hyperlink"/>
                <w:noProof/>
              </w:rPr>
              <w:t>Kommunikation im dAPJ</w:t>
            </w:r>
            <w:r w:rsidR="001D601A">
              <w:rPr>
                <w:noProof/>
                <w:webHidden/>
              </w:rPr>
              <w:tab/>
            </w:r>
            <w:r w:rsidR="001D601A">
              <w:rPr>
                <w:noProof/>
                <w:webHidden/>
              </w:rPr>
              <w:fldChar w:fldCharType="begin"/>
            </w:r>
            <w:r w:rsidR="001D601A">
              <w:rPr>
                <w:noProof/>
                <w:webHidden/>
              </w:rPr>
              <w:instrText xml:space="preserve"> PAGEREF _Toc164974406 \h </w:instrText>
            </w:r>
            <w:r w:rsidR="001D601A">
              <w:rPr>
                <w:noProof/>
                <w:webHidden/>
              </w:rPr>
            </w:r>
            <w:r w:rsidR="001D601A">
              <w:rPr>
                <w:noProof/>
                <w:webHidden/>
              </w:rPr>
              <w:fldChar w:fldCharType="separate"/>
            </w:r>
            <w:r>
              <w:rPr>
                <w:noProof/>
                <w:webHidden/>
              </w:rPr>
              <w:t>9</w:t>
            </w:r>
            <w:r w:rsidR="001D601A">
              <w:rPr>
                <w:noProof/>
                <w:webHidden/>
              </w:rPr>
              <w:fldChar w:fldCharType="end"/>
            </w:r>
          </w:hyperlink>
        </w:p>
        <w:p w14:paraId="5708318F" w14:textId="4A51CB32" w:rsidR="001D601A" w:rsidRDefault="00C5238B">
          <w:pPr>
            <w:pStyle w:val="Verzeichnis2"/>
            <w:tabs>
              <w:tab w:val="left" w:pos="1475"/>
            </w:tabs>
            <w:rPr>
              <w:rFonts w:eastAsiaTheme="minorEastAsia"/>
              <w:bCs w:val="0"/>
              <w:noProof/>
              <w:szCs w:val="22"/>
              <w:lang w:eastAsia="de-DE"/>
            </w:rPr>
          </w:pPr>
          <w:hyperlink w:anchor="_Toc164974407" w:history="1">
            <w:r w:rsidR="001D601A" w:rsidRPr="00635016">
              <w:rPr>
                <w:rStyle w:val="Hyperlink"/>
                <w:noProof/>
              </w:rPr>
              <w:t>2.1.</w:t>
            </w:r>
            <w:r w:rsidR="001D601A">
              <w:rPr>
                <w:rFonts w:eastAsiaTheme="minorEastAsia"/>
                <w:bCs w:val="0"/>
                <w:noProof/>
                <w:szCs w:val="22"/>
                <w:lang w:eastAsia="de-DE"/>
              </w:rPr>
              <w:tab/>
            </w:r>
            <w:r w:rsidR="001D601A" w:rsidRPr="00635016">
              <w:rPr>
                <w:rStyle w:val="Hyperlink"/>
                <w:noProof/>
              </w:rPr>
              <w:t>Übersicht der Kommunikationsinfrastruktur dAPJ</w:t>
            </w:r>
            <w:r w:rsidR="001D601A">
              <w:rPr>
                <w:noProof/>
                <w:webHidden/>
              </w:rPr>
              <w:tab/>
            </w:r>
            <w:r w:rsidR="001D601A">
              <w:rPr>
                <w:noProof/>
                <w:webHidden/>
              </w:rPr>
              <w:fldChar w:fldCharType="begin"/>
            </w:r>
            <w:r w:rsidR="001D601A">
              <w:rPr>
                <w:noProof/>
                <w:webHidden/>
              </w:rPr>
              <w:instrText xml:space="preserve"> PAGEREF _Toc164974407 \h </w:instrText>
            </w:r>
            <w:r w:rsidR="001D601A">
              <w:rPr>
                <w:noProof/>
                <w:webHidden/>
              </w:rPr>
            </w:r>
            <w:r w:rsidR="001D601A">
              <w:rPr>
                <w:noProof/>
                <w:webHidden/>
              </w:rPr>
              <w:fldChar w:fldCharType="separate"/>
            </w:r>
            <w:r>
              <w:rPr>
                <w:noProof/>
                <w:webHidden/>
              </w:rPr>
              <w:t>9</w:t>
            </w:r>
            <w:r w:rsidR="001D601A">
              <w:rPr>
                <w:noProof/>
                <w:webHidden/>
              </w:rPr>
              <w:fldChar w:fldCharType="end"/>
            </w:r>
          </w:hyperlink>
        </w:p>
        <w:p w14:paraId="70622CC3" w14:textId="262B6EF9" w:rsidR="001D601A" w:rsidRDefault="00C5238B">
          <w:pPr>
            <w:pStyle w:val="Verzeichnis2"/>
            <w:tabs>
              <w:tab w:val="left" w:pos="1475"/>
            </w:tabs>
            <w:rPr>
              <w:rFonts w:eastAsiaTheme="minorEastAsia"/>
              <w:bCs w:val="0"/>
              <w:noProof/>
              <w:szCs w:val="22"/>
              <w:lang w:eastAsia="de-DE"/>
            </w:rPr>
          </w:pPr>
          <w:hyperlink w:anchor="_Toc164974408" w:history="1">
            <w:r w:rsidR="001D601A" w:rsidRPr="00635016">
              <w:rPr>
                <w:rStyle w:val="Hyperlink"/>
                <w:noProof/>
              </w:rPr>
              <w:t>2.2.</w:t>
            </w:r>
            <w:r w:rsidR="001D601A">
              <w:rPr>
                <w:rFonts w:eastAsiaTheme="minorEastAsia"/>
                <w:bCs w:val="0"/>
                <w:noProof/>
                <w:szCs w:val="22"/>
                <w:lang w:eastAsia="de-DE"/>
              </w:rPr>
              <w:tab/>
            </w:r>
            <w:r w:rsidR="001D601A" w:rsidRPr="00635016">
              <w:rPr>
                <w:rStyle w:val="Hyperlink"/>
                <w:noProof/>
              </w:rPr>
              <w:t>Beschreibung der Kommunikation</w:t>
            </w:r>
            <w:r w:rsidR="001D601A">
              <w:rPr>
                <w:noProof/>
                <w:webHidden/>
              </w:rPr>
              <w:tab/>
            </w:r>
            <w:r w:rsidR="001D601A">
              <w:rPr>
                <w:noProof/>
                <w:webHidden/>
              </w:rPr>
              <w:fldChar w:fldCharType="begin"/>
            </w:r>
            <w:r w:rsidR="001D601A">
              <w:rPr>
                <w:noProof/>
                <w:webHidden/>
              </w:rPr>
              <w:instrText xml:space="preserve"> PAGEREF _Toc164974408 \h </w:instrText>
            </w:r>
            <w:r w:rsidR="001D601A">
              <w:rPr>
                <w:noProof/>
                <w:webHidden/>
              </w:rPr>
            </w:r>
            <w:r w:rsidR="001D601A">
              <w:rPr>
                <w:noProof/>
                <w:webHidden/>
              </w:rPr>
              <w:fldChar w:fldCharType="separate"/>
            </w:r>
            <w:r>
              <w:rPr>
                <w:noProof/>
                <w:webHidden/>
              </w:rPr>
              <w:t>13</w:t>
            </w:r>
            <w:r w:rsidR="001D601A">
              <w:rPr>
                <w:noProof/>
                <w:webHidden/>
              </w:rPr>
              <w:fldChar w:fldCharType="end"/>
            </w:r>
          </w:hyperlink>
        </w:p>
        <w:p w14:paraId="015C31AD" w14:textId="0436CAD3" w:rsidR="001D601A" w:rsidRDefault="00C5238B">
          <w:pPr>
            <w:pStyle w:val="Verzeichnis2"/>
            <w:tabs>
              <w:tab w:val="left" w:pos="1475"/>
            </w:tabs>
            <w:rPr>
              <w:rFonts w:eastAsiaTheme="minorEastAsia"/>
              <w:bCs w:val="0"/>
              <w:noProof/>
              <w:szCs w:val="22"/>
              <w:lang w:eastAsia="de-DE"/>
            </w:rPr>
          </w:pPr>
          <w:hyperlink w:anchor="_Toc164974409" w:history="1">
            <w:r w:rsidR="001D601A" w:rsidRPr="00635016">
              <w:rPr>
                <w:rStyle w:val="Hyperlink"/>
                <w:noProof/>
              </w:rPr>
              <w:t>2.3.</w:t>
            </w:r>
            <w:r w:rsidR="001D601A">
              <w:rPr>
                <w:rFonts w:eastAsiaTheme="minorEastAsia"/>
                <w:bCs w:val="0"/>
                <w:noProof/>
                <w:szCs w:val="22"/>
                <w:lang w:eastAsia="de-DE"/>
              </w:rPr>
              <w:tab/>
            </w:r>
            <w:r w:rsidR="001D601A" w:rsidRPr="00635016">
              <w:rPr>
                <w:rStyle w:val="Hyperlink"/>
                <w:noProof/>
              </w:rPr>
              <w:t>Kommunikationsanlässe</w:t>
            </w:r>
            <w:r w:rsidR="001D601A">
              <w:rPr>
                <w:noProof/>
                <w:webHidden/>
              </w:rPr>
              <w:tab/>
            </w:r>
            <w:r w:rsidR="001D601A">
              <w:rPr>
                <w:noProof/>
                <w:webHidden/>
              </w:rPr>
              <w:fldChar w:fldCharType="begin"/>
            </w:r>
            <w:r w:rsidR="001D601A">
              <w:rPr>
                <w:noProof/>
                <w:webHidden/>
              </w:rPr>
              <w:instrText xml:space="preserve"> PAGEREF _Toc164974409 \h </w:instrText>
            </w:r>
            <w:r w:rsidR="001D601A">
              <w:rPr>
                <w:noProof/>
                <w:webHidden/>
              </w:rPr>
            </w:r>
            <w:r w:rsidR="001D601A">
              <w:rPr>
                <w:noProof/>
                <w:webHidden/>
              </w:rPr>
              <w:fldChar w:fldCharType="separate"/>
            </w:r>
            <w:r>
              <w:rPr>
                <w:noProof/>
                <w:webHidden/>
              </w:rPr>
              <w:t>14</w:t>
            </w:r>
            <w:r w:rsidR="001D601A">
              <w:rPr>
                <w:noProof/>
                <w:webHidden/>
              </w:rPr>
              <w:fldChar w:fldCharType="end"/>
            </w:r>
          </w:hyperlink>
        </w:p>
        <w:p w14:paraId="48EA5EA3" w14:textId="09248925" w:rsidR="001D601A" w:rsidRDefault="00C5238B">
          <w:pPr>
            <w:pStyle w:val="Verzeichnis2"/>
            <w:tabs>
              <w:tab w:val="left" w:pos="1475"/>
            </w:tabs>
            <w:rPr>
              <w:rFonts w:eastAsiaTheme="minorEastAsia"/>
              <w:bCs w:val="0"/>
              <w:noProof/>
              <w:szCs w:val="22"/>
              <w:lang w:eastAsia="de-DE"/>
            </w:rPr>
          </w:pPr>
          <w:hyperlink w:anchor="_Toc164974410" w:history="1">
            <w:r w:rsidR="001D601A" w:rsidRPr="00635016">
              <w:rPr>
                <w:rStyle w:val="Hyperlink"/>
                <w:noProof/>
              </w:rPr>
              <w:t>2.4.</w:t>
            </w:r>
            <w:r w:rsidR="001D601A">
              <w:rPr>
                <w:rFonts w:eastAsiaTheme="minorEastAsia"/>
                <w:bCs w:val="0"/>
                <w:noProof/>
                <w:szCs w:val="22"/>
                <w:lang w:eastAsia="de-DE"/>
              </w:rPr>
              <w:tab/>
            </w:r>
            <w:r w:rsidR="001D601A" w:rsidRPr="00635016">
              <w:rPr>
                <w:rStyle w:val="Hyperlink"/>
                <w:noProof/>
              </w:rPr>
              <w:t>XPolizei-Nachrichten und XSP</w:t>
            </w:r>
            <w:r w:rsidR="001D601A">
              <w:rPr>
                <w:noProof/>
                <w:webHidden/>
              </w:rPr>
              <w:tab/>
            </w:r>
            <w:r w:rsidR="001D601A">
              <w:rPr>
                <w:noProof/>
                <w:webHidden/>
              </w:rPr>
              <w:fldChar w:fldCharType="begin"/>
            </w:r>
            <w:r w:rsidR="001D601A">
              <w:rPr>
                <w:noProof/>
                <w:webHidden/>
              </w:rPr>
              <w:instrText xml:space="preserve"> PAGEREF _Toc164974410 \h </w:instrText>
            </w:r>
            <w:r w:rsidR="001D601A">
              <w:rPr>
                <w:noProof/>
                <w:webHidden/>
              </w:rPr>
            </w:r>
            <w:r w:rsidR="001D601A">
              <w:rPr>
                <w:noProof/>
                <w:webHidden/>
              </w:rPr>
              <w:fldChar w:fldCharType="separate"/>
            </w:r>
            <w:r>
              <w:rPr>
                <w:noProof/>
                <w:webHidden/>
              </w:rPr>
              <w:t>14</w:t>
            </w:r>
            <w:r w:rsidR="001D601A">
              <w:rPr>
                <w:noProof/>
                <w:webHidden/>
              </w:rPr>
              <w:fldChar w:fldCharType="end"/>
            </w:r>
          </w:hyperlink>
        </w:p>
        <w:p w14:paraId="623D742C" w14:textId="01C2781A" w:rsidR="001D601A" w:rsidRDefault="00C5238B">
          <w:pPr>
            <w:pStyle w:val="Verzeichnis3"/>
            <w:rPr>
              <w:rFonts w:eastAsiaTheme="minorEastAsia"/>
              <w:bCs w:val="0"/>
              <w:noProof/>
              <w:szCs w:val="22"/>
              <w:lang w:eastAsia="de-DE"/>
            </w:rPr>
          </w:pPr>
          <w:hyperlink w:anchor="_Toc164974411" w:history="1">
            <w:r w:rsidR="001D601A" w:rsidRPr="00635016">
              <w:rPr>
                <w:rStyle w:val="Hyperlink"/>
                <w:noProof/>
              </w:rPr>
              <w:t>2.4.1.</w:t>
            </w:r>
            <w:r w:rsidR="001D601A">
              <w:rPr>
                <w:rFonts w:eastAsiaTheme="minorEastAsia"/>
                <w:bCs w:val="0"/>
                <w:noProof/>
                <w:szCs w:val="22"/>
                <w:lang w:eastAsia="de-DE"/>
              </w:rPr>
              <w:tab/>
            </w:r>
            <w:r w:rsidR="001D601A" w:rsidRPr="00635016">
              <w:rPr>
                <w:rStyle w:val="Hyperlink"/>
                <w:noProof/>
              </w:rPr>
              <w:t>Aufbau des XSP-Nachrichtenkopfs</w:t>
            </w:r>
            <w:r w:rsidR="001D601A">
              <w:rPr>
                <w:noProof/>
                <w:webHidden/>
              </w:rPr>
              <w:tab/>
            </w:r>
            <w:r w:rsidR="001D601A">
              <w:rPr>
                <w:noProof/>
                <w:webHidden/>
              </w:rPr>
              <w:fldChar w:fldCharType="begin"/>
            </w:r>
            <w:r w:rsidR="001D601A">
              <w:rPr>
                <w:noProof/>
                <w:webHidden/>
              </w:rPr>
              <w:instrText xml:space="preserve"> PAGEREF _Toc164974411 \h </w:instrText>
            </w:r>
            <w:r w:rsidR="001D601A">
              <w:rPr>
                <w:noProof/>
                <w:webHidden/>
              </w:rPr>
            </w:r>
            <w:r w:rsidR="001D601A">
              <w:rPr>
                <w:noProof/>
                <w:webHidden/>
              </w:rPr>
              <w:fldChar w:fldCharType="separate"/>
            </w:r>
            <w:r>
              <w:rPr>
                <w:noProof/>
                <w:webHidden/>
              </w:rPr>
              <w:t>15</w:t>
            </w:r>
            <w:r w:rsidR="001D601A">
              <w:rPr>
                <w:noProof/>
                <w:webHidden/>
              </w:rPr>
              <w:fldChar w:fldCharType="end"/>
            </w:r>
          </w:hyperlink>
        </w:p>
        <w:p w14:paraId="6A9EA2EF" w14:textId="62E1A17A" w:rsidR="001D601A" w:rsidRDefault="00C5238B">
          <w:pPr>
            <w:pStyle w:val="Verzeichnis3"/>
            <w:rPr>
              <w:rFonts w:eastAsiaTheme="minorEastAsia"/>
              <w:bCs w:val="0"/>
              <w:noProof/>
              <w:szCs w:val="22"/>
              <w:lang w:eastAsia="de-DE"/>
            </w:rPr>
          </w:pPr>
          <w:hyperlink w:anchor="_Toc164974412" w:history="1">
            <w:r w:rsidR="001D601A" w:rsidRPr="00635016">
              <w:rPr>
                <w:rStyle w:val="Hyperlink"/>
                <w:noProof/>
              </w:rPr>
              <w:t>2.4.2.</w:t>
            </w:r>
            <w:r w:rsidR="001D601A">
              <w:rPr>
                <w:rFonts w:eastAsiaTheme="minorEastAsia"/>
                <w:bCs w:val="0"/>
                <w:noProof/>
                <w:szCs w:val="22"/>
                <w:lang w:eastAsia="de-DE"/>
              </w:rPr>
              <w:tab/>
            </w:r>
            <w:r w:rsidR="001D601A" w:rsidRPr="00635016">
              <w:rPr>
                <w:rStyle w:val="Hyperlink"/>
                <w:noProof/>
              </w:rPr>
              <w:t>Schriftgutobjekte als Anlage zu den Fachdaten einer XPolizei-Nachricht</w:t>
            </w:r>
            <w:r w:rsidR="001D601A">
              <w:rPr>
                <w:noProof/>
                <w:webHidden/>
              </w:rPr>
              <w:tab/>
            </w:r>
            <w:r w:rsidR="001D601A">
              <w:rPr>
                <w:noProof/>
                <w:webHidden/>
              </w:rPr>
              <w:fldChar w:fldCharType="begin"/>
            </w:r>
            <w:r w:rsidR="001D601A">
              <w:rPr>
                <w:noProof/>
                <w:webHidden/>
              </w:rPr>
              <w:instrText xml:space="preserve"> PAGEREF _Toc164974412 \h </w:instrText>
            </w:r>
            <w:r w:rsidR="001D601A">
              <w:rPr>
                <w:noProof/>
                <w:webHidden/>
              </w:rPr>
            </w:r>
            <w:r w:rsidR="001D601A">
              <w:rPr>
                <w:noProof/>
                <w:webHidden/>
              </w:rPr>
              <w:fldChar w:fldCharType="separate"/>
            </w:r>
            <w:r>
              <w:rPr>
                <w:noProof/>
                <w:webHidden/>
              </w:rPr>
              <w:t>16</w:t>
            </w:r>
            <w:r w:rsidR="001D601A">
              <w:rPr>
                <w:noProof/>
                <w:webHidden/>
              </w:rPr>
              <w:fldChar w:fldCharType="end"/>
            </w:r>
          </w:hyperlink>
        </w:p>
        <w:p w14:paraId="62DD9AB1" w14:textId="6C360543" w:rsidR="001D601A" w:rsidRDefault="00C5238B">
          <w:pPr>
            <w:pStyle w:val="Verzeichnis3"/>
            <w:rPr>
              <w:rFonts w:eastAsiaTheme="minorEastAsia"/>
              <w:bCs w:val="0"/>
              <w:noProof/>
              <w:szCs w:val="22"/>
              <w:lang w:eastAsia="de-DE"/>
            </w:rPr>
          </w:pPr>
          <w:hyperlink w:anchor="_Toc164974413" w:history="1">
            <w:r w:rsidR="001D601A" w:rsidRPr="00635016">
              <w:rPr>
                <w:rStyle w:val="Hyperlink"/>
                <w:noProof/>
              </w:rPr>
              <w:t>2.4.3.</w:t>
            </w:r>
            <w:r w:rsidR="001D601A">
              <w:rPr>
                <w:rFonts w:eastAsiaTheme="minorEastAsia"/>
                <w:bCs w:val="0"/>
                <w:noProof/>
                <w:szCs w:val="22"/>
                <w:lang w:eastAsia="de-DE"/>
              </w:rPr>
              <w:tab/>
            </w:r>
            <w:r w:rsidR="001D601A" w:rsidRPr="00635016">
              <w:rPr>
                <w:rStyle w:val="Hyperlink"/>
                <w:noProof/>
              </w:rPr>
              <w:t>Weitere Konventionen bei der Nutzung von XPolizei für dAPJ-Nachrichten</w:t>
            </w:r>
            <w:r w:rsidR="001D601A">
              <w:rPr>
                <w:noProof/>
                <w:webHidden/>
              </w:rPr>
              <w:tab/>
            </w:r>
            <w:r w:rsidR="001D601A">
              <w:rPr>
                <w:noProof/>
                <w:webHidden/>
              </w:rPr>
              <w:fldChar w:fldCharType="begin"/>
            </w:r>
            <w:r w:rsidR="001D601A">
              <w:rPr>
                <w:noProof/>
                <w:webHidden/>
              </w:rPr>
              <w:instrText xml:space="preserve"> PAGEREF _Toc164974413 \h </w:instrText>
            </w:r>
            <w:r w:rsidR="001D601A">
              <w:rPr>
                <w:noProof/>
                <w:webHidden/>
              </w:rPr>
            </w:r>
            <w:r w:rsidR="001D601A">
              <w:rPr>
                <w:noProof/>
                <w:webHidden/>
              </w:rPr>
              <w:fldChar w:fldCharType="separate"/>
            </w:r>
            <w:r>
              <w:rPr>
                <w:noProof/>
                <w:webHidden/>
              </w:rPr>
              <w:t>16</w:t>
            </w:r>
            <w:r w:rsidR="001D601A">
              <w:rPr>
                <w:noProof/>
                <w:webHidden/>
              </w:rPr>
              <w:fldChar w:fldCharType="end"/>
            </w:r>
          </w:hyperlink>
        </w:p>
        <w:p w14:paraId="6A845968" w14:textId="6C0C8F62" w:rsidR="001D601A" w:rsidRDefault="00C5238B">
          <w:pPr>
            <w:pStyle w:val="Verzeichnis1"/>
            <w:rPr>
              <w:rFonts w:asciiTheme="minorHAnsi" w:eastAsiaTheme="minorEastAsia" w:hAnsiTheme="minorHAnsi"/>
              <w:b w:val="0"/>
              <w:noProof/>
              <w:lang w:eastAsia="de-DE"/>
            </w:rPr>
          </w:pPr>
          <w:hyperlink w:anchor="_Toc164974414" w:history="1">
            <w:r w:rsidR="001D601A" w:rsidRPr="00635016">
              <w:rPr>
                <w:rStyle w:val="Hyperlink"/>
                <w:noProof/>
              </w:rPr>
              <w:t>3.</w:t>
            </w:r>
            <w:r w:rsidR="001D601A">
              <w:rPr>
                <w:rFonts w:asciiTheme="minorHAnsi" w:eastAsiaTheme="minorEastAsia" w:hAnsiTheme="minorHAnsi"/>
                <w:b w:val="0"/>
                <w:noProof/>
                <w:lang w:eastAsia="de-DE"/>
              </w:rPr>
              <w:tab/>
            </w:r>
            <w:r w:rsidR="001D601A" w:rsidRPr="00635016">
              <w:rPr>
                <w:rStyle w:val="Hyperlink"/>
                <w:noProof/>
              </w:rPr>
              <w:t>Kommunikationsanlässe in Strafsachen</w:t>
            </w:r>
            <w:r w:rsidR="001D601A">
              <w:rPr>
                <w:noProof/>
                <w:webHidden/>
              </w:rPr>
              <w:tab/>
            </w:r>
            <w:r w:rsidR="001D601A">
              <w:rPr>
                <w:noProof/>
                <w:webHidden/>
              </w:rPr>
              <w:fldChar w:fldCharType="begin"/>
            </w:r>
            <w:r w:rsidR="001D601A">
              <w:rPr>
                <w:noProof/>
                <w:webHidden/>
              </w:rPr>
              <w:instrText xml:space="preserve"> PAGEREF _Toc164974414 \h </w:instrText>
            </w:r>
            <w:r w:rsidR="001D601A">
              <w:rPr>
                <w:noProof/>
                <w:webHidden/>
              </w:rPr>
            </w:r>
            <w:r w:rsidR="001D601A">
              <w:rPr>
                <w:noProof/>
                <w:webHidden/>
              </w:rPr>
              <w:fldChar w:fldCharType="separate"/>
            </w:r>
            <w:r>
              <w:rPr>
                <w:noProof/>
                <w:webHidden/>
              </w:rPr>
              <w:t>18</w:t>
            </w:r>
            <w:r w:rsidR="001D601A">
              <w:rPr>
                <w:noProof/>
                <w:webHidden/>
              </w:rPr>
              <w:fldChar w:fldCharType="end"/>
            </w:r>
          </w:hyperlink>
        </w:p>
        <w:p w14:paraId="7266D434" w14:textId="5A422600" w:rsidR="001D601A" w:rsidRDefault="00C5238B">
          <w:pPr>
            <w:pStyle w:val="Verzeichnis2"/>
            <w:tabs>
              <w:tab w:val="left" w:pos="1475"/>
            </w:tabs>
            <w:rPr>
              <w:rFonts w:eastAsiaTheme="minorEastAsia"/>
              <w:bCs w:val="0"/>
              <w:noProof/>
              <w:szCs w:val="22"/>
              <w:lang w:eastAsia="de-DE"/>
            </w:rPr>
          </w:pPr>
          <w:hyperlink w:anchor="_Toc164974415" w:history="1">
            <w:r w:rsidR="001D601A" w:rsidRPr="00635016">
              <w:rPr>
                <w:rStyle w:val="Hyperlink"/>
                <w:noProof/>
              </w:rPr>
              <w:t>3.1.</w:t>
            </w:r>
            <w:r w:rsidR="001D601A">
              <w:rPr>
                <w:rFonts w:eastAsiaTheme="minorEastAsia"/>
                <w:bCs w:val="0"/>
                <w:noProof/>
                <w:szCs w:val="22"/>
                <w:lang w:eastAsia="de-DE"/>
              </w:rPr>
              <w:tab/>
            </w:r>
            <w:r w:rsidR="001D601A" w:rsidRPr="00635016">
              <w:rPr>
                <w:rStyle w:val="Hyperlink"/>
                <w:noProof/>
              </w:rPr>
              <w:t>Kommunikationsanlässe der Polizei an die Justiz</w:t>
            </w:r>
            <w:r w:rsidR="001D601A">
              <w:rPr>
                <w:noProof/>
                <w:webHidden/>
              </w:rPr>
              <w:tab/>
            </w:r>
            <w:r w:rsidR="001D601A">
              <w:rPr>
                <w:noProof/>
                <w:webHidden/>
              </w:rPr>
              <w:fldChar w:fldCharType="begin"/>
            </w:r>
            <w:r w:rsidR="001D601A">
              <w:rPr>
                <w:noProof/>
                <w:webHidden/>
              </w:rPr>
              <w:instrText xml:space="preserve"> PAGEREF _Toc164974415 \h </w:instrText>
            </w:r>
            <w:r w:rsidR="001D601A">
              <w:rPr>
                <w:noProof/>
                <w:webHidden/>
              </w:rPr>
            </w:r>
            <w:r w:rsidR="001D601A">
              <w:rPr>
                <w:noProof/>
                <w:webHidden/>
              </w:rPr>
              <w:fldChar w:fldCharType="separate"/>
            </w:r>
            <w:r>
              <w:rPr>
                <w:noProof/>
                <w:webHidden/>
              </w:rPr>
              <w:t>21</w:t>
            </w:r>
            <w:r w:rsidR="001D601A">
              <w:rPr>
                <w:noProof/>
                <w:webHidden/>
              </w:rPr>
              <w:fldChar w:fldCharType="end"/>
            </w:r>
          </w:hyperlink>
        </w:p>
        <w:p w14:paraId="6DE7BE88" w14:textId="64B85887" w:rsidR="001D601A" w:rsidRDefault="00C5238B">
          <w:pPr>
            <w:pStyle w:val="Verzeichnis3"/>
            <w:rPr>
              <w:rFonts w:eastAsiaTheme="minorEastAsia"/>
              <w:bCs w:val="0"/>
              <w:noProof/>
              <w:szCs w:val="22"/>
              <w:lang w:eastAsia="de-DE"/>
            </w:rPr>
          </w:pPr>
          <w:hyperlink w:anchor="_Toc164974416" w:history="1">
            <w:r w:rsidR="001D601A" w:rsidRPr="00635016">
              <w:rPr>
                <w:rStyle w:val="Hyperlink"/>
                <w:noProof/>
              </w:rPr>
              <w:t>3.1.1.</w:t>
            </w:r>
            <w:r w:rsidR="001D601A">
              <w:rPr>
                <w:rFonts w:eastAsiaTheme="minorEastAsia"/>
                <w:bCs w:val="0"/>
                <w:noProof/>
                <w:szCs w:val="22"/>
                <w:lang w:eastAsia="de-DE"/>
              </w:rPr>
              <w:tab/>
            </w:r>
            <w:r w:rsidR="001D601A" w:rsidRPr="00635016">
              <w:rPr>
                <w:rStyle w:val="Hyperlink"/>
                <w:noProof/>
              </w:rPr>
              <w:t>Kommunikationsanlass PJ01: Übermittlung eines Vorgangs an die StA</w:t>
            </w:r>
            <w:r w:rsidR="001D601A">
              <w:rPr>
                <w:noProof/>
                <w:webHidden/>
              </w:rPr>
              <w:tab/>
            </w:r>
            <w:r w:rsidR="001D601A">
              <w:rPr>
                <w:noProof/>
                <w:webHidden/>
              </w:rPr>
              <w:fldChar w:fldCharType="begin"/>
            </w:r>
            <w:r w:rsidR="001D601A">
              <w:rPr>
                <w:noProof/>
                <w:webHidden/>
              </w:rPr>
              <w:instrText xml:space="preserve"> PAGEREF _Toc164974416 \h </w:instrText>
            </w:r>
            <w:r w:rsidR="001D601A">
              <w:rPr>
                <w:noProof/>
                <w:webHidden/>
              </w:rPr>
            </w:r>
            <w:r w:rsidR="001D601A">
              <w:rPr>
                <w:noProof/>
                <w:webHidden/>
              </w:rPr>
              <w:fldChar w:fldCharType="separate"/>
            </w:r>
            <w:r>
              <w:rPr>
                <w:noProof/>
                <w:webHidden/>
              </w:rPr>
              <w:t>21</w:t>
            </w:r>
            <w:r w:rsidR="001D601A">
              <w:rPr>
                <w:noProof/>
                <w:webHidden/>
              </w:rPr>
              <w:fldChar w:fldCharType="end"/>
            </w:r>
          </w:hyperlink>
        </w:p>
        <w:p w14:paraId="6E855A1E" w14:textId="357864EC" w:rsidR="001D601A" w:rsidRDefault="00C5238B">
          <w:pPr>
            <w:pStyle w:val="Verzeichnis3"/>
            <w:rPr>
              <w:rFonts w:eastAsiaTheme="minorEastAsia"/>
              <w:bCs w:val="0"/>
              <w:noProof/>
              <w:szCs w:val="22"/>
              <w:lang w:eastAsia="de-DE"/>
            </w:rPr>
          </w:pPr>
          <w:hyperlink w:anchor="_Toc164974417" w:history="1">
            <w:r w:rsidR="001D601A" w:rsidRPr="00635016">
              <w:rPr>
                <w:rStyle w:val="Hyperlink"/>
                <w:noProof/>
              </w:rPr>
              <w:t>3.1.2.</w:t>
            </w:r>
            <w:r w:rsidR="001D601A">
              <w:rPr>
                <w:rFonts w:eastAsiaTheme="minorEastAsia"/>
                <w:bCs w:val="0"/>
                <w:noProof/>
                <w:szCs w:val="22"/>
                <w:lang w:eastAsia="de-DE"/>
              </w:rPr>
              <w:tab/>
            </w:r>
            <w:r w:rsidR="001D601A" w:rsidRPr="00635016">
              <w:rPr>
                <w:rStyle w:val="Hyperlink"/>
                <w:noProof/>
              </w:rPr>
              <w:t>Kommunikationsanlass PJ02: Übermittlung eines Vorgangs an die StA im laufenden Verfahren</w:t>
            </w:r>
            <w:r w:rsidR="001D601A">
              <w:rPr>
                <w:noProof/>
                <w:webHidden/>
              </w:rPr>
              <w:tab/>
            </w:r>
            <w:r w:rsidR="001D601A">
              <w:rPr>
                <w:noProof/>
                <w:webHidden/>
              </w:rPr>
              <w:fldChar w:fldCharType="begin"/>
            </w:r>
            <w:r w:rsidR="001D601A">
              <w:rPr>
                <w:noProof/>
                <w:webHidden/>
              </w:rPr>
              <w:instrText xml:space="preserve"> PAGEREF _Toc164974417 \h </w:instrText>
            </w:r>
            <w:r w:rsidR="001D601A">
              <w:rPr>
                <w:noProof/>
                <w:webHidden/>
              </w:rPr>
            </w:r>
            <w:r w:rsidR="001D601A">
              <w:rPr>
                <w:noProof/>
                <w:webHidden/>
              </w:rPr>
              <w:fldChar w:fldCharType="separate"/>
            </w:r>
            <w:r>
              <w:rPr>
                <w:noProof/>
                <w:webHidden/>
              </w:rPr>
              <w:t>21</w:t>
            </w:r>
            <w:r w:rsidR="001D601A">
              <w:rPr>
                <w:noProof/>
                <w:webHidden/>
              </w:rPr>
              <w:fldChar w:fldCharType="end"/>
            </w:r>
          </w:hyperlink>
        </w:p>
        <w:p w14:paraId="0CDF34B3" w14:textId="191DA6C3" w:rsidR="001D601A" w:rsidRDefault="00C5238B">
          <w:pPr>
            <w:pStyle w:val="Verzeichnis3"/>
            <w:rPr>
              <w:rFonts w:eastAsiaTheme="minorEastAsia"/>
              <w:bCs w:val="0"/>
              <w:noProof/>
              <w:szCs w:val="22"/>
              <w:lang w:eastAsia="de-DE"/>
            </w:rPr>
          </w:pPr>
          <w:hyperlink w:anchor="_Toc164974418" w:history="1">
            <w:r w:rsidR="001D601A" w:rsidRPr="00635016">
              <w:rPr>
                <w:rStyle w:val="Hyperlink"/>
                <w:noProof/>
              </w:rPr>
              <w:t>3.1.3.</w:t>
            </w:r>
            <w:r w:rsidR="001D601A">
              <w:rPr>
                <w:rFonts w:eastAsiaTheme="minorEastAsia"/>
                <w:bCs w:val="0"/>
                <w:noProof/>
                <w:szCs w:val="22"/>
                <w:lang w:eastAsia="de-DE"/>
              </w:rPr>
              <w:tab/>
            </w:r>
            <w:r w:rsidR="001D601A" w:rsidRPr="00635016">
              <w:rPr>
                <w:rStyle w:val="Hyperlink"/>
                <w:noProof/>
              </w:rPr>
              <w:t>Kommunikationsanlass PJ03: Nachsendung von Schriftgutobjekten</w:t>
            </w:r>
            <w:r w:rsidR="001D601A">
              <w:rPr>
                <w:noProof/>
                <w:webHidden/>
              </w:rPr>
              <w:tab/>
            </w:r>
            <w:r w:rsidR="001D601A">
              <w:rPr>
                <w:noProof/>
                <w:webHidden/>
              </w:rPr>
              <w:fldChar w:fldCharType="begin"/>
            </w:r>
            <w:r w:rsidR="001D601A">
              <w:rPr>
                <w:noProof/>
                <w:webHidden/>
              </w:rPr>
              <w:instrText xml:space="preserve"> PAGEREF _Toc164974418 \h </w:instrText>
            </w:r>
            <w:r w:rsidR="001D601A">
              <w:rPr>
                <w:noProof/>
                <w:webHidden/>
              </w:rPr>
            </w:r>
            <w:r w:rsidR="001D601A">
              <w:rPr>
                <w:noProof/>
                <w:webHidden/>
              </w:rPr>
              <w:fldChar w:fldCharType="separate"/>
            </w:r>
            <w:r>
              <w:rPr>
                <w:noProof/>
                <w:webHidden/>
              </w:rPr>
              <w:t>22</w:t>
            </w:r>
            <w:r w:rsidR="001D601A">
              <w:rPr>
                <w:noProof/>
                <w:webHidden/>
              </w:rPr>
              <w:fldChar w:fldCharType="end"/>
            </w:r>
          </w:hyperlink>
        </w:p>
        <w:p w14:paraId="69F57DFB" w14:textId="2C9AB446" w:rsidR="001D601A" w:rsidRDefault="00C5238B">
          <w:pPr>
            <w:pStyle w:val="Verzeichnis2"/>
            <w:tabs>
              <w:tab w:val="left" w:pos="1475"/>
            </w:tabs>
            <w:rPr>
              <w:rFonts w:eastAsiaTheme="minorEastAsia"/>
              <w:bCs w:val="0"/>
              <w:noProof/>
              <w:szCs w:val="22"/>
              <w:lang w:eastAsia="de-DE"/>
            </w:rPr>
          </w:pPr>
          <w:hyperlink w:anchor="_Toc164974419" w:history="1">
            <w:r w:rsidR="001D601A" w:rsidRPr="00635016">
              <w:rPr>
                <w:rStyle w:val="Hyperlink"/>
                <w:noProof/>
              </w:rPr>
              <w:t>3.2.</w:t>
            </w:r>
            <w:r w:rsidR="001D601A">
              <w:rPr>
                <w:rFonts w:eastAsiaTheme="minorEastAsia"/>
                <w:bCs w:val="0"/>
                <w:noProof/>
                <w:szCs w:val="22"/>
                <w:lang w:eastAsia="de-DE"/>
              </w:rPr>
              <w:tab/>
            </w:r>
            <w:r w:rsidR="001D601A" w:rsidRPr="00635016">
              <w:rPr>
                <w:rStyle w:val="Hyperlink"/>
                <w:noProof/>
              </w:rPr>
              <w:t>Kommunikationsanlässe der Justiz an die Polizei</w:t>
            </w:r>
            <w:r w:rsidR="001D601A">
              <w:rPr>
                <w:noProof/>
                <w:webHidden/>
              </w:rPr>
              <w:tab/>
            </w:r>
            <w:r w:rsidR="001D601A">
              <w:rPr>
                <w:noProof/>
                <w:webHidden/>
              </w:rPr>
              <w:fldChar w:fldCharType="begin"/>
            </w:r>
            <w:r w:rsidR="001D601A">
              <w:rPr>
                <w:noProof/>
                <w:webHidden/>
              </w:rPr>
              <w:instrText xml:space="preserve"> PAGEREF _Toc164974419 \h </w:instrText>
            </w:r>
            <w:r w:rsidR="001D601A">
              <w:rPr>
                <w:noProof/>
                <w:webHidden/>
              </w:rPr>
            </w:r>
            <w:r w:rsidR="001D601A">
              <w:rPr>
                <w:noProof/>
                <w:webHidden/>
              </w:rPr>
              <w:fldChar w:fldCharType="separate"/>
            </w:r>
            <w:r>
              <w:rPr>
                <w:noProof/>
                <w:webHidden/>
              </w:rPr>
              <w:t>23</w:t>
            </w:r>
            <w:r w:rsidR="001D601A">
              <w:rPr>
                <w:noProof/>
                <w:webHidden/>
              </w:rPr>
              <w:fldChar w:fldCharType="end"/>
            </w:r>
          </w:hyperlink>
        </w:p>
        <w:p w14:paraId="09EF06EA" w14:textId="7086C6DE" w:rsidR="001D601A" w:rsidRDefault="00C5238B">
          <w:pPr>
            <w:pStyle w:val="Verzeichnis3"/>
            <w:rPr>
              <w:rFonts w:eastAsiaTheme="minorEastAsia"/>
              <w:bCs w:val="0"/>
              <w:noProof/>
              <w:szCs w:val="22"/>
              <w:lang w:eastAsia="de-DE"/>
            </w:rPr>
          </w:pPr>
          <w:hyperlink w:anchor="_Toc164974420" w:history="1">
            <w:r w:rsidR="001D601A" w:rsidRPr="00635016">
              <w:rPr>
                <w:rStyle w:val="Hyperlink"/>
                <w:noProof/>
              </w:rPr>
              <w:t>3.2.1.</w:t>
            </w:r>
            <w:r w:rsidR="001D601A">
              <w:rPr>
                <w:rFonts w:eastAsiaTheme="minorEastAsia"/>
                <w:bCs w:val="0"/>
                <w:noProof/>
                <w:szCs w:val="22"/>
                <w:lang w:eastAsia="de-DE"/>
              </w:rPr>
              <w:tab/>
            </w:r>
            <w:r w:rsidR="001D601A" w:rsidRPr="00635016">
              <w:rPr>
                <w:rStyle w:val="Hyperlink"/>
                <w:noProof/>
              </w:rPr>
              <w:t>Kommunikationsanlass JP01: Aktenzeichenmitteilung nach Eingang des Vorgangs</w:t>
            </w:r>
            <w:r w:rsidR="001D601A">
              <w:rPr>
                <w:noProof/>
                <w:webHidden/>
              </w:rPr>
              <w:tab/>
            </w:r>
            <w:r w:rsidR="001D601A">
              <w:rPr>
                <w:noProof/>
                <w:webHidden/>
              </w:rPr>
              <w:fldChar w:fldCharType="begin"/>
            </w:r>
            <w:r w:rsidR="001D601A">
              <w:rPr>
                <w:noProof/>
                <w:webHidden/>
              </w:rPr>
              <w:instrText xml:space="preserve"> PAGEREF _Toc164974420 \h </w:instrText>
            </w:r>
            <w:r w:rsidR="001D601A">
              <w:rPr>
                <w:noProof/>
                <w:webHidden/>
              </w:rPr>
            </w:r>
            <w:r w:rsidR="001D601A">
              <w:rPr>
                <w:noProof/>
                <w:webHidden/>
              </w:rPr>
              <w:fldChar w:fldCharType="separate"/>
            </w:r>
            <w:r>
              <w:rPr>
                <w:noProof/>
                <w:webHidden/>
              </w:rPr>
              <w:t>23</w:t>
            </w:r>
            <w:r w:rsidR="001D601A">
              <w:rPr>
                <w:noProof/>
                <w:webHidden/>
              </w:rPr>
              <w:fldChar w:fldCharType="end"/>
            </w:r>
          </w:hyperlink>
        </w:p>
        <w:p w14:paraId="31E8F4BC" w14:textId="6A872439" w:rsidR="001D601A" w:rsidRDefault="00C5238B">
          <w:pPr>
            <w:pStyle w:val="Verzeichnis3"/>
            <w:rPr>
              <w:rFonts w:eastAsiaTheme="minorEastAsia"/>
              <w:bCs w:val="0"/>
              <w:noProof/>
              <w:szCs w:val="22"/>
              <w:lang w:eastAsia="de-DE"/>
            </w:rPr>
          </w:pPr>
          <w:hyperlink w:anchor="_Toc164974421" w:history="1">
            <w:r w:rsidR="001D601A" w:rsidRPr="00635016">
              <w:rPr>
                <w:rStyle w:val="Hyperlink"/>
                <w:noProof/>
              </w:rPr>
              <w:t>3.2.2.</w:t>
            </w:r>
            <w:r w:rsidR="001D601A">
              <w:rPr>
                <w:rFonts w:eastAsiaTheme="minorEastAsia"/>
                <w:bCs w:val="0"/>
                <w:noProof/>
                <w:szCs w:val="22"/>
                <w:lang w:eastAsia="de-DE"/>
              </w:rPr>
              <w:tab/>
            </w:r>
            <w:r w:rsidR="001D601A" w:rsidRPr="00635016">
              <w:rPr>
                <w:rStyle w:val="Hyperlink"/>
                <w:noProof/>
              </w:rPr>
              <w:t>Kommunikationsanlass JP02: Staatsanwaltschaftliche Erledigungsmitteilung</w:t>
            </w:r>
            <w:r w:rsidR="001D601A">
              <w:rPr>
                <w:noProof/>
                <w:webHidden/>
              </w:rPr>
              <w:tab/>
            </w:r>
            <w:r w:rsidR="001D601A">
              <w:rPr>
                <w:noProof/>
                <w:webHidden/>
              </w:rPr>
              <w:fldChar w:fldCharType="begin"/>
            </w:r>
            <w:r w:rsidR="001D601A">
              <w:rPr>
                <w:noProof/>
                <w:webHidden/>
              </w:rPr>
              <w:instrText xml:space="preserve"> PAGEREF _Toc164974421 \h </w:instrText>
            </w:r>
            <w:r w:rsidR="001D601A">
              <w:rPr>
                <w:noProof/>
                <w:webHidden/>
              </w:rPr>
            </w:r>
            <w:r w:rsidR="001D601A">
              <w:rPr>
                <w:noProof/>
                <w:webHidden/>
              </w:rPr>
              <w:fldChar w:fldCharType="separate"/>
            </w:r>
            <w:r>
              <w:rPr>
                <w:noProof/>
                <w:webHidden/>
              </w:rPr>
              <w:t>24</w:t>
            </w:r>
            <w:r w:rsidR="001D601A">
              <w:rPr>
                <w:noProof/>
                <w:webHidden/>
              </w:rPr>
              <w:fldChar w:fldCharType="end"/>
            </w:r>
          </w:hyperlink>
        </w:p>
        <w:p w14:paraId="51018CD7" w14:textId="66964BB3" w:rsidR="001D601A" w:rsidRDefault="00C5238B">
          <w:pPr>
            <w:pStyle w:val="Verzeichnis3"/>
            <w:rPr>
              <w:rFonts w:eastAsiaTheme="minorEastAsia"/>
              <w:bCs w:val="0"/>
              <w:noProof/>
              <w:szCs w:val="22"/>
              <w:lang w:eastAsia="de-DE"/>
            </w:rPr>
          </w:pPr>
          <w:hyperlink w:anchor="_Toc164974422" w:history="1">
            <w:r w:rsidR="001D601A" w:rsidRPr="00635016">
              <w:rPr>
                <w:rStyle w:val="Hyperlink"/>
                <w:noProof/>
              </w:rPr>
              <w:t>3.2.3.</w:t>
            </w:r>
            <w:r w:rsidR="001D601A">
              <w:rPr>
                <w:rFonts w:eastAsiaTheme="minorEastAsia"/>
                <w:bCs w:val="0"/>
                <w:noProof/>
                <w:szCs w:val="22"/>
                <w:lang w:eastAsia="de-DE"/>
              </w:rPr>
              <w:tab/>
            </w:r>
            <w:r w:rsidR="001D601A" w:rsidRPr="00635016">
              <w:rPr>
                <w:rStyle w:val="Hyperlink"/>
                <w:noProof/>
              </w:rPr>
              <w:t>Kommunikationsanlass JP03: Gerichtliche Erledigungsmitteilung</w:t>
            </w:r>
            <w:r w:rsidR="001D601A">
              <w:rPr>
                <w:noProof/>
                <w:webHidden/>
              </w:rPr>
              <w:tab/>
            </w:r>
            <w:r w:rsidR="001D601A">
              <w:rPr>
                <w:noProof/>
                <w:webHidden/>
              </w:rPr>
              <w:fldChar w:fldCharType="begin"/>
            </w:r>
            <w:r w:rsidR="001D601A">
              <w:rPr>
                <w:noProof/>
                <w:webHidden/>
              </w:rPr>
              <w:instrText xml:space="preserve"> PAGEREF _Toc164974422 \h </w:instrText>
            </w:r>
            <w:r w:rsidR="001D601A">
              <w:rPr>
                <w:noProof/>
                <w:webHidden/>
              </w:rPr>
            </w:r>
            <w:r w:rsidR="001D601A">
              <w:rPr>
                <w:noProof/>
                <w:webHidden/>
              </w:rPr>
              <w:fldChar w:fldCharType="separate"/>
            </w:r>
            <w:r>
              <w:rPr>
                <w:noProof/>
                <w:webHidden/>
              </w:rPr>
              <w:t>24</w:t>
            </w:r>
            <w:r w:rsidR="001D601A">
              <w:rPr>
                <w:noProof/>
                <w:webHidden/>
              </w:rPr>
              <w:fldChar w:fldCharType="end"/>
            </w:r>
          </w:hyperlink>
        </w:p>
        <w:p w14:paraId="4384E4F4" w14:textId="54961D44" w:rsidR="001D601A" w:rsidRDefault="00C5238B">
          <w:pPr>
            <w:pStyle w:val="Verzeichnis3"/>
            <w:rPr>
              <w:rFonts w:eastAsiaTheme="minorEastAsia"/>
              <w:bCs w:val="0"/>
              <w:noProof/>
              <w:szCs w:val="22"/>
              <w:lang w:eastAsia="de-DE"/>
            </w:rPr>
          </w:pPr>
          <w:hyperlink w:anchor="_Toc164974423" w:history="1">
            <w:r w:rsidR="001D601A" w:rsidRPr="00635016">
              <w:rPr>
                <w:rStyle w:val="Hyperlink"/>
                <w:noProof/>
              </w:rPr>
              <w:t>3.2.4.</w:t>
            </w:r>
            <w:r w:rsidR="001D601A">
              <w:rPr>
                <w:rFonts w:eastAsiaTheme="minorEastAsia"/>
                <w:bCs w:val="0"/>
                <w:noProof/>
                <w:szCs w:val="22"/>
                <w:lang w:eastAsia="de-DE"/>
              </w:rPr>
              <w:tab/>
            </w:r>
            <w:r w:rsidR="001D601A" w:rsidRPr="00635016">
              <w:rPr>
                <w:rStyle w:val="Hyperlink"/>
                <w:noProof/>
              </w:rPr>
              <w:t>Kommunikationsanlass JP04: BZR-Mitteilung MISTRA11 informieren</w:t>
            </w:r>
            <w:r w:rsidR="001D601A">
              <w:rPr>
                <w:noProof/>
                <w:webHidden/>
              </w:rPr>
              <w:tab/>
            </w:r>
            <w:r w:rsidR="001D601A">
              <w:rPr>
                <w:noProof/>
                <w:webHidden/>
              </w:rPr>
              <w:fldChar w:fldCharType="begin"/>
            </w:r>
            <w:r w:rsidR="001D601A">
              <w:rPr>
                <w:noProof/>
                <w:webHidden/>
              </w:rPr>
              <w:instrText xml:space="preserve"> PAGEREF _Toc164974423 \h </w:instrText>
            </w:r>
            <w:r w:rsidR="001D601A">
              <w:rPr>
                <w:noProof/>
                <w:webHidden/>
              </w:rPr>
            </w:r>
            <w:r w:rsidR="001D601A">
              <w:rPr>
                <w:noProof/>
                <w:webHidden/>
              </w:rPr>
              <w:fldChar w:fldCharType="separate"/>
            </w:r>
            <w:r>
              <w:rPr>
                <w:noProof/>
                <w:webHidden/>
              </w:rPr>
              <w:t>25</w:t>
            </w:r>
            <w:r w:rsidR="001D601A">
              <w:rPr>
                <w:noProof/>
                <w:webHidden/>
              </w:rPr>
              <w:fldChar w:fldCharType="end"/>
            </w:r>
          </w:hyperlink>
        </w:p>
        <w:p w14:paraId="5C503E1B" w14:textId="3E4D8CA7" w:rsidR="001D601A" w:rsidRDefault="00C5238B">
          <w:pPr>
            <w:pStyle w:val="Verzeichnis3"/>
            <w:rPr>
              <w:rFonts w:eastAsiaTheme="minorEastAsia"/>
              <w:bCs w:val="0"/>
              <w:noProof/>
              <w:szCs w:val="22"/>
              <w:lang w:eastAsia="de-DE"/>
            </w:rPr>
          </w:pPr>
          <w:hyperlink w:anchor="_Toc164974424" w:history="1">
            <w:r w:rsidR="001D601A" w:rsidRPr="00635016">
              <w:rPr>
                <w:rStyle w:val="Hyperlink"/>
                <w:noProof/>
              </w:rPr>
              <w:t>3.2.5.</w:t>
            </w:r>
            <w:r w:rsidR="001D601A">
              <w:rPr>
                <w:rFonts w:eastAsiaTheme="minorEastAsia"/>
                <w:bCs w:val="0"/>
                <w:noProof/>
                <w:szCs w:val="22"/>
                <w:lang w:eastAsia="de-DE"/>
              </w:rPr>
              <w:tab/>
            </w:r>
            <w:r w:rsidR="001D601A" w:rsidRPr="00635016">
              <w:rPr>
                <w:rStyle w:val="Hyperlink"/>
                <w:noProof/>
              </w:rPr>
              <w:t>Kommunikationsanlass JP05: Aktenzeichenmitteilung im laufenden Verfahren</w:t>
            </w:r>
            <w:r w:rsidR="001D601A">
              <w:rPr>
                <w:noProof/>
                <w:webHidden/>
              </w:rPr>
              <w:tab/>
            </w:r>
            <w:r w:rsidR="001D601A">
              <w:rPr>
                <w:noProof/>
                <w:webHidden/>
              </w:rPr>
              <w:fldChar w:fldCharType="begin"/>
            </w:r>
            <w:r w:rsidR="001D601A">
              <w:rPr>
                <w:noProof/>
                <w:webHidden/>
              </w:rPr>
              <w:instrText xml:space="preserve"> PAGEREF _Toc164974424 \h </w:instrText>
            </w:r>
            <w:r w:rsidR="001D601A">
              <w:rPr>
                <w:noProof/>
                <w:webHidden/>
              </w:rPr>
            </w:r>
            <w:r w:rsidR="001D601A">
              <w:rPr>
                <w:noProof/>
                <w:webHidden/>
              </w:rPr>
              <w:fldChar w:fldCharType="separate"/>
            </w:r>
            <w:r>
              <w:rPr>
                <w:noProof/>
                <w:webHidden/>
              </w:rPr>
              <w:t>26</w:t>
            </w:r>
            <w:r w:rsidR="001D601A">
              <w:rPr>
                <w:noProof/>
                <w:webHidden/>
              </w:rPr>
              <w:fldChar w:fldCharType="end"/>
            </w:r>
          </w:hyperlink>
        </w:p>
        <w:p w14:paraId="0D6B6701" w14:textId="33D7F621" w:rsidR="001D601A" w:rsidRDefault="00C5238B">
          <w:pPr>
            <w:pStyle w:val="Verzeichnis3"/>
            <w:rPr>
              <w:rFonts w:eastAsiaTheme="minorEastAsia"/>
              <w:bCs w:val="0"/>
              <w:noProof/>
              <w:szCs w:val="22"/>
              <w:lang w:eastAsia="de-DE"/>
            </w:rPr>
          </w:pPr>
          <w:hyperlink w:anchor="_Toc164974425" w:history="1">
            <w:r w:rsidR="001D601A" w:rsidRPr="00635016">
              <w:rPr>
                <w:rStyle w:val="Hyperlink"/>
                <w:noProof/>
              </w:rPr>
              <w:t>3.2.6.</w:t>
            </w:r>
            <w:r w:rsidR="001D601A">
              <w:rPr>
                <w:rFonts w:eastAsiaTheme="minorEastAsia"/>
                <w:bCs w:val="0"/>
                <w:noProof/>
                <w:szCs w:val="22"/>
                <w:lang w:eastAsia="de-DE"/>
              </w:rPr>
              <w:tab/>
            </w:r>
            <w:r w:rsidR="001D601A" w:rsidRPr="00635016">
              <w:rPr>
                <w:rStyle w:val="Hyperlink"/>
                <w:noProof/>
              </w:rPr>
              <w:t>Kommunikationsanlass JP06: Mitteilung des Rollenwechsels eines Beteiligten zu einem Beschuldigten nach Eingang des Vorgangs</w:t>
            </w:r>
            <w:r w:rsidR="001D601A">
              <w:rPr>
                <w:noProof/>
                <w:webHidden/>
              </w:rPr>
              <w:tab/>
            </w:r>
            <w:r w:rsidR="001D601A">
              <w:rPr>
                <w:noProof/>
                <w:webHidden/>
              </w:rPr>
              <w:fldChar w:fldCharType="begin"/>
            </w:r>
            <w:r w:rsidR="001D601A">
              <w:rPr>
                <w:noProof/>
                <w:webHidden/>
              </w:rPr>
              <w:instrText xml:space="preserve"> PAGEREF _Toc164974425 \h </w:instrText>
            </w:r>
            <w:r w:rsidR="001D601A">
              <w:rPr>
                <w:noProof/>
                <w:webHidden/>
              </w:rPr>
            </w:r>
            <w:r w:rsidR="001D601A">
              <w:rPr>
                <w:noProof/>
                <w:webHidden/>
              </w:rPr>
              <w:fldChar w:fldCharType="separate"/>
            </w:r>
            <w:r>
              <w:rPr>
                <w:noProof/>
                <w:webHidden/>
              </w:rPr>
              <w:t>26</w:t>
            </w:r>
            <w:r w:rsidR="001D601A">
              <w:rPr>
                <w:noProof/>
                <w:webHidden/>
              </w:rPr>
              <w:fldChar w:fldCharType="end"/>
            </w:r>
          </w:hyperlink>
        </w:p>
        <w:p w14:paraId="6C5B58FE" w14:textId="3FBAAC50" w:rsidR="001D601A" w:rsidRDefault="00C5238B">
          <w:pPr>
            <w:pStyle w:val="Verzeichnis3"/>
            <w:rPr>
              <w:rFonts w:eastAsiaTheme="minorEastAsia"/>
              <w:bCs w:val="0"/>
              <w:noProof/>
              <w:szCs w:val="22"/>
              <w:lang w:eastAsia="de-DE"/>
            </w:rPr>
          </w:pPr>
          <w:hyperlink w:anchor="_Toc164974426" w:history="1">
            <w:r w:rsidR="001D601A" w:rsidRPr="00635016">
              <w:rPr>
                <w:rStyle w:val="Hyperlink"/>
                <w:noProof/>
              </w:rPr>
              <w:t>3.2.7.</w:t>
            </w:r>
            <w:r w:rsidR="001D601A">
              <w:rPr>
                <w:rFonts w:eastAsiaTheme="minorEastAsia"/>
                <w:bCs w:val="0"/>
                <w:noProof/>
                <w:szCs w:val="22"/>
                <w:lang w:eastAsia="de-DE"/>
              </w:rPr>
              <w:tab/>
            </w:r>
            <w:r w:rsidR="001D601A" w:rsidRPr="00635016">
              <w:rPr>
                <w:rStyle w:val="Hyperlink"/>
                <w:noProof/>
              </w:rPr>
              <w:t>Kommunikationsanlass JP07: Mitteilung des Rollenwechsels eines Beteiligten zu einem Beschuldigten im laufenden Verfahren</w:t>
            </w:r>
            <w:r w:rsidR="001D601A">
              <w:rPr>
                <w:noProof/>
                <w:webHidden/>
              </w:rPr>
              <w:tab/>
            </w:r>
            <w:r w:rsidR="001D601A">
              <w:rPr>
                <w:noProof/>
                <w:webHidden/>
              </w:rPr>
              <w:fldChar w:fldCharType="begin"/>
            </w:r>
            <w:r w:rsidR="001D601A">
              <w:rPr>
                <w:noProof/>
                <w:webHidden/>
              </w:rPr>
              <w:instrText xml:space="preserve"> PAGEREF _Toc164974426 \h </w:instrText>
            </w:r>
            <w:r w:rsidR="001D601A">
              <w:rPr>
                <w:noProof/>
                <w:webHidden/>
              </w:rPr>
            </w:r>
            <w:r w:rsidR="001D601A">
              <w:rPr>
                <w:noProof/>
                <w:webHidden/>
              </w:rPr>
              <w:fldChar w:fldCharType="separate"/>
            </w:r>
            <w:r>
              <w:rPr>
                <w:noProof/>
                <w:webHidden/>
              </w:rPr>
              <w:t>26</w:t>
            </w:r>
            <w:r w:rsidR="001D601A">
              <w:rPr>
                <w:noProof/>
                <w:webHidden/>
              </w:rPr>
              <w:fldChar w:fldCharType="end"/>
            </w:r>
          </w:hyperlink>
        </w:p>
        <w:p w14:paraId="0771FAFE" w14:textId="53B9A03E" w:rsidR="001D601A" w:rsidRDefault="00C5238B">
          <w:pPr>
            <w:pStyle w:val="Verzeichnis3"/>
            <w:rPr>
              <w:rFonts w:eastAsiaTheme="minorEastAsia"/>
              <w:bCs w:val="0"/>
              <w:noProof/>
              <w:szCs w:val="22"/>
              <w:lang w:eastAsia="de-DE"/>
            </w:rPr>
          </w:pPr>
          <w:hyperlink w:anchor="_Toc164974427" w:history="1">
            <w:r w:rsidR="001D601A" w:rsidRPr="00635016">
              <w:rPr>
                <w:rStyle w:val="Hyperlink"/>
                <w:noProof/>
              </w:rPr>
              <w:t>3.2.8.</w:t>
            </w:r>
            <w:r w:rsidR="001D601A">
              <w:rPr>
                <w:rFonts w:eastAsiaTheme="minorEastAsia"/>
                <w:bCs w:val="0"/>
                <w:noProof/>
                <w:szCs w:val="22"/>
                <w:lang w:eastAsia="de-DE"/>
              </w:rPr>
              <w:tab/>
            </w:r>
            <w:r w:rsidR="001D601A" w:rsidRPr="00635016">
              <w:rPr>
                <w:rStyle w:val="Hyperlink"/>
                <w:noProof/>
              </w:rPr>
              <w:t>Kommunikationsanlass JP08: Mitteilung der Abtrennung eines Beschuldigten</w:t>
            </w:r>
            <w:r w:rsidR="001D601A">
              <w:rPr>
                <w:noProof/>
                <w:webHidden/>
              </w:rPr>
              <w:tab/>
            </w:r>
            <w:r w:rsidR="001D601A">
              <w:rPr>
                <w:noProof/>
                <w:webHidden/>
              </w:rPr>
              <w:fldChar w:fldCharType="begin"/>
            </w:r>
            <w:r w:rsidR="001D601A">
              <w:rPr>
                <w:noProof/>
                <w:webHidden/>
              </w:rPr>
              <w:instrText xml:space="preserve"> PAGEREF _Toc164974427 \h </w:instrText>
            </w:r>
            <w:r w:rsidR="001D601A">
              <w:rPr>
                <w:noProof/>
                <w:webHidden/>
              </w:rPr>
            </w:r>
            <w:r w:rsidR="001D601A">
              <w:rPr>
                <w:noProof/>
                <w:webHidden/>
              </w:rPr>
              <w:fldChar w:fldCharType="separate"/>
            </w:r>
            <w:r>
              <w:rPr>
                <w:noProof/>
                <w:webHidden/>
              </w:rPr>
              <w:t>27</w:t>
            </w:r>
            <w:r w:rsidR="001D601A">
              <w:rPr>
                <w:noProof/>
                <w:webHidden/>
              </w:rPr>
              <w:fldChar w:fldCharType="end"/>
            </w:r>
          </w:hyperlink>
        </w:p>
        <w:p w14:paraId="3AB69959" w14:textId="63007998" w:rsidR="001D601A" w:rsidRDefault="00C5238B">
          <w:pPr>
            <w:pStyle w:val="Verzeichnis3"/>
            <w:rPr>
              <w:rFonts w:eastAsiaTheme="minorEastAsia"/>
              <w:bCs w:val="0"/>
              <w:noProof/>
              <w:szCs w:val="22"/>
              <w:lang w:eastAsia="de-DE"/>
            </w:rPr>
          </w:pPr>
          <w:hyperlink w:anchor="_Toc164974428" w:history="1">
            <w:r w:rsidR="001D601A" w:rsidRPr="00635016">
              <w:rPr>
                <w:rStyle w:val="Hyperlink"/>
                <w:noProof/>
              </w:rPr>
              <w:t>3.2.9.</w:t>
            </w:r>
            <w:r w:rsidR="001D601A">
              <w:rPr>
                <w:rFonts w:eastAsiaTheme="minorEastAsia"/>
                <w:bCs w:val="0"/>
                <w:noProof/>
                <w:szCs w:val="22"/>
                <w:lang w:eastAsia="de-DE"/>
              </w:rPr>
              <w:tab/>
            </w:r>
            <w:r w:rsidR="001D601A" w:rsidRPr="00635016">
              <w:rPr>
                <w:rStyle w:val="Hyperlink"/>
                <w:noProof/>
              </w:rPr>
              <w:t>Kommunikationsanlass JP09: Mitteilung der Verbindung von Verfahren</w:t>
            </w:r>
            <w:r w:rsidR="001D601A">
              <w:rPr>
                <w:noProof/>
                <w:webHidden/>
              </w:rPr>
              <w:tab/>
            </w:r>
            <w:r w:rsidR="001D601A">
              <w:rPr>
                <w:noProof/>
                <w:webHidden/>
              </w:rPr>
              <w:fldChar w:fldCharType="begin"/>
            </w:r>
            <w:r w:rsidR="001D601A">
              <w:rPr>
                <w:noProof/>
                <w:webHidden/>
              </w:rPr>
              <w:instrText xml:space="preserve"> PAGEREF _Toc164974428 \h </w:instrText>
            </w:r>
            <w:r w:rsidR="001D601A">
              <w:rPr>
                <w:noProof/>
                <w:webHidden/>
              </w:rPr>
            </w:r>
            <w:r w:rsidR="001D601A">
              <w:rPr>
                <w:noProof/>
                <w:webHidden/>
              </w:rPr>
              <w:fldChar w:fldCharType="separate"/>
            </w:r>
            <w:r>
              <w:rPr>
                <w:noProof/>
                <w:webHidden/>
              </w:rPr>
              <w:t>27</w:t>
            </w:r>
            <w:r w:rsidR="001D601A">
              <w:rPr>
                <w:noProof/>
                <w:webHidden/>
              </w:rPr>
              <w:fldChar w:fldCharType="end"/>
            </w:r>
          </w:hyperlink>
        </w:p>
        <w:p w14:paraId="0A25B238" w14:textId="1F0D32EE" w:rsidR="001D601A" w:rsidRDefault="00C5238B">
          <w:pPr>
            <w:pStyle w:val="Verzeichnis3"/>
            <w:rPr>
              <w:rFonts w:eastAsiaTheme="minorEastAsia"/>
              <w:bCs w:val="0"/>
              <w:noProof/>
              <w:szCs w:val="22"/>
              <w:lang w:eastAsia="de-DE"/>
            </w:rPr>
          </w:pPr>
          <w:hyperlink w:anchor="_Toc164974429" w:history="1">
            <w:r w:rsidR="001D601A" w:rsidRPr="00635016">
              <w:rPr>
                <w:rStyle w:val="Hyperlink"/>
                <w:noProof/>
              </w:rPr>
              <w:t>3.2.10.</w:t>
            </w:r>
            <w:r w:rsidR="001D601A">
              <w:rPr>
                <w:rFonts w:eastAsiaTheme="minorEastAsia"/>
                <w:bCs w:val="0"/>
                <w:noProof/>
                <w:szCs w:val="22"/>
                <w:lang w:eastAsia="de-DE"/>
              </w:rPr>
              <w:tab/>
            </w:r>
            <w:r w:rsidR="001D601A" w:rsidRPr="00635016">
              <w:rPr>
                <w:rStyle w:val="Hyperlink"/>
                <w:noProof/>
              </w:rPr>
              <w:t>Kommunikationsanlass JP10: Mitteilung über Abgabe des Verfahrens</w:t>
            </w:r>
            <w:r w:rsidR="001D601A">
              <w:rPr>
                <w:noProof/>
                <w:webHidden/>
              </w:rPr>
              <w:tab/>
            </w:r>
            <w:r w:rsidR="001D601A">
              <w:rPr>
                <w:noProof/>
                <w:webHidden/>
              </w:rPr>
              <w:fldChar w:fldCharType="begin"/>
            </w:r>
            <w:r w:rsidR="001D601A">
              <w:rPr>
                <w:noProof/>
                <w:webHidden/>
              </w:rPr>
              <w:instrText xml:space="preserve"> PAGEREF _Toc164974429 \h </w:instrText>
            </w:r>
            <w:r w:rsidR="001D601A">
              <w:rPr>
                <w:noProof/>
                <w:webHidden/>
              </w:rPr>
            </w:r>
            <w:r w:rsidR="001D601A">
              <w:rPr>
                <w:noProof/>
                <w:webHidden/>
              </w:rPr>
              <w:fldChar w:fldCharType="separate"/>
            </w:r>
            <w:r>
              <w:rPr>
                <w:noProof/>
                <w:webHidden/>
              </w:rPr>
              <w:t>27</w:t>
            </w:r>
            <w:r w:rsidR="001D601A">
              <w:rPr>
                <w:noProof/>
                <w:webHidden/>
              </w:rPr>
              <w:fldChar w:fldCharType="end"/>
            </w:r>
          </w:hyperlink>
        </w:p>
        <w:p w14:paraId="6332BB60" w14:textId="1A1E2E19" w:rsidR="001D601A" w:rsidRDefault="00C5238B">
          <w:pPr>
            <w:pStyle w:val="Verzeichnis3"/>
            <w:rPr>
              <w:rFonts w:eastAsiaTheme="minorEastAsia"/>
              <w:bCs w:val="0"/>
              <w:noProof/>
              <w:szCs w:val="22"/>
              <w:lang w:eastAsia="de-DE"/>
            </w:rPr>
          </w:pPr>
          <w:hyperlink w:anchor="_Toc164974430" w:history="1">
            <w:r w:rsidR="001D601A" w:rsidRPr="00635016">
              <w:rPr>
                <w:rStyle w:val="Hyperlink"/>
                <w:noProof/>
              </w:rPr>
              <w:t>3.2.11.</w:t>
            </w:r>
            <w:r w:rsidR="001D601A">
              <w:rPr>
                <w:rFonts w:eastAsiaTheme="minorEastAsia"/>
                <w:bCs w:val="0"/>
                <w:noProof/>
                <w:szCs w:val="22"/>
                <w:lang w:eastAsia="de-DE"/>
              </w:rPr>
              <w:tab/>
            </w:r>
            <w:r w:rsidR="001D601A" w:rsidRPr="00635016">
              <w:rPr>
                <w:rStyle w:val="Hyperlink"/>
                <w:noProof/>
              </w:rPr>
              <w:t>Kommunikationsanlass JP11: Mitteilung des Wechsels eines UJs- Verfahrens in ein Js-Verfahren</w:t>
            </w:r>
            <w:r w:rsidR="001D601A">
              <w:rPr>
                <w:noProof/>
                <w:webHidden/>
              </w:rPr>
              <w:tab/>
            </w:r>
            <w:r w:rsidR="001D601A">
              <w:rPr>
                <w:noProof/>
                <w:webHidden/>
              </w:rPr>
              <w:fldChar w:fldCharType="begin"/>
            </w:r>
            <w:r w:rsidR="001D601A">
              <w:rPr>
                <w:noProof/>
                <w:webHidden/>
              </w:rPr>
              <w:instrText xml:space="preserve"> PAGEREF _Toc164974430 \h </w:instrText>
            </w:r>
            <w:r w:rsidR="001D601A">
              <w:rPr>
                <w:noProof/>
                <w:webHidden/>
              </w:rPr>
            </w:r>
            <w:r w:rsidR="001D601A">
              <w:rPr>
                <w:noProof/>
                <w:webHidden/>
              </w:rPr>
              <w:fldChar w:fldCharType="separate"/>
            </w:r>
            <w:r>
              <w:rPr>
                <w:noProof/>
                <w:webHidden/>
              </w:rPr>
              <w:t>28</w:t>
            </w:r>
            <w:r w:rsidR="001D601A">
              <w:rPr>
                <w:noProof/>
                <w:webHidden/>
              </w:rPr>
              <w:fldChar w:fldCharType="end"/>
            </w:r>
          </w:hyperlink>
        </w:p>
        <w:p w14:paraId="2C4B3216" w14:textId="0041DE80" w:rsidR="001D601A" w:rsidRDefault="00C5238B">
          <w:pPr>
            <w:pStyle w:val="Verzeichnis3"/>
            <w:rPr>
              <w:rFonts w:eastAsiaTheme="minorEastAsia"/>
              <w:bCs w:val="0"/>
              <w:noProof/>
              <w:szCs w:val="22"/>
              <w:lang w:eastAsia="de-DE"/>
            </w:rPr>
          </w:pPr>
          <w:hyperlink w:anchor="_Toc164974431" w:history="1">
            <w:r w:rsidR="001D601A" w:rsidRPr="00635016">
              <w:rPr>
                <w:rStyle w:val="Hyperlink"/>
                <w:noProof/>
              </w:rPr>
              <w:t>3.2.12.</w:t>
            </w:r>
            <w:r w:rsidR="001D601A">
              <w:rPr>
                <w:rFonts w:eastAsiaTheme="minorEastAsia"/>
                <w:bCs w:val="0"/>
                <w:noProof/>
                <w:szCs w:val="22"/>
                <w:lang w:eastAsia="de-DE"/>
              </w:rPr>
              <w:tab/>
            </w:r>
            <w:r w:rsidR="001D601A" w:rsidRPr="00635016">
              <w:rPr>
                <w:rStyle w:val="Hyperlink"/>
                <w:noProof/>
              </w:rPr>
              <w:t>Kommunikationsanlass JP12: Mitteilung über die Änderung einer Erledigung</w:t>
            </w:r>
            <w:r w:rsidR="001D601A">
              <w:rPr>
                <w:noProof/>
                <w:webHidden/>
              </w:rPr>
              <w:tab/>
            </w:r>
            <w:r w:rsidR="001D601A">
              <w:rPr>
                <w:noProof/>
                <w:webHidden/>
              </w:rPr>
              <w:fldChar w:fldCharType="begin"/>
            </w:r>
            <w:r w:rsidR="001D601A">
              <w:rPr>
                <w:noProof/>
                <w:webHidden/>
              </w:rPr>
              <w:instrText xml:space="preserve"> PAGEREF _Toc164974431 \h </w:instrText>
            </w:r>
            <w:r w:rsidR="001D601A">
              <w:rPr>
                <w:noProof/>
                <w:webHidden/>
              </w:rPr>
            </w:r>
            <w:r w:rsidR="001D601A">
              <w:rPr>
                <w:noProof/>
                <w:webHidden/>
              </w:rPr>
              <w:fldChar w:fldCharType="separate"/>
            </w:r>
            <w:r>
              <w:rPr>
                <w:noProof/>
                <w:webHidden/>
              </w:rPr>
              <w:t>28</w:t>
            </w:r>
            <w:r w:rsidR="001D601A">
              <w:rPr>
                <w:noProof/>
                <w:webHidden/>
              </w:rPr>
              <w:fldChar w:fldCharType="end"/>
            </w:r>
          </w:hyperlink>
        </w:p>
        <w:p w14:paraId="5BCD3229" w14:textId="26CD5EE0" w:rsidR="001D601A" w:rsidRDefault="00C5238B">
          <w:pPr>
            <w:pStyle w:val="Verzeichnis3"/>
            <w:rPr>
              <w:rFonts w:eastAsiaTheme="minorEastAsia"/>
              <w:bCs w:val="0"/>
              <w:noProof/>
              <w:szCs w:val="22"/>
              <w:lang w:eastAsia="de-DE"/>
            </w:rPr>
          </w:pPr>
          <w:hyperlink w:anchor="_Toc164974432" w:history="1">
            <w:r w:rsidR="001D601A" w:rsidRPr="00635016">
              <w:rPr>
                <w:rStyle w:val="Hyperlink"/>
                <w:noProof/>
              </w:rPr>
              <w:t>3.2.13.</w:t>
            </w:r>
            <w:r w:rsidR="001D601A">
              <w:rPr>
                <w:rFonts w:eastAsiaTheme="minorEastAsia"/>
                <w:bCs w:val="0"/>
                <w:noProof/>
                <w:szCs w:val="22"/>
                <w:lang w:eastAsia="de-DE"/>
              </w:rPr>
              <w:tab/>
            </w:r>
            <w:r w:rsidR="001D601A" w:rsidRPr="00635016">
              <w:rPr>
                <w:rStyle w:val="Hyperlink"/>
                <w:noProof/>
              </w:rPr>
              <w:t>Kommunikationsanlass JP13: Mitteilung über die Aufhebung einer Erledigung</w:t>
            </w:r>
            <w:r w:rsidR="001D601A">
              <w:rPr>
                <w:noProof/>
                <w:webHidden/>
              </w:rPr>
              <w:tab/>
            </w:r>
            <w:r w:rsidR="001D601A">
              <w:rPr>
                <w:noProof/>
                <w:webHidden/>
              </w:rPr>
              <w:fldChar w:fldCharType="begin"/>
            </w:r>
            <w:r w:rsidR="001D601A">
              <w:rPr>
                <w:noProof/>
                <w:webHidden/>
              </w:rPr>
              <w:instrText xml:space="preserve"> PAGEREF _Toc164974432 \h </w:instrText>
            </w:r>
            <w:r w:rsidR="001D601A">
              <w:rPr>
                <w:noProof/>
                <w:webHidden/>
              </w:rPr>
            </w:r>
            <w:r w:rsidR="001D601A">
              <w:rPr>
                <w:noProof/>
                <w:webHidden/>
              </w:rPr>
              <w:fldChar w:fldCharType="separate"/>
            </w:r>
            <w:r>
              <w:rPr>
                <w:noProof/>
                <w:webHidden/>
              </w:rPr>
              <w:t>28</w:t>
            </w:r>
            <w:r w:rsidR="001D601A">
              <w:rPr>
                <w:noProof/>
                <w:webHidden/>
              </w:rPr>
              <w:fldChar w:fldCharType="end"/>
            </w:r>
          </w:hyperlink>
        </w:p>
        <w:p w14:paraId="6A0A2343" w14:textId="156A88D0" w:rsidR="001D601A" w:rsidRDefault="00C5238B">
          <w:pPr>
            <w:pStyle w:val="Verzeichnis3"/>
            <w:rPr>
              <w:rFonts w:eastAsiaTheme="minorEastAsia"/>
              <w:bCs w:val="0"/>
              <w:noProof/>
              <w:szCs w:val="22"/>
              <w:lang w:eastAsia="de-DE"/>
            </w:rPr>
          </w:pPr>
          <w:hyperlink w:anchor="_Toc164974433" w:history="1">
            <w:r w:rsidR="001D601A" w:rsidRPr="00635016">
              <w:rPr>
                <w:rStyle w:val="Hyperlink"/>
                <w:noProof/>
              </w:rPr>
              <w:t>3.2.14.</w:t>
            </w:r>
            <w:r w:rsidR="001D601A">
              <w:rPr>
                <w:rFonts w:eastAsiaTheme="minorEastAsia"/>
                <w:bCs w:val="0"/>
                <w:noProof/>
                <w:szCs w:val="22"/>
                <w:lang w:eastAsia="de-DE"/>
              </w:rPr>
              <w:tab/>
            </w:r>
            <w:r w:rsidR="001D601A" w:rsidRPr="00635016">
              <w:rPr>
                <w:rStyle w:val="Hyperlink"/>
                <w:noProof/>
              </w:rPr>
              <w:t>Kommunikationsanlass JP14: Mitteilung über die Wiederaufnahme nach Erledigung</w:t>
            </w:r>
            <w:r w:rsidR="001D601A">
              <w:rPr>
                <w:noProof/>
                <w:webHidden/>
              </w:rPr>
              <w:tab/>
            </w:r>
            <w:r w:rsidR="001D601A">
              <w:rPr>
                <w:noProof/>
                <w:webHidden/>
              </w:rPr>
              <w:fldChar w:fldCharType="begin"/>
            </w:r>
            <w:r w:rsidR="001D601A">
              <w:rPr>
                <w:noProof/>
                <w:webHidden/>
              </w:rPr>
              <w:instrText xml:space="preserve"> PAGEREF _Toc164974433 \h </w:instrText>
            </w:r>
            <w:r w:rsidR="001D601A">
              <w:rPr>
                <w:noProof/>
                <w:webHidden/>
              </w:rPr>
            </w:r>
            <w:r w:rsidR="001D601A">
              <w:rPr>
                <w:noProof/>
                <w:webHidden/>
              </w:rPr>
              <w:fldChar w:fldCharType="separate"/>
            </w:r>
            <w:r>
              <w:rPr>
                <w:noProof/>
                <w:webHidden/>
              </w:rPr>
              <w:t>29</w:t>
            </w:r>
            <w:r w:rsidR="001D601A">
              <w:rPr>
                <w:noProof/>
                <w:webHidden/>
              </w:rPr>
              <w:fldChar w:fldCharType="end"/>
            </w:r>
          </w:hyperlink>
        </w:p>
        <w:p w14:paraId="21F7AF69" w14:textId="6CA3969D" w:rsidR="001D601A" w:rsidRDefault="00C5238B">
          <w:pPr>
            <w:pStyle w:val="Verzeichnis3"/>
            <w:rPr>
              <w:rFonts w:eastAsiaTheme="minorEastAsia"/>
              <w:bCs w:val="0"/>
              <w:noProof/>
              <w:szCs w:val="22"/>
              <w:lang w:eastAsia="de-DE"/>
            </w:rPr>
          </w:pPr>
          <w:hyperlink w:anchor="_Toc164974434" w:history="1">
            <w:r w:rsidR="001D601A" w:rsidRPr="00635016">
              <w:rPr>
                <w:rStyle w:val="Hyperlink"/>
                <w:noProof/>
              </w:rPr>
              <w:t>3.2.15.</w:t>
            </w:r>
            <w:r w:rsidR="001D601A">
              <w:rPr>
                <w:rFonts w:eastAsiaTheme="minorEastAsia"/>
                <w:bCs w:val="0"/>
                <w:noProof/>
                <w:szCs w:val="22"/>
                <w:lang w:eastAsia="de-DE"/>
              </w:rPr>
              <w:tab/>
            </w:r>
            <w:r w:rsidR="001D601A" w:rsidRPr="00635016">
              <w:rPr>
                <w:rStyle w:val="Hyperlink"/>
                <w:noProof/>
              </w:rPr>
              <w:t>Kommunikationsanlass JP15: Aufträge der Justiz an die Polizei, z.B. Ermittlungsauftrag</w:t>
            </w:r>
            <w:r w:rsidR="001D601A">
              <w:rPr>
                <w:noProof/>
                <w:webHidden/>
              </w:rPr>
              <w:tab/>
            </w:r>
            <w:r w:rsidR="001D601A">
              <w:rPr>
                <w:noProof/>
                <w:webHidden/>
              </w:rPr>
              <w:fldChar w:fldCharType="begin"/>
            </w:r>
            <w:r w:rsidR="001D601A">
              <w:rPr>
                <w:noProof/>
                <w:webHidden/>
              </w:rPr>
              <w:instrText xml:space="preserve"> PAGEREF _Toc164974434 \h </w:instrText>
            </w:r>
            <w:r w:rsidR="001D601A">
              <w:rPr>
                <w:noProof/>
                <w:webHidden/>
              </w:rPr>
            </w:r>
            <w:r w:rsidR="001D601A">
              <w:rPr>
                <w:noProof/>
                <w:webHidden/>
              </w:rPr>
              <w:fldChar w:fldCharType="separate"/>
            </w:r>
            <w:r>
              <w:rPr>
                <w:noProof/>
                <w:webHidden/>
              </w:rPr>
              <w:t>29</w:t>
            </w:r>
            <w:r w:rsidR="001D601A">
              <w:rPr>
                <w:noProof/>
                <w:webHidden/>
              </w:rPr>
              <w:fldChar w:fldCharType="end"/>
            </w:r>
          </w:hyperlink>
        </w:p>
        <w:p w14:paraId="36112277" w14:textId="5B5537CA" w:rsidR="001D601A" w:rsidRDefault="00C5238B">
          <w:pPr>
            <w:pStyle w:val="Verzeichnis3"/>
            <w:rPr>
              <w:rFonts w:eastAsiaTheme="minorEastAsia"/>
              <w:bCs w:val="0"/>
              <w:noProof/>
              <w:szCs w:val="22"/>
              <w:lang w:eastAsia="de-DE"/>
            </w:rPr>
          </w:pPr>
          <w:hyperlink w:anchor="_Toc164974435" w:history="1">
            <w:r w:rsidR="001D601A" w:rsidRPr="00635016">
              <w:rPr>
                <w:rStyle w:val="Hyperlink"/>
                <w:noProof/>
              </w:rPr>
              <w:t>3.2.16.</w:t>
            </w:r>
            <w:r w:rsidR="001D601A">
              <w:rPr>
                <w:rFonts w:eastAsiaTheme="minorEastAsia"/>
                <w:bCs w:val="0"/>
                <w:noProof/>
                <w:szCs w:val="22"/>
                <w:lang w:eastAsia="de-DE"/>
              </w:rPr>
              <w:tab/>
            </w:r>
            <w:r w:rsidR="001D601A" w:rsidRPr="00635016">
              <w:rPr>
                <w:rStyle w:val="Hyperlink"/>
                <w:noProof/>
              </w:rPr>
              <w:t>Kommunikationsanlass JP16: Übermittlung von Dokumenten zur Kenntnisnahme</w:t>
            </w:r>
            <w:r w:rsidR="001D601A">
              <w:rPr>
                <w:noProof/>
                <w:webHidden/>
              </w:rPr>
              <w:tab/>
            </w:r>
            <w:r w:rsidR="001D601A">
              <w:rPr>
                <w:noProof/>
                <w:webHidden/>
              </w:rPr>
              <w:fldChar w:fldCharType="begin"/>
            </w:r>
            <w:r w:rsidR="001D601A">
              <w:rPr>
                <w:noProof/>
                <w:webHidden/>
              </w:rPr>
              <w:instrText xml:space="preserve"> PAGEREF _Toc164974435 \h </w:instrText>
            </w:r>
            <w:r w:rsidR="001D601A">
              <w:rPr>
                <w:noProof/>
                <w:webHidden/>
              </w:rPr>
            </w:r>
            <w:r w:rsidR="001D601A">
              <w:rPr>
                <w:noProof/>
                <w:webHidden/>
              </w:rPr>
              <w:fldChar w:fldCharType="separate"/>
            </w:r>
            <w:r>
              <w:rPr>
                <w:noProof/>
                <w:webHidden/>
              </w:rPr>
              <w:t>30</w:t>
            </w:r>
            <w:r w:rsidR="001D601A">
              <w:rPr>
                <w:noProof/>
                <w:webHidden/>
              </w:rPr>
              <w:fldChar w:fldCharType="end"/>
            </w:r>
          </w:hyperlink>
        </w:p>
        <w:p w14:paraId="4A640878" w14:textId="0D51FB0A" w:rsidR="001D601A" w:rsidRDefault="00C5238B">
          <w:pPr>
            <w:pStyle w:val="Verzeichnis3"/>
            <w:rPr>
              <w:rFonts w:eastAsiaTheme="minorEastAsia"/>
              <w:bCs w:val="0"/>
              <w:noProof/>
              <w:szCs w:val="22"/>
              <w:lang w:eastAsia="de-DE"/>
            </w:rPr>
          </w:pPr>
          <w:hyperlink w:anchor="_Toc164974436" w:history="1">
            <w:r w:rsidR="001D601A" w:rsidRPr="00635016">
              <w:rPr>
                <w:rStyle w:val="Hyperlink"/>
                <w:noProof/>
              </w:rPr>
              <w:t>3.2.17.</w:t>
            </w:r>
            <w:r w:rsidR="001D601A">
              <w:rPr>
                <w:rFonts w:eastAsiaTheme="minorEastAsia"/>
                <w:bCs w:val="0"/>
                <w:noProof/>
                <w:szCs w:val="22"/>
                <w:lang w:eastAsia="de-DE"/>
              </w:rPr>
              <w:tab/>
            </w:r>
            <w:r w:rsidR="001D601A" w:rsidRPr="00635016">
              <w:rPr>
                <w:rStyle w:val="Hyperlink"/>
                <w:noProof/>
              </w:rPr>
              <w:t xml:space="preserve">Kommunikationsanlass JP17: </w:t>
            </w:r>
            <w:r w:rsidR="001D601A" w:rsidRPr="00635016">
              <w:rPr>
                <w:rStyle w:val="Hyperlink"/>
                <w:rFonts w:cs="Calibri"/>
                <w:noProof/>
              </w:rPr>
              <w:t>Berichtigungsmitteilungen</w:t>
            </w:r>
            <w:r w:rsidR="001D601A">
              <w:rPr>
                <w:noProof/>
                <w:webHidden/>
              </w:rPr>
              <w:tab/>
            </w:r>
            <w:r w:rsidR="001D601A">
              <w:rPr>
                <w:noProof/>
                <w:webHidden/>
              </w:rPr>
              <w:fldChar w:fldCharType="begin"/>
            </w:r>
            <w:r w:rsidR="001D601A">
              <w:rPr>
                <w:noProof/>
                <w:webHidden/>
              </w:rPr>
              <w:instrText xml:space="preserve"> PAGEREF _Toc164974436 \h </w:instrText>
            </w:r>
            <w:r w:rsidR="001D601A">
              <w:rPr>
                <w:noProof/>
                <w:webHidden/>
              </w:rPr>
            </w:r>
            <w:r w:rsidR="001D601A">
              <w:rPr>
                <w:noProof/>
                <w:webHidden/>
              </w:rPr>
              <w:fldChar w:fldCharType="separate"/>
            </w:r>
            <w:r>
              <w:rPr>
                <w:noProof/>
                <w:webHidden/>
              </w:rPr>
              <w:t>30</w:t>
            </w:r>
            <w:r w:rsidR="001D601A">
              <w:rPr>
                <w:noProof/>
                <w:webHidden/>
              </w:rPr>
              <w:fldChar w:fldCharType="end"/>
            </w:r>
          </w:hyperlink>
        </w:p>
        <w:p w14:paraId="7AA5CA3E" w14:textId="4D728715" w:rsidR="001D601A" w:rsidRDefault="00C5238B">
          <w:pPr>
            <w:pStyle w:val="Verzeichnis3"/>
            <w:rPr>
              <w:rFonts w:eastAsiaTheme="minorEastAsia"/>
              <w:bCs w:val="0"/>
              <w:noProof/>
              <w:szCs w:val="22"/>
              <w:lang w:eastAsia="de-DE"/>
            </w:rPr>
          </w:pPr>
          <w:hyperlink w:anchor="_Toc164974437" w:history="1">
            <w:r w:rsidR="001D601A" w:rsidRPr="00635016">
              <w:rPr>
                <w:rStyle w:val="Hyperlink"/>
                <w:noProof/>
              </w:rPr>
              <w:t>3.2.18.</w:t>
            </w:r>
            <w:r w:rsidR="001D601A">
              <w:rPr>
                <w:rFonts w:eastAsiaTheme="minorEastAsia"/>
                <w:bCs w:val="0"/>
                <w:noProof/>
                <w:szCs w:val="22"/>
                <w:lang w:eastAsia="de-DE"/>
              </w:rPr>
              <w:tab/>
            </w:r>
            <w:r w:rsidR="001D601A" w:rsidRPr="00635016">
              <w:rPr>
                <w:rStyle w:val="Hyperlink"/>
                <w:noProof/>
              </w:rPr>
              <w:t>Kommunikationsanlass JP18: Mitteilung über die Löschung eines Beschuldigten</w:t>
            </w:r>
            <w:r w:rsidR="001D601A">
              <w:rPr>
                <w:noProof/>
                <w:webHidden/>
              </w:rPr>
              <w:tab/>
            </w:r>
            <w:r w:rsidR="001D601A">
              <w:rPr>
                <w:noProof/>
                <w:webHidden/>
              </w:rPr>
              <w:fldChar w:fldCharType="begin"/>
            </w:r>
            <w:r w:rsidR="001D601A">
              <w:rPr>
                <w:noProof/>
                <w:webHidden/>
              </w:rPr>
              <w:instrText xml:space="preserve"> PAGEREF _Toc164974437 \h </w:instrText>
            </w:r>
            <w:r w:rsidR="001D601A">
              <w:rPr>
                <w:noProof/>
                <w:webHidden/>
              </w:rPr>
            </w:r>
            <w:r w:rsidR="001D601A">
              <w:rPr>
                <w:noProof/>
                <w:webHidden/>
              </w:rPr>
              <w:fldChar w:fldCharType="separate"/>
            </w:r>
            <w:r>
              <w:rPr>
                <w:noProof/>
                <w:webHidden/>
              </w:rPr>
              <w:t>30</w:t>
            </w:r>
            <w:r w:rsidR="001D601A">
              <w:rPr>
                <w:noProof/>
                <w:webHidden/>
              </w:rPr>
              <w:fldChar w:fldCharType="end"/>
            </w:r>
          </w:hyperlink>
        </w:p>
        <w:p w14:paraId="454CA6E2" w14:textId="65D829D5" w:rsidR="001D601A" w:rsidRDefault="00C5238B">
          <w:pPr>
            <w:pStyle w:val="Verzeichnis2"/>
            <w:tabs>
              <w:tab w:val="left" w:pos="1475"/>
            </w:tabs>
            <w:rPr>
              <w:rFonts w:eastAsiaTheme="minorEastAsia"/>
              <w:bCs w:val="0"/>
              <w:noProof/>
              <w:szCs w:val="22"/>
              <w:lang w:eastAsia="de-DE"/>
            </w:rPr>
          </w:pPr>
          <w:hyperlink w:anchor="_Toc164974438" w:history="1">
            <w:r w:rsidR="001D601A" w:rsidRPr="00635016">
              <w:rPr>
                <w:rStyle w:val="Hyperlink"/>
                <w:noProof/>
              </w:rPr>
              <w:t>3.3.</w:t>
            </w:r>
            <w:r w:rsidR="001D601A">
              <w:rPr>
                <w:rFonts w:eastAsiaTheme="minorEastAsia"/>
                <w:bCs w:val="0"/>
                <w:noProof/>
                <w:szCs w:val="22"/>
                <w:lang w:eastAsia="de-DE"/>
              </w:rPr>
              <w:tab/>
            </w:r>
            <w:r w:rsidR="001D601A" w:rsidRPr="00635016">
              <w:rPr>
                <w:rStyle w:val="Hyperlink"/>
                <w:noProof/>
              </w:rPr>
              <w:t>Verwendung früherer XPolizei-Versionen</w:t>
            </w:r>
            <w:r w:rsidR="001D601A">
              <w:rPr>
                <w:noProof/>
                <w:webHidden/>
              </w:rPr>
              <w:tab/>
            </w:r>
            <w:r w:rsidR="001D601A">
              <w:rPr>
                <w:noProof/>
                <w:webHidden/>
              </w:rPr>
              <w:fldChar w:fldCharType="begin"/>
            </w:r>
            <w:r w:rsidR="001D601A">
              <w:rPr>
                <w:noProof/>
                <w:webHidden/>
              </w:rPr>
              <w:instrText xml:space="preserve"> PAGEREF _Toc164974438 \h </w:instrText>
            </w:r>
            <w:r w:rsidR="001D601A">
              <w:rPr>
                <w:noProof/>
                <w:webHidden/>
              </w:rPr>
            </w:r>
            <w:r w:rsidR="001D601A">
              <w:rPr>
                <w:noProof/>
                <w:webHidden/>
              </w:rPr>
              <w:fldChar w:fldCharType="separate"/>
            </w:r>
            <w:r>
              <w:rPr>
                <w:noProof/>
                <w:webHidden/>
              </w:rPr>
              <w:t>32</w:t>
            </w:r>
            <w:r w:rsidR="001D601A">
              <w:rPr>
                <w:noProof/>
                <w:webHidden/>
              </w:rPr>
              <w:fldChar w:fldCharType="end"/>
            </w:r>
          </w:hyperlink>
        </w:p>
        <w:p w14:paraId="28AAF768" w14:textId="46515876" w:rsidR="001D601A" w:rsidRDefault="00C5238B">
          <w:pPr>
            <w:pStyle w:val="Verzeichnis3"/>
            <w:rPr>
              <w:rFonts w:eastAsiaTheme="minorEastAsia"/>
              <w:bCs w:val="0"/>
              <w:noProof/>
              <w:szCs w:val="22"/>
              <w:lang w:eastAsia="de-DE"/>
            </w:rPr>
          </w:pPr>
          <w:hyperlink w:anchor="_Toc164974439" w:history="1">
            <w:r w:rsidR="001D601A" w:rsidRPr="00635016">
              <w:rPr>
                <w:rStyle w:val="Hyperlink"/>
                <w:noProof/>
              </w:rPr>
              <w:t>3.3.1.</w:t>
            </w:r>
            <w:r w:rsidR="001D601A">
              <w:rPr>
                <w:rFonts w:eastAsiaTheme="minorEastAsia"/>
                <w:bCs w:val="0"/>
                <w:noProof/>
                <w:szCs w:val="22"/>
                <w:lang w:eastAsia="de-DE"/>
              </w:rPr>
              <w:tab/>
            </w:r>
            <w:r w:rsidR="001D601A" w:rsidRPr="00635016">
              <w:rPr>
                <w:rStyle w:val="Hyperlink"/>
                <w:noProof/>
              </w:rPr>
              <w:t>Verwendung von XPolizei Version 2.3.1 für KA-Nachrichten</w:t>
            </w:r>
            <w:r w:rsidR="001D601A">
              <w:rPr>
                <w:noProof/>
                <w:webHidden/>
              </w:rPr>
              <w:tab/>
            </w:r>
            <w:r w:rsidR="001D601A">
              <w:rPr>
                <w:noProof/>
                <w:webHidden/>
              </w:rPr>
              <w:fldChar w:fldCharType="begin"/>
            </w:r>
            <w:r w:rsidR="001D601A">
              <w:rPr>
                <w:noProof/>
                <w:webHidden/>
              </w:rPr>
              <w:instrText xml:space="preserve"> PAGEREF _Toc164974439 \h </w:instrText>
            </w:r>
            <w:r w:rsidR="001D601A">
              <w:rPr>
                <w:noProof/>
                <w:webHidden/>
              </w:rPr>
            </w:r>
            <w:r w:rsidR="001D601A">
              <w:rPr>
                <w:noProof/>
                <w:webHidden/>
              </w:rPr>
              <w:fldChar w:fldCharType="separate"/>
            </w:r>
            <w:r>
              <w:rPr>
                <w:noProof/>
                <w:webHidden/>
              </w:rPr>
              <w:t>32</w:t>
            </w:r>
            <w:r w:rsidR="001D601A">
              <w:rPr>
                <w:noProof/>
                <w:webHidden/>
              </w:rPr>
              <w:fldChar w:fldCharType="end"/>
            </w:r>
          </w:hyperlink>
        </w:p>
        <w:p w14:paraId="41E21950" w14:textId="67FDC02B" w:rsidR="001D601A" w:rsidRDefault="00C5238B">
          <w:pPr>
            <w:pStyle w:val="Verzeichnis3"/>
            <w:rPr>
              <w:rFonts w:eastAsiaTheme="minorEastAsia"/>
              <w:bCs w:val="0"/>
              <w:noProof/>
              <w:szCs w:val="22"/>
              <w:lang w:eastAsia="de-DE"/>
            </w:rPr>
          </w:pPr>
          <w:hyperlink w:anchor="_Toc164974440" w:history="1">
            <w:r w:rsidR="001D601A" w:rsidRPr="00635016">
              <w:rPr>
                <w:rStyle w:val="Hyperlink"/>
                <w:noProof/>
              </w:rPr>
              <w:t>3.3.2.</w:t>
            </w:r>
            <w:r w:rsidR="001D601A">
              <w:rPr>
                <w:rFonts w:eastAsiaTheme="minorEastAsia"/>
                <w:bCs w:val="0"/>
                <w:noProof/>
                <w:szCs w:val="22"/>
                <w:lang w:eastAsia="de-DE"/>
              </w:rPr>
              <w:tab/>
            </w:r>
            <w:r w:rsidR="001D601A" w:rsidRPr="00635016">
              <w:rPr>
                <w:rStyle w:val="Hyperlink"/>
                <w:noProof/>
              </w:rPr>
              <w:t>Verwendung von XPolizei Version 2.1.1 für KA-Nachrichten</w:t>
            </w:r>
            <w:r w:rsidR="001D601A">
              <w:rPr>
                <w:noProof/>
                <w:webHidden/>
              </w:rPr>
              <w:tab/>
            </w:r>
            <w:r w:rsidR="001D601A">
              <w:rPr>
                <w:noProof/>
                <w:webHidden/>
              </w:rPr>
              <w:fldChar w:fldCharType="begin"/>
            </w:r>
            <w:r w:rsidR="001D601A">
              <w:rPr>
                <w:noProof/>
                <w:webHidden/>
              </w:rPr>
              <w:instrText xml:space="preserve"> PAGEREF _Toc164974440 \h </w:instrText>
            </w:r>
            <w:r w:rsidR="001D601A">
              <w:rPr>
                <w:noProof/>
                <w:webHidden/>
              </w:rPr>
            </w:r>
            <w:r w:rsidR="001D601A">
              <w:rPr>
                <w:noProof/>
                <w:webHidden/>
              </w:rPr>
              <w:fldChar w:fldCharType="separate"/>
            </w:r>
            <w:r>
              <w:rPr>
                <w:noProof/>
                <w:webHidden/>
              </w:rPr>
              <w:t>32</w:t>
            </w:r>
            <w:r w:rsidR="001D601A">
              <w:rPr>
                <w:noProof/>
                <w:webHidden/>
              </w:rPr>
              <w:fldChar w:fldCharType="end"/>
            </w:r>
          </w:hyperlink>
        </w:p>
        <w:p w14:paraId="19F1E54F" w14:textId="0C977006" w:rsidR="001D601A" w:rsidRDefault="00C5238B">
          <w:pPr>
            <w:pStyle w:val="Verzeichnis1"/>
            <w:rPr>
              <w:rFonts w:asciiTheme="minorHAnsi" w:eastAsiaTheme="minorEastAsia" w:hAnsiTheme="minorHAnsi"/>
              <w:b w:val="0"/>
              <w:noProof/>
              <w:lang w:eastAsia="de-DE"/>
            </w:rPr>
          </w:pPr>
          <w:hyperlink w:anchor="_Toc164974441" w:history="1">
            <w:r w:rsidR="001D601A" w:rsidRPr="00635016">
              <w:rPr>
                <w:rStyle w:val="Hyperlink"/>
                <w:noProof/>
              </w:rPr>
              <w:t>Anhang</w:t>
            </w:r>
            <w:r w:rsidR="001D601A">
              <w:rPr>
                <w:noProof/>
                <w:webHidden/>
              </w:rPr>
              <w:tab/>
            </w:r>
            <w:r w:rsidR="001D601A">
              <w:rPr>
                <w:noProof/>
                <w:webHidden/>
              </w:rPr>
              <w:fldChar w:fldCharType="begin"/>
            </w:r>
            <w:r w:rsidR="001D601A">
              <w:rPr>
                <w:noProof/>
                <w:webHidden/>
              </w:rPr>
              <w:instrText xml:space="preserve"> PAGEREF _Toc164974441 \h </w:instrText>
            </w:r>
            <w:r w:rsidR="001D601A">
              <w:rPr>
                <w:noProof/>
                <w:webHidden/>
              </w:rPr>
            </w:r>
            <w:r w:rsidR="001D601A">
              <w:rPr>
                <w:noProof/>
                <w:webHidden/>
              </w:rPr>
              <w:fldChar w:fldCharType="separate"/>
            </w:r>
            <w:r>
              <w:rPr>
                <w:noProof/>
                <w:webHidden/>
              </w:rPr>
              <w:t>41</w:t>
            </w:r>
            <w:r w:rsidR="001D601A">
              <w:rPr>
                <w:noProof/>
                <w:webHidden/>
              </w:rPr>
              <w:fldChar w:fldCharType="end"/>
            </w:r>
          </w:hyperlink>
        </w:p>
        <w:p w14:paraId="6FF6D9F8" w14:textId="34F33D3D" w:rsidR="001D601A" w:rsidRDefault="00C5238B">
          <w:pPr>
            <w:pStyle w:val="Verzeichnis1"/>
            <w:rPr>
              <w:rFonts w:asciiTheme="minorHAnsi" w:eastAsiaTheme="minorEastAsia" w:hAnsiTheme="minorHAnsi"/>
              <w:b w:val="0"/>
              <w:noProof/>
              <w:lang w:eastAsia="de-DE"/>
            </w:rPr>
          </w:pPr>
          <w:hyperlink w:anchor="_Toc164974442" w:history="1">
            <w:r w:rsidR="001D601A" w:rsidRPr="00635016">
              <w:rPr>
                <w:rStyle w:val="Hyperlink"/>
                <w:noProof/>
              </w:rPr>
              <w:t>4.</w:t>
            </w:r>
            <w:r w:rsidR="001D601A">
              <w:rPr>
                <w:rFonts w:asciiTheme="minorHAnsi" w:eastAsiaTheme="minorEastAsia" w:hAnsiTheme="minorHAnsi"/>
                <w:b w:val="0"/>
                <w:noProof/>
                <w:lang w:eastAsia="de-DE"/>
              </w:rPr>
              <w:tab/>
            </w:r>
            <w:r w:rsidR="001D601A" w:rsidRPr="00635016">
              <w:rPr>
                <w:rStyle w:val="Hyperlink"/>
                <w:noProof/>
              </w:rPr>
              <w:t>Versionshinweise</w:t>
            </w:r>
            <w:r w:rsidR="001D601A">
              <w:rPr>
                <w:noProof/>
                <w:webHidden/>
              </w:rPr>
              <w:tab/>
            </w:r>
            <w:r w:rsidR="001D601A">
              <w:rPr>
                <w:noProof/>
                <w:webHidden/>
              </w:rPr>
              <w:fldChar w:fldCharType="begin"/>
            </w:r>
            <w:r w:rsidR="001D601A">
              <w:rPr>
                <w:noProof/>
                <w:webHidden/>
              </w:rPr>
              <w:instrText xml:space="preserve"> PAGEREF _Toc164974442 \h </w:instrText>
            </w:r>
            <w:r w:rsidR="001D601A">
              <w:rPr>
                <w:noProof/>
                <w:webHidden/>
              </w:rPr>
            </w:r>
            <w:r w:rsidR="001D601A">
              <w:rPr>
                <w:noProof/>
                <w:webHidden/>
              </w:rPr>
              <w:fldChar w:fldCharType="separate"/>
            </w:r>
            <w:r>
              <w:rPr>
                <w:noProof/>
                <w:webHidden/>
              </w:rPr>
              <w:t>41</w:t>
            </w:r>
            <w:r w:rsidR="001D601A">
              <w:rPr>
                <w:noProof/>
                <w:webHidden/>
              </w:rPr>
              <w:fldChar w:fldCharType="end"/>
            </w:r>
          </w:hyperlink>
        </w:p>
        <w:p w14:paraId="6C14E9DD" w14:textId="5D8E9605" w:rsidR="001D601A" w:rsidRDefault="00C5238B">
          <w:pPr>
            <w:pStyle w:val="Verzeichnis2"/>
            <w:tabs>
              <w:tab w:val="left" w:pos="1475"/>
            </w:tabs>
            <w:rPr>
              <w:rFonts w:eastAsiaTheme="minorEastAsia"/>
              <w:bCs w:val="0"/>
              <w:noProof/>
              <w:szCs w:val="22"/>
              <w:lang w:eastAsia="de-DE"/>
            </w:rPr>
          </w:pPr>
          <w:hyperlink w:anchor="_Toc164974443" w:history="1">
            <w:r w:rsidR="001D601A" w:rsidRPr="00635016">
              <w:rPr>
                <w:rStyle w:val="Hyperlink"/>
                <w:noProof/>
              </w:rPr>
              <w:t>4.1.</w:t>
            </w:r>
            <w:r w:rsidR="001D601A">
              <w:rPr>
                <w:rFonts w:eastAsiaTheme="minorEastAsia"/>
                <w:bCs w:val="0"/>
                <w:noProof/>
                <w:szCs w:val="22"/>
                <w:lang w:eastAsia="de-DE"/>
              </w:rPr>
              <w:tab/>
            </w:r>
            <w:r w:rsidR="001D601A" w:rsidRPr="00635016">
              <w:rPr>
                <w:rStyle w:val="Hyperlink"/>
                <w:noProof/>
              </w:rPr>
              <w:t>Änderungen in Version 0.7.1</w:t>
            </w:r>
            <w:r w:rsidR="001D601A">
              <w:rPr>
                <w:noProof/>
                <w:webHidden/>
              </w:rPr>
              <w:tab/>
            </w:r>
            <w:r w:rsidR="001D601A">
              <w:rPr>
                <w:noProof/>
                <w:webHidden/>
              </w:rPr>
              <w:fldChar w:fldCharType="begin"/>
            </w:r>
            <w:r w:rsidR="001D601A">
              <w:rPr>
                <w:noProof/>
                <w:webHidden/>
              </w:rPr>
              <w:instrText xml:space="preserve"> PAGEREF _Toc164974443 \h </w:instrText>
            </w:r>
            <w:r w:rsidR="001D601A">
              <w:rPr>
                <w:noProof/>
                <w:webHidden/>
              </w:rPr>
            </w:r>
            <w:r w:rsidR="001D601A">
              <w:rPr>
                <w:noProof/>
                <w:webHidden/>
              </w:rPr>
              <w:fldChar w:fldCharType="separate"/>
            </w:r>
            <w:r>
              <w:rPr>
                <w:noProof/>
                <w:webHidden/>
              </w:rPr>
              <w:t>41</w:t>
            </w:r>
            <w:r w:rsidR="001D601A">
              <w:rPr>
                <w:noProof/>
                <w:webHidden/>
              </w:rPr>
              <w:fldChar w:fldCharType="end"/>
            </w:r>
          </w:hyperlink>
        </w:p>
        <w:p w14:paraId="795CBD57" w14:textId="17C3569A" w:rsidR="001D601A" w:rsidRDefault="00C5238B">
          <w:pPr>
            <w:pStyle w:val="Verzeichnis2"/>
            <w:tabs>
              <w:tab w:val="left" w:pos="1475"/>
            </w:tabs>
            <w:rPr>
              <w:rFonts w:eastAsiaTheme="minorEastAsia"/>
              <w:bCs w:val="0"/>
              <w:noProof/>
              <w:szCs w:val="22"/>
              <w:lang w:eastAsia="de-DE"/>
            </w:rPr>
          </w:pPr>
          <w:hyperlink w:anchor="_Toc164974444" w:history="1">
            <w:r w:rsidR="001D601A" w:rsidRPr="00635016">
              <w:rPr>
                <w:rStyle w:val="Hyperlink"/>
                <w:noProof/>
              </w:rPr>
              <w:t>4.2.</w:t>
            </w:r>
            <w:r w:rsidR="001D601A">
              <w:rPr>
                <w:rFonts w:eastAsiaTheme="minorEastAsia"/>
                <w:bCs w:val="0"/>
                <w:noProof/>
                <w:szCs w:val="22"/>
                <w:lang w:eastAsia="de-DE"/>
              </w:rPr>
              <w:tab/>
            </w:r>
            <w:r w:rsidR="001D601A" w:rsidRPr="00635016">
              <w:rPr>
                <w:rStyle w:val="Hyperlink"/>
                <w:noProof/>
              </w:rPr>
              <w:t>Änderungen in Version 0.7</w:t>
            </w:r>
            <w:r w:rsidR="001D601A">
              <w:rPr>
                <w:noProof/>
                <w:webHidden/>
              </w:rPr>
              <w:tab/>
            </w:r>
            <w:r w:rsidR="001D601A">
              <w:rPr>
                <w:noProof/>
                <w:webHidden/>
              </w:rPr>
              <w:fldChar w:fldCharType="begin"/>
            </w:r>
            <w:r w:rsidR="001D601A">
              <w:rPr>
                <w:noProof/>
                <w:webHidden/>
              </w:rPr>
              <w:instrText xml:space="preserve"> PAGEREF _Toc164974444 \h </w:instrText>
            </w:r>
            <w:r w:rsidR="001D601A">
              <w:rPr>
                <w:noProof/>
                <w:webHidden/>
              </w:rPr>
            </w:r>
            <w:r w:rsidR="001D601A">
              <w:rPr>
                <w:noProof/>
                <w:webHidden/>
              </w:rPr>
              <w:fldChar w:fldCharType="separate"/>
            </w:r>
            <w:r>
              <w:rPr>
                <w:noProof/>
                <w:webHidden/>
              </w:rPr>
              <w:t>41</w:t>
            </w:r>
            <w:r w:rsidR="001D601A">
              <w:rPr>
                <w:noProof/>
                <w:webHidden/>
              </w:rPr>
              <w:fldChar w:fldCharType="end"/>
            </w:r>
          </w:hyperlink>
        </w:p>
        <w:p w14:paraId="75D8AEC2" w14:textId="51DE76BF" w:rsidR="001D601A" w:rsidRDefault="00C5238B">
          <w:pPr>
            <w:pStyle w:val="Verzeichnis1"/>
            <w:rPr>
              <w:rFonts w:asciiTheme="minorHAnsi" w:eastAsiaTheme="minorEastAsia" w:hAnsiTheme="minorHAnsi"/>
              <w:b w:val="0"/>
              <w:noProof/>
              <w:lang w:eastAsia="de-DE"/>
            </w:rPr>
          </w:pPr>
          <w:hyperlink w:anchor="_Toc164974445" w:history="1">
            <w:r w:rsidR="001D601A" w:rsidRPr="00635016">
              <w:rPr>
                <w:rStyle w:val="Hyperlink"/>
                <w:noProof/>
              </w:rPr>
              <w:t>5.</w:t>
            </w:r>
            <w:r w:rsidR="001D601A">
              <w:rPr>
                <w:rFonts w:asciiTheme="minorHAnsi" w:eastAsiaTheme="minorEastAsia" w:hAnsiTheme="minorHAnsi"/>
                <w:b w:val="0"/>
                <w:noProof/>
                <w:lang w:eastAsia="de-DE"/>
              </w:rPr>
              <w:tab/>
            </w:r>
            <w:r w:rsidR="001D601A" w:rsidRPr="00635016">
              <w:rPr>
                <w:rStyle w:val="Hyperlink"/>
                <w:noProof/>
              </w:rPr>
              <w:t>Verwendete projektspezifische XPolizei-Erweiterungen</w:t>
            </w:r>
            <w:r w:rsidR="001D601A">
              <w:rPr>
                <w:noProof/>
                <w:webHidden/>
              </w:rPr>
              <w:tab/>
            </w:r>
            <w:r w:rsidR="001D601A">
              <w:rPr>
                <w:noProof/>
                <w:webHidden/>
              </w:rPr>
              <w:fldChar w:fldCharType="begin"/>
            </w:r>
            <w:r w:rsidR="001D601A">
              <w:rPr>
                <w:noProof/>
                <w:webHidden/>
              </w:rPr>
              <w:instrText xml:space="preserve"> PAGEREF _Toc164974445 \h </w:instrText>
            </w:r>
            <w:r w:rsidR="001D601A">
              <w:rPr>
                <w:noProof/>
                <w:webHidden/>
              </w:rPr>
            </w:r>
            <w:r w:rsidR="001D601A">
              <w:rPr>
                <w:noProof/>
                <w:webHidden/>
              </w:rPr>
              <w:fldChar w:fldCharType="separate"/>
            </w:r>
            <w:r>
              <w:rPr>
                <w:noProof/>
                <w:webHidden/>
              </w:rPr>
              <w:t>42</w:t>
            </w:r>
            <w:r w:rsidR="001D601A">
              <w:rPr>
                <w:noProof/>
                <w:webHidden/>
              </w:rPr>
              <w:fldChar w:fldCharType="end"/>
            </w:r>
          </w:hyperlink>
        </w:p>
        <w:p w14:paraId="14B20858" w14:textId="6796F013" w:rsidR="00BF5F3A" w:rsidRDefault="00ED5A97">
          <w:r>
            <w:rPr>
              <w:rFonts w:ascii="Myriad Pro Light" w:hAnsi="Myriad Pro Light" w:cs="Times New Roman"/>
              <w:b/>
              <w:color w:val="000000" w:themeColor="text1"/>
              <w:sz w:val="24"/>
              <w:szCs w:val="24"/>
              <w:lang w:eastAsia="de-DE"/>
            </w:rPr>
            <w:fldChar w:fldCharType="end"/>
          </w:r>
        </w:p>
      </w:sdtContent>
    </w:sdt>
    <w:p w14:paraId="0CF6C5FA" w14:textId="77777777" w:rsidR="001D157C" w:rsidRDefault="001D157C" w:rsidP="00966F7B">
      <w:pPr>
        <w:rPr>
          <w:noProof/>
        </w:rPr>
      </w:pPr>
      <w:r>
        <w:rPr>
          <w:noProof/>
        </w:rPr>
        <w:br w:type="page"/>
      </w:r>
    </w:p>
    <w:p w14:paraId="7215CF86" w14:textId="77777777" w:rsidR="007A07B3" w:rsidRDefault="007A07B3" w:rsidP="007A07B3">
      <w:pPr>
        <w:pStyle w:val="berschrift"/>
        <w:rPr>
          <w:noProof/>
        </w:rPr>
      </w:pPr>
      <w:bookmarkStart w:id="47" w:name="_Toc164974402"/>
      <w:r>
        <w:rPr>
          <w:noProof/>
        </w:rPr>
        <w:lastRenderedPageBreak/>
        <w:t>Abbildungsverzeichnis</w:t>
      </w:r>
      <w:bookmarkEnd w:id="47"/>
    </w:p>
    <w:p w14:paraId="0719BC8F" w14:textId="5BFFCEE4" w:rsidR="001D601A" w:rsidRDefault="009226D8">
      <w:pPr>
        <w:pStyle w:val="Abbildungsverzeichnis"/>
        <w:tabs>
          <w:tab w:val="right" w:leader="dot" w:pos="9628"/>
        </w:tabs>
        <w:rPr>
          <w:rFonts w:asciiTheme="minorHAnsi" w:eastAsiaTheme="minorEastAsia" w:hAnsiTheme="minorHAnsi"/>
          <w:noProof/>
          <w:lang w:eastAsia="de-DE"/>
        </w:rPr>
      </w:pPr>
      <w:r>
        <w:rPr>
          <w:noProof/>
        </w:rPr>
        <w:fldChar w:fldCharType="begin"/>
      </w:r>
      <w:r>
        <w:rPr>
          <w:noProof/>
        </w:rPr>
        <w:instrText xml:space="preserve"> TOC \h \z \c "Abbildung" </w:instrText>
      </w:r>
      <w:r>
        <w:rPr>
          <w:noProof/>
        </w:rPr>
        <w:fldChar w:fldCharType="separate"/>
      </w:r>
      <w:hyperlink w:anchor="_Toc164974397" w:history="1">
        <w:r w:rsidR="001D601A" w:rsidRPr="000B2A47">
          <w:rPr>
            <w:rStyle w:val="Hyperlink"/>
            <w:noProof/>
          </w:rPr>
          <w:t>Abbildung 1: dAPJ-Kommunikation für Profil 1</w:t>
        </w:r>
        <w:r w:rsidR="001D601A">
          <w:rPr>
            <w:noProof/>
            <w:webHidden/>
          </w:rPr>
          <w:tab/>
        </w:r>
        <w:r w:rsidR="001D601A">
          <w:rPr>
            <w:noProof/>
            <w:webHidden/>
          </w:rPr>
          <w:fldChar w:fldCharType="begin"/>
        </w:r>
        <w:r w:rsidR="001D601A">
          <w:rPr>
            <w:noProof/>
            <w:webHidden/>
          </w:rPr>
          <w:instrText xml:space="preserve"> PAGEREF _Toc164974397 \h </w:instrText>
        </w:r>
        <w:r w:rsidR="001D601A">
          <w:rPr>
            <w:noProof/>
            <w:webHidden/>
          </w:rPr>
        </w:r>
        <w:r w:rsidR="001D601A">
          <w:rPr>
            <w:noProof/>
            <w:webHidden/>
          </w:rPr>
          <w:fldChar w:fldCharType="separate"/>
        </w:r>
        <w:r w:rsidR="00C5238B">
          <w:rPr>
            <w:noProof/>
            <w:webHidden/>
          </w:rPr>
          <w:t>10</w:t>
        </w:r>
        <w:r w:rsidR="001D601A">
          <w:rPr>
            <w:noProof/>
            <w:webHidden/>
          </w:rPr>
          <w:fldChar w:fldCharType="end"/>
        </w:r>
      </w:hyperlink>
    </w:p>
    <w:p w14:paraId="0163608B" w14:textId="3E180B6C" w:rsidR="001D601A" w:rsidRDefault="00C5238B">
      <w:pPr>
        <w:pStyle w:val="Abbildungsverzeichnis"/>
        <w:tabs>
          <w:tab w:val="right" w:leader="dot" w:pos="9628"/>
        </w:tabs>
        <w:rPr>
          <w:rFonts w:asciiTheme="minorHAnsi" w:eastAsiaTheme="minorEastAsia" w:hAnsiTheme="minorHAnsi"/>
          <w:noProof/>
          <w:lang w:eastAsia="de-DE"/>
        </w:rPr>
      </w:pPr>
      <w:hyperlink w:anchor="_Toc164974398" w:history="1">
        <w:r w:rsidR="001D601A" w:rsidRPr="000B2A47">
          <w:rPr>
            <w:rStyle w:val="Hyperlink"/>
            <w:noProof/>
          </w:rPr>
          <w:t>Abbildung 2: dAPJ-Kommunikation für Profil 2</w:t>
        </w:r>
        <w:r w:rsidR="001D601A">
          <w:rPr>
            <w:noProof/>
            <w:webHidden/>
          </w:rPr>
          <w:tab/>
        </w:r>
        <w:r w:rsidR="001D601A">
          <w:rPr>
            <w:noProof/>
            <w:webHidden/>
          </w:rPr>
          <w:fldChar w:fldCharType="begin"/>
        </w:r>
        <w:r w:rsidR="001D601A">
          <w:rPr>
            <w:noProof/>
            <w:webHidden/>
          </w:rPr>
          <w:instrText xml:space="preserve"> PAGEREF _Toc164974398 \h </w:instrText>
        </w:r>
        <w:r w:rsidR="001D601A">
          <w:rPr>
            <w:noProof/>
            <w:webHidden/>
          </w:rPr>
        </w:r>
        <w:r w:rsidR="001D601A">
          <w:rPr>
            <w:noProof/>
            <w:webHidden/>
          </w:rPr>
          <w:fldChar w:fldCharType="separate"/>
        </w:r>
        <w:r>
          <w:rPr>
            <w:noProof/>
            <w:webHidden/>
          </w:rPr>
          <w:t>11</w:t>
        </w:r>
        <w:r w:rsidR="001D601A">
          <w:rPr>
            <w:noProof/>
            <w:webHidden/>
          </w:rPr>
          <w:fldChar w:fldCharType="end"/>
        </w:r>
      </w:hyperlink>
    </w:p>
    <w:p w14:paraId="5C7B5683" w14:textId="7BD47CD8" w:rsidR="001D601A" w:rsidRDefault="00C5238B">
      <w:pPr>
        <w:pStyle w:val="Abbildungsverzeichnis"/>
        <w:tabs>
          <w:tab w:val="right" w:leader="dot" w:pos="9628"/>
        </w:tabs>
        <w:rPr>
          <w:rFonts w:asciiTheme="minorHAnsi" w:eastAsiaTheme="minorEastAsia" w:hAnsiTheme="minorHAnsi"/>
          <w:noProof/>
          <w:lang w:eastAsia="de-DE"/>
        </w:rPr>
      </w:pPr>
      <w:hyperlink w:anchor="_Toc164974399" w:history="1">
        <w:r w:rsidR="001D601A" w:rsidRPr="000B2A47">
          <w:rPr>
            <w:rStyle w:val="Hyperlink"/>
            <w:noProof/>
          </w:rPr>
          <w:t>Abbildung 3: dAPJ-Kommunikation für Profil 3</w:t>
        </w:r>
        <w:r w:rsidR="001D601A">
          <w:rPr>
            <w:noProof/>
            <w:webHidden/>
          </w:rPr>
          <w:tab/>
        </w:r>
        <w:r w:rsidR="001D601A">
          <w:rPr>
            <w:noProof/>
            <w:webHidden/>
          </w:rPr>
          <w:fldChar w:fldCharType="begin"/>
        </w:r>
        <w:r w:rsidR="001D601A">
          <w:rPr>
            <w:noProof/>
            <w:webHidden/>
          </w:rPr>
          <w:instrText xml:space="preserve"> PAGEREF _Toc164974399 \h </w:instrText>
        </w:r>
        <w:r w:rsidR="001D601A">
          <w:rPr>
            <w:noProof/>
            <w:webHidden/>
          </w:rPr>
        </w:r>
        <w:r w:rsidR="001D601A">
          <w:rPr>
            <w:noProof/>
            <w:webHidden/>
          </w:rPr>
          <w:fldChar w:fldCharType="separate"/>
        </w:r>
        <w:r>
          <w:rPr>
            <w:noProof/>
            <w:webHidden/>
          </w:rPr>
          <w:t>12</w:t>
        </w:r>
        <w:r w:rsidR="001D601A">
          <w:rPr>
            <w:noProof/>
            <w:webHidden/>
          </w:rPr>
          <w:fldChar w:fldCharType="end"/>
        </w:r>
      </w:hyperlink>
    </w:p>
    <w:p w14:paraId="02B2CB44" w14:textId="53A0DE1C" w:rsidR="001D601A" w:rsidRDefault="00C5238B">
      <w:pPr>
        <w:pStyle w:val="Abbildungsverzeichnis"/>
        <w:tabs>
          <w:tab w:val="right" w:leader="dot" w:pos="9628"/>
        </w:tabs>
        <w:rPr>
          <w:rFonts w:asciiTheme="minorHAnsi" w:eastAsiaTheme="minorEastAsia" w:hAnsiTheme="minorHAnsi"/>
          <w:noProof/>
          <w:lang w:eastAsia="de-DE"/>
        </w:rPr>
      </w:pPr>
      <w:hyperlink w:anchor="_Toc164974400" w:history="1">
        <w:r w:rsidR="001D601A" w:rsidRPr="000B2A47">
          <w:rPr>
            <w:rStyle w:val="Hyperlink"/>
            <w:noProof/>
          </w:rPr>
          <w:t>Abbildung 4: dAPJ-Kommunikation für Profil 4</w:t>
        </w:r>
        <w:r w:rsidR="001D601A">
          <w:rPr>
            <w:noProof/>
            <w:webHidden/>
          </w:rPr>
          <w:tab/>
        </w:r>
        <w:r w:rsidR="001D601A">
          <w:rPr>
            <w:noProof/>
            <w:webHidden/>
          </w:rPr>
          <w:fldChar w:fldCharType="begin"/>
        </w:r>
        <w:r w:rsidR="001D601A">
          <w:rPr>
            <w:noProof/>
            <w:webHidden/>
          </w:rPr>
          <w:instrText xml:space="preserve"> PAGEREF _Toc164974400 \h </w:instrText>
        </w:r>
        <w:r w:rsidR="001D601A">
          <w:rPr>
            <w:noProof/>
            <w:webHidden/>
          </w:rPr>
        </w:r>
        <w:r w:rsidR="001D601A">
          <w:rPr>
            <w:noProof/>
            <w:webHidden/>
          </w:rPr>
          <w:fldChar w:fldCharType="separate"/>
        </w:r>
        <w:r>
          <w:rPr>
            <w:noProof/>
            <w:webHidden/>
          </w:rPr>
          <w:t>13</w:t>
        </w:r>
        <w:r w:rsidR="001D601A">
          <w:rPr>
            <w:noProof/>
            <w:webHidden/>
          </w:rPr>
          <w:fldChar w:fldCharType="end"/>
        </w:r>
      </w:hyperlink>
    </w:p>
    <w:p w14:paraId="668E7AEB" w14:textId="7891A953" w:rsidR="009226D8" w:rsidRDefault="009226D8" w:rsidP="009226D8">
      <w:pPr>
        <w:rPr>
          <w:noProof/>
        </w:rPr>
      </w:pPr>
      <w:r>
        <w:rPr>
          <w:noProof/>
        </w:rPr>
        <w:fldChar w:fldCharType="end"/>
      </w:r>
    </w:p>
    <w:p w14:paraId="030E7007" w14:textId="77777777" w:rsidR="009226D8" w:rsidRDefault="009226D8" w:rsidP="009226D8">
      <w:pPr>
        <w:rPr>
          <w:noProof/>
        </w:rPr>
      </w:pPr>
    </w:p>
    <w:p w14:paraId="5BEC6A2C" w14:textId="77777777" w:rsidR="009226D8" w:rsidRDefault="009226D8" w:rsidP="009226D8">
      <w:pPr>
        <w:rPr>
          <w:noProof/>
        </w:rPr>
      </w:pPr>
    </w:p>
    <w:p w14:paraId="17B20B95" w14:textId="77777777" w:rsidR="00A9272A" w:rsidRPr="00B142FA" w:rsidRDefault="00A9272A" w:rsidP="00B142FA">
      <w:pPr>
        <w:pStyle w:val="berschrift"/>
      </w:pPr>
      <w:bookmarkStart w:id="48" w:name="_Toc164974403"/>
      <w:r w:rsidRPr="00B142FA">
        <w:t>Tabellenverzeichnis</w:t>
      </w:r>
      <w:bookmarkEnd w:id="48"/>
    </w:p>
    <w:p w14:paraId="175C28BF" w14:textId="097CB4C5" w:rsidR="001D601A" w:rsidRDefault="007A07B3">
      <w:pPr>
        <w:pStyle w:val="Abbildungsverzeichnis"/>
        <w:tabs>
          <w:tab w:val="right" w:leader="dot" w:pos="9628"/>
        </w:tabs>
        <w:rPr>
          <w:rFonts w:asciiTheme="minorHAnsi" w:eastAsiaTheme="minorEastAsia" w:hAnsiTheme="minorHAnsi"/>
          <w:noProof/>
          <w:lang w:eastAsia="de-DE"/>
        </w:rPr>
      </w:pPr>
      <w:r w:rsidRPr="00721F5A">
        <w:rPr>
          <w:rStyle w:val="Hyperlink"/>
          <w:color w:val="auto"/>
          <w:u w:val="none"/>
        </w:rPr>
        <w:fldChar w:fldCharType="begin"/>
      </w:r>
      <w:r w:rsidRPr="00721F5A">
        <w:rPr>
          <w:rStyle w:val="Hyperlink"/>
          <w:color w:val="auto"/>
          <w:u w:val="none"/>
        </w:rPr>
        <w:instrText xml:space="preserve"> TOC \h \z \c "Tabelle" </w:instrText>
      </w:r>
      <w:r w:rsidRPr="00721F5A">
        <w:rPr>
          <w:rStyle w:val="Hyperlink"/>
          <w:color w:val="auto"/>
          <w:u w:val="none"/>
        </w:rPr>
        <w:fldChar w:fldCharType="separate"/>
      </w:r>
      <w:hyperlink w:anchor="_Toc164974392" w:history="1">
        <w:r w:rsidR="001D601A" w:rsidRPr="00DE57B8">
          <w:rPr>
            <w:rStyle w:val="Hyperlink"/>
            <w:noProof/>
          </w:rPr>
          <w:t>Tabelle 1: Aufbau des XSP Nachrichtenkopfs</w:t>
        </w:r>
        <w:r w:rsidR="001D601A">
          <w:rPr>
            <w:noProof/>
            <w:webHidden/>
          </w:rPr>
          <w:tab/>
        </w:r>
        <w:r w:rsidR="001D601A">
          <w:rPr>
            <w:noProof/>
            <w:webHidden/>
          </w:rPr>
          <w:fldChar w:fldCharType="begin"/>
        </w:r>
        <w:r w:rsidR="001D601A">
          <w:rPr>
            <w:noProof/>
            <w:webHidden/>
          </w:rPr>
          <w:instrText xml:space="preserve"> PAGEREF _Toc164974392 \h </w:instrText>
        </w:r>
        <w:r w:rsidR="001D601A">
          <w:rPr>
            <w:noProof/>
            <w:webHidden/>
          </w:rPr>
        </w:r>
        <w:r w:rsidR="001D601A">
          <w:rPr>
            <w:noProof/>
            <w:webHidden/>
          </w:rPr>
          <w:fldChar w:fldCharType="separate"/>
        </w:r>
        <w:r w:rsidR="00C5238B">
          <w:rPr>
            <w:noProof/>
            <w:webHidden/>
          </w:rPr>
          <w:t>15</w:t>
        </w:r>
        <w:r w:rsidR="001D601A">
          <w:rPr>
            <w:noProof/>
            <w:webHidden/>
          </w:rPr>
          <w:fldChar w:fldCharType="end"/>
        </w:r>
      </w:hyperlink>
    </w:p>
    <w:p w14:paraId="4593E0DB" w14:textId="0FF0066B" w:rsidR="001D601A" w:rsidRDefault="00C5238B">
      <w:pPr>
        <w:pStyle w:val="Abbildungsverzeichnis"/>
        <w:tabs>
          <w:tab w:val="right" w:leader="dot" w:pos="9628"/>
        </w:tabs>
        <w:rPr>
          <w:rFonts w:asciiTheme="minorHAnsi" w:eastAsiaTheme="minorEastAsia" w:hAnsiTheme="minorHAnsi"/>
          <w:noProof/>
          <w:lang w:eastAsia="de-DE"/>
        </w:rPr>
      </w:pPr>
      <w:hyperlink w:anchor="_Toc164974393" w:history="1">
        <w:r w:rsidR="001D601A" w:rsidRPr="00DE57B8">
          <w:rPr>
            <w:rStyle w:val="Hyperlink"/>
            <w:noProof/>
          </w:rPr>
          <w:t>Tabelle 2: Schriftgutobjekte in einer XPolizei-Nachricht</w:t>
        </w:r>
        <w:r w:rsidR="001D601A">
          <w:rPr>
            <w:noProof/>
            <w:webHidden/>
          </w:rPr>
          <w:tab/>
        </w:r>
        <w:r w:rsidR="001D601A">
          <w:rPr>
            <w:noProof/>
            <w:webHidden/>
          </w:rPr>
          <w:fldChar w:fldCharType="begin"/>
        </w:r>
        <w:r w:rsidR="001D601A">
          <w:rPr>
            <w:noProof/>
            <w:webHidden/>
          </w:rPr>
          <w:instrText xml:space="preserve"> PAGEREF _Toc164974393 \h </w:instrText>
        </w:r>
        <w:r w:rsidR="001D601A">
          <w:rPr>
            <w:noProof/>
            <w:webHidden/>
          </w:rPr>
        </w:r>
        <w:r w:rsidR="001D601A">
          <w:rPr>
            <w:noProof/>
            <w:webHidden/>
          </w:rPr>
          <w:fldChar w:fldCharType="separate"/>
        </w:r>
        <w:r>
          <w:rPr>
            <w:noProof/>
            <w:webHidden/>
          </w:rPr>
          <w:t>16</w:t>
        </w:r>
        <w:r w:rsidR="001D601A">
          <w:rPr>
            <w:noProof/>
            <w:webHidden/>
          </w:rPr>
          <w:fldChar w:fldCharType="end"/>
        </w:r>
      </w:hyperlink>
    </w:p>
    <w:p w14:paraId="5526179C" w14:textId="6B607DF9" w:rsidR="001D601A" w:rsidRDefault="00C5238B">
      <w:pPr>
        <w:pStyle w:val="Abbildungsverzeichnis"/>
        <w:tabs>
          <w:tab w:val="right" w:leader="dot" w:pos="9628"/>
        </w:tabs>
        <w:rPr>
          <w:rFonts w:asciiTheme="minorHAnsi" w:eastAsiaTheme="minorEastAsia" w:hAnsiTheme="minorHAnsi"/>
          <w:noProof/>
          <w:lang w:eastAsia="de-DE"/>
        </w:rPr>
      </w:pPr>
      <w:hyperlink w:anchor="_Toc164974394" w:history="1">
        <w:r w:rsidR="001D601A" w:rsidRPr="00DE57B8">
          <w:rPr>
            <w:rStyle w:val="Hyperlink"/>
            <w:noProof/>
          </w:rPr>
          <w:t>Tabelle 3: Liste der PJ-Nachrichten von Polizei an Justiz, inkl. Status</w:t>
        </w:r>
        <w:r w:rsidR="001D601A">
          <w:rPr>
            <w:noProof/>
            <w:webHidden/>
          </w:rPr>
          <w:tab/>
        </w:r>
        <w:r w:rsidR="001D601A">
          <w:rPr>
            <w:noProof/>
            <w:webHidden/>
          </w:rPr>
          <w:fldChar w:fldCharType="begin"/>
        </w:r>
        <w:r w:rsidR="001D601A">
          <w:rPr>
            <w:noProof/>
            <w:webHidden/>
          </w:rPr>
          <w:instrText xml:space="preserve"> PAGEREF _Toc164974394 \h </w:instrText>
        </w:r>
        <w:r w:rsidR="001D601A">
          <w:rPr>
            <w:noProof/>
            <w:webHidden/>
          </w:rPr>
        </w:r>
        <w:r w:rsidR="001D601A">
          <w:rPr>
            <w:noProof/>
            <w:webHidden/>
          </w:rPr>
          <w:fldChar w:fldCharType="separate"/>
        </w:r>
        <w:r>
          <w:rPr>
            <w:noProof/>
            <w:webHidden/>
          </w:rPr>
          <w:t>18</w:t>
        </w:r>
        <w:r w:rsidR="001D601A">
          <w:rPr>
            <w:noProof/>
            <w:webHidden/>
          </w:rPr>
          <w:fldChar w:fldCharType="end"/>
        </w:r>
      </w:hyperlink>
    </w:p>
    <w:p w14:paraId="3164A4A6" w14:textId="42557A59" w:rsidR="001D601A" w:rsidRDefault="00C5238B">
      <w:pPr>
        <w:pStyle w:val="Abbildungsverzeichnis"/>
        <w:tabs>
          <w:tab w:val="right" w:leader="dot" w:pos="9628"/>
        </w:tabs>
        <w:rPr>
          <w:rFonts w:asciiTheme="minorHAnsi" w:eastAsiaTheme="minorEastAsia" w:hAnsiTheme="minorHAnsi"/>
          <w:noProof/>
          <w:lang w:eastAsia="de-DE"/>
        </w:rPr>
      </w:pPr>
      <w:hyperlink w:anchor="_Toc164974395" w:history="1">
        <w:r w:rsidR="001D601A" w:rsidRPr="00DE57B8">
          <w:rPr>
            <w:rStyle w:val="Hyperlink"/>
            <w:noProof/>
          </w:rPr>
          <w:t>Tabelle 4: Liste der JP-Nachrichten von Justiz an Polizei, inkl. Status</w:t>
        </w:r>
        <w:r w:rsidR="001D601A">
          <w:rPr>
            <w:noProof/>
            <w:webHidden/>
          </w:rPr>
          <w:tab/>
        </w:r>
        <w:r w:rsidR="001D601A">
          <w:rPr>
            <w:noProof/>
            <w:webHidden/>
          </w:rPr>
          <w:fldChar w:fldCharType="begin"/>
        </w:r>
        <w:r w:rsidR="001D601A">
          <w:rPr>
            <w:noProof/>
            <w:webHidden/>
          </w:rPr>
          <w:instrText xml:space="preserve"> PAGEREF _Toc164974395 \h </w:instrText>
        </w:r>
        <w:r w:rsidR="001D601A">
          <w:rPr>
            <w:noProof/>
            <w:webHidden/>
          </w:rPr>
        </w:r>
        <w:r w:rsidR="001D601A">
          <w:rPr>
            <w:noProof/>
            <w:webHidden/>
          </w:rPr>
          <w:fldChar w:fldCharType="separate"/>
        </w:r>
        <w:r>
          <w:rPr>
            <w:noProof/>
            <w:webHidden/>
          </w:rPr>
          <w:t>19</w:t>
        </w:r>
        <w:r w:rsidR="001D601A">
          <w:rPr>
            <w:noProof/>
            <w:webHidden/>
          </w:rPr>
          <w:fldChar w:fldCharType="end"/>
        </w:r>
      </w:hyperlink>
    </w:p>
    <w:p w14:paraId="7D0D3A22" w14:textId="09CC475B" w:rsidR="001D601A" w:rsidRDefault="00C5238B">
      <w:pPr>
        <w:pStyle w:val="Abbildungsverzeichnis"/>
        <w:tabs>
          <w:tab w:val="right" w:leader="dot" w:pos="9628"/>
        </w:tabs>
        <w:rPr>
          <w:rFonts w:asciiTheme="minorHAnsi" w:eastAsiaTheme="minorEastAsia" w:hAnsiTheme="minorHAnsi"/>
          <w:noProof/>
          <w:lang w:eastAsia="de-DE"/>
        </w:rPr>
      </w:pPr>
      <w:hyperlink w:anchor="_Toc164974396" w:history="1">
        <w:r w:rsidR="001D601A" w:rsidRPr="00DE57B8">
          <w:rPr>
            <w:rStyle w:val="Hyperlink"/>
            <w:noProof/>
          </w:rPr>
          <w:t>Tabelle 5: Liste der verwendeten projektspezifischen XPolizei-Erweiterungen in dAPJ-Nachrichten</w:t>
        </w:r>
        <w:r w:rsidR="001D601A">
          <w:rPr>
            <w:noProof/>
            <w:webHidden/>
          </w:rPr>
          <w:tab/>
        </w:r>
        <w:r w:rsidR="001D601A">
          <w:rPr>
            <w:noProof/>
            <w:webHidden/>
          </w:rPr>
          <w:fldChar w:fldCharType="begin"/>
        </w:r>
        <w:r w:rsidR="001D601A">
          <w:rPr>
            <w:noProof/>
            <w:webHidden/>
          </w:rPr>
          <w:instrText xml:space="preserve"> PAGEREF _Toc164974396 \h </w:instrText>
        </w:r>
        <w:r w:rsidR="001D601A">
          <w:rPr>
            <w:noProof/>
            <w:webHidden/>
          </w:rPr>
        </w:r>
        <w:r w:rsidR="001D601A">
          <w:rPr>
            <w:noProof/>
            <w:webHidden/>
          </w:rPr>
          <w:fldChar w:fldCharType="separate"/>
        </w:r>
        <w:r>
          <w:rPr>
            <w:noProof/>
            <w:webHidden/>
          </w:rPr>
          <w:t>42</w:t>
        </w:r>
        <w:r w:rsidR="001D601A">
          <w:rPr>
            <w:noProof/>
            <w:webHidden/>
          </w:rPr>
          <w:fldChar w:fldCharType="end"/>
        </w:r>
      </w:hyperlink>
    </w:p>
    <w:p w14:paraId="6745212E" w14:textId="2301CE82" w:rsidR="00721F5A" w:rsidRPr="00721F5A" w:rsidRDefault="007A07B3" w:rsidP="00721F5A">
      <w:pPr>
        <w:pStyle w:val="Abbildungsverzeichnis"/>
        <w:rPr>
          <w:rStyle w:val="Hyperlink"/>
          <w:color w:val="auto"/>
          <w:u w:val="none"/>
        </w:rPr>
      </w:pPr>
      <w:r w:rsidRPr="00721F5A">
        <w:rPr>
          <w:rStyle w:val="Hyperlink"/>
          <w:color w:val="auto"/>
          <w:u w:val="none"/>
        </w:rPr>
        <w:fldChar w:fldCharType="end"/>
      </w:r>
    </w:p>
    <w:p w14:paraId="6216C2F8" w14:textId="77777777" w:rsidR="007A07B3" w:rsidRDefault="007A07B3" w:rsidP="00E43AB4">
      <w:pPr>
        <w:rPr>
          <w:noProof/>
        </w:rPr>
      </w:pPr>
      <w:r>
        <w:rPr>
          <w:noProof/>
        </w:rPr>
        <w:br w:type="page"/>
      </w:r>
    </w:p>
    <w:p w14:paraId="1E428C19" w14:textId="77777777" w:rsidR="00362FBE" w:rsidRPr="00F32E15" w:rsidRDefault="00362FBE" w:rsidP="00362FBE">
      <w:pPr>
        <w:pStyle w:val="berschrift"/>
      </w:pPr>
      <w:bookmarkStart w:id="49" w:name="_Toc17963706"/>
      <w:bookmarkStart w:id="50" w:name="_Toc47092577"/>
      <w:bookmarkStart w:id="51" w:name="_Toc56006146"/>
      <w:bookmarkStart w:id="52" w:name="_Toc164974404"/>
      <w:r w:rsidRPr="00F32E15">
        <w:lastRenderedPageBreak/>
        <w:t>Abkürzungsverzeichnis</w:t>
      </w:r>
      <w:bookmarkEnd w:id="49"/>
      <w:bookmarkEnd w:id="50"/>
      <w:bookmarkEnd w:id="51"/>
      <w:bookmarkEnd w:id="52"/>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113" w:type="dxa"/>
        </w:tblCellMar>
        <w:tblLook w:val="04A0" w:firstRow="1" w:lastRow="0" w:firstColumn="1" w:lastColumn="0" w:noHBand="0" w:noVBand="1"/>
      </w:tblPr>
      <w:tblGrid>
        <w:gridCol w:w="1701"/>
        <w:gridCol w:w="7540"/>
      </w:tblGrid>
      <w:tr w:rsidR="00D1731D" w:rsidRPr="001D157C" w14:paraId="4C27CC9D" w14:textId="77777777" w:rsidTr="002C582F">
        <w:tc>
          <w:tcPr>
            <w:tcW w:w="1701" w:type="dxa"/>
            <w:vAlign w:val="center"/>
          </w:tcPr>
          <w:p w14:paraId="3D5AB05A" w14:textId="44595CC9" w:rsidR="00D1731D" w:rsidRPr="001D157C" w:rsidRDefault="00D1731D" w:rsidP="00AC1083">
            <w:pPr>
              <w:spacing w:after="0"/>
              <w:rPr>
                <w:rFonts w:asciiTheme="minorHAnsi" w:hAnsiTheme="minorHAnsi" w:cstheme="minorHAnsi"/>
              </w:rPr>
            </w:pPr>
            <w:r>
              <w:rPr>
                <w:rFonts w:asciiTheme="minorHAnsi" w:hAnsiTheme="minorHAnsi" w:cstheme="minorHAnsi"/>
              </w:rPr>
              <w:t>API</w:t>
            </w:r>
          </w:p>
        </w:tc>
        <w:tc>
          <w:tcPr>
            <w:tcW w:w="7540" w:type="dxa"/>
            <w:vAlign w:val="center"/>
          </w:tcPr>
          <w:p w14:paraId="5B2C4389" w14:textId="1B43225D" w:rsidR="00D1731D" w:rsidRPr="001D157C" w:rsidRDefault="00D1731D" w:rsidP="00AC1083">
            <w:pPr>
              <w:spacing w:after="0"/>
              <w:rPr>
                <w:rFonts w:asciiTheme="minorHAnsi" w:hAnsiTheme="minorHAnsi" w:cstheme="minorHAnsi"/>
              </w:rPr>
            </w:pPr>
            <w:proofErr w:type="spellStart"/>
            <w:r>
              <w:rPr>
                <w:rFonts w:asciiTheme="minorHAnsi" w:hAnsiTheme="minorHAnsi" w:cstheme="minorHAnsi"/>
              </w:rPr>
              <w:t>Application</w:t>
            </w:r>
            <w:proofErr w:type="spellEnd"/>
            <w:r>
              <w:rPr>
                <w:rFonts w:asciiTheme="minorHAnsi" w:hAnsiTheme="minorHAnsi" w:cstheme="minorHAnsi"/>
              </w:rPr>
              <w:t xml:space="preserve"> </w:t>
            </w:r>
            <w:proofErr w:type="spellStart"/>
            <w:r>
              <w:rPr>
                <w:rFonts w:asciiTheme="minorHAnsi" w:hAnsiTheme="minorHAnsi" w:cstheme="minorHAnsi"/>
              </w:rPr>
              <w:t>Programming</w:t>
            </w:r>
            <w:proofErr w:type="spellEnd"/>
            <w:r>
              <w:rPr>
                <w:rFonts w:asciiTheme="minorHAnsi" w:hAnsiTheme="minorHAnsi" w:cstheme="minorHAnsi"/>
              </w:rPr>
              <w:t xml:space="preserve"> Interface</w:t>
            </w:r>
          </w:p>
        </w:tc>
      </w:tr>
      <w:tr w:rsidR="00362FBE" w:rsidRPr="001D157C" w14:paraId="4F309FBD" w14:textId="77777777" w:rsidTr="002C582F">
        <w:tc>
          <w:tcPr>
            <w:tcW w:w="1701" w:type="dxa"/>
            <w:vAlign w:val="center"/>
          </w:tcPr>
          <w:p w14:paraId="7A05530D" w14:textId="77777777" w:rsidR="00362FBE" w:rsidRPr="001D157C" w:rsidRDefault="00362FBE" w:rsidP="00AC1083">
            <w:pPr>
              <w:spacing w:after="0"/>
              <w:rPr>
                <w:rFonts w:asciiTheme="minorHAnsi" w:hAnsiTheme="minorHAnsi" w:cstheme="minorHAnsi"/>
                <w:sz w:val="22"/>
                <w:szCs w:val="22"/>
              </w:rPr>
            </w:pPr>
            <w:r w:rsidRPr="001D157C">
              <w:rPr>
                <w:rFonts w:asciiTheme="minorHAnsi" w:hAnsiTheme="minorHAnsi" w:cstheme="minorHAnsi"/>
                <w:sz w:val="22"/>
                <w:szCs w:val="22"/>
              </w:rPr>
              <w:t>BKA</w:t>
            </w:r>
          </w:p>
        </w:tc>
        <w:tc>
          <w:tcPr>
            <w:tcW w:w="7540" w:type="dxa"/>
            <w:vAlign w:val="center"/>
          </w:tcPr>
          <w:p w14:paraId="39500DDD" w14:textId="77777777" w:rsidR="00362FBE" w:rsidRPr="001D157C" w:rsidRDefault="00362FBE" w:rsidP="00AC1083">
            <w:pPr>
              <w:spacing w:after="0"/>
              <w:rPr>
                <w:rFonts w:asciiTheme="minorHAnsi" w:hAnsiTheme="minorHAnsi" w:cstheme="minorHAnsi"/>
                <w:sz w:val="22"/>
                <w:szCs w:val="22"/>
              </w:rPr>
            </w:pPr>
            <w:r w:rsidRPr="001D157C">
              <w:rPr>
                <w:rFonts w:asciiTheme="minorHAnsi" w:hAnsiTheme="minorHAnsi" w:cstheme="minorHAnsi"/>
                <w:sz w:val="22"/>
                <w:szCs w:val="22"/>
              </w:rPr>
              <w:t xml:space="preserve">Bundeskriminalamt </w:t>
            </w:r>
          </w:p>
        </w:tc>
      </w:tr>
      <w:tr w:rsidR="00362FBE" w:rsidRPr="001D157C" w14:paraId="6CB9022E" w14:textId="77777777" w:rsidTr="002C582F">
        <w:tc>
          <w:tcPr>
            <w:tcW w:w="1701" w:type="dxa"/>
            <w:vAlign w:val="center"/>
          </w:tcPr>
          <w:p w14:paraId="176D084E" w14:textId="77777777" w:rsidR="00362FBE" w:rsidRPr="001D157C" w:rsidRDefault="00362FBE" w:rsidP="00AC1083">
            <w:pPr>
              <w:spacing w:after="0"/>
              <w:rPr>
                <w:rFonts w:asciiTheme="minorHAnsi" w:hAnsiTheme="minorHAnsi" w:cstheme="minorHAnsi"/>
                <w:sz w:val="22"/>
                <w:szCs w:val="22"/>
              </w:rPr>
            </w:pPr>
            <w:proofErr w:type="spellStart"/>
            <w:r w:rsidRPr="001D157C">
              <w:rPr>
                <w:rFonts w:asciiTheme="minorHAnsi" w:hAnsiTheme="minorHAnsi" w:cstheme="minorHAnsi"/>
                <w:sz w:val="22"/>
                <w:szCs w:val="22"/>
              </w:rPr>
              <w:t>BLProgT</w:t>
            </w:r>
            <w:proofErr w:type="spellEnd"/>
          </w:p>
        </w:tc>
        <w:tc>
          <w:tcPr>
            <w:tcW w:w="7540" w:type="dxa"/>
            <w:vAlign w:val="center"/>
          </w:tcPr>
          <w:p w14:paraId="4CE4485D" w14:textId="77777777" w:rsidR="00362FBE" w:rsidRPr="001D157C" w:rsidRDefault="00362FBE" w:rsidP="00AC1083">
            <w:pPr>
              <w:spacing w:after="0"/>
              <w:rPr>
                <w:rFonts w:asciiTheme="minorHAnsi" w:hAnsiTheme="minorHAnsi" w:cstheme="minorHAnsi"/>
                <w:sz w:val="22"/>
                <w:szCs w:val="22"/>
              </w:rPr>
            </w:pPr>
            <w:r w:rsidRPr="001D157C">
              <w:rPr>
                <w:rFonts w:asciiTheme="minorHAnsi" w:hAnsiTheme="minorHAnsi" w:cstheme="minorHAnsi"/>
                <w:sz w:val="22"/>
                <w:szCs w:val="22"/>
              </w:rPr>
              <w:t>Bund-Länder-Programmleitertagung</w:t>
            </w:r>
          </w:p>
        </w:tc>
      </w:tr>
      <w:tr w:rsidR="009F0E9B" w:rsidRPr="001D157C" w14:paraId="34F58F45" w14:textId="77777777" w:rsidTr="002C582F">
        <w:tc>
          <w:tcPr>
            <w:tcW w:w="1701" w:type="dxa"/>
            <w:vAlign w:val="center"/>
          </w:tcPr>
          <w:p w14:paraId="77A1193B" w14:textId="4BAD8369" w:rsidR="009F0E9B" w:rsidRPr="001D157C" w:rsidRDefault="009F0E9B" w:rsidP="00AC1083">
            <w:pPr>
              <w:spacing w:after="0"/>
              <w:rPr>
                <w:rFonts w:asciiTheme="minorHAnsi" w:hAnsiTheme="minorHAnsi" w:cstheme="minorHAnsi"/>
              </w:rPr>
            </w:pPr>
            <w:r>
              <w:rPr>
                <w:rFonts w:asciiTheme="minorHAnsi" w:hAnsiTheme="minorHAnsi" w:cstheme="minorHAnsi"/>
              </w:rPr>
              <w:t>dAPJ</w:t>
            </w:r>
          </w:p>
        </w:tc>
        <w:tc>
          <w:tcPr>
            <w:tcW w:w="7540" w:type="dxa"/>
            <w:vAlign w:val="center"/>
          </w:tcPr>
          <w:p w14:paraId="7A51F373" w14:textId="664D5E81" w:rsidR="009F0E9B" w:rsidRPr="001D157C" w:rsidRDefault="009F0E9B" w:rsidP="00AC1083">
            <w:pPr>
              <w:spacing w:after="0"/>
              <w:rPr>
                <w:rFonts w:asciiTheme="minorHAnsi" w:hAnsiTheme="minorHAnsi" w:cstheme="minorHAnsi"/>
              </w:rPr>
            </w:pPr>
            <w:r>
              <w:rPr>
                <w:rFonts w:asciiTheme="minorHAnsi" w:hAnsiTheme="minorHAnsi" w:cstheme="minorHAnsi"/>
              </w:rPr>
              <w:t>digitaler Austausch Polizei - Ju</w:t>
            </w:r>
            <w:r w:rsidR="00387788">
              <w:rPr>
                <w:rFonts w:asciiTheme="minorHAnsi" w:hAnsiTheme="minorHAnsi" w:cstheme="minorHAnsi"/>
              </w:rPr>
              <w:t>s</w:t>
            </w:r>
            <w:r>
              <w:rPr>
                <w:rFonts w:asciiTheme="minorHAnsi" w:hAnsiTheme="minorHAnsi" w:cstheme="minorHAnsi"/>
              </w:rPr>
              <w:t>tiz</w:t>
            </w:r>
          </w:p>
        </w:tc>
      </w:tr>
      <w:tr w:rsidR="009F0E9B" w:rsidRPr="001D157C" w14:paraId="424BC3CE" w14:textId="77777777" w:rsidTr="002C582F">
        <w:tc>
          <w:tcPr>
            <w:tcW w:w="1701" w:type="dxa"/>
            <w:vAlign w:val="center"/>
          </w:tcPr>
          <w:p w14:paraId="1F276823" w14:textId="1DE1FC4E" w:rsidR="009F0E9B" w:rsidRDefault="009F0E9B" w:rsidP="00AC1083">
            <w:pPr>
              <w:spacing w:after="0"/>
              <w:rPr>
                <w:rFonts w:asciiTheme="minorHAnsi" w:hAnsiTheme="minorHAnsi" w:cstheme="minorHAnsi"/>
              </w:rPr>
            </w:pPr>
            <w:r>
              <w:rPr>
                <w:rFonts w:asciiTheme="minorHAnsi" w:hAnsiTheme="minorHAnsi" w:cstheme="minorHAnsi"/>
              </w:rPr>
              <w:t>EAS</w:t>
            </w:r>
          </w:p>
        </w:tc>
        <w:tc>
          <w:tcPr>
            <w:tcW w:w="7540" w:type="dxa"/>
            <w:vAlign w:val="center"/>
          </w:tcPr>
          <w:p w14:paraId="45D2C7E7" w14:textId="5B2EAAD3" w:rsidR="009F0E9B" w:rsidRDefault="009F0E9B" w:rsidP="00AC1083">
            <w:pPr>
              <w:spacing w:after="0"/>
              <w:rPr>
                <w:rFonts w:asciiTheme="minorHAnsi" w:hAnsiTheme="minorHAnsi" w:cstheme="minorHAnsi"/>
              </w:rPr>
            </w:pPr>
            <w:r>
              <w:rPr>
                <w:rFonts w:asciiTheme="minorHAnsi" w:hAnsiTheme="minorHAnsi" w:cstheme="minorHAnsi"/>
              </w:rPr>
              <w:t>Elektronische Akte in Strafsachen</w:t>
            </w:r>
          </w:p>
        </w:tc>
      </w:tr>
      <w:tr w:rsidR="00362FBE" w:rsidRPr="001D157C" w14:paraId="72531068" w14:textId="77777777" w:rsidTr="002C582F">
        <w:tc>
          <w:tcPr>
            <w:tcW w:w="1701" w:type="dxa"/>
            <w:vAlign w:val="center"/>
          </w:tcPr>
          <w:p w14:paraId="10959C38" w14:textId="77777777" w:rsidR="00362FBE" w:rsidRPr="001D157C" w:rsidRDefault="00362FBE" w:rsidP="00AC1083">
            <w:pPr>
              <w:spacing w:after="0"/>
              <w:rPr>
                <w:rFonts w:asciiTheme="minorHAnsi" w:hAnsiTheme="minorHAnsi" w:cstheme="minorHAnsi"/>
                <w:sz w:val="22"/>
                <w:szCs w:val="22"/>
              </w:rPr>
            </w:pPr>
            <w:proofErr w:type="spellStart"/>
            <w:r w:rsidRPr="001D157C">
              <w:rPr>
                <w:rFonts w:asciiTheme="minorHAnsi" w:hAnsiTheme="minorHAnsi" w:cstheme="minorHAnsi"/>
                <w:sz w:val="22"/>
                <w:szCs w:val="22"/>
              </w:rPr>
              <w:t>GProgL</w:t>
            </w:r>
            <w:proofErr w:type="spellEnd"/>
          </w:p>
        </w:tc>
        <w:tc>
          <w:tcPr>
            <w:tcW w:w="7540" w:type="dxa"/>
            <w:vAlign w:val="center"/>
          </w:tcPr>
          <w:p w14:paraId="5696CD69" w14:textId="77777777" w:rsidR="00362FBE" w:rsidRPr="001D157C" w:rsidRDefault="00362FBE" w:rsidP="00AC1083">
            <w:pPr>
              <w:spacing w:after="0"/>
              <w:rPr>
                <w:rFonts w:asciiTheme="minorHAnsi" w:hAnsiTheme="minorHAnsi" w:cstheme="minorHAnsi"/>
                <w:sz w:val="22"/>
                <w:szCs w:val="22"/>
              </w:rPr>
            </w:pPr>
            <w:r w:rsidRPr="001D157C">
              <w:rPr>
                <w:rFonts w:asciiTheme="minorHAnsi" w:hAnsiTheme="minorHAnsi" w:cstheme="minorHAnsi"/>
                <w:sz w:val="22"/>
                <w:szCs w:val="22"/>
              </w:rPr>
              <w:t xml:space="preserve">Gesamtprogrammleitung </w:t>
            </w:r>
          </w:p>
        </w:tc>
      </w:tr>
      <w:tr w:rsidR="00362FBE" w:rsidRPr="002C02C9" w14:paraId="5DE23A52" w14:textId="77777777" w:rsidTr="002C582F">
        <w:tc>
          <w:tcPr>
            <w:tcW w:w="1701" w:type="dxa"/>
            <w:vAlign w:val="center"/>
          </w:tcPr>
          <w:p w14:paraId="77A948C2" w14:textId="77777777" w:rsidR="00362FBE" w:rsidRPr="002C02C9" w:rsidRDefault="00362FBE" w:rsidP="00AC1083">
            <w:pPr>
              <w:spacing w:after="0"/>
              <w:rPr>
                <w:rFonts w:asciiTheme="minorHAnsi" w:hAnsiTheme="minorHAnsi"/>
                <w:sz w:val="22"/>
                <w:szCs w:val="22"/>
              </w:rPr>
            </w:pPr>
            <w:r w:rsidRPr="002C02C9">
              <w:rPr>
                <w:rFonts w:asciiTheme="minorHAnsi" w:hAnsiTheme="minorHAnsi"/>
                <w:sz w:val="22"/>
                <w:szCs w:val="22"/>
              </w:rPr>
              <w:t>iVBS</w:t>
            </w:r>
          </w:p>
        </w:tc>
        <w:tc>
          <w:tcPr>
            <w:tcW w:w="7540" w:type="dxa"/>
            <w:vAlign w:val="center"/>
          </w:tcPr>
          <w:p w14:paraId="345938BB" w14:textId="77777777" w:rsidR="00362FBE" w:rsidRPr="002C02C9" w:rsidRDefault="00362FBE" w:rsidP="00AC1083">
            <w:pPr>
              <w:spacing w:after="0"/>
              <w:rPr>
                <w:rFonts w:asciiTheme="minorHAnsi" w:hAnsiTheme="minorHAnsi"/>
                <w:sz w:val="22"/>
                <w:szCs w:val="22"/>
              </w:rPr>
            </w:pPr>
            <w:r w:rsidRPr="002C02C9">
              <w:rPr>
                <w:rFonts w:asciiTheme="minorHAnsi" w:hAnsiTheme="minorHAnsi"/>
                <w:sz w:val="22"/>
                <w:szCs w:val="22"/>
              </w:rPr>
              <w:t>Interims-Vorgangsbearbeitungssystem</w:t>
            </w:r>
          </w:p>
        </w:tc>
      </w:tr>
      <w:tr w:rsidR="002E0755" w:rsidRPr="004D420F" w14:paraId="177FA95D" w14:textId="77777777" w:rsidTr="002C582F">
        <w:tc>
          <w:tcPr>
            <w:tcW w:w="1701" w:type="dxa"/>
            <w:vAlign w:val="center"/>
          </w:tcPr>
          <w:p w14:paraId="4AE43434" w14:textId="77777777" w:rsidR="002E0755" w:rsidRPr="004D420F" w:rsidRDefault="002E0755" w:rsidP="00AC1083">
            <w:pPr>
              <w:spacing w:after="0"/>
              <w:rPr>
                <w:rFonts w:asciiTheme="minorHAnsi" w:hAnsiTheme="minorHAnsi"/>
                <w:sz w:val="22"/>
                <w:szCs w:val="22"/>
              </w:rPr>
            </w:pPr>
            <w:r w:rsidRPr="004D420F">
              <w:rPr>
                <w:rFonts w:asciiTheme="minorHAnsi" w:hAnsiTheme="minorHAnsi"/>
                <w:sz w:val="22"/>
                <w:szCs w:val="22"/>
              </w:rPr>
              <w:t>KA</w:t>
            </w:r>
          </w:p>
        </w:tc>
        <w:tc>
          <w:tcPr>
            <w:tcW w:w="7540" w:type="dxa"/>
            <w:vAlign w:val="center"/>
          </w:tcPr>
          <w:p w14:paraId="2FB3959E" w14:textId="77777777" w:rsidR="002E0755" w:rsidRPr="004D420F" w:rsidRDefault="002E0755" w:rsidP="00AC1083">
            <w:pPr>
              <w:spacing w:after="0"/>
              <w:rPr>
                <w:rFonts w:asciiTheme="minorHAnsi" w:hAnsiTheme="minorHAnsi"/>
                <w:sz w:val="22"/>
                <w:szCs w:val="22"/>
              </w:rPr>
            </w:pPr>
            <w:r w:rsidRPr="004D420F">
              <w:rPr>
                <w:rFonts w:asciiTheme="minorHAnsi" w:hAnsiTheme="minorHAnsi"/>
                <w:sz w:val="22"/>
                <w:szCs w:val="22"/>
              </w:rPr>
              <w:t>Kommunikationsanlass</w:t>
            </w:r>
          </w:p>
        </w:tc>
      </w:tr>
      <w:tr w:rsidR="009F0E9B" w:rsidRPr="004D420F" w14:paraId="575E8263" w14:textId="77777777" w:rsidTr="002C582F">
        <w:tc>
          <w:tcPr>
            <w:tcW w:w="1701" w:type="dxa"/>
            <w:vAlign w:val="center"/>
          </w:tcPr>
          <w:p w14:paraId="4380D5DD" w14:textId="45A91D46" w:rsidR="009F0E9B" w:rsidRPr="004D420F" w:rsidRDefault="009F0E9B" w:rsidP="00AC1083">
            <w:pPr>
              <w:spacing w:after="0"/>
              <w:rPr>
                <w:rFonts w:asciiTheme="minorHAnsi" w:hAnsiTheme="minorHAnsi"/>
              </w:rPr>
            </w:pPr>
            <w:r>
              <w:rPr>
                <w:rFonts w:asciiTheme="minorHAnsi" w:hAnsiTheme="minorHAnsi"/>
              </w:rPr>
              <w:t>REST</w:t>
            </w:r>
          </w:p>
        </w:tc>
        <w:tc>
          <w:tcPr>
            <w:tcW w:w="7540" w:type="dxa"/>
            <w:vAlign w:val="center"/>
          </w:tcPr>
          <w:p w14:paraId="40996257" w14:textId="008C1DCE" w:rsidR="009F0E9B" w:rsidRPr="004D420F" w:rsidRDefault="009F0E9B" w:rsidP="00AC1083">
            <w:pPr>
              <w:spacing w:after="0"/>
              <w:rPr>
                <w:rFonts w:asciiTheme="minorHAnsi" w:hAnsiTheme="minorHAnsi"/>
              </w:rPr>
            </w:pPr>
            <w:proofErr w:type="spellStart"/>
            <w:r>
              <w:rPr>
                <w:rFonts w:asciiTheme="minorHAnsi" w:hAnsiTheme="minorHAnsi"/>
              </w:rPr>
              <w:t>REpresentative</w:t>
            </w:r>
            <w:proofErr w:type="spellEnd"/>
            <w:r>
              <w:rPr>
                <w:rFonts w:asciiTheme="minorHAnsi" w:hAnsiTheme="minorHAnsi"/>
              </w:rPr>
              <w:t xml:space="preserve"> State</w:t>
            </w:r>
            <w:r w:rsidR="00D1731D">
              <w:rPr>
                <w:rFonts w:asciiTheme="minorHAnsi" w:hAnsiTheme="minorHAnsi"/>
              </w:rPr>
              <w:t xml:space="preserve"> Transfer</w:t>
            </w:r>
          </w:p>
        </w:tc>
      </w:tr>
      <w:tr w:rsidR="004D420F" w:rsidRPr="004D420F" w14:paraId="3EDADFD5" w14:textId="77777777" w:rsidTr="002C582F">
        <w:tc>
          <w:tcPr>
            <w:tcW w:w="1701" w:type="dxa"/>
            <w:vAlign w:val="center"/>
          </w:tcPr>
          <w:p w14:paraId="17911BE5" w14:textId="77777777" w:rsidR="004D420F" w:rsidRPr="004D420F" w:rsidRDefault="004D420F" w:rsidP="00AC1083">
            <w:pPr>
              <w:spacing w:after="0"/>
              <w:rPr>
                <w:rFonts w:asciiTheme="minorHAnsi" w:hAnsiTheme="minorHAnsi"/>
                <w:sz w:val="22"/>
              </w:rPr>
            </w:pPr>
            <w:r w:rsidRPr="004D420F">
              <w:rPr>
                <w:rFonts w:asciiTheme="minorHAnsi" w:hAnsiTheme="minorHAnsi"/>
                <w:sz w:val="22"/>
              </w:rPr>
              <w:t>SGO</w:t>
            </w:r>
          </w:p>
        </w:tc>
        <w:tc>
          <w:tcPr>
            <w:tcW w:w="7540" w:type="dxa"/>
            <w:vAlign w:val="center"/>
          </w:tcPr>
          <w:p w14:paraId="34E7E221" w14:textId="77777777" w:rsidR="004D420F" w:rsidRPr="004D420F" w:rsidRDefault="004D420F" w:rsidP="00AC1083">
            <w:pPr>
              <w:spacing w:after="0"/>
              <w:rPr>
                <w:rFonts w:asciiTheme="minorHAnsi" w:hAnsiTheme="minorHAnsi"/>
                <w:sz w:val="22"/>
              </w:rPr>
            </w:pPr>
            <w:r w:rsidRPr="004D420F">
              <w:rPr>
                <w:rFonts w:asciiTheme="minorHAnsi" w:hAnsiTheme="minorHAnsi"/>
                <w:sz w:val="22"/>
              </w:rPr>
              <w:t>Schriftgutobjekt</w:t>
            </w:r>
          </w:p>
        </w:tc>
      </w:tr>
      <w:tr w:rsidR="00D1731D" w:rsidRPr="004D420F" w14:paraId="7D316818" w14:textId="77777777" w:rsidTr="002C582F">
        <w:tc>
          <w:tcPr>
            <w:tcW w:w="1701" w:type="dxa"/>
            <w:vAlign w:val="center"/>
          </w:tcPr>
          <w:p w14:paraId="540D3E05" w14:textId="1906ACC6" w:rsidR="00D1731D" w:rsidRPr="004D420F" w:rsidRDefault="00D1731D" w:rsidP="00AC1083">
            <w:pPr>
              <w:spacing w:after="0"/>
              <w:rPr>
                <w:rFonts w:asciiTheme="minorHAnsi" w:hAnsiTheme="minorHAnsi"/>
              </w:rPr>
            </w:pPr>
            <w:r>
              <w:rPr>
                <w:rFonts w:asciiTheme="minorHAnsi" w:hAnsiTheme="minorHAnsi"/>
              </w:rPr>
              <w:t>SOAP</w:t>
            </w:r>
          </w:p>
        </w:tc>
        <w:tc>
          <w:tcPr>
            <w:tcW w:w="7540" w:type="dxa"/>
            <w:vAlign w:val="center"/>
          </w:tcPr>
          <w:p w14:paraId="1B112E7E" w14:textId="27F2B4C5" w:rsidR="00D1731D" w:rsidRPr="004D420F" w:rsidRDefault="00D1731D" w:rsidP="00AC1083">
            <w:pPr>
              <w:spacing w:after="0"/>
              <w:rPr>
                <w:rFonts w:asciiTheme="minorHAnsi" w:hAnsiTheme="minorHAnsi"/>
              </w:rPr>
            </w:pPr>
            <w:r>
              <w:rPr>
                <w:rFonts w:asciiTheme="minorHAnsi" w:hAnsiTheme="minorHAnsi"/>
              </w:rPr>
              <w:t xml:space="preserve">Simple </w:t>
            </w:r>
            <w:proofErr w:type="spellStart"/>
            <w:r>
              <w:rPr>
                <w:rFonts w:asciiTheme="minorHAnsi" w:hAnsiTheme="minorHAnsi"/>
              </w:rPr>
              <w:t>Object</w:t>
            </w:r>
            <w:proofErr w:type="spellEnd"/>
            <w:r>
              <w:rPr>
                <w:rFonts w:asciiTheme="minorHAnsi" w:hAnsiTheme="minorHAnsi"/>
              </w:rPr>
              <w:t xml:space="preserve"> Access Protocol</w:t>
            </w:r>
          </w:p>
        </w:tc>
      </w:tr>
      <w:tr w:rsidR="00D1731D" w:rsidRPr="004D420F" w14:paraId="51E92AA1" w14:textId="77777777" w:rsidTr="002C582F">
        <w:tc>
          <w:tcPr>
            <w:tcW w:w="1701" w:type="dxa"/>
            <w:vAlign w:val="center"/>
          </w:tcPr>
          <w:p w14:paraId="796338B8" w14:textId="3EA13539" w:rsidR="00D1731D" w:rsidRPr="004D420F" w:rsidRDefault="00D1731D" w:rsidP="00AC1083">
            <w:pPr>
              <w:spacing w:after="0"/>
              <w:rPr>
                <w:rFonts w:asciiTheme="minorHAnsi" w:hAnsiTheme="minorHAnsi"/>
              </w:rPr>
            </w:pPr>
            <w:r>
              <w:rPr>
                <w:rFonts w:asciiTheme="minorHAnsi" w:hAnsiTheme="minorHAnsi"/>
              </w:rPr>
              <w:t>TN</w:t>
            </w:r>
          </w:p>
        </w:tc>
        <w:tc>
          <w:tcPr>
            <w:tcW w:w="7540" w:type="dxa"/>
            <w:vAlign w:val="center"/>
          </w:tcPr>
          <w:p w14:paraId="6E83D0AB" w14:textId="36581B5F" w:rsidR="00D1731D" w:rsidRPr="004D420F" w:rsidRDefault="00D1731D" w:rsidP="00AC1083">
            <w:pPr>
              <w:spacing w:after="0"/>
              <w:rPr>
                <w:rFonts w:asciiTheme="minorHAnsi" w:hAnsiTheme="minorHAnsi"/>
              </w:rPr>
            </w:pPr>
            <w:r>
              <w:rPr>
                <w:rFonts w:asciiTheme="minorHAnsi" w:hAnsiTheme="minorHAnsi"/>
              </w:rPr>
              <w:t>Teilnehmer (am Programm Polizei 20/20)</w:t>
            </w:r>
          </w:p>
        </w:tc>
      </w:tr>
      <w:tr w:rsidR="00362FBE" w:rsidRPr="002C02C9" w14:paraId="69E44898" w14:textId="77777777" w:rsidTr="002C582F">
        <w:tc>
          <w:tcPr>
            <w:tcW w:w="1701" w:type="dxa"/>
            <w:vAlign w:val="center"/>
          </w:tcPr>
          <w:p w14:paraId="6DC9D208" w14:textId="77777777" w:rsidR="00362FBE" w:rsidRPr="002C02C9" w:rsidRDefault="00A32BD8" w:rsidP="00AC1083">
            <w:pPr>
              <w:spacing w:after="0"/>
              <w:rPr>
                <w:rFonts w:asciiTheme="minorHAnsi" w:hAnsiTheme="minorHAnsi"/>
                <w:sz w:val="22"/>
                <w:szCs w:val="22"/>
              </w:rPr>
            </w:pPr>
            <w:r>
              <w:rPr>
                <w:rFonts w:asciiTheme="minorHAnsi" w:hAnsiTheme="minorHAnsi"/>
                <w:sz w:val="22"/>
                <w:szCs w:val="22"/>
              </w:rPr>
              <w:t>X</w:t>
            </w:r>
            <w:r w:rsidR="00F77757">
              <w:rPr>
                <w:rFonts w:asciiTheme="minorHAnsi" w:hAnsiTheme="minorHAnsi"/>
                <w:sz w:val="22"/>
                <w:szCs w:val="22"/>
              </w:rPr>
              <w:t>S</w:t>
            </w:r>
            <w:r>
              <w:rPr>
                <w:rFonts w:asciiTheme="minorHAnsi" w:hAnsiTheme="minorHAnsi"/>
                <w:sz w:val="22"/>
                <w:szCs w:val="22"/>
              </w:rPr>
              <w:t>P</w:t>
            </w:r>
          </w:p>
        </w:tc>
        <w:tc>
          <w:tcPr>
            <w:tcW w:w="7540" w:type="dxa"/>
            <w:vAlign w:val="center"/>
          </w:tcPr>
          <w:p w14:paraId="728B6D12" w14:textId="77777777" w:rsidR="00362FBE" w:rsidRPr="002C02C9" w:rsidRDefault="00A32BD8" w:rsidP="00AC1083">
            <w:pPr>
              <w:spacing w:after="0"/>
              <w:rPr>
                <w:rFonts w:asciiTheme="minorHAnsi" w:hAnsiTheme="minorHAnsi"/>
                <w:sz w:val="22"/>
                <w:szCs w:val="22"/>
              </w:rPr>
            </w:pPr>
            <w:proofErr w:type="spellStart"/>
            <w:r>
              <w:rPr>
                <w:rFonts w:asciiTheme="minorHAnsi" w:hAnsiTheme="minorHAnsi"/>
                <w:sz w:val="22"/>
                <w:szCs w:val="22"/>
              </w:rPr>
              <w:t>eX</w:t>
            </w:r>
            <w:r w:rsidR="00FD0CBE">
              <w:rPr>
                <w:rFonts w:asciiTheme="minorHAnsi" w:hAnsiTheme="minorHAnsi"/>
                <w:sz w:val="22"/>
                <w:szCs w:val="22"/>
              </w:rPr>
              <w:t>c</w:t>
            </w:r>
            <w:r>
              <w:rPr>
                <w:rFonts w:asciiTheme="minorHAnsi" w:hAnsiTheme="minorHAnsi"/>
                <w:sz w:val="22"/>
                <w:szCs w:val="22"/>
              </w:rPr>
              <w:t>hange</w:t>
            </w:r>
            <w:proofErr w:type="spellEnd"/>
            <w:r>
              <w:rPr>
                <w:rFonts w:asciiTheme="minorHAnsi" w:hAnsiTheme="minorHAnsi"/>
                <w:sz w:val="22"/>
                <w:szCs w:val="22"/>
              </w:rPr>
              <w:t xml:space="preserve"> Standard Polizei</w:t>
            </w:r>
          </w:p>
        </w:tc>
      </w:tr>
    </w:tbl>
    <w:p w14:paraId="75C1CF33" w14:textId="77777777" w:rsidR="00362FBE" w:rsidRDefault="00362FBE" w:rsidP="00362FBE">
      <w:pPr>
        <w:rPr>
          <w:noProof/>
        </w:rPr>
      </w:pPr>
      <w:r>
        <w:rPr>
          <w:noProof/>
        </w:rPr>
        <w:br w:type="page"/>
      </w:r>
    </w:p>
    <w:p w14:paraId="2736CB85" w14:textId="77777777" w:rsidR="000474F7" w:rsidRPr="00321378" w:rsidRDefault="00E763AD" w:rsidP="00E763AD">
      <w:pPr>
        <w:pStyle w:val="berschrift1"/>
      </w:pPr>
      <w:bookmarkStart w:id="53" w:name="_Ref150933188"/>
      <w:bookmarkStart w:id="54" w:name="_Toc164974405"/>
      <w:r>
        <w:lastRenderedPageBreak/>
        <w:t>Einführung</w:t>
      </w:r>
      <w:bookmarkEnd w:id="53"/>
      <w:bookmarkEnd w:id="54"/>
    </w:p>
    <w:p w14:paraId="7C2A67AF" w14:textId="5DE38A5F" w:rsidR="000474F7" w:rsidRDefault="00462BAC" w:rsidP="00F32E15">
      <w:pPr>
        <w:rPr>
          <w:lang w:eastAsia="zh-CN"/>
        </w:rPr>
      </w:pPr>
      <w:r>
        <w:rPr>
          <w:lang w:eastAsia="zh-CN"/>
        </w:rPr>
        <w:t xml:space="preserve">Dieses Dokument dient der Information der Beteiligten </w:t>
      </w:r>
      <w:r w:rsidR="00092728">
        <w:rPr>
          <w:lang w:eastAsia="zh-CN"/>
        </w:rPr>
        <w:t>des</w:t>
      </w:r>
      <w:r>
        <w:rPr>
          <w:lang w:eastAsia="zh-CN"/>
        </w:rPr>
        <w:t xml:space="preserve"> Programm</w:t>
      </w:r>
      <w:r w:rsidR="00092728">
        <w:rPr>
          <w:lang w:eastAsia="zh-CN"/>
        </w:rPr>
        <w:t>s</w:t>
      </w:r>
      <w:r>
        <w:rPr>
          <w:lang w:eastAsia="zh-CN"/>
        </w:rPr>
        <w:t xml:space="preserve"> Polizei 20/20, die an der Umsetzung de</w:t>
      </w:r>
      <w:r w:rsidR="009F0E9B">
        <w:rPr>
          <w:lang w:eastAsia="zh-CN"/>
        </w:rPr>
        <w:t>s</w:t>
      </w:r>
      <w:r>
        <w:rPr>
          <w:lang w:eastAsia="zh-CN"/>
        </w:rPr>
        <w:t xml:space="preserve"> digitalen </w:t>
      </w:r>
      <w:r w:rsidR="009F0E9B">
        <w:rPr>
          <w:lang w:eastAsia="zh-CN"/>
        </w:rPr>
        <w:t xml:space="preserve">Austauschs </w:t>
      </w:r>
      <w:r>
        <w:rPr>
          <w:lang w:eastAsia="zh-CN"/>
        </w:rPr>
        <w:t xml:space="preserve">zwischen Polizei und Justiz </w:t>
      </w:r>
      <w:r w:rsidR="009F0E9B">
        <w:rPr>
          <w:lang w:eastAsia="zh-CN"/>
        </w:rPr>
        <w:t xml:space="preserve">(dAPJ) </w:t>
      </w:r>
      <w:r>
        <w:rPr>
          <w:lang w:eastAsia="zh-CN"/>
        </w:rPr>
        <w:t xml:space="preserve">beteiligt sind. Dies betrifft insbes. die </w:t>
      </w:r>
      <w:r w:rsidR="00092728">
        <w:rPr>
          <w:lang w:eastAsia="zh-CN"/>
        </w:rPr>
        <w:t>RT iVBS und Justiz sowie die</w:t>
      </w:r>
      <w:r>
        <w:rPr>
          <w:lang w:eastAsia="zh-CN"/>
        </w:rPr>
        <w:t xml:space="preserve"> P20-Teilnehmer.</w:t>
      </w:r>
    </w:p>
    <w:p w14:paraId="01D89186" w14:textId="7D40581E" w:rsidR="00462BAC" w:rsidRDefault="000D686F" w:rsidP="00F32E15">
      <w:pPr>
        <w:rPr>
          <w:lang w:eastAsia="zh-CN"/>
        </w:rPr>
      </w:pPr>
      <w:r>
        <w:rPr>
          <w:lang w:eastAsia="zh-CN"/>
        </w:rPr>
        <w:t>Mit</w:t>
      </w:r>
      <w:r w:rsidR="00462BAC">
        <w:rPr>
          <w:lang w:eastAsia="zh-CN"/>
        </w:rPr>
        <w:t xml:space="preserve"> diesem Leitfaden </w:t>
      </w:r>
      <w:r>
        <w:rPr>
          <w:lang w:eastAsia="zh-CN"/>
        </w:rPr>
        <w:t>soll die Umsetzung der dAPJ-Kommunikation in IT-Systemen der Polizei unterstützt werden und die dafür notwendigen Informationen bereitgestellt werden. Das Dokument</w:t>
      </w:r>
      <w:r w:rsidR="00A4641D">
        <w:rPr>
          <w:lang w:eastAsia="zh-CN"/>
        </w:rPr>
        <w:t xml:space="preserve"> ist Bestandteil des Starterpakets </w:t>
      </w:r>
      <w:r w:rsidR="009F0E9B">
        <w:rPr>
          <w:lang w:eastAsia="zh-CN"/>
        </w:rPr>
        <w:t>zur Pilotierung mit EAS</w:t>
      </w:r>
      <w:r w:rsidR="00A4641D">
        <w:rPr>
          <w:lang w:eastAsia="zh-CN"/>
        </w:rPr>
        <w:t xml:space="preserve">, welches </w:t>
      </w:r>
      <w:r w:rsidR="00D969EC">
        <w:rPr>
          <w:lang w:eastAsia="zh-CN"/>
        </w:rPr>
        <w:t>Basisinformationen für die Pilotierung von dAPJ inkl. EAS bereitstellt.</w:t>
      </w:r>
      <w:r>
        <w:rPr>
          <w:lang w:eastAsia="zh-CN"/>
        </w:rPr>
        <w:t xml:space="preserve"> </w:t>
      </w:r>
      <w:r w:rsidR="00875780">
        <w:rPr>
          <w:lang w:eastAsia="zh-CN"/>
        </w:rPr>
        <w:t>Es handelt sich um eine initiale Fassung, die fortgeschrieben wird (u.a. nach entsprechenden Erkenntnissen aus der Pilotierung).</w:t>
      </w:r>
    </w:p>
    <w:p w14:paraId="6C537959" w14:textId="77777777" w:rsidR="005E1E77" w:rsidRDefault="005E1E77" w:rsidP="00F32E15">
      <w:pPr>
        <w:rPr>
          <w:lang w:eastAsia="zh-CN"/>
        </w:rPr>
      </w:pPr>
      <w:r>
        <w:rPr>
          <w:lang w:eastAsia="zh-CN"/>
        </w:rPr>
        <w:t>Die Nutzung dieses Leifadens setzt beim Leser ein Basiswissen zur fachlichen Zusammenarbeit zwischen Polizei und Justiz sowie ein gutes Verständnis des XÖV-Standards XPolizei in Version 2.5.1 sowie des zugehörigen Kommunikationsverfahrens X</w:t>
      </w:r>
      <w:r w:rsidR="005D1DC9">
        <w:rPr>
          <w:lang w:eastAsia="zh-CN"/>
        </w:rPr>
        <w:t>S</w:t>
      </w:r>
      <w:r>
        <w:rPr>
          <w:lang w:eastAsia="zh-CN"/>
        </w:rPr>
        <w:t>P voraus.</w:t>
      </w:r>
    </w:p>
    <w:p w14:paraId="596349F6" w14:textId="28816F89" w:rsidR="000D686F" w:rsidRPr="000474F7" w:rsidRDefault="000D686F" w:rsidP="00F32E15">
      <w:pPr>
        <w:rPr>
          <w:lang w:eastAsia="zh-CN"/>
        </w:rPr>
      </w:pPr>
      <w:r>
        <w:rPr>
          <w:lang w:eastAsia="zh-CN"/>
        </w:rPr>
        <w:t>Das Kapitel 2 in diesem Dokument gibt eine kurze Übersicht zum grundsätzlichen Aufbau der Kommunika</w:t>
      </w:r>
      <w:r>
        <w:rPr>
          <w:lang w:eastAsia="zh-CN"/>
        </w:rPr>
        <w:softHyphen/>
        <w:t>tions</w:t>
      </w:r>
      <w:r>
        <w:rPr>
          <w:lang w:eastAsia="zh-CN"/>
        </w:rPr>
        <w:softHyphen/>
        <w:t>infrastruktur dAPJ, bei de</w:t>
      </w:r>
      <w:r w:rsidR="00994547">
        <w:rPr>
          <w:lang w:eastAsia="zh-CN"/>
        </w:rPr>
        <w:t>r</w:t>
      </w:r>
      <w:r>
        <w:rPr>
          <w:lang w:eastAsia="zh-CN"/>
        </w:rPr>
        <w:t xml:space="preserve"> im ersten Schritt iVBS und EAS die Kommunikationspartner auf Seiten der Polizei darstellen. Zudem werden in einzelnen Unterkapiteln zu Kapitel 2 die Kernelemente </w:t>
      </w:r>
      <w:r w:rsidR="00872534">
        <w:rPr>
          <w:lang w:eastAsia="zh-CN"/>
        </w:rPr>
        <w:t>in der Spezi</w:t>
      </w:r>
      <w:r w:rsidR="001F4031">
        <w:rPr>
          <w:lang w:eastAsia="zh-CN"/>
        </w:rPr>
        <w:softHyphen/>
      </w:r>
      <w:r w:rsidR="00872534">
        <w:rPr>
          <w:lang w:eastAsia="zh-CN"/>
        </w:rPr>
        <w:t>fikation der dAPJ-Kommunikation vorgestellt. Ab Kapitel 3 werden dann die konkreten Kommuni</w:t>
      </w:r>
      <w:r w:rsidR="00872534">
        <w:rPr>
          <w:lang w:eastAsia="zh-CN"/>
        </w:rPr>
        <w:softHyphen/>
        <w:t>kations</w:t>
      </w:r>
      <w:r w:rsidR="00872534">
        <w:rPr>
          <w:lang w:eastAsia="zh-CN"/>
        </w:rPr>
        <w:softHyphen/>
        <w:t>inhalte zu einzelnen Fachthemenbereichen vorgestellt, beginnend mit dem Themenbereich Strafsachen. Weitere Themenbereiche wie Asservate</w:t>
      </w:r>
      <w:r w:rsidR="00092728">
        <w:rPr>
          <w:lang w:eastAsia="zh-CN"/>
        </w:rPr>
        <w:t>,</w:t>
      </w:r>
      <w:r w:rsidR="00872534">
        <w:rPr>
          <w:lang w:eastAsia="zh-CN"/>
        </w:rPr>
        <w:t xml:space="preserve"> Fahndung </w:t>
      </w:r>
      <w:r w:rsidR="00092728">
        <w:rPr>
          <w:lang w:eastAsia="zh-CN"/>
        </w:rPr>
        <w:t xml:space="preserve">oder Ordnungswidrigkeiten </w:t>
      </w:r>
      <w:r w:rsidR="00872534">
        <w:rPr>
          <w:lang w:eastAsia="zh-CN"/>
        </w:rPr>
        <w:t>werden später in nachfolgenden Kapiteln ergänzt.</w:t>
      </w:r>
    </w:p>
    <w:p w14:paraId="5119523C" w14:textId="08A09F55" w:rsidR="000474F7" w:rsidRDefault="00E763AD" w:rsidP="00D64684">
      <w:pPr>
        <w:pStyle w:val="berschrift1"/>
        <w:pageBreakBefore/>
      </w:pPr>
      <w:bookmarkStart w:id="55" w:name="_Toc164974406"/>
      <w:r>
        <w:lastRenderedPageBreak/>
        <w:t xml:space="preserve">Kommunikation </w:t>
      </w:r>
      <w:r w:rsidR="009F0E9B">
        <w:t xml:space="preserve">im </w:t>
      </w:r>
      <w:r>
        <w:t>dAPJ</w:t>
      </w:r>
      <w:bookmarkEnd w:id="55"/>
    </w:p>
    <w:p w14:paraId="5374A8E7" w14:textId="1AE3315B" w:rsidR="00462BAC" w:rsidRPr="00462BAC" w:rsidRDefault="00462BAC" w:rsidP="00462BAC">
      <w:r>
        <w:t>In diesem Kapitel wird eine Übersicht und kurze Einführung in die Gestaltung des „digitalen Austausch Polizei – Justiz“ (dAPJ) vermittelt.</w:t>
      </w:r>
      <w:r w:rsidR="009107EA">
        <w:t xml:space="preserve"> Nach einem Überblick über die an der dAPJ-Kommunikation beteiligte Kommunikationsinfrastruktur in Kapitel </w:t>
      </w:r>
      <w:r w:rsidR="009107EA">
        <w:fldChar w:fldCharType="begin"/>
      </w:r>
      <w:r w:rsidR="009107EA">
        <w:instrText xml:space="preserve"> REF _Ref146830066 \r \h </w:instrText>
      </w:r>
      <w:r w:rsidR="009107EA">
        <w:fldChar w:fldCharType="separate"/>
      </w:r>
      <w:r w:rsidR="00C5238B">
        <w:t>2.1</w:t>
      </w:r>
      <w:r w:rsidR="009107EA">
        <w:fldChar w:fldCharType="end"/>
      </w:r>
      <w:r w:rsidR="009107EA">
        <w:t xml:space="preserve"> werden die wesentlichen Kommunikationselemente in den Kapiteln</w:t>
      </w:r>
      <w:r w:rsidR="009F0E9B">
        <w:t xml:space="preserve"> </w:t>
      </w:r>
      <w:r w:rsidR="009F0E9B">
        <w:fldChar w:fldCharType="begin"/>
      </w:r>
      <w:r w:rsidR="009F0E9B">
        <w:instrText xml:space="preserve"> REF _Ref157526455 \r \h </w:instrText>
      </w:r>
      <w:r w:rsidR="009F0E9B">
        <w:fldChar w:fldCharType="separate"/>
      </w:r>
      <w:r w:rsidR="00C5238B">
        <w:t>2.2</w:t>
      </w:r>
      <w:r w:rsidR="009F0E9B">
        <w:fldChar w:fldCharType="end"/>
      </w:r>
      <w:r w:rsidR="009107EA">
        <w:t xml:space="preserve"> bis </w:t>
      </w:r>
      <w:r w:rsidR="009107EA">
        <w:fldChar w:fldCharType="begin"/>
      </w:r>
      <w:r w:rsidR="009107EA">
        <w:instrText xml:space="preserve"> REF _Ref146830134 \r \h </w:instrText>
      </w:r>
      <w:r w:rsidR="009107EA">
        <w:fldChar w:fldCharType="separate"/>
      </w:r>
      <w:r w:rsidR="00C5238B">
        <w:t>2.3</w:t>
      </w:r>
      <w:r w:rsidR="009107EA">
        <w:fldChar w:fldCharType="end"/>
      </w:r>
      <w:r w:rsidR="009107EA">
        <w:t xml:space="preserve"> vorgestellt, auf die im </w:t>
      </w:r>
      <w:r w:rsidR="00092728">
        <w:t>W</w:t>
      </w:r>
      <w:r w:rsidR="009107EA">
        <w:t xml:space="preserve">eiteren Bezug genommen wird. Den Abschluss bildet das Kapitel </w:t>
      </w:r>
      <w:r w:rsidR="009107EA">
        <w:fldChar w:fldCharType="begin"/>
      </w:r>
      <w:r w:rsidR="009107EA">
        <w:instrText xml:space="preserve"> REF _Ref146830182 \r \h </w:instrText>
      </w:r>
      <w:r w:rsidR="009107EA">
        <w:fldChar w:fldCharType="separate"/>
      </w:r>
      <w:r w:rsidR="00C5238B">
        <w:t>2.4</w:t>
      </w:r>
      <w:r w:rsidR="009107EA">
        <w:fldChar w:fldCharType="end"/>
      </w:r>
      <w:r w:rsidR="009107EA">
        <w:t xml:space="preserve">, </w:t>
      </w:r>
      <w:proofErr w:type="gramStart"/>
      <w:r w:rsidR="009107EA">
        <w:t xml:space="preserve">in </w:t>
      </w:r>
      <w:r w:rsidR="00A21A23">
        <w:t>welch</w:t>
      </w:r>
      <w:r w:rsidR="009107EA">
        <w:t>em übergreifende Angaben</w:t>
      </w:r>
      <w:proofErr w:type="gramEnd"/>
      <w:r w:rsidR="009107EA">
        <w:t xml:space="preserve"> zu XPolizei-Nachrichten enthalten sind. Umfang</w:t>
      </w:r>
      <w:r w:rsidR="0065416E">
        <w:softHyphen/>
      </w:r>
      <w:r w:rsidR="009107EA">
        <w:t>reichere und tiefergehende Informationen zu XPolizei sind den zugehörigen Spezifikationen von XPolizei 2.5.1</w:t>
      </w:r>
      <w:r w:rsidR="005D1DC9">
        <w:t xml:space="preserve"> und XSP zu entnehmen.</w:t>
      </w:r>
    </w:p>
    <w:p w14:paraId="3D808F58" w14:textId="77777777" w:rsidR="00462BAC" w:rsidRDefault="00462BAC" w:rsidP="00321378">
      <w:pPr>
        <w:pStyle w:val="berschrift2"/>
      </w:pPr>
      <w:bookmarkStart w:id="56" w:name="_Ref146830066"/>
      <w:bookmarkStart w:id="57" w:name="_Toc164974407"/>
      <w:r>
        <w:t>Übersicht der Kommunikationsinfrastruktur dAPJ</w:t>
      </w:r>
      <w:bookmarkEnd w:id="56"/>
      <w:bookmarkEnd w:id="57"/>
    </w:p>
    <w:p w14:paraId="0807EC41" w14:textId="77777777" w:rsidR="00B217C9" w:rsidRDefault="0063647E" w:rsidP="0063647E">
      <w:pPr>
        <w:rPr>
          <w:lang w:eastAsia="zh-CN"/>
        </w:rPr>
      </w:pPr>
      <w:r>
        <w:rPr>
          <w:lang w:eastAsia="zh-CN"/>
        </w:rPr>
        <w:t>Die Kommunikationsinfrastruktur für die dAPJ-Kommunikation wird durch drei Parteien betrieben:</w:t>
      </w:r>
    </w:p>
    <w:p w14:paraId="32FF1F74" w14:textId="77777777" w:rsidR="008B3C2E" w:rsidRDefault="008B3C2E" w:rsidP="002C582F">
      <w:pPr>
        <w:pStyle w:val="Aufzhlung"/>
        <w:contextualSpacing w:val="0"/>
        <w:rPr>
          <w:lang w:eastAsia="zh-CN"/>
        </w:rPr>
      </w:pPr>
      <w:r>
        <w:rPr>
          <w:lang w:eastAsia="zh-CN"/>
        </w:rPr>
        <w:t xml:space="preserve">Die </w:t>
      </w:r>
      <w:r w:rsidRPr="006267A4">
        <w:rPr>
          <w:b/>
          <w:lang w:eastAsia="zh-CN"/>
        </w:rPr>
        <w:t>Polizei</w:t>
      </w:r>
      <w:r>
        <w:rPr>
          <w:lang w:eastAsia="zh-CN"/>
        </w:rPr>
        <w:t xml:space="preserve"> betreibt neben den</w:t>
      </w:r>
      <w:r w:rsidR="005F67EC">
        <w:rPr>
          <w:lang w:eastAsia="zh-CN"/>
        </w:rPr>
        <w:t>(</w:t>
      </w:r>
      <w:r>
        <w:rPr>
          <w:lang w:eastAsia="zh-CN"/>
        </w:rPr>
        <w:t>Interims-</w:t>
      </w:r>
      <w:r w:rsidR="005F67EC">
        <w:rPr>
          <w:lang w:eastAsia="zh-CN"/>
        </w:rPr>
        <w:t>)</w:t>
      </w:r>
      <w:r>
        <w:rPr>
          <w:lang w:eastAsia="zh-CN"/>
        </w:rPr>
        <w:t>Vorgangsbearbeitungssystemen (</w:t>
      </w:r>
      <w:r w:rsidR="005F67EC">
        <w:rPr>
          <w:lang w:eastAsia="zh-CN"/>
        </w:rPr>
        <w:t>[</w:t>
      </w:r>
      <w:r>
        <w:rPr>
          <w:lang w:eastAsia="zh-CN"/>
        </w:rPr>
        <w:t>i</w:t>
      </w:r>
      <w:r w:rsidR="005F67EC">
        <w:rPr>
          <w:lang w:eastAsia="zh-CN"/>
        </w:rPr>
        <w:t>]</w:t>
      </w:r>
      <w:r>
        <w:rPr>
          <w:lang w:eastAsia="zh-CN"/>
        </w:rPr>
        <w:t xml:space="preserve">VBS) auch den </w:t>
      </w:r>
      <w:r w:rsidR="005F67EC">
        <w:rPr>
          <w:lang w:eastAsia="zh-CN"/>
        </w:rPr>
        <w:t xml:space="preserve">zentral bereitgestellten </w:t>
      </w:r>
      <w:r>
        <w:rPr>
          <w:lang w:eastAsia="zh-CN"/>
        </w:rPr>
        <w:t>ergono</w:t>
      </w:r>
      <w:r>
        <w:rPr>
          <w:lang w:eastAsia="zh-CN"/>
        </w:rPr>
        <w:softHyphen/>
        <w:t>mi</w:t>
      </w:r>
      <w:r>
        <w:rPr>
          <w:lang w:eastAsia="zh-CN"/>
        </w:rPr>
        <w:softHyphen/>
        <w:t>schen elektronische</w:t>
      </w:r>
      <w:r w:rsidR="00514EB4">
        <w:rPr>
          <w:lang w:eastAsia="zh-CN"/>
        </w:rPr>
        <w:t>n</w:t>
      </w:r>
      <w:r>
        <w:rPr>
          <w:lang w:eastAsia="zh-CN"/>
        </w:rPr>
        <w:t xml:space="preserve"> Arbeitsplatz „e²A“</w:t>
      </w:r>
      <w:r w:rsidR="00514EB4">
        <w:rPr>
          <w:lang w:eastAsia="zh-CN"/>
        </w:rPr>
        <w:t xml:space="preserve"> mit </w:t>
      </w:r>
      <w:proofErr w:type="spellStart"/>
      <w:r w:rsidR="00514EB4">
        <w:rPr>
          <w:lang w:eastAsia="zh-CN"/>
        </w:rPr>
        <w:t>Registraturkomponente</w:t>
      </w:r>
      <w:proofErr w:type="spellEnd"/>
      <w:r w:rsidR="00514EB4">
        <w:rPr>
          <w:lang w:eastAsia="zh-CN"/>
        </w:rPr>
        <w:t xml:space="preserve"> „e²R“</w:t>
      </w:r>
      <w:r w:rsidR="005F67EC">
        <w:rPr>
          <w:lang w:eastAsia="zh-CN"/>
        </w:rPr>
        <w:t xml:space="preserve"> bzw. entsprechende eigene TN-Systeme</w:t>
      </w:r>
      <w:r>
        <w:rPr>
          <w:lang w:eastAsia="zh-CN"/>
        </w:rPr>
        <w:t xml:space="preserve">, welche Funktionalitäten zur </w:t>
      </w:r>
      <w:r w:rsidR="005F67EC" w:rsidRPr="005F67EC">
        <w:rPr>
          <w:lang w:eastAsia="zh-CN"/>
        </w:rPr>
        <w:t>elektronischen Aktenführung</w:t>
      </w:r>
      <w:r w:rsidR="005F67EC">
        <w:rPr>
          <w:lang w:eastAsia="zh-CN"/>
        </w:rPr>
        <w:t xml:space="preserve"> und zur elektronischen</w:t>
      </w:r>
      <w:r w:rsidR="005F67EC" w:rsidRPr="005F67EC">
        <w:rPr>
          <w:lang w:eastAsia="zh-CN"/>
        </w:rPr>
        <w:t xml:space="preserve"> </w:t>
      </w:r>
      <w:r>
        <w:rPr>
          <w:lang w:eastAsia="zh-CN"/>
        </w:rPr>
        <w:t>Kommunikation mit der Justiz zur Verfügung stell</w:t>
      </w:r>
      <w:r w:rsidR="005F67EC">
        <w:rPr>
          <w:lang w:eastAsia="zh-CN"/>
        </w:rPr>
        <w:t>en</w:t>
      </w:r>
      <w:r>
        <w:rPr>
          <w:lang w:eastAsia="zh-CN"/>
        </w:rPr>
        <w:t xml:space="preserve">, sowie mit </w:t>
      </w:r>
      <w:proofErr w:type="spellStart"/>
      <w:r>
        <w:rPr>
          <w:lang w:eastAsia="zh-CN"/>
        </w:rPr>
        <w:t>eKoPol</w:t>
      </w:r>
      <w:proofErr w:type="spellEnd"/>
      <w:r>
        <w:rPr>
          <w:lang w:eastAsia="zh-CN"/>
        </w:rPr>
        <w:t xml:space="preserve"> eine elektronische Kommunikationsplattform für </w:t>
      </w:r>
      <w:r w:rsidR="00514EB4">
        <w:rPr>
          <w:lang w:eastAsia="zh-CN"/>
        </w:rPr>
        <w:t>den Austausch</w:t>
      </w:r>
      <w:r>
        <w:rPr>
          <w:lang w:eastAsia="zh-CN"/>
        </w:rPr>
        <w:t xml:space="preserve"> mit der Justiz. Ebenfalls betreibt die Polizei den sog. Polizei-Justiz-Mapper (PJ-Mapper), welcher die „Übersetzung“ der Nachrichten zwischen den beiden Kommunikations</w:t>
      </w:r>
      <w:r>
        <w:rPr>
          <w:lang w:eastAsia="zh-CN"/>
        </w:rPr>
        <w:softHyphen/>
        <w:t>standards XPolizei und XJustiz leistet.</w:t>
      </w:r>
    </w:p>
    <w:p w14:paraId="00667492" w14:textId="304A3FC4" w:rsidR="008B3C2E" w:rsidRDefault="008B3C2E" w:rsidP="002C582F">
      <w:pPr>
        <w:pStyle w:val="Aufzhlung"/>
        <w:contextualSpacing w:val="0"/>
        <w:rPr>
          <w:lang w:eastAsia="zh-CN"/>
        </w:rPr>
      </w:pPr>
      <w:r>
        <w:rPr>
          <w:lang w:eastAsia="zh-CN"/>
        </w:rPr>
        <w:t>De</w:t>
      </w:r>
      <w:r w:rsidR="00214D50">
        <w:rPr>
          <w:lang w:eastAsia="zh-CN"/>
        </w:rPr>
        <w:t>r</w:t>
      </w:r>
      <w:r>
        <w:rPr>
          <w:lang w:eastAsia="zh-CN"/>
        </w:rPr>
        <w:t xml:space="preserve"> </w:t>
      </w:r>
      <w:r w:rsidR="00214D50">
        <w:rPr>
          <w:lang w:eastAsia="zh-CN"/>
        </w:rPr>
        <w:t>Austausch</w:t>
      </w:r>
      <w:r w:rsidR="00D914AE">
        <w:rPr>
          <w:lang w:eastAsia="zh-CN"/>
        </w:rPr>
        <w:t xml:space="preserve"> </w:t>
      </w:r>
      <w:r>
        <w:rPr>
          <w:lang w:eastAsia="zh-CN"/>
        </w:rPr>
        <w:t>der Nachrichten zwischen Polizei und Justiz erfolgt über d</w:t>
      </w:r>
      <w:r w:rsidR="00214D50">
        <w:rPr>
          <w:lang w:eastAsia="zh-CN"/>
        </w:rPr>
        <w:t>ie</w:t>
      </w:r>
      <w:r>
        <w:rPr>
          <w:lang w:eastAsia="zh-CN"/>
        </w:rPr>
        <w:t xml:space="preserve"> </w:t>
      </w:r>
      <w:r w:rsidR="00214D50">
        <w:rPr>
          <w:lang w:eastAsia="zh-CN"/>
        </w:rPr>
        <w:t xml:space="preserve">EGVP </w:t>
      </w:r>
      <w:r>
        <w:rPr>
          <w:lang w:eastAsia="zh-CN"/>
        </w:rPr>
        <w:t>„Elektro</w:t>
      </w:r>
      <w:r>
        <w:rPr>
          <w:lang w:eastAsia="zh-CN"/>
        </w:rPr>
        <w:softHyphen/>
        <w:t>nisches Gerichts- und Verwaltungs-Postfach“</w:t>
      </w:r>
      <w:r w:rsidR="00214D50">
        <w:rPr>
          <w:lang w:eastAsia="zh-CN"/>
        </w:rPr>
        <w:t>-Infrastruktur.</w:t>
      </w:r>
    </w:p>
    <w:p w14:paraId="7592A6D4" w14:textId="2B7D0BDC" w:rsidR="008B3C2E" w:rsidRDefault="008B3C2E" w:rsidP="002C582F">
      <w:pPr>
        <w:pStyle w:val="Aufzhlung"/>
        <w:contextualSpacing w:val="0"/>
        <w:rPr>
          <w:lang w:eastAsia="zh-CN"/>
        </w:rPr>
      </w:pPr>
      <w:r>
        <w:rPr>
          <w:lang w:eastAsia="zh-CN"/>
        </w:rPr>
        <w:t xml:space="preserve">Bei der </w:t>
      </w:r>
      <w:r w:rsidRPr="006267A4">
        <w:rPr>
          <w:b/>
          <w:lang w:eastAsia="zh-CN"/>
        </w:rPr>
        <w:t>Justiz</w:t>
      </w:r>
      <w:r>
        <w:rPr>
          <w:lang w:eastAsia="zh-CN"/>
        </w:rPr>
        <w:t xml:space="preserve"> werden Justiz-eigene </w:t>
      </w:r>
      <w:r w:rsidR="00214D50">
        <w:rPr>
          <w:lang w:eastAsia="zh-CN"/>
        </w:rPr>
        <w:t xml:space="preserve">Kommunikationsplattformen, </w:t>
      </w:r>
      <w:r>
        <w:rPr>
          <w:lang w:eastAsia="zh-CN"/>
        </w:rPr>
        <w:t xml:space="preserve">Fachverfahren </w:t>
      </w:r>
      <w:r w:rsidR="00D914AE">
        <w:rPr>
          <w:lang w:eastAsia="zh-CN"/>
        </w:rPr>
        <w:t>und eigene Akten</w:t>
      </w:r>
      <w:r w:rsidR="00E43AB4">
        <w:rPr>
          <w:lang w:eastAsia="zh-CN"/>
        </w:rPr>
        <w:softHyphen/>
      </w:r>
      <w:r w:rsidR="00D914AE">
        <w:rPr>
          <w:lang w:eastAsia="zh-CN"/>
        </w:rPr>
        <w:t xml:space="preserve">systeme </w:t>
      </w:r>
      <w:r>
        <w:rPr>
          <w:lang w:eastAsia="zh-CN"/>
        </w:rPr>
        <w:t>betrieben</w:t>
      </w:r>
      <w:r w:rsidR="008B234A">
        <w:rPr>
          <w:lang w:eastAsia="zh-CN"/>
        </w:rPr>
        <w:t>,</w:t>
      </w:r>
      <w:r>
        <w:rPr>
          <w:lang w:eastAsia="zh-CN"/>
        </w:rPr>
        <w:t xml:space="preserve"> welche </w:t>
      </w:r>
      <w:r w:rsidR="00D914AE">
        <w:rPr>
          <w:lang w:eastAsia="zh-CN"/>
        </w:rPr>
        <w:t xml:space="preserve">die elektronische Aktenführung auf Justizseite sowie </w:t>
      </w:r>
      <w:r>
        <w:rPr>
          <w:lang w:eastAsia="zh-CN"/>
        </w:rPr>
        <w:t>die Bearbeitung ei</w:t>
      </w:r>
      <w:r w:rsidR="00F36088">
        <w:rPr>
          <w:lang w:eastAsia="zh-CN"/>
        </w:rPr>
        <w:t>n</w:t>
      </w:r>
      <w:r>
        <w:rPr>
          <w:lang w:eastAsia="zh-CN"/>
        </w:rPr>
        <w:t>gehender Nachrichten übernehmen und selb</w:t>
      </w:r>
      <w:r w:rsidR="008B234A">
        <w:rPr>
          <w:lang w:eastAsia="zh-CN"/>
        </w:rPr>
        <w:t>st</w:t>
      </w:r>
      <w:r>
        <w:rPr>
          <w:lang w:eastAsia="zh-CN"/>
        </w:rPr>
        <w:t xml:space="preserve"> auch Nachrichten an die Polizei über EGVP E versenden.</w:t>
      </w:r>
    </w:p>
    <w:p w14:paraId="49D852EE" w14:textId="0AF24D2E" w:rsidR="00D1731D" w:rsidRDefault="0007290F" w:rsidP="0063647E">
      <w:pPr>
        <w:rPr>
          <w:lang w:eastAsia="zh-CN"/>
        </w:rPr>
      </w:pPr>
      <w:r>
        <w:rPr>
          <w:lang w:eastAsia="zh-CN"/>
        </w:rPr>
        <w:t>Die Teilnehmer von P20 nutzen für die dAPJ-Kommunikation aufgrund unterschiedlicher Ausgangssitua</w:t>
      </w:r>
      <w:r w:rsidR="00E43AB4">
        <w:rPr>
          <w:lang w:eastAsia="zh-CN"/>
        </w:rPr>
        <w:softHyphen/>
      </w:r>
      <w:r>
        <w:rPr>
          <w:lang w:eastAsia="zh-CN"/>
        </w:rPr>
        <w:t>tion</w:t>
      </w:r>
      <w:r w:rsidR="00214D50">
        <w:rPr>
          <w:lang w:eastAsia="zh-CN"/>
        </w:rPr>
        <w:t>en</w:t>
      </w:r>
      <w:r>
        <w:rPr>
          <w:lang w:eastAsia="zh-CN"/>
        </w:rPr>
        <w:t xml:space="preserve"> und Bedarfe verschiedene Konfigurationen der Kommunikationsinfrastruktur mit der (jeweiligen) Justiz, die grob in vier sog. Profile eingeordnet werden</w:t>
      </w:r>
      <w:r w:rsidR="00A425A3">
        <w:rPr>
          <w:lang w:eastAsia="zh-CN"/>
        </w:rPr>
        <w:t xml:space="preserve">. </w:t>
      </w:r>
      <w:r w:rsidR="00002FF1">
        <w:rPr>
          <w:lang w:eastAsia="zh-CN"/>
        </w:rPr>
        <w:t>Je n</w:t>
      </w:r>
      <w:r w:rsidR="00B217C9">
        <w:rPr>
          <w:lang w:eastAsia="zh-CN"/>
        </w:rPr>
        <w:t xml:space="preserve">ach </w:t>
      </w:r>
      <w:r w:rsidR="00002FF1">
        <w:rPr>
          <w:lang w:eastAsia="zh-CN"/>
        </w:rPr>
        <w:t>P</w:t>
      </w:r>
      <w:r w:rsidR="00B217C9">
        <w:rPr>
          <w:lang w:eastAsia="zh-CN"/>
        </w:rPr>
        <w:t xml:space="preserve">rofil </w:t>
      </w:r>
      <w:r w:rsidR="00002FF1">
        <w:rPr>
          <w:lang w:eastAsia="zh-CN"/>
        </w:rPr>
        <w:t xml:space="preserve">des Teilnehmers sieht die </w:t>
      </w:r>
      <w:r w:rsidR="00105BD6">
        <w:rPr>
          <w:lang w:eastAsia="zh-CN"/>
        </w:rPr>
        <w:t>Übermit</w:t>
      </w:r>
      <w:r w:rsidR="00E43AB4">
        <w:rPr>
          <w:lang w:eastAsia="zh-CN"/>
        </w:rPr>
        <w:softHyphen/>
      </w:r>
      <w:r w:rsidR="00105BD6">
        <w:rPr>
          <w:lang w:eastAsia="zh-CN"/>
        </w:rPr>
        <w:t xml:space="preserve">tlungsstrecke </w:t>
      </w:r>
      <w:r w:rsidR="00002FF1">
        <w:rPr>
          <w:lang w:eastAsia="zh-CN"/>
        </w:rPr>
        <w:t>leicht unterschiedlich aus, da unterschiedliche Komponenten der Kommunikationsinfra</w:t>
      </w:r>
      <w:r w:rsidR="00E43AB4">
        <w:rPr>
          <w:lang w:eastAsia="zh-CN"/>
        </w:rPr>
        <w:softHyphen/>
      </w:r>
      <w:r w:rsidR="00002FF1">
        <w:rPr>
          <w:lang w:eastAsia="zh-CN"/>
        </w:rPr>
        <w:t>struktur verwendet werden und miteinander kommunizieren.</w:t>
      </w:r>
    </w:p>
    <w:p w14:paraId="16171026" w14:textId="463E6CD4" w:rsidR="00B217C9" w:rsidRDefault="00002FF1" w:rsidP="0063647E">
      <w:pPr>
        <w:rPr>
          <w:lang w:eastAsia="zh-CN"/>
        </w:rPr>
      </w:pPr>
      <w:r>
        <w:rPr>
          <w:lang w:eastAsia="zh-CN"/>
        </w:rPr>
        <w:t xml:space="preserve">Die nachfolgenden </w:t>
      </w:r>
      <w:r w:rsidR="00D1731D">
        <w:rPr>
          <w:lang w:eastAsia="zh-CN"/>
        </w:rPr>
        <w:t>Profil-Kurzbeschreib</w:t>
      </w:r>
      <w:r w:rsidR="00D1731D">
        <w:rPr>
          <w:lang w:eastAsia="zh-CN"/>
        </w:rPr>
        <w:softHyphen/>
        <w:t>un</w:t>
      </w:r>
      <w:r w:rsidR="00D1731D">
        <w:rPr>
          <w:lang w:eastAsia="zh-CN"/>
        </w:rPr>
        <w:softHyphen/>
        <w:t xml:space="preserve">gen und </w:t>
      </w:r>
      <w:r>
        <w:rPr>
          <w:lang w:eastAsia="zh-CN"/>
        </w:rPr>
        <w:t>Diagramme sollen für die einzelnen Profile eine Über</w:t>
      </w:r>
      <w:r w:rsidR="00D13CAC">
        <w:rPr>
          <w:lang w:eastAsia="zh-CN"/>
        </w:rPr>
        <w:softHyphen/>
      </w:r>
      <w:r>
        <w:rPr>
          <w:lang w:eastAsia="zh-CN"/>
        </w:rPr>
        <w:t>sicht zu den jeweils genutzten Komponenten und deren Kommunikation untereinander verschaf</w:t>
      </w:r>
      <w:r w:rsidR="007176C1">
        <w:rPr>
          <w:lang w:eastAsia="zh-CN"/>
        </w:rPr>
        <w:softHyphen/>
      </w:r>
      <w:r>
        <w:rPr>
          <w:lang w:eastAsia="zh-CN"/>
        </w:rPr>
        <w:t>fen.</w:t>
      </w:r>
      <w:r w:rsidR="00DC45EF">
        <w:rPr>
          <w:lang w:eastAsia="zh-CN"/>
        </w:rPr>
        <w:t xml:space="preserve"> </w:t>
      </w:r>
      <w:r w:rsidR="00D1731D">
        <w:rPr>
          <w:lang w:eastAsia="zh-CN"/>
        </w:rPr>
        <w:t>Für mehr Details und technische Vorgaben zur Kommunikationsinfrastruktur und deren Schnittstellen wird für die Profile 2 und 3 insbesondere auf den e²A Integrationslei</w:t>
      </w:r>
      <w:r w:rsidR="00854C13">
        <w:rPr>
          <w:lang w:eastAsia="zh-CN"/>
        </w:rPr>
        <w:t>t</w:t>
      </w:r>
      <w:r w:rsidR="00D1731D">
        <w:rPr>
          <w:lang w:eastAsia="zh-CN"/>
        </w:rPr>
        <w:t>faden (im Starterpaket enthalten) verwiesen.</w:t>
      </w:r>
    </w:p>
    <w:p w14:paraId="0DD350B5" w14:textId="77777777" w:rsidR="007176C1" w:rsidRDefault="007176C1" w:rsidP="0063647E">
      <w:pPr>
        <w:rPr>
          <w:lang w:eastAsia="zh-CN"/>
        </w:rPr>
      </w:pPr>
    </w:p>
    <w:p w14:paraId="7ECBED7E" w14:textId="77777777" w:rsidR="00B217C9" w:rsidRDefault="00693E56" w:rsidP="00693E56">
      <w:pPr>
        <w:keepNext/>
        <w:rPr>
          <w:b/>
          <w:lang w:eastAsia="zh-CN"/>
        </w:rPr>
      </w:pPr>
      <w:r w:rsidRPr="00016756">
        <w:rPr>
          <w:b/>
          <w:lang w:eastAsia="zh-CN"/>
        </w:rPr>
        <w:lastRenderedPageBreak/>
        <w:t>Übersicht der dAPJ-Kommunikation für Teilnehmer im Profil 1:</w:t>
      </w:r>
    </w:p>
    <w:p w14:paraId="7062EE63" w14:textId="7F9B4E0C" w:rsidR="009C7367" w:rsidRDefault="009C7367" w:rsidP="003D37B1">
      <w:pPr>
        <w:keepLines/>
        <w:rPr>
          <w:highlight w:val="yellow"/>
          <w:lang w:eastAsia="zh-CN"/>
        </w:rPr>
      </w:pPr>
      <w:r w:rsidRPr="009C7367">
        <w:rPr>
          <w:lang w:eastAsia="zh-CN"/>
        </w:rPr>
        <w:t xml:space="preserve">Der Teilnehmer nutzt im Profil 1 ein TN-eigenes (dezentrales) EAS, welches </w:t>
      </w:r>
      <w:r w:rsidR="009F0E9B">
        <w:rPr>
          <w:lang w:eastAsia="zh-CN"/>
        </w:rPr>
        <w:t xml:space="preserve">über eine REST-API </w:t>
      </w:r>
      <w:r w:rsidRPr="009C7367">
        <w:rPr>
          <w:lang w:eastAsia="zh-CN"/>
        </w:rPr>
        <w:t>XPolizei-Nachrichten</w:t>
      </w:r>
      <w:r w:rsidR="009F0E9B">
        <w:rPr>
          <w:lang w:eastAsia="zh-CN"/>
        </w:rPr>
        <w:t>inhalte</w:t>
      </w:r>
      <w:r w:rsidRPr="009C7367">
        <w:rPr>
          <w:lang w:eastAsia="zh-CN"/>
        </w:rPr>
        <w:t xml:space="preserve"> direkt </w:t>
      </w:r>
      <w:r w:rsidR="00BE4490">
        <w:rPr>
          <w:lang w:eastAsia="zh-CN"/>
        </w:rPr>
        <w:t>an die</w:t>
      </w:r>
      <w:r w:rsidRPr="009C7367">
        <w:rPr>
          <w:lang w:eastAsia="zh-CN"/>
        </w:rPr>
        <w:t xml:space="preserve"> </w:t>
      </w:r>
      <w:proofErr w:type="spellStart"/>
      <w:r w:rsidRPr="009C7367">
        <w:rPr>
          <w:lang w:eastAsia="zh-CN"/>
        </w:rPr>
        <w:t>eKoPol</w:t>
      </w:r>
      <w:proofErr w:type="spellEnd"/>
      <w:r w:rsidRPr="009C7367">
        <w:rPr>
          <w:lang w:eastAsia="zh-CN"/>
        </w:rPr>
        <w:t xml:space="preserve">-Komponente </w:t>
      </w:r>
      <w:r w:rsidR="00BE4490">
        <w:rPr>
          <w:lang w:eastAsia="zh-CN"/>
        </w:rPr>
        <w:t>sendet</w:t>
      </w:r>
      <w:r w:rsidRPr="009C7367">
        <w:rPr>
          <w:lang w:eastAsia="zh-CN"/>
        </w:rPr>
        <w:t xml:space="preserve">, welche dann mittels PJ-Mapper in </w:t>
      </w:r>
      <w:r w:rsidR="009F0E9B">
        <w:rPr>
          <w:lang w:eastAsia="zh-CN"/>
        </w:rPr>
        <w:t xml:space="preserve">eine </w:t>
      </w:r>
      <w:r w:rsidRPr="009C7367">
        <w:rPr>
          <w:lang w:eastAsia="zh-CN"/>
        </w:rPr>
        <w:t>XJustiz-Nachricht übersetzt werden, bevor sie per EGVP</w:t>
      </w:r>
      <w:r w:rsidR="00BE4490">
        <w:rPr>
          <w:lang w:eastAsia="zh-CN"/>
        </w:rPr>
        <w:t>-</w:t>
      </w:r>
      <w:r w:rsidRPr="009C7367">
        <w:rPr>
          <w:lang w:eastAsia="zh-CN"/>
        </w:rPr>
        <w:t xml:space="preserve">E an die Justiz </w:t>
      </w:r>
      <w:r w:rsidR="003008F8">
        <w:rPr>
          <w:lang w:eastAsia="zh-CN"/>
        </w:rPr>
        <w:t>übermittelt</w:t>
      </w:r>
      <w:r w:rsidR="003008F8" w:rsidRPr="009C7367">
        <w:rPr>
          <w:lang w:eastAsia="zh-CN"/>
        </w:rPr>
        <w:t xml:space="preserve"> </w:t>
      </w:r>
      <w:r w:rsidRPr="009C7367">
        <w:rPr>
          <w:lang w:eastAsia="zh-CN"/>
        </w:rPr>
        <w:t>w</w:t>
      </w:r>
      <w:r w:rsidR="009F0E9B">
        <w:rPr>
          <w:lang w:eastAsia="zh-CN"/>
        </w:rPr>
        <w:t>i</w:t>
      </w:r>
      <w:r w:rsidRPr="009C7367">
        <w:rPr>
          <w:lang w:eastAsia="zh-CN"/>
        </w:rPr>
        <w:t>rd.</w:t>
      </w:r>
      <w:r w:rsidR="00016756">
        <w:rPr>
          <w:lang w:eastAsia="zh-CN"/>
        </w:rPr>
        <w:t xml:space="preserve"> Bei Nachrichten von der Justiz an die Polizei erfolgt der Ablauf in umgekehrter Reihenfolge</w:t>
      </w:r>
      <w:r w:rsidR="00BE4490">
        <w:rPr>
          <w:lang w:eastAsia="zh-CN"/>
        </w:rPr>
        <w:t>, wobei die XJustiz-Nachrichten vom PJ-Mapper in eine XPolizei-Nachricht übersetzt werden</w:t>
      </w:r>
      <w:r w:rsidR="009F0E9B">
        <w:rPr>
          <w:lang w:eastAsia="zh-CN"/>
        </w:rPr>
        <w:t xml:space="preserve"> und </w:t>
      </w:r>
      <w:proofErr w:type="spellStart"/>
      <w:r w:rsidR="009F0E9B">
        <w:rPr>
          <w:lang w:eastAsia="zh-CN"/>
        </w:rPr>
        <w:t>eKoPol</w:t>
      </w:r>
      <w:proofErr w:type="spellEnd"/>
      <w:r w:rsidR="009F0E9B">
        <w:rPr>
          <w:lang w:eastAsia="zh-CN"/>
        </w:rPr>
        <w:t xml:space="preserve"> eine REST-Schnittstelle des EAS aufruft zur Übergabe der XPolizei-Nachrichteninhalte ans EAS</w:t>
      </w:r>
      <w:r w:rsidR="00016756">
        <w:rPr>
          <w:lang w:eastAsia="zh-CN"/>
        </w:rPr>
        <w:t>.</w:t>
      </w:r>
    </w:p>
    <w:p w14:paraId="53503520" w14:textId="12A6C0AC" w:rsidR="00483284" w:rsidRPr="009C7367" w:rsidRDefault="00FD3107" w:rsidP="003D37B1">
      <w:pPr>
        <w:keepLines/>
        <w:rPr>
          <w:lang w:eastAsia="zh-CN"/>
        </w:rPr>
      </w:pPr>
      <w:r>
        <w:object w:dxaOrig="7199" w:dyaOrig="5400" w14:anchorId="4712E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o:ole="">
            <v:imagedata r:id="rId11" o:title="" cropbottom="37159f" cropright="23153f"/>
          </v:shape>
          <o:OLEObject Type="Embed" ProgID="PowerPoint.Slide.12" ShapeID="_x0000_i1025" DrawAspect="Content" ObjectID="_1775629057" r:id="rId12"/>
        </w:object>
      </w:r>
    </w:p>
    <w:p w14:paraId="6B298F7A" w14:textId="1DCC0BFD" w:rsidR="00DC45EF" w:rsidRDefault="00274DB6" w:rsidP="00E43AB4">
      <w:pPr>
        <w:pStyle w:val="Beschriftung"/>
      </w:pPr>
      <w:bookmarkStart w:id="58" w:name="_Toc164974397"/>
      <w:r>
        <w:t>Abbildung</w:t>
      </w:r>
      <w:r w:rsidR="00A7350E">
        <w:t xml:space="preserve"> </w:t>
      </w:r>
      <w:fldSimple w:instr=" SEQ Abbildung \* ARABIC ">
        <w:r w:rsidR="00C5238B">
          <w:rPr>
            <w:noProof/>
          </w:rPr>
          <w:t>1</w:t>
        </w:r>
      </w:fldSimple>
      <w:r>
        <w:t>: dAPJ-Kommunikation für Profil 1</w:t>
      </w:r>
      <w:bookmarkEnd w:id="58"/>
    </w:p>
    <w:p w14:paraId="34721A2E" w14:textId="3579F5CB" w:rsidR="00693E56" w:rsidRDefault="00C9262B" w:rsidP="00A425A3">
      <w:pPr>
        <w:rPr>
          <w:lang w:eastAsia="zh-CN"/>
        </w:rPr>
      </w:pPr>
      <w:r>
        <w:rPr>
          <w:lang w:eastAsia="zh-CN"/>
        </w:rPr>
        <w:t xml:space="preserve">Die Bereitstellung der eigentlichen Dokumente (wie PDF-Dateien) aus dem EAS für den Versand via </w:t>
      </w:r>
      <w:proofErr w:type="spellStart"/>
      <w:r>
        <w:rPr>
          <w:lang w:eastAsia="zh-CN"/>
        </w:rPr>
        <w:t>eKoPol</w:t>
      </w:r>
      <w:proofErr w:type="spellEnd"/>
      <w:r>
        <w:rPr>
          <w:lang w:eastAsia="zh-CN"/>
        </w:rPr>
        <w:t xml:space="preserve"> an die Justiz erfolgt über einen separaten Weg: Hierfür bietet </w:t>
      </w:r>
      <w:proofErr w:type="spellStart"/>
      <w:r>
        <w:rPr>
          <w:lang w:eastAsia="zh-CN"/>
        </w:rPr>
        <w:t>eKoPol</w:t>
      </w:r>
      <w:proofErr w:type="spellEnd"/>
      <w:r>
        <w:rPr>
          <w:lang w:eastAsia="zh-CN"/>
        </w:rPr>
        <w:t xml:space="preserve"> eine API zum Aufruf aus dem EAS des TN an, um entweder alle Dokumente als Bestandteil </w:t>
      </w:r>
      <w:r w:rsidRPr="00C9262B">
        <w:rPr>
          <w:lang w:eastAsia="zh-CN"/>
        </w:rPr>
        <w:t xml:space="preserve">einer kompletten Versandnachricht </w:t>
      </w:r>
      <w:r w:rsidR="00D1089D">
        <w:rPr>
          <w:lang w:eastAsia="zh-CN"/>
        </w:rPr>
        <w:t>(</w:t>
      </w:r>
      <w:r w:rsidRPr="00C9262B">
        <w:rPr>
          <w:lang w:eastAsia="zh-CN"/>
        </w:rPr>
        <w:t>als ZIP-Datei</w:t>
      </w:r>
      <w:r w:rsidR="00D1089D">
        <w:rPr>
          <w:lang w:eastAsia="zh-CN"/>
        </w:rPr>
        <w:t>)</w:t>
      </w:r>
      <w:r>
        <w:rPr>
          <w:lang w:eastAsia="zh-CN"/>
        </w:rPr>
        <w:t xml:space="preserve"> an </w:t>
      </w:r>
      <w:proofErr w:type="spellStart"/>
      <w:r>
        <w:rPr>
          <w:lang w:eastAsia="zh-CN"/>
        </w:rPr>
        <w:t>eKoPol</w:t>
      </w:r>
      <w:proofErr w:type="spellEnd"/>
      <w:r>
        <w:rPr>
          <w:lang w:eastAsia="zh-CN"/>
        </w:rPr>
        <w:t xml:space="preserve">  zu übergeben oder jede einzelne Datei als</w:t>
      </w:r>
      <w:r w:rsidRPr="00C9262B">
        <w:rPr>
          <w:lang w:eastAsia="zh-CN"/>
        </w:rPr>
        <w:t xml:space="preserve"> Attachment zur Versandnachricht</w:t>
      </w:r>
      <w:r>
        <w:rPr>
          <w:lang w:eastAsia="zh-CN"/>
        </w:rPr>
        <w:t xml:space="preserve"> </w:t>
      </w:r>
      <w:r w:rsidR="00D1089D">
        <w:rPr>
          <w:lang w:eastAsia="zh-CN"/>
        </w:rPr>
        <w:t xml:space="preserve">in </w:t>
      </w:r>
      <w:proofErr w:type="spellStart"/>
      <w:r w:rsidR="00D1089D">
        <w:rPr>
          <w:lang w:eastAsia="zh-CN"/>
        </w:rPr>
        <w:t>eKoPol</w:t>
      </w:r>
      <w:proofErr w:type="spellEnd"/>
      <w:r w:rsidR="00D1089D">
        <w:rPr>
          <w:lang w:eastAsia="zh-CN"/>
        </w:rPr>
        <w:t xml:space="preserve"> </w:t>
      </w:r>
      <w:r>
        <w:rPr>
          <w:lang w:eastAsia="zh-CN"/>
        </w:rPr>
        <w:t>hinzuzu</w:t>
      </w:r>
      <w:r w:rsidR="00D1089D">
        <w:rPr>
          <w:lang w:eastAsia="zh-CN"/>
        </w:rPr>
        <w:softHyphen/>
      </w:r>
      <w:r>
        <w:rPr>
          <w:lang w:eastAsia="zh-CN"/>
        </w:rPr>
        <w:t>fügen, bevor die Versandnachricht abgeschlossen wird.</w:t>
      </w:r>
    </w:p>
    <w:p w14:paraId="18632F0E" w14:textId="77777777" w:rsidR="00693E56" w:rsidRPr="00016756" w:rsidRDefault="00693E56" w:rsidP="00693E56">
      <w:pPr>
        <w:keepNext/>
        <w:rPr>
          <w:b/>
          <w:lang w:eastAsia="zh-CN"/>
        </w:rPr>
      </w:pPr>
      <w:r w:rsidRPr="00016756">
        <w:rPr>
          <w:b/>
          <w:lang w:eastAsia="zh-CN"/>
        </w:rPr>
        <w:lastRenderedPageBreak/>
        <w:t>Übersicht der dAPJ-Kommunikation für Teilnehmer im Profil 2:</w:t>
      </w:r>
    </w:p>
    <w:p w14:paraId="18372CFF" w14:textId="0B7C1C7F" w:rsidR="00FD3107" w:rsidRDefault="00016756" w:rsidP="00D969EC">
      <w:pPr>
        <w:keepNext/>
        <w:keepLines/>
        <w:rPr>
          <w:lang w:eastAsia="zh-CN"/>
        </w:rPr>
      </w:pPr>
      <w:r w:rsidRPr="00016756">
        <w:rPr>
          <w:lang w:eastAsia="zh-CN"/>
        </w:rPr>
        <w:t xml:space="preserve">Der Teilnehmer nutzt </w:t>
      </w:r>
      <w:r>
        <w:rPr>
          <w:lang w:eastAsia="zh-CN"/>
        </w:rPr>
        <w:t xml:space="preserve">im Profil 2 </w:t>
      </w:r>
      <w:r w:rsidR="003008F8">
        <w:rPr>
          <w:lang w:eastAsia="zh-CN"/>
        </w:rPr>
        <w:t>die zentrale e²A und s</w:t>
      </w:r>
      <w:r w:rsidRPr="00016756">
        <w:rPr>
          <w:lang w:eastAsia="zh-CN"/>
        </w:rPr>
        <w:t xml:space="preserve">ein </w:t>
      </w:r>
      <w:r w:rsidR="003008F8">
        <w:rPr>
          <w:lang w:eastAsia="zh-CN"/>
        </w:rPr>
        <w:t>daran angebundenes (</w:t>
      </w:r>
      <w:r w:rsidRPr="00016756">
        <w:rPr>
          <w:lang w:eastAsia="zh-CN"/>
        </w:rPr>
        <w:t>i</w:t>
      </w:r>
      <w:r w:rsidR="003008F8">
        <w:rPr>
          <w:lang w:eastAsia="zh-CN"/>
        </w:rPr>
        <w:t>)</w:t>
      </w:r>
      <w:r w:rsidRPr="00016756">
        <w:rPr>
          <w:lang w:eastAsia="zh-CN"/>
        </w:rPr>
        <w:t>VBS</w:t>
      </w:r>
      <w:r w:rsidR="003008F8">
        <w:rPr>
          <w:lang w:eastAsia="zh-CN"/>
        </w:rPr>
        <w:t>.</w:t>
      </w:r>
      <w:r w:rsidRPr="00016756">
        <w:rPr>
          <w:lang w:eastAsia="zh-CN"/>
        </w:rPr>
        <w:t xml:space="preserve"> </w:t>
      </w:r>
      <w:r w:rsidR="003008F8">
        <w:rPr>
          <w:lang w:eastAsia="zh-CN"/>
        </w:rPr>
        <w:t xml:space="preserve">Das (i)VBS </w:t>
      </w:r>
      <w:r w:rsidR="00BE4490">
        <w:rPr>
          <w:lang w:eastAsia="zh-CN"/>
        </w:rPr>
        <w:t xml:space="preserve">erzeugt </w:t>
      </w:r>
      <w:r w:rsidR="009F0E9B">
        <w:rPr>
          <w:lang w:eastAsia="zh-CN"/>
        </w:rPr>
        <w:t xml:space="preserve">über das </w:t>
      </w:r>
      <w:r w:rsidR="00D1731D">
        <w:rPr>
          <w:lang w:eastAsia="zh-CN"/>
        </w:rPr>
        <w:t>SOAP</w:t>
      </w:r>
      <w:r w:rsidR="009F0E9B">
        <w:rPr>
          <w:lang w:eastAsia="zh-CN"/>
        </w:rPr>
        <w:t xml:space="preserve">-API von e²A </w:t>
      </w:r>
      <w:r w:rsidR="00BE4490">
        <w:rPr>
          <w:lang w:eastAsia="zh-CN"/>
        </w:rPr>
        <w:t>einen Versandauftrag in e²A, woraufhin</w:t>
      </w:r>
      <w:r w:rsidR="007606E2">
        <w:rPr>
          <w:lang w:eastAsia="zh-CN"/>
        </w:rPr>
        <w:t xml:space="preserve"> e²A</w:t>
      </w:r>
      <w:r w:rsidR="003008F8">
        <w:rPr>
          <w:lang w:eastAsia="zh-CN"/>
        </w:rPr>
        <w:t xml:space="preserve"> </w:t>
      </w:r>
      <w:r w:rsidR="007D611A">
        <w:rPr>
          <w:lang w:eastAsia="zh-CN"/>
        </w:rPr>
        <w:t xml:space="preserve">(über eine Callback-Funktion </w:t>
      </w:r>
      <w:r w:rsidR="00591CE3">
        <w:rPr>
          <w:lang w:eastAsia="zh-CN"/>
        </w:rPr>
        <w:t xml:space="preserve">des iVBS) </w:t>
      </w:r>
      <w:r w:rsidR="00D969EC">
        <w:rPr>
          <w:lang w:eastAsia="zh-CN"/>
        </w:rPr>
        <w:t>die</w:t>
      </w:r>
      <w:r w:rsidR="00A03BDA">
        <w:rPr>
          <w:lang w:eastAsia="zh-CN"/>
        </w:rPr>
        <w:t xml:space="preserve"> ausgehende</w:t>
      </w:r>
      <w:r w:rsidR="00D969EC">
        <w:rPr>
          <w:lang w:eastAsia="zh-CN"/>
        </w:rPr>
        <w:t xml:space="preserve"> </w:t>
      </w:r>
      <w:r w:rsidRPr="00016756">
        <w:rPr>
          <w:lang w:eastAsia="zh-CN"/>
        </w:rPr>
        <w:t>XPolizei-Nachricht</w:t>
      </w:r>
      <w:r w:rsidR="00BE4490">
        <w:rPr>
          <w:lang w:eastAsia="zh-CN"/>
        </w:rPr>
        <w:t xml:space="preserve"> erzeugt</w:t>
      </w:r>
      <w:r w:rsidRPr="00016756">
        <w:rPr>
          <w:lang w:eastAsia="zh-CN"/>
        </w:rPr>
        <w:t xml:space="preserve">, die </w:t>
      </w:r>
      <w:r w:rsidR="00BE4490">
        <w:rPr>
          <w:lang w:eastAsia="zh-CN"/>
        </w:rPr>
        <w:t>für die Umwandlung in eine XJustiz-Nachricht</w:t>
      </w:r>
      <w:r w:rsidR="00214D50">
        <w:rPr>
          <w:lang w:eastAsia="zh-CN"/>
        </w:rPr>
        <w:t xml:space="preserve"> an den PJ-Mapper gesandt wird. </w:t>
      </w:r>
      <w:r w:rsidR="00BE4490">
        <w:rPr>
          <w:lang w:eastAsia="zh-CN"/>
        </w:rPr>
        <w:t>Die</w:t>
      </w:r>
      <w:r w:rsidR="003008F8">
        <w:rPr>
          <w:lang w:eastAsia="zh-CN"/>
        </w:rPr>
        <w:t xml:space="preserve"> durch den PJ-Mapper </w:t>
      </w:r>
      <w:r w:rsidR="00BE4490">
        <w:rPr>
          <w:lang w:eastAsia="zh-CN"/>
        </w:rPr>
        <w:t>erzeugte</w:t>
      </w:r>
      <w:r w:rsidR="003008F8">
        <w:rPr>
          <w:lang w:eastAsia="zh-CN"/>
        </w:rPr>
        <w:t xml:space="preserve"> XJustiz-Nachricht</w:t>
      </w:r>
      <w:r w:rsidR="00214D50">
        <w:rPr>
          <w:lang w:eastAsia="zh-CN"/>
        </w:rPr>
        <w:t xml:space="preserve"> wird </w:t>
      </w:r>
      <w:r w:rsidRPr="00016756">
        <w:rPr>
          <w:lang w:eastAsia="zh-CN"/>
        </w:rPr>
        <w:t xml:space="preserve">über die </w:t>
      </w:r>
      <w:proofErr w:type="spellStart"/>
      <w:r w:rsidRPr="00016756">
        <w:rPr>
          <w:lang w:eastAsia="zh-CN"/>
        </w:rPr>
        <w:t>eKoPol</w:t>
      </w:r>
      <w:proofErr w:type="spellEnd"/>
      <w:r w:rsidRPr="00016756">
        <w:rPr>
          <w:lang w:eastAsia="zh-CN"/>
        </w:rPr>
        <w:t>-Komponente via EGVP</w:t>
      </w:r>
      <w:r w:rsidR="00BE4490">
        <w:rPr>
          <w:lang w:eastAsia="zh-CN"/>
        </w:rPr>
        <w:t>-</w:t>
      </w:r>
      <w:r w:rsidRPr="00016756">
        <w:rPr>
          <w:lang w:eastAsia="zh-CN"/>
        </w:rPr>
        <w:t xml:space="preserve">E </w:t>
      </w:r>
      <w:r w:rsidR="007176C1">
        <w:rPr>
          <w:lang w:eastAsia="zh-CN"/>
        </w:rPr>
        <w:t>an die</w:t>
      </w:r>
      <w:r w:rsidRPr="00016756">
        <w:rPr>
          <w:lang w:eastAsia="zh-CN"/>
        </w:rPr>
        <w:t xml:space="preserve"> Justiz </w:t>
      </w:r>
      <w:r w:rsidR="007176C1">
        <w:rPr>
          <w:lang w:eastAsia="zh-CN"/>
        </w:rPr>
        <w:t>übermittel</w:t>
      </w:r>
      <w:r w:rsidRPr="00016756">
        <w:rPr>
          <w:lang w:eastAsia="zh-CN"/>
        </w:rPr>
        <w:t>t.</w:t>
      </w:r>
      <w:bookmarkStart w:id="59" w:name="_Hlk155702662"/>
    </w:p>
    <w:p w14:paraId="3010E57B" w14:textId="4ED1694C" w:rsidR="00016756" w:rsidRDefault="0073794E" w:rsidP="00D969EC">
      <w:pPr>
        <w:keepNext/>
        <w:keepLines/>
        <w:rPr>
          <w:lang w:eastAsia="zh-CN"/>
        </w:rPr>
      </w:pPr>
      <w:r>
        <w:rPr>
          <w:lang w:eastAsia="zh-CN"/>
        </w:rPr>
        <w:t xml:space="preserve">Die </w:t>
      </w:r>
      <w:r w:rsidR="008202D3">
        <w:rPr>
          <w:lang w:eastAsia="zh-CN"/>
        </w:rPr>
        <w:t>Übermittlung</w:t>
      </w:r>
      <w:r>
        <w:rPr>
          <w:lang w:eastAsia="zh-CN"/>
        </w:rPr>
        <w:t xml:space="preserve"> einer XJustiz-Nachricht von der Justiz an die Polizei erfolgt in umgekehrter Reihenfolge</w:t>
      </w:r>
      <w:bookmarkEnd w:id="59"/>
      <w:r w:rsidR="00214D50">
        <w:rPr>
          <w:lang w:eastAsia="zh-CN"/>
        </w:rPr>
        <w:t>.</w:t>
      </w:r>
      <w:r w:rsidR="00D1731D">
        <w:rPr>
          <w:lang w:eastAsia="zh-CN"/>
        </w:rPr>
        <w:t xml:space="preserve"> </w:t>
      </w:r>
      <w:r w:rsidR="00701309">
        <w:rPr>
          <w:lang w:eastAsia="zh-CN"/>
        </w:rPr>
        <w:t xml:space="preserve">Dabei erfolgt die </w:t>
      </w:r>
      <w:r w:rsidR="00A03BDA">
        <w:rPr>
          <w:lang w:eastAsia="zh-CN"/>
        </w:rPr>
        <w:t xml:space="preserve">Umwandlung der eingehenden XJustiz-Nachricht nach XPolizei durch </w:t>
      </w:r>
      <w:proofErr w:type="spellStart"/>
      <w:r w:rsidR="00A03BDA">
        <w:rPr>
          <w:lang w:eastAsia="zh-CN"/>
        </w:rPr>
        <w:t>eKoPol</w:t>
      </w:r>
      <w:proofErr w:type="spellEnd"/>
      <w:r w:rsidR="00A03BDA">
        <w:rPr>
          <w:lang w:eastAsia="zh-CN"/>
        </w:rPr>
        <w:t xml:space="preserve">. </w:t>
      </w:r>
      <w:r w:rsidR="00D1731D">
        <w:rPr>
          <w:lang w:eastAsia="zh-CN"/>
        </w:rPr>
        <w:t>Zur Auslieferung der erhaltenen XPolizei-Nachrichteninhalte ruft dabei e²A eine SOAP-Schnittstelle des (i)VBS auf.</w:t>
      </w:r>
    </w:p>
    <w:p w14:paraId="3A2DA857" w14:textId="49139397" w:rsidR="00483284" w:rsidRDefault="00BF48F9" w:rsidP="00D969EC">
      <w:pPr>
        <w:keepNext/>
        <w:keepLines/>
        <w:rPr>
          <w:lang w:eastAsia="zh-CN"/>
        </w:rPr>
      </w:pPr>
      <w:r>
        <w:object w:dxaOrig="7199" w:dyaOrig="5400" w14:anchorId="049FF351">
          <v:shape id="_x0000_i1026" type="#_x0000_t75" style="width:468pt;height:234pt" o:ole="">
            <v:imagedata r:id="rId13" o:title="" cropbottom="37064f" cropright="23156f"/>
          </v:shape>
          <o:OLEObject Type="Embed" ProgID="PowerPoint.Slide.12" ShapeID="_x0000_i1026" DrawAspect="Content" ObjectID="_1775629058" r:id="rId14"/>
        </w:object>
      </w:r>
    </w:p>
    <w:p w14:paraId="2C4C124D" w14:textId="7F3A211E" w:rsidR="00693E56" w:rsidRDefault="00693E56" w:rsidP="00693E56">
      <w:pPr>
        <w:pStyle w:val="Beschriftung"/>
      </w:pPr>
      <w:bookmarkStart w:id="60" w:name="_Toc164974398"/>
      <w:r>
        <w:t>Abbildung</w:t>
      </w:r>
      <w:r w:rsidR="00A7350E">
        <w:t xml:space="preserve"> </w:t>
      </w:r>
      <w:fldSimple w:instr=" SEQ Abbildung \* ARABIC ">
        <w:r w:rsidR="00C5238B">
          <w:rPr>
            <w:noProof/>
          </w:rPr>
          <w:t>2</w:t>
        </w:r>
      </w:fldSimple>
      <w:r>
        <w:t>: dAPJ-Kommunikation für Profil 2</w:t>
      </w:r>
      <w:bookmarkEnd w:id="60"/>
    </w:p>
    <w:p w14:paraId="7D66D96E" w14:textId="77777777" w:rsidR="009C7367" w:rsidRDefault="009C7367" w:rsidP="00A425A3">
      <w:pPr>
        <w:rPr>
          <w:lang w:eastAsia="zh-CN"/>
        </w:rPr>
      </w:pPr>
    </w:p>
    <w:p w14:paraId="6DB03969" w14:textId="77777777" w:rsidR="009C7367" w:rsidRPr="00016756" w:rsidRDefault="009C7367" w:rsidP="009C7367">
      <w:pPr>
        <w:keepNext/>
        <w:rPr>
          <w:b/>
          <w:lang w:eastAsia="zh-CN"/>
        </w:rPr>
      </w:pPr>
      <w:r w:rsidRPr="00016756">
        <w:rPr>
          <w:b/>
          <w:lang w:eastAsia="zh-CN"/>
        </w:rPr>
        <w:lastRenderedPageBreak/>
        <w:t>Übersicht der dAPJ-Kommunikation für Teilnehmer im Profil 3:</w:t>
      </w:r>
    </w:p>
    <w:p w14:paraId="783177C5" w14:textId="16363328" w:rsidR="00074DC4" w:rsidRDefault="00016756" w:rsidP="00D969EC">
      <w:pPr>
        <w:keepNext/>
        <w:keepLines/>
      </w:pPr>
      <w:r w:rsidRPr="00016756">
        <w:rPr>
          <w:lang w:eastAsia="zh-CN"/>
        </w:rPr>
        <w:t xml:space="preserve">Der Teilnehmer </w:t>
      </w:r>
      <w:r>
        <w:rPr>
          <w:lang w:eastAsia="zh-CN"/>
        </w:rPr>
        <w:t>im Profil 3</w:t>
      </w:r>
      <w:r w:rsidRPr="00016756">
        <w:rPr>
          <w:lang w:eastAsia="zh-CN"/>
        </w:rPr>
        <w:t xml:space="preserve"> </w:t>
      </w:r>
      <w:r w:rsidR="008A4231">
        <w:rPr>
          <w:lang w:eastAsia="zh-CN"/>
        </w:rPr>
        <w:t xml:space="preserve">nutzt die zentrale e²A mit </w:t>
      </w:r>
      <w:r w:rsidR="00214D50">
        <w:rPr>
          <w:lang w:eastAsia="zh-CN"/>
        </w:rPr>
        <w:t xml:space="preserve">der </w:t>
      </w:r>
      <w:proofErr w:type="spellStart"/>
      <w:r w:rsidR="00214D50" w:rsidRPr="008A4231">
        <w:rPr>
          <w:lang w:eastAsia="zh-CN"/>
        </w:rPr>
        <w:t>Registraturkomponente</w:t>
      </w:r>
      <w:proofErr w:type="spellEnd"/>
      <w:r w:rsidR="00214D50">
        <w:rPr>
          <w:lang w:eastAsia="zh-CN"/>
        </w:rPr>
        <w:t xml:space="preserve"> (</w:t>
      </w:r>
      <w:r w:rsidR="008A4231">
        <w:rPr>
          <w:lang w:eastAsia="zh-CN"/>
        </w:rPr>
        <w:t>e²R</w:t>
      </w:r>
      <w:r w:rsidR="00214D50">
        <w:rPr>
          <w:lang w:eastAsia="zh-CN"/>
        </w:rPr>
        <w:t>)</w:t>
      </w:r>
      <w:r w:rsidR="008A4231">
        <w:rPr>
          <w:lang w:eastAsia="zh-CN"/>
        </w:rPr>
        <w:t xml:space="preserve"> </w:t>
      </w:r>
      <w:r w:rsidR="00214D50">
        <w:rPr>
          <w:lang w:eastAsia="zh-CN"/>
        </w:rPr>
        <w:t>autark. Das</w:t>
      </w:r>
      <w:r w:rsidRPr="00016756">
        <w:rPr>
          <w:lang w:eastAsia="zh-CN"/>
        </w:rPr>
        <w:t xml:space="preserve"> VBS</w:t>
      </w:r>
      <w:r w:rsidR="00214D50">
        <w:rPr>
          <w:lang w:eastAsia="zh-CN"/>
        </w:rPr>
        <w:t xml:space="preserve"> ist</w:t>
      </w:r>
      <w:r w:rsidR="008A4231">
        <w:rPr>
          <w:lang w:eastAsia="zh-CN"/>
        </w:rPr>
        <w:t xml:space="preserve"> </w:t>
      </w:r>
      <w:r w:rsidR="00BE4490">
        <w:rPr>
          <w:lang w:eastAsia="zh-CN"/>
        </w:rPr>
        <w:t xml:space="preserve">dabei </w:t>
      </w:r>
      <w:r w:rsidR="008A4231" w:rsidRPr="00CD2A17">
        <w:rPr>
          <w:u w:val="single"/>
          <w:lang w:eastAsia="zh-CN"/>
        </w:rPr>
        <w:t>nicht</w:t>
      </w:r>
      <w:r w:rsidR="008A4231">
        <w:rPr>
          <w:lang w:eastAsia="zh-CN"/>
        </w:rPr>
        <w:t xml:space="preserve"> an die e²A angebunden.</w:t>
      </w:r>
      <w:r w:rsidRPr="00016756">
        <w:rPr>
          <w:lang w:eastAsia="zh-CN"/>
        </w:rPr>
        <w:t xml:space="preserve"> </w:t>
      </w:r>
      <w:r w:rsidR="005D2695">
        <w:rPr>
          <w:lang w:eastAsia="zh-CN"/>
        </w:rPr>
        <w:t xml:space="preserve">Die </w:t>
      </w:r>
      <w:r w:rsidRPr="00016756">
        <w:rPr>
          <w:lang w:eastAsia="zh-CN"/>
        </w:rPr>
        <w:t xml:space="preserve">Erstellung </w:t>
      </w:r>
      <w:r w:rsidR="005D2695">
        <w:rPr>
          <w:lang w:eastAsia="zh-CN"/>
        </w:rPr>
        <w:t>der</w:t>
      </w:r>
      <w:r w:rsidR="008A4231">
        <w:rPr>
          <w:lang w:eastAsia="zh-CN"/>
        </w:rPr>
        <w:t xml:space="preserve"> XPolizei-</w:t>
      </w:r>
      <w:r w:rsidRPr="00016756">
        <w:rPr>
          <w:lang w:eastAsia="zh-CN"/>
        </w:rPr>
        <w:t xml:space="preserve">Nachrichten </w:t>
      </w:r>
      <w:r w:rsidR="008A4231" w:rsidRPr="008A4231">
        <w:rPr>
          <w:lang w:eastAsia="zh-CN"/>
        </w:rPr>
        <w:t xml:space="preserve">erfolgt </w:t>
      </w:r>
      <w:r w:rsidR="005D2695">
        <w:rPr>
          <w:lang w:eastAsia="zh-CN"/>
        </w:rPr>
        <w:t xml:space="preserve">hier </w:t>
      </w:r>
      <w:r w:rsidR="008A4231" w:rsidRPr="008A4231">
        <w:rPr>
          <w:lang w:eastAsia="zh-CN"/>
        </w:rPr>
        <w:t xml:space="preserve">in </w:t>
      </w:r>
      <w:r w:rsidR="00214D50">
        <w:rPr>
          <w:lang w:eastAsia="zh-CN"/>
        </w:rPr>
        <w:t>e²R</w:t>
      </w:r>
      <w:r w:rsidR="005D2695">
        <w:rPr>
          <w:lang w:eastAsia="zh-CN"/>
        </w:rPr>
        <w:t>.</w:t>
      </w:r>
      <w:r w:rsidR="00214D50">
        <w:rPr>
          <w:lang w:eastAsia="zh-CN"/>
        </w:rPr>
        <w:t xml:space="preserve"> D</w:t>
      </w:r>
      <w:r w:rsidR="00214D50" w:rsidRPr="00016756">
        <w:rPr>
          <w:lang w:eastAsia="zh-CN"/>
        </w:rPr>
        <w:t xml:space="preserve">ie </w:t>
      </w:r>
      <w:r w:rsidR="00214D50">
        <w:rPr>
          <w:lang w:eastAsia="zh-CN"/>
        </w:rPr>
        <w:t>XPolizei-Nachricht wird dann über e²A an den PJ-Mapper gesandt.</w:t>
      </w:r>
      <w:r w:rsidRPr="00016756">
        <w:rPr>
          <w:lang w:eastAsia="zh-CN"/>
        </w:rPr>
        <w:t xml:space="preserve"> </w:t>
      </w:r>
      <w:r w:rsidR="005D2695">
        <w:rPr>
          <w:lang w:eastAsia="zh-CN"/>
        </w:rPr>
        <w:t>N</w:t>
      </w:r>
      <w:r w:rsidR="005D2695" w:rsidRPr="005D2695">
        <w:rPr>
          <w:lang w:eastAsia="zh-CN"/>
        </w:rPr>
        <w:t xml:space="preserve">ach der Wandlung durch den PJ-Mapper </w:t>
      </w:r>
      <w:r w:rsidR="005D2695">
        <w:rPr>
          <w:lang w:eastAsia="zh-CN"/>
        </w:rPr>
        <w:t>w</w:t>
      </w:r>
      <w:r w:rsidR="00BE4490">
        <w:rPr>
          <w:lang w:eastAsia="zh-CN"/>
        </w:rPr>
        <w:t>i</w:t>
      </w:r>
      <w:r w:rsidR="005D2695">
        <w:rPr>
          <w:lang w:eastAsia="zh-CN"/>
        </w:rPr>
        <w:t xml:space="preserve">rd die </w:t>
      </w:r>
      <w:r w:rsidR="005D2695" w:rsidRPr="005D2695">
        <w:rPr>
          <w:lang w:eastAsia="zh-CN"/>
        </w:rPr>
        <w:t xml:space="preserve">XJustiz-Nachricht über die </w:t>
      </w:r>
      <w:proofErr w:type="spellStart"/>
      <w:r w:rsidRPr="00016756">
        <w:rPr>
          <w:lang w:eastAsia="zh-CN"/>
        </w:rPr>
        <w:t>eKoPol</w:t>
      </w:r>
      <w:proofErr w:type="spellEnd"/>
      <w:r w:rsidRPr="00016756">
        <w:rPr>
          <w:lang w:eastAsia="zh-CN"/>
        </w:rPr>
        <w:t>-Komponente via EGVP</w:t>
      </w:r>
      <w:r w:rsidR="00BE4490">
        <w:rPr>
          <w:lang w:eastAsia="zh-CN"/>
        </w:rPr>
        <w:t>-</w:t>
      </w:r>
      <w:r w:rsidRPr="00016756">
        <w:rPr>
          <w:lang w:eastAsia="zh-CN"/>
        </w:rPr>
        <w:t xml:space="preserve">E </w:t>
      </w:r>
      <w:r w:rsidR="005D2695">
        <w:rPr>
          <w:lang w:eastAsia="zh-CN"/>
        </w:rPr>
        <w:t>an die</w:t>
      </w:r>
      <w:r w:rsidRPr="00016756">
        <w:rPr>
          <w:lang w:eastAsia="zh-CN"/>
        </w:rPr>
        <w:t xml:space="preserve"> Justiz </w:t>
      </w:r>
      <w:r w:rsidR="005D2695">
        <w:rPr>
          <w:lang w:eastAsia="zh-CN"/>
        </w:rPr>
        <w:t>übermittelt</w:t>
      </w:r>
      <w:r w:rsidRPr="00016756">
        <w:rPr>
          <w:lang w:eastAsia="zh-CN"/>
        </w:rPr>
        <w:t>.</w:t>
      </w:r>
    </w:p>
    <w:p w14:paraId="1C975314" w14:textId="23225C09" w:rsidR="00016756" w:rsidRDefault="005D2695" w:rsidP="00D969EC">
      <w:pPr>
        <w:keepNext/>
        <w:keepLines/>
      </w:pPr>
      <w:r w:rsidRPr="005D2695">
        <w:t>Die Übermittlung einer XJustiz-Nachricht von der Justiz an die Polizei erfolgt in umgekehrter Reihenfolge</w:t>
      </w:r>
      <w:r>
        <w:t>.</w:t>
      </w:r>
      <w:r w:rsidRPr="005D2695">
        <w:t xml:space="preserve"> Von der Justiz empfangene Nachrichten werden </w:t>
      </w:r>
      <w:r>
        <w:t>a</w:t>
      </w:r>
      <w:r w:rsidRPr="005D2695">
        <w:t xml:space="preserve">n e²A </w:t>
      </w:r>
      <w:r>
        <w:t xml:space="preserve">übergeben (Speicherung Dokumente), aber </w:t>
      </w:r>
      <w:r w:rsidR="00214D50">
        <w:t xml:space="preserve">mitübermittelte Vorgangsdaten werden </w:t>
      </w:r>
      <w:r>
        <w:t>nicht an das VBS weitergeleitet.</w:t>
      </w:r>
    </w:p>
    <w:p w14:paraId="5275ED60" w14:textId="4F37FF98" w:rsidR="00483284" w:rsidRDefault="00BF48F9" w:rsidP="00D969EC">
      <w:pPr>
        <w:keepNext/>
        <w:keepLines/>
        <w:rPr>
          <w:lang w:eastAsia="zh-CN"/>
        </w:rPr>
      </w:pPr>
      <w:r>
        <w:object w:dxaOrig="7199" w:dyaOrig="5400" w14:anchorId="11206A79">
          <v:shape id="_x0000_i1027" type="#_x0000_t75" style="width:468pt;height:234pt" o:ole="">
            <v:imagedata r:id="rId15" o:title="" cropbottom="36919f" cropright="22992f"/>
          </v:shape>
          <o:OLEObject Type="Embed" ProgID="PowerPoint.Slide.12" ShapeID="_x0000_i1027" DrawAspect="Content" ObjectID="_1775629059" r:id="rId16"/>
        </w:object>
      </w:r>
    </w:p>
    <w:p w14:paraId="5EB604CB" w14:textId="34A5ABA1" w:rsidR="00016756" w:rsidRDefault="00016756" w:rsidP="00016756">
      <w:pPr>
        <w:pStyle w:val="Beschriftung"/>
      </w:pPr>
      <w:bookmarkStart w:id="61" w:name="_Toc164974399"/>
      <w:bookmarkStart w:id="62" w:name="_Ref150763767"/>
      <w:bookmarkStart w:id="63" w:name="_Toc146889610"/>
      <w:bookmarkStart w:id="64" w:name="_Toc146900751"/>
      <w:bookmarkStart w:id="65" w:name="_Toc146900752"/>
      <w:bookmarkStart w:id="66" w:name="_Ref150763758"/>
      <w:r>
        <w:t>Abbildung</w:t>
      </w:r>
      <w:r w:rsidR="00A7350E">
        <w:t xml:space="preserve"> </w:t>
      </w:r>
      <w:fldSimple w:instr=" SEQ Abbildung \* ARABIC ">
        <w:r w:rsidR="00C5238B">
          <w:rPr>
            <w:noProof/>
          </w:rPr>
          <w:t>3</w:t>
        </w:r>
      </w:fldSimple>
      <w:r>
        <w:t>: dAPJ-Kommunikation für Profil 3</w:t>
      </w:r>
      <w:bookmarkEnd w:id="61"/>
    </w:p>
    <w:bookmarkEnd w:id="62"/>
    <w:bookmarkEnd w:id="63"/>
    <w:bookmarkEnd w:id="64"/>
    <w:bookmarkEnd w:id="65"/>
    <w:bookmarkEnd w:id="66"/>
    <w:p w14:paraId="07E2D277" w14:textId="14C072CA" w:rsidR="00A425A3" w:rsidRDefault="00355DF3" w:rsidP="00A425A3">
      <w:pPr>
        <w:rPr>
          <w:lang w:eastAsia="zh-CN"/>
        </w:rPr>
      </w:pPr>
      <w:r>
        <w:rPr>
          <w:lang w:eastAsia="zh-CN"/>
        </w:rPr>
        <w:t xml:space="preserve">In Profil 3 kommt zu Beginn der Produktivnutzung auch die SINC </w:t>
      </w:r>
      <w:proofErr w:type="spellStart"/>
      <w:r>
        <w:rPr>
          <w:lang w:eastAsia="zh-CN"/>
        </w:rPr>
        <w:t>IdP</w:t>
      </w:r>
      <w:proofErr w:type="spellEnd"/>
      <w:r>
        <w:rPr>
          <w:lang w:eastAsia="zh-CN"/>
        </w:rPr>
        <w:t xml:space="preserve">-Komponente zum Einsatz, welche für </w:t>
      </w:r>
      <w:r w:rsidRPr="00355DF3">
        <w:rPr>
          <w:lang w:eastAsia="zh-CN"/>
        </w:rPr>
        <w:t>die Authentifizierung der Anwender gegenüber e²A und e²R zuständig</w:t>
      </w:r>
      <w:r>
        <w:rPr>
          <w:lang w:eastAsia="zh-CN"/>
        </w:rPr>
        <w:t xml:space="preserve"> ist. Im P20-Zielbild wird die SINC </w:t>
      </w:r>
      <w:proofErr w:type="spellStart"/>
      <w:r>
        <w:rPr>
          <w:lang w:eastAsia="zh-CN"/>
        </w:rPr>
        <w:t>IdP</w:t>
      </w:r>
      <w:proofErr w:type="spellEnd"/>
      <w:r>
        <w:rPr>
          <w:lang w:eastAsia="zh-CN"/>
        </w:rPr>
        <w:t>-Komponente dann durch das P20 IAM ersetzt.</w:t>
      </w:r>
    </w:p>
    <w:p w14:paraId="23B0D63B" w14:textId="77777777" w:rsidR="00A425A3" w:rsidRPr="00016756" w:rsidRDefault="00A425A3" w:rsidP="00A425A3">
      <w:pPr>
        <w:keepNext/>
        <w:rPr>
          <w:b/>
          <w:lang w:eastAsia="zh-CN"/>
        </w:rPr>
      </w:pPr>
      <w:r w:rsidRPr="00016756">
        <w:rPr>
          <w:b/>
          <w:lang w:eastAsia="zh-CN"/>
        </w:rPr>
        <w:lastRenderedPageBreak/>
        <w:t xml:space="preserve">Übersicht der dAPJ-Kommunikation für Teilnehmer im Profil </w:t>
      </w:r>
      <w:r w:rsidR="00CD3D6D">
        <w:rPr>
          <w:b/>
          <w:lang w:eastAsia="zh-CN"/>
        </w:rPr>
        <w:t>4</w:t>
      </w:r>
      <w:r w:rsidRPr="00016756">
        <w:rPr>
          <w:b/>
          <w:lang w:eastAsia="zh-CN"/>
        </w:rPr>
        <w:t>:</w:t>
      </w:r>
    </w:p>
    <w:p w14:paraId="52175559" w14:textId="42DB9BE7" w:rsidR="00016756" w:rsidRDefault="00016756" w:rsidP="00EF3280">
      <w:pPr>
        <w:keepNext/>
      </w:pPr>
      <w:r w:rsidRPr="00016756">
        <w:t xml:space="preserve">Der Teilnehmer nutzt </w:t>
      </w:r>
      <w:r>
        <w:t xml:space="preserve">im Profil 4 </w:t>
      </w:r>
      <w:r w:rsidRPr="00016756">
        <w:t xml:space="preserve">eine eigene Lösung zur </w:t>
      </w:r>
      <w:r w:rsidR="00396EDA">
        <w:t xml:space="preserve">elektronischen Aktenführung und zur </w:t>
      </w:r>
      <w:r w:rsidR="00214D50">
        <w:t>Kommunikation mit der Justiz, z.B. EGVP.</w:t>
      </w:r>
    </w:p>
    <w:p w14:paraId="7DF8B512" w14:textId="741ABE42" w:rsidR="00C26CA8" w:rsidRDefault="00483284" w:rsidP="00EF3280">
      <w:pPr>
        <w:keepNext/>
      </w:pPr>
      <w:r>
        <w:object w:dxaOrig="7199" w:dyaOrig="5400" w14:anchorId="3BEF6B0D">
          <v:shape id="_x0000_i1028" type="#_x0000_t75" style="width:468pt;height:318pt" o:ole="">
            <v:imagedata r:id="rId17" o:title="" cropbottom="27234f" cropright="22992f"/>
          </v:shape>
          <o:OLEObject Type="Embed" ProgID="PowerPoint.Slide.12" ShapeID="_x0000_i1028" DrawAspect="Content" ObjectID="_1775629060" r:id="rId18"/>
        </w:object>
      </w:r>
    </w:p>
    <w:p w14:paraId="6F707AAA" w14:textId="1A5912CE" w:rsidR="00EF3280" w:rsidRDefault="00EF3280" w:rsidP="00EF3280">
      <w:pPr>
        <w:pStyle w:val="Beschriftung"/>
      </w:pPr>
      <w:bookmarkStart w:id="67" w:name="_Toc164974400"/>
      <w:r>
        <w:t>Abbildung</w:t>
      </w:r>
      <w:r w:rsidR="00A7350E">
        <w:t xml:space="preserve"> </w:t>
      </w:r>
      <w:fldSimple w:instr=" SEQ Abbildung \* ARABIC ">
        <w:r w:rsidR="00C5238B">
          <w:rPr>
            <w:noProof/>
          </w:rPr>
          <w:t>4</w:t>
        </w:r>
      </w:fldSimple>
      <w:r>
        <w:t>: dAPJ-Kommunikation für Profil 4</w:t>
      </w:r>
      <w:bookmarkEnd w:id="67"/>
    </w:p>
    <w:p w14:paraId="491EB1CF" w14:textId="3855361F" w:rsidR="00016756" w:rsidRPr="00016756" w:rsidRDefault="00016756" w:rsidP="00016756">
      <w:r>
        <w:t xml:space="preserve">Die dAPJ-Kommunikation im Profil 4 wird in diesem Dokument </w:t>
      </w:r>
      <w:r w:rsidRPr="00016756">
        <w:rPr>
          <w:u w:val="single"/>
        </w:rPr>
        <w:t>nicht behandelt</w:t>
      </w:r>
      <w:r w:rsidR="00214D50">
        <w:rPr>
          <w:u w:val="single"/>
        </w:rPr>
        <w:t>.</w:t>
      </w:r>
      <w:r w:rsidR="00214D50">
        <w:t xml:space="preserve"> </w:t>
      </w:r>
      <w:r>
        <w:t>Für die Umsetzung der dAPJ-Kommunikation im Profil 4 wird a</w:t>
      </w:r>
      <w:r w:rsidR="00474129">
        <w:t>uf</w:t>
      </w:r>
      <w:r w:rsidR="00396EDA">
        <w:t xml:space="preserve"> den technischen Leitfaden </w:t>
      </w:r>
      <w:r w:rsidR="00BE4490">
        <w:t xml:space="preserve">dAPJ der Justiz </w:t>
      </w:r>
      <w:r w:rsidR="00396EDA">
        <w:t>und</w:t>
      </w:r>
      <w:r>
        <w:t xml:space="preserve"> die </w:t>
      </w:r>
      <w:r w:rsidR="008B3C2E">
        <w:rPr>
          <w:lang w:eastAsia="zh-CN"/>
        </w:rPr>
        <w:t xml:space="preserve">Spezifikationen </w:t>
      </w:r>
      <w:r w:rsidR="00214D50">
        <w:t xml:space="preserve">zu den XJustiz-Nachrichten </w:t>
      </w:r>
      <w:r w:rsidR="008B3C2E">
        <w:t xml:space="preserve">sowie die </w:t>
      </w:r>
      <w:r w:rsidR="00CD6406">
        <w:t xml:space="preserve">Veröffentlichungen unter xjustiz.justiz.de </w:t>
      </w:r>
      <w:r w:rsidR="008B3C2E">
        <w:t>verwiesen, in denen</w:t>
      </w:r>
      <w:r w:rsidR="008076D2">
        <w:t xml:space="preserve"> </w:t>
      </w:r>
      <w:r w:rsidR="008B3C2E">
        <w:t>der Aufbau der XJustiz-Nachrichten beschrieben ist.</w:t>
      </w:r>
      <w:r w:rsidR="00214D50">
        <w:t xml:space="preserve"> Erläuterungen zu den Kommunikationsanlässen sind </w:t>
      </w:r>
      <w:r w:rsidR="007606E2">
        <w:t>ab</w:t>
      </w:r>
      <w:r w:rsidR="00214D50">
        <w:t xml:space="preserve"> Kapitel 3 ff</w:t>
      </w:r>
      <w:r w:rsidR="007606E2">
        <w:t>.</w:t>
      </w:r>
      <w:r w:rsidR="00214D50">
        <w:t xml:space="preserve"> </w:t>
      </w:r>
      <w:r w:rsidR="00470B70">
        <w:t xml:space="preserve">des vorliegenden Leitfadens </w:t>
      </w:r>
      <w:r w:rsidR="00214D50">
        <w:t>enthalten.</w:t>
      </w:r>
    </w:p>
    <w:p w14:paraId="39983B53" w14:textId="77777777" w:rsidR="0084152D" w:rsidRDefault="006A084B" w:rsidP="00321378">
      <w:pPr>
        <w:pStyle w:val="berschrift2"/>
      </w:pPr>
      <w:bookmarkStart w:id="68" w:name="_Ref157526455"/>
      <w:bookmarkStart w:id="69" w:name="_Toc164974408"/>
      <w:r>
        <w:t>Beschreibung der Kommunikation</w:t>
      </w:r>
      <w:bookmarkEnd w:id="68"/>
      <w:bookmarkEnd w:id="69"/>
    </w:p>
    <w:p w14:paraId="2028B2ED" w14:textId="0B678EDD" w:rsidR="00796DB9" w:rsidRPr="00796DB9" w:rsidRDefault="006267A4" w:rsidP="00796DB9">
      <w:pPr>
        <w:rPr>
          <w:lang w:eastAsia="zh-CN"/>
        </w:rPr>
      </w:pPr>
      <w:r>
        <w:rPr>
          <w:lang w:eastAsia="zh-CN"/>
        </w:rPr>
        <w:t>Über die Kommunikationsinfrastruktur dAPJ werden zwischen Polizei und Justiz im Rahmen ihrer Zusam</w:t>
      </w:r>
      <w:r>
        <w:rPr>
          <w:lang w:eastAsia="zh-CN"/>
        </w:rPr>
        <w:softHyphen/>
        <w:t>men</w:t>
      </w:r>
      <w:r>
        <w:rPr>
          <w:lang w:eastAsia="zh-CN"/>
        </w:rPr>
        <w:softHyphen/>
        <w:t xml:space="preserve">arbeit unterschiedliche </w:t>
      </w:r>
      <w:r w:rsidR="00214D50">
        <w:rPr>
          <w:lang w:eastAsia="zh-CN"/>
        </w:rPr>
        <w:t>P</w:t>
      </w:r>
      <w:r w:rsidR="006A084B">
        <w:rPr>
          <w:lang w:eastAsia="zh-CN"/>
        </w:rPr>
        <w:t xml:space="preserve">rozesse </w:t>
      </w:r>
      <w:r>
        <w:rPr>
          <w:lang w:eastAsia="zh-CN"/>
        </w:rPr>
        <w:t>abgewickelt, die sich aus der Abfolge einzelner Kommunikations</w:t>
      </w:r>
      <w:r w:rsidR="001F4031">
        <w:rPr>
          <w:lang w:eastAsia="zh-CN"/>
        </w:rPr>
        <w:softHyphen/>
      </w:r>
      <w:r>
        <w:rPr>
          <w:lang w:eastAsia="zh-CN"/>
        </w:rPr>
        <w:t xml:space="preserve">anlässe ergeben. Dabei </w:t>
      </w:r>
      <w:r w:rsidR="006A084B">
        <w:rPr>
          <w:lang w:eastAsia="zh-CN"/>
        </w:rPr>
        <w:t xml:space="preserve">werden </w:t>
      </w:r>
      <w:r>
        <w:rPr>
          <w:lang w:eastAsia="zh-CN"/>
        </w:rPr>
        <w:t>unterschiedliche Anwendungsfälle (Beispiel: Justiz entfernt Beteiligten aus der Ermittlung) und Varianten innerhalb eines Anwendungsfalls (Beispiel: Ein Ermittlungs</w:t>
      </w:r>
      <w:r>
        <w:rPr>
          <w:lang w:eastAsia="zh-CN"/>
        </w:rPr>
        <w:softHyphen/>
        <w:t>verfahren bei der Justiz kann eingestellt, nach Anklage durch eine Verurteilung abgeschlossen oder durch einen Freispruch beendet werden)</w:t>
      </w:r>
      <w:r w:rsidR="006A084B">
        <w:rPr>
          <w:lang w:eastAsia="zh-CN"/>
        </w:rPr>
        <w:t xml:space="preserve"> dargestellt</w:t>
      </w:r>
      <w:r>
        <w:rPr>
          <w:lang w:eastAsia="zh-CN"/>
        </w:rPr>
        <w:t>.</w:t>
      </w:r>
    </w:p>
    <w:p w14:paraId="5464E46B" w14:textId="77777777" w:rsidR="00462BAC" w:rsidRDefault="00462BAC" w:rsidP="00462BAC">
      <w:pPr>
        <w:pStyle w:val="berschrift2"/>
      </w:pPr>
      <w:bookmarkStart w:id="70" w:name="_Ref146830134"/>
      <w:bookmarkStart w:id="71" w:name="_Toc164974409"/>
      <w:r>
        <w:lastRenderedPageBreak/>
        <w:t>Kommunikationsanlässe</w:t>
      </w:r>
      <w:bookmarkEnd w:id="70"/>
      <w:bookmarkEnd w:id="71"/>
    </w:p>
    <w:p w14:paraId="3D9BD129" w14:textId="773C4AC8" w:rsidR="00541650" w:rsidRDefault="006267A4" w:rsidP="00796DB9">
      <w:pPr>
        <w:rPr>
          <w:lang w:eastAsia="zh-CN"/>
        </w:rPr>
      </w:pPr>
      <w:r>
        <w:rPr>
          <w:lang w:eastAsia="zh-CN"/>
        </w:rPr>
        <w:t>Kommunikationsanlässe repräsentieren fachliche Ereignisse</w:t>
      </w:r>
      <w:r w:rsidR="00541650">
        <w:rPr>
          <w:lang w:eastAsia="zh-CN"/>
        </w:rPr>
        <w:t xml:space="preserve">, die eine </w:t>
      </w:r>
      <w:r w:rsidR="00214D50">
        <w:rPr>
          <w:lang w:eastAsia="zh-CN"/>
        </w:rPr>
        <w:t>Ü</w:t>
      </w:r>
      <w:r w:rsidR="00541650">
        <w:rPr>
          <w:lang w:eastAsia="zh-CN"/>
        </w:rPr>
        <w:t>bermittlung auslösen, entweder von der Polizei an die Justiz (PJ-Kommunikationsanlässe) oder von der Justiz an die Polizei (JP-Kommunikations</w:t>
      </w:r>
      <w:r w:rsidR="001F4031">
        <w:rPr>
          <w:lang w:eastAsia="zh-CN"/>
        </w:rPr>
        <w:softHyphen/>
      </w:r>
      <w:r w:rsidR="00541650">
        <w:rPr>
          <w:lang w:eastAsia="zh-CN"/>
        </w:rPr>
        <w:t>anlässe).</w:t>
      </w:r>
    </w:p>
    <w:p w14:paraId="1DB3E824" w14:textId="77777777" w:rsidR="00984150" w:rsidRPr="00796DB9" w:rsidRDefault="00984150" w:rsidP="00796DB9">
      <w:pPr>
        <w:rPr>
          <w:lang w:eastAsia="zh-CN"/>
        </w:rPr>
      </w:pPr>
      <w:r>
        <w:rPr>
          <w:lang w:eastAsia="zh-CN"/>
        </w:rPr>
        <w:t xml:space="preserve">Die einzelnen Kommunikationsanlässe im Rahmen des digitalen Austauschs Polizei – Justiz (dAPJ) werden in den Kapiteln 3 ff. </w:t>
      </w:r>
      <w:r w:rsidR="00214D50">
        <w:rPr>
          <w:lang w:eastAsia="zh-CN"/>
        </w:rPr>
        <w:t>näher erläutert</w:t>
      </w:r>
      <w:r>
        <w:rPr>
          <w:lang w:eastAsia="zh-CN"/>
        </w:rPr>
        <w:t>.</w:t>
      </w:r>
      <w:r w:rsidR="00214D50" w:rsidRPr="00214D50">
        <w:rPr>
          <w:lang w:eastAsia="zh-CN"/>
        </w:rPr>
        <w:t xml:space="preserve"> </w:t>
      </w:r>
      <w:r w:rsidR="00214D50">
        <w:rPr>
          <w:lang w:eastAsia="zh-CN"/>
        </w:rPr>
        <w:t>Zu jedem Kommunikationsanlass gehören eine XJustiz-Nachricht (im Technischen Leitfaden beschrieben) sowie eine XPolizei-Nachricht (in der Anlage zu diesem Dokument beschrieben, Excel-Datei).</w:t>
      </w:r>
    </w:p>
    <w:p w14:paraId="19DD632E" w14:textId="77777777" w:rsidR="00462BAC" w:rsidRDefault="00462BAC" w:rsidP="00462BAC">
      <w:pPr>
        <w:pStyle w:val="berschrift2"/>
      </w:pPr>
      <w:bookmarkStart w:id="72" w:name="_Ref146830182"/>
      <w:bookmarkStart w:id="73" w:name="_Toc164974410"/>
      <w:r>
        <w:t>XPolizei-Nachrichten</w:t>
      </w:r>
      <w:bookmarkEnd w:id="72"/>
      <w:r w:rsidR="00433008">
        <w:t xml:space="preserve"> und XSP</w:t>
      </w:r>
      <w:bookmarkEnd w:id="73"/>
    </w:p>
    <w:p w14:paraId="5D3294BB" w14:textId="7A212390" w:rsidR="0062798B" w:rsidRDefault="0062798B" w:rsidP="0062798B">
      <w:pPr>
        <w:rPr>
          <w:lang w:eastAsia="zh-CN"/>
        </w:rPr>
      </w:pPr>
      <w:r>
        <w:rPr>
          <w:lang w:eastAsia="zh-CN"/>
        </w:rPr>
        <w:t>Die XPolizei-Nachrichten in dAPJ nutzen die XPolizei-Version 2.5.1 für die Aufbaustruktur und inhaltliche Befüllung der Nachrichten. Gemäß dem Kommunikationsverfahren X</w:t>
      </w:r>
      <w:r w:rsidR="005D1DC9">
        <w:rPr>
          <w:lang w:eastAsia="zh-CN"/>
        </w:rPr>
        <w:t>S</w:t>
      </w:r>
      <w:r>
        <w:rPr>
          <w:lang w:eastAsia="zh-CN"/>
        </w:rPr>
        <w:t xml:space="preserve">P aus XPolizei 2.5.1 besteht eine XPolizei-Nachricht aus den folgenden </w:t>
      </w:r>
      <w:r w:rsidR="00433727">
        <w:rPr>
          <w:lang w:eastAsia="zh-CN"/>
        </w:rPr>
        <w:t>Inhaltse</w:t>
      </w:r>
      <w:r>
        <w:rPr>
          <w:lang w:eastAsia="zh-CN"/>
        </w:rPr>
        <w:t>lementen:</w:t>
      </w:r>
    </w:p>
    <w:p w14:paraId="7880AC89" w14:textId="77777777" w:rsidR="0062798B" w:rsidRDefault="0062798B" w:rsidP="0062798B">
      <w:pPr>
        <w:pStyle w:val="Aufzhlung"/>
        <w:keepNext/>
        <w:rPr>
          <w:lang w:eastAsia="zh-CN"/>
        </w:rPr>
      </w:pPr>
      <w:r>
        <w:rPr>
          <w:lang w:eastAsia="zh-CN"/>
        </w:rPr>
        <w:t>Nachrichtenkopf</w:t>
      </w:r>
    </w:p>
    <w:p w14:paraId="7B680578" w14:textId="77777777" w:rsidR="0062798B" w:rsidRDefault="0062798B" w:rsidP="0062798B">
      <w:pPr>
        <w:pStyle w:val="Aufzhlung"/>
        <w:keepNext/>
        <w:rPr>
          <w:lang w:eastAsia="zh-CN"/>
        </w:rPr>
      </w:pPr>
      <w:r>
        <w:rPr>
          <w:lang w:eastAsia="zh-CN"/>
        </w:rPr>
        <w:t>Nachrichteninhalt:</w:t>
      </w:r>
    </w:p>
    <w:p w14:paraId="60A6B69E" w14:textId="77777777" w:rsidR="0062798B" w:rsidRDefault="0062798B" w:rsidP="0062798B">
      <w:pPr>
        <w:pStyle w:val="Aufzhlung"/>
        <w:keepNext/>
        <w:numPr>
          <w:ilvl w:val="1"/>
          <w:numId w:val="25"/>
        </w:numPr>
        <w:ind w:hanging="284"/>
        <w:rPr>
          <w:lang w:eastAsia="zh-CN"/>
        </w:rPr>
      </w:pPr>
      <w:r>
        <w:rPr>
          <w:lang w:eastAsia="zh-CN"/>
        </w:rPr>
        <w:t>Fachdaten:</w:t>
      </w:r>
    </w:p>
    <w:p w14:paraId="76B8A622" w14:textId="52485D07" w:rsidR="0062798B" w:rsidRDefault="0062798B" w:rsidP="0062798B">
      <w:pPr>
        <w:pStyle w:val="Aufzhlung"/>
        <w:keepNext/>
        <w:numPr>
          <w:ilvl w:val="2"/>
          <w:numId w:val="25"/>
        </w:numPr>
        <w:ind w:hanging="284"/>
        <w:rPr>
          <w:lang w:eastAsia="zh-CN"/>
        </w:rPr>
      </w:pPr>
      <w:r>
        <w:rPr>
          <w:lang w:eastAsia="zh-CN"/>
        </w:rPr>
        <w:t>Fachobjekte</w:t>
      </w:r>
      <w:r w:rsidR="00EA1594">
        <w:rPr>
          <w:lang w:eastAsia="zh-CN"/>
        </w:rPr>
        <w:t xml:space="preserve"> (inkl. Schriftgutobjekte)</w:t>
      </w:r>
    </w:p>
    <w:p w14:paraId="24CA6548" w14:textId="77777777" w:rsidR="0062798B" w:rsidRDefault="0062798B" w:rsidP="0062798B">
      <w:pPr>
        <w:pStyle w:val="Aufzhlung"/>
        <w:keepNext/>
        <w:numPr>
          <w:ilvl w:val="2"/>
          <w:numId w:val="25"/>
        </w:numPr>
        <w:ind w:hanging="284"/>
        <w:rPr>
          <w:lang w:eastAsia="zh-CN"/>
        </w:rPr>
      </w:pPr>
      <w:r>
        <w:rPr>
          <w:lang w:eastAsia="zh-CN"/>
        </w:rPr>
        <w:t>Fachbeziehungen</w:t>
      </w:r>
      <w:r w:rsidR="00984150">
        <w:rPr>
          <w:lang w:eastAsia="zh-CN"/>
        </w:rPr>
        <w:t xml:space="preserve"> zwischen Fachobjekten</w:t>
      </w:r>
    </w:p>
    <w:p w14:paraId="1DC09FF8" w14:textId="4AE96D7B" w:rsidR="0062798B" w:rsidRDefault="0062798B" w:rsidP="0062798B">
      <w:pPr>
        <w:rPr>
          <w:lang w:eastAsia="zh-CN"/>
        </w:rPr>
      </w:pPr>
      <w:r>
        <w:rPr>
          <w:lang w:eastAsia="zh-CN"/>
        </w:rPr>
        <w:t xml:space="preserve">Der Nachrichtenkopf </w:t>
      </w:r>
      <w:r w:rsidR="008148CB">
        <w:rPr>
          <w:lang w:eastAsia="zh-CN"/>
        </w:rPr>
        <w:t xml:space="preserve">entspricht im Aufbau den </w:t>
      </w:r>
      <w:r w:rsidR="00C40297">
        <w:rPr>
          <w:lang w:eastAsia="zh-CN"/>
        </w:rPr>
        <w:t xml:space="preserve">Vorgaben aus </w:t>
      </w:r>
      <w:r w:rsidR="008148CB">
        <w:rPr>
          <w:lang w:eastAsia="zh-CN"/>
        </w:rPr>
        <w:t xml:space="preserve">XSP und </w:t>
      </w:r>
      <w:r>
        <w:rPr>
          <w:lang w:eastAsia="zh-CN"/>
        </w:rPr>
        <w:t>ist für alle XPolizei-Nachrichten in der dAPJ-Kommunikation gleich aufgebaut</w:t>
      </w:r>
      <w:r w:rsidR="008148CB">
        <w:rPr>
          <w:lang w:eastAsia="zh-CN"/>
        </w:rPr>
        <w:t>.</w:t>
      </w:r>
      <w:r>
        <w:rPr>
          <w:lang w:eastAsia="zh-CN"/>
        </w:rPr>
        <w:t xml:space="preserve"> </w:t>
      </w:r>
      <w:r w:rsidR="008148CB">
        <w:rPr>
          <w:lang w:eastAsia="zh-CN"/>
        </w:rPr>
        <w:t>Er</w:t>
      </w:r>
      <w:r>
        <w:rPr>
          <w:lang w:eastAsia="zh-CN"/>
        </w:rPr>
        <w:t xml:space="preserve"> unterscheidet sich zwischen den Kommunikationsanlässen nur in den Werten einiger Felder darin. Daher wird der Nachrichten</w:t>
      </w:r>
      <w:r w:rsidR="006D38E1">
        <w:rPr>
          <w:lang w:eastAsia="zh-CN"/>
        </w:rPr>
        <w:t>kopf</w:t>
      </w:r>
      <w:r>
        <w:rPr>
          <w:lang w:eastAsia="zh-CN"/>
        </w:rPr>
        <w:t xml:space="preserve"> in diesem Dokument einmal im nach</w:t>
      </w:r>
      <w:r w:rsidR="00E36945">
        <w:rPr>
          <w:lang w:eastAsia="zh-CN"/>
        </w:rPr>
        <w:softHyphen/>
      </w:r>
      <w:r>
        <w:rPr>
          <w:lang w:eastAsia="zh-CN"/>
        </w:rPr>
        <w:t>folgenden Unterkapitel</w:t>
      </w:r>
      <w:r w:rsidR="00984150">
        <w:rPr>
          <w:lang w:eastAsia="zh-CN"/>
        </w:rPr>
        <w:t xml:space="preserve"> </w:t>
      </w:r>
      <w:r w:rsidR="00984150">
        <w:rPr>
          <w:lang w:eastAsia="zh-CN"/>
        </w:rPr>
        <w:fldChar w:fldCharType="begin"/>
      </w:r>
      <w:r w:rsidR="00984150">
        <w:rPr>
          <w:lang w:eastAsia="zh-CN"/>
        </w:rPr>
        <w:instrText xml:space="preserve"> REF _Ref146818681 \r \h </w:instrText>
      </w:r>
      <w:r w:rsidR="00984150">
        <w:rPr>
          <w:lang w:eastAsia="zh-CN"/>
        </w:rPr>
      </w:r>
      <w:r w:rsidR="00984150">
        <w:rPr>
          <w:lang w:eastAsia="zh-CN"/>
        </w:rPr>
        <w:fldChar w:fldCharType="separate"/>
      </w:r>
      <w:r w:rsidR="00C5238B">
        <w:rPr>
          <w:lang w:eastAsia="zh-CN"/>
        </w:rPr>
        <w:t>0</w:t>
      </w:r>
      <w:r w:rsidR="00984150">
        <w:rPr>
          <w:lang w:eastAsia="zh-CN"/>
        </w:rPr>
        <w:fldChar w:fldCharType="end"/>
      </w:r>
      <w:r>
        <w:rPr>
          <w:lang w:eastAsia="zh-CN"/>
        </w:rPr>
        <w:t xml:space="preserve"> beschrieben, bei den einz</w:t>
      </w:r>
      <w:r w:rsidR="00984150">
        <w:rPr>
          <w:lang w:eastAsia="zh-CN"/>
        </w:rPr>
        <w:t>e</w:t>
      </w:r>
      <w:r>
        <w:rPr>
          <w:lang w:eastAsia="zh-CN"/>
        </w:rPr>
        <w:t xml:space="preserve">lnen Kommunikationsanlässen werden dann nur die </w:t>
      </w:r>
      <w:r w:rsidR="00984150">
        <w:rPr>
          <w:lang w:eastAsia="zh-CN"/>
        </w:rPr>
        <w:t>jeweiligen Feldwerte angegeben.</w:t>
      </w:r>
    </w:p>
    <w:p w14:paraId="01C5ACB6" w14:textId="164C2811" w:rsidR="00984150" w:rsidRDefault="00984150" w:rsidP="0062798B">
      <w:pPr>
        <w:rPr>
          <w:lang w:eastAsia="zh-CN"/>
        </w:rPr>
      </w:pPr>
      <w:r>
        <w:rPr>
          <w:lang w:eastAsia="zh-CN"/>
        </w:rPr>
        <w:t>Im Nachrichteninhalt können je nach Kommunikationsanlass die Fachdaten unterschiedlich gestaltet sein und werden daher auch – unterteilt nach Fachobjekten und Fachbeziehungen – im Kapitel jedes Kommuni</w:t>
      </w:r>
      <w:r>
        <w:rPr>
          <w:lang w:eastAsia="zh-CN"/>
        </w:rPr>
        <w:softHyphen/>
        <w:t xml:space="preserve">kationsanlasses einzeln detailliert beschrieben. Die Anlage von Schriftgutobjekten (SGO) </w:t>
      </w:r>
      <w:r w:rsidR="00370CBB">
        <w:rPr>
          <w:lang w:eastAsia="zh-CN"/>
        </w:rPr>
        <w:t xml:space="preserve">zu den Fachdaten wiederum folgt einem einheitlichen Schema, welches </w:t>
      </w:r>
      <w:r w:rsidR="006D38E1">
        <w:rPr>
          <w:lang w:eastAsia="zh-CN"/>
        </w:rPr>
        <w:t xml:space="preserve">in Abschnitt </w:t>
      </w:r>
      <w:r w:rsidR="006D38E1">
        <w:rPr>
          <w:lang w:eastAsia="zh-CN"/>
        </w:rPr>
        <w:fldChar w:fldCharType="begin"/>
      </w:r>
      <w:r w:rsidR="006D38E1">
        <w:rPr>
          <w:lang w:eastAsia="zh-CN"/>
        </w:rPr>
        <w:instrText xml:space="preserve"> REF _Ref150717735 \r \h </w:instrText>
      </w:r>
      <w:r w:rsidR="006D38E1">
        <w:rPr>
          <w:lang w:eastAsia="zh-CN"/>
        </w:rPr>
      </w:r>
      <w:r w:rsidR="006D38E1">
        <w:rPr>
          <w:lang w:eastAsia="zh-CN"/>
        </w:rPr>
        <w:fldChar w:fldCharType="separate"/>
      </w:r>
      <w:r w:rsidR="00C5238B">
        <w:rPr>
          <w:lang w:eastAsia="zh-CN"/>
        </w:rPr>
        <w:t>2.4.2</w:t>
      </w:r>
      <w:r w:rsidR="006D38E1">
        <w:rPr>
          <w:lang w:eastAsia="zh-CN"/>
        </w:rPr>
        <w:fldChar w:fldCharType="end"/>
      </w:r>
      <w:r w:rsidR="006D38E1">
        <w:rPr>
          <w:lang w:eastAsia="zh-CN"/>
        </w:rPr>
        <w:t xml:space="preserve"> beschrieben wird.</w:t>
      </w:r>
    </w:p>
    <w:p w14:paraId="177F7DC3" w14:textId="133DC8EE" w:rsidR="00984150" w:rsidRPr="0062798B" w:rsidRDefault="001D53CB" w:rsidP="0062798B">
      <w:pPr>
        <w:rPr>
          <w:lang w:eastAsia="zh-CN"/>
        </w:rPr>
      </w:pPr>
      <w:r>
        <w:rPr>
          <w:lang w:eastAsia="zh-CN"/>
        </w:rPr>
        <w:t xml:space="preserve">Es ist </w:t>
      </w:r>
      <w:r w:rsidR="00854C13">
        <w:rPr>
          <w:lang w:eastAsia="zh-CN"/>
        </w:rPr>
        <w:t xml:space="preserve">in der XSP-Spezifikation </w:t>
      </w:r>
      <w:r>
        <w:rPr>
          <w:lang w:eastAsia="zh-CN"/>
        </w:rPr>
        <w:t>vorgesehen, dass die Absendersysteme einer XPolizei-</w:t>
      </w:r>
      <w:r w:rsidR="00C40297">
        <w:rPr>
          <w:lang w:eastAsia="zh-CN"/>
        </w:rPr>
        <w:t>Anfrage</w:t>
      </w:r>
      <w:r>
        <w:rPr>
          <w:lang w:eastAsia="zh-CN"/>
        </w:rPr>
        <w:t xml:space="preserve"> vom empfangenden System eine </w:t>
      </w:r>
      <w:r w:rsidR="00C40297">
        <w:rPr>
          <w:lang w:eastAsia="zh-CN"/>
        </w:rPr>
        <w:t>XPolizei-Antwortn</w:t>
      </w:r>
      <w:r>
        <w:rPr>
          <w:lang w:eastAsia="zh-CN"/>
        </w:rPr>
        <w:t xml:space="preserve">achricht erhalten. </w:t>
      </w:r>
      <w:r w:rsidR="00984150">
        <w:rPr>
          <w:lang w:eastAsia="zh-CN"/>
        </w:rPr>
        <w:t xml:space="preserve">Aufbau und Inhalt </w:t>
      </w:r>
      <w:r w:rsidR="005C5144">
        <w:rPr>
          <w:lang w:eastAsia="zh-CN"/>
        </w:rPr>
        <w:t xml:space="preserve">der </w:t>
      </w:r>
      <w:r w:rsidR="00C40297">
        <w:rPr>
          <w:lang w:eastAsia="zh-CN"/>
        </w:rPr>
        <w:t>XPolizei-Antwortn</w:t>
      </w:r>
      <w:r w:rsidR="005C5144">
        <w:rPr>
          <w:lang w:eastAsia="zh-CN"/>
        </w:rPr>
        <w:t xml:space="preserve">achricht sind </w:t>
      </w:r>
      <w:r w:rsidR="00984150">
        <w:rPr>
          <w:lang w:eastAsia="zh-CN"/>
        </w:rPr>
        <w:t xml:space="preserve">fest definiert und </w:t>
      </w:r>
      <w:r w:rsidR="00854C13">
        <w:rPr>
          <w:lang w:eastAsia="zh-CN"/>
        </w:rPr>
        <w:t xml:space="preserve">im XSP-Handbuch </w:t>
      </w:r>
      <w:r w:rsidR="00984150">
        <w:rPr>
          <w:lang w:eastAsia="zh-CN"/>
        </w:rPr>
        <w:t>beschrieben.</w:t>
      </w:r>
    </w:p>
    <w:p w14:paraId="468DF34A" w14:textId="29F97C9D" w:rsidR="00854C13" w:rsidRDefault="00854C13" w:rsidP="00854C13">
      <w:pPr>
        <w:rPr>
          <w:lang w:eastAsia="zh-CN"/>
        </w:rPr>
      </w:pPr>
      <w:bookmarkStart w:id="74" w:name="_Ref146818681"/>
      <w:r>
        <w:rPr>
          <w:lang w:eastAsia="zh-CN"/>
        </w:rPr>
        <w:t xml:space="preserve">Innerhalb der dAPJ-Kommunikationsinfrastruktur (ab (i)VSB bzw. EAS und bis zum EGVP-E der Polizei erfolgt die Kommunikation und Datenübermittlung jedoch ausschließlich per Funktionsaufrufen über ein API der jeweiligen Komponente (wie e²A und </w:t>
      </w:r>
      <w:proofErr w:type="spellStart"/>
      <w:r>
        <w:rPr>
          <w:lang w:eastAsia="zh-CN"/>
        </w:rPr>
        <w:t>eKoPol</w:t>
      </w:r>
      <w:proofErr w:type="spellEnd"/>
      <w:r>
        <w:rPr>
          <w:lang w:eastAsia="zh-CN"/>
        </w:rPr>
        <w:t xml:space="preserve">) mit den technischen Standards REST bzw. SOAP. </w:t>
      </w:r>
      <w:r w:rsidR="00420A45">
        <w:rPr>
          <w:lang w:eastAsia="zh-CN"/>
        </w:rPr>
        <w:t>Daher erfolgen dort eine Quittierung von Datenübermittlungen und die Rückmeldung von Fehlern über die in der jeweiligen Spezifikation genannten Mechanismen (wie HTTP-Statuscodes).</w:t>
      </w:r>
    </w:p>
    <w:p w14:paraId="11086BCD" w14:textId="77777777" w:rsidR="002F74F6" w:rsidRDefault="002F74F6" w:rsidP="005E1E77">
      <w:pPr>
        <w:pStyle w:val="berschrift3"/>
      </w:pPr>
      <w:bookmarkStart w:id="75" w:name="_Toc164974411"/>
      <w:r>
        <w:lastRenderedPageBreak/>
        <w:t>Aufbau des X</w:t>
      </w:r>
      <w:r w:rsidR="002E0755">
        <w:t>S</w:t>
      </w:r>
      <w:r w:rsidR="005E1E77">
        <w:t>P</w:t>
      </w:r>
      <w:r>
        <w:t>-Nachrichtenkopfs</w:t>
      </w:r>
      <w:bookmarkEnd w:id="74"/>
      <w:bookmarkEnd w:id="75"/>
    </w:p>
    <w:p w14:paraId="05866792" w14:textId="216649F6" w:rsidR="00204796" w:rsidRPr="005F0E00" w:rsidRDefault="00204796" w:rsidP="00EA1594">
      <w:pPr>
        <w:keepNext/>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5F0E00">
        <w:rPr>
          <w:b/>
          <w:i/>
        </w:rPr>
        <w:t>Hinweis:</w:t>
      </w:r>
      <w:r>
        <w:rPr>
          <w:i/>
        </w:rPr>
        <w:t xml:space="preserve"> </w:t>
      </w:r>
      <w:r w:rsidRPr="005F0E00">
        <w:rPr>
          <w:i/>
        </w:rPr>
        <w:t xml:space="preserve">Dieser Abschnitt ist nur für Profil 1 – Teilnehmer relevant, da Teilnehmer </w:t>
      </w:r>
      <w:r>
        <w:rPr>
          <w:i/>
        </w:rPr>
        <w:t xml:space="preserve">in Profil 2 bzw. 3 </w:t>
      </w:r>
      <w:r w:rsidR="00FC329C">
        <w:rPr>
          <w:i/>
        </w:rPr>
        <w:t>nur Nachrichteninhalte (ohne Nachrichtenkopf) nutzen</w:t>
      </w:r>
      <w:r w:rsidRPr="005F0E00">
        <w:rPr>
          <w:i/>
        </w:rPr>
        <w:t>.</w:t>
      </w:r>
    </w:p>
    <w:p w14:paraId="0B1C464E" w14:textId="1DAA8884" w:rsidR="005E1E77" w:rsidRPr="001E4002" w:rsidRDefault="005E1E77" w:rsidP="005E1E77">
      <w:pPr>
        <w:rPr>
          <w:lang w:eastAsia="zh-CN"/>
        </w:rPr>
      </w:pPr>
      <w:r w:rsidRPr="001E4002">
        <w:rPr>
          <w:lang w:eastAsia="zh-CN"/>
        </w:rPr>
        <w:t xml:space="preserve">Der Nachrichtenkopf </w:t>
      </w:r>
      <w:r w:rsidR="001E4002" w:rsidRPr="001E4002">
        <w:rPr>
          <w:lang w:eastAsia="zh-CN"/>
        </w:rPr>
        <w:t xml:space="preserve">einer </w:t>
      </w:r>
      <w:r w:rsidR="002E0755">
        <w:rPr>
          <w:lang w:eastAsia="zh-CN"/>
        </w:rPr>
        <w:t xml:space="preserve">übertragenen </w:t>
      </w:r>
      <w:r w:rsidR="001E4002" w:rsidRPr="001E4002">
        <w:rPr>
          <w:lang w:eastAsia="zh-CN"/>
        </w:rPr>
        <w:t>XPolizei-Nachricht für die dAPJ-Kommunikation ist immer gleich aufgebaut u</w:t>
      </w:r>
      <w:r w:rsidR="001E4002">
        <w:rPr>
          <w:lang w:eastAsia="zh-CN"/>
        </w:rPr>
        <w:t>n</w:t>
      </w:r>
      <w:r w:rsidR="001E4002" w:rsidRPr="001E4002">
        <w:rPr>
          <w:lang w:eastAsia="zh-CN"/>
        </w:rPr>
        <w:t xml:space="preserve">d unterscheidet sich </w:t>
      </w:r>
      <w:r w:rsidR="001E4002">
        <w:rPr>
          <w:lang w:eastAsia="zh-CN"/>
        </w:rPr>
        <w:t>in den einzelnen XPolizei-Nachrichten zu unterschiedlichen Kommuni</w:t>
      </w:r>
      <w:r w:rsidR="00A21A23">
        <w:rPr>
          <w:lang w:eastAsia="zh-CN"/>
        </w:rPr>
        <w:softHyphen/>
      </w:r>
      <w:r w:rsidR="001E4002">
        <w:rPr>
          <w:lang w:eastAsia="zh-CN"/>
        </w:rPr>
        <w:t xml:space="preserve">kationsanlässen </w:t>
      </w:r>
      <w:r w:rsidR="001E4002" w:rsidRPr="001E4002">
        <w:rPr>
          <w:lang w:eastAsia="zh-CN"/>
        </w:rPr>
        <w:t xml:space="preserve">lediglich </w:t>
      </w:r>
      <w:r w:rsidR="001E4002">
        <w:rPr>
          <w:lang w:eastAsia="zh-CN"/>
        </w:rPr>
        <w:t xml:space="preserve">in einigen Werten. Dieser Aufbau des Nachrichtenkopfs wird nachfolgend </w:t>
      </w:r>
      <w:r w:rsidR="00657AAB">
        <w:rPr>
          <w:lang w:eastAsia="zh-CN"/>
        </w:rPr>
        <w:t>grob</w:t>
      </w:r>
      <w:r w:rsidR="00657AAB">
        <w:rPr>
          <w:rStyle w:val="Funotenzeichen"/>
          <w:lang w:eastAsia="zh-CN"/>
        </w:rPr>
        <w:footnoteReference w:id="2"/>
      </w:r>
      <w:r w:rsidR="00657AAB">
        <w:rPr>
          <w:lang w:eastAsia="zh-CN"/>
        </w:rPr>
        <w:t xml:space="preserve"> </w:t>
      </w:r>
      <w:r w:rsidR="001E4002">
        <w:rPr>
          <w:lang w:eastAsia="zh-CN"/>
        </w:rPr>
        <w:t>beschrieben:</w:t>
      </w:r>
    </w:p>
    <w:p w14:paraId="56C1E5F7" w14:textId="77777777" w:rsidR="005E1E77" w:rsidRPr="00B01377" w:rsidRDefault="005E1E77" w:rsidP="005E1E77">
      <w:pPr>
        <w:keepNext/>
        <w:rPr>
          <w:b/>
        </w:rPr>
      </w:pPr>
      <w:r w:rsidRPr="00B01377">
        <w:rPr>
          <w:b/>
        </w:rPr>
        <w:t>Nachrichtenkopf</w:t>
      </w:r>
    </w:p>
    <w:tbl>
      <w:tblPr>
        <w:tblStyle w:val="P20-Tabelle"/>
        <w:tblW w:w="9634" w:type="dxa"/>
        <w:tblLook w:val="04A0" w:firstRow="1" w:lastRow="0" w:firstColumn="1" w:lastColumn="0" w:noHBand="0" w:noVBand="1"/>
      </w:tblPr>
      <w:tblGrid>
        <w:gridCol w:w="3114"/>
        <w:gridCol w:w="1276"/>
        <w:gridCol w:w="5244"/>
      </w:tblGrid>
      <w:tr w:rsidR="007579B1" w:rsidRPr="00AA47C1" w14:paraId="08FD97C6" w14:textId="77777777" w:rsidTr="00433727">
        <w:trPr>
          <w:cnfStyle w:val="100000000000" w:firstRow="1" w:lastRow="0" w:firstColumn="0" w:lastColumn="0" w:oddVBand="0" w:evenVBand="0" w:oddHBand="0" w:evenHBand="0" w:firstRowFirstColumn="0" w:firstRowLastColumn="0" w:lastRowFirstColumn="0" w:lastRowLastColumn="0"/>
        </w:trPr>
        <w:tc>
          <w:tcPr>
            <w:tcW w:w="3114" w:type="dxa"/>
          </w:tcPr>
          <w:p w14:paraId="67A02772" w14:textId="77777777" w:rsidR="007579B1" w:rsidRPr="00AA47C1" w:rsidRDefault="007579B1" w:rsidP="00984150">
            <w:pPr>
              <w:spacing w:before="0" w:after="0"/>
            </w:pPr>
            <w:r w:rsidRPr="00AA47C1">
              <w:t>XML-Element</w:t>
            </w:r>
          </w:p>
        </w:tc>
        <w:tc>
          <w:tcPr>
            <w:tcW w:w="1276" w:type="dxa"/>
          </w:tcPr>
          <w:p w14:paraId="06161DC7" w14:textId="77777777" w:rsidR="007579B1" w:rsidRPr="00AA47C1" w:rsidRDefault="007579B1" w:rsidP="00984150">
            <w:pPr>
              <w:spacing w:before="0" w:after="0"/>
            </w:pPr>
            <w:r>
              <w:t>Häufigkeit</w:t>
            </w:r>
          </w:p>
        </w:tc>
        <w:tc>
          <w:tcPr>
            <w:tcW w:w="5244" w:type="dxa"/>
          </w:tcPr>
          <w:p w14:paraId="19811B36" w14:textId="77777777" w:rsidR="007579B1" w:rsidRPr="00AA47C1" w:rsidRDefault="007579B1" w:rsidP="00984150">
            <w:pPr>
              <w:spacing w:before="0" w:after="0"/>
            </w:pPr>
            <w:r w:rsidRPr="00AA47C1">
              <w:t>Beschreibung</w:t>
            </w:r>
          </w:p>
        </w:tc>
      </w:tr>
      <w:tr w:rsidR="002E0755" w:rsidRPr="00AA47C1" w14:paraId="41E4AFDA" w14:textId="77777777" w:rsidTr="00433727">
        <w:tc>
          <w:tcPr>
            <w:tcW w:w="3114" w:type="dxa"/>
            <w:vAlign w:val="center"/>
          </w:tcPr>
          <w:p w14:paraId="03B44067" w14:textId="77777777" w:rsidR="002E0755" w:rsidRPr="00AA47C1" w:rsidRDefault="002E0755" w:rsidP="002C582F">
            <w:pPr>
              <w:tabs>
                <w:tab w:val="left" w:pos="227"/>
                <w:tab w:val="left" w:pos="454"/>
                <w:tab w:val="left" w:pos="680"/>
                <w:tab w:val="left" w:pos="907"/>
                <w:tab w:val="left" w:pos="1134"/>
              </w:tabs>
              <w:spacing w:before="0" w:after="0"/>
            </w:pPr>
            <w:proofErr w:type="spellStart"/>
            <w:r w:rsidRPr="00AA47C1">
              <w:t>nachrichtenkopf</w:t>
            </w:r>
            <w:proofErr w:type="spellEnd"/>
          </w:p>
        </w:tc>
        <w:tc>
          <w:tcPr>
            <w:tcW w:w="1276" w:type="dxa"/>
            <w:vAlign w:val="center"/>
          </w:tcPr>
          <w:p w14:paraId="35176F1C" w14:textId="77777777" w:rsidR="002E0755" w:rsidRPr="00AA47C1" w:rsidRDefault="002E0755" w:rsidP="002E0755">
            <w:pPr>
              <w:spacing w:before="0" w:after="0"/>
              <w:jc w:val="center"/>
            </w:pPr>
            <w:r>
              <w:t>1</w:t>
            </w:r>
          </w:p>
        </w:tc>
        <w:tc>
          <w:tcPr>
            <w:tcW w:w="5244" w:type="dxa"/>
          </w:tcPr>
          <w:p w14:paraId="5F0E47C8" w14:textId="77777777" w:rsidR="002E0755" w:rsidRPr="00AA47C1" w:rsidRDefault="002E0755" w:rsidP="002E0755">
            <w:pPr>
              <w:spacing w:before="0" w:after="0"/>
            </w:pPr>
            <w:r w:rsidRPr="00486531">
              <w:rPr>
                <w:i/>
              </w:rPr>
              <w:t>X</w:t>
            </w:r>
            <w:r>
              <w:rPr>
                <w:i/>
              </w:rPr>
              <w:t>S</w:t>
            </w:r>
            <w:r w:rsidRPr="00486531">
              <w:rPr>
                <w:i/>
              </w:rPr>
              <w:t>P Standard-Element</w:t>
            </w:r>
          </w:p>
        </w:tc>
      </w:tr>
      <w:tr w:rsidR="007579B1" w:rsidRPr="00AA47C1" w14:paraId="16AAD988" w14:textId="77777777" w:rsidTr="00433727">
        <w:tc>
          <w:tcPr>
            <w:tcW w:w="3114" w:type="dxa"/>
            <w:vAlign w:val="center"/>
          </w:tcPr>
          <w:p w14:paraId="7D3B231F" w14:textId="77777777" w:rsidR="007579B1" w:rsidRPr="00AA47C1" w:rsidRDefault="007579B1" w:rsidP="002C582F">
            <w:pPr>
              <w:tabs>
                <w:tab w:val="left" w:pos="227"/>
                <w:tab w:val="left" w:pos="454"/>
                <w:tab w:val="left" w:pos="680"/>
                <w:tab w:val="left" w:pos="907"/>
                <w:tab w:val="left" w:pos="1134"/>
              </w:tabs>
              <w:spacing w:before="0" w:after="0"/>
            </w:pPr>
            <w:r>
              <w:tab/>
            </w:r>
            <w:proofErr w:type="spellStart"/>
            <w:r>
              <w:t>absender</w:t>
            </w:r>
            <w:proofErr w:type="spellEnd"/>
          </w:p>
        </w:tc>
        <w:tc>
          <w:tcPr>
            <w:tcW w:w="1276" w:type="dxa"/>
            <w:vAlign w:val="center"/>
          </w:tcPr>
          <w:p w14:paraId="60BF4FCD" w14:textId="77777777" w:rsidR="007579B1" w:rsidRPr="00AA47C1" w:rsidRDefault="007579B1" w:rsidP="00A32BD8">
            <w:pPr>
              <w:spacing w:before="0" w:after="0"/>
              <w:jc w:val="center"/>
            </w:pPr>
            <w:r>
              <w:t>1</w:t>
            </w:r>
          </w:p>
        </w:tc>
        <w:tc>
          <w:tcPr>
            <w:tcW w:w="5244" w:type="dxa"/>
          </w:tcPr>
          <w:p w14:paraId="266548E9" w14:textId="77777777" w:rsidR="007579B1" w:rsidRPr="00AA47C1" w:rsidRDefault="007579B1" w:rsidP="00984150">
            <w:pPr>
              <w:spacing w:before="0" w:after="0"/>
            </w:pPr>
            <w:r w:rsidRPr="00AA47C1">
              <w:t>A</w:t>
            </w:r>
            <w:r w:rsidR="00A32BD8">
              <w:t>bsender der Nachricht</w:t>
            </w:r>
          </w:p>
        </w:tc>
      </w:tr>
      <w:tr w:rsidR="007579B1" w:rsidRPr="00AA47C1" w14:paraId="47906B93" w14:textId="77777777" w:rsidTr="00433727">
        <w:tc>
          <w:tcPr>
            <w:tcW w:w="3114" w:type="dxa"/>
            <w:vAlign w:val="center"/>
          </w:tcPr>
          <w:p w14:paraId="3367E370" w14:textId="77777777" w:rsidR="007579B1" w:rsidRDefault="007579B1" w:rsidP="002C582F">
            <w:pPr>
              <w:tabs>
                <w:tab w:val="left" w:pos="227"/>
                <w:tab w:val="left" w:pos="454"/>
                <w:tab w:val="left" w:pos="680"/>
                <w:tab w:val="left" w:pos="907"/>
                <w:tab w:val="left" w:pos="1134"/>
              </w:tabs>
              <w:spacing w:before="0" w:after="0"/>
            </w:pPr>
            <w:r>
              <w:tab/>
            </w:r>
            <w:proofErr w:type="spellStart"/>
            <w:r>
              <w:t>empfaenger</w:t>
            </w:r>
            <w:proofErr w:type="spellEnd"/>
          </w:p>
        </w:tc>
        <w:tc>
          <w:tcPr>
            <w:tcW w:w="1276" w:type="dxa"/>
            <w:vAlign w:val="center"/>
          </w:tcPr>
          <w:p w14:paraId="338D1FE6" w14:textId="77777777" w:rsidR="007579B1" w:rsidRDefault="00A32BD8" w:rsidP="00A32BD8">
            <w:pPr>
              <w:spacing w:before="0" w:after="0"/>
              <w:jc w:val="center"/>
            </w:pPr>
            <w:r>
              <w:t>1</w:t>
            </w:r>
          </w:p>
        </w:tc>
        <w:tc>
          <w:tcPr>
            <w:tcW w:w="5244" w:type="dxa"/>
          </w:tcPr>
          <w:p w14:paraId="480D76B9" w14:textId="77777777" w:rsidR="007579B1" w:rsidRPr="00AA47C1" w:rsidRDefault="00A32BD8" w:rsidP="00984150">
            <w:pPr>
              <w:spacing w:before="0" w:after="0"/>
            </w:pPr>
            <w:r>
              <w:t>Empfänger der Nachricht</w:t>
            </w:r>
          </w:p>
        </w:tc>
      </w:tr>
      <w:tr w:rsidR="007579B1" w:rsidRPr="00AA47C1" w14:paraId="0E5F0390" w14:textId="77777777" w:rsidTr="00433727">
        <w:tc>
          <w:tcPr>
            <w:tcW w:w="3114" w:type="dxa"/>
            <w:vAlign w:val="center"/>
          </w:tcPr>
          <w:p w14:paraId="0A7BD47A" w14:textId="77777777" w:rsidR="007579B1" w:rsidRDefault="007579B1" w:rsidP="002C582F">
            <w:pPr>
              <w:tabs>
                <w:tab w:val="left" w:pos="227"/>
                <w:tab w:val="left" w:pos="454"/>
                <w:tab w:val="left" w:pos="680"/>
                <w:tab w:val="left" w:pos="907"/>
                <w:tab w:val="left" w:pos="1134"/>
              </w:tabs>
              <w:spacing w:before="0" w:after="0"/>
            </w:pPr>
            <w:r>
              <w:tab/>
            </w:r>
            <w:proofErr w:type="spellStart"/>
            <w:r>
              <w:t>anfrageID</w:t>
            </w:r>
            <w:proofErr w:type="spellEnd"/>
          </w:p>
        </w:tc>
        <w:tc>
          <w:tcPr>
            <w:tcW w:w="1276" w:type="dxa"/>
            <w:vAlign w:val="center"/>
          </w:tcPr>
          <w:p w14:paraId="4B92F947" w14:textId="77777777" w:rsidR="007579B1" w:rsidRDefault="00A32BD8" w:rsidP="00A32BD8">
            <w:pPr>
              <w:spacing w:before="0" w:after="0"/>
              <w:jc w:val="center"/>
            </w:pPr>
            <w:r>
              <w:t>1</w:t>
            </w:r>
          </w:p>
        </w:tc>
        <w:tc>
          <w:tcPr>
            <w:tcW w:w="5244" w:type="dxa"/>
          </w:tcPr>
          <w:p w14:paraId="6071F208" w14:textId="77777777" w:rsidR="007579B1" w:rsidRPr="00AA47C1" w:rsidRDefault="00D90E11" w:rsidP="00984150">
            <w:pPr>
              <w:spacing w:before="0" w:after="0"/>
            </w:pPr>
            <w:r>
              <w:t>Eindeutige ID de</w:t>
            </w:r>
            <w:r w:rsidR="005F4F2C">
              <w:t>s</w:t>
            </w:r>
            <w:r>
              <w:t xml:space="preserve"> Absenders zur Anfrage</w:t>
            </w:r>
            <w:r w:rsidR="002E0755">
              <w:t>-Nachricht</w:t>
            </w:r>
          </w:p>
        </w:tc>
      </w:tr>
      <w:tr w:rsidR="00D90E11" w:rsidRPr="00AA47C1" w14:paraId="1DF275BB" w14:textId="77777777" w:rsidTr="00433727">
        <w:tc>
          <w:tcPr>
            <w:tcW w:w="3114" w:type="dxa"/>
            <w:vAlign w:val="center"/>
          </w:tcPr>
          <w:p w14:paraId="6E1858F1" w14:textId="77777777" w:rsidR="00D90E11" w:rsidRDefault="00D90E11" w:rsidP="002C582F">
            <w:pPr>
              <w:tabs>
                <w:tab w:val="left" w:pos="227"/>
                <w:tab w:val="left" w:pos="454"/>
                <w:tab w:val="left" w:pos="680"/>
                <w:tab w:val="left" w:pos="907"/>
                <w:tab w:val="left" w:pos="1134"/>
              </w:tabs>
              <w:spacing w:before="0" w:after="0"/>
            </w:pPr>
            <w:r>
              <w:tab/>
            </w:r>
            <w:proofErr w:type="spellStart"/>
            <w:r>
              <w:t>anfrageSequenznummer</w:t>
            </w:r>
            <w:proofErr w:type="spellEnd"/>
          </w:p>
        </w:tc>
        <w:tc>
          <w:tcPr>
            <w:tcW w:w="1276" w:type="dxa"/>
            <w:vAlign w:val="center"/>
          </w:tcPr>
          <w:p w14:paraId="37190725" w14:textId="77777777" w:rsidR="00D90E11" w:rsidRDefault="00D90E11" w:rsidP="00D90E11">
            <w:pPr>
              <w:spacing w:before="0" w:after="0"/>
              <w:jc w:val="center"/>
            </w:pPr>
            <w:r>
              <w:t>0..1</w:t>
            </w:r>
          </w:p>
        </w:tc>
        <w:tc>
          <w:tcPr>
            <w:tcW w:w="5244" w:type="dxa"/>
          </w:tcPr>
          <w:p w14:paraId="5633D801" w14:textId="77777777" w:rsidR="00D90E11" w:rsidRPr="005F4F2C" w:rsidRDefault="00D90E11" w:rsidP="00D90E11">
            <w:pPr>
              <w:spacing w:before="0" w:after="0"/>
              <w:rPr>
                <w:i/>
                <w:highlight w:val="yellow"/>
              </w:rPr>
            </w:pPr>
            <w:r w:rsidRPr="00B82622">
              <w:rPr>
                <w:i/>
              </w:rPr>
              <w:t>Bei dAPJ nicht genutzt</w:t>
            </w:r>
          </w:p>
        </w:tc>
      </w:tr>
      <w:tr w:rsidR="00D90E11" w:rsidRPr="00AA47C1" w14:paraId="476999F9" w14:textId="77777777" w:rsidTr="00433727">
        <w:tc>
          <w:tcPr>
            <w:tcW w:w="3114" w:type="dxa"/>
            <w:vAlign w:val="center"/>
          </w:tcPr>
          <w:p w14:paraId="799B58D4" w14:textId="77777777" w:rsidR="00D90E11" w:rsidRDefault="00D90E11" w:rsidP="002C582F">
            <w:pPr>
              <w:tabs>
                <w:tab w:val="left" w:pos="227"/>
                <w:tab w:val="left" w:pos="454"/>
                <w:tab w:val="left" w:pos="680"/>
                <w:tab w:val="left" w:pos="907"/>
                <w:tab w:val="left" w:pos="1134"/>
              </w:tabs>
              <w:spacing w:before="0" w:after="0"/>
            </w:pPr>
            <w:r>
              <w:tab/>
            </w:r>
            <w:proofErr w:type="spellStart"/>
            <w:r>
              <w:t>zeitstempel</w:t>
            </w:r>
            <w:proofErr w:type="spellEnd"/>
          </w:p>
        </w:tc>
        <w:tc>
          <w:tcPr>
            <w:tcW w:w="1276" w:type="dxa"/>
            <w:vAlign w:val="center"/>
          </w:tcPr>
          <w:p w14:paraId="57ABAB4F" w14:textId="77777777" w:rsidR="00D90E11" w:rsidRDefault="00D90E11" w:rsidP="00D90E11">
            <w:pPr>
              <w:spacing w:before="0" w:after="0"/>
              <w:jc w:val="center"/>
            </w:pPr>
            <w:r>
              <w:t>1</w:t>
            </w:r>
          </w:p>
        </w:tc>
        <w:tc>
          <w:tcPr>
            <w:tcW w:w="5244" w:type="dxa"/>
          </w:tcPr>
          <w:p w14:paraId="6FD7DDEC" w14:textId="77777777" w:rsidR="00D90E11" w:rsidRPr="00A32BD8" w:rsidRDefault="00D90E11" w:rsidP="00D90E11">
            <w:pPr>
              <w:pStyle w:val="Default"/>
              <w:rPr>
                <w:rFonts w:asciiTheme="minorHAnsi" w:hAnsiTheme="minorHAnsi"/>
                <w:sz w:val="20"/>
                <w:szCs w:val="20"/>
              </w:rPr>
            </w:pPr>
            <w:r w:rsidRPr="00433727">
              <w:rPr>
                <w:rFonts w:ascii="Calibri" w:hAnsi="Calibri" w:cstheme="minorBidi"/>
                <w:color w:val="auto"/>
                <w:sz w:val="22"/>
                <w:szCs w:val="22"/>
              </w:rPr>
              <w:t>Datum und Zeitpunkt der Erstellung der Nachricht durch das sendende System</w:t>
            </w:r>
          </w:p>
        </w:tc>
      </w:tr>
      <w:tr w:rsidR="00D90E11" w:rsidRPr="00AA47C1" w14:paraId="51A73E34" w14:textId="77777777" w:rsidTr="00433727">
        <w:tc>
          <w:tcPr>
            <w:tcW w:w="3114" w:type="dxa"/>
            <w:vAlign w:val="center"/>
          </w:tcPr>
          <w:p w14:paraId="3944CD62" w14:textId="77777777" w:rsidR="00D90E11" w:rsidRDefault="00D90E11" w:rsidP="002C582F">
            <w:pPr>
              <w:tabs>
                <w:tab w:val="left" w:pos="227"/>
                <w:tab w:val="left" w:pos="454"/>
                <w:tab w:val="left" w:pos="680"/>
                <w:tab w:val="left" w:pos="907"/>
                <w:tab w:val="left" w:pos="1134"/>
              </w:tabs>
              <w:spacing w:before="0" w:after="0"/>
            </w:pPr>
            <w:r>
              <w:tab/>
            </w:r>
            <w:proofErr w:type="spellStart"/>
            <w:r>
              <w:t>datenbereich</w:t>
            </w:r>
            <w:proofErr w:type="spellEnd"/>
          </w:p>
        </w:tc>
        <w:tc>
          <w:tcPr>
            <w:tcW w:w="1276" w:type="dxa"/>
            <w:vAlign w:val="center"/>
          </w:tcPr>
          <w:p w14:paraId="1F87FFF8" w14:textId="77777777" w:rsidR="00D90E11" w:rsidRDefault="00D90E11" w:rsidP="00D90E11">
            <w:pPr>
              <w:spacing w:before="0" w:after="0"/>
              <w:jc w:val="center"/>
            </w:pPr>
            <w:r>
              <w:t>0..n</w:t>
            </w:r>
          </w:p>
        </w:tc>
        <w:tc>
          <w:tcPr>
            <w:tcW w:w="5244" w:type="dxa"/>
          </w:tcPr>
          <w:p w14:paraId="3F739EFE" w14:textId="5979C2E6" w:rsidR="00D90E11" w:rsidRPr="00AA47C1" w:rsidRDefault="003D37B1" w:rsidP="00D90E11">
            <w:pPr>
              <w:spacing w:before="0" w:after="0"/>
            </w:pPr>
            <w:r w:rsidRPr="00B82622">
              <w:rPr>
                <w:i/>
              </w:rPr>
              <w:t>Bei dAPJ nicht genutzt</w:t>
            </w:r>
          </w:p>
        </w:tc>
      </w:tr>
      <w:tr w:rsidR="00D90E11" w:rsidRPr="00AA47C1" w14:paraId="75A62E4A" w14:textId="77777777" w:rsidTr="00433727">
        <w:tc>
          <w:tcPr>
            <w:tcW w:w="3114" w:type="dxa"/>
            <w:vAlign w:val="center"/>
          </w:tcPr>
          <w:p w14:paraId="662CC536" w14:textId="77777777" w:rsidR="00D90E11" w:rsidRDefault="00D90E11" w:rsidP="002C582F">
            <w:pPr>
              <w:tabs>
                <w:tab w:val="left" w:pos="227"/>
                <w:tab w:val="left" w:pos="454"/>
                <w:tab w:val="left" w:pos="680"/>
                <w:tab w:val="left" w:pos="907"/>
                <w:tab w:val="left" w:pos="1134"/>
              </w:tabs>
              <w:spacing w:before="0" w:after="0"/>
            </w:pPr>
            <w:r>
              <w:tab/>
            </w:r>
            <w:proofErr w:type="spellStart"/>
            <w:r>
              <w:t>ansprechpartner</w:t>
            </w:r>
            <w:proofErr w:type="spellEnd"/>
          </w:p>
        </w:tc>
        <w:tc>
          <w:tcPr>
            <w:tcW w:w="1276" w:type="dxa"/>
            <w:vAlign w:val="center"/>
          </w:tcPr>
          <w:p w14:paraId="5E969543" w14:textId="77777777" w:rsidR="00D90E11" w:rsidRDefault="00D90E11" w:rsidP="00D90E11">
            <w:pPr>
              <w:spacing w:before="0" w:after="0"/>
              <w:jc w:val="center"/>
            </w:pPr>
            <w:r>
              <w:t>0..1</w:t>
            </w:r>
          </w:p>
        </w:tc>
        <w:tc>
          <w:tcPr>
            <w:tcW w:w="5244" w:type="dxa"/>
          </w:tcPr>
          <w:p w14:paraId="51E913B7" w14:textId="77777777" w:rsidR="00D90E11" w:rsidRPr="005F4F2C" w:rsidRDefault="00D90E11" w:rsidP="00D90E11">
            <w:pPr>
              <w:spacing w:before="0" w:after="0"/>
              <w:rPr>
                <w:i/>
              </w:rPr>
            </w:pPr>
            <w:r w:rsidRPr="005F4F2C">
              <w:rPr>
                <w:i/>
              </w:rPr>
              <w:t>Bei dAPJ nicht genutzt</w:t>
            </w:r>
          </w:p>
        </w:tc>
      </w:tr>
    </w:tbl>
    <w:p w14:paraId="034AD2C9" w14:textId="15E77798" w:rsidR="005E1E77" w:rsidRDefault="00C5275F" w:rsidP="00C5275F">
      <w:pPr>
        <w:pStyle w:val="Beschriftung"/>
      </w:pPr>
      <w:bookmarkStart w:id="76" w:name="_Toc164974392"/>
      <w:r>
        <w:t xml:space="preserve">Tabelle </w:t>
      </w:r>
      <w:fldSimple w:instr=" SEQ Tabelle \* ARABIC ">
        <w:r w:rsidR="00C5238B">
          <w:rPr>
            <w:noProof/>
          </w:rPr>
          <w:t>1</w:t>
        </w:r>
      </w:fldSimple>
      <w:r>
        <w:t>: Aufbau des X</w:t>
      </w:r>
      <w:r w:rsidR="00433008">
        <w:t>S</w:t>
      </w:r>
      <w:r>
        <w:t>P Nachrichtenkopfs</w:t>
      </w:r>
      <w:bookmarkEnd w:id="76"/>
    </w:p>
    <w:p w14:paraId="68850CE8" w14:textId="77777777" w:rsidR="00B108D7" w:rsidRDefault="00FD0CBE" w:rsidP="00B108D7">
      <w:r>
        <w:t>Die Elemente „</w:t>
      </w:r>
      <w:proofErr w:type="spellStart"/>
      <w:r>
        <w:t>absender</w:t>
      </w:r>
      <w:proofErr w:type="spellEnd"/>
      <w:r>
        <w:t>“ und „</w:t>
      </w:r>
      <w:proofErr w:type="spellStart"/>
      <w:r>
        <w:t>empfaenger</w:t>
      </w:r>
      <w:proofErr w:type="spellEnd"/>
      <w:r>
        <w:t>“ werden als Wert mit einer URL-ähnlichen Darstellung befüllt</w:t>
      </w:r>
      <w:r>
        <w:rPr>
          <w:rStyle w:val="Funotenzeichen"/>
        </w:rPr>
        <w:footnoteReference w:id="3"/>
      </w:r>
      <w:r>
        <w:t xml:space="preserve">. </w:t>
      </w:r>
      <w:r w:rsidR="00D0247B">
        <w:t>Die URL besitzt dafür folgenden Aufbau: &lt;</w:t>
      </w:r>
      <w:proofErr w:type="spellStart"/>
      <w:r w:rsidR="00D0247B">
        <w:t>domain</w:t>
      </w:r>
      <w:proofErr w:type="spellEnd"/>
      <w:r w:rsidR="00D0247B">
        <w:t>&gt;/&lt;</w:t>
      </w:r>
      <w:proofErr w:type="spellStart"/>
      <w:r w:rsidR="00D0247B">
        <w:t>system</w:t>
      </w:r>
      <w:proofErr w:type="spellEnd"/>
      <w:r w:rsidR="00D0247B">
        <w:t>&gt;?</w:t>
      </w:r>
      <w:proofErr w:type="spellStart"/>
      <w:r w:rsidR="00D0247B">
        <w:t>modul</w:t>
      </w:r>
      <w:proofErr w:type="spellEnd"/>
      <w:r w:rsidR="00D0247B">
        <w:t>=&lt;</w:t>
      </w:r>
      <w:proofErr w:type="spellStart"/>
      <w:r w:rsidR="00D0247B">
        <w:t>modul_name</w:t>
      </w:r>
      <w:proofErr w:type="spellEnd"/>
      <w:r w:rsidR="00D0247B">
        <w:t>&gt;</w:t>
      </w:r>
    </w:p>
    <w:p w14:paraId="534D20B6" w14:textId="77777777" w:rsidR="00D0247B" w:rsidRDefault="00D0247B" w:rsidP="00B108D7">
      <w:r>
        <w:t>Die Angabe von &lt;</w:t>
      </w:r>
      <w:proofErr w:type="spellStart"/>
      <w:r>
        <w:t>domain</w:t>
      </w:r>
      <w:proofErr w:type="spellEnd"/>
      <w:r>
        <w:t>&gt; und &lt;</w:t>
      </w:r>
      <w:proofErr w:type="spellStart"/>
      <w:r>
        <w:t>system</w:t>
      </w:r>
      <w:proofErr w:type="spellEnd"/>
      <w:r>
        <w:t>&gt; sind verpflichtend, die Angabe des Moduls (ab dem „?“) ist optional, gerade bei Empfänger-Angaben. Die Werte für &lt;</w:t>
      </w:r>
      <w:proofErr w:type="spellStart"/>
      <w:r>
        <w:t>domain</w:t>
      </w:r>
      <w:proofErr w:type="spellEnd"/>
      <w:r>
        <w:t xml:space="preserve">&gt; für die </w:t>
      </w:r>
      <w:r w:rsidRPr="00D0247B">
        <w:t>Justiz</w:t>
      </w:r>
      <w:r>
        <w:t xml:space="preserve"> stammen aus dem</w:t>
      </w:r>
      <w:r w:rsidRPr="00D0247B">
        <w:t xml:space="preserve"> GDS-Katalog</w:t>
      </w:r>
      <w:r>
        <w:t xml:space="preserve"> der Justiz</w:t>
      </w:r>
      <w:r w:rsidRPr="00D0247B">
        <w:t xml:space="preserve">, </w:t>
      </w:r>
      <w:r>
        <w:t>die Werte für &lt;</w:t>
      </w:r>
      <w:proofErr w:type="spellStart"/>
      <w:r>
        <w:t>domain</w:t>
      </w:r>
      <w:proofErr w:type="spellEnd"/>
      <w:r>
        <w:t>&gt; fü</w:t>
      </w:r>
      <w:r w:rsidRPr="00D0247B">
        <w:t>r</w:t>
      </w:r>
      <w:r>
        <w:t xml:space="preserve"> die</w:t>
      </w:r>
      <w:r w:rsidRPr="00D0247B">
        <w:t xml:space="preserve"> Polizei</w:t>
      </w:r>
      <w:r>
        <w:t xml:space="preserve"> aus dem</w:t>
      </w:r>
      <w:r w:rsidRPr="00D0247B">
        <w:t xml:space="preserve"> Dienststellen-Katalog der Polizei</w:t>
      </w:r>
      <w:r>
        <w:t>. Die Werte für &lt;</w:t>
      </w:r>
      <w:proofErr w:type="spellStart"/>
      <w:r>
        <w:t>system</w:t>
      </w:r>
      <w:proofErr w:type="spellEnd"/>
      <w:r>
        <w:t>&gt; sind für die jeweilige &lt;</w:t>
      </w:r>
      <w:proofErr w:type="spellStart"/>
      <w:r>
        <w:t>domain</w:t>
      </w:r>
      <w:proofErr w:type="spellEnd"/>
      <w:r>
        <w:t>&gt; eindeutig und verständlich zu wählen.</w:t>
      </w:r>
    </w:p>
    <w:p w14:paraId="50ECBD55" w14:textId="77777777" w:rsidR="00D0247B" w:rsidRDefault="00D0247B" w:rsidP="00657AAB">
      <w:pPr>
        <w:keepNext/>
      </w:pPr>
      <w:r>
        <w:t>Beispiele für Absender- bzw. Empfänger-Angaben</w:t>
      </w:r>
      <w:r w:rsidR="00A17907">
        <w:t xml:space="preserve"> (weitere Beispiele s. Handbuch XSP)</w:t>
      </w:r>
      <w:r>
        <w:t>:</w:t>
      </w:r>
    </w:p>
    <w:p w14:paraId="25285034" w14:textId="77777777" w:rsidR="00A17907" w:rsidRDefault="00A17907" w:rsidP="00A17907">
      <w:pPr>
        <w:pStyle w:val="Aufzhlung"/>
      </w:pPr>
      <w:r>
        <w:t>Absender ist die Polizei SH mit dem System „</w:t>
      </w:r>
      <w:proofErr w:type="spellStart"/>
      <w:r>
        <w:t>artus</w:t>
      </w:r>
      <w:proofErr w:type="spellEnd"/>
      <w:r>
        <w:t>“:</w:t>
      </w:r>
      <w:r>
        <w:br/>
      </w:r>
      <w:r w:rsidRPr="00A17907">
        <w:rPr>
          <w:rFonts w:ascii="Courier New" w:hAnsi="Courier New" w:cs="Courier New"/>
          <w:sz w:val="20"/>
        </w:rPr>
        <w:t>polizei.</w:t>
      </w:r>
      <w:r>
        <w:rPr>
          <w:rFonts w:ascii="Courier New" w:hAnsi="Courier New" w:cs="Courier New"/>
          <w:sz w:val="20"/>
        </w:rPr>
        <w:t>land</w:t>
      </w:r>
      <w:r w:rsidRPr="00A17907">
        <w:rPr>
          <w:rFonts w:ascii="Courier New" w:hAnsi="Courier New" w:cs="Courier New"/>
          <w:sz w:val="20"/>
        </w:rPr>
        <w:t>sh.de/</w:t>
      </w:r>
      <w:proofErr w:type="spellStart"/>
      <w:r w:rsidRPr="00A17907">
        <w:rPr>
          <w:rFonts w:ascii="Courier New" w:hAnsi="Courier New" w:cs="Courier New"/>
          <w:sz w:val="20"/>
        </w:rPr>
        <w:t>artus</w:t>
      </w:r>
      <w:proofErr w:type="spellEnd"/>
    </w:p>
    <w:p w14:paraId="1699AB11" w14:textId="77777777" w:rsidR="00A17907" w:rsidRDefault="00A17907" w:rsidP="00A17907">
      <w:pPr>
        <w:pStyle w:val="Aufzhlung"/>
      </w:pPr>
      <w:r>
        <w:t>Empfänger ist die Polizei BY mit dem System „</w:t>
      </w:r>
      <w:proofErr w:type="spellStart"/>
      <w:r>
        <w:t>igvp</w:t>
      </w:r>
      <w:proofErr w:type="spellEnd"/>
      <w:r>
        <w:t>“:</w:t>
      </w:r>
      <w:r>
        <w:br/>
      </w:r>
      <w:r w:rsidRPr="00A17907">
        <w:rPr>
          <w:rFonts w:ascii="Courier New" w:hAnsi="Courier New" w:cs="Courier New"/>
          <w:sz w:val="20"/>
        </w:rPr>
        <w:t>polizei.</w:t>
      </w:r>
      <w:r>
        <w:rPr>
          <w:rFonts w:ascii="Courier New" w:hAnsi="Courier New" w:cs="Courier New"/>
          <w:sz w:val="20"/>
        </w:rPr>
        <w:t>bayern</w:t>
      </w:r>
      <w:r w:rsidRPr="00A17907">
        <w:rPr>
          <w:rFonts w:ascii="Courier New" w:hAnsi="Courier New" w:cs="Courier New"/>
          <w:sz w:val="20"/>
        </w:rPr>
        <w:t>.de/</w:t>
      </w:r>
      <w:proofErr w:type="spellStart"/>
      <w:r>
        <w:rPr>
          <w:rFonts w:ascii="Courier New" w:hAnsi="Courier New" w:cs="Courier New"/>
          <w:sz w:val="20"/>
        </w:rPr>
        <w:t>igvp</w:t>
      </w:r>
      <w:proofErr w:type="spellEnd"/>
    </w:p>
    <w:p w14:paraId="20446C4A" w14:textId="77777777" w:rsidR="00A17907" w:rsidRDefault="00A17907" w:rsidP="00A17907">
      <w:pPr>
        <w:pStyle w:val="Aufzhlung"/>
      </w:pPr>
      <w:r>
        <w:t>Absender ist die Staatsanwaltschaft Schwerin mit dem System „</w:t>
      </w:r>
      <w:proofErr w:type="spellStart"/>
      <w:r>
        <w:t>websta</w:t>
      </w:r>
      <w:proofErr w:type="spellEnd"/>
      <w:r>
        <w:t>“:</w:t>
      </w:r>
      <w:r>
        <w:br/>
      </w:r>
      <w:r>
        <w:rPr>
          <w:rFonts w:ascii="Courier New" w:hAnsi="Courier New" w:cs="Courier New"/>
          <w:sz w:val="20"/>
        </w:rPr>
        <w:t>sta-schwerin</w:t>
      </w:r>
      <w:r w:rsidRPr="00A17907">
        <w:rPr>
          <w:rFonts w:ascii="Courier New" w:hAnsi="Courier New" w:cs="Courier New"/>
          <w:sz w:val="20"/>
        </w:rPr>
        <w:t>.</w:t>
      </w:r>
      <w:r>
        <w:rPr>
          <w:rFonts w:ascii="Courier New" w:hAnsi="Courier New" w:cs="Courier New"/>
          <w:sz w:val="20"/>
        </w:rPr>
        <w:t>mv</w:t>
      </w:r>
      <w:r w:rsidRPr="00A17907">
        <w:rPr>
          <w:rFonts w:ascii="Courier New" w:hAnsi="Courier New" w:cs="Courier New"/>
          <w:sz w:val="20"/>
        </w:rPr>
        <w:t>.de/</w:t>
      </w:r>
      <w:proofErr w:type="spellStart"/>
      <w:r>
        <w:rPr>
          <w:rFonts w:ascii="Courier New" w:hAnsi="Courier New" w:cs="Courier New"/>
          <w:sz w:val="20"/>
        </w:rPr>
        <w:t>websta</w:t>
      </w:r>
      <w:proofErr w:type="spellEnd"/>
    </w:p>
    <w:p w14:paraId="7BFB26CD" w14:textId="77777777" w:rsidR="00A17907" w:rsidRDefault="00A17907" w:rsidP="00A17907">
      <w:pPr>
        <w:pStyle w:val="Aufzhlung"/>
      </w:pPr>
      <w:r>
        <w:t>Empfänger ist die Staatsanwaltschaft in NRW mit dem System „</w:t>
      </w:r>
      <w:proofErr w:type="spellStart"/>
      <w:r>
        <w:t>mesta</w:t>
      </w:r>
      <w:proofErr w:type="spellEnd"/>
      <w:r>
        <w:t>“:</w:t>
      </w:r>
      <w:r>
        <w:br/>
      </w:r>
      <w:r>
        <w:rPr>
          <w:rFonts w:ascii="Courier New" w:hAnsi="Courier New" w:cs="Courier New"/>
          <w:sz w:val="20"/>
        </w:rPr>
        <w:t>sta</w:t>
      </w:r>
      <w:r w:rsidRPr="00A17907">
        <w:rPr>
          <w:rFonts w:ascii="Courier New" w:hAnsi="Courier New" w:cs="Courier New"/>
          <w:sz w:val="20"/>
        </w:rPr>
        <w:t>.</w:t>
      </w:r>
      <w:r>
        <w:rPr>
          <w:rFonts w:ascii="Courier New" w:hAnsi="Courier New" w:cs="Courier New"/>
          <w:sz w:val="20"/>
        </w:rPr>
        <w:t>nrw</w:t>
      </w:r>
      <w:r w:rsidRPr="00A17907">
        <w:rPr>
          <w:rFonts w:ascii="Courier New" w:hAnsi="Courier New" w:cs="Courier New"/>
          <w:sz w:val="20"/>
        </w:rPr>
        <w:t>.de</w:t>
      </w:r>
      <w:r>
        <w:rPr>
          <w:rFonts w:ascii="Courier New" w:hAnsi="Courier New" w:cs="Courier New"/>
          <w:sz w:val="20"/>
        </w:rPr>
        <w:t>/</w:t>
      </w:r>
      <w:proofErr w:type="spellStart"/>
      <w:r>
        <w:rPr>
          <w:rFonts w:ascii="Courier New" w:hAnsi="Courier New" w:cs="Courier New"/>
          <w:sz w:val="20"/>
        </w:rPr>
        <w:t>mesta</w:t>
      </w:r>
      <w:proofErr w:type="spellEnd"/>
    </w:p>
    <w:p w14:paraId="6D0C7118" w14:textId="77777777" w:rsidR="00370CBB" w:rsidRPr="00370CBB" w:rsidRDefault="00370CBB" w:rsidP="00370CBB">
      <w:pPr>
        <w:pStyle w:val="berschrift3"/>
      </w:pPr>
      <w:bookmarkStart w:id="77" w:name="_Ref150717735"/>
      <w:bookmarkStart w:id="78" w:name="_Toc164974412"/>
      <w:r w:rsidRPr="00370CBB">
        <w:lastRenderedPageBreak/>
        <w:t>Schriftgutobjekte als Anlage zu den Fachdaten einer XPolizei-Nachricht</w:t>
      </w:r>
      <w:bookmarkEnd w:id="77"/>
      <w:bookmarkEnd w:id="78"/>
    </w:p>
    <w:p w14:paraId="115B91D8" w14:textId="77777777" w:rsidR="005F0E00" w:rsidRPr="005F0E00" w:rsidRDefault="005F0E00" w:rsidP="00535B02">
      <w:pPr>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5F0E00">
        <w:rPr>
          <w:b/>
          <w:i/>
        </w:rPr>
        <w:t>Hinweis:</w:t>
      </w:r>
      <w:r>
        <w:rPr>
          <w:i/>
        </w:rPr>
        <w:t xml:space="preserve"> </w:t>
      </w:r>
      <w:r w:rsidRPr="005F0E00">
        <w:rPr>
          <w:i/>
        </w:rPr>
        <w:t xml:space="preserve">Dieser Abschnitt ist nur für Profil 1 – Teilnehmer relevant, da die Schriftgutobjekte für Teilnehmer </w:t>
      </w:r>
      <w:r w:rsidR="006A084B">
        <w:rPr>
          <w:i/>
        </w:rPr>
        <w:t xml:space="preserve">in Profil 2 bzw. 3 </w:t>
      </w:r>
      <w:r w:rsidRPr="005F0E00">
        <w:rPr>
          <w:i/>
        </w:rPr>
        <w:t>aus de</w:t>
      </w:r>
      <w:r w:rsidR="00367017">
        <w:rPr>
          <w:i/>
        </w:rPr>
        <w:t>r</w:t>
      </w:r>
      <w:r w:rsidRPr="005F0E00">
        <w:rPr>
          <w:i/>
        </w:rPr>
        <w:t xml:space="preserve"> e²A</w:t>
      </w:r>
      <w:r w:rsidR="00367017">
        <w:rPr>
          <w:i/>
        </w:rPr>
        <w:t>-Komponente</w:t>
      </w:r>
      <w:r w:rsidRPr="005F0E00">
        <w:rPr>
          <w:i/>
        </w:rPr>
        <w:t xml:space="preserve"> beigesteuert werden.</w:t>
      </w:r>
    </w:p>
    <w:p w14:paraId="00F6C325" w14:textId="77777777" w:rsidR="00370CBB" w:rsidRDefault="00370CBB" w:rsidP="00984150">
      <w:pPr>
        <w:rPr>
          <w:lang w:eastAsia="zh-CN"/>
        </w:rPr>
      </w:pPr>
      <w:r w:rsidRPr="00370CBB">
        <w:rPr>
          <w:lang w:eastAsia="zh-CN"/>
        </w:rPr>
        <w:t xml:space="preserve">Schriftgutobjekte (SGO) werden </w:t>
      </w:r>
      <w:r w:rsidR="00E12A59">
        <w:rPr>
          <w:lang w:eastAsia="zh-CN"/>
        </w:rPr>
        <w:t xml:space="preserve">in der dAPJ-Kommunikation </w:t>
      </w:r>
      <w:r w:rsidRPr="00370CBB">
        <w:rPr>
          <w:lang w:eastAsia="zh-CN"/>
        </w:rPr>
        <w:t xml:space="preserve">als </w:t>
      </w:r>
      <w:r w:rsidR="00E12A59">
        <w:rPr>
          <w:lang w:eastAsia="zh-CN"/>
        </w:rPr>
        <w:t>Erweiterung der Fachdaten</w:t>
      </w:r>
      <w:r>
        <w:rPr>
          <w:lang w:eastAsia="zh-CN"/>
        </w:rPr>
        <w:t xml:space="preserve"> einer XPolizei-Nachricht übermittelt.</w:t>
      </w:r>
      <w:r w:rsidR="000D000D">
        <w:rPr>
          <w:lang w:eastAsia="zh-CN"/>
        </w:rPr>
        <w:t xml:space="preserve"> </w:t>
      </w:r>
      <w:r w:rsidR="00E12A59">
        <w:rPr>
          <w:lang w:eastAsia="zh-CN"/>
        </w:rPr>
        <w:t>Die Verwaltung der Schriftgutobjekte in den XPolizei-Nachrichten erfolgt analog der Verwaltung bei XJustiz</w:t>
      </w:r>
      <w:r w:rsidR="00BC1752">
        <w:rPr>
          <w:lang w:eastAsia="zh-CN"/>
        </w:rPr>
        <w:t xml:space="preserve"> (s. Technischer Leitfaden dAPJ der Justiz)</w:t>
      </w:r>
      <w:r w:rsidR="00E12A59">
        <w:rPr>
          <w:lang w:eastAsia="zh-CN"/>
        </w:rPr>
        <w:t xml:space="preserve">. </w:t>
      </w:r>
      <w:r w:rsidR="000D000D">
        <w:rPr>
          <w:lang w:eastAsia="zh-CN"/>
        </w:rPr>
        <w:t>Es können bis zu 999 Schriftgutobjekte als Teil einer XPolizei-Nachricht über</w:t>
      </w:r>
      <w:r w:rsidR="005F34C2">
        <w:rPr>
          <w:lang w:eastAsia="zh-CN"/>
        </w:rPr>
        <w:t>mittelt</w:t>
      </w:r>
      <w:r w:rsidR="000D000D">
        <w:rPr>
          <w:lang w:eastAsia="zh-CN"/>
        </w:rPr>
        <w:t xml:space="preserve"> werden.</w:t>
      </w:r>
    </w:p>
    <w:p w14:paraId="15A91459" w14:textId="3243F3C4" w:rsidR="005F0E00" w:rsidRPr="00462BAC" w:rsidRDefault="005F0E00" w:rsidP="005F0E00">
      <w:r>
        <w:t xml:space="preserve">In XPolizei-Nachrichten werden Dokumente als Einzeldateien üblicherweise im PDF/A-Format übermittelt. </w:t>
      </w:r>
      <w:r w:rsidR="00192E02">
        <w:t xml:space="preserve">Neben dem PDF/-A-Format müssen </w:t>
      </w:r>
      <w:r>
        <w:t>auch Dateien in anderen Dokumentformaten wie MS Office übermittelt werden</w:t>
      </w:r>
      <w:r w:rsidR="00192E02">
        <w:t xml:space="preserve"> können</w:t>
      </w:r>
      <w:r>
        <w:t>. Schriftgutobjekte können entweder einfach als durchnummerierte Liste von Dokumenten ohne Einordnung in eine Akte übertragen werden, oder alternativ als Akte, die in Teilakten unterteilt ist und bei denen die Dokumente in die Teilakten einsortiert werden.</w:t>
      </w:r>
    </w:p>
    <w:tbl>
      <w:tblPr>
        <w:tblStyle w:val="P20-Tabelle"/>
        <w:tblW w:w="9634" w:type="dxa"/>
        <w:tblLook w:val="04A0" w:firstRow="1" w:lastRow="0" w:firstColumn="1" w:lastColumn="0" w:noHBand="0" w:noVBand="1"/>
      </w:tblPr>
      <w:tblGrid>
        <w:gridCol w:w="2405"/>
        <w:gridCol w:w="1276"/>
        <w:gridCol w:w="5953"/>
      </w:tblGrid>
      <w:tr w:rsidR="005F0E00" w:rsidRPr="00AA47C1" w14:paraId="26179406" w14:textId="77777777" w:rsidTr="00154444">
        <w:trPr>
          <w:cnfStyle w:val="100000000000" w:firstRow="1" w:lastRow="0" w:firstColumn="0" w:lastColumn="0" w:oddVBand="0" w:evenVBand="0" w:oddHBand="0" w:evenHBand="0" w:firstRowFirstColumn="0" w:firstRowLastColumn="0" w:lastRowFirstColumn="0" w:lastRowLastColumn="0"/>
        </w:trPr>
        <w:tc>
          <w:tcPr>
            <w:tcW w:w="2405" w:type="dxa"/>
          </w:tcPr>
          <w:p w14:paraId="127E4CC3" w14:textId="77777777" w:rsidR="005F0E00" w:rsidRPr="00AA47C1" w:rsidRDefault="005F0E00" w:rsidP="00154444">
            <w:pPr>
              <w:spacing w:before="0" w:after="0"/>
            </w:pPr>
            <w:r w:rsidRPr="00AA47C1">
              <w:t>XML-Element</w:t>
            </w:r>
          </w:p>
        </w:tc>
        <w:tc>
          <w:tcPr>
            <w:tcW w:w="1276" w:type="dxa"/>
          </w:tcPr>
          <w:p w14:paraId="12539D30" w14:textId="77777777" w:rsidR="005F0E00" w:rsidRPr="00AA47C1" w:rsidRDefault="005F0E00" w:rsidP="00154444">
            <w:pPr>
              <w:spacing w:before="0" w:after="0"/>
            </w:pPr>
            <w:r>
              <w:t>Häufigkeit</w:t>
            </w:r>
          </w:p>
        </w:tc>
        <w:tc>
          <w:tcPr>
            <w:tcW w:w="5953" w:type="dxa"/>
          </w:tcPr>
          <w:p w14:paraId="2CC1E915" w14:textId="77777777" w:rsidR="005F0E00" w:rsidRPr="00AA47C1" w:rsidRDefault="005F0E00" w:rsidP="00154444">
            <w:pPr>
              <w:spacing w:before="0" w:after="0"/>
            </w:pPr>
            <w:r w:rsidRPr="00AA47C1">
              <w:t>Beschreibung</w:t>
            </w:r>
          </w:p>
        </w:tc>
      </w:tr>
      <w:tr w:rsidR="00C40297" w:rsidRPr="00AA47C1" w14:paraId="612C170B" w14:textId="77777777" w:rsidTr="00154444">
        <w:tc>
          <w:tcPr>
            <w:tcW w:w="2405" w:type="dxa"/>
            <w:vAlign w:val="center"/>
          </w:tcPr>
          <w:p w14:paraId="0AC217EA" w14:textId="34B896BA" w:rsidR="00C40297" w:rsidRDefault="00C40297" w:rsidP="002C582F">
            <w:pPr>
              <w:tabs>
                <w:tab w:val="left" w:pos="227"/>
                <w:tab w:val="left" w:pos="454"/>
                <w:tab w:val="left" w:pos="680"/>
                <w:tab w:val="left" w:pos="907"/>
                <w:tab w:val="left" w:pos="1134"/>
              </w:tabs>
              <w:spacing w:before="0" w:after="0"/>
            </w:pPr>
            <w:proofErr w:type="spellStart"/>
            <w:r>
              <w:t>vorgang</w:t>
            </w:r>
            <w:proofErr w:type="spellEnd"/>
          </w:p>
        </w:tc>
        <w:tc>
          <w:tcPr>
            <w:tcW w:w="1276" w:type="dxa"/>
            <w:vAlign w:val="center"/>
          </w:tcPr>
          <w:p w14:paraId="531C20FB" w14:textId="77777777" w:rsidR="00C40297" w:rsidRDefault="00C40297" w:rsidP="00154444">
            <w:pPr>
              <w:spacing w:before="0" w:after="0"/>
              <w:jc w:val="center"/>
            </w:pPr>
          </w:p>
        </w:tc>
        <w:tc>
          <w:tcPr>
            <w:tcW w:w="5953" w:type="dxa"/>
          </w:tcPr>
          <w:p w14:paraId="792A2721" w14:textId="77777777" w:rsidR="00C40297" w:rsidRDefault="00C40297" w:rsidP="00154444">
            <w:pPr>
              <w:spacing w:before="0" w:after="0"/>
            </w:pPr>
          </w:p>
        </w:tc>
      </w:tr>
      <w:tr w:rsidR="00C40297" w:rsidRPr="00AA47C1" w14:paraId="2DAFC18A" w14:textId="77777777" w:rsidTr="00154444">
        <w:tc>
          <w:tcPr>
            <w:tcW w:w="2405" w:type="dxa"/>
            <w:vAlign w:val="center"/>
          </w:tcPr>
          <w:p w14:paraId="6F7E2EA5" w14:textId="5BBFE494" w:rsidR="00C40297" w:rsidRDefault="00C40297" w:rsidP="002C582F">
            <w:pPr>
              <w:tabs>
                <w:tab w:val="left" w:pos="227"/>
                <w:tab w:val="left" w:pos="454"/>
                <w:tab w:val="left" w:pos="680"/>
                <w:tab w:val="left" w:pos="907"/>
                <w:tab w:val="left" w:pos="1134"/>
              </w:tabs>
              <w:spacing w:before="0" w:after="0"/>
            </w:pPr>
            <w:r>
              <w:tab/>
            </w:r>
            <w:proofErr w:type="spellStart"/>
            <w:r>
              <w:t>dokument</w:t>
            </w:r>
            <w:proofErr w:type="spellEnd"/>
          </w:p>
        </w:tc>
        <w:tc>
          <w:tcPr>
            <w:tcW w:w="1276" w:type="dxa"/>
            <w:vAlign w:val="center"/>
          </w:tcPr>
          <w:p w14:paraId="56D0608F" w14:textId="0DF7D711" w:rsidR="00C40297" w:rsidRDefault="00572E04" w:rsidP="00154444">
            <w:pPr>
              <w:spacing w:before="0" w:after="0"/>
              <w:jc w:val="center"/>
            </w:pPr>
            <w:r>
              <w:t>0..n</w:t>
            </w:r>
          </w:p>
        </w:tc>
        <w:tc>
          <w:tcPr>
            <w:tcW w:w="5953" w:type="dxa"/>
          </w:tcPr>
          <w:p w14:paraId="13152817" w14:textId="77777777" w:rsidR="00C40297" w:rsidRDefault="00C40297" w:rsidP="00154444">
            <w:pPr>
              <w:spacing w:before="0" w:after="0"/>
            </w:pPr>
          </w:p>
        </w:tc>
      </w:tr>
      <w:tr w:rsidR="00C40297" w:rsidRPr="00AA47C1" w14:paraId="7498D1A7" w14:textId="77777777" w:rsidTr="00154444">
        <w:tc>
          <w:tcPr>
            <w:tcW w:w="2405" w:type="dxa"/>
            <w:vAlign w:val="center"/>
          </w:tcPr>
          <w:p w14:paraId="080F2EA4" w14:textId="6704B119" w:rsidR="00C40297" w:rsidRDefault="00C40297" w:rsidP="002C582F">
            <w:pPr>
              <w:tabs>
                <w:tab w:val="left" w:pos="227"/>
                <w:tab w:val="left" w:pos="454"/>
                <w:tab w:val="left" w:pos="680"/>
                <w:tab w:val="left" w:pos="907"/>
                <w:tab w:val="left" w:pos="1134"/>
              </w:tabs>
              <w:spacing w:before="0" w:after="0"/>
            </w:pPr>
            <w:r>
              <w:tab/>
            </w:r>
            <w:r>
              <w:tab/>
            </w:r>
            <w:proofErr w:type="spellStart"/>
            <w:r>
              <w:t>digitaleDaten</w:t>
            </w:r>
            <w:proofErr w:type="spellEnd"/>
          </w:p>
        </w:tc>
        <w:tc>
          <w:tcPr>
            <w:tcW w:w="1276" w:type="dxa"/>
            <w:vAlign w:val="center"/>
          </w:tcPr>
          <w:p w14:paraId="497D0B97" w14:textId="78026404" w:rsidR="00C40297" w:rsidRDefault="00572E04" w:rsidP="00154444">
            <w:pPr>
              <w:spacing w:before="0" w:after="0"/>
              <w:jc w:val="center"/>
            </w:pPr>
            <w:r>
              <w:t>1</w:t>
            </w:r>
          </w:p>
        </w:tc>
        <w:tc>
          <w:tcPr>
            <w:tcW w:w="5953" w:type="dxa"/>
          </w:tcPr>
          <w:p w14:paraId="5D327AAB" w14:textId="77777777" w:rsidR="00C40297" w:rsidRDefault="00C40297" w:rsidP="00154444">
            <w:pPr>
              <w:spacing w:before="0" w:after="0"/>
            </w:pPr>
          </w:p>
        </w:tc>
      </w:tr>
      <w:tr w:rsidR="00C40297" w:rsidRPr="00AA47C1" w14:paraId="4BDDAE8E" w14:textId="77777777" w:rsidTr="00154444">
        <w:tc>
          <w:tcPr>
            <w:tcW w:w="2405" w:type="dxa"/>
            <w:vAlign w:val="center"/>
          </w:tcPr>
          <w:p w14:paraId="292F905C" w14:textId="12B6D216" w:rsidR="00C40297" w:rsidRDefault="00C40297" w:rsidP="002C582F">
            <w:pPr>
              <w:tabs>
                <w:tab w:val="left" w:pos="227"/>
                <w:tab w:val="left" w:pos="454"/>
                <w:tab w:val="left" w:pos="680"/>
                <w:tab w:val="left" w:pos="907"/>
                <w:tab w:val="left" w:pos="1134"/>
              </w:tabs>
              <w:spacing w:before="0" w:after="0"/>
            </w:pPr>
            <w:r>
              <w:tab/>
            </w:r>
            <w:r>
              <w:tab/>
            </w:r>
            <w:r>
              <w:tab/>
            </w:r>
            <w:proofErr w:type="spellStart"/>
            <w:r>
              <w:t>mimeType</w:t>
            </w:r>
            <w:proofErr w:type="spellEnd"/>
          </w:p>
        </w:tc>
        <w:tc>
          <w:tcPr>
            <w:tcW w:w="1276" w:type="dxa"/>
            <w:vAlign w:val="center"/>
          </w:tcPr>
          <w:p w14:paraId="20C1ED0B" w14:textId="0EC3DA2D" w:rsidR="00C40297" w:rsidRDefault="00572E04" w:rsidP="00154444">
            <w:pPr>
              <w:spacing w:before="0" w:after="0"/>
              <w:jc w:val="center"/>
            </w:pPr>
            <w:r>
              <w:t>1</w:t>
            </w:r>
          </w:p>
        </w:tc>
        <w:tc>
          <w:tcPr>
            <w:tcW w:w="5953" w:type="dxa"/>
          </w:tcPr>
          <w:p w14:paraId="4AAF8DBF" w14:textId="305E73E8" w:rsidR="00C40297" w:rsidRDefault="00C40297" w:rsidP="00154444">
            <w:pPr>
              <w:spacing w:before="0" w:after="0"/>
            </w:pPr>
            <w:proofErr w:type="spellStart"/>
            <w:r>
              <w:t>application</w:t>
            </w:r>
            <w:proofErr w:type="spellEnd"/>
            <w:r>
              <w:t>/</w:t>
            </w:r>
            <w:proofErr w:type="spellStart"/>
            <w:r>
              <w:t>xml</w:t>
            </w:r>
            <w:proofErr w:type="spellEnd"/>
          </w:p>
        </w:tc>
      </w:tr>
      <w:tr w:rsidR="00C40297" w:rsidRPr="00AA47C1" w14:paraId="401207F6" w14:textId="77777777" w:rsidTr="00154444">
        <w:tc>
          <w:tcPr>
            <w:tcW w:w="2405" w:type="dxa"/>
            <w:vAlign w:val="center"/>
          </w:tcPr>
          <w:p w14:paraId="3864F3E3" w14:textId="2244FA66" w:rsidR="00C40297" w:rsidRDefault="00C40297" w:rsidP="002C582F">
            <w:pPr>
              <w:tabs>
                <w:tab w:val="left" w:pos="227"/>
                <w:tab w:val="left" w:pos="454"/>
                <w:tab w:val="left" w:pos="680"/>
                <w:tab w:val="left" w:pos="907"/>
                <w:tab w:val="left" w:pos="1134"/>
              </w:tabs>
              <w:spacing w:before="0" w:after="0"/>
            </w:pPr>
            <w:r>
              <w:tab/>
            </w:r>
            <w:r>
              <w:tab/>
            </w:r>
            <w:r>
              <w:tab/>
            </w:r>
            <w:proofErr w:type="spellStart"/>
            <w:r>
              <w:t>dateiID</w:t>
            </w:r>
            <w:proofErr w:type="spellEnd"/>
          </w:p>
        </w:tc>
        <w:tc>
          <w:tcPr>
            <w:tcW w:w="1276" w:type="dxa"/>
            <w:vAlign w:val="center"/>
          </w:tcPr>
          <w:p w14:paraId="13ED0C0E" w14:textId="0A95B968" w:rsidR="00C40297" w:rsidRDefault="00572E04" w:rsidP="00154444">
            <w:pPr>
              <w:spacing w:before="0" w:after="0"/>
              <w:jc w:val="center"/>
            </w:pPr>
            <w:r>
              <w:t>1</w:t>
            </w:r>
          </w:p>
        </w:tc>
        <w:tc>
          <w:tcPr>
            <w:tcW w:w="5953" w:type="dxa"/>
          </w:tcPr>
          <w:p w14:paraId="07F43E98" w14:textId="66EEEC26" w:rsidR="00C40297" w:rsidRDefault="00C40297" w:rsidP="00154444">
            <w:pPr>
              <w:spacing w:before="0" w:after="0"/>
            </w:pPr>
            <w:r w:rsidRPr="00C40297">
              <w:t>Eindeutige ID der XML-Datei mit Schrif</w:t>
            </w:r>
            <w:r>
              <w:t>t</w:t>
            </w:r>
            <w:r w:rsidRPr="00C40297">
              <w:t>gutobjekte</w:t>
            </w:r>
            <w:r>
              <w:t>n</w:t>
            </w:r>
            <w:r w:rsidRPr="00C40297">
              <w:t xml:space="preserve"> (gem. XJustiz-Spezifikation)</w:t>
            </w:r>
          </w:p>
        </w:tc>
      </w:tr>
      <w:tr w:rsidR="00C40297" w:rsidRPr="00AA47C1" w14:paraId="7591AF8C" w14:textId="77777777" w:rsidTr="00154444">
        <w:tc>
          <w:tcPr>
            <w:tcW w:w="2405" w:type="dxa"/>
            <w:vAlign w:val="center"/>
          </w:tcPr>
          <w:p w14:paraId="4F8018CF" w14:textId="69E99AE1" w:rsidR="00C40297" w:rsidRDefault="00C40297" w:rsidP="002C582F">
            <w:pPr>
              <w:tabs>
                <w:tab w:val="left" w:pos="227"/>
                <w:tab w:val="left" w:pos="454"/>
                <w:tab w:val="left" w:pos="680"/>
                <w:tab w:val="left" w:pos="907"/>
                <w:tab w:val="left" w:pos="1134"/>
              </w:tabs>
              <w:spacing w:before="0" w:after="0"/>
            </w:pPr>
            <w:r>
              <w:tab/>
            </w:r>
            <w:r>
              <w:tab/>
            </w:r>
            <w:r>
              <w:tab/>
            </w:r>
            <w:proofErr w:type="spellStart"/>
            <w:r>
              <w:t>datei</w:t>
            </w:r>
            <w:proofErr w:type="spellEnd"/>
          </w:p>
        </w:tc>
        <w:tc>
          <w:tcPr>
            <w:tcW w:w="1276" w:type="dxa"/>
            <w:vAlign w:val="center"/>
          </w:tcPr>
          <w:p w14:paraId="0044ABB9" w14:textId="2CF68214" w:rsidR="00C40297" w:rsidRDefault="00572E04" w:rsidP="00154444">
            <w:pPr>
              <w:spacing w:before="0" w:after="0"/>
              <w:jc w:val="center"/>
            </w:pPr>
            <w:r>
              <w:t>1</w:t>
            </w:r>
          </w:p>
        </w:tc>
        <w:tc>
          <w:tcPr>
            <w:tcW w:w="5953" w:type="dxa"/>
          </w:tcPr>
          <w:p w14:paraId="657C889C" w14:textId="2D95BAE3" w:rsidR="00C40297" w:rsidRDefault="00C40297" w:rsidP="00154444">
            <w:pPr>
              <w:spacing w:before="0" w:after="0"/>
            </w:pPr>
          </w:p>
        </w:tc>
      </w:tr>
      <w:tr w:rsidR="00572E04" w:rsidRPr="00AA47C1" w14:paraId="78F42709" w14:textId="77777777" w:rsidTr="00154444">
        <w:tc>
          <w:tcPr>
            <w:tcW w:w="2405" w:type="dxa"/>
            <w:vAlign w:val="center"/>
          </w:tcPr>
          <w:p w14:paraId="090E19BC" w14:textId="3ACC1365" w:rsidR="00572E04" w:rsidRDefault="00572E04" w:rsidP="00572E04">
            <w:pPr>
              <w:tabs>
                <w:tab w:val="left" w:pos="227"/>
                <w:tab w:val="left" w:pos="454"/>
                <w:tab w:val="left" w:pos="680"/>
                <w:tab w:val="left" w:pos="907"/>
                <w:tab w:val="left" w:pos="1134"/>
              </w:tabs>
              <w:spacing w:before="0" w:after="0"/>
            </w:pPr>
            <w:r>
              <w:tab/>
            </w:r>
            <w:r>
              <w:tab/>
            </w:r>
            <w:r>
              <w:tab/>
            </w:r>
            <w:r>
              <w:tab/>
              <w:t>daten</w:t>
            </w:r>
          </w:p>
        </w:tc>
        <w:tc>
          <w:tcPr>
            <w:tcW w:w="1276" w:type="dxa"/>
            <w:vAlign w:val="center"/>
          </w:tcPr>
          <w:p w14:paraId="7CFDE6AF" w14:textId="07E9150E" w:rsidR="00572E04" w:rsidRDefault="00572E04" w:rsidP="00572E04">
            <w:pPr>
              <w:spacing w:before="0" w:after="0"/>
              <w:jc w:val="center"/>
            </w:pPr>
            <w:r>
              <w:t>1</w:t>
            </w:r>
          </w:p>
        </w:tc>
        <w:tc>
          <w:tcPr>
            <w:tcW w:w="5953" w:type="dxa"/>
          </w:tcPr>
          <w:p w14:paraId="3387B9EA" w14:textId="73DB1AD6" w:rsidR="00572E04" w:rsidRDefault="00572E04" w:rsidP="00572E04">
            <w:pPr>
              <w:spacing w:before="0" w:after="0"/>
            </w:pPr>
            <w:r w:rsidRPr="00C40297">
              <w:t>Schriftgutobjekte-Element (gem. XJustiz-Spezifikation)</w:t>
            </w:r>
            <w:r>
              <w:t xml:space="preserve"> als </w:t>
            </w:r>
            <w:proofErr w:type="gramStart"/>
            <w:r>
              <w:t>xs:base</w:t>
            </w:r>
            <w:proofErr w:type="gramEnd"/>
            <w:r>
              <w:t>64Binary</w:t>
            </w:r>
          </w:p>
        </w:tc>
      </w:tr>
      <w:tr w:rsidR="00572E04" w:rsidRPr="00AA47C1" w14:paraId="73901877" w14:textId="77777777" w:rsidTr="00154444">
        <w:tc>
          <w:tcPr>
            <w:tcW w:w="2405" w:type="dxa"/>
            <w:vAlign w:val="center"/>
          </w:tcPr>
          <w:p w14:paraId="3A907CB0" w14:textId="78AAE354" w:rsidR="00572E04" w:rsidRDefault="00572E04" w:rsidP="00572E04">
            <w:pPr>
              <w:tabs>
                <w:tab w:val="left" w:pos="227"/>
                <w:tab w:val="left" w:pos="454"/>
                <w:tab w:val="left" w:pos="680"/>
                <w:tab w:val="left" w:pos="907"/>
                <w:tab w:val="left" w:pos="1134"/>
              </w:tabs>
              <w:spacing w:before="0" w:after="0"/>
            </w:pPr>
            <w:r>
              <w:tab/>
            </w:r>
            <w:proofErr w:type="spellStart"/>
            <w:r>
              <w:t>art</w:t>
            </w:r>
            <w:proofErr w:type="spellEnd"/>
          </w:p>
        </w:tc>
        <w:tc>
          <w:tcPr>
            <w:tcW w:w="1276" w:type="dxa"/>
            <w:vAlign w:val="center"/>
          </w:tcPr>
          <w:p w14:paraId="540C2EEC" w14:textId="453B11C2" w:rsidR="00572E04" w:rsidRDefault="00572E04" w:rsidP="00572E04">
            <w:pPr>
              <w:spacing w:before="0" w:after="0"/>
              <w:jc w:val="center"/>
            </w:pPr>
            <w:r>
              <w:t>1</w:t>
            </w:r>
          </w:p>
        </w:tc>
        <w:tc>
          <w:tcPr>
            <w:tcW w:w="5953" w:type="dxa"/>
          </w:tcPr>
          <w:p w14:paraId="7270FC68" w14:textId="5BC5903B" w:rsidR="00572E04" w:rsidRDefault="00572E04" w:rsidP="00572E04">
            <w:pPr>
              <w:spacing w:before="0" w:after="0"/>
            </w:pPr>
            <w:r>
              <w:t>Katalog 123 (Art des Vorgangs), neuer Wert 8 (Schriftgut</w:t>
            </w:r>
            <w:r>
              <w:softHyphen/>
              <w:t>vorgang)</w:t>
            </w:r>
          </w:p>
        </w:tc>
      </w:tr>
    </w:tbl>
    <w:p w14:paraId="3E1E2691" w14:textId="26243E7C" w:rsidR="005F0E00" w:rsidRDefault="005F0E00" w:rsidP="005F0E00">
      <w:pPr>
        <w:pStyle w:val="Beschriftung"/>
      </w:pPr>
      <w:bookmarkStart w:id="79" w:name="_Toc164974393"/>
      <w:r>
        <w:t xml:space="preserve">Tabelle </w:t>
      </w:r>
      <w:fldSimple w:instr=" SEQ Tabelle \* ARABIC ">
        <w:r w:rsidR="00C5238B">
          <w:rPr>
            <w:noProof/>
          </w:rPr>
          <w:t>2</w:t>
        </w:r>
      </w:fldSimple>
      <w:r>
        <w:t>: Schriftgutobjekte in einer XPolizei-Nachricht</w:t>
      </w:r>
      <w:bookmarkEnd w:id="79"/>
    </w:p>
    <w:p w14:paraId="25BA6BE2" w14:textId="49612E4D" w:rsidR="000D000D" w:rsidRPr="00370CBB" w:rsidRDefault="000D000D" w:rsidP="00984150">
      <w:pPr>
        <w:rPr>
          <w:lang w:eastAsia="zh-CN"/>
        </w:rPr>
      </w:pPr>
      <w:r>
        <w:rPr>
          <w:lang w:eastAsia="zh-CN"/>
        </w:rPr>
        <w:t xml:space="preserve">Weitere Informationen zu Konventionen und Vorgaben für die Übermittlung von Schriftgutobjekten </w:t>
      </w:r>
      <w:r w:rsidR="007606E2">
        <w:rPr>
          <w:lang w:eastAsia="zh-CN"/>
        </w:rPr>
        <w:t>an die Justiz</w:t>
      </w:r>
      <w:r>
        <w:rPr>
          <w:lang w:eastAsia="zh-CN"/>
        </w:rPr>
        <w:t xml:space="preserve"> enthält der Technische Leitfaden dAPJ der Justiz.</w:t>
      </w:r>
    </w:p>
    <w:p w14:paraId="490FA7C0" w14:textId="079F801C" w:rsidR="005845FE" w:rsidRDefault="005845FE" w:rsidP="005845FE">
      <w:pPr>
        <w:pStyle w:val="Beschriftung"/>
      </w:pPr>
    </w:p>
    <w:p w14:paraId="030620FE" w14:textId="35D31026" w:rsidR="003F059E" w:rsidRDefault="003F059E" w:rsidP="003F059E">
      <w:pPr>
        <w:pStyle w:val="berschrift3"/>
      </w:pPr>
      <w:bookmarkStart w:id="80" w:name="_Toc164974413"/>
      <w:r>
        <w:t>Weitere Konventionen bei der Nutzung von XPolizei für dAPJ-Nachrichten</w:t>
      </w:r>
      <w:bookmarkEnd w:id="80"/>
    </w:p>
    <w:p w14:paraId="7D1F653B" w14:textId="18C1954D" w:rsidR="00D1089D" w:rsidRDefault="00D1089D" w:rsidP="00D1089D">
      <w:r>
        <w:t>Die nachfolgenden Grundsätze und Regeln wurden aufgrund der Besonderheiten von dAPJ, insbes. der nötigen „Übersetzung“ zwischen Justiz und Polizei auf konzeptioneller und technischer Ebene, ergänzend zu den allgemeinen Konventionen des Datenaustauschs mit XPolizei festgelegt. Sie sind bei der Nutzung der dAPJ-Nachrichten in der Kommunikation zu beachten.</w:t>
      </w:r>
    </w:p>
    <w:p w14:paraId="1D2C615B" w14:textId="46CA128F" w:rsidR="003F059E" w:rsidRPr="005E30D3" w:rsidRDefault="003F059E" w:rsidP="0008697D">
      <w:pPr>
        <w:spacing w:before="360"/>
        <w:rPr>
          <w:b/>
        </w:rPr>
      </w:pPr>
      <w:r w:rsidRPr="005E30D3">
        <w:rPr>
          <w:b/>
        </w:rPr>
        <w:t>Reihenfolge der ID-Felder bei Beziehungen beachten</w:t>
      </w:r>
    </w:p>
    <w:p w14:paraId="5136D2D6" w14:textId="3AEE3A99" w:rsidR="003F059E" w:rsidRDefault="003F059E" w:rsidP="003F059E">
      <w:r>
        <w:t xml:space="preserve">Bei Beziehungen zwischen Fachobjekten in XPolizei muss </w:t>
      </w:r>
      <w:r w:rsidR="00E535DA">
        <w:t xml:space="preserve">als „Richtungsrelevanz“ </w:t>
      </w:r>
      <w:r>
        <w:t>die Bedeutung bzw. Reihenfolge der ID-Attribute sow</w:t>
      </w:r>
      <w:r w:rsidR="0013513E">
        <w:t>o</w:t>
      </w:r>
      <w:r>
        <w:t>hl beim Befüllen als auch beim Auslesen der ID-Attribute beachtet werden:</w:t>
      </w:r>
    </w:p>
    <w:p w14:paraId="60E942E7" w14:textId="75B40EEC" w:rsidR="003F059E" w:rsidRDefault="003F059E" w:rsidP="005E30D3">
      <w:pPr>
        <w:ind w:left="567"/>
      </w:pPr>
      <w:r>
        <w:t>ID1 ist immer der Ausgangspunkt, ID2 immer das Ziel der Beziehung</w:t>
      </w:r>
    </w:p>
    <w:p w14:paraId="17AD5F69" w14:textId="36A4FBC7" w:rsidR="003F059E" w:rsidRDefault="003F059E" w:rsidP="003F059E">
      <w:r>
        <w:lastRenderedPageBreak/>
        <w:t xml:space="preserve">Weitere Angaben zu ID-Feldern in Beziehungen zu XPolizei-Fachobjekten </w:t>
      </w:r>
      <w:r w:rsidR="00485E84">
        <w:t>und der</w:t>
      </w:r>
      <w:r w:rsidR="00E535DA">
        <w:t>e</w:t>
      </w:r>
      <w:r w:rsidR="00485E84">
        <w:t xml:space="preserve">n Richtungsrelevanz </w:t>
      </w:r>
      <w:r>
        <w:t>stehen i</w:t>
      </w:r>
      <w:r w:rsidR="00485E84">
        <w:t>n der</w:t>
      </w:r>
      <w:r>
        <w:t xml:space="preserve"> </w:t>
      </w:r>
      <w:r w:rsidR="005E30D3">
        <w:t>XPolizei-</w:t>
      </w:r>
      <w:r w:rsidR="00E535DA">
        <w:t>Spezifikation</w:t>
      </w:r>
      <w:r w:rsidR="005E30D3">
        <w:t>.</w:t>
      </w:r>
    </w:p>
    <w:p w14:paraId="3A5879A4" w14:textId="6764C8DE" w:rsidR="005E30D3" w:rsidRPr="005E30D3" w:rsidRDefault="005E30D3" w:rsidP="0008697D">
      <w:pPr>
        <w:keepNext/>
        <w:spacing w:before="360"/>
        <w:rPr>
          <w:b/>
        </w:rPr>
      </w:pPr>
      <w:r>
        <w:rPr>
          <w:b/>
        </w:rPr>
        <w:t>Bedeutung</w:t>
      </w:r>
      <w:r w:rsidRPr="005E30D3">
        <w:rPr>
          <w:b/>
        </w:rPr>
        <w:t xml:space="preserve"> der </w:t>
      </w:r>
      <w:proofErr w:type="spellStart"/>
      <w:r>
        <w:rPr>
          <w:b/>
        </w:rPr>
        <w:t>quell</w:t>
      </w:r>
      <w:r w:rsidRPr="005E30D3">
        <w:rPr>
          <w:b/>
        </w:rPr>
        <w:t>ID</w:t>
      </w:r>
      <w:proofErr w:type="spellEnd"/>
      <w:r w:rsidRPr="005E30D3">
        <w:rPr>
          <w:b/>
        </w:rPr>
        <w:t>-</w:t>
      </w:r>
      <w:r>
        <w:rPr>
          <w:b/>
        </w:rPr>
        <w:t xml:space="preserve"> und </w:t>
      </w:r>
      <w:proofErr w:type="spellStart"/>
      <w:r>
        <w:rPr>
          <w:b/>
        </w:rPr>
        <w:t>zielID</w:t>
      </w:r>
      <w:proofErr w:type="spellEnd"/>
      <w:r>
        <w:rPr>
          <w:b/>
        </w:rPr>
        <w:t>-</w:t>
      </w:r>
      <w:r w:rsidRPr="005E30D3">
        <w:rPr>
          <w:b/>
        </w:rPr>
        <w:t>Felder bei Beziehungen beachten</w:t>
      </w:r>
    </w:p>
    <w:p w14:paraId="6F3F541A" w14:textId="5E0A7605" w:rsidR="005E30D3" w:rsidRDefault="005E30D3" w:rsidP="005E30D3">
      <w:r>
        <w:t xml:space="preserve">Die Belegung von </w:t>
      </w:r>
      <w:proofErr w:type="spellStart"/>
      <w:r>
        <w:t>quellID</w:t>
      </w:r>
      <w:proofErr w:type="spellEnd"/>
      <w:r>
        <w:t xml:space="preserve"> und </w:t>
      </w:r>
      <w:proofErr w:type="spellStart"/>
      <w:r>
        <w:t>z</w:t>
      </w:r>
      <w:r w:rsidR="00E535DA">
        <w:t>i</w:t>
      </w:r>
      <w:r>
        <w:t>elID</w:t>
      </w:r>
      <w:proofErr w:type="spellEnd"/>
      <w:r>
        <w:t xml:space="preserve">-Attributen in XPolizei-Nachrichten bei dAPJ ist – unabhängig von der Richtung des Datenaustauschs! </w:t>
      </w:r>
      <w:r w:rsidR="00E535DA">
        <w:t>–</w:t>
      </w:r>
      <w:r>
        <w:t xml:space="preserve"> </w:t>
      </w:r>
      <w:r w:rsidR="00E535DA">
        <w:t xml:space="preserve">immer </w:t>
      </w:r>
      <w:r>
        <w:t>gleich:</w:t>
      </w:r>
    </w:p>
    <w:p w14:paraId="6B8A6D3E" w14:textId="1887123C" w:rsidR="005E30D3" w:rsidRDefault="005E30D3" w:rsidP="005E30D3">
      <w:pPr>
        <w:ind w:left="567"/>
      </w:pPr>
      <w:proofErr w:type="spellStart"/>
      <w:r>
        <w:t>quellID</w:t>
      </w:r>
      <w:proofErr w:type="spellEnd"/>
      <w:r>
        <w:t xml:space="preserve"> ist immer die ID der Polizei, </w:t>
      </w:r>
      <w:proofErr w:type="spellStart"/>
      <w:r>
        <w:t>zielID</w:t>
      </w:r>
      <w:proofErr w:type="spellEnd"/>
      <w:r>
        <w:t xml:space="preserve"> ist immer die ID der Justiz</w:t>
      </w:r>
    </w:p>
    <w:p w14:paraId="6907FD57" w14:textId="6B33F6A1" w:rsidR="00AD3F75" w:rsidRDefault="00AD3F75" w:rsidP="005E30D3">
      <w:r>
        <w:t>Die dAPJ-Kommunikation ist als Quell-ID-basiertes Verfahren gestaltet, ein Quellsystem muss immer seine lokale (Quell-)ID mit übermitteln.</w:t>
      </w:r>
    </w:p>
    <w:p w14:paraId="388DD0D8" w14:textId="27A466C9" w:rsidR="005E30D3" w:rsidRPr="003F059E" w:rsidRDefault="005E30D3" w:rsidP="005E30D3">
      <w:r>
        <w:t xml:space="preserve">Diese Festlegung ist nicht notwendigerweise konsistent zu den Konventionen bei XPolizei, wo die Belegung von </w:t>
      </w:r>
      <w:proofErr w:type="spellStart"/>
      <w:r>
        <w:t>quellID</w:t>
      </w:r>
      <w:proofErr w:type="spellEnd"/>
      <w:r>
        <w:t xml:space="preserve"> und </w:t>
      </w:r>
      <w:proofErr w:type="spellStart"/>
      <w:r>
        <w:t>zielID</w:t>
      </w:r>
      <w:proofErr w:type="spellEnd"/>
      <w:r>
        <w:t xml:space="preserve"> von der Richtung des Datenaustauschs </w:t>
      </w:r>
      <w:r w:rsidR="00E535DA">
        <w:t>abh</w:t>
      </w:r>
      <w:r>
        <w:t>ängen kann.</w:t>
      </w:r>
    </w:p>
    <w:p w14:paraId="67A9FA57" w14:textId="702642F0" w:rsidR="000220E2" w:rsidRPr="000220E2" w:rsidRDefault="000220E2" w:rsidP="0008697D">
      <w:pPr>
        <w:keepNext/>
        <w:spacing w:before="360"/>
        <w:rPr>
          <w:b/>
        </w:rPr>
      </w:pPr>
      <w:r w:rsidRPr="000220E2">
        <w:rPr>
          <w:b/>
        </w:rPr>
        <w:t xml:space="preserve">Die Attribute </w:t>
      </w:r>
      <w:proofErr w:type="spellStart"/>
      <w:r w:rsidRPr="000220E2">
        <w:rPr>
          <w:b/>
        </w:rPr>
        <w:t>xmlID</w:t>
      </w:r>
      <w:proofErr w:type="spellEnd"/>
      <w:r w:rsidRPr="000220E2">
        <w:rPr>
          <w:b/>
        </w:rPr>
        <w:t xml:space="preserve"> </w:t>
      </w:r>
      <w:r>
        <w:rPr>
          <w:b/>
        </w:rPr>
        <w:t xml:space="preserve">in den XPolizei-Nachrichten </w:t>
      </w:r>
      <w:r w:rsidRPr="000220E2">
        <w:rPr>
          <w:b/>
        </w:rPr>
        <w:t>in Beziehungen sind nur für den PJ-Mapper relevant</w:t>
      </w:r>
    </w:p>
    <w:p w14:paraId="335CC5C1" w14:textId="149CB510" w:rsidR="00E5229E" w:rsidRDefault="00E5229E" w:rsidP="00FA2865">
      <w:r>
        <w:t>Die in Beziehungen genutzten Attribute „</w:t>
      </w:r>
      <w:proofErr w:type="spellStart"/>
      <w:r>
        <w:t>id</w:t>
      </w:r>
      <w:proofErr w:type="spellEnd"/>
      <w:r>
        <w:t>#_</w:t>
      </w:r>
      <w:proofErr w:type="spellStart"/>
      <w:r>
        <w:t>xmlID</w:t>
      </w:r>
      <w:proofErr w:type="spellEnd"/>
      <w:r>
        <w:t xml:space="preserve">“ dienen </w:t>
      </w:r>
      <w:r w:rsidR="000220E2">
        <w:t>de</w:t>
      </w:r>
      <w:r>
        <w:t>r</w:t>
      </w:r>
      <w:r w:rsidR="000220E2">
        <w:t xml:space="preserve"> </w:t>
      </w:r>
      <w:r>
        <w:t xml:space="preserve">eindeutigen </w:t>
      </w:r>
      <w:proofErr w:type="spellStart"/>
      <w:r>
        <w:t>Referenzierung</w:t>
      </w:r>
      <w:proofErr w:type="spellEnd"/>
      <w:r>
        <w:t xml:space="preserve"> von Fach</w:t>
      </w:r>
      <w:r w:rsidR="00D1089D">
        <w:softHyphen/>
      </w:r>
      <w:r>
        <w:t xml:space="preserve">objekten in Beziehungen </w:t>
      </w:r>
      <w:r w:rsidRPr="00E5229E">
        <w:rPr>
          <w:u w:val="single"/>
        </w:rPr>
        <w:t>innerhalb der XML-Daten</w:t>
      </w:r>
      <w:r>
        <w:t xml:space="preserve"> im Nachrich</w:t>
      </w:r>
      <w:r>
        <w:softHyphen/>
        <w:t>ten</w:t>
      </w:r>
      <w:r>
        <w:softHyphen/>
        <w:t xml:space="preserve">inhalt. Sie enthalten daher technische </w:t>
      </w:r>
      <w:proofErr w:type="spellStart"/>
      <w:r>
        <w:t>Identifizierer</w:t>
      </w:r>
      <w:proofErr w:type="spellEnd"/>
      <w:r>
        <w:t>, die sich auf das jeweils in den Hinweisen genannte Fachobjekt beziehen. So kann das in der Beziehung referenzierte Fachobjekt (wie Person oder Straftat) leicht über den gleichen Wert im Attribut „@</w:t>
      </w:r>
      <w:proofErr w:type="spellStart"/>
      <w:r>
        <w:t>id</w:t>
      </w:r>
      <w:proofErr w:type="spellEnd"/>
      <w:r>
        <w:t>“ gefunden werden.</w:t>
      </w:r>
    </w:p>
    <w:p w14:paraId="0F78689B" w14:textId="77777777" w:rsidR="000220E2" w:rsidRDefault="000220E2" w:rsidP="00FA2865"/>
    <w:p w14:paraId="78A348A3" w14:textId="77777777" w:rsidR="000474F7" w:rsidRDefault="00E763AD" w:rsidP="00926627">
      <w:pPr>
        <w:pStyle w:val="berschrift1"/>
        <w:pageBreakBefore/>
      </w:pPr>
      <w:bookmarkStart w:id="81" w:name="_Toc164974414"/>
      <w:r>
        <w:lastRenderedPageBreak/>
        <w:t>Kommunikationsanlässe in Strafsachen</w:t>
      </w:r>
      <w:bookmarkEnd w:id="81"/>
    </w:p>
    <w:p w14:paraId="2B2697E4" w14:textId="77777777" w:rsidR="00C5275F" w:rsidRDefault="00C5275F" w:rsidP="00C5275F">
      <w:r>
        <w:t>Die Kommunikationsanlässe in Strafsachen</w:t>
      </w:r>
      <w:r w:rsidR="007574B4">
        <w:t xml:space="preserve"> dienen der Abwicklung der Prozess</w:t>
      </w:r>
      <w:r w:rsidR="00B868AB">
        <w:t>abläuf</w:t>
      </w:r>
      <w:r w:rsidR="007574B4">
        <w:t>e zwischen Polizei und Justiz im Rahmen von Ermittlungsverfahren</w:t>
      </w:r>
      <w:r w:rsidR="002E039C">
        <w:t>.</w:t>
      </w:r>
    </w:p>
    <w:p w14:paraId="029DD747" w14:textId="77777777" w:rsidR="002E039C" w:rsidRDefault="002E039C" w:rsidP="00C5275F">
      <w:r>
        <w:t xml:space="preserve">Folgende </w:t>
      </w:r>
      <w:r w:rsidR="005B2C17">
        <w:t xml:space="preserve">drei </w:t>
      </w:r>
      <w:r>
        <w:t>Kommunikationsanlässe</w:t>
      </w:r>
      <w:r>
        <w:rPr>
          <w:rStyle w:val="Funotenzeichen"/>
        </w:rPr>
        <w:footnoteReference w:id="4"/>
      </w:r>
      <w:r>
        <w:t xml:space="preserve"> bewirken bei der Polizei den Versand einer Nachricht an die Justiz:</w:t>
      </w:r>
    </w:p>
    <w:tbl>
      <w:tblPr>
        <w:tblStyle w:val="P20-Tabelle"/>
        <w:tblW w:w="0" w:type="auto"/>
        <w:tblLook w:val="04A0" w:firstRow="1" w:lastRow="0" w:firstColumn="1" w:lastColumn="0" w:noHBand="0" w:noVBand="1"/>
      </w:tblPr>
      <w:tblGrid>
        <w:gridCol w:w="846"/>
        <w:gridCol w:w="7371"/>
        <w:gridCol w:w="1411"/>
      </w:tblGrid>
      <w:tr w:rsidR="00921A65" w:rsidRPr="00921A65" w14:paraId="2280E61B" w14:textId="77777777" w:rsidTr="00776923">
        <w:trPr>
          <w:cnfStyle w:val="100000000000" w:firstRow="1" w:lastRow="0" w:firstColumn="0" w:lastColumn="0" w:oddVBand="0" w:evenVBand="0" w:oddHBand="0" w:evenHBand="0" w:firstRowFirstColumn="0" w:firstRowLastColumn="0" w:lastRowFirstColumn="0" w:lastRowLastColumn="0"/>
        </w:trPr>
        <w:tc>
          <w:tcPr>
            <w:tcW w:w="846" w:type="dxa"/>
          </w:tcPr>
          <w:p w14:paraId="045940E4" w14:textId="77777777" w:rsidR="00921A65" w:rsidRPr="00921A65" w:rsidRDefault="00921A65" w:rsidP="0008697D">
            <w:pPr>
              <w:spacing w:before="0" w:after="0"/>
              <w:jc w:val="center"/>
              <w:rPr>
                <w:lang w:val="en-US"/>
              </w:rPr>
            </w:pPr>
            <w:r w:rsidRPr="00921A65">
              <w:rPr>
                <w:lang w:val="en-US"/>
              </w:rPr>
              <w:t>KA-ID</w:t>
            </w:r>
          </w:p>
        </w:tc>
        <w:tc>
          <w:tcPr>
            <w:tcW w:w="7371" w:type="dxa"/>
          </w:tcPr>
          <w:p w14:paraId="6F1B0C8B" w14:textId="77777777" w:rsidR="00921A65" w:rsidRPr="00921A65" w:rsidRDefault="00921A65" w:rsidP="0008697D">
            <w:pPr>
              <w:spacing w:before="0" w:after="0"/>
              <w:rPr>
                <w:lang w:val="en-US"/>
              </w:rPr>
            </w:pPr>
            <w:r w:rsidRPr="00921A65">
              <w:rPr>
                <w:lang w:val="en-US"/>
              </w:rPr>
              <w:t>Kommunikationsanlass</w:t>
            </w:r>
          </w:p>
        </w:tc>
        <w:tc>
          <w:tcPr>
            <w:tcW w:w="1411" w:type="dxa"/>
          </w:tcPr>
          <w:p w14:paraId="7BBD26A8" w14:textId="77776041" w:rsidR="00921A65" w:rsidRPr="00921A65" w:rsidRDefault="00921A65" w:rsidP="0008697D">
            <w:pPr>
              <w:spacing w:before="0" w:after="0"/>
              <w:jc w:val="center"/>
              <w:rPr>
                <w:lang w:val="en-US"/>
              </w:rPr>
            </w:pPr>
            <w:r w:rsidRPr="00921A65">
              <w:rPr>
                <w:lang w:val="en-US"/>
              </w:rPr>
              <w:t>Status</w:t>
            </w:r>
            <w:r w:rsidR="00E55D03" w:rsidRPr="00A54A50">
              <w:rPr>
                <w:rStyle w:val="Funotenzeichen"/>
              </w:rPr>
              <w:footnoteReference w:id="5"/>
            </w:r>
          </w:p>
        </w:tc>
      </w:tr>
      <w:tr w:rsidR="00921A65" w14:paraId="0C55A0D5" w14:textId="77777777" w:rsidTr="00776923">
        <w:tc>
          <w:tcPr>
            <w:tcW w:w="846" w:type="dxa"/>
          </w:tcPr>
          <w:p w14:paraId="46086303" w14:textId="77777777" w:rsidR="00921A65" w:rsidRDefault="00921A65" w:rsidP="00E55D03">
            <w:pPr>
              <w:spacing w:before="0" w:after="0"/>
              <w:jc w:val="center"/>
            </w:pPr>
            <w:r>
              <w:t>PJ01</w:t>
            </w:r>
          </w:p>
        </w:tc>
        <w:tc>
          <w:tcPr>
            <w:tcW w:w="7371" w:type="dxa"/>
          </w:tcPr>
          <w:p w14:paraId="4ACB55B0" w14:textId="77777777" w:rsidR="00921A65" w:rsidRDefault="00921A65" w:rsidP="00E55D03">
            <w:pPr>
              <w:spacing w:before="0" w:after="0"/>
            </w:pPr>
            <w:r>
              <w:t>Übermittlung eines Vorgangs an die Staatsanwaltschaft</w:t>
            </w:r>
          </w:p>
        </w:tc>
        <w:tc>
          <w:tcPr>
            <w:tcW w:w="1411" w:type="dxa"/>
          </w:tcPr>
          <w:p w14:paraId="75A3147B" w14:textId="1BC22A62" w:rsidR="00921A65" w:rsidRDefault="00E55D03" w:rsidP="00E55D03">
            <w:pPr>
              <w:spacing w:before="0" w:after="0"/>
              <w:jc w:val="center"/>
            </w:pPr>
            <w:r>
              <w:rPr>
                <w:highlight w:val="green"/>
              </w:rPr>
              <w:t> </w:t>
            </w:r>
            <w:r w:rsidR="00921A65" w:rsidRPr="00E55D03">
              <w:rPr>
                <w:highlight w:val="green"/>
              </w:rPr>
              <w:t>fertig</w:t>
            </w:r>
            <w:r>
              <w:rPr>
                <w:highlight w:val="green"/>
              </w:rPr>
              <w:t> </w:t>
            </w:r>
          </w:p>
        </w:tc>
      </w:tr>
      <w:tr w:rsidR="00921A65" w14:paraId="0C528F81" w14:textId="77777777" w:rsidTr="00776923">
        <w:tc>
          <w:tcPr>
            <w:tcW w:w="846" w:type="dxa"/>
          </w:tcPr>
          <w:p w14:paraId="4C07BF74" w14:textId="77777777" w:rsidR="00921A65" w:rsidRDefault="00921A65" w:rsidP="00E55D03">
            <w:pPr>
              <w:spacing w:before="0" w:after="0"/>
              <w:jc w:val="center"/>
            </w:pPr>
            <w:r>
              <w:t>PJ02</w:t>
            </w:r>
          </w:p>
        </w:tc>
        <w:tc>
          <w:tcPr>
            <w:tcW w:w="7371" w:type="dxa"/>
          </w:tcPr>
          <w:p w14:paraId="6048A832" w14:textId="02EDE9AF" w:rsidR="00921A65" w:rsidRDefault="00510128" w:rsidP="00E55D03">
            <w:pPr>
              <w:spacing w:before="0" w:after="0"/>
            </w:pPr>
            <w:r>
              <w:t xml:space="preserve">Übermittlung eines Vorgangs </w:t>
            </w:r>
            <w:r w:rsidR="00BE6AAE">
              <w:t>an die Staatsanwaltschaft im laufenden Verfahren</w:t>
            </w:r>
          </w:p>
        </w:tc>
        <w:tc>
          <w:tcPr>
            <w:tcW w:w="1411" w:type="dxa"/>
          </w:tcPr>
          <w:p w14:paraId="5E6964F2" w14:textId="7F85BDCC" w:rsidR="00921A65" w:rsidRDefault="00E55D03" w:rsidP="00E55D03">
            <w:pPr>
              <w:spacing w:before="0" w:after="0"/>
              <w:jc w:val="center"/>
            </w:pPr>
            <w:r>
              <w:rPr>
                <w:highlight w:val="green"/>
              </w:rPr>
              <w:t> </w:t>
            </w:r>
            <w:r w:rsidR="00921A65" w:rsidRPr="00E55D03">
              <w:rPr>
                <w:highlight w:val="green"/>
              </w:rPr>
              <w:t>fertig</w:t>
            </w:r>
            <w:r>
              <w:rPr>
                <w:highlight w:val="green"/>
              </w:rPr>
              <w:t> </w:t>
            </w:r>
          </w:p>
        </w:tc>
      </w:tr>
      <w:tr w:rsidR="00921A65" w14:paraId="5375D1C1" w14:textId="77777777" w:rsidTr="00776923">
        <w:tc>
          <w:tcPr>
            <w:tcW w:w="846" w:type="dxa"/>
          </w:tcPr>
          <w:p w14:paraId="5657F771" w14:textId="77777777" w:rsidR="00921A65" w:rsidRDefault="00921A65" w:rsidP="00E55D03">
            <w:pPr>
              <w:spacing w:before="0" w:after="0"/>
              <w:jc w:val="center"/>
            </w:pPr>
            <w:r>
              <w:t>PJ03</w:t>
            </w:r>
          </w:p>
        </w:tc>
        <w:tc>
          <w:tcPr>
            <w:tcW w:w="7371" w:type="dxa"/>
          </w:tcPr>
          <w:p w14:paraId="07BC9102" w14:textId="77777777" w:rsidR="00921A65" w:rsidRDefault="00921A65" w:rsidP="00E55D03">
            <w:pPr>
              <w:spacing w:before="0" w:after="0"/>
            </w:pPr>
            <w:r>
              <w:t>Nachsendung von Schriftgutobjekten</w:t>
            </w:r>
          </w:p>
        </w:tc>
        <w:tc>
          <w:tcPr>
            <w:tcW w:w="1411" w:type="dxa"/>
          </w:tcPr>
          <w:p w14:paraId="68139CDE" w14:textId="7D7BC069" w:rsidR="00921A65" w:rsidRDefault="00A54A50" w:rsidP="00E55D03">
            <w:pPr>
              <w:spacing w:before="0" w:after="0"/>
              <w:jc w:val="center"/>
            </w:pPr>
            <w:r>
              <w:rPr>
                <w:highlight w:val="green"/>
              </w:rPr>
              <w:t> </w:t>
            </w:r>
            <w:r w:rsidRPr="00E55D03">
              <w:rPr>
                <w:highlight w:val="green"/>
              </w:rPr>
              <w:t>fertig</w:t>
            </w:r>
            <w:r>
              <w:rPr>
                <w:highlight w:val="green"/>
              </w:rPr>
              <w:t> </w:t>
            </w:r>
          </w:p>
        </w:tc>
      </w:tr>
    </w:tbl>
    <w:p w14:paraId="2C7D9EA1" w14:textId="44819D9D" w:rsidR="00921A65" w:rsidRDefault="00921A65" w:rsidP="00921A65">
      <w:pPr>
        <w:pStyle w:val="Beschriftung"/>
      </w:pPr>
      <w:bookmarkStart w:id="82" w:name="_Toc164974394"/>
      <w:r>
        <w:t xml:space="preserve">Tabelle </w:t>
      </w:r>
      <w:fldSimple w:instr=" SEQ Tabelle \* ARABIC ">
        <w:r w:rsidR="00C5238B">
          <w:rPr>
            <w:noProof/>
          </w:rPr>
          <w:t>3</w:t>
        </w:r>
      </w:fldSimple>
      <w:r>
        <w:t>: Liste d</w:t>
      </w:r>
      <w:r w:rsidR="00E55D03">
        <w:t>e</w:t>
      </w:r>
      <w:r>
        <w:t>r PJ-Nachrichten von Polizei an Justiz, inkl. St</w:t>
      </w:r>
      <w:r w:rsidR="00E55D03">
        <w:t>a</w:t>
      </w:r>
      <w:r>
        <w:t>tu</w:t>
      </w:r>
      <w:r w:rsidR="00E55D03">
        <w:t>s</w:t>
      </w:r>
      <w:bookmarkEnd w:id="82"/>
    </w:p>
    <w:p w14:paraId="3829F546" w14:textId="57A13D68" w:rsidR="002E039C" w:rsidRDefault="002E039C" w:rsidP="002E039C">
      <w:r>
        <w:t xml:space="preserve">Folgende </w:t>
      </w:r>
      <w:r w:rsidR="003D604D">
        <w:t>18</w:t>
      </w:r>
      <w:r w:rsidR="005B2C17">
        <w:t xml:space="preserve"> </w:t>
      </w:r>
      <w:r>
        <w:t>Kommunikationsanlässe bewirken bei der Justiz den Versand einer Nachricht an die Polizei:</w:t>
      </w:r>
    </w:p>
    <w:tbl>
      <w:tblPr>
        <w:tblStyle w:val="P20-Tabelle"/>
        <w:tblW w:w="0" w:type="auto"/>
        <w:tblLook w:val="04A0" w:firstRow="1" w:lastRow="0" w:firstColumn="1" w:lastColumn="0" w:noHBand="0" w:noVBand="1"/>
      </w:tblPr>
      <w:tblGrid>
        <w:gridCol w:w="846"/>
        <w:gridCol w:w="7371"/>
        <w:gridCol w:w="1411"/>
      </w:tblGrid>
      <w:tr w:rsidR="00E55D03" w:rsidRPr="00921A65" w14:paraId="2C8D4547" w14:textId="77777777" w:rsidTr="00776923">
        <w:trPr>
          <w:cnfStyle w:val="100000000000" w:firstRow="1" w:lastRow="0" w:firstColumn="0" w:lastColumn="0" w:oddVBand="0" w:evenVBand="0" w:oddHBand="0" w:evenHBand="0" w:firstRowFirstColumn="0" w:firstRowLastColumn="0" w:lastRowFirstColumn="0" w:lastRowLastColumn="0"/>
        </w:trPr>
        <w:tc>
          <w:tcPr>
            <w:tcW w:w="846" w:type="dxa"/>
          </w:tcPr>
          <w:p w14:paraId="1CC47831" w14:textId="77777777" w:rsidR="00E55D03" w:rsidRPr="00921A65" w:rsidRDefault="00E55D03" w:rsidP="0008697D">
            <w:pPr>
              <w:spacing w:before="0" w:after="0"/>
              <w:jc w:val="center"/>
              <w:rPr>
                <w:lang w:val="en-US"/>
              </w:rPr>
            </w:pPr>
            <w:r w:rsidRPr="00921A65">
              <w:rPr>
                <w:lang w:val="en-US"/>
              </w:rPr>
              <w:t>KA-ID</w:t>
            </w:r>
          </w:p>
        </w:tc>
        <w:tc>
          <w:tcPr>
            <w:tcW w:w="7371" w:type="dxa"/>
          </w:tcPr>
          <w:p w14:paraId="3843C3B9" w14:textId="77777777" w:rsidR="00E55D03" w:rsidRPr="00921A65" w:rsidRDefault="00E55D03" w:rsidP="0008697D">
            <w:pPr>
              <w:spacing w:before="0" w:after="0"/>
              <w:rPr>
                <w:lang w:val="en-US"/>
              </w:rPr>
            </w:pPr>
            <w:r w:rsidRPr="00921A65">
              <w:rPr>
                <w:lang w:val="en-US"/>
              </w:rPr>
              <w:t>Kommunikationsanlass</w:t>
            </w:r>
          </w:p>
        </w:tc>
        <w:tc>
          <w:tcPr>
            <w:tcW w:w="1411" w:type="dxa"/>
          </w:tcPr>
          <w:p w14:paraId="1AB85478" w14:textId="630F1AC5" w:rsidR="00E55D03" w:rsidRPr="00921A65" w:rsidRDefault="00E55D03" w:rsidP="0008697D">
            <w:pPr>
              <w:spacing w:before="0" w:after="0"/>
              <w:jc w:val="center"/>
              <w:rPr>
                <w:lang w:val="en-US"/>
              </w:rPr>
            </w:pPr>
            <w:r w:rsidRPr="00921A65">
              <w:rPr>
                <w:lang w:val="en-US"/>
              </w:rPr>
              <w:t>Status</w:t>
            </w:r>
            <w:r w:rsidR="00776923" w:rsidRPr="00A54A50">
              <w:rPr>
                <w:rStyle w:val="Funotenzeichen"/>
              </w:rPr>
              <w:t>4</w:t>
            </w:r>
          </w:p>
        </w:tc>
      </w:tr>
      <w:tr w:rsidR="00E55D03" w14:paraId="3513AD0F" w14:textId="77777777" w:rsidTr="00776923">
        <w:tc>
          <w:tcPr>
            <w:tcW w:w="846" w:type="dxa"/>
          </w:tcPr>
          <w:p w14:paraId="42A78BC9" w14:textId="39F7E04A" w:rsidR="00E55D03" w:rsidRDefault="00E55D03" w:rsidP="0008697D">
            <w:pPr>
              <w:spacing w:before="0" w:after="0"/>
              <w:jc w:val="center"/>
            </w:pPr>
            <w:r>
              <w:t>JP01</w:t>
            </w:r>
          </w:p>
        </w:tc>
        <w:tc>
          <w:tcPr>
            <w:tcW w:w="7371" w:type="dxa"/>
          </w:tcPr>
          <w:p w14:paraId="30AA7370" w14:textId="6EC13085" w:rsidR="00E55D03" w:rsidRDefault="00776923" w:rsidP="0008697D">
            <w:pPr>
              <w:spacing w:before="0" w:after="0"/>
            </w:pPr>
            <w:r>
              <w:t>Aktenzeichenmitteilung nach Eingang des Vorgangs</w:t>
            </w:r>
          </w:p>
        </w:tc>
        <w:tc>
          <w:tcPr>
            <w:tcW w:w="1411" w:type="dxa"/>
          </w:tcPr>
          <w:p w14:paraId="161B6C3A" w14:textId="77777777" w:rsidR="00E55D03" w:rsidRDefault="00E55D03" w:rsidP="0008697D">
            <w:pPr>
              <w:spacing w:before="0" w:after="0"/>
              <w:jc w:val="center"/>
            </w:pPr>
            <w:r>
              <w:rPr>
                <w:highlight w:val="green"/>
              </w:rPr>
              <w:t> </w:t>
            </w:r>
            <w:r w:rsidRPr="00E55D03">
              <w:rPr>
                <w:highlight w:val="green"/>
              </w:rPr>
              <w:t>fertig</w:t>
            </w:r>
            <w:r>
              <w:rPr>
                <w:highlight w:val="green"/>
              </w:rPr>
              <w:t> </w:t>
            </w:r>
          </w:p>
        </w:tc>
      </w:tr>
      <w:tr w:rsidR="00E55D03" w14:paraId="255F33B2" w14:textId="77777777" w:rsidTr="00776923">
        <w:tc>
          <w:tcPr>
            <w:tcW w:w="846" w:type="dxa"/>
          </w:tcPr>
          <w:p w14:paraId="4EE2F6EF" w14:textId="542BE356" w:rsidR="00E55D03" w:rsidRDefault="00776923" w:rsidP="0008697D">
            <w:pPr>
              <w:spacing w:before="0" w:after="0"/>
              <w:jc w:val="center"/>
            </w:pPr>
            <w:r>
              <w:t>JP02</w:t>
            </w:r>
          </w:p>
        </w:tc>
        <w:tc>
          <w:tcPr>
            <w:tcW w:w="7371" w:type="dxa"/>
          </w:tcPr>
          <w:p w14:paraId="74280A89" w14:textId="0F540521" w:rsidR="00E55D03" w:rsidRDefault="00776923" w:rsidP="0008697D">
            <w:pPr>
              <w:spacing w:before="0" w:after="0"/>
            </w:pPr>
            <w:r>
              <w:t>Staatsanwaltschaftliche Erledigungsmitteilung</w:t>
            </w:r>
          </w:p>
        </w:tc>
        <w:tc>
          <w:tcPr>
            <w:tcW w:w="1411" w:type="dxa"/>
          </w:tcPr>
          <w:p w14:paraId="3F291032" w14:textId="77777777" w:rsidR="00E55D03" w:rsidRDefault="00E55D03" w:rsidP="0008697D">
            <w:pPr>
              <w:spacing w:before="0" w:after="0"/>
              <w:jc w:val="center"/>
            </w:pPr>
            <w:r>
              <w:rPr>
                <w:highlight w:val="green"/>
              </w:rPr>
              <w:t> </w:t>
            </w:r>
            <w:r w:rsidRPr="00E55D03">
              <w:rPr>
                <w:highlight w:val="green"/>
              </w:rPr>
              <w:t>fertig</w:t>
            </w:r>
            <w:r>
              <w:rPr>
                <w:highlight w:val="green"/>
              </w:rPr>
              <w:t> </w:t>
            </w:r>
          </w:p>
        </w:tc>
      </w:tr>
      <w:tr w:rsidR="00E55D03" w14:paraId="0EBF9C15" w14:textId="77777777" w:rsidTr="00776923">
        <w:tc>
          <w:tcPr>
            <w:tcW w:w="846" w:type="dxa"/>
          </w:tcPr>
          <w:p w14:paraId="504EEBDC" w14:textId="4705329C" w:rsidR="00E55D03" w:rsidRDefault="00776923" w:rsidP="0008697D">
            <w:pPr>
              <w:spacing w:before="0" w:after="0"/>
              <w:jc w:val="center"/>
            </w:pPr>
            <w:r>
              <w:t>JP03</w:t>
            </w:r>
          </w:p>
        </w:tc>
        <w:tc>
          <w:tcPr>
            <w:tcW w:w="7371" w:type="dxa"/>
          </w:tcPr>
          <w:p w14:paraId="7EBB3999" w14:textId="34E2A320" w:rsidR="00E55D03" w:rsidRDefault="00776923" w:rsidP="0008697D">
            <w:pPr>
              <w:spacing w:before="0" w:after="0"/>
            </w:pPr>
            <w:r>
              <w:t>Gerichtliche Erledigungsmitteilung</w:t>
            </w:r>
          </w:p>
        </w:tc>
        <w:tc>
          <w:tcPr>
            <w:tcW w:w="1411" w:type="dxa"/>
          </w:tcPr>
          <w:p w14:paraId="6F9DAB40" w14:textId="000C7A0E" w:rsidR="00E55D03" w:rsidRDefault="00A54A50" w:rsidP="0008697D">
            <w:pPr>
              <w:spacing w:before="0" w:after="0"/>
              <w:jc w:val="center"/>
            </w:pPr>
            <w:r>
              <w:rPr>
                <w:highlight w:val="green"/>
              </w:rPr>
              <w:t> </w:t>
            </w:r>
            <w:r w:rsidRPr="00E55D03">
              <w:rPr>
                <w:highlight w:val="green"/>
              </w:rPr>
              <w:t>fertig</w:t>
            </w:r>
            <w:r>
              <w:rPr>
                <w:highlight w:val="green"/>
              </w:rPr>
              <w:t> </w:t>
            </w:r>
          </w:p>
        </w:tc>
      </w:tr>
      <w:tr w:rsidR="00E55D03" w14:paraId="1F8B5110" w14:textId="77777777" w:rsidTr="00776923">
        <w:tc>
          <w:tcPr>
            <w:tcW w:w="846" w:type="dxa"/>
          </w:tcPr>
          <w:p w14:paraId="2433A613" w14:textId="0ABA24E9" w:rsidR="00E55D03" w:rsidRDefault="00776923" w:rsidP="0008697D">
            <w:pPr>
              <w:spacing w:before="0" w:after="0"/>
              <w:jc w:val="center"/>
            </w:pPr>
            <w:r>
              <w:t>JP04</w:t>
            </w:r>
          </w:p>
        </w:tc>
        <w:tc>
          <w:tcPr>
            <w:tcW w:w="7371" w:type="dxa"/>
          </w:tcPr>
          <w:p w14:paraId="6C76D9C7" w14:textId="477AB367" w:rsidR="00E55D03" w:rsidRDefault="00776923" w:rsidP="0008697D">
            <w:pPr>
              <w:spacing w:before="0" w:after="0"/>
            </w:pPr>
            <w:r>
              <w:t>Über BZR-Mitteilung MISTRA11 informieren</w:t>
            </w:r>
          </w:p>
        </w:tc>
        <w:tc>
          <w:tcPr>
            <w:tcW w:w="1411" w:type="dxa"/>
          </w:tcPr>
          <w:p w14:paraId="268D8DF2" w14:textId="3146395A" w:rsidR="00E55D03" w:rsidRPr="00E55D03" w:rsidRDefault="00A54A50" w:rsidP="0008697D">
            <w:pPr>
              <w:spacing w:before="0" w:after="0"/>
              <w:jc w:val="center"/>
              <w:rPr>
                <w:highlight w:val="yellow"/>
              </w:rPr>
            </w:pPr>
            <w:r w:rsidRPr="00700D26">
              <w:rPr>
                <w:highlight w:val="yellow"/>
              </w:rPr>
              <w:t> </w:t>
            </w:r>
            <w:r w:rsidR="00700D26" w:rsidRPr="00700D26">
              <w:rPr>
                <w:highlight w:val="yellow"/>
              </w:rPr>
              <w:t>offen</w:t>
            </w:r>
            <w:r w:rsidRPr="00700D26">
              <w:rPr>
                <w:highlight w:val="yellow"/>
              </w:rPr>
              <w:t> </w:t>
            </w:r>
          </w:p>
        </w:tc>
      </w:tr>
      <w:tr w:rsidR="00E55D03" w14:paraId="70FC8414" w14:textId="77777777" w:rsidTr="00776923">
        <w:tc>
          <w:tcPr>
            <w:tcW w:w="846" w:type="dxa"/>
          </w:tcPr>
          <w:p w14:paraId="49DDD938" w14:textId="772AA613" w:rsidR="00E55D03" w:rsidRDefault="00776923" w:rsidP="0008697D">
            <w:pPr>
              <w:spacing w:before="0" w:after="0"/>
              <w:jc w:val="center"/>
            </w:pPr>
            <w:r>
              <w:t>JP05</w:t>
            </w:r>
          </w:p>
        </w:tc>
        <w:tc>
          <w:tcPr>
            <w:tcW w:w="7371" w:type="dxa"/>
          </w:tcPr>
          <w:p w14:paraId="5EE324CA" w14:textId="361ED78C" w:rsidR="00E55D03" w:rsidRDefault="00776923" w:rsidP="0008697D">
            <w:pPr>
              <w:spacing w:before="0" w:after="0"/>
            </w:pPr>
            <w:r>
              <w:t>Aktenzeichenmitteilung im laufenden Verfahren</w:t>
            </w:r>
          </w:p>
        </w:tc>
        <w:tc>
          <w:tcPr>
            <w:tcW w:w="1411" w:type="dxa"/>
          </w:tcPr>
          <w:p w14:paraId="4B07455B" w14:textId="78440C8E" w:rsidR="00E55D03" w:rsidRPr="00E55D03" w:rsidRDefault="007D21F7" w:rsidP="0008697D">
            <w:pPr>
              <w:spacing w:before="0" w:after="0"/>
              <w:jc w:val="center"/>
              <w:rPr>
                <w:highlight w:val="yellow"/>
              </w:rPr>
            </w:pPr>
            <w:r w:rsidRPr="00A2700E">
              <w:t>entfällt, ersetzt durch JP01</w:t>
            </w:r>
          </w:p>
        </w:tc>
      </w:tr>
      <w:tr w:rsidR="00E55D03" w14:paraId="3D6B31A9" w14:textId="77777777" w:rsidTr="00776923">
        <w:tc>
          <w:tcPr>
            <w:tcW w:w="846" w:type="dxa"/>
          </w:tcPr>
          <w:p w14:paraId="4553E62C" w14:textId="2BDDB332" w:rsidR="00E55D03" w:rsidRDefault="00776923" w:rsidP="0008697D">
            <w:pPr>
              <w:spacing w:before="0" w:after="0"/>
              <w:jc w:val="center"/>
            </w:pPr>
            <w:r>
              <w:t>JP06</w:t>
            </w:r>
          </w:p>
        </w:tc>
        <w:tc>
          <w:tcPr>
            <w:tcW w:w="7371" w:type="dxa"/>
          </w:tcPr>
          <w:p w14:paraId="3EB20E23" w14:textId="59231AA9" w:rsidR="00E55D03" w:rsidRDefault="00776923" w:rsidP="0008697D">
            <w:pPr>
              <w:spacing w:before="0" w:after="0"/>
            </w:pPr>
            <w:r>
              <w:t>Mitteilung des Rollenwechsels eines Beteiligten zu einem Beschuldigten</w:t>
            </w:r>
          </w:p>
        </w:tc>
        <w:tc>
          <w:tcPr>
            <w:tcW w:w="1411" w:type="dxa"/>
          </w:tcPr>
          <w:p w14:paraId="4FD51A9F" w14:textId="563EFAB5" w:rsidR="00E55D03" w:rsidRPr="00A2700E" w:rsidRDefault="00A54A50" w:rsidP="0008697D">
            <w:pPr>
              <w:spacing w:before="0" w:after="0"/>
              <w:jc w:val="center"/>
              <w:rPr>
                <w:color w:val="FFFFFF" w:themeColor="background1"/>
                <w:highlight w:val="yellow"/>
              </w:rPr>
            </w:pPr>
            <w:r w:rsidRPr="00A2700E">
              <w:rPr>
                <w:color w:val="FFFFFF" w:themeColor="background1"/>
                <w:highlight w:val="red"/>
              </w:rPr>
              <w:t> in Arbeit </w:t>
            </w:r>
          </w:p>
        </w:tc>
      </w:tr>
      <w:tr w:rsidR="00E55D03" w14:paraId="133C1582" w14:textId="77777777" w:rsidTr="00776923">
        <w:tc>
          <w:tcPr>
            <w:tcW w:w="846" w:type="dxa"/>
          </w:tcPr>
          <w:p w14:paraId="4C2AD15A" w14:textId="31DFAF07" w:rsidR="00E55D03" w:rsidRDefault="00776923" w:rsidP="0008697D">
            <w:pPr>
              <w:spacing w:before="0" w:after="0"/>
              <w:jc w:val="center"/>
            </w:pPr>
            <w:r>
              <w:t>JP07</w:t>
            </w:r>
          </w:p>
        </w:tc>
        <w:tc>
          <w:tcPr>
            <w:tcW w:w="7371" w:type="dxa"/>
          </w:tcPr>
          <w:p w14:paraId="21AE4B08" w14:textId="1CF05230" w:rsidR="00E55D03" w:rsidRDefault="00776923" w:rsidP="0008697D">
            <w:pPr>
              <w:spacing w:before="0" w:after="0"/>
            </w:pPr>
            <w:r w:rsidRPr="003D604D">
              <w:t>Mitteilung des Rollenwechsels eines Beteiligten zu einem Beschuldigten im l</w:t>
            </w:r>
            <w:r>
              <w:t xml:space="preserve">fd. </w:t>
            </w:r>
            <w:r w:rsidRPr="003D604D">
              <w:t>Verfahren</w:t>
            </w:r>
          </w:p>
        </w:tc>
        <w:tc>
          <w:tcPr>
            <w:tcW w:w="1411" w:type="dxa"/>
          </w:tcPr>
          <w:p w14:paraId="36812382" w14:textId="3C495FA8" w:rsidR="00E55D03" w:rsidRPr="00E55D03" w:rsidRDefault="007D21F7" w:rsidP="0008697D">
            <w:pPr>
              <w:spacing w:before="0" w:after="0"/>
              <w:jc w:val="center"/>
              <w:rPr>
                <w:highlight w:val="yellow"/>
              </w:rPr>
            </w:pPr>
            <w:r w:rsidRPr="00A2700E">
              <w:t>entfällt, ersetzt durch JP06</w:t>
            </w:r>
          </w:p>
        </w:tc>
      </w:tr>
      <w:tr w:rsidR="00E55D03" w14:paraId="1D51B483" w14:textId="77777777" w:rsidTr="00776923">
        <w:tc>
          <w:tcPr>
            <w:tcW w:w="846" w:type="dxa"/>
          </w:tcPr>
          <w:p w14:paraId="62FF1712" w14:textId="65FADD34" w:rsidR="00E55D03" w:rsidRDefault="00776923" w:rsidP="0008697D">
            <w:pPr>
              <w:spacing w:before="0" w:after="0"/>
              <w:jc w:val="center"/>
            </w:pPr>
            <w:r>
              <w:t>JP08</w:t>
            </w:r>
          </w:p>
        </w:tc>
        <w:tc>
          <w:tcPr>
            <w:tcW w:w="7371" w:type="dxa"/>
          </w:tcPr>
          <w:p w14:paraId="6F250340" w14:textId="7F69635C" w:rsidR="00E55D03" w:rsidRDefault="00776923" w:rsidP="0008697D">
            <w:pPr>
              <w:spacing w:before="0" w:after="0"/>
            </w:pPr>
            <w:r>
              <w:t>Mitteilung der Abtrennung eines Beschuldigten</w:t>
            </w:r>
          </w:p>
        </w:tc>
        <w:tc>
          <w:tcPr>
            <w:tcW w:w="1411" w:type="dxa"/>
          </w:tcPr>
          <w:p w14:paraId="79FA95CC" w14:textId="65C4C595" w:rsidR="00E55D03" w:rsidRPr="00E55D03" w:rsidRDefault="007D21F7" w:rsidP="0008697D">
            <w:pPr>
              <w:spacing w:before="0" w:after="0"/>
              <w:jc w:val="center"/>
              <w:rPr>
                <w:highlight w:val="yellow"/>
              </w:rPr>
            </w:pPr>
            <w:r w:rsidRPr="00C160DD">
              <w:rPr>
                <w:color w:val="FFFFFF" w:themeColor="background1"/>
                <w:highlight w:val="red"/>
              </w:rPr>
              <w:t> in Arbeit </w:t>
            </w:r>
          </w:p>
        </w:tc>
      </w:tr>
      <w:tr w:rsidR="00E55D03" w14:paraId="1C0C01C4" w14:textId="77777777" w:rsidTr="00776923">
        <w:tc>
          <w:tcPr>
            <w:tcW w:w="846" w:type="dxa"/>
          </w:tcPr>
          <w:p w14:paraId="6E86A91D" w14:textId="5509377A" w:rsidR="00E55D03" w:rsidRDefault="00776923" w:rsidP="0008697D">
            <w:pPr>
              <w:spacing w:before="0" w:after="0"/>
              <w:jc w:val="center"/>
            </w:pPr>
            <w:r>
              <w:t>JP09</w:t>
            </w:r>
          </w:p>
        </w:tc>
        <w:tc>
          <w:tcPr>
            <w:tcW w:w="7371" w:type="dxa"/>
          </w:tcPr>
          <w:p w14:paraId="3F12BBF1" w14:textId="35762F32" w:rsidR="00E55D03" w:rsidRDefault="00776923" w:rsidP="0008697D">
            <w:pPr>
              <w:spacing w:before="0" w:after="0"/>
            </w:pPr>
            <w:r>
              <w:t>Mitteilung der Verbindung von bereits vorhandenen Verfahren</w:t>
            </w:r>
          </w:p>
        </w:tc>
        <w:tc>
          <w:tcPr>
            <w:tcW w:w="1411" w:type="dxa"/>
          </w:tcPr>
          <w:p w14:paraId="4CC0D083" w14:textId="045F7059" w:rsidR="00E55D03" w:rsidRPr="00E55D03" w:rsidRDefault="007D21F7" w:rsidP="0008697D">
            <w:pPr>
              <w:spacing w:before="0" w:after="0"/>
              <w:jc w:val="center"/>
              <w:rPr>
                <w:highlight w:val="yellow"/>
              </w:rPr>
            </w:pPr>
            <w:r w:rsidRPr="00C160DD">
              <w:rPr>
                <w:color w:val="FFFFFF" w:themeColor="background1"/>
                <w:highlight w:val="red"/>
              </w:rPr>
              <w:t> in Arbeit </w:t>
            </w:r>
          </w:p>
        </w:tc>
      </w:tr>
      <w:tr w:rsidR="00E55D03" w14:paraId="6090CC38" w14:textId="77777777" w:rsidTr="00776923">
        <w:tc>
          <w:tcPr>
            <w:tcW w:w="846" w:type="dxa"/>
          </w:tcPr>
          <w:p w14:paraId="7C765EE6" w14:textId="0BA268E8" w:rsidR="00E55D03" w:rsidRDefault="00776923" w:rsidP="0008697D">
            <w:pPr>
              <w:spacing w:before="0" w:after="0"/>
              <w:jc w:val="center"/>
            </w:pPr>
            <w:r>
              <w:t>JP10</w:t>
            </w:r>
          </w:p>
        </w:tc>
        <w:tc>
          <w:tcPr>
            <w:tcW w:w="7371" w:type="dxa"/>
          </w:tcPr>
          <w:p w14:paraId="64239AE8" w14:textId="70661820" w:rsidR="00E55D03" w:rsidRDefault="00776923" w:rsidP="0008697D">
            <w:pPr>
              <w:spacing w:before="0" w:after="0"/>
            </w:pPr>
            <w:r>
              <w:t>Mitteilung über Abgabe des Verfahrens</w:t>
            </w:r>
          </w:p>
        </w:tc>
        <w:tc>
          <w:tcPr>
            <w:tcW w:w="1411" w:type="dxa"/>
          </w:tcPr>
          <w:p w14:paraId="44FAB223" w14:textId="45B36C1C" w:rsidR="00E55D03" w:rsidRPr="00E55D03" w:rsidRDefault="007D21F7" w:rsidP="0008697D">
            <w:pPr>
              <w:spacing w:before="0" w:after="0"/>
              <w:jc w:val="center"/>
              <w:rPr>
                <w:highlight w:val="yellow"/>
              </w:rPr>
            </w:pPr>
            <w:r w:rsidRPr="00C160DD">
              <w:rPr>
                <w:color w:val="FFFFFF" w:themeColor="background1"/>
                <w:highlight w:val="red"/>
              </w:rPr>
              <w:t> in Arbeit </w:t>
            </w:r>
          </w:p>
        </w:tc>
      </w:tr>
      <w:tr w:rsidR="00E55D03" w14:paraId="49C2F801" w14:textId="77777777" w:rsidTr="00776923">
        <w:tc>
          <w:tcPr>
            <w:tcW w:w="846" w:type="dxa"/>
          </w:tcPr>
          <w:p w14:paraId="7496CD3A" w14:textId="5EF3C65A" w:rsidR="00E55D03" w:rsidRDefault="00776923" w:rsidP="0008697D">
            <w:pPr>
              <w:spacing w:before="0" w:after="0"/>
              <w:jc w:val="center"/>
            </w:pPr>
            <w:r>
              <w:t>JP11</w:t>
            </w:r>
          </w:p>
        </w:tc>
        <w:tc>
          <w:tcPr>
            <w:tcW w:w="7371" w:type="dxa"/>
          </w:tcPr>
          <w:p w14:paraId="584C1165" w14:textId="10D8295D" w:rsidR="00E55D03" w:rsidRDefault="00776923" w:rsidP="0008697D">
            <w:pPr>
              <w:spacing w:before="0" w:after="0"/>
            </w:pPr>
            <w:r w:rsidRPr="003D604D">
              <w:t xml:space="preserve">Mitteilung des Wechsels eines UJs-Verfahrens in ein </w:t>
            </w:r>
            <w:proofErr w:type="spellStart"/>
            <w:r w:rsidRPr="003D604D">
              <w:t>Js</w:t>
            </w:r>
            <w:proofErr w:type="spellEnd"/>
            <w:r w:rsidRPr="003D604D">
              <w:t>-Verfahren</w:t>
            </w:r>
          </w:p>
        </w:tc>
        <w:tc>
          <w:tcPr>
            <w:tcW w:w="1411" w:type="dxa"/>
          </w:tcPr>
          <w:p w14:paraId="79443C1C" w14:textId="2A9F900F" w:rsidR="00E55D03" w:rsidRPr="00E55D03" w:rsidRDefault="007D21F7" w:rsidP="0008697D">
            <w:pPr>
              <w:spacing w:before="0" w:after="0"/>
              <w:jc w:val="center"/>
              <w:rPr>
                <w:highlight w:val="yellow"/>
              </w:rPr>
            </w:pPr>
            <w:r w:rsidRPr="00A2700E">
              <w:t>entfällt</w:t>
            </w:r>
            <w:r>
              <w:t>, ersetzt durch JP01</w:t>
            </w:r>
          </w:p>
        </w:tc>
      </w:tr>
      <w:tr w:rsidR="00E55D03" w14:paraId="2D63C121" w14:textId="77777777" w:rsidTr="00776923">
        <w:tc>
          <w:tcPr>
            <w:tcW w:w="846" w:type="dxa"/>
          </w:tcPr>
          <w:p w14:paraId="1C0FB91E" w14:textId="4CF1157C" w:rsidR="00E55D03" w:rsidRDefault="00776923" w:rsidP="0008697D">
            <w:pPr>
              <w:spacing w:before="0" w:after="0"/>
              <w:jc w:val="center"/>
            </w:pPr>
            <w:r>
              <w:t>JP12</w:t>
            </w:r>
          </w:p>
        </w:tc>
        <w:tc>
          <w:tcPr>
            <w:tcW w:w="7371" w:type="dxa"/>
          </w:tcPr>
          <w:p w14:paraId="223D6B93" w14:textId="456327F6" w:rsidR="00E55D03" w:rsidRDefault="00776923" w:rsidP="0008697D">
            <w:pPr>
              <w:spacing w:before="0" w:after="0"/>
            </w:pPr>
            <w:r w:rsidRPr="003D604D">
              <w:t>Mitteilung über die Änderung einer Erledigung</w:t>
            </w:r>
          </w:p>
        </w:tc>
        <w:tc>
          <w:tcPr>
            <w:tcW w:w="1411" w:type="dxa"/>
          </w:tcPr>
          <w:p w14:paraId="2954984E" w14:textId="0FEC3839" w:rsidR="00E55D03" w:rsidRPr="00E55D03" w:rsidRDefault="00A06BCB" w:rsidP="0008697D">
            <w:pPr>
              <w:spacing w:before="0" w:after="0"/>
              <w:jc w:val="center"/>
              <w:rPr>
                <w:highlight w:val="yellow"/>
              </w:rPr>
            </w:pPr>
            <w:r w:rsidRPr="00A2700E">
              <w:t>entfällt, ersetzt durch JP02/JP03</w:t>
            </w:r>
          </w:p>
        </w:tc>
      </w:tr>
      <w:tr w:rsidR="00E55D03" w14:paraId="0CAF892D" w14:textId="77777777" w:rsidTr="00776923">
        <w:tc>
          <w:tcPr>
            <w:tcW w:w="846" w:type="dxa"/>
          </w:tcPr>
          <w:p w14:paraId="093A2946" w14:textId="438E5131" w:rsidR="00E55D03" w:rsidRDefault="00776923" w:rsidP="0008697D">
            <w:pPr>
              <w:spacing w:before="0" w:after="0"/>
              <w:jc w:val="center"/>
            </w:pPr>
            <w:r>
              <w:t>JP13</w:t>
            </w:r>
          </w:p>
        </w:tc>
        <w:tc>
          <w:tcPr>
            <w:tcW w:w="7371" w:type="dxa"/>
          </w:tcPr>
          <w:p w14:paraId="174E1BFA" w14:textId="084B99C9" w:rsidR="00E55D03" w:rsidRDefault="00776923" w:rsidP="0008697D">
            <w:pPr>
              <w:spacing w:before="0" w:after="0"/>
            </w:pPr>
            <w:r w:rsidRPr="003D604D">
              <w:t>Mitteilung über die Aufhebung einer Erledigung</w:t>
            </w:r>
          </w:p>
        </w:tc>
        <w:tc>
          <w:tcPr>
            <w:tcW w:w="1411" w:type="dxa"/>
          </w:tcPr>
          <w:p w14:paraId="2A940C7B" w14:textId="7FA334AF" w:rsidR="00E55D03" w:rsidRPr="00E55D03" w:rsidRDefault="007D21F7" w:rsidP="0008697D">
            <w:pPr>
              <w:spacing w:before="0" w:after="0"/>
              <w:jc w:val="center"/>
              <w:rPr>
                <w:highlight w:val="yellow"/>
              </w:rPr>
            </w:pPr>
            <w:r w:rsidRPr="00C160DD">
              <w:rPr>
                <w:color w:val="FFFFFF" w:themeColor="background1"/>
                <w:highlight w:val="red"/>
              </w:rPr>
              <w:t> in Arbeit </w:t>
            </w:r>
          </w:p>
        </w:tc>
      </w:tr>
      <w:tr w:rsidR="00E55D03" w14:paraId="28514D40" w14:textId="77777777" w:rsidTr="00776923">
        <w:tc>
          <w:tcPr>
            <w:tcW w:w="846" w:type="dxa"/>
          </w:tcPr>
          <w:p w14:paraId="1758786A" w14:textId="602F16DE" w:rsidR="00E55D03" w:rsidRDefault="00776923" w:rsidP="0008697D">
            <w:pPr>
              <w:spacing w:before="0" w:after="0"/>
              <w:jc w:val="center"/>
            </w:pPr>
            <w:r>
              <w:t>JP14</w:t>
            </w:r>
          </w:p>
        </w:tc>
        <w:tc>
          <w:tcPr>
            <w:tcW w:w="7371" w:type="dxa"/>
          </w:tcPr>
          <w:p w14:paraId="3810485C" w14:textId="30EECF09" w:rsidR="00E55D03" w:rsidRDefault="00776923" w:rsidP="0008697D">
            <w:pPr>
              <w:spacing w:before="0" w:after="0"/>
            </w:pPr>
            <w:r>
              <w:t>Mitteilung über die Wiederaufnahme nach justizieller Erledigung</w:t>
            </w:r>
          </w:p>
        </w:tc>
        <w:tc>
          <w:tcPr>
            <w:tcW w:w="1411" w:type="dxa"/>
          </w:tcPr>
          <w:p w14:paraId="63B4C0B2" w14:textId="1FA0542B" w:rsidR="00E55D03" w:rsidRPr="00E55D03" w:rsidRDefault="007D21F7" w:rsidP="0008697D">
            <w:pPr>
              <w:spacing w:before="0" w:after="0"/>
              <w:jc w:val="center"/>
              <w:rPr>
                <w:highlight w:val="yellow"/>
              </w:rPr>
            </w:pPr>
            <w:r w:rsidRPr="00C160DD">
              <w:rPr>
                <w:color w:val="FFFFFF" w:themeColor="background1"/>
                <w:highlight w:val="red"/>
              </w:rPr>
              <w:t> in Arbeit </w:t>
            </w:r>
          </w:p>
        </w:tc>
      </w:tr>
      <w:tr w:rsidR="00E55D03" w14:paraId="78A5F9F5" w14:textId="77777777" w:rsidTr="00776923">
        <w:tc>
          <w:tcPr>
            <w:tcW w:w="846" w:type="dxa"/>
          </w:tcPr>
          <w:p w14:paraId="3B387C39" w14:textId="3F53AB9C" w:rsidR="00E55D03" w:rsidRDefault="00776923" w:rsidP="0008697D">
            <w:pPr>
              <w:spacing w:before="0" w:after="0"/>
              <w:jc w:val="center"/>
            </w:pPr>
            <w:r>
              <w:lastRenderedPageBreak/>
              <w:t>JP15</w:t>
            </w:r>
          </w:p>
        </w:tc>
        <w:tc>
          <w:tcPr>
            <w:tcW w:w="7371" w:type="dxa"/>
          </w:tcPr>
          <w:p w14:paraId="01027C17" w14:textId="4543E600" w:rsidR="00E55D03" w:rsidRDefault="00776923" w:rsidP="0008697D">
            <w:pPr>
              <w:spacing w:before="0" w:after="0"/>
            </w:pPr>
            <w:r>
              <w:t>Aufträge der Justiz an die Polizei, z.B. Ermittlungsauftrag</w:t>
            </w:r>
          </w:p>
        </w:tc>
        <w:tc>
          <w:tcPr>
            <w:tcW w:w="1411" w:type="dxa"/>
          </w:tcPr>
          <w:p w14:paraId="575F289D" w14:textId="6930A797" w:rsidR="00E55D03" w:rsidRPr="00E55D03" w:rsidRDefault="00935B54" w:rsidP="0008697D">
            <w:pPr>
              <w:spacing w:before="0" w:after="0"/>
              <w:jc w:val="center"/>
              <w:rPr>
                <w:highlight w:val="yellow"/>
              </w:rPr>
            </w:pPr>
            <w:r>
              <w:rPr>
                <w:highlight w:val="green"/>
              </w:rPr>
              <w:t> </w:t>
            </w:r>
            <w:r w:rsidRPr="00E55D03">
              <w:rPr>
                <w:highlight w:val="green"/>
              </w:rPr>
              <w:t>fertig</w:t>
            </w:r>
            <w:r>
              <w:rPr>
                <w:highlight w:val="green"/>
              </w:rPr>
              <w:t> </w:t>
            </w:r>
          </w:p>
        </w:tc>
      </w:tr>
      <w:tr w:rsidR="00E55D03" w14:paraId="742C84C9" w14:textId="77777777" w:rsidTr="00776923">
        <w:tc>
          <w:tcPr>
            <w:tcW w:w="846" w:type="dxa"/>
          </w:tcPr>
          <w:p w14:paraId="3A9BB69E" w14:textId="0D5B8FE6" w:rsidR="00E55D03" w:rsidRDefault="00776923" w:rsidP="0008697D">
            <w:pPr>
              <w:spacing w:before="0" w:after="0"/>
              <w:jc w:val="center"/>
            </w:pPr>
            <w:r>
              <w:t>JP16</w:t>
            </w:r>
          </w:p>
        </w:tc>
        <w:tc>
          <w:tcPr>
            <w:tcW w:w="7371" w:type="dxa"/>
          </w:tcPr>
          <w:p w14:paraId="02B9AAB6" w14:textId="72EF3858" w:rsidR="00E55D03" w:rsidRDefault="00776923" w:rsidP="0008697D">
            <w:pPr>
              <w:spacing w:before="0" w:after="0"/>
            </w:pPr>
            <w:r>
              <w:t>Übermittlung von Dokumenten zur Kenntnisnahme</w:t>
            </w:r>
          </w:p>
        </w:tc>
        <w:tc>
          <w:tcPr>
            <w:tcW w:w="1411" w:type="dxa"/>
          </w:tcPr>
          <w:p w14:paraId="27D6BD65" w14:textId="713756A7" w:rsidR="00E55D03" w:rsidRPr="00E55D03" w:rsidRDefault="00A54A50" w:rsidP="0008697D">
            <w:pPr>
              <w:spacing w:before="0" w:after="0"/>
              <w:jc w:val="center"/>
              <w:rPr>
                <w:highlight w:val="yellow"/>
              </w:rPr>
            </w:pPr>
            <w:r>
              <w:rPr>
                <w:highlight w:val="green"/>
              </w:rPr>
              <w:t> </w:t>
            </w:r>
            <w:r w:rsidRPr="00E55D03">
              <w:rPr>
                <w:highlight w:val="green"/>
              </w:rPr>
              <w:t>fertig</w:t>
            </w:r>
            <w:r>
              <w:rPr>
                <w:highlight w:val="green"/>
              </w:rPr>
              <w:t> </w:t>
            </w:r>
          </w:p>
        </w:tc>
      </w:tr>
      <w:tr w:rsidR="00776923" w14:paraId="40DC69FD" w14:textId="77777777" w:rsidTr="00776923">
        <w:tc>
          <w:tcPr>
            <w:tcW w:w="846" w:type="dxa"/>
          </w:tcPr>
          <w:p w14:paraId="028CC676" w14:textId="4B96091C" w:rsidR="00776923" w:rsidRDefault="00776923" w:rsidP="0008697D">
            <w:pPr>
              <w:spacing w:before="0" w:after="0"/>
              <w:jc w:val="center"/>
            </w:pPr>
            <w:r>
              <w:t>JP17</w:t>
            </w:r>
          </w:p>
        </w:tc>
        <w:tc>
          <w:tcPr>
            <w:tcW w:w="7371" w:type="dxa"/>
          </w:tcPr>
          <w:p w14:paraId="6DA65104" w14:textId="0E059B6C" w:rsidR="00776923" w:rsidRDefault="00776923" w:rsidP="0008697D">
            <w:pPr>
              <w:spacing w:before="0" w:after="0"/>
            </w:pPr>
            <w:r w:rsidRPr="003D604D">
              <w:t>Berichtigungsmitteilungen</w:t>
            </w:r>
          </w:p>
        </w:tc>
        <w:tc>
          <w:tcPr>
            <w:tcW w:w="1411" w:type="dxa"/>
          </w:tcPr>
          <w:p w14:paraId="207EF07B" w14:textId="1313469B" w:rsidR="00776923" w:rsidRPr="00E55D03" w:rsidRDefault="00C77C39" w:rsidP="0008697D">
            <w:pPr>
              <w:spacing w:before="0" w:after="0"/>
              <w:jc w:val="center"/>
              <w:rPr>
                <w:highlight w:val="yellow"/>
              </w:rPr>
            </w:pPr>
            <w:r w:rsidRPr="00A2700E">
              <w:t>entfällt</w:t>
            </w:r>
          </w:p>
        </w:tc>
      </w:tr>
      <w:tr w:rsidR="00776923" w14:paraId="50F87C5E" w14:textId="77777777" w:rsidTr="00776923">
        <w:tc>
          <w:tcPr>
            <w:tcW w:w="846" w:type="dxa"/>
          </w:tcPr>
          <w:p w14:paraId="26AD6884" w14:textId="2C648C54" w:rsidR="00776923" w:rsidRDefault="00776923" w:rsidP="0008697D">
            <w:pPr>
              <w:spacing w:before="0" w:after="0"/>
              <w:jc w:val="center"/>
            </w:pPr>
            <w:r>
              <w:t>JP18</w:t>
            </w:r>
          </w:p>
        </w:tc>
        <w:tc>
          <w:tcPr>
            <w:tcW w:w="7371" w:type="dxa"/>
          </w:tcPr>
          <w:p w14:paraId="658F48D2" w14:textId="08AFD228" w:rsidR="00776923" w:rsidRDefault="00776923" w:rsidP="0008697D">
            <w:pPr>
              <w:spacing w:before="0" w:after="0"/>
            </w:pPr>
            <w:r>
              <w:t>Mitteilung über die Löschung eines Beschuldigten</w:t>
            </w:r>
          </w:p>
        </w:tc>
        <w:tc>
          <w:tcPr>
            <w:tcW w:w="1411" w:type="dxa"/>
          </w:tcPr>
          <w:p w14:paraId="44E99B52" w14:textId="546859B8" w:rsidR="00776923" w:rsidRPr="00E55D03" w:rsidRDefault="003474BE" w:rsidP="0008697D">
            <w:pPr>
              <w:spacing w:before="0" w:after="0"/>
              <w:jc w:val="center"/>
              <w:rPr>
                <w:highlight w:val="yellow"/>
              </w:rPr>
            </w:pPr>
            <w:ins w:id="83" w:author="Rosner (Extern), Christian" w:date="2024-04-25T21:09:00Z">
              <w:r>
                <w:rPr>
                  <w:highlight w:val="green"/>
                </w:rPr>
                <w:t> </w:t>
              </w:r>
              <w:r w:rsidRPr="00E55D03">
                <w:rPr>
                  <w:highlight w:val="green"/>
                </w:rPr>
                <w:t>fertig</w:t>
              </w:r>
              <w:r>
                <w:rPr>
                  <w:highlight w:val="green"/>
                </w:rPr>
                <w:t> </w:t>
              </w:r>
            </w:ins>
            <w:del w:id="84" w:author="Rosner (Extern), Christian" w:date="2024-04-25T21:09:00Z">
              <w:r w:rsidR="00C77C39" w:rsidRPr="00C160DD" w:rsidDel="003474BE">
                <w:rPr>
                  <w:color w:val="FFFFFF" w:themeColor="background1"/>
                  <w:highlight w:val="red"/>
                </w:rPr>
                <w:delText> in Arbeit </w:delText>
              </w:r>
            </w:del>
          </w:p>
        </w:tc>
      </w:tr>
    </w:tbl>
    <w:p w14:paraId="6561DA1D" w14:textId="509DB580" w:rsidR="00A54A50" w:rsidRDefault="00A54A50" w:rsidP="00A54A50">
      <w:pPr>
        <w:pStyle w:val="Beschriftung"/>
      </w:pPr>
      <w:bookmarkStart w:id="85" w:name="_Toc164974395"/>
      <w:r>
        <w:t xml:space="preserve">Tabelle </w:t>
      </w:r>
      <w:fldSimple w:instr=" SEQ Tabelle \* ARABIC ">
        <w:r w:rsidR="00C5238B">
          <w:rPr>
            <w:noProof/>
          </w:rPr>
          <w:t>4</w:t>
        </w:r>
      </w:fldSimple>
      <w:r>
        <w:t>: Liste der JP-Nachrichten von Justiz an Polizei, inkl. Status</w:t>
      </w:r>
      <w:bookmarkEnd w:id="85"/>
    </w:p>
    <w:p w14:paraId="3771E51A" w14:textId="0FF78F5A" w:rsidR="0013513E" w:rsidRDefault="0013513E" w:rsidP="0013513E">
      <w:del w:id="86" w:author="Rosner (Extern), Christian" w:date="2024-04-26T08:07:00Z">
        <w:r w:rsidDel="00E67E8E">
          <w:delText>Einige</w:delText>
        </w:r>
      </w:del>
      <w:del w:id="87" w:author="Rosner (Extern), Christian" w:date="2024-04-26T08:09:00Z">
        <w:r w:rsidDel="00E67E8E">
          <w:delText xml:space="preserve"> </w:delText>
        </w:r>
      </w:del>
      <w:ins w:id="88" w:author="Rosner (Extern), Christian" w:date="2024-04-26T08:08:00Z">
        <w:r w:rsidR="00E67E8E">
          <w:t xml:space="preserve">Für </w:t>
        </w:r>
      </w:ins>
      <w:r>
        <w:t>die</w:t>
      </w:r>
      <w:del w:id="89" w:author="Rosner (Extern), Christian" w:date="2024-04-26T08:06:00Z">
        <w:r w:rsidDel="00E67E8E">
          <w:delText>ser</w:delText>
        </w:r>
      </w:del>
      <w:r>
        <w:t xml:space="preserve"> Kommunikationsanlässe</w:t>
      </w:r>
      <w:ins w:id="90" w:author="Rosner (Extern), Christian" w:date="2024-04-26T08:06:00Z">
        <w:r w:rsidR="00E67E8E">
          <w:t xml:space="preserve"> im Status „offen“ und „in Arbeit“</w:t>
        </w:r>
      </w:ins>
      <w:r>
        <w:t xml:space="preserve"> </w:t>
      </w:r>
      <w:del w:id="91" w:author="Rosner (Extern), Christian" w:date="2024-04-25T20:15:00Z">
        <w:r w:rsidDel="003754F2">
          <w:delText xml:space="preserve">sind für den Beginn der Pilotierung nicht priorisiert und </w:delText>
        </w:r>
      </w:del>
      <w:del w:id="92" w:author="Rosner (Extern), Christian" w:date="2024-04-26T08:08:00Z">
        <w:r w:rsidDel="00E67E8E">
          <w:delText>werden nach</w:delText>
        </w:r>
      </w:del>
      <w:ins w:id="93" w:author="Rosner (Extern), Christian" w:date="2024-04-26T08:08:00Z">
        <w:r w:rsidR="00E67E8E">
          <w:t>erfolgt die fachliche Prüfung und</w:t>
        </w:r>
      </w:ins>
      <w:r>
        <w:t xml:space="preserve"> Klärung der offenen Fragen </w:t>
      </w:r>
      <w:ins w:id="94" w:author="Rosner (Extern), Christian" w:date="2024-04-26T08:08:00Z">
        <w:r w:rsidR="00E67E8E">
          <w:t xml:space="preserve">im Rahmen der </w:t>
        </w:r>
        <w:proofErr w:type="spellStart"/>
        <w:r w:rsidR="00E67E8E">
          <w:t>Pilotierung</w:t>
        </w:r>
      </w:ins>
      <w:del w:id="95" w:author="Rosner (Extern), Christian" w:date="2024-04-26T08:09:00Z">
        <w:r w:rsidDel="00E67E8E">
          <w:delText>sobald wie möglich beschrieben, um auch diesbezüglich eine Pilotierung zu ermöglichen</w:delText>
        </w:r>
      </w:del>
      <w:r>
        <w:t>.</w:t>
      </w:r>
      <w:proofErr w:type="spellEnd"/>
    </w:p>
    <w:p w14:paraId="4D86DD88" w14:textId="5D2AA15B" w:rsidR="005E30D3" w:rsidRDefault="002E039C" w:rsidP="00C5275F">
      <w:r>
        <w:t>Die</w:t>
      </w:r>
      <w:r w:rsidR="0013513E">
        <w:t xml:space="preserve"> obigen</w:t>
      </w:r>
      <w:r>
        <w:t xml:space="preserve"> Kommunikationsanlässe in Strafsachen werden in den nachfolgenden Unterkapitel</w:t>
      </w:r>
      <w:r w:rsidR="00342CDF">
        <w:t>n</w:t>
      </w:r>
      <w:r>
        <w:t xml:space="preserve"> genauer beschrieben.</w:t>
      </w:r>
      <w:r w:rsidR="00F07172">
        <w:t xml:space="preserve"> Die jewei</w:t>
      </w:r>
      <w:r w:rsidR="003D604D">
        <w:t>ls übermittelten</w:t>
      </w:r>
      <w:r w:rsidR="00F07172">
        <w:t xml:space="preserve"> Nachrichteninhalte sind aufgrund des Umfangs in gesonderten Excel-Tabellen beschrieben.</w:t>
      </w:r>
      <w:r w:rsidR="000B4710">
        <w:t xml:space="preserve"> </w:t>
      </w:r>
      <w:r w:rsidR="005E30D3">
        <w:t xml:space="preserve">Der in der Excel-Datei geschilderte Aufbau der Nachrichteninhalte entspricht dabei dem </w:t>
      </w:r>
      <w:r w:rsidR="0013513E">
        <w:t xml:space="preserve">maximalen </w:t>
      </w:r>
      <w:r w:rsidR="005E30D3">
        <w:t>Datenumfang, der vom PJ-Mapper bei der Umwandlung von/nach XJustiz berück</w:t>
      </w:r>
      <w:r w:rsidR="0013513E">
        <w:softHyphen/>
      </w:r>
      <w:r w:rsidR="005E30D3">
        <w:t xml:space="preserve">sichtigt wird. Darüber hinaus gehende Angaben (z.B. weitere Fachobjekte oder Beziehungen) dürfen zwar im Nachrichteninhalt enthalten sein, werden aber </w:t>
      </w:r>
      <w:r w:rsidR="0013513E">
        <w:t xml:space="preserve">derzeit vom PJ-Mapper ignoriert und </w:t>
      </w:r>
      <w:r w:rsidR="005E30D3" w:rsidRPr="0013513E">
        <w:rPr>
          <w:u w:val="single"/>
        </w:rPr>
        <w:t>nicht</w:t>
      </w:r>
      <w:r w:rsidR="005E30D3">
        <w:t xml:space="preserve"> an die Justiz übermittelt</w:t>
      </w:r>
      <w:r w:rsidR="0013513E">
        <w:t>!</w:t>
      </w:r>
      <w:r w:rsidR="005E30D3">
        <w:t xml:space="preserve"> </w:t>
      </w:r>
    </w:p>
    <w:p w14:paraId="03D8869D" w14:textId="405D4C5D" w:rsidR="0013513E" w:rsidRPr="005F0E00" w:rsidRDefault="0013513E" w:rsidP="0013513E">
      <w:pPr>
        <w:keepLines/>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5F0E00">
        <w:rPr>
          <w:b/>
          <w:i/>
        </w:rPr>
        <w:t>Hinweis:</w:t>
      </w:r>
      <w:r>
        <w:rPr>
          <w:i/>
        </w:rPr>
        <w:t xml:space="preserve"> </w:t>
      </w:r>
      <w:r w:rsidRPr="005F0E00">
        <w:rPr>
          <w:i/>
        </w:rPr>
        <w:t>Diese</w:t>
      </w:r>
      <w:r>
        <w:rPr>
          <w:i/>
        </w:rPr>
        <w:t>s Verhalten des PJ-Mappers, über den maximalen Umfang angelieferte Angaben zu ignorieren, ist die derzeit implementierte Funktionsweise. Dieses Verhalten wird aber nicht für die Zukunft garantiert und kann sich bei Änderungszwang durchaus ändern. Daher wird empfohlen, bereits bei der Anlieferung der Nachrichteninhalte den maximalen Umfang einzuhalten</w:t>
      </w:r>
      <w:r w:rsidRPr="005F0E00">
        <w:rPr>
          <w:i/>
        </w:rPr>
        <w:t>.</w:t>
      </w:r>
      <w:r w:rsidR="007B65D8">
        <w:rPr>
          <w:i/>
        </w:rPr>
        <w:t xml:space="preserve"> </w:t>
      </w:r>
      <w:r w:rsidR="007937DC">
        <w:rPr>
          <w:i/>
        </w:rPr>
        <w:t xml:space="preserve">Dies unterstützt auch den bei Polizei und Justiz angewendeten Grundsatz der </w:t>
      </w:r>
      <w:r w:rsidR="007B65D8" w:rsidRPr="007937DC">
        <w:rPr>
          <w:i/>
        </w:rPr>
        <w:t>Datensparsamkeit</w:t>
      </w:r>
      <w:r w:rsidR="007937DC" w:rsidRPr="007937DC">
        <w:rPr>
          <w:i/>
        </w:rPr>
        <w:t>.</w:t>
      </w:r>
    </w:p>
    <w:p w14:paraId="4C768B1A" w14:textId="263D6A5C" w:rsidR="006D1FD2" w:rsidRDefault="000B7BF8" w:rsidP="00C5275F">
      <w:r>
        <w:t>In der Excel-Datei sind für jeden Kommunikationsanlass der Aufbau der zugehörigen Nachricht in einem eigenen Blatt enthalten. Jedes Excel-Blatt hat dabei den gleichen Aufbau:</w:t>
      </w:r>
    </w:p>
    <w:p w14:paraId="4D2F0DED" w14:textId="3987AA1A" w:rsidR="000B7BF8" w:rsidRDefault="000B7BF8" w:rsidP="000B7BF8">
      <w:pPr>
        <w:pStyle w:val="Aufzhlung"/>
        <w:contextualSpacing w:val="0"/>
      </w:pPr>
      <w:r w:rsidRPr="000B7BF8">
        <w:rPr>
          <w:b/>
        </w:rPr>
        <w:t>Nachrichtenstruktur:</w:t>
      </w:r>
      <w:r>
        <w:t xml:space="preserve"> Der hierarchische Aufbau der XPolizei-Nachricht wird über mehrere Spalten hinweg mit Einrückungen dargestellt, jede Spalte entspricht damit einer Ebene (Spalte B= Ebene 1, Spalte C = Ebene 2, …). Es wird der Name des Attributs gemäß XPolizei-Spezifikation angegeben.</w:t>
      </w:r>
    </w:p>
    <w:p w14:paraId="24957E37" w14:textId="7BE4BCD2" w:rsidR="000B7BF8" w:rsidRDefault="000B7BF8" w:rsidP="000B7BF8">
      <w:pPr>
        <w:pStyle w:val="Aufzhlung"/>
        <w:contextualSpacing w:val="0"/>
      </w:pPr>
      <w:r w:rsidRPr="007937DC">
        <w:rPr>
          <w:b/>
        </w:rPr>
        <w:t>Kardinalität:</w:t>
      </w:r>
      <w:r>
        <w:t xml:space="preserve"> Die zulässige Häufigkeit des Vorkommens des jeweiligen Attributs wird mit den Werten „1“ (Muss-Angabe), „</w:t>
      </w:r>
      <w:proofErr w:type="gramStart"/>
      <w:r>
        <w:t>0..</w:t>
      </w:r>
      <w:proofErr w:type="gramEnd"/>
      <w:r>
        <w:t xml:space="preserve">1“ (Kann-Angabe), </w:t>
      </w:r>
      <w:r w:rsidR="007937DC">
        <w:t>„1..n“ (mind. ein</w:t>
      </w:r>
      <w:r w:rsidR="00D1089D">
        <w:t>e</w:t>
      </w:r>
      <w:r w:rsidR="007937DC">
        <w:t xml:space="preserve"> oder mehrere</w:t>
      </w:r>
      <w:r w:rsidR="00D1089D">
        <w:t xml:space="preserve"> Angaben</w:t>
      </w:r>
      <w:r w:rsidR="007937DC">
        <w:t>)</w:t>
      </w:r>
      <w:r>
        <w:t xml:space="preserve"> und „0..n</w:t>
      </w:r>
      <w:r w:rsidR="007937DC">
        <w:t xml:space="preserve">“ (kein bis mehrere </w:t>
      </w:r>
      <w:r w:rsidR="00D1089D">
        <w:t xml:space="preserve">Angaben </w:t>
      </w:r>
      <w:r w:rsidR="007937DC">
        <w:t>möglich) beschrieben.</w:t>
      </w:r>
    </w:p>
    <w:p w14:paraId="0B1BAB50" w14:textId="10947CD4" w:rsidR="007937DC" w:rsidRDefault="007937DC" w:rsidP="000B7BF8">
      <w:pPr>
        <w:pStyle w:val="Aufzhlung"/>
        <w:contextualSpacing w:val="0"/>
      </w:pPr>
      <w:r w:rsidRPr="007937DC">
        <w:rPr>
          <w:b/>
        </w:rPr>
        <w:t>Codelisten:</w:t>
      </w:r>
      <w:r>
        <w:t xml:space="preserve"> Bei Attributen, die Werte aus Codelisten in Katalogen enthalten, wird die Nr. der Codeliste und deren derzeit gültige Version genannt.</w:t>
      </w:r>
    </w:p>
    <w:p w14:paraId="2B85786E" w14:textId="112CBBCE" w:rsidR="007937DC" w:rsidRDefault="007937DC" w:rsidP="000B7BF8">
      <w:pPr>
        <w:pStyle w:val="Aufzhlung"/>
        <w:contextualSpacing w:val="0"/>
      </w:pPr>
      <w:r w:rsidRPr="007937DC">
        <w:rPr>
          <w:b/>
        </w:rPr>
        <w:t>Hinweise und Anmerkungen:</w:t>
      </w:r>
      <w:r>
        <w:t xml:space="preserve"> Hier werden ergänzende Angaben eingetragen, z.B. Hinweise zum fachlichen Inhalt, Fachobjekt für ID-Felder, feste Werte („</w:t>
      </w:r>
      <w:proofErr w:type="spellStart"/>
      <w:r>
        <w:t>Fixwert</w:t>
      </w:r>
      <w:proofErr w:type="spellEnd"/>
      <w:r>
        <w:t>“) zur Vorbelegung bzw. zur Einschränkung der zu übertragenden Objekte</w:t>
      </w:r>
      <w:r w:rsidR="00D1089D">
        <w:t>.</w:t>
      </w:r>
    </w:p>
    <w:p w14:paraId="531170BD" w14:textId="06F52DB9" w:rsidR="000B7BF8" w:rsidRDefault="00056546" w:rsidP="00C5275F">
      <w:r>
        <w:t>In der Excel-Datei werden für die Beschreibung des Aufbaus der einzelnen XPolizei-Nachrichten folgende Konventionen verwendet:</w:t>
      </w:r>
    </w:p>
    <w:p w14:paraId="7CCC2A31" w14:textId="00582583" w:rsidR="00056546" w:rsidRDefault="00056546" w:rsidP="002E6A3D">
      <w:pPr>
        <w:pStyle w:val="Aufzhlung"/>
        <w:ind w:left="568" w:hanging="284"/>
        <w:contextualSpacing w:val="0"/>
      </w:pPr>
      <w:r>
        <w:t>Die unterschiedlichen Hierarchiestufen der Elemente innerhalb einer X</w:t>
      </w:r>
      <w:r w:rsidR="002E6A3D">
        <w:t>P</w:t>
      </w:r>
      <w:r>
        <w:t xml:space="preserve">olizei-Nachricht werden durch </w:t>
      </w:r>
      <w:r w:rsidR="002E6A3D">
        <w:t>Nutzung unterschiedlicher Spalten (meist B als Wurzelelement) bis H oder J (als unterste</w:t>
      </w:r>
      <w:r w:rsidR="00DC4100">
        <w:t>r</w:t>
      </w:r>
      <w:r w:rsidR="002E6A3D">
        <w:t xml:space="preserve"> Hierarchieebene) ausgedrückt. </w:t>
      </w:r>
      <w:r w:rsidR="00DC4100">
        <w:t>Untergeordnete Elemente findet man daher im Excel-Blatt ab der Folgezeile in der nächsten Spalte (rechts), d</w:t>
      </w:r>
      <w:r w:rsidR="002E6A3D">
        <w:t>a</w:t>
      </w:r>
      <w:r w:rsidR="00DC4100">
        <w:t>s</w:t>
      </w:r>
      <w:r w:rsidR="002E6A3D">
        <w:t xml:space="preserve"> überordnete Element findet sich in einer der darüber</w:t>
      </w:r>
      <w:r w:rsidR="00DC4100">
        <w:softHyphen/>
      </w:r>
      <w:r w:rsidR="002E6A3D">
        <w:t>liegenden Zeilen in der vorherigen Spalte</w:t>
      </w:r>
      <w:r w:rsidR="00DC4100">
        <w:t xml:space="preserve"> (links)</w:t>
      </w:r>
      <w:r w:rsidR="002E6A3D">
        <w:t>.</w:t>
      </w:r>
    </w:p>
    <w:p w14:paraId="06E7CA42" w14:textId="08A1EB93" w:rsidR="00056546" w:rsidRDefault="00056546" w:rsidP="002E6A3D">
      <w:pPr>
        <w:pStyle w:val="Aufzhlung"/>
        <w:ind w:left="568" w:hanging="284"/>
        <w:contextualSpacing w:val="0"/>
      </w:pPr>
      <w:r>
        <w:lastRenderedPageBreak/>
        <w:t>Wenn mehrere (unterschiedliche) Ausprägungen (Varianten) eines Fachobjekts innerhalb einer Nachricht möglich sind, so werden diese unterschiedlichen Ausprägungen im Excel-Blatt unterein</w:t>
      </w:r>
      <w:r w:rsidR="00574CA1">
        <w:softHyphen/>
      </w:r>
      <w:r>
        <w:t>ander aufgeführt (Beispiel: Adresse in Nachricht JP01).</w:t>
      </w:r>
    </w:p>
    <w:p w14:paraId="22FC892A" w14:textId="04F33CF7" w:rsidR="004E7853" w:rsidRDefault="004E7853" w:rsidP="002E6A3D">
      <w:pPr>
        <w:pStyle w:val="Aufzhlung"/>
        <w:ind w:left="568" w:hanging="284"/>
        <w:contextualSpacing w:val="0"/>
      </w:pPr>
      <w:r>
        <w:t xml:space="preserve">Bei vielen Katalog-Elementen mit </w:t>
      </w:r>
      <w:r w:rsidR="002866D9">
        <w:t>nicht abgeschlossenen Codelisten (Beispiel Codeliste 285 zu Staat) wird der Codewert in einem Unterelement „</w:t>
      </w:r>
      <w:proofErr w:type="spellStart"/>
      <w:r w:rsidR="002866D9">
        <w:t>katalog</w:t>
      </w:r>
      <w:proofErr w:type="spellEnd"/>
      <w:r w:rsidR="002866D9">
        <w:t xml:space="preserve">“ abgelegt. </w:t>
      </w:r>
      <w:r w:rsidR="00574CA1">
        <w:t xml:space="preserve">Sollte in der Nachricht auch bzw. nur ein freier Wert eingetragen werden können, so ist dafür das </w:t>
      </w:r>
      <w:r w:rsidR="00B10EC2">
        <w:t>Unterelement</w:t>
      </w:r>
      <w:r w:rsidR="00574CA1">
        <w:t xml:space="preserve"> „</w:t>
      </w:r>
      <w:proofErr w:type="spellStart"/>
      <w:r w:rsidR="00574CA1">
        <w:t>nichtGelisteterWert</w:t>
      </w:r>
      <w:proofErr w:type="spellEnd"/>
      <w:r w:rsidR="00574CA1">
        <w:t xml:space="preserve">“ vorgesehen. </w:t>
      </w:r>
      <w:r w:rsidR="002866D9">
        <w:t xml:space="preserve"> Bei abgeschlossenen Codelisten wird der Codewert dagegen direkt im Element abgelegt (Beispiel: Cod</w:t>
      </w:r>
      <w:r w:rsidR="00574CA1">
        <w:t>e</w:t>
      </w:r>
      <w:r w:rsidR="002866D9">
        <w:t xml:space="preserve">liste </w:t>
      </w:r>
      <w:r w:rsidR="00574CA1">
        <w:t>321</w:t>
      </w:r>
      <w:r w:rsidR="002866D9">
        <w:t xml:space="preserve"> </w:t>
      </w:r>
      <w:r w:rsidR="00574CA1">
        <w:t>zum Bundesland).</w:t>
      </w:r>
    </w:p>
    <w:p w14:paraId="0E19319C" w14:textId="77777777" w:rsidR="00056546" w:rsidRDefault="00056546" w:rsidP="00C5275F"/>
    <w:p w14:paraId="7EA2F0FC" w14:textId="77777777" w:rsidR="00056546" w:rsidRDefault="00056546" w:rsidP="00C5275F"/>
    <w:p w14:paraId="7AC339EF" w14:textId="77777777" w:rsidR="00B41347" w:rsidRDefault="00B41347" w:rsidP="00926627">
      <w:pPr>
        <w:pStyle w:val="berschrift2"/>
        <w:pageBreakBefore/>
        <w:ind w:left="794" w:hanging="794"/>
      </w:pPr>
      <w:bookmarkStart w:id="96" w:name="_Toc164974415"/>
      <w:bookmarkStart w:id="97" w:name="_Ref146894796"/>
      <w:bookmarkStart w:id="98" w:name="_Ref146894804"/>
      <w:r>
        <w:lastRenderedPageBreak/>
        <w:t>Kommunikationsanlässe der Polizei an die Justiz</w:t>
      </w:r>
      <w:bookmarkEnd w:id="96"/>
    </w:p>
    <w:p w14:paraId="2E928FB2" w14:textId="77777777" w:rsidR="00E763AD" w:rsidRDefault="00E763AD" w:rsidP="00926627">
      <w:pPr>
        <w:pStyle w:val="berschrift3"/>
      </w:pPr>
      <w:bookmarkStart w:id="99" w:name="_Toc164974416"/>
      <w:r>
        <w:t>Kommunikationsanlass P</w:t>
      </w:r>
      <w:r w:rsidR="00C52DC0">
        <w:t>J</w:t>
      </w:r>
      <w:r w:rsidR="006050BC">
        <w:t>0</w:t>
      </w:r>
      <w:r>
        <w:t>1: Übermittlung</w:t>
      </w:r>
      <w:r w:rsidR="00C52DC0">
        <w:t xml:space="preserve"> </w:t>
      </w:r>
      <w:r w:rsidR="002E039C">
        <w:t xml:space="preserve">eines </w:t>
      </w:r>
      <w:r w:rsidR="00C52DC0">
        <w:t>Vorgang</w:t>
      </w:r>
      <w:r w:rsidR="002E039C">
        <w:t>s</w:t>
      </w:r>
      <w:r w:rsidR="00C52DC0">
        <w:t xml:space="preserve"> an die </w:t>
      </w:r>
      <w:r w:rsidR="0045141A">
        <w:t>StA</w:t>
      </w:r>
      <w:bookmarkEnd w:id="97"/>
      <w:bookmarkEnd w:id="98"/>
      <w:bookmarkEnd w:id="99"/>
    </w:p>
    <w:p w14:paraId="4B3E354E" w14:textId="4040993B" w:rsidR="00935B54" w:rsidRDefault="00935B54" w:rsidP="00B41347">
      <w:r>
        <w:t xml:space="preserve">Status: </w:t>
      </w:r>
      <w:r>
        <w:rPr>
          <w:highlight w:val="green"/>
        </w:rPr>
        <w:t> </w:t>
      </w:r>
      <w:r w:rsidRPr="00E55D03">
        <w:rPr>
          <w:highlight w:val="green"/>
        </w:rPr>
        <w:t>fertig</w:t>
      </w:r>
      <w:r>
        <w:rPr>
          <w:highlight w:val="green"/>
        </w:rPr>
        <w:t> </w:t>
      </w:r>
    </w:p>
    <w:p w14:paraId="479F5B88" w14:textId="22F92647" w:rsidR="00E00E73" w:rsidRDefault="0045141A" w:rsidP="00B41347">
      <w:r>
        <w:t>Der Kommunikationsanlass PJ</w:t>
      </w:r>
      <w:r w:rsidR="006050BC">
        <w:t>0</w:t>
      </w:r>
      <w:r>
        <w:t xml:space="preserve">1 „Übermittlung eines Vorgangs an die Staatsanwaltschaft“ ist </w:t>
      </w:r>
      <w:r w:rsidR="00D1665A">
        <w:t>die Erstübermittlung eines Ermittlungsverfahrens der</w:t>
      </w:r>
      <w:r>
        <w:t xml:space="preserve"> Polizei </w:t>
      </w:r>
      <w:r w:rsidR="00D1665A">
        <w:t>an</w:t>
      </w:r>
      <w:r>
        <w:t xml:space="preserve"> die zuständige Staatsanwaltschaft. </w:t>
      </w:r>
      <w:bookmarkStart w:id="100" w:name="_Hlk156560972"/>
      <w:r w:rsidR="00BC6D5C">
        <w:t xml:space="preserve">Mit der </w:t>
      </w:r>
      <w:r w:rsidR="00D1665A">
        <w:t>Ermittlungsa</w:t>
      </w:r>
      <w:r w:rsidR="00BC6D5C">
        <w:t xml:space="preserve">kte werden die </w:t>
      </w:r>
      <w:r>
        <w:t xml:space="preserve">zugehörigen Vorgangsdaten </w:t>
      </w:r>
      <w:r w:rsidR="00F11D43">
        <w:t>u.a</w:t>
      </w:r>
      <w:r>
        <w:t>. Angaben zu Beschuldigten</w:t>
      </w:r>
      <w:r w:rsidR="00C05127">
        <w:t xml:space="preserve">, Zeugen und </w:t>
      </w:r>
      <w:r w:rsidR="00F11D43">
        <w:t>zur Tat</w:t>
      </w:r>
      <w:r>
        <w:t xml:space="preserve"> an die Justiz übermittelt.</w:t>
      </w:r>
      <w:bookmarkEnd w:id="100"/>
    </w:p>
    <w:p w14:paraId="47874F44" w14:textId="77777777" w:rsidR="00C52DC0" w:rsidRDefault="00C52DC0" w:rsidP="00926627">
      <w:pPr>
        <w:pStyle w:val="berschrift4"/>
      </w:pPr>
      <w:r>
        <w:t>Nachrichteninhalt zum K</w:t>
      </w:r>
      <w:r w:rsidR="00C43347">
        <w:t>ommunikationsanlass</w:t>
      </w:r>
    </w:p>
    <w:p w14:paraId="2CF8BBE5" w14:textId="77777777" w:rsidR="00DC1136" w:rsidRPr="004C2991" w:rsidRDefault="00DC1136" w:rsidP="00DC1136">
      <w:pPr>
        <w:rPr>
          <w:i/>
        </w:rPr>
      </w:pPr>
      <w:r w:rsidRPr="004C2991">
        <w:rPr>
          <w:i/>
        </w:rPr>
        <w:t xml:space="preserve">siehe Excel-Datei </w:t>
      </w:r>
      <w:r>
        <w:rPr>
          <w:i/>
        </w:rPr>
        <w:t>zu dAPJ-Strukturen</w:t>
      </w:r>
      <w:r w:rsidRPr="004C2991">
        <w:rPr>
          <w:i/>
        </w:rPr>
        <w:t>, Reiter „PJ0</w:t>
      </w:r>
      <w:r>
        <w:rPr>
          <w:i/>
        </w:rPr>
        <w:t>1</w:t>
      </w:r>
      <w:r w:rsidRPr="004C2991">
        <w:rPr>
          <w:i/>
        </w:rPr>
        <w:t>“</w:t>
      </w:r>
    </w:p>
    <w:p w14:paraId="5D4D1203" w14:textId="77777777" w:rsidR="00C52DC0" w:rsidRDefault="00C52DC0" w:rsidP="00C93780">
      <w:pPr>
        <w:pStyle w:val="berschrift4"/>
        <w:rPr>
          <w:rFonts w:eastAsia="Times New Roman"/>
        </w:rPr>
      </w:pPr>
      <w:r>
        <w:t>Vorbedingungen</w:t>
      </w:r>
      <w:r>
        <w:rPr>
          <w:rFonts w:eastAsia="Times New Roman"/>
        </w:rPr>
        <w:t xml:space="preserve"> für den K</w:t>
      </w:r>
      <w:r w:rsidR="002E0755">
        <w:rPr>
          <w:rFonts w:eastAsia="Times New Roman"/>
        </w:rPr>
        <w:t>ommunikationsanlass</w:t>
      </w:r>
    </w:p>
    <w:p w14:paraId="70B8E46A" w14:textId="77777777" w:rsidR="006C79D1" w:rsidRPr="006A36EF" w:rsidRDefault="006C79D1">
      <w:r w:rsidRPr="006A36EF">
        <w:t xml:space="preserve">Für die </w:t>
      </w:r>
      <w:r w:rsidR="006A36EF" w:rsidRPr="006A36EF">
        <w:t>Auslösung des Kommunikationsanlasses müssen folgende Vorbedingungen erfüllt sein:</w:t>
      </w:r>
    </w:p>
    <w:tbl>
      <w:tblPr>
        <w:tblStyle w:val="P20-Tabelle"/>
        <w:tblW w:w="0" w:type="auto"/>
        <w:tblLook w:val="04A0" w:firstRow="1" w:lastRow="0" w:firstColumn="1" w:lastColumn="0" w:noHBand="0" w:noVBand="1"/>
      </w:tblPr>
      <w:tblGrid>
        <w:gridCol w:w="524"/>
        <w:gridCol w:w="9103"/>
      </w:tblGrid>
      <w:tr w:rsidR="006C79D1" w:rsidRPr="006C79D1" w14:paraId="118B827E" w14:textId="77777777" w:rsidTr="00A452A8">
        <w:trPr>
          <w:cnfStyle w:val="100000000000" w:firstRow="1" w:lastRow="0" w:firstColumn="0" w:lastColumn="0" w:oddVBand="0" w:evenVBand="0" w:oddHBand="0" w:evenHBand="0" w:firstRowFirstColumn="0" w:firstRowLastColumn="0" w:lastRowFirstColumn="0" w:lastRowLastColumn="0"/>
        </w:trPr>
        <w:tc>
          <w:tcPr>
            <w:tcW w:w="524" w:type="dxa"/>
          </w:tcPr>
          <w:p w14:paraId="001FA2DC" w14:textId="77777777" w:rsidR="006C79D1" w:rsidRPr="006C79D1" w:rsidRDefault="006C79D1">
            <w:pPr>
              <w:spacing w:before="0" w:after="0"/>
              <w:jc w:val="center"/>
              <w:rPr>
                <w:lang w:val="en-US"/>
              </w:rPr>
            </w:pPr>
            <w:r w:rsidRPr="006C79D1">
              <w:rPr>
                <w:lang w:val="en-US"/>
              </w:rPr>
              <w:t>Nr.</w:t>
            </w:r>
          </w:p>
        </w:tc>
        <w:tc>
          <w:tcPr>
            <w:tcW w:w="9103" w:type="dxa"/>
          </w:tcPr>
          <w:p w14:paraId="58B77836" w14:textId="77777777" w:rsidR="006C79D1" w:rsidRPr="006A36EF" w:rsidRDefault="006C79D1">
            <w:pPr>
              <w:spacing w:before="0" w:after="0"/>
            </w:pPr>
            <w:r w:rsidRPr="006A36EF">
              <w:t>Vorbedingung</w:t>
            </w:r>
          </w:p>
        </w:tc>
      </w:tr>
      <w:tr w:rsidR="006C79D1" w:rsidRPr="006C79D1" w14:paraId="7ACF9B08" w14:textId="77777777" w:rsidTr="00A452A8">
        <w:tc>
          <w:tcPr>
            <w:tcW w:w="524" w:type="dxa"/>
          </w:tcPr>
          <w:p w14:paraId="3019D997" w14:textId="77777777" w:rsidR="006C79D1" w:rsidRPr="006C79D1" w:rsidRDefault="006C79D1" w:rsidP="00B41347">
            <w:pPr>
              <w:spacing w:before="0" w:after="0"/>
              <w:jc w:val="center"/>
              <w:rPr>
                <w:lang w:val="en-US"/>
              </w:rPr>
            </w:pPr>
            <w:r>
              <w:rPr>
                <w:lang w:val="en-US"/>
              </w:rPr>
              <w:t>1</w:t>
            </w:r>
          </w:p>
        </w:tc>
        <w:tc>
          <w:tcPr>
            <w:tcW w:w="9103" w:type="dxa"/>
          </w:tcPr>
          <w:p w14:paraId="6ABD4A13" w14:textId="77777777" w:rsidR="006C79D1" w:rsidRPr="006C79D1" w:rsidRDefault="00717759" w:rsidP="00B41347">
            <w:pPr>
              <w:spacing w:before="0" w:after="0"/>
            </w:pPr>
            <w:r>
              <w:t>Das Verfahren</w:t>
            </w:r>
            <w:r w:rsidR="006C79D1" w:rsidRPr="006C79D1">
              <w:t xml:space="preserve"> </w:t>
            </w:r>
            <w:r w:rsidR="00C23C3F">
              <w:t>wurde noch nicht</w:t>
            </w:r>
            <w:r w:rsidR="006C79D1" w:rsidRPr="006C79D1">
              <w:t xml:space="preserve"> an die Justiz</w:t>
            </w:r>
            <w:r w:rsidR="00C23C3F">
              <w:t xml:space="preserve"> übermittelt.</w:t>
            </w:r>
          </w:p>
        </w:tc>
      </w:tr>
      <w:tr w:rsidR="00BF0990" w:rsidRPr="006C79D1" w:rsidDel="00C93780" w14:paraId="7E19A415" w14:textId="77777777" w:rsidTr="00A452A8">
        <w:tc>
          <w:tcPr>
            <w:tcW w:w="524" w:type="dxa"/>
          </w:tcPr>
          <w:p w14:paraId="097B83D6" w14:textId="77777777" w:rsidR="00BF0990" w:rsidRDefault="00BF0990" w:rsidP="00B41347">
            <w:pPr>
              <w:spacing w:before="0" w:after="0"/>
              <w:jc w:val="center"/>
              <w:rPr>
                <w:lang w:val="en-US"/>
              </w:rPr>
            </w:pPr>
            <w:r>
              <w:rPr>
                <w:lang w:val="en-US"/>
              </w:rPr>
              <w:t>2</w:t>
            </w:r>
          </w:p>
        </w:tc>
        <w:tc>
          <w:tcPr>
            <w:tcW w:w="9103" w:type="dxa"/>
          </w:tcPr>
          <w:p w14:paraId="627D5B04" w14:textId="77777777" w:rsidR="00BF0990" w:rsidRDefault="00BF0990" w:rsidP="00BF0990">
            <w:pPr>
              <w:spacing w:before="0" w:after="0"/>
            </w:pPr>
            <w:r w:rsidRPr="00BF0990">
              <w:t>Ein Justiz-Aktenzeichen ist nicht hinterlegt.</w:t>
            </w:r>
          </w:p>
        </w:tc>
      </w:tr>
      <w:tr w:rsidR="00717759" w:rsidRPr="006C79D1" w:rsidDel="00C93780" w14:paraId="71BC8A61" w14:textId="77777777" w:rsidTr="00A452A8">
        <w:tc>
          <w:tcPr>
            <w:tcW w:w="524" w:type="dxa"/>
          </w:tcPr>
          <w:p w14:paraId="38B8AE98" w14:textId="77777777" w:rsidR="00717759" w:rsidDel="00C93780" w:rsidRDefault="00717759" w:rsidP="00B41347">
            <w:pPr>
              <w:spacing w:before="0" w:after="0"/>
              <w:jc w:val="center"/>
              <w:rPr>
                <w:lang w:val="en-US"/>
              </w:rPr>
            </w:pPr>
            <w:r>
              <w:rPr>
                <w:lang w:val="en-US"/>
              </w:rPr>
              <w:t>3</w:t>
            </w:r>
          </w:p>
        </w:tc>
        <w:tc>
          <w:tcPr>
            <w:tcW w:w="9103" w:type="dxa"/>
          </w:tcPr>
          <w:p w14:paraId="200EC587" w14:textId="77777777" w:rsidR="00717759" w:rsidDel="00C93780" w:rsidRDefault="00717759" w:rsidP="00B41347">
            <w:pPr>
              <w:spacing w:before="0" w:after="0"/>
            </w:pPr>
            <w:r>
              <w:t>Es muss mindestens ein Dokument im PDF/A-Format in der Ermittlungsakte vorhanden sein.</w:t>
            </w:r>
          </w:p>
        </w:tc>
      </w:tr>
    </w:tbl>
    <w:p w14:paraId="0016D786" w14:textId="77777777" w:rsidR="00C52DC0" w:rsidRPr="0068716C" w:rsidRDefault="00C52DC0" w:rsidP="00C93780">
      <w:pPr>
        <w:pStyle w:val="berschrift4"/>
        <w:rPr>
          <w:rFonts w:eastAsia="Times New Roman"/>
        </w:rPr>
      </w:pPr>
      <w:r w:rsidRPr="0068716C">
        <w:rPr>
          <w:rFonts w:eastAsia="Times New Roman"/>
        </w:rPr>
        <w:t xml:space="preserve">Ergebnis </w:t>
      </w:r>
      <w:r w:rsidR="006A36EF" w:rsidRPr="0068716C">
        <w:rPr>
          <w:rFonts w:eastAsia="Times New Roman"/>
        </w:rPr>
        <w:t xml:space="preserve">und Nachbedingungen </w:t>
      </w:r>
      <w:r w:rsidRPr="0068716C">
        <w:rPr>
          <w:rFonts w:eastAsia="Times New Roman"/>
        </w:rPr>
        <w:t>der Bearbeitung des K</w:t>
      </w:r>
      <w:r w:rsidR="00C43347">
        <w:rPr>
          <w:rFonts w:eastAsia="Times New Roman"/>
        </w:rPr>
        <w:t>ommunikationsanlass</w:t>
      </w:r>
    </w:p>
    <w:p w14:paraId="0756EE79" w14:textId="2EC35C00" w:rsidR="00E763AD" w:rsidRDefault="006A36EF">
      <w:pPr>
        <w:keepNext/>
      </w:pPr>
      <w:r>
        <w:t>Nach der Auslösung des Kommunikationsanlasses müssen folgende Ergebnisse erzeugt und Nachbedingun</w:t>
      </w:r>
      <w:r w:rsidR="00E36945">
        <w:softHyphen/>
      </w:r>
      <w:r>
        <w:t>gen erfüllt sein:</w:t>
      </w:r>
    </w:p>
    <w:tbl>
      <w:tblPr>
        <w:tblStyle w:val="P20-Tabelle"/>
        <w:tblW w:w="0" w:type="auto"/>
        <w:tblLook w:val="04A0" w:firstRow="1" w:lastRow="0" w:firstColumn="1" w:lastColumn="0" w:noHBand="0" w:noVBand="1"/>
      </w:tblPr>
      <w:tblGrid>
        <w:gridCol w:w="524"/>
        <w:gridCol w:w="9104"/>
      </w:tblGrid>
      <w:tr w:rsidR="006A36EF" w:rsidRPr="006C79D1" w14:paraId="6A5E1A69" w14:textId="77777777" w:rsidTr="0061594D">
        <w:trPr>
          <w:cnfStyle w:val="100000000000" w:firstRow="1" w:lastRow="0" w:firstColumn="0" w:lastColumn="0" w:oddVBand="0" w:evenVBand="0" w:oddHBand="0" w:evenHBand="0" w:firstRowFirstColumn="0" w:firstRowLastColumn="0" w:lastRowFirstColumn="0" w:lastRowLastColumn="0"/>
        </w:trPr>
        <w:tc>
          <w:tcPr>
            <w:tcW w:w="524" w:type="dxa"/>
          </w:tcPr>
          <w:p w14:paraId="2D0753AE" w14:textId="77777777" w:rsidR="006A36EF" w:rsidRPr="006C79D1" w:rsidRDefault="006A36EF">
            <w:pPr>
              <w:spacing w:before="0" w:after="0"/>
              <w:jc w:val="center"/>
              <w:rPr>
                <w:lang w:val="en-US"/>
              </w:rPr>
            </w:pPr>
            <w:r w:rsidRPr="006C79D1">
              <w:rPr>
                <w:lang w:val="en-US"/>
              </w:rPr>
              <w:t>Nr.</w:t>
            </w:r>
          </w:p>
        </w:tc>
        <w:tc>
          <w:tcPr>
            <w:tcW w:w="9104" w:type="dxa"/>
          </w:tcPr>
          <w:p w14:paraId="0D21F26E" w14:textId="77777777" w:rsidR="006A36EF" w:rsidRPr="006A36EF" w:rsidRDefault="006A36EF">
            <w:pPr>
              <w:spacing w:before="0" w:after="0"/>
            </w:pPr>
            <w:r w:rsidRPr="006A36EF">
              <w:t>Nachbedingung</w:t>
            </w:r>
          </w:p>
        </w:tc>
      </w:tr>
      <w:tr w:rsidR="006A36EF" w:rsidRPr="006C79D1" w14:paraId="50134D6C" w14:textId="77777777" w:rsidTr="0061594D">
        <w:tc>
          <w:tcPr>
            <w:tcW w:w="524" w:type="dxa"/>
          </w:tcPr>
          <w:p w14:paraId="37280DAE" w14:textId="77777777" w:rsidR="006A36EF" w:rsidRPr="006C79D1" w:rsidRDefault="006A36EF" w:rsidP="00B41347">
            <w:pPr>
              <w:spacing w:before="0" w:after="0"/>
              <w:jc w:val="center"/>
              <w:rPr>
                <w:lang w:val="en-US"/>
              </w:rPr>
            </w:pPr>
            <w:r>
              <w:rPr>
                <w:lang w:val="en-US"/>
              </w:rPr>
              <w:t>1</w:t>
            </w:r>
          </w:p>
        </w:tc>
        <w:tc>
          <w:tcPr>
            <w:tcW w:w="9104" w:type="dxa"/>
          </w:tcPr>
          <w:p w14:paraId="16A19665" w14:textId="77777777" w:rsidR="006A36EF" w:rsidRPr="006C79D1" w:rsidRDefault="006A36EF" w:rsidP="00B41347">
            <w:pPr>
              <w:spacing w:before="0" w:after="0"/>
            </w:pPr>
            <w:r>
              <w:t>Die Übermittlung an die Justiz ist</w:t>
            </w:r>
            <w:r w:rsidR="00091699">
              <w:t xml:space="preserve"> im TN-System</w:t>
            </w:r>
            <w:r>
              <w:t xml:space="preserve"> nachvollziehbar</w:t>
            </w:r>
            <w:r w:rsidR="00091699">
              <w:t xml:space="preserve"> dargestellt</w:t>
            </w:r>
            <w:r>
              <w:t>.</w:t>
            </w:r>
          </w:p>
        </w:tc>
      </w:tr>
    </w:tbl>
    <w:p w14:paraId="0F8E12EF" w14:textId="77777777" w:rsidR="006A36EF" w:rsidRDefault="006A36EF" w:rsidP="00B41347"/>
    <w:p w14:paraId="5879277A" w14:textId="77777777" w:rsidR="00905A42" w:rsidRDefault="00905A42" w:rsidP="00B41347">
      <w:pPr>
        <w:pStyle w:val="berschrift3"/>
      </w:pPr>
      <w:bookmarkStart w:id="101" w:name="_Toc164974417"/>
      <w:r>
        <w:t xml:space="preserve">Kommunikationsanlass PJ02: </w:t>
      </w:r>
      <w:r w:rsidRPr="00905A42">
        <w:t>Übermittlung eines Vorgangs an die StA im laufenden Verfahren</w:t>
      </w:r>
      <w:bookmarkEnd w:id="101"/>
    </w:p>
    <w:p w14:paraId="28FC53C7" w14:textId="77777777" w:rsidR="00935B54" w:rsidRDefault="00935B54" w:rsidP="00935B54">
      <w:r>
        <w:t xml:space="preserve">Status: </w:t>
      </w:r>
      <w:r>
        <w:rPr>
          <w:highlight w:val="green"/>
        </w:rPr>
        <w:t> </w:t>
      </w:r>
      <w:r w:rsidRPr="00E55D03">
        <w:rPr>
          <w:highlight w:val="green"/>
        </w:rPr>
        <w:t>fertig</w:t>
      </w:r>
      <w:r>
        <w:rPr>
          <w:highlight w:val="green"/>
        </w:rPr>
        <w:t> </w:t>
      </w:r>
    </w:p>
    <w:p w14:paraId="3AEC4631" w14:textId="1F35BB60" w:rsidR="00C93780" w:rsidRDefault="00C93780" w:rsidP="00C93780">
      <w:r>
        <w:t xml:space="preserve">Mit dem </w:t>
      </w:r>
      <w:r w:rsidR="00A90E01">
        <w:t xml:space="preserve">Kommunikationsanlass PJ02 </w:t>
      </w:r>
      <w:r>
        <w:t xml:space="preserve">übermittelt der Anwender bei der Polizei </w:t>
      </w:r>
      <w:r w:rsidR="00FD5745">
        <w:t xml:space="preserve">zu </w:t>
      </w:r>
      <w:r>
        <w:t>eine</w:t>
      </w:r>
      <w:r w:rsidR="00FD5745">
        <w:t>m</w:t>
      </w:r>
      <w:r>
        <w:t xml:space="preserve"> </w:t>
      </w:r>
      <w:r w:rsidR="00FD5745">
        <w:t>bereits an die zuständige</w:t>
      </w:r>
      <w:r>
        <w:t xml:space="preserve"> </w:t>
      </w:r>
      <w:proofErr w:type="spellStart"/>
      <w:r>
        <w:t>StA</w:t>
      </w:r>
      <w:proofErr w:type="spellEnd"/>
      <w:r w:rsidR="00FD5745">
        <w:t xml:space="preserve"> </w:t>
      </w:r>
      <w:r w:rsidR="001A5C3F">
        <w:t xml:space="preserve">übermittelten Ermittlungsverfahren </w:t>
      </w:r>
      <w:r w:rsidR="00FD5745">
        <w:t xml:space="preserve">weitere </w:t>
      </w:r>
      <w:r w:rsidR="001A5C3F">
        <w:t>Dokumente</w:t>
      </w:r>
      <w:r w:rsidR="00FA153F">
        <w:t xml:space="preserve"> und die dazugehörigen </w:t>
      </w:r>
      <w:r w:rsidR="00700674" w:rsidRPr="00700674">
        <w:t>Vorgangs</w:t>
      </w:r>
      <w:r w:rsidR="00E36945">
        <w:softHyphen/>
      </w:r>
      <w:r w:rsidR="00700674" w:rsidRPr="00700674">
        <w:t>daten.</w:t>
      </w:r>
    </w:p>
    <w:p w14:paraId="154D9B99" w14:textId="77777777" w:rsidR="00C93780" w:rsidRDefault="00C93780" w:rsidP="00C93780">
      <w:r>
        <w:t>Zweck der Übermittlung kann folgendes sein:</w:t>
      </w:r>
    </w:p>
    <w:p w14:paraId="5D56EF3B" w14:textId="77777777" w:rsidR="00C93780" w:rsidRDefault="00C93780" w:rsidP="00C93780">
      <w:pPr>
        <w:pStyle w:val="Aufzhlung"/>
      </w:pPr>
      <w:r>
        <w:t xml:space="preserve">Anregung von Maßnahmen (z.B. </w:t>
      </w:r>
      <w:r w:rsidR="00861F54">
        <w:t>Durchsuchung</w:t>
      </w:r>
      <w:r>
        <w:t>)</w:t>
      </w:r>
    </w:p>
    <w:p w14:paraId="6B24A28B" w14:textId="77777777" w:rsidR="00C93780" w:rsidRDefault="00C93780" w:rsidP="00C93780">
      <w:pPr>
        <w:pStyle w:val="Aufzhlung"/>
      </w:pPr>
      <w:r>
        <w:t>Bitte um nachträgliche Bestätigung von durchgeführten Maßnahmen</w:t>
      </w:r>
    </w:p>
    <w:p w14:paraId="777C8EDA" w14:textId="77777777" w:rsidR="00C93780" w:rsidRDefault="00C93780" w:rsidP="00C93780">
      <w:pPr>
        <w:pStyle w:val="Aufzhlung"/>
      </w:pPr>
      <w:r>
        <w:t xml:space="preserve">Abgabe der Akte an eine Polizei eines anderen Bundeslandes über die Staatsanwaltschaften (Zuständigkeitswechsel der </w:t>
      </w:r>
      <w:proofErr w:type="spellStart"/>
      <w:r>
        <w:t>StA</w:t>
      </w:r>
      <w:proofErr w:type="spellEnd"/>
      <w:r>
        <w:t>/Polizei)</w:t>
      </w:r>
    </w:p>
    <w:p w14:paraId="008131D1" w14:textId="77777777" w:rsidR="00C93780" w:rsidRDefault="00C93780" w:rsidP="00C93780">
      <w:pPr>
        <w:pStyle w:val="Aufzhlung"/>
      </w:pPr>
      <w:r>
        <w:t xml:space="preserve">Übermittlung nach Erledigung von </w:t>
      </w:r>
      <w:r w:rsidR="005A6188">
        <w:t>Ermittlungsa</w:t>
      </w:r>
      <w:r>
        <w:t>ufträgen</w:t>
      </w:r>
    </w:p>
    <w:p w14:paraId="7760D2B3" w14:textId="77777777" w:rsidR="00C81F18" w:rsidRDefault="00C81F18" w:rsidP="00C93780">
      <w:pPr>
        <w:pStyle w:val="Aufzhlung"/>
      </w:pPr>
      <w:r>
        <w:t>Übermittlung von weiteren Ermittlungsergebnissen</w:t>
      </w:r>
    </w:p>
    <w:p w14:paraId="58800A93" w14:textId="77777777" w:rsidR="00FD5745" w:rsidRDefault="00FD5745" w:rsidP="00C93780">
      <w:pPr>
        <w:pStyle w:val="Aufzhlung"/>
      </w:pPr>
      <w:r>
        <w:lastRenderedPageBreak/>
        <w:t>Übermittlung Abschlussbericht</w:t>
      </w:r>
    </w:p>
    <w:p w14:paraId="43227DD9" w14:textId="77777777" w:rsidR="004C2991" w:rsidRDefault="004C2991" w:rsidP="004C2991">
      <w:pPr>
        <w:pStyle w:val="berschrift4"/>
      </w:pPr>
      <w:r>
        <w:t>Nachrichteninhalt zum Kommunikationsanlass</w:t>
      </w:r>
    </w:p>
    <w:p w14:paraId="1D42BC82" w14:textId="77777777" w:rsidR="004C2991" w:rsidRPr="004C2991" w:rsidRDefault="004C2991" w:rsidP="004C2991">
      <w:pPr>
        <w:rPr>
          <w:i/>
        </w:rPr>
      </w:pPr>
      <w:r w:rsidRPr="004C2991">
        <w:rPr>
          <w:i/>
        </w:rPr>
        <w:t xml:space="preserve">siehe Excel-Datei </w:t>
      </w:r>
      <w:r w:rsidR="00DC1136">
        <w:rPr>
          <w:i/>
        </w:rPr>
        <w:t>zu dAPJ-Strukturen</w:t>
      </w:r>
      <w:r w:rsidRPr="004C2991">
        <w:rPr>
          <w:i/>
        </w:rPr>
        <w:t>, Reiter „PJ02“</w:t>
      </w:r>
    </w:p>
    <w:p w14:paraId="2446966E" w14:textId="77777777" w:rsidR="007A0DF1" w:rsidRDefault="007A0DF1" w:rsidP="007A0DF1">
      <w:pPr>
        <w:pStyle w:val="berschrift4"/>
        <w:rPr>
          <w:rFonts w:eastAsia="Times New Roman"/>
        </w:rPr>
      </w:pPr>
      <w:r>
        <w:t>Vorbedingungen</w:t>
      </w:r>
      <w:r>
        <w:rPr>
          <w:rFonts w:eastAsia="Times New Roman"/>
        </w:rPr>
        <w:t xml:space="preserve"> für den Kommunikationsanlass</w:t>
      </w:r>
    </w:p>
    <w:p w14:paraId="4305AD36" w14:textId="77777777" w:rsidR="007A0DF1" w:rsidRPr="006A36EF" w:rsidRDefault="007A0DF1" w:rsidP="007A0DF1">
      <w:r w:rsidRPr="006A36EF">
        <w:t xml:space="preserve">Für die Auslösung des Kommunikationsanlasses </w:t>
      </w:r>
      <w:r>
        <w:t>bei der Polizei</w:t>
      </w:r>
      <w:r w:rsidRPr="006A36EF">
        <w:t xml:space="preserve"> müssen folgende Vorbedingungen erfüllt sein:</w:t>
      </w:r>
    </w:p>
    <w:tbl>
      <w:tblPr>
        <w:tblStyle w:val="P20-Tabelle"/>
        <w:tblW w:w="0" w:type="auto"/>
        <w:tblLook w:val="04A0" w:firstRow="1" w:lastRow="0" w:firstColumn="1" w:lastColumn="0" w:noHBand="0" w:noVBand="1"/>
      </w:tblPr>
      <w:tblGrid>
        <w:gridCol w:w="524"/>
        <w:gridCol w:w="9103"/>
      </w:tblGrid>
      <w:tr w:rsidR="007A0DF1" w:rsidRPr="006C79D1" w14:paraId="3E342E2E"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4BD2D3BF" w14:textId="77777777" w:rsidR="007A0DF1" w:rsidRPr="006C79D1" w:rsidRDefault="007A0DF1" w:rsidP="00A67211">
            <w:pPr>
              <w:spacing w:before="0" w:after="0"/>
              <w:jc w:val="center"/>
              <w:rPr>
                <w:lang w:val="en-US"/>
              </w:rPr>
            </w:pPr>
            <w:r w:rsidRPr="006C79D1">
              <w:rPr>
                <w:lang w:val="en-US"/>
              </w:rPr>
              <w:t>Nr.</w:t>
            </w:r>
          </w:p>
        </w:tc>
        <w:tc>
          <w:tcPr>
            <w:tcW w:w="9103" w:type="dxa"/>
          </w:tcPr>
          <w:p w14:paraId="72122C23" w14:textId="77777777" w:rsidR="007A0DF1" w:rsidRPr="006A36EF" w:rsidRDefault="007A0DF1" w:rsidP="00A67211">
            <w:pPr>
              <w:spacing w:before="0" w:after="0"/>
            </w:pPr>
            <w:r w:rsidRPr="006A36EF">
              <w:t>Vorbedingung</w:t>
            </w:r>
          </w:p>
        </w:tc>
      </w:tr>
      <w:tr w:rsidR="007A0DF1" w:rsidRPr="006C79D1" w14:paraId="2C84219D" w14:textId="77777777" w:rsidTr="00A67211">
        <w:tc>
          <w:tcPr>
            <w:tcW w:w="524" w:type="dxa"/>
          </w:tcPr>
          <w:p w14:paraId="72DC711A" w14:textId="77777777" w:rsidR="007A0DF1" w:rsidRPr="006C79D1" w:rsidRDefault="007A0DF1" w:rsidP="00A67211">
            <w:pPr>
              <w:spacing w:before="0" w:after="0"/>
              <w:jc w:val="center"/>
              <w:rPr>
                <w:lang w:val="en-US"/>
              </w:rPr>
            </w:pPr>
            <w:r>
              <w:rPr>
                <w:lang w:val="en-US"/>
              </w:rPr>
              <w:t>1</w:t>
            </w:r>
          </w:p>
        </w:tc>
        <w:tc>
          <w:tcPr>
            <w:tcW w:w="9103" w:type="dxa"/>
          </w:tcPr>
          <w:p w14:paraId="0DEBDCD9" w14:textId="77777777" w:rsidR="007A0DF1" w:rsidRPr="006C79D1" w:rsidRDefault="00C93780" w:rsidP="00A67211">
            <w:pPr>
              <w:spacing w:before="0" w:after="0"/>
            </w:pPr>
            <w:r w:rsidRPr="006C79D1">
              <w:t>D</w:t>
            </w:r>
            <w:r w:rsidR="006F1BB7">
              <w:t>as</w:t>
            </w:r>
            <w:r w:rsidRPr="006C79D1">
              <w:t xml:space="preserve"> </w:t>
            </w:r>
            <w:r w:rsidR="006F1BB7">
              <w:t>Ermittlungsverfahren</w:t>
            </w:r>
            <w:r w:rsidRPr="006C79D1">
              <w:t xml:space="preserve"> </w:t>
            </w:r>
            <w:r>
              <w:t>wurde bereits vorher mit KA P</w:t>
            </w:r>
            <w:r w:rsidR="00112BAD">
              <w:t>J</w:t>
            </w:r>
            <w:r>
              <w:t>01 an die Justiz übermittelt.</w:t>
            </w:r>
          </w:p>
        </w:tc>
      </w:tr>
      <w:tr w:rsidR="007A0DF1" w:rsidRPr="006C79D1" w14:paraId="1B8161D9" w14:textId="77777777" w:rsidTr="00A67211">
        <w:tc>
          <w:tcPr>
            <w:tcW w:w="524" w:type="dxa"/>
          </w:tcPr>
          <w:p w14:paraId="640A4106" w14:textId="77777777" w:rsidR="007A0DF1" w:rsidRDefault="007A0DF1" w:rsidP="00A67211">
            <w:pPr>
              <w:spacing w:before="0" w:after="0"/>
              <w:jc w:val="center"/>
              <w:rPr>
                <w:lang w:val="en-US"/>
              </w:rPr>
            </w:pPr>
            <w:r>
              <w:rPr>
                <w:lang w:val="en-US"/>
              </w:rPr>
              <w:t>2</w:t>
            </w:r>
          </w:p>
        </w:tc>
        <w:tc>
          <w:tcPr>
            <w:tcW w:w="9103" w:type="dxa"/>
          </w:tcPr>
          <w:p w14:paraId="786D7DD6" w14:textId="77777777" w:rsidR="007A0DF1" w:rsidRPr="006C79D1" w:rsidRDefault="00A178AD" w:rsidP="00A67211">
            <w:pPr>
              <w:spacing w:before="0" w:after="0"/>
            </w:pPr>
            <w:r>
              <w:t>D</w:t>
            </w:r>
            <w:r w:rsidR="004C6DAF">
              <w:t xml:space="preserve">as Ermittlungsverfahren ist noch </w:t>
            </w:r>
            <w:r w:rsidR="00FD5745">
              <w:t>in Bearbeitung oder wird mit dieser Übermittlung abgeschlossen.</w:t>
            </w:r>
          </w:p>
        </w:tc>
      </w:tr>
    </w:tbl>
    <w:p w14:paraId="4D9372E9" w14:textId="77777777" w:rsidR="007A0DF1" w:rsidRPr="0068716C" w:rsidRDefault="007A0DF1" w:rsidP="007A0DF1">
      <w:pPr>
        <w:pStyle w:val="berschrift4"/>
        <w:rPr>
          <w:rFonts w:eastAsia="Times New Roman"/>
        </w:rPr>
      </w:pPr>
      <w:r w:rsidRPr="0068716C">
        <w:rPr>
          <w:rFonts w:eastAsia="Times New Roman"/>
        </w:rPr>
        <w:t>Ergebnis und Nachbedingungen der Bearbeitung des K</w:t>
      </w:r>
      <w:r>
        <w:rPr>
          <w:rFonts w:eastAsia="Times New Roman"/>
        </w:rPr>
        <w:t>ommunikationsanlass</w:t>
      </w:r>
    </w:p>
    <w:p w14:paraId="2CAC2D83" w14:textId="7DEBB6B0" w:rsidR="007A0DF1" w:rsidRDefault="007A0DF1" w:rsidP="007A0DF1">
      <w:pPr>
        <w:keepNext/>
      </w:pPr>
      <w:r>
        <w:t>Nach der Auslösung des Kommunikationsanlasses bei der Polizei müssen folgende Ergebnisse erzeugt und Nachbedingungen erfüllt sein:</w:t>
      </w:r>
    </w:p>
    <w:tbl>
      <w:tblPr>
        <w:tblStyle w:val="P20-Tabelle"/>
        <w:tblW w:w="0" w:type="auto"/>
        <w:tblLook w:val="04A0" w:firstRow="1" w:lastRow="0" w:firstColumn="1" w:lastColumn="0" w:noHBand="0" w:noVBand="1"/>
      </w:tblPr>
      <w:tblGrid>
        <w:gridCol w:w="524"/>
        <w:gridCol w:w="9104"/>
      </w:tblGrid>
      <w:tr w:rsidR="007A0DF1" w:rsidRPr="006C79D1" w14:paraId="2F2EF163"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645ABE66" w14:textId="77777777" w:rsidR="007A0DF1" w:rsidRPr="006C79D1" w:rsidRDefault="007A0DF1" w:rsidP="00A67211">
            <w:pPr>
              <w:spacing w:before="0" w:after="0"/>
              <w:jc w:val="center"/>
              <w:rPr>
                <w:lang w:val="en-US"/>
              </w:rPr>
            </w:pPr>
            <w:r w:rsidRPr="006C79D1">
              <w:rPr>
                <w:lang w:val="en-US"/>
              </w:rPr>
              <w:t>Nr.</w:t>
            </w:r>
          </w:p>
        </w:tc>
        <w:tc>
          <w:tcPr>
            <w:tcW w:w="9104" w:type="dxa"/>
          </w:tcPr>
          <w:p w14:paraId="084737A9" w14:textId="77777777" w:rsidR="007A0DF1" w:rsidRPr="006A36EF" w:rsidRDefault="007A0DF1" w:rsidP="00A67211">
            <w:pPr>
              <w:spacing w:before="0" w:after="0"/>
            </w:pPr>
            <w:r w:rsidRPr="006A36EF">
              <w:t>Nachbedingung</w:t>
            </w:r>
          </w:p>
        </w:tc>
      </w:tr>
      <w:tr w:rsidR="007A0DF1" w:rsidRPr="006C79D1" w14:paraId="24C69059" w14:textId="77777777" w:rsidTr="00A67211">
        <w:tc>
          <w:tcPr>
            <w:tcW w:w="524" w:type="dxa"/>
          </w:tcPr>
          <w:p w14:paraId="36EF3623" w14:textId="77777777" w:rsidR="007A0DF1" w:rsidRPr="006C79D1" w:rsidRDefault="007A0DF1" w:rsidP="00A67211">
            <w:pPr>
              <w:spacing w:before="0" w:after="0"/>
              <w:jc w:val="center"/>
              <w:rPr>
                <w:lang w:val="en-US"/>
              </w:rPr>
            </w:pPr>
            <w:r>
              <w:rPr>
                <w:lang w:val="en-US"/>
              </w:rPr>
              <w:t>1</w:t>
            </w:r>
          </w:p>
        </w:tc>
        <w:tc>
          <w:tcPr>
            <w:tcW w:w="9104" w:type="dxa"/>
          </w:tcPr>
          <w:p w14:paraId="11FCA805" w14:textId="77777777" w:rsidR="007A0DF1" w:rsidRPr="006C79D1" w:rsidRDefault="00B4219F" w:rsidP="00A67211">
            <w:pPr>
              <w:spacing w:before="0" w:after="0"/>
            </w:pPr>
            <w:r w:rsidRPr="00B4219F">
              <w:t>Die Übermittlung an die Justiz ist im TN-System nachvollziehbar dargestellt.</w:t>
            </w:r>
          </w:p>
        </w:tc>
      </w:tr>
    </w:tbl>
    <w:p w14:paraId="709C7993" w14:textId="77777777" w:rsidR="009901EF" w:rsidRDefault="009901EF" w:rsidP="009901EF"/>
    <w:p w14:paraId="3DF0F50A" w14:textId="77777777" w:rsidR="00905A42" w:rsidRDefault="00905A42" w:rsidP="00B41347">
      <w:pPr>
        <w:pStyle w:val="berschrift3"/>
      </w:pPr>
      <w:bookmarkStart w:id="102" w:name="_Toc164974418"/>
      <w:r>
        <w:t xml:space="preserve">Kommunikationsanlass PJ03: </w:t>
      </w:r>
      <w:r w:rsidRPr="00905A42">
        <w:t>Nachsendung von Schriftgutobjekten</w:t>
      </w:r>
      <w:bookmarkEnd w:id="102"/>
    </w:p>
    <w:p w14:paraId="7326D467" w14:textId="77777777" w:rsidR="00935B54" w:rsidRDefault="00935B54" w:rsidP="00935B54">
      <w:bookmarkStart w:id="103" w:name="_Ref146905104"/>
      <w:r>
        <w:t xml:space="preserve">Status: </w:t>
      </w:r>
      <w:r>
        <w:rPr>
          <w:highlight w:val="green"/>
        </w:rPr>
        <w:t> </w:t>
      </w:r>
      <w:r w:rsidRPr="00E55D03">
        <w:rPr>
          <w:highlight w:val="green"/>
        </w:rPr>
        <w:t>fertig</w:t>
      </w:r>
      <w:r>
        <w:rPr>
          <w:highlight w:val="green"/>
        </w:rPr>
        <w:t> </w:t>
      </w:r>
    </w:p>
    <w:p w14:paraId="5FF54531" w14:textId="0ABE7BEE" w:rsidR="009F2870" w:rsidRDefault="00FA7307" w:rsidP="009F2870">
      <w:r>
        <w:t>Mit d</w:t>
      </w:r>
      <w:r w:rsidR="009F2870">
        <w:t>e</w:t>
      </w:r>
      <w:r>
        <w:t>m</w:t>
      </w:r>
      <w:r w:rsidR="009F2870">
        <w:t xml:space="preserve"> Kommunikationsanlass PJ03 </w:t>
      </w:r>
      <w:r w:rsidR="00722A4F">
        <w:t>übermittelt</w:t>
      </w:r>
      <w:r>
        <w:t xml:space="preserve"> d</w:t>
      </w:r>
      <w:r w:rsidRPr="00FA7307">
        <w:t xml:space="preserve">er Anwender bei der Polizei </w:t>
      </w:r>
      <w:r>
        <w:t xml:space="preserve">weitere </w:t>
      </w:r>
      <w:r w:rsidR="00722A4F">
        <w:t xml:space="preserve">Dokumente </w:t>
      </w:r>
      <w:r w:rsidRPr="00FA7307">
        <w:t>nach</w:t>
      </w:r>
      <w:r w:rsidR="00E36945">
        <w:softHyphen/>
      </w:r>
      <w:r w:rsidRPr="00FA7307">
        <w:t>träglich an die Justiz</w:t>
      </w:r>
      <w:r w:rsidR="00722A4F">
        <w:t>, nachdem das Ermittlungsverfahren bei der Polizei abgeschlossen wurde.</w:t>
      </w:r>
      <w:r w:rsidR="00700674">
        <w:t xml:space="preserve"> </w:t>
      </w:r>
      <w:r w:rsidR="00700674" w:rsidRPr="00E47E20">
        <w:rPr>
          <w:u w:val="single"/>
        </w:rPr>
        <w:t>Vorgangs</w:t>
      </w:r>
      <w:r w:rsidR="00E36945">
        <w:rPr>
          <w:u w:val="single"/>
        </w:rPr>
        <w:softHyphen/>
      </w:r>
      <w:r w:rsidR="00700674" w:rsidRPr="00E47E20">
        <w:rPr>
          <w:u w:val="single"/>
        </w:rPr>
        <w:t>daten</w:t>
      </w:r>
      <w:r w:rsidR="00700674">
        <w:t xml:space="preserve"> aus dem VBS werden hier </w:t>
      </w:r>
      <w:r w:rsidR="00700674" w:rsidRPr="00E47E20">
        <w:rPr>
          <w:u w:val="single"/>
        </w:rPr>
        <w:t>nicht</w:t>
      </w:r>
      <w:r w:rsidR="00700674">
        <w:t xml:space="preserve"> mitübermittelt</w:t>
      </w:r>
      <w:r w:rsidR="0008767D">
        <w:t>.</w:t>
      </w:r>
    </w:p>
    <w:p w14:paraId="5F6C4A5B" w14:textId="77777777" w:rsidR="009F2870" w:rsidRDefault="009F2870" w:rsidP="009F2870">
      <w:pPr>
        <w:pStyle w:val="berschrift4"/>
      </w:pPr>
      <w:r>
        <w:t>Nachrichteninhalt zum Kommunikationsanlass</w:t>
      </w:r>
    </w:p>
    <w:p w14:paraId="586D71EE" w14:textId="77777777" w:rsidR="009F2870" w:rsidRPr="004C2991" w:rsidRDefault="009F2870" w:rsidP="009F2870">
      <w:pPr>
        <w:rPr>
          <w:i/>
        </w:rPr>
      </w:pPr>
      <w:r w:rsidRPr="004C2991">
        <w:rPr>
          <w:i/>
        </w:rPr>
        <w:t xml:space="preserve">siehe Excel-Datei </w:t>
      </w:r>
      <w:r w:rsidR="00DC1136">
        <w:rPr>
          <w:i/>
        </w:rPr>
        <w:t>zu dAPJ-Strukturen</w:t>
      </w:r>
      <w:r w:rsidRPr="004C2991">
        <w:rPr>
          <w:i/>
        </w:rPr>
        <w:t>, Reiter „PJ0</w:t>
      </w:r>
      <w:r>
        <w:rPr>
          <w:i/>
        </w:rPr>
        <w:t>3</w:t>
      </w:r>
      <w:r w:rsidRPr="004C2991">
        <w:rPr>
          <w:i/>
        </w:rPr>
        <w:t>“</w:t>
      </w:r>
    </w:p>
    <w:p w14:paraId="79B88E60" w14:textId="77777777" w:rsidR="009F2870" w:rsidRDefault="009F2870" w:rsidP="009F2870">
      <w:pPr>
        <w:pStyle w:val="berschrift4"/>
        <w:rPr>
          <w:rFonts w:eastAsia="Times New Roman"/>
        </w:rPr>
      </w:pPr>
      <w:r>
        <w:t>Vorbedingungen</w:t>
      </w:r>
      <w:r>
        <w:rPr>
          <w:rFonts w:eastAsia="Times New Roman"/>
        </w:rPr>
        <w:t xml:space="preserve"> für den Kommunikationsanlass</w:t>
      </w:r>
    </w:p>
    <w:p w14:paraId="383AEDB0" w14:textId="77777777" w:rsidR="009F2870" w:rsidRPr="006A36EF" w:rsidRDefault="009F2870" w:rsidP="009F2870">
      <w:r w:rsidRPr="006A36EF">
        <w:t xml:space="preserve">Für die Auslösung des Kommunikationsanlasses </w:t>
      </w:r>
      <w:r>
        <w:t>bei der Polizei</w:t>
      </w:r>
      <w:r w:rsidRPr="006A36EF">
        <w:t xml:space="preserve"> müssen folgende Vorbedingungen erfüllt sein:</w:t>
      </w:r>
    </w:p>
    <w:tbl>
      <w:tblPr>
        <w:tblStyle w:val="P20-Tabelle"/>
        <w:tblW w:w="0" w:type="auto"/>
        <w:tblLook w:val="04A0" w:firstRow="1" w:lastRow="0" w:firstColumn="1" w:lastColumn="0" w:noHBand="0" w:noVBand="1"/>
      </w:tblPr>
      <w:tblGrid>
        <w:gridCol w:w="524"/>
        <w:gridCol w:w="9103"/>
      </w:tblGrid>
      <w:tr w:rsidR="009F2870" w:rsidRPr="006C79D1" w14:paraId="365E8410"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47BD59AB" w14:textId="77777777" w:rsidR="009F2870" w:rsidRPr="006C79D1" w:rsidRDefault="009F2870" w:rsidP="00A67211">
            <w:pPr>
              <w:spacing w:before="0" w:after="0"/>
              <w:jc w:val="center"/>
              <w:rPr>
                <w:lang w:val="en-US"/>
              </w:rPr>
            </w:pPr>
            <w:r w:rsidRPr="006C79D1">
              <w:rPr>
                <w:lang w:val="en-US"/>
              </w:rPr>
              <w:t>Nr.</w:t>
            </w:r>
          </w:p>
        </w:tc>
        <w:tc>
          <w:tcPr>
            <w:tcW w:w="9103" w:type="dxa"/>
          </w:tcPr>
          <w:p w14:paraId="4625E211" w14:textId="77777777" w:rsidR="009F2870" w:rsidRPr="006A36EF" w:rsidRDefault="009F2870" w:rsidP="00A67211">
            <w:pPr>
              <w:spacing w:before="0" w:after="0"/>
            </w:pPr>
            <w:r w:rsidRPr="006A36EF">
              <w:t>Vorbedingung</w:t>
            </w:r>
          </w:p>
        </w:tc>
      </w:tr>
      <w:tr w:rsidR="00FA7307" w:rsidRPr="006C79D1" w14:paraId="1F6DC6A1" w14:textId="77777777" w:rsidTr="00A67211">
        <w:tc>
          <w:tcPr>
            <w:tcW w:w="524" w:type="dxa"/>
          </w:tcPr>
          <w:p w14:paraId="62FD2424" w14:textId="77777777" w:rsidR="00FA7307" w:rsidRPr="006C79D1" w:rsidRDefault="00FA7307" w:rsidP="00FA7307">
            <w:pPr>
              <w:spacing w:before="0" w:after="0"/>
              <w:jc w:val="center"/>
              <w:rPr>
                <w:lang w:val="en-US"/>
              </w:rPr>
            </w:pPr>
            <w:r>
              <w:rPr>
                <w:lang w:val="en-US"/>
              </w:rPr>
              <w:t>1</w:t>
            </w:r>
          </w:p>
        </w:tc>
        <w:tc>
          <w:tcPr>
            <w:tcW w:w="9103" w:type="dxa"/>
          </w:tcPr>
          <w:p w14:paraId="24605A1D" w14:textId="77777777" w:rsidR="00FA7307" w:rsidRPr="006C79D1" w:rsidRDefault="00FA7307" w:rsidP="00FA7307">
            <w:pPr>
              <w:spacing w:before="0" w:after="0"/>
            </w:pPr>
            <w:r w:rsidRPr="006C79D1">
              <w:t xml:space="preserve">Der Vorgang </w:t>
            </w:r>
            <w:r>
              <w:t>wurde bereits vorher mit KA P</w:t>
            </w:r>
            <w:r w:rsidR="00722A4F">
              <w:t>J</w:t>
            </w:r>
            <w:r>
              <w:t>01 an die Justiz übermittelt.</w:t>
            </w:r>
            <w:r w:rsidR="00375A50">
              <w:t xml:space="preserve"> </w:t>
            </w:r>
          </w:p>
        </w:tc>
      </w:tr>
      <w:tr w:rsidR="00375A50" w:rsidRPr="006C79D1" w14:paraId="6B8550F9" w14:textId="77777777" w:rsidTr="00A67211">
        <w:tc>
          <w:tcPr>
            <w:tcW w:w="524" w:type="dxa"/>
          </w:tcPr>
          <w:p w14:paraId="5169DBE3" w14:textId="77777777" w:rsidR="00375A50" w:rsidRDefault="002302B3" w:rsidP="00FA7307">
            <w:pPr>
              <w:spacing w:before="0" w:after="0"/>
              <w:jc w:val="center"/>
              <w:rPr>
                <w:lang w:val="en-US"/>
              </w:rPr>
            </w:pPr>
            <w:r>
              <w:rPr>
                <w:lang w:val="en-US"/>
              </w:rPr>
              <w:t>2</w:t>
            </w:r>
          </w:p>
        </w:tc>
        <w:tc>
          <w:tcPr>
            <w:tcW w:w="9103" w:type="dxa"/>
          </w:tcPr>
          <w:p w14:paraId="652585A7" w14:textId="77777777" w:rsidR="00375A50" w:rsidRPr="006C79D1" w:rsidRDefault="00375A50" w:rsidP="00FA7307">
            <w:pPr>
              <w:spacing w:before="0" w:after="0"/>
            </w:pPr>
            <w:r>
              <w:t>Beim Vorgang ist das Justiz-Az. hinterlegt.</w:t>
            </w:r>
          </w:p>
        </w:tc>
      </w:tr>
      <w:tr w:rsidR="00FA7307" w:rsidRPr="006C79D1" w14:paraId="4DD4181E" w14:textId="77777777" w:rsidTr="00A67211">
        <w:tc>
          <w:tcPr>
            <w:tcW w:w="524" w:type="dxa"/>
          </w:tcPr>
          <w:p w14:paraId="74806394" w14:textId="77777777" w:rsidR="00FA7307" w:rsidRDefault="00C80D51" w:rsidP="00FA7307">
            <w:pPr>
              <w:spacing w:before="0" w:after="0"/>
              <w:jc w:val="center"/>
              <w:rPr>
                <w:lang w:val="en-US"/>
              </w:rPr>
            </w:pPr>
            <w:r>
              <w:rPr>
                <w:lang w:val="en-US"/>
              </w:rPr>
              <w:t>3</w:t>
            </w:r>
          </w:p>
        </w:tc>
        <w:tc>
          <w:tcPr>
            <w:tcW w:w="9103" w:type="dxa"/>
          </w:tcPr>
          <w:p w14:paraId="7C79202B" w14:textId="77777777" w:rsidR="00FA7307" w:rsidRPr="006C79D1" w:rsidRDefault="002302B3" w:rsidP="00FA7307">
            <w:pPr>
              <w:spacing w:before="0" w:after="0"/>
            </w:pPr>
            <w:r>
              <w:t>Nach Abschluss des Ermittlungsverfahrens auf Polizeiseite</w:t>
            </w:r>
            <w:r w:rsidR="004E280E">
              <w:t xml:space="preserve"> sind Dokumente </w:t>
            </w:r>
            <w:r>
              <w:t xml:space="preserve">von Dritten eingegangen, die an die Justiz übermittelt werden müssen. </w:t>
            </w:r>
          </w:p>
        </w:tc>
      </w:tr>
    </w:tbl>
    <w:p w14:paraId="5CAE1289" w14:textId="77777777" w:rsidR="009F2870" w:rsidRPr="0068716C" w:rsidRDefault="009F2870" w:rsidP="009F2870">
      <w:pPr>
        <w:pStyle w:val="berschrift4"/>
        <w:rPr>
          <w:rFonts w:eastAsia="Times New Roman"/>
        </w:rPr>
      </w:pPr>
      <w:r w:rsidRPr="0068716C">
        <w:rPr>
          <w:rFonts w:eastAsia="Times New Roman"/>
        </w:rPr>
        <w:lastRenderedPageBreak/>
        <w:t>Ergebnis und Nachbedingungen der Bearbeitung des K</w:t>
      </w:r>
      <w:r>
        <w:rPr>
          <w:rFonts w:eastAsia="Times New Roman"/>
        </w:rPr>
        <w:t>ommunikationsanlass</w:t>
      </w:r>
    </w:p>
    <w:p w14:paraId="1D09F13B" w14:textId="25EECA34" w:rsidR="009F2870" w:rsidRDefault="009F2870" w:rsidP="009F2870">
      <w:pPr>
        <w:keepNext/>
      </w:pPr>
      <w:r>
        <w:t>Nach der Auslösung des Kommunikationsanlasses bei der Polizei müssen folgende Ergebnisse erzeugt und Nachbedingungen erfüllt sein:</w:t>
      </w:r>
    </w:p>
    <w:tbl>
      <w:tblPr>
        <w:tblStyle w:val="P20-Tabelle"/>
        <w:tblW w:w="0" w:type="auto"/>
        <w:tblLook w:val="04A0" w:firstRow="1" w:lastRow="0" w:firstColumn="1" w:lastColumn="0" w:noHBand="0" w:noVBand="1"/>
      </w:tblPr>
      <w:tblGrid>
        <w:gridCol w:w="524"/>
        <w:gridCol w:w="9104"/>
      </w:tblGrid>
      <w:tr w:rsidR="009F2870" w:rsidRPr="006C79D1" w14:paraId="206034DB"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217827A5" w14:textId="77777777" w:rsidR="009F2870" w:rsidRPr="006C79D1" w:rsidRDefault="009F2870" w:rsidP="00A67211">
            <w:pPr>
              <w:spacing w:before="0" w:after="0"/>
              <w:jc w:val="center"/>
              <w:rPr>
                <w:lang w:val="en-US"/>
              </w:rPr>
            </w:pPr>
            <w:r w:rsidRPr="006C79D1">
              <w:rPr>
                <w:lang w:val="en-US"/>
              </w:rPr>
              <w:t>Nr.</w:t>
            </w:r>
          </w:p>
        </w:tc>
        <w:tc>
          <w:tcPr>
            <w:tcW w:w="9104" w:type="dxa"/>
          </w:tcPr>
          <w:p w14:paraId="1995BC29" w14:textId="77777777" w:rsidR="009F2870" w:rsidRPr="006A36EF" w:rsidRDefault="009F2870" w:rsidP="00A67211">
            <w:pPr>
              <w:spacing w:before="0" w:after="0"/>
            </w:pPr>
            <w:r w:rsidRPr="006A36EF">
              <w:t>Nachbedingung</w:t>
            </w:r>
          </w:p>
        </w:tc>
      </w:tr>
      <w:tr w:rsidR="009F2870" w:rsidRPr="006C79D1" w14:paraId="585A1610" w14:textId="77777777" w:rsidTr="00A67211">
        <w:tc>
          <w:tcPr>
            <w:tcW w:w="524" w:type="dxa"/>
          </w:tcPr>
          <w:p w14:paraId="25D885BC" w14:textId="77777777" w:rsidR="009F2870" w:rsidRPr="006C79D1" w:rsidRDefault="009F2870" w:rsidP="00A67211">
            <w:pPr>
              <w:spacing w:before="0" w:after="0"/>
              <w:jc w:val="center"/>
              <w:rPr>
                <w:lang w:val="en-US"/>
              </w:rPr>
            </w:pPr>
            <w:r>
              <w:rPr>
                <w:lang w:val="en-US"/>
              </w:rPr>
              <w:t>1</w:t>
            </w:r>
          </w:p>
        </w:tc>
        <w:tc>
          <w:tcPr>
            <w:tcW w:w="9104" w:type="dxa"/>
          </w:tcPr>
          <w:p w14:paraId="7E8F3E68" w14:textId="77777777" w:rsidR="009F2870" w:rsidRPr="006C79D1" w:rsidRDefault="00C80D51" w:rsidP="00A67211">
            <w:pPr>
              <w:spacing w:before="0" w:after="0"/>
            </w:pPr>
            <w:r w:rsidRPr="00C80D51">
              <w:t>Die Übermittlung an die Justiz ist im TN-System nachvollziehbar dargestellt</w:t>
            </w:r>
          </w:p>
        </w:tc>
      </w:tr>
    </w:tbl>
    <w:p w14:paraId="130D4E70" w14:textId="77777777" w:rsidR="009901EF" w:rsidRDefault="009901EF" w:rsidP="009901EF"/>
    <w:p w14:paraId="0086E460" w14:textId="35B2598D" w:rsidR="003D4165" w:rsidRDefault="003D4165" w:rsidP="007A7082">
      <w:pPr>
        <w:pStyle w:val="berschrift2"/>
      </w:pPr>
      <w:bookmarkStart w:id="104" w:name="_Toc164974419"/>
      <w:r>
        <w:t>Kommunikationsanlässe der Justiz an die Polizei</w:t>
      </w:r>
      <w:bookmarkEnd w:id="104"/>
    </w:p>
    <w:p w14:paraId="39F6AF0F" w14:textId="740D1FB4" w:rsidR="00BF48F9" w:rsidRPr="00FA2865" w:rsidRDefault="00B52194" w:rsidP="00BF48F9">
      <w:pPr>
        <w:keepNext/>
        <w:rPr>
          <w:b/>
        </w:rPr>
      </w:pPr>
      <w:r>
        <w:rPr>
          <w:b/>
        </w:rPr>
        <w:t>Besonderheiten bei der</w:t>
      </w:r>
      <w:r w:rsidR="00BF48F9" w:rsidRPr="00FA2865">
        <w:rPr>
          <w:b/>
        </w:rPr>
        <w:t xml:space="preserve"> Ablage des </w:t>
      </w:r>
      <w:r w:rsidR="00BF48F9">
        <w:rPr>
          <w:b/>
        </w:rPr>
        <w:t>Justiz-</w:t>
      </w:r>
      <w:r w:rsidR="00BF48F9" w:rsidRPr="00FA2865">
        <w:rPr>
          <w:b/>
        </w:rPr>
        <w:t xml:space="preserve">Aktenzeichens </w:t>
      </w:r>
      <w:r w:rsidR="00850EFD">
        <w:rPr>
          <w:b/>
        </w:rPr>
        <w:t>im Vorgang</w:t>
      </w:r>
    </w:p>
    <w:p w14:paraId="47A6A6E5" w14:textId="77777777" w:rsidR="00BF48F9" w:rsidRDefault="00BF48F9" w:rsidP="00BF48F9">
      <w:r>
        <w:t xml:space="preserve">Das Justiz-Aktenzeichen für ein Verfahren der Polizei wird von der Justiz im XJustiz-Inhalt </w:t>
      </w:r>
      <w:proofErr w:type="spellStart"/>
      <w:r>
        <w:t>Instanzdaten</w:t>
      </w:r>
      <w:proofErr w:type="spellEnd"/>
      <w:r>
        <w:t xml:space="preserve"> der Grunddaten der XJustiz-Nachricht übermittelt. In XPolizei wird für Beschuldigte das Justiz-Aktenzeichen in der Beziehung zwischen Person und Straftat (</w:t>
      </w:r>
      <w:proofErr w:type="spellStart"/>
      <w:r>
        <w:t>Beziehung_Person_Straftat</w:t>
      </w:r>
      <w:proofErr w:type="spellEnd"/>
      <w:r>
        <w:t>) gespeichert.</w:t>
      </w:r>
    </w:p>
    <w:p w14:paraId="5F5D6DDD" w14:textId="77777777" w:rsidR="00BF48F9" w:rsidRDefault="00BF48F9" w:rsidP="00BF48F9">
      <w:r>
        <w:t xml:space="preserve">Für andere Beteiligte am Verfahren (wie Zeuge, Geschädigter) wird die </w:t>
      </w:r>
      <w:proofErr w:type="spellStart"/>
      <w:r>
        <w:t>Beziehung_Person_Straftat</w:t>
      </w:r>
      <w:proofErr w:type="spellEnd"/>
      <w:r>
        <w:t xml:space="preserve"> jedoch nicht verwendet. Um auch für diese Personen das zugehörige Justiz-Aktenzeichen zu kennen, wird für diese Beteiligten das Justiz-Aktenzeichen zusätzlich einmalig (und für alle anderen Beteiligten gleich geltend) bei der Beteiligten Stelle „Justiz“ in der Beteiligung mit abgelegt.</w:t>
      </w:r>
    </w:p>
    <w:p w14:paraId="1E4CACDA" w14:textId="77777777" w:rsidR="00BF48F9" w:rsidRDefault="00BF48F9" w:rsidP="00BF48F9">
      <w:r>
        <w:t>Im Fall mehrerer Verfahren bei der Justiz zu einem Vorgang der Polizei werden bei der Beteiligten Stelle „Justiz“ mehrere Aktenzeichen abgelegt.</w:t>
      </w:r>
    </w:p>
    <w:p w14:paraId="16223923" w14:textId="77777777" w:rsidR="00BF48F9" w:rsidRPr="00BF48F9" w:rsidRDefault="00BF48F9" w:rsidP="00BF48F9"/>
    <w:p w14:paraId="51F3E781" w14:textId="77777777" w:rsidR="007A7082" w:rsidRDefault="007A7082" w:rsidP="004C2991">
      <w:pPr>
        <w:pStyle w:val="berschrift3"/>
      </w:pPr>
      <w:bookmarkStart w:id="105" w:name="_Toc164974420"/>
      <w:r>
        <w:t xml:space="preserve">Kommunikationsanlass </w:t>
      </w:r>
      <w:r w:rsidR="00796DB9">
        <w:t>J</w:t>
      </w:r>
      <w:r>
        <w:t xml:space="preserve">P01: </w:t>
      </w:r>
      <w:r w:rsidR="00796DB9">
        <w:t>Aktenzeichenmitteilung nach Eingang des Vorgangs</w:t>
      </w:r>
      <w:bookmarkEnd w:id="103"/>
      <w:bookmarkEnd w:id="105"/>
    </w:p>
    <w:p w14:paraId="33AF6ED3" w14:textId="77777777" w:rsidR="00935B54" w:rsidRDefault="00935B54" w:rsidP="00935B54">
      <w:r>
        <w:t xml:space="preserve">Status: </w:t>
      </w:r>
      <w:r>
        <w:rPr>
          <w:highlight w:val="green"/>
        </w:rPr>
        <w:t> </w:t>
      </w:r>
      <w:r w:rsidRPr="00E55D03">
        <w:rPr>
          <w:highlight w:val="green"/>
        </w:rPr>
        <w:t>fertig</w:t>
      </w:r>
      <w:r>
        <w:rPr>
          <w:highlight w:val="green"/>
        </w:rPr>
        <w:t> </w:t>
      </w:r>
    </w:p>
    <w:p w14:paraId="15051549" w14:textId="48A5188D" w:rsidR="005C59D4" w:rsidRPr="00C43347" w:rsidRDefault="00C43347" w:rsidP="004C2991">
      <w:pPr>
        <w:rPr>
          <w:lang w:eastAsia="zh-CN"/>
        </w:rPr>
      </w:pPr>
      <w:r>
        <w:rPr>
          <w:lang w:eastAsia="zh-CN"/>
        </w:rPr>
        <w:t>Mittels d</w:t>
      </w:r>
      <w:r w:rsidRPr="00C43347">
        <w:rPr>
          <w:lang w:eastAsia="zh-CN"/>
        </w:rPr>
        <w:t>e</w:t>
      </w:r>
      <w:r>
        <w:rPr>
          <w:lang w:eastAsia="zh-CN"/>
        </w:rPr>
        <w:t>s</w:t>
      </w:r>
      <w:r w:rsidRPr="00C43347">
        <w:rPr>
          <w:lang w:eastAsia="zh-CN"/>
        </w:rPr>
        <w:t xml:space="preserve"> Kommunikationsanlass</w:t>
      </w:r>
      <w:r>
        <w:rPr>
          <w:lang w:eastAsia="zh-CN"/>
        </w:rPr>
        <w:t>es</w:t>
      </w:r>
      <w:r w:rsidRPr="00C43347">
        <w:rPr>
          <w:lang w:eastAsia="zh-CN"/>
        </w:rPr>
        <w:t xml:space="preserve"> JP01</w:t>
      </w:r>
      <w:r>
        <w:rPr>
          <w:lang w:eastAsia="zh-CN"/>
        </w:rPr>
        <w:t xml:space="preserve"> „Aktenzeichenmitteilung nach Eingang des Vorgangs“ teilt die Justiz der Polizei mit, welches Aktenzeichen die Justiz einem vorher von der Polizei an die Justiz übermit</w:t>
      </w:r>
      <w:r w:rsidR="00E36945">
        <w:rPr>
          <w:lang w:eastAsia="zh-CN"/>
        </w:rPr>
        <w:softHyphen/>
      </w:r>
      <w:r>
        <w:rPr>
          <w:lang w:eastAsia="zh-CN"/>
        </w:rPr>
        <w:t xml:space="preserve">telten </w:t>
      </w:r>
      <w:r w:rsidR="00E47E20">
        <w:rPr>
          <w:lang w:eastAsia="zh-CN"/>
        </w:rPr>
        <w:t>Ermittlungsverfahren</w:t>
      </w:r>
      <w:r>
        <w:rPr>
          <w:lang w:eastAsia="zh-CN"/>
        </w:rPr>
        <w:t xml:space="preserve"> zugeordnet hat.</w:t>
      </w:r>
      <w:r w:rsidR="005C59D4">
        <w:rPr>
          <w:lang w:eastAsia="zh-CN"/>
        </w:rPr>
        <w:t xml:space="preserve"> </w:t>
      </w:r>
      <w:r w:rsidR="00584E04">
        <w:rPr>
          <w:lang w:eastAsia="zh-CN"/>
        </w:rPr>
        <w:t xml:space="preserve">Mit </w:t>
      </w:r>
      <w:r w:rsidR="005C59D4">
        <w:rPr>
          <w:lang w:eastAsia="zh-CN"/>
        </w:rPr>
        <w:t xml:space="preserve">diesem Kommunikationsanlass werden ausschließlich </w:t>
      </w:r>
      <w:r w:rsidR="00E47E20">
        <w:rPr>
          <w:lang w:eastAsia="zh-CN"/>
        </w:rPr>
        <w:t>Vorgangsdaten</w:t>
      </w:r>
      <w:r w:rsidR="005C59D4" w:rsidRPr="00B82622">
        <w:rPr>
          <w:lang w:eastAsia="zh-CN"/>
        </w:rPr>
        <w:t xml:space="preserve">, jedoch </w:t>
      </w:r>
      <w:r w:rsidR="005C59D4" w:rsidRPr="00B82622">
        <w:rPr>
          <w:u w:val="single"/>
          <w:lang w:eastAsia="zh-CN"/>
        </w:rPr>
        <w:t xml:space="preserve">keine </w:t>
      </w:r>
      <w:r w:rsidR="00E47E20">
        <w:rPr>
          <w:u w:val="single"/>
          <w:lang w:eastAsia="zh-CN"/>
        </w:rPr>
        <w:t>Dokumente</w:t>
      </w:r>
      <w:r w:rsidR="00E47E20" w:rsidRPr="00B82622">
        <w:rPr>
          <w:lang w:eastAsia="zh-CN"/>
        </w:rPr>
        <w:t xml:space="preserve"> </w:t>
      </w:r>
      <w:r w:rsidR="005C59D4" w:rsidRPr="00B82622">
        <w:rPr>
          <w:lang w:eastAsia="zh-CN"/>
        </w:rPr>
        <w:t>übermittelt</w:t>
      </w:r>
      <w:r w:rsidR="005C59D4">
        <w:rPr>
          <w:lang w:eastAsia="zh-CN"/>
        </w:rPr>
        <w:t>.</w:t>
      </w:r>
    </w:p>
    <w:p w14:paraId="7F0E5327" w14:textId="77777777" w:rsidR="00C43347" w:rsidRDefault="00C43347" w:rsidP="004C2991">
      <w:pPr>
        <w:pStyle w:val="berschrift4"/>
      </w:pPr>
      <w:r>
        <w:t>Nachrichteninhalt zum Kommunikationsanlass</w:t>
      </w:r>
    </w:p>
    <w:p w14:paraId="639903DD" w14:textId="77777777" w:rsidR="00FA7307" w:rsidRPr="004C2991" w:rsidRDefault="00FA7307" w:rsidP="00FA7307">
      <w:pPr>
        <w:rPr>
          <w:i/>
        </w:rPr>
      </w:pPr>
      <w:r w:rsidRPr="004C2991">
        <w:rPr>
          <w:i/>
        </w:rPr>
        <w:t xml:space="preserve">siehe Excel-Datei </w:t>
      </w:r>
      <w:r>
        <w:rPr>
          <w:i/>
        </w:rPr>
        <w:t>zu dAPJ-Strukturen</w:t>
      </w:r>
      <w:r w:rsidRPr="004C2991">
        <w:rPr>
          <w:i/>
        </w:rPr>
        <w:t>, Reiter „</w:t>
      </w:r>
      <w:r>
        <w:rPr>
          <w:i/>
        </w:rPr>
        <w:t>J</w:t>
      </w:r>
      <w:r w:rsidRPr="004C2991">
        <w:rPr>
          <w:i/>
        </w:rPr>
        <w:t>P0</w:t>
      </w:r>
      <w:r>
        <w:rPr>
          <w:i/>
        </w:rPr>
        <w:t>1</w:t>
      </w:r>
      <w:r w:rsidRPr="004C2991">
        <w:rPr>
          <w:i/>
        </w:rPr>
        <w:t>“</w:t>
      </w:r>
    </w:p>
    <w:p w14:paraId="00362981" w14:textId="77777777" w:rsidR="00C43347" w:rsidRDefault="00C43347" w:rsidP="00FA7307">
      <w:pPr>
        <w:pStyle w:val="berschrift4"/>
        <w:rPr>
          <w:rFonts w:eastAsia="Times New Roman"/>
        </w:rPr>
      </w:pPr>
      <w:r>
        <w:t>Vorbedingungen</w:t>
      </w:r>
      <w:r>
        <w:rPr>
          <w:rFonts w:eastAsia="Times New Roman"/>
        </w:rPr>
        <w:t xml:space="preserve"> für den K</w:t>
      </w:r>
      <w:r w:rsidR="002E0755">
        <w:rPr>
          <w:rFonts w:eastAsia="Times New Roman"/>
        </w:rPr>
        <w:t>ommunik</w:t>
      </w:r>
      <w:r w:rsidR="00FA7307">
        <w:rPr>
          <w:rFonts w:eastAsia="Times New Roman"/>
        </w:rPr>
        <w:t>a</w:t>
      </w:r>
      <w:r w:rsidR="002E0755">
        <w:rPr>
          <w:rFonts w:eastAsia="Times New Roman"/>
        </w:rPr>
        <w:t>tionsanlass</w:t>
      </w:r>
    </w:p>
    <w:p w14:paraId="38E2E2C6" w14:textId="77777777" w:rsidR="00C43347" w:rsidRPr="006A36EF" w:rsidRDefault="00C43347">
      <w:r w:rsidRPr="006A36EF">
        <w:t xml:space="preserve">Für die </w:t>
      </w:r>
      <w:r>
        <w:t xml:space="preserve">Verarbeitung der empfangenen Nachricht zum </w:t>
      </w:r>
      <w:r w:rsidRPr="006A36EF">
        <w:t>Kommunikationsanlass müssen folgende Vorbedingungen erfüllt sein:</w:t>
      </w:r>
    </w:p>
    <w:tbl>
      <w:tblPr>
        <w:tblStyle w:val="P20-Tabelle"/>
        <w:tblW w:w="0" w:type="auto"/>
        <w:tblLook w:val="04A0" w:firstRow="1" w:lastRow="0" w:firstColumn="1" w:lastColumn="0" w:noHBand="0" w:noVBand="1"/>
      </w:tblPr>
      <w:tblGrid>
        <w:gridCol w:w="524"/>
        <w:gridCol w:w="9103"/>
      </w:tblGrid>
      <w:tr w:rsidR="00C43347" w:rsidRPr="006C79D1" w14:paraId="1FDC90E2" w14:textId="77777777" w:rsidTr="00AC1083">
        <w:trPr>
          <w:cnfStyle w:val="100000000000" w:firstRow="1" w:lastRow="0" w:firstColumn="0" w:lastColumn="0" w:oddVBand="0" w:evenVBand="0" w:oddHBand="0" w:evenHBand="0" w:firstRowFirstColumn="0" w:firstRowLastColumn="0" w:lastRowFirstColumn="0" w:lastRowLastColumn="0"/>
        </w:trPr>
        <w:tc>
          <w:tcPr>
            <w:tcW w:w="524" w:type="dxa"/>
          </w:tcPr>
          <w:p w14:paraId="7322A683" w14:textId="77777777" w:rsidR="00C43347" w:rsidRPr="006C79D1" w:rsidRDefault="00C43347">
            <w:pPr>
              <w:spacing w:before="0" w:after="0"/>
              <w:jc w:val="center"/>
              <w:rPr>
                <w:lang w:val="en-US"/>
              </w:rPr>
            </w:pPr>
            <w:r w:rsidRPr="006C79D1">
              <w:rPr>
                <w:lang w:val="en-US"/>
              </w:rPr>
              <w:t>Nr.</w:t>
            </w:r>
          </w:p>
        </w:tc>
        <w:tc>
          <w:tcPr>
            <w:tcW w:w="9103" w:type="dxa"/>
          </w:tcPr>
          <w:p w14:paraId="135ADCFD" w14:textId="77777777" w:rsidR="00C43347" w:rsidRPr="006A36EF" w:rsidRDefault="00C43347">
            <w:pPr>
              <w:spacing w:before="0" w:after="0"/>
            </w:pPr>
            <w:r w:rsidRPr="006A36EF">
              <w:t>Vorbedingung</w:t>
            </w:r>
          </w:p>
        </w:tc>
      </w:tr>
      <w:tr w:rsidR="00C43347" w:rsidRPr="006C79D1" w14:paraId="6B3996E2" w14:textId="77777777" w:rsidTr="00AC1083">
        <w:tc>
          <w:tcPr>
            <w:tcW w:w="524" w:type="dxa"/>
          </w:tcPr>
          <w:p w14:paraId="6BAEDFB4" w14:textId="77777777" w:rsidR="00C43347" w:rsidRPr="006C79D1" w:rsidRDefault="00C43347" w:rsidP="006C64D1">
            <w:pPr>
              <w:spacing w:before="0" w:after="0"/>
              <w:jc w:val="center"/>
              <w:rPr>
                <w:lang w:val="en-US"/>
              </w:rPr>
            </w:pPr>
            <w:r>
              <w:rPr>
                <w:lang w:val="en-US"/>
              </w:rPr>
              <w:t>1</w:t>
            </w:r>
          </w:p>
        </w:tc>
        <w:tc>
          <w:tcPr>
            <w:tcW w:w="9103" w:type="dxa"/>
          </w:tcPr>
          <w:p w14:paraId="2EC8DFAC" w14:textId="77777777" w:rsidR="00C43347" w:rsidRPr="006C79D1" w:rsidRDefault="00C43347" w:rsidP="006C64D1">
            <w:pPr>
              <w:spacing w:before="0" w:after="0"/>
            </w:pPr>
            <w:r>
              <w:t>Der Vorgang wurde bereits an die Justiz übermittelt (</w:t>
            </w:r>
            <w:r w:rsidR="005C59D4">
              <w:t xml:space="preserve">mittels Kommunikationsanlass </w:t>
            </w:r>
            <w:r>
              <w:t>P</w:t>
            </w:r>
            <w:r w:rsidR="00883DE5">
              <w:t>J</w:t>
            </w:r>
            <w:r>
              <w:t>01)</w:t>
            </w:r>
          </w:p>
        </w:tc>
      </w:tr>
      <w:tr w:rsidR="00C43347" w:rsidRPr="006C79D1" w14:paraId="53D34290" w14:textId="77777777" w:rsidTr="00AC1083">
        <w:tc>
          <w:tcPr>
            <w:tcW w:w="524" w:type="dxa"/>
          </w:tcPr>
          <w:p w14:paraId="1B5E4E4B" w14:textId="77777777" w:rsidR="00C43347" w:rsidRDefault="00C43347" w:rsidP="006C64D1">
            <w:pPr>
              <w:spacing w:before="0" w:after="0"/>
              <w:jc w:val="center"/>
              <w:rPr>
                <w:lang w:val="en-US"/>
              </w:rPr>
            </w:pPr>
            <w:r>
              <w:rPr>
                <w:lang w:val="en-US"/>
              </w:rPr>
              <w:t>2</w:t>
            </w:r>
          </w:p>
        </w:tc>
        <w:tc>
          <w:tcPr>
            <w:tcW w:w="9103" w:type="dxa"/>
          </w:tcPr>
          <w:p w14:paraId="0BEE6632" w14:textId="77777777" w:rsidR="00C43347" w:rsidRPr="006C79D1" w:rsidRDefault="005C59D4" w:rsidP="006C64D1">
            <w:pPr>
              <w:spacing w:before="0" w:after="0"/>
            </w:pPr>
            <w:r>
              <w:t>Dem Vorgang wurde noch kein Justiz-Aktenzeichen zugeordnet</w:t>
            </w:r>
          </w:p>
        </w:tc>
      </w:tr>
    </w:tbl>
    <w:p w14:paraId="6AAD6334" w14:textId="77777777" w:rsidR="00C43347" w:rsidRPr="0068716C" w:rsidRDefault="00C43347" w:rsidP="00982733">
      <w:pPr>
        <w:pStyle w:val="berschrift4"/>
        <w:rPr>
          <w:rFonts w:eastAsia="Times New Roman"/>
        </w:rPr>
      </w:pPr>
      <w:r w:rsidRPr="0068716C">
        <w:rPr>
          <w:rFonts w:eastAsia="Times New Roman"/>
        </w:rPr>
        <w:lastRenderedPageBreak/>
        <w:t>Ergebnis und Nachbedingungen der Bearbeitung des K</w:t>
      </w:r>
      <w:r>
        <w:rPr>
          <w:rFonts w:eastAsia="Times New Roman"/>
        </w:rPr>
        <w:t>ommunikationsanlass</w:t>
      </w:r>
    </w:p>
    <w:p w14:paraId="18C3BA61" w14:textId="54CFF1D3" w:rsidR="00C43347" w:rsidRDefault="00C43347" w:rsidP="00982733">
      <w:pPr>
        <w:keepNext/>
      </w:pPr>
      <w:r>
        <w:t>Nach der Verarbeitung der empfangenen Nachricht zum Kommunikationsanlass müssen folgende Ergebnisse erzeugt und Nachbedingungen erfüllt sein:</w:t>
      </w:r>
    </w:p>
    <w:tbl>
      <w:tblPr>
        <w:tblStyle w:val="P20-Tabelle"/>
        <w:tblW w:w="0" w:type="auto"/>
        <w:tblLook w:val="04A0" w:firstRow="1" w:lastRow="0" w:firstColumn="1" w:lastColumn="0" w:noHBand="0" w:noVBand="1"/>
      </w:tblPr>
      <w:tblGrid>
        <w:gridCol w:w="524"/>
        <w:gridCol w:w="9104"/>
      </w:tblGrid>
      <w:tr w:rsidR="00C43347" w:rsidRPr="006C79D1" w14:paraId="07B68130" w14:textId="77777777" w:rsidTr="00EF6EC1">
        <w:trPr>
          <w:cnfStyle w:val="100000000000" w:firstRow="1" w:lastRow="0" w:firstColumn="0" w:lastColumn="0" w:oddVBand="0" w:evenVBand="0" w:oddHBand="0" w:evenHBand="0" w:firstRowFirstColumn="0" w:firstRowLastColumn="0" w:lastRowFirstColumn="0" w:lastRowLastColumn="0"/>
        </w:trPr>
        <w:tc>
          <w:tcPr>
            <w:tcW w:w="524" w:type="dxa"/>
          </w:tcPr>
          <w:p w14:paraId="27D1D1B7" w14:textId="77777777" w:rsidR="00C43347" w:rsidRPr="006C79D1" w:rsidRDefault="00C43347" w:rsidP="00982733">
            <w:pPr>
              <w:spacing w:before="0" w:after="0"/>
              <w:jc w:val="center"/>
              <w:rPr>
                <w:lang w:val="en-US"/>
              </w:rPr>
            </w:pPr>
            <w:r w:rsidRPr="006C79D1">
              <w:rPr>
                <w:lang w:val="en-US"/>
              </w:rPr>
              <w:t>Nr.</w:t>
            </w:r>
          </w:p>
        </w:tc>
        <w:tc>
          <w:tcPr>
            <w:tcW w:w="9104" w:type="dxa"/>
          </w:tcPr>
          <w:p w14:paraId="37670EFB" w14:textId="77777777" w:rsidR="00C43347" w:rsidRPr="006A36EF" w:rsidRDefault="00C43347" w:rsidP="00982733">
            <w:pPr>
              <w:spacing w:before="0" w:after="0"/>
            </w:pPr>
            <w:r w:rsidRPr="006A36EF">
              <w:t>Nachbedingung</w:t>
            </w:r>
          </w:p>
        </w:tc>
      </w:tr>
      <w:tr w:rsidR="00C43347" w:rsidRPr="006C79D1" w14:paraId="15C32CC2" w14:textId="77777777" w:rsidTr="00EF6EC1">
        <w:tc>
          <w:tcPr>
            <w:tcW w:w="524" w:type="dxa"/>
          </w:tcPr>
          <w:p w14:paraId="7F86C548" w14:textId="77777777" w:rsidR="00C43347" w:rsidRPr="006C79D1" w:rsidRDefault="00C43347" w:rsidP="006C64D1">
            <w:pPr>
              <w:spacing w:before="0" w:after="0"/>
              <w:jc w:val="center"/>
              <w:rPr>
                <w:lang w:val="en-US"/>
              </w:rPr>
            </w:pPr>
            <w:r>
              <w:rPr>
                <w:lang w:val="en-US"/>
              </w:rPr>
              <w:t>1</w:t>
            </w:r>
          </w:p>
        </w:tc>
        <w:tc>
          <w:tcPr>
            <w:tcW w:w="9104" w:type="dxa"/>
          </w:tcPr>
          <w:p w14:paraId="704B59DB" w14:textId="77777777" w:rsidR="00C43347" w:rsidRPr="006C79D1" w:rsidRDefault="00D10FE3" w:rsidP="006C64D1">
            <w:pPr>
              <w:spacing w:before="0" w:after="0"/>
            </w:pPr>
            <w:r>
              <w:t xml:space="preserve">Das von der Justiz übermittelte </w:t>
            </w:r>
            <w:r w:rsidR="00486531">
              <w:t>Justiz-</w:t>
            </w:r>
            <w:r>
              <w:t xml:space="preserve">Aktenzeichen ist im VBS beim Vorgang </w:t>
            </w:r>
            <w:r w:rsidR="00584E04">
              <w:t>und im TN-Aktensystem bei</w:t>
            </w:r>
            <w:r w:rsidR="00EF6EC1">
              <w:t>m Ermittlungsverfahren</w:t>
            </w:r>
            <w:r w:rsidR="00584E04">
              <w:t xml:space="preserve"> </w:t>
            </w:r>
            <w:r>
              <w:t>gespeichert.</w:t>
            </w:r>
          </w:p>
        </w:tc>
      </w:tr>
    </w:tbl>
    <w:p w14:paraId="7B98CE3D" w14:textId="77777777" w:rsidR="006D1FD2" w:rsidRDefault="006D1FD2" w:rsidP="006D1FD2"/>
    <w:p w14:paraId="302CEA1B" w14:textId="00ABB0D1" w:rsidR="00321358" w:rsidRDefault="00321358" w:rsidP="00321358">
      <w:pPr>
        <w:pStyle w:val="berschrift3"/>
      </w:pPr>
      <w:bookmarkStart w:id="106" w:name="_Toc164974421"/>
      <w:r>
        <w:t>Kommunikationsanlass JP02: Staatsanwaltschaftliche Erledigungs</w:t>
      </w:r>
      <w:r w:rsidR="00E36945">
        <w:softHyphen/>
      </w:r>
      <w:r>
        <w:t>mitteilung</w:t>
      </w:r>
      <w:bookmarkEnd w:id="106"/>
    </w:p>
    <w:p w14:paraId="6C3B74C8" w14:textId="77777777" w:rsidR="00935B54" w:rsidRDefault="00935B54" w:rsidP="00935B54">
      <w:r>
        <w:t xml:space="preserve">Status: </w:t>
      </w:r>
      <w:r>
        <w:rPr>
          <w:highlight w:val="green"/>
        </w:rPr>
        <w:t> </w:t>
      </w:r>
      <w:r w:rsidRPr="00E55D03">
        <w:rPr>
          <w:highlight w:val="green"/>
        </w:rPr>
        <w:t>fertig</w:t>
      </w:r>
      <w:r>
        <w:rPr>
          <w:highlight w:val="green"/>
        </w:rPr>
        <w:t> </w:t>
      </w:r>
    </w:p>
    <w:p w14:paraId="461DCFAC" w14:textId="487D09B0" w:rsidR="009F2870" w:rsidRDefault="00982733" w:rsidP="009F2870">
      <w:r>
        <w:t>Mit dem</w:t>
      </w:r>
      <w:r w:rsidR="009F2870">
        <w:t xml:space="preserve"> Kommunikationsanlass JP02</w:t>
      </w:r>
      <w:r>
        <w:t xml:space="preserve"> informiert d</w:t>
      </w:r>
      <w:r w:rsidRPr="00982733">
        <w:t xml:space="preserve">er Anwender bei der </w:t>
      </w:r>
      <w:proofErr w:type="spellStart"/>
      <w:r w:rsidRPr="00982733">
        <w:t>StA</w:t>
      </w:r>
      <w:proofErr w:type="spellEnd"/>
      <w:r w:rsidRPr="00982733">
        <w:t xml:space="preserve"> </w:t>
      </w:r>
      <w:r>
        <w:t>die Polizei</w:t>
      </w:r>
      <w:r w:rsidRPr="00982733">
        <w:t xml:space="preserve"> über die Erledigung eines Verfahrens bei der </w:t>
      </w:r>
      <w:proofErr w:type="spellStart"/>
      <w:r w:rsidRPr="00982733">
        <w:t>StA</w:t>
      </w:r>
      <w:proofErr w:type="spellEnd"/>
      <w:r w:rsidRPr="00982733">
        <w:t xml:space="preserve">. Die Erledigung kann z.B. durch Anklageerhebung, Antrag auf Erlass eines Strafbefehls oder Einstellung </w:t>
      </w:r>
      <w:r>
        <w:t xml:space="preserve">des Verfahrens </w:t>
      </w:r>
      <w:r w:rsidRPr="00982733">
        <w:t>erfolgt sein.</w:t>
      </w:r>
      <w:r w:rsidR="00CB2088">
        <w:t xml:space="preserve"> </w:t>
      </w:r>
      <w:r w:rsidR="00A251AB">
        <w:t>Bei den mitgeteilten Erledigungsarten handelt es sich nicht in jedem Fall um endgültige Erledigungen des Verfahrens, da z.B. auch Anklageerhebungen und Anträge auf Erlass eines Strafbefehls mitgeteilt werden. Das VBS muss vor einer Übernahme der Daten prüfen, ob die mitgeteilte Erledigungsart für das VBS relevant ist.</w:t>
      </w:r>
    </w:p>
    <w:p w14:paraId="00B4C65D" w14:textId="77777777" w:rsidR="009F2870" w:rsidRDefault="009F2870" w:rsidP="009F2870">
      <w:pPr>
        <w:pStyle w:val="berschrift4"/>
      </w:pPr>
      <w:r>
        <w:t>Nachrichteninhalt zum Kommunikationsanlass</w:t>
      </w:r>
    </w:p>
    <w:p w14:paraId="322A9F33" w14:textId="77777777" w:rsidR="009F2870" w:rsidRPr="004C2991" w:rsidRDefault="009F2870" w:rsidP="009F2870">
      <w:pPr>
        <w:rPr>
          <w:i/>
        </w:rPr>
      </w:pPr>
      <w:r w:rsidRPr="004C2991">
        <w:rPr>
          <w:i/>
        </w:rPr>
        <w:t xml:space="preserve">siehe Excel-Datei </w:t>
      </w:r>
      <w:r w:rsidR="00DC1136">
        <w:rPr>
          <w:i/>
        </w:rPr>
        <w:t>zu dAPJ-Strukturen</w:t>
      </w:r>
      <w:r w:rsidRPr="004C2991">
        <w:rPr>
          <w:i/>
        </w:rPr>
        <w:t>, Reiter „</w:t>
      </w:r>
      <w:r>
        <w:rPr>
          <w:i/>
        </w:rPr>
        <w:t>J</w:t>
      </w:r>
      <w:r w:rsidRPr="004C2991">
        <w:rPr>
          <w:i/>
        </w:rPr>
        <w:t>P02“</w:t>
      </w:r>
    </w:p>
    <w:p w14:paraId="282A30F6" w14:textId="77777777" w:rsidR="009F2870" w:rsidRDefault="009F2870" w:rsidP="009F2870">
      <w:pPr>
        <w:pStyle w:val="berschrift4"/>
        <w:rPr>
          <w:rFonts w:eastAsia="Times New Roman"/>
        </w:rPr>
      </w:pPr>
      <w:r>
        <w:t>Vorbedingungen</w:t>
      </w:r>
      <w:r>
        <w:rPr>
          <w:rFonts w:eastAsia="Times New Roman"/>
        </w:rPr>
        <w:t xml:space="preserve"> für den Kommunikationsanlass</w:t>
      </w:r>
    </w:p>
    <w:p w14:paraId="75A50CA4" w14:textId="77777777" w:rsidR="009F2870" w:rsidRPr="006A36EF" w:rsidRDefault="009F2870" w:rsidP="009F2870">
      <w:r w:rsidRPr="006A36EF">
        <w:t xml:space="preserve">Für die </w:t>
      </w:r>
      <w:r>
        <w:t>Verarbeit</w:t>
      </w:r>
      <w:r w:rsidRPr="006A36EF">
        <w:t>ung de</w:t>
      </w:r>
      <w:r w:rsidR="00982733">
        <w:t>r</w:t>
      </w:r>
      <w:r w:rsidRPr="006A36EF">
        <w:t xml:space="preserve"> </w:t>
      </w:r>
      <w:r>
        <w:t xml:space="preserve">Nachricht zum </w:t>
      </w:r>
      <w:r w:rsidRPr="006A36EF">
        <w:t xml:space="preserve">Kommunikationsanlass </w:t>
      </w:r>
      <w:r w:rsidR="00982733">
        <w:t>durch die</w:t>
      </w:r>
      <w:r>
        <w:t xml:space="preserve"> Polizei</w:t>
      </w:r>
      <w:r w:rsidRPr="006A36EF">
        <w:t xml:space="preserve"> müssen </w:t>
      </w:r>
      <w:r w:rsidR="00982733">
        <w:t xml:space="preserve">bei der Polizei </w:t>
      </w:r>
      <w:r w:rsidRPr="006A36EF">
        <w:t>folgende Vorbedingungen erfüllt sein:</w:t>
      </w:r>
    </w:p>
    <w:tbl>
      <w:tblPr>
        <w:tblStyle w:val="P20-Tabelle"/>
        <w:tblW w:w="0" w:type="auto"/>
        <w:tblLook w:val="04A0" w:firstRow="1" w:lastRow="0" w:firstColumn="1" w:lastColumn="0" w:noHBand="0" w:noVBand="1"/>
      </w:tblPr>
      <w:tblGrid>
        <w:gridCol w:w="524"/>
        <w:gridCol w:w="9103"/>
      </w:tblGrid>
      <w:tr w:rsidR="009F2870" w:rsidRPr="006C79D1" w14:paraId="248BC7B1"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57E2EBC5" w14:textId="77777777" w:rsidR="009F2870" w:rsidRPr="006C79D1" w:rsidRDefault="009F2870" w:rsidP="00A67211">
            <w:pPr>
              <w:spacing w:before="0" w:after="0"/>
              <w:jc w:val="center"/>
              <w:rPr>
                <w:lang w:val="en-US"/>
              </w:rPr>
            </w:pPr>
            <w:bookmarkStart w:id="107" w:name="_Hlk156810548"/>
            <w:r w:rsidRPr="006C79D1">
              <w:rPr>
                <w:lang w:val="en-US"/>
              </w:rPr>
              <w:t>Nr.</w:t>
            </w:r>
          </w:p>
        </w:tc>
        <w:tc>
          <w:tcPr>
            <w:tcW w:w="9103" w:type="dxa"/>
          </w:tcPr>
          <w:p w14:paraId="377BD449" w14:textId="77777777" w:rsidR="009F2870" w:rsidRPr="006A36EF" w:rsidRDefault="009F2870" w:rsidP="00A67211">
            <w:pPr>
              <w:spacing w:before="0" w:after="0"/>
            </w:pPr>
            <w:r w:rsidRPr="006A36EF">
              <w:t>Vorbedingung</w:t>
            </w:r>
          </w:p>
        </w:tc>
      </w:tr>
      <w:tr w:rsidR="00C63C63" w:rsidRPr="006C79D1" w14:paraId="066C415B" w14:textId="77777777" w:rsidTr="00A67211">
        <w:tc>
          <w:tcPr>
            <w:tcW w:w="524" w:type="dxa"/>
          </w:tcPr>
          <w:p w14:paraId="21789C9B" w14:textId="77777777" w:rsidR="00C63C63" w:rsidRPr="006C79D1" w:rsidRDefault="00C63C63" w:rsidP="00C63C63">
            <w:pPr>
              <w:spacing w:before="0" w:after="0"/>
              <w:jc w:val="center"/>
              <w:rPr>
                <w:lang w:val="en-US"/>
              </w:rPr>
            </w:pPr>
            <w:r>
              <w:rPr>
                <w:lang w:val="en-US"/>
              </w:rPr>
              <w:t>1</w:t>
            </w:r>
          </w:p>
        </w:tc>
        <w:tc>
          <w:tcPr>
            <w:tcW w:w="9103" w:type="dxa"/>
          </w:tcPr>
          <w:p w14:paraId="2B1CAED7" w14:textId="77777777" w:rsidR="00C63C63" w:rsidRPr="006C79D1" w:rsidRDefault="00FF1C16" w:rsidP="00C63C63">
            <w:pPr>
              <w:spacing w:before="0" w:after="0"/>
            </w:pPr>
            <w:r w:rsidRPr="00FF1C16">
              <w:t xml:space="preserve">Das Ermittlungsverfahren </w:t>
            </w:r>
            <w:r>
              <w:t xml:space="preserve">wurde polizeiseitig abgeschlossen und an die Justiz übermittelt. </w:t>
            </w:r>
          </w:p>
        </w:tc>
      </w:tr>
      <w:tr w:rsidR="00FF1C16" w:rsidRPr="006C79D1" w14:paraId="10BA217D" w14:textId="77777777" w:rsidTr="00A67211">
        <w:tc>
          <w:tcPr>
            <w:tcW w:w="524" w:type="dxa"/>
          </w:tcPr>
          <w:p w14:paraId="0213EBF8" w14:textId="77777777" w:rsidR="00FF1C16" w:rsidRDefault="00FF1C16" w:rsidP="00C63C63">
            <w:pPr>
              <w:spacing w:before="0" w:after="0"/>
              <w:jc w:val="center"/>
              <w:rPr>
                <w:lang w:val="en-US"/>
              </w:rPr>
            </w:pPr>
            <w:r>
              <w:rPr>
                <w:lang w:val="en-US"/>
              </w:rPr>
              <w:t>2</w:t>
            </w:r>
          </w:p>
        </w:tc>
        <w:tc>
          <w:tcPr>
            <w:tcW w:w="9103" w:type="dxa"/>
          </w:tcPr>
          <w:p w14:paraId="51504D81" w14:textId="77777777" w:rsidR="00FF1C16" w:rsidDel="0032568D" w:rsidRDefault="00FF1C16" w:rsidP="00C63C63">
            <w:pPr>
              <w:spacing w:before="0" w:after="0"/>
            </w:pPr>
            <w:r w:rsidRPr="00FF1C16">
              <w:t>Bei der Polizei existiert zum mitgeteilten Justiz-Az. ein Vorgang.</w:t>
            </w:r>
          </w:p>
        </w:tc>
      </w:tr>
    </w:tbl>
    <w:bookmarkEnd w:id="107"/>
    <w:p w14:paraId="4FA377CD" w14:textId="77777777" w:rsidR="009F2870" w:rsidRPr="0068716C" w:rsidRDefault="009F2870" w:rsidP="009F2870">
      <w:pPr>
        <w:pStyle w:val="berschrift4"/>
        <w:rPr>
          <w:rFonts w:eastAsia="Times New Roman"/>
        </w:rPr>
      </w:pPr>
      <w:r w:rsidRPr="0068716C">
        <w:rPr>
          <w:rFonts w:eastAsia="Times New Roman"/>
        </w:rPr>
        <w:t>Ergebnis und Nachbedingungen der Bearbeitung des K</w:t>
      </w:r>
      <w:r>
        <w:rPr>
          <w:rFonts w:eastAsia="Times New Roman"/>
        </w:rPr>
        <w:t>ommunikationsanlass</w:t>
      </w:r>
    </w:p>
    <w:p w14:paraId="4D37C093" w14:textId="7FE97D33" w:rsidR="009F2870" w:rsidRDefault="009F2870" w:rsidP="009F2870">
      <w:pPr>
        <w:keepNext/>
      </w:pPr>
      <w:r>
        <w:t xml:space="preserve">Nach der </w:t>
      </w:r>
      <w:r w:rsidR="00982733">
        <w:t>Verarbeit</w:t>
      </w:r>
      <w:r>
        <w:t xml:space="preserve">ung </w:t>
      </w:r>
      <w:r w:rsidR="00982733">
        <w:t>der Nachricht zum</w:t>
      </w:r>
      <w:r>
        <w:t xml:space="preserve"> Kommunikationsanlass</w:t>
      </w:r>
      <w:r w:rsidR="00982733">
        <w:t xml:space="preserve"> durch die Polizei müssen</w:t>
      </w:r>
      <w:r>
        <w:t xml:space="preserve"> bei der Polizei</w:t>
      </w:r>
      <w:r w:rsidR="00982733">
        <w:t xml:space="preserve"> </w:t>
      </w:r>
      <w:r>
        <w:t>folgende Ergebnisse erzeugt und Nachbedingungen erfüllt sein:</w:t>
      </w:r>
    </w:p>
    <w:tbl>
      <w:tblPr>
        <w:tblStyle w:val="P20-Tabelle"/>
        <w:tblW w:w="0" w:type="auto"/>
        <w:tblLook w:val="04A0" w:firstRow="1" w:lastRow="0" w:firstColumn="1" w:lastColumn="0" w:noHBand="0" w:noVBand="1"/>
      </w:tblPr>
      <w:tblGrid>
        <w:gridCol w:w="524"/>
        <w:gridCol w:w="9104"/>
      </w:tblGrid>
      <w:tr w:rsidR="009F2870" w:rsidRPr="006C79D1" w14:paraId="38ED7BC5"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6EE39DB8" w14:textId="77777777" w:rsidR="009F2870" w:rsidRPr="006C79D1" w:rsidRDefault="009F2870" w:rsidP="00A67211">
            <w:pPr>
              <w:spacing w:before="0" w:after="0"/>
              <w:jc w:val="center"/>
              <w:rPr>
                <w:lang w:val="en-US"/>
              </w:rPr>
            </w:pPr>
            <w:r w:rsidRPr="006C79D1">
              <w:rPr>
                <w:lang w:val="en-US"/>
              </w:rPr>
              <w:t>Nr.</w:t>
            </w:r>
          </w:p>
        </w:tc>
        <w:tc>
          <w:tcPr>
            <w:tcW w:w="9104" w:type="dxa"/>
          </w:tcPr>
          <w:p w14:paraId="2D267F46" w14:textId="77777777" w:rsidR="009F2870" w:rsidRPr="006A36EF" w:rsidRDefault="009F2870" w:rsidP="00A67211">
            <w:pPr>
              <w:spacing w:before="0" w:after="0"/>
            </w:pPr>
            <w:r w:rsidRPr="006A36EF">
              <w:t>Nachbedingung</w:t>
            </w:r>
          </w:p>
        </w:tc>
      </w:tr>
      <w:tr w:rsidR="009F2870" w:rsidRPr="006C79D1" w14:paraId="3F2BCB01" w14:textId="77777777" w:rsidTr="00A67211">
        <w:tc>
          <w:tcPr>
            <w:tcW w:w="524" w:type="dxa"/>
          </w:tcPr>
          <w:p w14:paraId="09B1F828" w14:textId="77777777" w:rsidR="009F2870" w:rsidRPr="006C79D1" w:rsidRDefault="009F2870" w:rsidP="00A67211">
            <w:pPr>
              <w:spacing w:before="0" w:after="0"/>
              <w:jc w:val="center"/>
              <w:rPr>
                <w:lang w:val="en-US"/>
              </w:rPr>
            </w:pPr>
            <w:r>
              <w:rPr>
                <w:lang w:val="en-US"/>
              </w:rPr>
              <w:t>1</w:t>
            </w:r>
          </w:p>
        </w:tc>
        <w:tc>
          <w:tcPr>
            <w:tcW w:w="9104" w:type="dxa"/>
          </w:tcPr>
          <w:p w14:paraId="0B89C3DE" w14:textId="77777777" w:rsidR="009F2870" w:rsidRPr="006C79D1" w:rsidRDefault="0032568D" w:rsidP="00A67211">
            <w:pPr>
              <w:spacing w:before="0" w:after="0"/>
            </w:pPr>
            <w:r>
              <w:t>Die staatsanwaltschaftliche Erledigung ist beim Vorgang im VBS erfasst.</w:t>
            </w:r>
          </w:p>
        </w:tc>
      </w:tr>
    </w:tbl>
    <w:p w14:paraId="0E17B76A" w14:textId="77777777" w:rsidR="009901EF" w:rsidRDefault="009901EF" w:rsidP="009901EF"/>
    <w:p w14:paraId="3EE40D03" w14:textId="77777777" w:rsidR="00321358" w:rsidRDefault="00321358" w:rsidP="00321358">
      <w:pPr>
        <w:pStyle w:val="berschrift3"/>
      </w:pPr>
      <w:bookmarkStart w:id="108" w:name="_Toc164974422"/>
      <w:r>
        <w:t>Kommunikationsanlass JP03: Gerichtliche Erledigungsmitteilung</w:t>
      </w:r>
      <w:bookmarkEnd w:id="108"/>
    </w:p>
    <w:p w14:paraId="3FFC1E95" w14:textId="77777777" w:rsidR="00935B54" w:rsidRDefault="00935B54" w:rsidP="00935B54">
      <w:r>
        <w:t xml:space="preserve">Status: </w:t>
      </w:r>
      <w:r>
        <w:rPr>
          <w:highlight w:val="green"/>
        </w:rPr>
        <w:t> </w:t>
      </w:r>
      <w:r w:rsidRPr="00E55D03">
        <w:rPr>
          <w:highlight w:val="green"/>
        </w:rPr>
        <w:t>fertig</w:t>
      </w:r>
      <w:r>
        <w:rPr>
          <w:highlight w:val="green"/>
        </w:rPr>
        <w:t> </w:t>
      </w:r>
    </w:p>
    <w:p w14:paraId="4DD40C13" w14:textId="77777777" w:rsidR="00982733" w:rsidRDefault="00982733" w:rsidP="00982733">
      <w:r>
        <w:lastRenderedPageBreak/>
        <w:t>Mit dem Kommunikationsanlass JP03 informiert d</w:t>
      </w:r>
      <w:r w:rsidRPr="00982733">
        <w:t xml:space="preserve">er Anwender bei der </w:t>
      </w:r>
      <w:proofErr w:type="spellStart"/>
      <w:r w:rsidRPr="00982733">
        <w:t>StA</w:t>
      </w:r>
      <w:proofErr w:type="spellEnd"/>
      <w:r w:rsidRPr="00982733">
        <w:t xml:space="preserve"> </w:t>
      </w:r>
      <w:r>
        <w:t>die Polizei</w:t>
      </w:r>
      <w:r w:rsidRPr="00982733">
        <w:t xml:space="preserve"> über die Erledigung eines Verfahrens beim Gericht. Die Erledigung </w:t>
      </w:r>
      <w:r>
        <w:t xml:space="preserve">des Verfahrens </w:t>
      </w:r>
      <w:r w:rsidRPr="00982733">
        <w:t>kann durch Urteil oder Beschluss (z.B. bei Einstellung) erfolgt sein.</w:t>
      </w:r>
      <w:r w:rsidR="00BE426F">
        <w:t xml:space="preserve"> Die Erledigungsmitteilung kann bereits vor Eintritt der Rechtskraft eingehen.</w:t>
      </w:r>
    </w:p>
    <w:p w14:paraId="5AE00287" w14:textId="77777777" w:rsidR="00982733" w:rsidRDefault="00982733" w:rsidP="00982733">
      <w:pPr>
        <w:pStyle w:val="berschrift4"/>
      </w:pPr>
      <w:r>
        <w:t>Nachrichteninhalt zum Kommunikationsanlass</w:t>
      </w:r>
    </w:p>
    <w:p w14:paraId="5ECDD5C6" w14:textId="77777777" w:rsidR="00982733" w:rsidRPr="004C2991" w:rsidRDefault="00982733" w:rsidP="00982733">
      <w:pPr>
        <w:rPr>
          <w:i/>
        </w:rPr>
      </w:pPr>
      <w:r w:rsidRPr="004C2991">
        <w:rPr>
          <w:i/>
        </w:rPr>
        <w:t xml:space="preserve">siehe Excel-Datei </w:t>
      </w:r>
      <w:r w:rsidR="00DC1136">
        <w:rPr>
          <w:i/>
        </w:rPr>
        <w:t>zu dAPJ-Strukturen</w:t>
      </w:r>
      <w:r w:rsidRPr="004C2991">
        <w:rPr>
          <w:i/>
        </w:rPr>
        <w:t>, Reiter „</w:t>
      </w:r>
      <w:r>
        <w:rPr>
          <w:i/>
        </w:rPr>
        <w:t>J</w:t>
      </w:r>
      <w:r w:rsidRPr="004C2991">
        <w:rPr>
          <w:i/>
        </w:rPr>
        <w:t>P0</w:t>
      </w:r>
      <w:r>
        <w:rPr>
          <w:i/>
        </w:rPr>
        <w:t>3</w:t>
      </w:r>
      <w:r w:rsidRPr="004C2991">
        <w:rPr>
          <w:i/>
        </w:rPr>
        <w:t>“</w:t>
      </w:r>
    </w:p>
    <w:p w14:paraId="198EF9E1" w14:textId="77777777" w:rsidR="00982733" w:rsidRDefault="00982733" w:rsidP="00982733">
      <w:pPr>
        <w:pStyle w:val="berschrift4"/>
        <w:rPr>
          <w:rFonts w:eastAsia="Times New Roman"/>
        </w:rPr>
      </w:pPr>
      <w:r>
        <w:t>Vorbedingungen</w:t>
      </w:r>
      <w:r>
        <w:rPr>
          <w:rFonts w:eastAsia="Times New Roman"/>
        </w:rPr>
        <w:t xml:space="preserve"> für den Kommunikationsanlass</w:t>
      </w:r>
    </w:p>
    <w:p w14:paraId="1D14E443" w14:textId="77777777" w:rsidR="00982733" w:rsidRDefault="00982733" w:rsidP="00982733">
      <w:r w:rsidRPr="006A36EF">
        <w:t xml:space="preserve">Für die </w:t>
      </w:r>
      <w:r>
        <w:t>Verarbeit</w:t>
      </w:r>
      <w:r w:rsidRPr="006A36EF">
        <w:t>ung de</w:t>
      </w:r>
      <w:r>
        <w:t>r</w:t>
      </w:r>
      <w:r w:rsidRPr="006A36EF">
        <w:t xml:space="preserve"> </w:t>
      </w:r>
      <w:r>
        <w:t xml:space="preserve">Nachricht zum </w:t>
      </w:r>
      <w:r w:rsidRPr="006A36EF">
        <w:t xml:space="preserve">Kommunikationsanlass </w:t>
      </w:r>
      <w:r>
        <w:t>durch die Polizei</w:t>
      </w:r>
      <w:r w:rsidRPr="006A36EF">
        <w:t xml:space="preserve"> müssen </w:t>
      </w:r>
      <w:r>
        <w:t xml:space="preserve">bei der Polizei </w:t>
      </w:r>
      <w:r w:rsidRPr="006A36EF">
        <w:t>folgende Vorbedingungen erfüllt sein:</w:t>
      </w:r>
    </w:p>
    <w:tbl>
      <w:tblPr>
        <w:tblStyle w:val="P20-Tabelle"/>
        <w:tblW w:w="0" w:type="auto"/>
        <w:tblLook w:val="04A0" w:firstRow="1" w:lastRow="0" w:firstColumn="1" w:lastColumn="0" w:noHBand="0" w:noVBand="1"/>
      </w:tblPr>
      <w:tblGrid>
        <w:gridCol w:w="524"/>
        <w:gridCol w:w="9103"/>
      </w:tblGrid>
      <w:tr w:rsidR="00A12B1D" w:rsidRPr="006C79D1" w14:paraId="4A2E7FA0" w14:textId="77777777" w:rsidTr="00A12B1D">
        <w:trPr>
          <w:cnfStyle w:val="100000000000" w:firstRow="1" w:lastRow="0" w:firstColumn="0" w:lastColumn="0" w:oddVBand="0" w:evenVBand="0" w:oddHBand="0" w:evenHBand="0" w:firstRowFirstColumn="0" w:firstRowLastColumn="0" w:lastRowFirstColumn="0" w:lastRowLastColumn="0"/>
        </w:trPr>
        <w:tc>
          <w:tcPr>
            <w:tcW w:w="524" w:type="dxa"/>
          </w:tcPr>
          <w:p w14:paraId="4585A8AB" w14:textId="77777777" w:rsidR="00A12B1D" w:rsidRPr="006C79D1" w:rsidRDefault="00A12B1D" w:rsidP="00A12B1D">
            <w:pPr>
              <w:spacing w:before="0" w:after="0"/>
              <w:jc w:val="center"/>
              <w:rPr>
                <w:lang w:val="en-US"/>
              </w:rPr>
            </w:pPr>
            <w:r w:rsidRPr="006C79D1">
              <w:rPr>
                <w:lang w:val="en-US"/>
              </w:rPr>
              <w:t>Nr.</w:t>
            </w:r>
          </w:p>
        </w:tc>
        <w:tc>
          <w:tcPr>
            <w:tcW w:w="9103" w:type="dxa"/>
          </w:tcPr>
          <w:p w14:paraId="33A48928" w14:textId="77777777" w:rsidR="00A12B1D" w:rsidRPr="006A36EF" w:rsidRDefault="00A12B1D" w:rsidP="00A12B1D">
            <w:pPr>
              <w:spacing w:before="0" w:after="0"/>
            </w:pPr>
            <w:r w:rsidRPr="006A36EF">
              <w:t>Vorbedingung</w:t>
            </w:r>
          </w:p>
        </w:tc>
      </w:tr>
      <w:tr w:rsidR="00A12B1D" w:rsidRPr="006C79D1" w14:paraId="3FFD25F5" w14:textId="77777777" w:rsidTr="00A12B1D">
        <w:tc>
          <w:tcPr>
            <w:tcW w:w="524" w:type="dxa"/>
          </w:tcPr>
          <w:p w14:paraId="74E2EA86" w14:textId="77777777" w:rsidR="00A12B1D" w:rsidRPr="006C79D1" w:rsidRDefault="00A12B1D" w:rsidP="00A12B1D">
            <w:pPr>
              <w:spacing w:before="0" w:after="0"/>
              <w:jc w:val="center"/>
              <w:rPr>
                <w:lang w:val="en-US"/>
              </w:rPr>
            </w:pPr>
            <w:r>
              <w:rPr>
                <w:lang w:val="en-US"/>
              </w:rPr>
              <w:t>1</w:t>
            </w:r>
          </w:p>
        </w:tc>
        <w:tc>
          <w:tcPr>
            <w:tcW w:w="9103" w:type="dxa"/>
          </w:tcPr>
          <w:p w14:paraId="404C08DF" w14:textId="77777777" w:rsidR="00A12B1D" w:rsidRPr="006C79D1" w:rsidRDefault="00A12B1D" w:rsidP="00A12B1D">
            <w:pPr>
              <w:spacing w:before="0" w:after="0"/>
            </w:pPr>
            <w:r w:rsidRPr="00FF1C16">
              <w:t xml:space="preserve">Das Ermittlungsverfahren </w:t>
            </w:r>
            <w:r>
              <w:t xml:space="preserve">wurde polizeiseitig abgeschlossen und an die Justiz übermittelt. </w:t>
            </w:r>
          </w:p>
        </w:tc>
      </w:tr>
      <w:tr w:rsidR="00A12B1D" w:rsidRPr="006C79D1" w14:paraId="616A9947" w14:textId="77777777" w:rsidTr="00A12B1D">
        <w:tc>
          <w:tcPr>
            <w:tcW w:w="524" w:type="dxa"/>
          </w:tcPr>
          <w:p w14:paraId="6DA604C3" w14:textId="77777777" w:rsidR="00A12B1D" w:rsidRDefault="00A12B1D" w:rsidP="00A12B1D">
            <w:pPr>
              <w:spacing w:before="0" w:after="0"/>
              <w:jc w:val="center"/>
              <w:rPr>
                <w:lang w:val="en-US"/>
              </w:rPr>
            </w:pPr>
            <w:r>
              <w:rPr>
                <w:lang w:val="en-US"/>
              </w:rPr>
              <w:t>2</w:t>
            </w:r>
          </w:p>
        </w:tc>
        <w:tc>
          <w:tcPr>
            <w:tcW w:w="9103" w:type="dxa"/>
          </w:tcPr>
          <w:p w14:paraId="1511A81A" w14:textId="77777777" w:rsidR="00A12B1D" w:rsidDel="0032568D" w:rsidRDefault="00A12B1D" w:rsidP="00A12B1D">
            <w:pPr>
              <w:spacing w:before="0" w:after="0"/>
            </w:pPr>
            <w:r w:rsidRPr="00FF1C16">
              <w:t>Bei der Polizei existiert zum mitgeteilten Justiz-Az. ein Vorgang.</w:t>
            </w:r>
          </w:p>
        </w:tc>
      </w:tr>
    </w:tbl>
    <w:p w14:paraId="51871C99" w14:textId="77777777" w:rsidR="00982733" w:rsidRPr="0068716C" w:rsidRDefault="00982733" w:rsidP="00982733">
      <w:pPr>
        <w:pStyle w:val="berschrift4"/>
        <w:rPr>
          <w:rFonts w:eastAsia="Times New Roman"/>
        </w:rPr>
      </w:pPr>
      <w:r w:rsidRPr="0068716C">
        <w:rPr>
          <w:rFonts w:eastAsia="Times New Roman"/>
        </w:rPr>
        <w:t>Ergebnis und Nachbedingungen der Bearbeitung des K</w:t>
      </w:r>
      <w:r>
        <w:rPr>
          <w:rFonts w:eastAsia="Times New Roman"/>
        </w:rPr>
        <w:t>ommunikationsanlass</w:t>
      </w:r>
    </w:p>
    <w:p w14:paraId="4760F153" w14:textId="3B750CAE" w:rsidR="00982733" w:rsidRDefault="00982733" w:rsidP="00982733">
      <w:pPr>
        <w:keepNext/>
      </w:pPr>
      <w:r>
        <w:t>Nach der Verarbeitung der Nachricht zum Kommunikationsanlass durch die Polizei müssen bei der Polizei folgende Ergebnisse erzeugt und Nachbedingungen erfüllt sein:</w:t>
      </w:r>
    </w:p>
    <w:tbl>
      <w:tblPr>
        <w:tblStyle w:val="P20-Tabelle"/>
        <w:tblW w:w="0" w:type="auto"/>
        <w:tblLook w:val="04A0" w:firstRow="1" w:lastRow="0" w:firstColumn="1" w:lastColumn="0" w:noHBand="0" w:noVBand="1"/>
      </w:tblPr>
      <w:tblGrid>
        <w:gridCol w:w="524"/>
        <w:gridCol w:w="9104"/>
      </w:tblGrid>
      <w:tr w:rsidR="00982733" w:rsidRPr="006C79D1" w14:paraId="4EE9971B"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6D16CB86" w14:textId="77777777" w:rsidR="00982733" w:rsidRPr="006C79D1" w:rsidRDefault="00982733" w:rsidP="00A67211">
            <w:pPr>
              <w:spacing w:before="0" w:after="0"/>
              <w:jc w:val="center"/>
              <w:rPr>
                <w:lang w:val="en-US"/>
              </w:rPr>
            </w:pPr>
            <w:r w:rsidRPr="006C79D1">
              <w:rPr>
                <w:lang w:val="en-US"/>
              </w:rPr>
              <w:t>Nr.</w:t>
            </w:r>
          </w:p>
        </w:tc>
        <w:tc>
          <w:tcPr>
            <w:tcW w:w="9104" w:type="dxa"/>
          </w:tcPr>
          <w:p w14:paraId="1E8AD3BC" w14:textId="77777777" w:rsidR="00982733" w:rsidRPr="006A36EF" w:rsidRDefault="00982733" w:rsidP="00A67211">
            <w:pPr>
              <w:spacing w:before="0" w:after="0"/>
            </w:pPr>
            <w:r w:rsidRPr="006A36EF">
              <w:t>Nachbedingung</w:t>
            </w:r>
          </w:p>
        </w:tc>
      </w:tr>
      <w:tr w:rsidR="00982733" w:rsidRPr="006C79D1" w14:paraId="7E35D9BE" w14:textId="77777777" w:rsidTr="00A67211">
        <w:tc>
          <w:tcPr>
            <w:tcW w:w="524" w:type="dxa"/>
          </w:tcPr>
          <w:p w14:paraId="7256CF68" w14:textId="77777777" w:rsidR="00982733" w:rsidRPr="006C79D1" w:rsidRDefault="00982733" w:rsidP="00A67211">
            <w:pPr>
              <w:spacing w:before="0" w:after="0"/>
              <w:jc w:val="center"/>
              <w:rPr>
                <w:lang w:val="en-US"/>
              </w:rPr>
            </w:pPr>
            <w:r>
              <w:rPr>
                <w:lang w:val="en-US"/>
              </w:rPr>
              <w:t>1</w:t>
            </w:r>
          </w:p>
        </w:tc>
        <w:tc>
          <w:tcPr>
            <w:tcW w:w="9104" w:type="dxa"/>
          </w:tcPr>
          <w:p w14:paraId="075FB881" w14:textId="77777777" w:rsidR="00982733" w:rsidRPr="006C79D1" w:rsidRDefault="0016449F" w:rsidP="00A67211">
            <w:pPr>
              <w:spacing w:before="0" w:after="0"/>
            </w:pPr>
            <w:r w:rsidRPr="0016449F">
              <w:t>Di</w:t>
            </w:r>
            <w:r>
              <w:t xml:space="preserve">e gerichtliche </w:t>
            </w:r>
            <w:r w:rsidRPr="0016449F">
              <w:t>Erledigung ist beim Vorgang im VBS erfasst</w:t>
            </w:r>
            <w:r w:rsidR="00A12B1D">
              <w:t>.</w:t>
            </w:r>
          </w:p>
        </w:tc>
      </w:tr>
    </w:tbl>
    <w:p w14:paraId="72EF46A8" w14:textId="77777777" w:rsidR="009901EF" w:rsidRDefault="009901EF" w:rsidP="009901EF"/>
    <w:p w14:paraId="607685F4" w14:textId="77777777" w:rsidR="00321358" w:rsidRDefault="00321358" w:rsidP="00321358">
      <w:pPr>
        <w:pStyle w:val="berschrift3"/>
      </w:pPr>
      <w:bookmarkStart w:id="109" w:name="_Toc164974423"/>
      <w:r>
        <w:t xml:space="preserve">Kommunikationsanlass JP04: </w:t>
      </w:r>
      <w:r w:rsidRPr="00905A42">
        <w:t>BZR-Mitteilung MISTRA11 informieren</w:t>
      </w:r>
      <w:bookmarkEnd w:id="10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10"/>
        <w:gridCol w:w="7218"/>
      </w:tblGrid>
      <w:tr w:rsidR="007D21F7" w:rsidRPr="007E38C6" w14:paraId="7B48AA1C" w14:textId="77777777" w:rsidTr="00FE0571">
        <w:tc>
          <w:tcPr>
            <w:tcW w:w="2410" w:type="dxa"/>
          </w:tcPr>
          <w:p w14:paraId="3E8F44C9" w14:textId="2FF78ACE" w:rsidR="007D21F7" w:rsidRPr="007E38C6" w:rsidRDefault="007D21F7" w:rsidP="000D73F1">
            <w:pPr>
              <w:spacing w:after="0"/>
              <w:contextualSpacing/>
              <w:rPr>
                <w:highlight w:val="yellow"/>
              </w:rPr>
            </w:pPr>
            <w:r w:rsidRPr="007E38C6">
              <w:t xml:space="preserve">Status: </w:t>
            </w:r>
            <w:r w:rsidRPr="007E38C6">
              <w:rPr>
                <w:highlight w:val="yellow"/>
              </w:rPr>
              <w:t> offen </w:t>
            </w:r>
          </w:p>
        </w:tc>
        <w:tc>
          <w:tcPr>
            <w:tcW w:w="7218" w:type="dxa"/>
          </w:tcPr>
          <w:p w14:paraId="194EB37E" w14:textId="6C9595B7" w:rsidR="007D21F7" w:rsidRPr="00CD3650" w:rsidRDefault="00C77C39" w:rsidP="008673BD">
            <w:pPr>
              <w:pStyle w:val="Listenabsatz"/>
              <w:numPr>
                <w:ilvl w:val="0"/>
                <w:numId w:val="33"/>
              </w:numPr>
              <w:spacing w:after="0" w:line="240" w:lineRule="auto"/>
              <w:ind w:left="284" w:hanging="284"/>
              <w:rPr>
                <w:rFonts w:asciiTheme="minorHAnsi" w:hAnsiTheme="minorHAnsi" w:cstheme="minorHAnsi"/>
              </w:rPr>
            </w:pPr>
            <w:r w:rsidRPr="00CD3650">
              <w:rPr>
                <w:rFonts w:asciiTheme="minorHAnsi" w:hAnsiTheme="minorHAnsi" w:cstheme="minorHAnsi"/>
              </w:rPr>
              <w:t>Ausstehende Bestätigung der Justiz zur Gültigkeit des Rechtskraft-Datums</w:t>
            </w:r>
          </w:p>
        </w:tc>
      </w:tr>
    </w:tbl>
    <w:p w14:paraId="3DFDC346" w14:textId="1474527E" w:rsidR="00982733" w:rsidRDefault="00982733" w:rsidP="00982733">
      <w:r>
        <w:t>Mit dem Kommunikationsanlass JP04 übermittelt d</w:t>
      </w:r>
      <w:r w:rsidRPr="00982733">
        <w:t xml:space="preserve">er Anwender bei der </w:t>
      </w:r>
      <w:proofErr w:type="spellStart"/>
      <w:r w:rsidRPr="00982733">
        <w:t>StA</w:t>
      </w:r>
      <w:proofErr w:type="spellEnd"/>
      <w:r w:rsidRPr="00982733">
        <w:t xml:space="preserve"> nach dem rechtskräftigen Abschluss eines Verfahrens </w:t>
      </w:r>
      <w:r>
        <w:t xml:space="preserve">die Inhalte </w:t>
      </w:r>
      <w:r w:rsidRPr="00982733">
        <w:t>eine</w:t>
      </w:r>
      <w:r>
        <w:t>r</w:t>
      </w:r>
      <w:r w:rsidRPr="00982733">
        <w:t xml:space="preserve"> BZR-Mitteilung</w:t>
      </w:r>
      <w:r>
        <w:t xml:space="preserve"> an die Polizei.</w:t>
      </w:r>
    </w:p>
    <w:p w14:paraId="4B3921E8" w14:textId="77777777" w:rsidR="00982733" w:rsidRDefault="00982733" w:rsidP="00982733">
      <w:pPr>
        <w:pStyle w:val="berschrift4"/>
      </w:pPr>
      <w:r>
        <w:t>Nachrichteninhalt zum Kommunikationsanlass</w:t>
      </w:r>
    </w:p>
    <w:p w14:paraId="69D69413" w14:textId="77777777" w:rsidR="00982733" w:rsidRPr="004C2991" w:rsidRDefault="00982733" w:rsidP="00982733">
      <w:pPr>
        <w:rPr>
          <w:i/>
        </w:rPr>
      </w:pPr>
      <w:r w:rsidRPr="004C2991">
        <w:rPr>
          <w:i/>
        </w:rPr>
        <w:t xml:space="preserve">siehe Excel-Datei </w:t>
      </w:r>
      <w:r w:rsidR="00DC1136">
        <w:rPr>
          <w:i/>
        </w:rPr>
        <w:t>zu dAPJ-Strukturen</w:t>
      </w:r>
      <w:r w:rsidRPr="004C2991">
        <w:rPr>
          <w:i/>
        </w:rPr>
        <w:t>, Reiter „</w:t>
      </w:r>
      <w:r>
        <w:rPr>
          <w:i/>
        </w:rPr>
        <w:t>J</w:t>
      </w:r>
      <w:r w:rsidRPr="004C2991">
        <w:rPr>
          <w:i/>
        </w:rPr>
        <w:t>P0</w:t>
      </w:r>
      <w:r w:rsidR="00C63C63">
        <w:rPr>
          <w:i/>
        </w:rPr>
        <w:t>4</w:t>
      </w:r>
      <w:r w:rsidRPr="004C2991">
        <w:rPr>
          <w:i/>
        </w:rPr>
        <w:t>“</w:t>
      </w:r>
    </w:p>
    <w:p w14:paraId="67FB9217" w14:textId="77777777" w:rsidR="00982733" w:rsidRDefault="00982733" w:rsidP="00982733">
      <w:pPr>
        <w:pStyle w:val="berschrift4"/>
        <w:rPr>
          <w:rFonts w:eastAsia="Times New Roman"/>
        </w:rPr>
      </w:pPr>
      <w:r>
        <w:t>Vorbedingungen</w:t>
      </w:r>
      <w:r>
        <w:rPr>
          <w:rFonts w:eastAsia="Times New Roman"/>
        </w:rPr>
        <w:t xml:space="preserve"> für den Kommunikationsanlass</w:t>
      </w:r>
    </w:p>
    <w:p w14:paraId="3920597E" w14:textId="77777777" w:rsidR="00982733" w:rsidRPr="006A36EF" w:rsidRDefault="00982733" w:rsidP="00982733">
      <w:r w:rsidRPr="006A36EF">
        <w:t xml:space="preserve">Für die </w:t>
      </w:r>
      <w:r>
        <w:t>Verarbeit</w:t>
      </w:r>
      <w:r w:rsidRPr="006A36EF">
        <w:t>ung de</w:t>
      </w:r>
      <w:r>
        <w:t>r</w:t>
      </w:r>
      <w:r w:rsidRPr="006A36EF">
        <w:t xml:space="preserve"> </w:t>
      </w:r>
      <w:r>
        <w:t xml:space="preserve">Nachricht zum </w:t>
      </w:r>
      <w:r w:rsidRPr="006A36EF">
        <w:t xml:space="preserve">Kommunikationsanlass </w:t>
      </w:r>
      <w:r>
        <w:t>durch die Polizei</w:t>
      </w:r>
      <w:r w:rsidRPr="006A36EF">
        <w:t xml:space="preserve"> müssen </w:t>
      </w:r>
      <w:r>
        <w:t xml:space="preserve">bei der Polizei </w:t>
      </w:r>
      <w:r w:rsidRPr="006A36EF">
        <w:t>folgende Vorbedingungen erfüllt sein:</w:t>
      </w:r>
    </w:p>
    <w:tbl>
      <w:tblPr>
        <w:tblStyle w:val="P20-Tabelle"/>
        <w:tblW w:w="0" w:type="auto"/>
        <w:tblLook w:val="04A0" w:firstRow="1" w:lastRow="0" w:firstColumn="1" w:lastColumn="0" w:noHBand="0" w:noVBand="1"/>
      </w:tblPr>
      <w:tblGrid>
        <w:gridCol w:w="524"/>
        <w:gridCol w:w="9103"/>
      </w:tblGrid>
      <w:tr w:rsidR="00982733" w:rsidRPr="006C79D1" w14:paraId="2B79C380"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29160826" w14:textId="77777777" w:rsidR="00982733" w:rsidRPr="006C79D1" w:rsidRDefault="00982733" w:rsidP="00A67211">
            <w:pPr>
              <w:spacing w:before="0" w:after="0"/>
              <w:jc w:val="center"/>
              <w:rPr>
                <w:lang w:val="en-US"/>
              </w:rPr>
            </w:pPr>
            <w:r w:rsidRPr="006C79D1">
              <w:rPr>
                <w:lang w:val="en-US"/>
              </w:rPr>
              <w:t>Nr.</w:t>
            </w:r>
          </w:p>
        </w:tc>
        <w:tc>
          <w:tcPr>
            <w:tcW w:w="9103" w:type="dxa"/>
          </w:tcPr>
          <w:p w14:paraId="4D435752" w14:textId="77777777" w:rsidR="00982733" w:rsidRPr="006A36EF" w:rsidRDefault="00982733" w:rsidP="00A67211">
            <w:pPr>
              <w:spacing w:before="0" w:after="0"/>
            </w:pPr>
            <w:r w:rsidRPr="006A36EF">
              <w:t>Vorbedingung</w:t>
            </w:r>
          </w:p>
        </w:tc>
      </w:tr>
      <w:tr w:rsidR="00982733" w:rsidRPr="006C79D1" w14:paraId="4D8F1A13" w14:textId="77777777" w:rsidTr="00A67211">
        <w:tc>
          <w:tcPr>
            <w:tcW w:w="524" w:type="dxa"/>
          </w:tcPr>
          <w:p w14:paraId="794DCFC0" w14:textId="77777777" w:rsidR="00982733" w:rsidRPr="006C79D1" w:rsidRDefault="00982733" w:rsidP="00A67211">
            <w:pPr>
              <w:spacing w:before="0" w:after="0"/>
              <w:jc w:val="center"/>
              <w:rPr>
                <w:lang w:val="en-US"/>
              </w:rPr>
            </w:pPr>
            <w:r>
              <w:rPr>
                <w:lang w:val="en-US"/>
              </w:rPr>
              <w:t>1</w:t>
            </w:r>
          </w:p>
        </w:tc>
        <w:tc>
          <w:tcPr>
            <w:tcW w:w="9103" w:type="dxa"/>
          </w:tcPr>
          <w:p w14:paraId="3927F92E" w14:textId="77777777" w:rsidR="0040441F" w:rsidRPr="006C79D1" w:rsidRDefault="0040441F" w:rsidP="003E4404">
            <w:pPr>
              <w:spacing w:before="0" w:after="0"/>
            </w:pPr>
            <w:r>
              <w:t>Zum</w:t>
            </w:r>
            <w:r w:rsidR="00C63C63">
              <w:t xml:space="preserve"> Vorgang wurde bereits </w:t>
            </w:r>
            <w:r>
              <w:t>eine staatsanwaltschaftliche oder gerichtliche Erledigungsmitteilung</w:t>
            </w:r>
            <w:r w:rsidR="00C63C63">
              <w:t xml:space="preserve"> übermittelt (mittels Kommunikationsanlass JP0</w:t>
            </w:r>
            <w:r>
              <w:t>2 oder JP03</w:t>
            </w:r>
            <w:r w:rsidR="00C63C63">
              <w:t>).</w:t>
            </w:r>
          </w:p>
        </w:tc>
      </w:tr>
    </w:tbl>
    <w:p w14:paraId="05E825DF" w14:textId="77777777" w:rsidR="00982733" w:rsidRPr="0068716C" w:rsidRDefault="00982733" w:rsidP="00982733">
      <w:pPr>
        <w:pStyle w:val="berschrift4"/>
        <w:rPr>
          <w:rFonts w:eastAsia="Times New Roman"/>
        </w:rPr>
      </w:pPr>
      <w:r w:rsidRPr="0068716C">
        <w:rPr>
          <w:rFonts w:eastAsia="Times New Roman"/>
        </w:rPr>
        <w:lastRenderedPageBreak/>
        <w:t>Ergebnis und Nachbedingungen der Bearbeitung des K</w:t>
      </w:r>
      <w:r>
        <w:rPr>
          <w:rFonts w:eastAsia="Times New Roman"/>
        </w:rPr>
        <w:t>ommunikationsanlass</w:t>
      </w:r>
    </w:p>
    <w:p w14:paraId="36017CC2" w14:textId="4D8D7919" w:rsidR="00982733" w:rsidRDefault="00982733" w:rsidP="00982733">
      <w:pPr>
        <w:keepNext/>
      </w:pPr>
      <w:r>
        <w:t>Nach der Verarbeitung der Nachricht zum Kommunikationsanlass durch die Polizei müssen bei der Polizei folgende Ergebnisse erzeugt und Nachbedingungen erfüllt sein:</w:t>
      </w:r>
    </w:p>
    <w:tbl>
      <w:tblPr>
        <w:tblStyle w:val="P20-Tabelle"/>
        <w:tblW w:w="0" w:type="auto"/>
        <w:tblLook w:val="04A0" w:firstRow="1" w:lastRow="0" w:firstColumn="1" w:lastColumn="0" w:noHBand="0" w:noVBand="1"/>
      </w:tblPr>
      <w:tblGrid>
        <w:gridCol w:w="524"/>
        <w:gridCol w:w="9104"/>
      </w:tblGrid>
      <w:tr w:rsidR="00982733" w:rsidRPr="006C79D1" w14:paraId="03CF5E6E"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721BE069" w14:textId="77777777" w:rsidR="00982733" w:rsidRPr="006C79D1" w:rsidRDefault="00982733" w:rsidP="00A67211">
            <w:pPr>
              <w:spacing w:before="0" w:after="0"/>
              <w:jc w:val="center"/>
              <w:rPr>
                <w:lang w:val="en-US"/>
              </w:rPr>
            </w:pPr>
            <w:r w:rsidRPr="006C79D1">
              <w:rPr>
                <w:lang w:val="en-US"/>
              </w:rPr>
              <w:t>Nr.</w:t>
            </w:r>
          </w:p>
        </w:tc>
        <w:tc>
          <w:tcPr>
            <w:tcW w:w="9104" w:type="dxa"/>
          </w:tcPr>
          <w:p w14:paraId="327D165B" w14:textId="77777777" w:rsidR="00982733" w:rsidRPr="006A36EF" w:rsidRDefault="00982733" w:rsidP="00A67211">
            <w:pPr>
              <w:spacing w:before="0" w:after="0"/>
            </w:pPr>
            <w:r w:rsidRPr="006A36EF">
              <w:t>Nachbedingung</w:t>
            </w:r>
          </w:p>
        </w:tc>
      </w:tr>
      <w:tr w:rsidR="00982733" w:rsidRPr="006C79D1" w14:paraId="2F89450B" w14:textId="77777777" w:rsidTr="00A67211">
        <w:tc>
          <w:tcPr>
            <w:tcW w:w="524" w:type="dxa"/>
          </w:tcPr>
          <w:p w14:paraId="45664C5F" w14:textId="77777777" w:rsidR="00982733" w:rsidRPr="006C79D1" w:rsidRDefault="00982733" w:rsidP="00A67211">
            <w:pPr>
              <w:spacing w:before="0" w:after="0"/>
              <w:jc w:val="center"/>
              <w:rPr>
                <w:lang w:val="en-US"/>
              </w:rPr>
            </w:pPr>
            <w:r>
              <w:rPr>
                <w:lang w:val="en-US"/>
              </w:rPr>
              <w:t>1</w:t>
            </w:r>
          </w:p>
        </w:tc>
        <w:tc>
          <w:tcPr>
            <w:tcW w:w="9104" w:type="dxa"/>
          </w:tcPr>
          <w:p w14:paraId="008CAB03" w14:textId="77777777" w:rsidR="00982733" w:rsidRPr="006C79D1" w:rsidRDefault="003E4404" w:rsidP="00A67211">
            <w:pPr>
              <w:spacing w:before="0" w:after="0"/>
            </w:pPr>
            <w:r w:rsidRPr="003E4404">
              <w:t>D</w:t>
            </w:r>
            <w:r>
              <w:t xml:space="preserve">as mitgeteilte Rechtskraftdatum der </w:t>
            </w:r>
            <w:r w:rsidRPr="003E4404">
              <w:t>Erledigung ist beim Vorgang im VBS erfasst.</w:t>
            </w:r>
            <w:r>
              <w:t xml:space="preserve"> </w:t>
            </w:r>
          </w:p>
        </w:tc>
      </w:tr>
    </w:tbl>
    <w:p w14:paraId="402A7E41" w14:textId="77777777" w:rsidR="009901EF" w:rsidRDefault="009901EF" w:rsidP="009901EF"/>
    <w:p w14:paraId="393A5EFD" w14:textId="4A4140CE" w:rsidR="00E84E36" w:rsidRPr="00164A4D" w:rsidRDefault="00463C17" w:rsidP="00463C17">
      <w:pPr>
        <w:pStyle w:val="berschrift3"/>
      </w:pPr>
      <w:bookmarkStart w:id="110" w:name="_Toc164974424"/>
      <w:r w:rsidRPr="00164A4D">
        <w:t xml:space="preserve">Kommunikationsanlass </w:t>
      </w:r>
      <w:r w:rsidR="00E84E36" w:rsidRPr="00164A4D">
        <w:t>JP05: Aktenzeichenmitteilung im laufenden Verfahren</w:t>
      </w:r>
      <w:bookmarkEnd w:id="110"/>
    </w:p>
    <w:p w14:paraId="7E7D4E37" w14:textId="1A76C92C" w:rsidR="004572CF" w:rsidRDefault="004572CF" w:rsidP="004572CF">
      <w:r>
        <w:t xml:space="preserve">Status: </w:t>
      </w:r>
      <w:r w:rsidRPr="00380401">
        <w:rPr>
          <w:highlight w:val="lightGray"/>
        </w:rPr>
        <w:t> </w:t>
      </w:r>
      <w:r w:rsidRPr="003A5225">
        <w:rPr>
          <w:highlight w:val="lightGray"/>
        </w:rPr>
        <w:t>entfällt, ersetzt durch JP0</w:t>
      </w:r>
      <w:r>
        <w:rPr>
          <w:highlight w:val="lightGray"/>
        </w:rPr>
        <w:t>1</w:t>
      </w:r>
      <w:r w:rsidRPr="00F7341D">
        <w:rPr>
          <w:highlight w:val="lightGray"/>
        </w:rPr>
        <w:t> </w:t>
      </w:r>
    </w:p>
    <w:p w14:paraId="0F5AEA21" w14:textId="77777777" w:rsidR="00E84E36" w:rsidRPr="00164A4D" w:rsidRDefault="00463C17" w:rsidP="009901EF">
      <w:r w:rsidRPr="00164A4D">
        <w:t xml:space="preserve">Mit dem Kommunikationsanlass JP05 teilt der Anwender bei der </w:t>
      </w:r>
      <w:proofErr w:type="spellStart"/>
      <w:r w:rsidRPr="00164A4D">
        <w:t>StA</w:t>
      </w:r>
      <w:proofErr w:type="spellEnd"/>
      <w:r w:rsidRPr="00164A4D">
        <w:t xml:space="preserve"> mit, dass in einem laufenden Verfahren ein der Polizei bisher nicht bekannter Beschuldigter erfasst wurde. Für diesen Beschuldigten wird das Aktenzeichen mitgeteilt, damit die Polizei dies bei der Berechnung von Löschfristen berücksichtigen kann.</w:t>
      </w:r>
    </w:p>
    <w:p w14:paraId="292B5665" w14:textId="471C411F" w:rsidR="004572CF" w:rsidRPr="006D1FD2" w:rsidRDefault="004572CF" w:rsidP="004572CF">
      <w:pPr>
        <w:rPr>
          <w:lang w:eastAsia="zh-CN"/>
        </w:rPr>
      </w:pPr>
      <w:r w:rsidRPr="006D1FD2">
        <w:rPr>
          <w:lang w:eastAsia="zh-CN"/>
        </w:rPr>
        <w:t>Dieser Kommunikationsanlass unterscheidet sich von JP0</w:t>
      </w:r>
      <w:r>
        <w:rPr>
          <w:lang w:eastAsia="zh-CN"/>
        </w:rPr>
        <w:t>1</w:t>
      </w:r>
      <w:r w:rsidRPr="006D1FD2">
        <w:rPr>
          <w:lang w:eastAsia="zh-CN"/>
        </w:rPr>
        <w:t xml:space="preserve"> nur im Zeitpunkt der Übermittlung. Die technische Verarbeitung auf Polizeiseite entspricht der Verarbeitung des JP0</w:t>
      </w:r>
      <w:r>
        <w:rPr>
          <w:lang w:eastAsia="zh-CN"/>
        </w:rPr>
        <w:t>1</w:t>
      </w:r>
      <w:r w:rsidRPr="006D1FD2">
        <w:rPr>
          <w:lang w:eastAsia="zh-CN"/>
        </w:rPr>
        <w:t>. Deshalb ist hierfür keine gesonderte XPolizei-Nachricht vorgesehen.</w:t>
      </w:r>
    </w:p>
    <w:p w14:paraId="5068E614" w14:textId="77777777" w:rsidR="006D1FD2" w:rsidRDefault="006D1FD2" w:rsidP="009901EF"/>
    <w:p w14:paraId="634F5D5D" w14:textId="77777777" w:rsidR="00321358" w:rsidRDefault="00321358" w:rsidP="00321358">
      <w:pPr>
        <w:pStyle w:val="berschrift3"/>
      </w:pPr>
      <w:bookmarkStart w:id="111" w:name="_Toc164974425"/>
      <w:r>
        <w:t xml:space="preserve">Kommunikationsanlass JP06: </w:t>
      </w:r>
      <w:r w:rsidRPr="00905A42">
        <w:t>Mitteilung des Rollenwechsels eines Beteiligten zu einem Beschuldigten nach Eingang des Vorgangs</w:t>
      </w:r>
      <w:bookmarkEnd w:id="111"/>
      <w:del w:id="112" w:author="Rosner (Extern), Christian" w:date="2024-04-25T20:09:00Z">
        <w:r w:rsidR="0032405C" w:rsidDel="003754F2">
          <w:delText xml:space="preserve"> </w:delText>
        </w:r>
        <w:r w:rsidR="0032405C" w:rsidRPr="0032405C" w:rsidDel="003754F2">
          <w:rPr>
            <w:b w:val="0"/>
          </w:rPr>
          <w:delText>(für Pilotierung nicht priorisiert)</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05"/>
        <w:gridCol w:w="7223"/>
      </w:tblGrid>
      <w:tr w:rsidR="00C77C39" w:rsidRPr="00F46BE9" w14:paraId="7CB4EB65" w14:textId="77777777" w:rsidTr="00FE0571">
        <w:tc>
          <w:tcPr>
            <w:tcW w:w="2405" w:type="dxa"/>
          </w:tcPr>
          <w:p w14:paraId="5B8565B0" w14:textId="3AA214E8" w:rsidR="00C77C39" w:rsidRPr="00F46BE9" w:rsidRDefault="00C77C39" w:rsidP="003A5225">
            <w:pPr>
              <w:spacing w:after="0"/>
              <w:contextualSpacing/>
            </w:pPr>
            <w:r w:rsidRPr="00F46BE9">
              <w:t xml:space="preserve">Status: </w:t>
            </w:r>
            <w:r w:rsidRPr="00F46BE9">
              <w:rPr>
                <w:color w:val="FFFFFF" w:themeColor="background1"/>
                <w:highlight w:val="red"/>
              </w:rPr>
              <w:t> in Arbeit </w:t>
            </w:r>
          </w:p>
        </w:tc>
        <w:tc>
          <w:tcPr>
            <w:tcW w:w="7223" w:type="dxa"/>
          </w:tcPr>
          <w:p w14:paraId="76EBAE9C" w14:textId="4755F0F1" w:rsidR="00A06BCB" w:rsidRPr="00380401" w:rsidRDefault="00A06BCB" w:rsidP="003A5225">
            <w:pPr>
              <w:pStyle w:val="Listenabsatz"/>
              <w:numPr>
                <w:ilvl w:val="0"/>
                <w:numId w:val="31"/>
              </w:numPr>
              <w:spacing w:after="0" w:line="240" w:lineRule="auto"/>
              <w:ind w:left="284" w:hanging="284"/>
              <w:rPr>
                <w:rFonts w:asciiTheme="minorHAnsi" w:hAnsiTheme="minorHAnsi" w:cstheme="minorHAnsi"/>
              </w:rPr>
            </w:pPr>
            <w:r w:rsidRPr="00380401">
              <w:rPr>
                <w:rFonts w:asciiTheme="minorHAnsi" w:hAnsiTheme="minorHAnsi" w:cstheme="minorHAnsi"/>
              </w:rPr>
              <w:t xml:space="preserve">Klärung der Abläufe durch </w:t>
            </w:r>
            <w:r w:rsidR="00FE0571" w:rsidRPr="00380401">
              <w:rPr>
                <w:rFonts w:asciiTheme="minorHAnsi" w:hAnsiTheme="minorHAnsi" w:cstheme="minorHAnsi"/>
              </w:rPr>
              <w:t>d</w:t>
            </w:r>
            <w:r w:rsidRPr="00380401">
              <w:rPr>
                <w:rFonts w:asciiTheme="minorHAnsi" w:hAnsiTheme="minorHAnsi" w:cstheme="minorHAnsi"/>
              </w:rPr>
              <w:t>en Rollenwechsel</w:t>
            </w:r>
            <w:r w:rsidR="00FE0571" w:rsidRPr="00380401">
              <w:rPr>
                <w:rFonts w:asciiTheme="minorHAnsi" w:hAnsiTheme="minorHAnsi" w:cstheme="minorHAnsi"/>
              </w:rPr>
              <w:t xml:space="preserve"> eines Beteiligten</w:t>
            </w:r>
          </w:p>
          <w:p w14:paraId="279AE7A2" w14:textId="107F18EB" w:rsidR="00C77C39" w:rsidRPr="00380401" w:rsidRDefault="00C77C39" w:rsidP="003A5225">
            <w:pPr>
              <w:pStyle w:val="Listenabsatz"/>
              <w:numPr>
                <w:ilvl w:val="0"/>
                <w:numId w:val="31"/>
              </w:numPr>
              <w:spacing w:after="0" w:line="240" w:lineRule="auto"/>
              <w:ind w:left="284" w:hanging="284"/>
              <w:rPr>
                <w:rFonts w:asciiTheme="minorHAnsi" w:hAnsiTheme="minorHAnsi" w:cstheme="minorHAnsi"/>
              </w:rPr>
            </w:pPr>
            <w:r w:rsidRPr="00380401">
              <w:rPr>
                <w:rFonts w:asciiTheme="minorHAnsi" w:hAnsiTheme="minorHAnsi" w:cstheme="minorHAnsi"/>
              </w:rPr>
              <w:t xml:space="preserve">Klärung mit Justiz, ob aus der Nachricht ein Arbeitsauftrag an die Polizei entsteht, welcher durch zusätzliche Dokumente </w:t>
            </w:r>
            <w:r w:rsidR="00A06BCB" w:rsidRPr="00380401">
              <w:rPr>
                <w:rFonts w:asciiTheme="minorHAnsi" w:hAnsiTheme="minorHAnsi" w:cstheme="minorHAnsi"/>
              </w:rPr>
              <w:t>belegt sein müsste</w:t>
            </w:r>
          </w:p>
        </w:tc>
      </w:tr>
    </w:tbl>
    <w:p w14:paraId="76BD994A" w14:textId="0CB63C3F" w:rsidR="00982733" w:rsidRDefault="00982733" w:rsidP="00982733">
      <w:r>
        <w:t>Mit dem Kommunikationsanlass JP06 teilt d</w:t>
      </w:r>
      <w:r w:rsidRPr="00982733">
        <w:t xml:space="preserve">er Anwender bei der </w:t>
      </w:r>
      <w:proofErr w:type="spellStart"/>
      <w:r w:rsidRPr="00982733">
        <w:t>StA</w:t>
      </w:r>
      <w:proofErr w:type="spellEnd"/>
      <w:r w:rsidRPr="00982733">
        <w:t xml:space="preserve"> </w:t>
      </w:r>
      <w:r>
        <w:t>der Polizei</w:t>
      </w:r>
      <w:r w:rsidRPr="00982733">
        <w:t xml:space="preserve"> mit, dass </w:t>
      </w:r>
      <w:r w:rsidR="00FD314E">
        <w:t xml:space="preserve">nach </w:t>
      </w:r>
      <w:r w:rsidR="00B6410B">
        <w:t>Erst</w:t>
      </w:r>
      <w:r w:rsidR="00E36945">
        <w:softHyphen/>
      </w:r>
      <w:r w:rsidR="00B6410B">
        <w:t xml:space="preserve">übermittlung </w:t>
      </w:r>
      <w:r w:rsidRPr="00982733">
        <w:t>de</w:t>
      </w:r>
      <w:r w:rsidR="00FD314E">
        <w:t>s</w:t>
      </w:r>
      <w:r w:rsidRPr="00982733">
        <w:t xml:space="preserve"> </w:t>
      </w:r>
      <w:r w:rsidR="00B6410B">
        <w:t xml:space="preserve">Ermittlungsverfahrens </w:t>
      </w:r>
      <w:r w:rsidR="00FD314E">
        <w:t xml:space="preserve">bei der Justiz </w:t>
      </w:r>
      <w:r w:rsidRPr="00982733">
        <w:t xml:space="preserve">ein </w:t>
      </w:r>
      <w:r w:rsidR="00B6410B">
        <w:t xml:space="preserve">von der Polizei übermittelter </w:t>
      </w:r>
      <w:r w:rsidRPr="00982733">
        <w:t xml:space="preserve">Beteiligter als Beschuldigter erfasst wurde und welches Aktenzeichen </w:t>
      </w:r>
      <w:r w:rsidR="00FD314E">
        <w:t xml:space="preserve">zu diesem Beschuldigten </w:t>
      </w:r>
      <w:r w:rsidRPr="00982733">
        <w:t>vergeben wurde.</w:t>
      </w:r>
    </w:p>
    <w:p w14:paraId="62AEAA49" w14:textId="14D78B56" w:rsidR="00B6410B" w:rsidRDefault="00B6410B" w:rsidP="00982733">
      <w:r w:rsidRPr="00B6410B">
        <w:t xml:space="preserve">Dieser Kommunikationsanlass </w:t>
      </w:r>
      <w:del w:id="113" w:author="Rosner (Extern), Christian" w:date="2024-04-25T20:10:00Z">
        <w:r w:rsidRPr="00B6410B" w:rsidDel="003754F2">
          <w:delText xml:space="preserve">ist für den Beginn der Pilotierung ab 01.07.2024 nicht priorisiert und </w:delText>
        </w:r>
      </w:del>
      <w:r w:rsidRPr="00B6410B">
        <w:t xml:space="preserve">wird nach Klärung noch offener Fragen mit der Justiz </w:t>
      </w:r>
      <w:ins w:id="114" w:author="Rosner (Extern), Christian" w:date="2024-04-25T20:10:00Z">
        <w:r w:rsidR="003754F2">
          <w:t xml:space="preserve">ausführlicher </w:t>
        </w:r>
      </w:ins>
      <w:r w:rsidRPr="00B6410B">
        <w:t>beschrieben.</w:t>
      </w:r>
    </w:p>
    <w:p w14:paraId="61C79CD7" w14:textId="77777777" w:rsidR="006D1FD2" w:rsidRDefault="006D1FD2" w:rsidP="00982733"/>
    <w:p w14:paraId="41D8DAA4" w14:textId="6840F5D5" w:rsidR="00BF7173" w:rsidRPr="00094212" w:rsidRDefault="00BF7173" w:rsidP="00A12B1D">
      <w:pPr>
        <w:pStyle w:val="berschrift3"/>
        <w:rPr>
          <w:b w:val="0"/>
        </w:rPr>
      </w:pPr>
      <w:bookmarkStart w:id="115" w:name="_Toc164974426"/>
      <w:r>
        <w:t>Kommunikationsanlass JP07: Mitteilung des Rollenwechsels eines Beteiligten zu einem Beschuldigten im laufenden Verfahren</w:t>
      </w:r>
      <w:bookmarkEnd w:id="115"/>
    </w:p>
    <w:p w14:paraId="4E61B457" w14:textId="502C8369" w:rsidR="00935B54" w:rsidRDefault="00935B54" w:rsidP="00935B54">
      <w:r>
        <w:t xml:space="preserve">Status: </w:t>
      </w:r>
      <w:r w:rsidR="00FE0571" w:rsidRPr="00380401">
        <w:rPr>
          <w:highlight w:val="lightGray"/>
        </w:rPr>
        <w:t> </w:t>
      </w:r>
      <w:r w:rsidR="00C77C39" w:rsidRPr="003A5225">
        <w:rPr>
          <w:highlight w:val="lightGray"/>
        </w:rPr>
        <w:t>entfällt, ersetzt durch JP06</w:t>
      </w:r>
      <w:r w:rsidR="00FE0571" w:rsidRPr="00F7341D">
        <w:rPr>
          <w:highlight w:val="lightGray"/>
        </w:rPr>
        <w:t> </w:t>
      </w:r>
    </w:p>
    <w:p w14:paraId="3748AD0E" w14:textId="77777777" w:rsidR="00BF7173" w:rsidRPr="006D1FD2" w:rsidRDefault="00BF7173" w:rsidP="00BF7173">
      <w:pPr>
        <w:rPr>
          <w:lang w:eastAsia="zh-CN"/>
        </w:rPr>
      </w:pPr>
      <w:r w:rsidRPr="006D1FD2">
        <w:t>Mit dem Kommunikationsanlass JP0</w:t>
      </w:r>
      <w:r w:rsidR="00B6410B" w:rsidRPr="006D1FD2">
        <w:t>7</w:t>
      </w:r>
      <w:r w:rsidRPr="006D1FD2">
        <w:t xml:space="preserve"> teilt d</w:t>
      </w:r>
      <w:r w:rsidRPr="006D1FD2">
        <w:rPr>
          <w:lang w:eastAsia="zh-CN"/>
        </w:rPr>
        <w:t xml:space="preserve">er Anwender bei der </w:t>
      </w:r>
      <w:proofErr w:type="spellStart"/>
      <w:r w:rsidRPr="006D1FD2">
        <w:rPr>
          <w:lang w:eastAsia="zh-CN"/>
        </w:rPr>
        <w:t>StA</w:t>
      </w:r>
      <w:proofErr w:type="spellEnd"/>
      <w:r w:rsidRPr="006D1FD2">
        <w:rPr>
          <w:lang w:eastAsia="zh-CN"/>
        </w:rPr>
        <w:t xml:space="preserve"> im laufenden Verfahren mit, dass ein Beteiligter nunmehr als Beschuldigter erfasst wurde.</w:t>
      </w:r>
    </w:p>
    <w:p w14:paraId="7A23C601" w14:textId="77777777" w:rsidR="00BF7173" w:rsidRPr="006D1FD2" w:rsidRDefault="0032405C" w:rsidP="00BF7173">
      <w:pPr>
        <w:rPr>
          <w:lang w:eastAsia="zh-CN"/>
        </w:rPr>
      </w:pPr>
      <w:r w:rsidRPr="006D1FD2">
        <w:rPr>
          <w:lang w:eastAsia="zh-CN"/>
        </w:rPr>
        <w:t xml:space="preserve">Dieser Kommunikationsanlass unterscheidet sich </w:t>
      </w:r>
      <w:r w:rsidR="00F87E59" w:rsidRPr="006D1FD2">
        <w:rPr>
          <w:lang w:eastAsia="zh-CN"/>
        </w:rPr>
        <w:t>von JP06 nur im Zeitpunkt der Übermittlung. Die technische Verarbeitung auf Polizeiseite entspricht der Verarbeitung des JP06. Deshalb ist hierfür keine gesonderte XPolizei-Nachricht vorgesehen.</w:t>
      </w:r>
    </w:p>
    <w:p w14:paraId="496FFEFC" w14:textId="77777777" w:rsidR="00BF7173" w:rsidRPr="00BF7173" w:rsidRDefault="00BF7173" w:rsidP="00BF7173">
      <w:pPr>
        <w:rPr>
          <w:lang w:val="en-US" w:eastAsia="zh-CN"/>
        </w:rPr>
      </w:pPr>
    </w:p>
    <w:p w14:paraId="6895F5AB" w14:textId="77777777" w:rsidR="00321358" w:rsidRDefault="00321358" w:rsidP="00321358">
      <w:pPr>
        <w:pStyle w:val="berschrift3"/>
      </w:pPr>
      <w:bookmarkStart w:id="116" w:name="_Toc164974427"/>
      <w:r>
        <w:t xml:space="preserve">Kommunikationsanlass JP08: </w:t>
      </w:r>
      <w:r w:rsidRPr="00905A42">
        <w:t>Mitteilung der Abtrennung eines Beschuldigten</w:t>
      </w:r>
      <w:bookmarkEnd w:id="116"/>
      <w:del w:id="117" w:author="Rosner (Extern), Christian" w:date="2024-04-25T20:10:00Z">
        <w:r w:rsidR="00AA069F" w:rsidDel="003754F2">
          <w:delText xml:space="preserve"> </w:delText>
        </w:r>
        <w:r w:rsidR="00AA069F" w:rsidRPr="00AA069F" w:rsidDel="003754F2">
          <w:rPr>
            <w:b w:val="0"/>
          </w:rPr>
          <w:delText>(für Pilotierung nicht priotisiert)</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05"/>
        <w:gridCol w:w="7223"/>
      </w:tblGrid>
      <w:tr w:rsidR="003A5225" w:rsidRPr="00F46BE9" w14:paraId="3445008A" w14:textId="77777777" w:rsidTr="00FE0571">
        <w:tc>
          <w:tcPr>
            <w:tcW w:w="2405" w:type="dxa"/>
          </w:tcPr>
          <w:p w14:paraId="5A957BA8" w14:textId="77777777" w:rsidR="003A5225" w:rsidRPr="00F46BE9" w:rsidRDefault="003A5225" w:rsidP="00C51EF2">
            <w:pPr>
              <w:spacing w:after="0"/>
              <w:contextualSpacing/>
            </w:pPr>
            <w:r w:rsidRPr="00F46BE9">
              <w:t xml:space="preserve">Status: </w:t>
            </w:r>
            <w:r w:rsidRPr="00F46BE9">
              <w:rPr>
                <w:color w:val="FFFFFF" w:themeColor="background1"/>
                <w:highlight w:val="red"/>
              </w:rPr>
              <w:t> in Arbeit </w:t>
            </w:r>
          </w:p>
        </w:tc>
        <w:tc>
          <w:tcPr>
            <w:tcW w:w="7223" w:type="dxa"/>
          </w:tcPr>
          <w:p w14:paraId="5FD8F94B" w14:textId="3C5CAD70" w:rsidR="00AF5BF7" w:rsidRPr="00380401" w:rsidRDefault="00AF5BF7" w:rsidP="00FE0571">
            <w:pPr>
              <w:pStyle w:val="Listenabsatz"/>
              <w:numPr>
                <w:ilvl w:val="0"/>
                <w:numId w:val="31"/>
              </w:numPr>
              <w:spacing w:after="0" w:line="240" w:lineRule="auto"/>
              <w:ind w:left="284" w:hanging="284"/>
              <w:rPr>
                <w:rFonts w:asciiTheme="minorHAnsi" w:hAnsiTheme="minorHAnsi" w:cstheme="minorHAnsi"/>
              </w:rPr>
            </w:pPr>
            <w:r w:rsidRPr="00380401">
              <w:rPr>
                <w:rFonts w:asciiTheme="minorHAnsi" w:hAnsiTheme="minorHAnsi" w:cstheme="minorHAnsi"/>
              </w:rPr>
              <w:t>Erfordert die Abtrennung des Beschuldigten aus dem Verfahren durch die Justiz bei der Polizei die Anlage einer neuen Akte oder eines neuen Verfahrens, müssten von der Justiz Dokumente mit übermittelt werden.</w:t>
            </w:r>
          </w:p>
          <w:p w14:paraId="60B253C8" w14:textId="780B2D62" w:rsidR="003A5225" w:rsidRPr="00380401" w:rsidRDefault="00FE0571" w:rsidP="00FE0571">
            <w:pPr>
              <w:pStyle w:val="Listenabsatz"/>
              <w:numPr>
                <w:ilvl w:val="0"/>
                <w:numId w:val="31"/>
              </w:numPr>
              <w:spacing w:after="0" w:line="240" w:lineRule="auto"/>
              <w:ind w:left="284" w:hanging="284"/>
              <w:rPr>
                <w:rFonts w:asciiTheme="minorHAnsi" w:hAnsiTheme="minorHAnsi" w:cstheme="minorHAnsi"/>
              </w:rPr>
            </w:pPr>
            <w:r w:rsidRPr="00380401">
              <w:rPr>
                <w:rFonts w:asciiTheme="minorHAnsi" w:hAnsiTheme="minorHAnsi" w:cstheme="minorHAnsi"/>
              </w:rPr>
              <w:t xml:space="preserve">Für den Zoll ist die Erkennung der Tat des </w:t>
            </w:r>
            <w:r w:rsidR="00AF5BF7" w:rsidRPr="00380401">
              <w:rPr>
                <w:rFonts w:asciiTheme="minorHAnsi" w:hAnsiTheme="minorHAnsi" w:cstheme="minorHAnsi"/>
              </w:rPr>
              <w:t xml:space="preserve">Beschuldigten im </w:t>
            </w:r>
            <w:r w:rsidRPr="00380401">
              <w:rPr>
                <w:rFonts w:asciiTheme="minorHAnsi" w:hAnsiTheme="minorHAnsi" w:cstheme="minorHAnsi"/>
              </w:rPr>
              <w:t>abgetrennten Verfahren</w:t>
            </w:r>
            <w:r w:rsidR="00AF5BF7" w:rsidRPr="00380401">
              <w:rPr>
                <w:rFonts w:asciiTheme="minorHAnsi" w:hAnsiTheme="minorHAnsi" w:cstheme="minorHAnsi"/>
              </w:rPr>
              <w:t xml:space="preserve"> anhand des ASRAL-Schlüssels nicht eindeutig erkennbar.</w:t>
            </w:r>
          </w:p>
        </w:tc>
      </w:tr>
    </w:tbl>
    <w:p w14:paraId="5BFE7F14" w14:textId="77777777" w:rsidR="00FD314E" w:rsidRDefault="00FD314E" w:rsidP="00FD314E">
      <w:r>
        <w:t>Mit d</w:t>
      </w:r>
      <w:r w:rsidR="00982733">
        <w:t>e</w:t>
      </w:r>
      <w:r>
        <w:t>m</w:t>
      </w:r>
      <w:r w:rsidR="00982733">
        <w:t xml:space="preserve"> Kommunikationsanlass JP0</w:t>
      </w:r>
      <w:r>
        <w:t>8</w:t>
      </w:r>
      <w:r w:rsidR="00982733">
        <w:t xml:space="preserve"> </w:t>
      </w:r>
      <w:r>
        <w:t xml:space="preserve">teilt der Anwender bei der </w:t>
      </w:r>
      <w:proofErr w:type="spellStart"/>
      <w:r>
        <w:t>StA</w:t>
      </w:r>
      <w:proofErr w:type="spellEnd"/>
      <w:r>
        <w:t xml:space="preserve"> der Polizei die Abtrennung eines Beschuldigten im laufenden Verfahren mit.</w:t>
      </w:r>
    </w:p>
    <w:p w14:paraId="4D5E19ED" w14:textId="77777777" w:rsidR="00982733" w:rsidRDefault="00FD314E" w:rsidP="00AA069F">
      <w:pPr>
        <w:rPr>
          <w:i/>
        </w:rPr>
      </w:pPr>
      <w:r w:rsidRPr="00FD314E">
        <w:rPr>
          <w:i/>
        </w:rPr>
        <w:t xml:space="preserve">Hinweis: Sofern für einen Beteiligten ein weiteres Verfahren (Abtrennung einer Tat) angelegt </w:t>
      </w:r>
      <w:proofErr w:type="gramStart"/>
      <w:r w:rsidRPr="00FD314E">
        <w:rPr>
          <w:i/>
        </w:rPr>
        <w:t>wird</w:t>
      </w:r>
      <w:proofErr w:type="gramEnd"/>
      <w:r w:rsidRPr="00FD314E">
        <w:rPr>
          <w:i/>
        </w:rPr>
        <w:t>, erfolgt zusätzlich eine Aktenzeichenmitteilung für diese Verfahren mit Kommunikationsanlass JP</w:t>
      </w:r>
      <w:r>
        <w:rPr>
          <w:i/>
        </w:rPr>
        <w:t>0</w:t>
      </w:r>
      <w:r w:rsidRPr="00FD314E">
        <w:rPr>
          <w:i/>
        </w:rPr>
        <w:t>1.</w:t>
      </w:r>
    </w:p>
    <w:p w14:paraId="2E157603" w14:textId="09026E73" w:rsidR="00BF7173" w:rsidRDefault="00AA069F" w:rsidP="00AA069F">
      <w:r w:rsidRPr="00AA069F">
        <w:t xml:space="preserve">Dieser Kommunikationsanlass </w:t>
      </w:r>
      <w:del w:id="118" w:author="Rosner (Extern), Christian" w:date="2024-04-25T20:10:00Z">
        <w:r w:rsidRPr="00AA069F" w:rsidDel="003754F2">
          <w:delText xml:space="preserve">ist für den Beginn der Pilotierung ab 01.07.2024 nicht priorisiert und </w:delText>
        </w:r>
      </w:del>
      <w:r w:rsidRPr="00AA069F">
        <w:t>wird</w:t>
      </w:r>
      <w:r>
        <w:t xml:space="preserve"> </w:t>
      </w:r>
      <w:r w:rsidRPr="00AA069F">
        <w:t xml:space="preserve">nach Klärung noch offener Fragen mit der Justiz </w:t>
      </w:r>
      <w:ins w:id="119" w:author="Rosner (Extern), Christian" w:date="2024-04-25T20:10:00Z">
        <w:r w:rsidR="003754F2">
          <w:t>aus</w:t>
        </w:r>
      </w:ins>
      <w:ins w:id="120" w:author="Rosner (Extern), Christian" w:date="2024-04-25T20:11:00Z">
        <w:r w:rsidR="003754F2">
          <w:t xml:space="preserve">führlicher </w:t>
        </w:r>
      </w:ins>
      <w:r w:rsidRPr="00AA069F">
        <w:t>beschrieben.</w:t>
      </w:r>
    </w:p>
    <w:p w14:paraId="085D0D90" w14:textId="77777777" w:rsidR="006D1FD2" w:rsidRDefault="006D1FD2" w:rsidP="00AA069F"/>
    <w:p w14:paraId="74DDF0D3" w14:textId="77777777" w:rsidR="00321358" w:rsidRDefault="00321358" w:rsidP="00321358">
      <w:pPr>
        <w:pStyle w:val="berschrift3"/>
      </w:pPr>
      <w:bookmarkStart w:id="121" w:name="_Toc164974428"/>
      <w:r>
        <w:t xml:space="preserve">Kommunikationsanlass JP09: </w:t>
      </w:r>
      <w:r w:rsidRPr="00B41347">
        <w:t>Mitteilung der Verbindung von Verfahren</w:t>
      </w:r>
      <w:bookmarkEnd w:id="121"/>
      <w:del w:id="122" w:author="Rosner (Extern), Christian" w:date="2024-04-25T20:11:00Z">
        <w:r w:rsidR="002F57AA" w:rsidDel="003754F2">
          <w:delText xml:space="preserve"> </w:delText>
        </w:r>
        <w:r w:rsidR="002F57AA" w:rsidRPr="002F57AA" w:rsidDel="003754F2">
          <w:rPr>
            <w:b w:val="0"/>
          </w:rPr>
          <w:delText>(für Pilotierung nicht priotisiert)</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05"/>
        <w:gridCol w:w="7223"/>
      </w:tblGrid>
      <w:tr w:rsidR="00FE0571" w:rsidRPr="00F46BE9" w14:paraId="1F8C273F" w14:textId="77777777" w:rsidTr="00FE0571">
        <w:tc>
          <w:tcPr>
            <w:tcW w:w="2405" w:type="dxa"/>
          </w:tcPr>
          <w:p w14:paraId="4EB05FF1" w14:textId="77777777" w:rsidR="00FE0571" w:rsidRPr="00F46BE9" w:rsidRDefault="00FE0571" w:rsidP="00C51EF2">
            <w:pPr>
              <w:spacing w:after="0"/>
              <w:contextualSpacing/>
            </w:pPr>
            <w:r w:rsidRPr="00F46BE9">
              <w:t xml:space="preserve">Status: </w:t>
            </w:r>
            <w:r w:rsidRPr="00F46BE9">
              <w:rPr>
                <w:color w:val="FFFFFF" w:themeColor="background1"/>
                <w:highlight w:val="red"/>
              </w:rPr>
              <w:t> in Arbeit </w:t>
            </w:r>
          </w:p>
        </w:tc>
        <w:tc>
          <w:tcPr>
            <w:tcW w:w="7223" w:type="dxa"/>
          </w:tcPr>
          <w:p w14:paraId="01973517" w14:textId="77777777" w:rsidR="00FE0571" w:rsidRPr="00380401" w:rsidRDefault="00AF5BF7" w:rsidP="00380401">
            <w:pPr>
              <w:pStyle w:val="Listenabsatz"/>
              <w:numPr>
                <w:ilvl w:val="0"/>
                <w:numId w:val="31"/>
              </w:numPr>
              <w:spacing w:after="0" w:line="240" w:lineRule="auto"/>
              <w:ind w:left="284" w:hanging="284"/>
              <w:contextualSpacing w:val="0"/>
              <w:rPr>
                <w:rFonts w:asciiTheme="minorHAnsi" w:hAnsiTheme="minorHAnsi" w:cstheme="minorHAnsi"/>
              </w:rPr>
            </w:pPr>
            <w:r w:rsidRPr="00380401">
              <w:rPr>
                <w:rFonts w:asciiTheme="minorHAnsi" w:hAnsiTheme="minorHAnsi" w:cstheme="minorHAnsi"/>
              </w:rPr>
              <w:t>Falls die Verfahren bei unterschiedlichen Polizeidienststellen geführt werden, ist unklar, welche Polizeistellen diese Nachricht von der Justiz erhalten; nur die Polizeidienststelle mit dem führenden Verfahren oder auch die andere(n) Dienststelle(n)?</w:t>
            </w:r>
          </w:p>
          <w:p w14:paraId="5F5D7631" w14:textId="19CE1AC1" w:rsidR="0079532A" w:rsidRPr="00380401" w:rsidRDefault="0079532A" w:rsidP="00380401">
            <w:pPr>
              <w:pStyle w:val="Aufzhlungszeichen"/>
              <w:spacing w:before="0" w:after="0"/>
              <w:ind w:left="284" w:hanging="284"/>
              <w:contextualSpacing w:val="0"/>
              <w:rPr>
                <w:lang w:eastAsia="de-DE"/>
              </w:rPr>
            </w:pPr>
            <w:r>
              <w:rPr>
                <w:lang w:eastAsia="de-DE"/>
              </w:rPr>
              <w:t>Wie erhält die Polizeidienststelle des führenden Verfahrens die Dokumente zum hinzugefügten (verbundenen) Verfahren, und von wem?</w:t>
            </w:r>
          </w:p>
        </w:tc>
      </w:tr>
    </w:tbl>
    <w:p w14:paraId="016CD29B" w14:textId="77777777" w:rsidR="00982733" w:rsidRDefault="00FD314E" w:rsidP="00982733">
      <w:r>
        <w:t xml:space="preserve">Mit dem </w:t>
      </w:r>
      <w:r w:rsidR="00982733">
        <w:t>Kommunikationsanlass JP0</w:t>
      </w:r>
      <w:r>
        <w:t>9</w:t>
      </w:r>
      <w:r w:rsidR="00982733">
        <w:t xml:space="preserve"> </w:t>
      </w:r>
      <w:r>
        <w:t>informiert d</w:t>
      </w:r>
      <w:r w:rsidRPr="00FD314E">
        <w:t xml:space="preserve">er Anwender bei der </w:t>
      </w:r>
      <w:proofErr w:type="spellStart"/>
      <w:r w:rsidRPr="00FD314E">
        <w:t>StA</w:t>
      </w:r>
      <w:proofErr w:type="spellEnd"/>
      <w:r w:rsidRPr="00FD314E">
        <w:t xml:space="preserve"> oder bei Gericht</w:t>
      </w:r>
      <w:r>
        <w:t xml:space="preserve"> die Polizei</w:t>
      </w:r>
      <w:r w:rsidRPr="00FD314E">
        <w:t xml:space="preserve">, dass das Verfahren mit einem bereits vorhandenen Verfahren derselben </w:t>
      </w:r>
      <w:proofErr w:type="spellStart"/>
      <w:r w:rsidRPr="00FD314E">
        <w:t>StA</w:t>
      </w:r>
      <w:proofErr w:type="spellEnd"/>
      <w:r w:rsidRPr="00FD314E">
        <w:t xml:space="preserve"> oder desselben Gerichts verbunden wurde.</w:t>
      </w:r>
    </w:p>
    <w:p w14:paraId="46D832D7" w14:textId="7DCBD518" w:rsidR="00BF7173" w:rsidRDefault="002F57AA" w:rsidP="00982733">
      <w:r w:rsidRPr="002F57AA">
        <w:t xml:space="preserve">Dieser Kommunikationsanlass </w:t>
      </w:r>
      <w:del w:id="123" w:author="Rosner (Extern), Christian" w:date="2024-04-25T20:11:00Z">
        <w:r w:rsidRPr="002F57AA" w:rsidDel="003754F2">
          <w:delText xml:space="preserve">ist für den Beginn der Pilotierung ab 01.07.2024 nicht priorisiert und </w:delText>
        </w:r>
      </w:del>
      <w:r w:rsidRPr="002F57AA">
        <w:t xml:space="preserve">wird nach Klärung noch offener Fragen mit der Justiz </w:t>
      </w:r>
      <w:ins w:id="124" w:author="Rosner (Extern), Christian" w:date="2024-04-25T20:11:00Z">
        <w:r w:rsidR="003754F2">
          <w:t>ausführlicher</w:t>
        </w:r>
      </w:ins>
      <w:ins w:id="125" w:author="Rosner (Extern), Christian" w:date="2024-04-25T20:12:00Z">
        <w:r w:rsidR="003754F2">
          <w:t xml:space="preserve"> </w:t>
        </w:r>
      </w:ins>
      <w:r w:rsidRPr="002F57AA">
        <w:t>beschrieben.</w:t>
      </w:r>
    </w:p>
    <w:p w14:paraId="6F23343A" w14:textId="77777777" w:rsidR="006D1FD2" w:rsidRDefault="006D1FD2" w:rsidP="00982733"/>
    <w:p w14:paraId="34977D5F" w14:textId="77777777" w:rsidR="00321358" w:rsidRPr="00ED0ECB" w:rsidRDefault="00321358" w:rsidP="00321358">
      <w:pPr>
        <w:pStyle w:val="berschrift3"/>
        <w:rPr>
          <w:b w:val="0"/>
        </w:rPr>
      </w:pPr>
      <w:bookmarkStart w:id="126" w:name="_Toc164974429"/>
      <w:r>
        <w:t xml:space="preserve">Kommunikationsanlass JP10: </w:t>
      </w:r>
      <w:r w:rsidRPr="00B41347">
        <w:t>Mitteilung über Abgabe des Verfahrens</w:t>
      </w:r>
      <w:bookmarkEnd w:id="126"/>
      <w:del w:id="127" w:author="Rosner (Extern), Christian" w:date="2024-04-25T20:12:00Z">
        <w:r w:rsidR="00ED0ECB" w:rsidDel="003754F2">
          <w:delText xml:space="preserve"> </w:delText>
        </w:r>
        <w:r w:rsidR="00ED0ECB" w:rsidRPr="00ED0ECB" w:rsidDel="003754F2">
          <w:rPr>
            <w:b w:val="0"/>
          </w:rPr>
          <w:delText>(für Pilotierung nicht priorisiert)</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05"/>
        <w:gridCol w:w="7223"/>
      </w:tblGrid>
      <w:tr w:rsidR="00FE0571" w:rsidRPr="00F46BE9" w14:paraId="224E7353" w14:textId="77777777" w:rsidTr="00FE0571">
        <w:tc>
          <w:tcPr>
            <w:tcW w:w="2405" w:type="dxa"/>
          </w:tcPr>
          <w:p w14:paraId="694CD820" w14:textId="77777777" w:rsidR="00FE0571" w:rsidRPr="00F46BE9" w:rsidRDefault="00FE0571" w:rsidP="00C51EF2">
            <w:pPr>
              <w:spacing w:after="0"/>
              <w:contextualSpacing/>
            </w:pPr>
            <w:r w:rsidRPr="00F46BE9">
              <w:t xml:space="preserve">Status: </w:t>
            </w:r>
            <w:r w:rsidRPr="00F46BE9">
              <w:rPr>
                <w:color w:val="FFFFFF" w:themeColor="background1"/>
                <w:highlight w:val="red"/>
              </w:rPr>
              <w:t> in Arbeit </w:t>
            </w:r>
          </w:p>
        </w:tc>
        <w:tc>
          <w:tcPr>
            <w:tcW w:w="7223" w:type="dxa"/>
          </w:tcPr>
          <w:p w14:paraId="5BE897A8" w14:textId="77777777" w:rsidR="00FE0571" w:rsidRPr="00380401" w:rsidRDefault="0079532A" w:rsidP="00380401">
            <w:pPr>
              <w:pStyle w:val="Listenabsatz"/>
              <w:numPr>
                <w:ilvl w:val="0"/>
                <w:numId w:val="31"/>
              </w:numPr>
              <w:spacing w:after="0" w:line="240" w:lineRule="auto"/>
              <w:ind w:left="284" w:hanging="284"/>
              <w:contextualSpacing w:val="0"/>
              <w:rPr>
                <w:rFonts w:asciiTheme="minorHAnsi" w:hAnsiTheme="minorHAnsi" w:cstheme="minorHAnsi"/>
              </w:rPr>
            </w:pPr>
            <w:r w:rsidRPr="00380401">
              <w:rPr>
                <w:rFonts w:asciiTheme="minorHAnsi" w:hAnsiTheme="minorHAnsi" w:cstheme="minorHAnsi"/>
              </w:rPr>
              <w:t>Falls durch die Abgabe des Verfahrens auch ein Zuständigkeitswechsel bei der Polizei erfolgt: Wie sollen (nach Ansicht der Justiz) die Polizeistellen ihre bisherigen bzw. neuen Verfahren behandeln?</w:t>
            </w:r>
          </w:p>
          <w:p w14:paraId="440C2E06" w14:textId="56397ADD" w:rsidR="0079532A" w:rsidRPr="00380401" w:rsidRDefault="0079532A" w:rsidP="00380401">
            <w:pPr>
              <w:pStyle w:val="Aufzhlungszeichen"/>
              <w:spacing w:before="0" w:after="0"/>
              <w:ind w:left="284" w:hanging="284"/>
              <w:contextualSpacing w:val="0"/>
              <w:rPr>
                <w:lang w:eastAsia="de-DE"/>
              </w:rPr>
            </w:pPr>
            <w:r>
              <w:rPr>
                <w:lang w:eastAsia="de-DE"/>
              </w:rPr>
              <w:t xml:space="preserve">Wie </w:t>
            </w:r>
            <w:r w:rsidR="00603DD8">
              <w:rPr>
                <w:lang w:eastAsia="de-DE"/>
              </w:rPr>
              <w:t>und d</w:t>
            </w:r>
            <w:r w:rsidR="004572CF">
              <w:rPr>
                <w:lang w:eastAsia="de-DE"/>
              </w:rPr>
              <w:t>u</w:t>
            </w:r>
            <w:r w:rsidR="00603DD8">
              <w:rPr>
                <w:lang w:eastAsia="de-DE"/>
              </w:rPr>
              <w:t xml:space="preserve">rch wen </w:t>
            </w:r>
            <w:r>
              <w:rPr>
                <w:lang w:eastAsia="de-DE"/>
              </w:rPr>
              <w:t xml:space="preserve">erhält die neu zuständige Polizeistelle ein Dokument zur </w:t>
            </w:r>
            <w:r w:rsidR="00603DD8">
              <w:rPr>
                <w:lang w:eastAsia="de-DE"/>
              </w:rPr>
              <w:t>neuen Zuständigkeit für das Verfahren?</w:t>
            </w:r>
          </w:p>
        </w:tc>
      </w:tr>
    </w:tbl>
    <w:p w14:paraId="32B1795C" w14:textId="77777777" w:rsidR="00982733" w:rsidRDefault="00FD314E" w:rsidP="00982733">
      <w:r>
        <w:t>Mit d</w:t>
      </w:r>
      <w:r w:rsidR="00982733">
        <w:t>e</w:t>
      </w:r>
      <w:r>
        <w:t>m</w:t>
      </w:r>
      <w:r w:rsidR="00982733">
        <w:t xml:space="preserve"> Kommunikationsanlass JP</w:t>
      </w:r>
      <w:r>
        <w:t>1</w:t>
      </w:r>
      <w:r w:rsidR="00982733">
        <w:t xml:space="preserve">0 </w:t>
      </w:r>
      <w:r>
        <w:t>informiert d</w:t>
      </w:r>
      <w:r w:rsidRPr="00FD314E">
        <w:t xml:space="preserve">er Anwender bei der </w:t>
      </w:r>
      <w:proofErr w:type="spellStart"/>
      <w:r w:rsidRPr="00FD314E">
        <w:t>StA</w:t>
      </w:r>
      <w:proofErr w:type="spellEnd"/>
      <w:r w:rsidRPr="00FD314E">
        <w:t xml:space="preserve"> die Polizei, dass das Verfahren innerhalb der </w:t>
      </w:r>
      <w:proofErr w:type="spellStart"/>
      <w:r w:rsidRPr="00FD314E">
        <w:t>StA</w:t>
      </w:r>
      <w:proofErr w:type="spellEnd"/>
      <w:r w:rsidRPr="00FD314E">
        <w:t xml:space="preserve">, an eine andere </w:t>
      </w:r>
      <w:proofErr w:type="spellStart"/>
      <w:r w:rsidRPr="00FD314E">
        <w:t>StA</w:t>
      </w:r>
      <w:proofErr w:type="spellEnd"/>
      <w:r w:rsidRPr="00FD314E">
        <w:t xml:space="preserve"> oder an eine externe Behörde (z.B. funktionale </w:t>
      </w:r>
      <w:proofErr w:type="spellStart"/>
      <w:r w:rsidRPr="00FD314E">
        <w:t>StA</w:t>
      </w:r>
      <w:proofErr w:type="spellEnd"/>
      <w:r w:rsidRPr="00FD314E">
        <w:t xml:space="preserve"> oder OWI-Behörde) abgegeben wurde.</w:t>
      </w:r>
    </w:p>
    <w:p w14:paraId="5D897BB6" w14:textId="26F707DB" w:rsidR="00ED0ECB" w:rsidRDefault="00ED0ECB" w:rsidP="00982733">
      <w:r w:rsidRPr="00ED0ECB">
        <w:lastRenderedPageBreak/>
        <w:t xml:space="preserve">Dieser Kommunikationsanlass </w:t>
      </w:r>
      <w:del w:id="128" w:author="Rosner (Extern), Christian" w:date="2024-04-25T20:12:00Z">
        <w:r w:rsidRPr="00ED0ECB" w:rsidDel="003754F2">
          <w:delText xml:space="preserve">ist für den Beginn der Pilotierung ab 01.07.2024 nicht priorisiert und </w:delText>
        </w:r>
      </w:del>
      <w:r w:rsidRPr="00ED0ECB">
        <w:t xml:space="preserve">wird nach Klärung noch offener Fragen mit der Justiz </w:t>
      </w:r>
      <w:ins w:id="129" w:author="Rosner (Extern), Christian" w:date="2024-04-25T20:12:00Z">
        <w:r w:rsidR="003754F2">
          <w:t xml:space="preserve">ausführlicher </w:t>
        </w:r>
      </w:ins>
      <w:r w:rsidRPr="00ED0ECB">
        <w:t>beschrieben.</w:t>
      </w:r>
    </w:p>
    <w:p w14:paraId="7E5BE548" w14:textId="77777777" w:rsidR="00982733" w:rsidRPr="006A36EF" w:rsidRDefault="00982733" w:rsidP="00982733"/>
    <w:p w14:paraId="2677F823" w14:textId="7048E401" w:rsidR="00BF7173" w:rsidRDefault="00BF7173" w:rsidP="00A12B1D">
      <w:pPr>
        <w:pStyle w:val="berschrift3"/>
      </w:pPr>
      <w:bookmarkStart w:id="130" w:name="_Toc164974430"/>
      <w:r>
        <w:t>Kommunikationsanlass JP11: Mitteilung des Wechsels eines UJs- Verfahrens in</w:t>
      </w:r>
      <w:r w:rsidR="007E3739">
        <w:t xml:space="preserve"> </w:t>
      </w:r>
      <w:r>
        <w:t>ein Js-Verfahren</w:t>
      </w:r>
      <w:bookmarkEnd w:id="130"/>
    </w:p>
    <w:p w14:paraId="70F489AE" w14:textId="42B24ACF" w:rsidR="00935B54" w:rsidRDefault="00935B54" w:rsidP="00935B54">
      <w:r>
        <w:t xml:space="preserve">Status: </w:t>
      </w:r>
      <w:r w:rsidR="00FE0571" w:rsidRPr="00F7341D">
        <w:rPr>
          <w:highlight w:val="lightGray"/>
        </w:rPr>
        <w:t> </w:t>
      </w:r>
      <w:r w:rsidR="00C77C39" w:rsidRPr="00FE0571">
        <w:rPr>
          <w:highlight w:val="lightGray"/>
        </w:rPr>
        <w:t>entfällt, ersetzt durch JP01</w:t>
      </w:r>
      <w:r w:rsidR="00FE0571" w:rsidRPr="00F7341D">
        <w:rPr>
          <w:highlight w:val="lightGray"/>
        </w:rPr>
        <w:t> </w:t>
      </w:r>
    </w:p>
    <w:p w14:paraId="63772FA7" w14:textId="77777777" w:rsidR="00BF7173" w:rsidRPr="006D1FD2" w:rsidRDefault="00BF7173" w:rsidP="00BF7173">
      <w:pPr>
        <w:rPr>
          <w:lang w:eastAsia="zh-CN"/>
        </w:rPr>
      </w:pPr>
      <w:r w:rsidRPr="006D1FD2">
        <w:t xml:space="preserve">Mit dem Kommunikationsanlass JP11 informiert der </w:t>
      </w:r>
      <w:r w:rsidRPr="006D1FD2">
        <w:rPr>
          <w:lang w:eastAsia="zh-CN"/>
        </w:rPr>
        <w:t xml:space="preserve">Anwender bei der </w:t>
      </w:r>
      <w:proofErr w:type="spellStart"/>
      <w:r w:rsidRPr="006D1FD2">
        <w:rPr>
          <w:lang w:eastAsia="zh-CN"/>
        </w:rPr>
        <w:t>StA</w:t>
      </w:r>
      <w:proofErr w:type="spellEnd"/>
      <w:r w:rsidRPr="006D1FD2">
        <w:rPr>
          <w:lang w:eastAsia="zh-CN"/>
        </w:rPr>
        <w:t xml:space="preserve">, dass in einem zunächst gegen Unbekannt geführten Verfahren ein Beschuldigter ermittelt wurde und teilt das neue </w:t>
      </w:r>
      <w:proofErr w:type="spellStart"/>
      <w:r w:rsidRPr="006D1FD2">
        <w:rPr>
          <w:lang w:eastAsia="zh-CN"/>
        </w:rPr>
        <w:t>Js</w:t>
      </w:r>
      <w:proofErr w:type="spellEnd"/>
      <w:r w:rsidRPr="006D1FD2">
        <w:rPr>
          <w:lang w:eastAsia="zh-CN"/>
        </w:rPr>
        <w:t>-Aktenzeichen mit.</w:t>
      </w:r>
    </w:p>
    <w:p w14:paraId="55D4923E" w14:textId="6C4696D9" w:rsidR="004572CF" w:rsidRPr="006D1FD2" w:rsidRDefault="004572CF" w:rsidP="004572CF">
      <w:pPr>
        <w:rPr>
          <w:lang w:eastAsia="zh-CN"/>
        </w:rPr>
      </w:pPr>
      <w:r w:rsidRPr="006D1FD2">
        <w:rPr>
          <w:lang w:eastAsia="zh-CN"/>
        </w:rPr>
        <w:t>Dieser Kommunikationsanlass unterscheidet sich</w:t>
      </w:r>
      <w:r>
        <w:rPr>
          <w:lang w:eastAsia="zh-CN"/>
        </w:rPr>
        <w:t xml:space="preserve"> inhaltlich nicht </w:t>
      </w:r>
      <w:r w:rsidRPr="006D1FD2">
        <w:rPr>
          <w:lang w:eastAsia="zh-CN"/>
        </w:rPr>
        <w:t>von JP0</w:t>
      </w:r>
      <w:r>
        <w:rPr>
          <w:lang w:eastAsia="zh-CN"/>
        </w:rPr>
        <w:t>1</w:t>
      </w:r>
      <w:r w:rsidRPr="006D1FD2">
        <w:rPr>
          <w:lang w:eastAsia="zh-CN"/>
        </w:rPr>
        <w:t>. Die technische Verarbeitung auf Polizeiseite entspricht der Verarbeitung des JP0</w:t>
      </w:r>
      <w:r>
        <w:rPr>
          <w:lang w:eastAsia="zh-CN"/>
        </w:rPr>
        <w:t>1</w:t>
      </w:r>
      <w:r w:rsidRPr="006D1FD2">
        <w:rPr>
          <w:lang w:eastAsia="zh-CN"/>
        </w:rPr>
        <w:t>. Deshalb ist hierfür keine gesonderte XPolizei-Nachricht vorgesehen.</w:t>
      </w:r>
    </w:p>
    <w:p w14:paraId="41E78BAE" w14:textId="77777777" w:rsidR="006D1FD2" w:rsidRPr="00BF7173" w:rsidRDefault="006D1FD2" w:rsidP="00BF7173">
      <w:pPr>
        <w:rPr>
          <w:lang w:val="en-US" w:eastAsia="zh-CN"/>
        </w:rPr>
      </w:pPr>
    </w:p>
    <w:p w14:paraId="6AE65C03" w14:textId="142A1F2A" w:rsidR="00BF7173" w:rsidRDefault="00BF7173" w:rsidP="00A12B1D">
      <w:pPr>
        <w:pStyle w:val="berschrift3"/>
      </w:pPr>
      <w:bookmarkStart w:id="131" w:name="_Toc164974431"/>
      <w:r>
        <w:t>Kommunikationsanlass JP12: Mitteilung über die Änderung einer Erledigung</w:t>
      </w:r>
      <w:bookmarkEnd w:id="131"/>
    </w:p>
    <w:p w14:paraId="15505C47" w14:textId="323208BF" w:rsidR="00935B54" w:rsidRDefault="00935B54" w:rsidP="00935B54">
      <w:r>
        <w:t xml:space="preserve">Status: </w:t>
      </w:r>
      <w:r w:rsidR="00FE0571" w:rsidRPr="00F7341D">
        <w:rPr>
          <w:highlight w:val="lightGray"/>
        </w:rPr>
        <w:t> </w:t>
      </w:r>
      <w:r w:rsidR="00A06BCB" w:rsidRPr="00FE0571">
        <w:rPr>
          <w:highlight w:val="lightGray"/>
        </w:rPr>
        <w:t>entfällt, ersetzt durch JP02 bzw. JP03</w:t>
      </w:r>
      <w:r w:rsidR="00FE0571" w:rsidRPr="00F7341D">
        <w:rPr>
          <w:highlight w:val="lightGray"/>
        </w:rPr>
        <w:t> </w:t>
      </w:r>
    </w:p>
    <w:p w14:paraId="2264DC13" w14:textId="77777777" w:rsidR="00BF7173" w:rsidRPr="006D1FD2" w:rsidRDefault="00BF7173" w:rsidP="00BF7173">
      <w:pPr>
        <w:rPr>
          <w:lang w:eastAsia="zh-CN"/>
        </w:rPr>
      </w:pPr>
      <w:r w:rsidRPr="006D1FD2">
        <w:t>Mit dem Kommunikationsanlass JP1</w:t>
      </w:r>
      <w:r w:rsidR="0079326D" w:rsidRPr="006D1FD2">
        <w:t>2</w:t>
      </w:r>
      <w:r w:rsidRPr="006D1FD2">
        <w:t xml:space="preserve"> informiert der</w:t>
      </w:r>
      <w:r w:rsidRPr="006D1FD2">
        <w:rPr>
          <w:lang w:eastAsia="zh-CN"/>
        </w:rPr>
        <w:t xml:space="preserve"> Anwender bei der </w:t>
      </w:r>
      <w:proofErr w:type="spellStart"/>
      <w:r w:rsidRPr="006D1FD2">
        <w:rPr>
          <w:lang w:eastAsia="zh-CN"/>
        </w:rPr>
        <w:t>StA</w:t>
      </w:r>
      <w:proofErr w:type="spellEnd"/>
      <w:r w:rsidRPr="006D1FD2">
        <w:rPr>
          <w:lang w:eastAsia="zh-CN"/>
        </w:rPr>
        <w:t xml:space="preserve"> und bei Gericht die Polizei, dass eine </w:t>
      </w:r>
      <w:r w:rsidR="00D2125B" w:rsidRPr="006D1FD2">
        <w:rPr>
          <w:lang w:eastAsia="zh-CN"/>
        </w:rPr>
        <w:t xml:space="preserve">bereits mitgeteilte </w:t>
      </w:r>
      <w:r w:rsidRPr="006D1FD2">
        <w:rPr>
          <w:lang w:eastAsia="zh-CN"/>
        </w:rPr>
        <w:t>Erledigung geändert wurde.</w:t>
      </w:r>
    </w:p>
    <w:p w14:paraId="125B777B" w14:textId="77777777" w:rsidR="00D2125B" w:rsidRPr="006D1FD2" w:rsidRDefault="005B0F93" w:rsidP="00BF7173">
      <w:pPr>
        <w:rPr>
          <w:lang w:eastAsia="zh-CN"/>
        </w:rPr>
      </w:pPr>
      <w:r w:rsidRPr="006D1FD2">
        <w:rPr>
          <w:lang w:eastAsia="zh-CN"/>
        </w:rPr>
        <w:t xml:space="preserve">Die Änderung von Erledigungen erfolgt durch Übermittlung der aktualisierten Daten zum </w:t>
      </w:r>
      <w:r w:rsidR="00D2125B" w:rsidRPr="006D1FD2">
        <w:rPr>
          <w:lang w:eastAsia="zh-CN"/>
        </w:rPr>
        <w:t xml:space="preserve">ursprünglichen </w:t>
      </w:r>
      <w:r w:rsidRPr="006D1FD2">
        <w:rPr>
          <w:lang w:eastAsia="zh-CN"/>
        </w:rPr>
        <w:t>Kommunikationsanlass JP02 bzw. JP03</w:t>
      </w:r>
      <w:r w:rsidR="00D2125B" w:rsidRPr="006D1FD2">
        <w:rPr>
          <w:lang w:eastAsia="zh-CN"/>
        </w:rPr>
        <w:t>. Deshalb ist hierfür keine gesonderte XPolizei-Nachricht vorgesehen.</w:t>
      </w:r>
    </w:p>
    <w:p w14:paraId="5A037476" w14:textId="77777777" w:rsidR="00BF7173" w:rsidRPr="00BF7173" w:rsidRDefault="00BF7173" w:rsidP="00BF7173">
      <w:pPr>
        <w:rPr>
          <w:lang w:val="en-US" w:eastAsia="zh-CN"/>
        </w:rPr>
      </w:pPr>
    </w:p>
    <w:p w14:paraId="5197B758" w14:textId="77777777" w:rsidR="00BF7173" w:rsidRDefault="00BF7173" w:rsidP="00A12B1D">
      <w:pPr>
        <w:pStyle w:val="berschrift3"/>
      </w:pPr>
      <w:bookmarkStart w:id="132" w:name="_Toc164974432"/>
      <w:r>
        <w:t>Kommunikationsanlass JP13: Mitteilung über die Aufhebung einer Erledigung</w:t>
      </w:r>
      <w:bookmarkEnd w:id="132"/>
      <w:del w:id="133" w:author="Rosner (Extern), Christian" w:date="2024-04-25T20:12:00Z">
        <w:r w:rsidR="00685A80" w:rsidDel="003754F2">
          <w:delText xml:space="preserve"> </w:delText>
        </w:r>
        <w:r w:rsidR="00685A80" w:rsidRPr="00685A80" w:rsidDel="003754F2">
          <w:rPr>
            <w:b w:val="0"/>
          </w:rPr>
          <w:delText>(für Pilotierung nicht priorisiert)</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223"/>
      </w:tblGrid>
      <w:tr w:rsidR="00FE0571" w:rsidRPr="00F46BE9" w14:paraId="0CAF7B01" w14:textId="77777777" w:rsidTr="00C51EF2">
        <w:tc>
          <w:tcPr>
            <w:tcW w:w="2405" w:type="dxa"/>
          </w:tcPr>
          <w:p w14:paraId="594D2A66" w14:textId="77777777" w:rsidR="00FE0571" w:rsidRPr="00F46BE9" w:rsidRDefault="00FE0571" w:rsidP="00C51EF2">
            <w:pPr>
              <w:spacing w:after="0"/>
              <w:contextualSpacing/>
            </w:pPr>
            <w:r w:rsidRPr="00F46BE9">
              <w:t xml:space="preserve">Status: </w:t>
            </w:r>
            <w:r w:rsidRPr="00F46BE9">
              <w:rPr>
                <w:color w:val="FFFFFF" w:themeColor="background1"/>
                <w:highlight w:val="red"/>
              </w:rPr>
              <w:t> in Arbeit </w:t>
            </w:r>
          </w:p>
        </w:tc>
        <w:tc>
          <w:tcPr>
            <w:tcW w:w="7223" w:type="dxa"/>
          </w:tcPr>
          <w:p w14:paraId="00606280" w14:textId="3F3EA09D" w:rsidR="00FE0571" w:rsidRPr="00380401" w:rsidRDefault="00380401" w:rsidP="00C51EF2">
            <w:pPr>
              <w:pStyle w:val="Listenabsatz"/>
              <w:numPr>
                <w:ilvl w:val="0"/>
                <w:numId w:val="31"/>
              </w:numPr>
              <w:spacing w:after="0" w:line="240" w:lineRule="auto"/>
              <w:ind w:left="284" w:hanging="284"/>
              <w:rPr>
                <w:rFonts w:asciiTheme="minorHAnsi" w:hAnsiTheme="minorHAnsi" w:cstheme="minorHAnsi"/>
              </w:rPr>
            </w:pPr>
            <w:r w:rsidRPr="00380401">
              <w:rPr>
                <w:rFonts w:asciiTheme="minorHAnsi" w:hAnsiTheme="minorHAnsi" w:cstheme="minorHAnsi"/>
              </w:rPr>
              <w:t xml:space="preserve">Die </w:t>
            </w:r>
            <w:r>
              <w:rPr>
                <w:rFonts w:asciiTheme="minorHAnsi" w:hAnsiTheme="minorHAnsi" w:cstheme="minorHAnsi"/>
              </w:rPr>
              <w:t xml:space="preserve">Aufhebung der Erledigung </w:t>
            </w:r>
            <w:r w:rsidRPr="00380401">
              <w:rPr>
                <w:rFonts w:asciiTheme="minorHAnsi" w:hAnsiTheme="minorHAnsi" w:cstheme="minorHAnsi"/>
              </w:rPr>
              <w:t xml:space="preserve">eines Verfahrens bei der Justiz kann bei der Polizei </w:t>
            </w:r>
            <w:r w:rsidR="002B1C5A">
              <w:rPr>
                <w:rFonts w:asciiTheme="minorHAnsi" w:hAnsiTheme="minorHAnsi" w:cstheme="minorHAnsi"/>
              </w:rPr>
              <w:t xml:space="preserve">(auch ohne Wiederaufnahme des Polizei-Verfahrens) </w:t>
            </w:r>
            <w:r w:rsidRPr="00380401">
              <w:rPr>
                <w:rFonts w:asciiTheme="minorHAnsi" w:hAnsiTheme="minorHAnsi" w:cstheme="minorHAnsi"/>
              </w:rPr>
              <w:t>zu einer Än</w:t>
            </w:r>
            <w:r w:rsidR="002B1C5A">
              <w:rPr>
                <w:rFonts w:asciiTheme="minorHAnsi" w:hAnsiTheme="minorHAnsi" w:cstheme="minorHAnsi"/>
              </w:rPr>
              <w:softHyphen/>
            </w:r>
            <w:r w:rsidRPr="00380401">
              <w:rPr>
                <w:rFonts w:asciiTheme="minorHAnsi" w:hAnsiTheme="minorHAnsi" w:cstheme="minorHAnsi"/>
              </w:rPr>
              <w:t>derung bzw. Aufhebung von Fristen führen. Sollte dies durch Übermittlung eines entsprechenden Dokuments von der Justiz dokumentiert / erläutert werden?</w:t>
            </w:r>
          </w:p>
        </w:tc>
      </w:tr>
    </w:tbl>
    <w:p w14:paraId="44619B10" w14:textId="77777777" w:rsidR="00BF7173" w:rsidRPr="006D1FD2" w:rsidRDefault="00BF7173" w:rsidP="00BF7173">
      <w:pPr>
        <w:rPr>
          <w:lang w:eastAsia="zh-CN"/>
        </w:rPr>
      </w:pPr>
      <w:r w:rsidRPr="006D1FD2">
        <w:t>Mit dem Kommunikationsanlass JP1</w:t>
      </w:r>
      <w:r w:rsidR="0079326D" w:rsidRPr="006D1FD2">
        <w:t>3</w:t>
      </w:r>
      <w:r w:rsidRPr="006D1FD2">
        <w:t xml:space="preserve"> informiert der </w:t>
      </w:r>
      <w:r w:rsidRPr="006D1FD2">
        <w:rPr>
          <w:lang w:eastAsia="zh-CN"/>
        </w:rPr>
        <w:t xml:space="preserve">Anwender bei der </w:t>
      </w:r>
      <w:proofErr w:type="spellStart"/>
      <w:r w:rsidRPr="006D1FD2">
        <w:rPr>
          <w:lang w:eastAsia="zh-CN"/>
        </w:rPr>
        <w:t>StA</w:t>
      </w:r>
      <w:proofErr w:type="spellEnd"/>
      <w:r w:rsidRPr="006D1FD2">
        <w:rPr>
          <w:lang w:eastAsia="zh-CN"/>
        </w:rPr>
        <w:t xml:space="preserve"> oder bei Gericht die Polizei, dass eine Erledigung aufgehoben wurde.</w:t>
      </w:r>
    </w:p>
    <w:p w14:paraId="6F868475" w14:textId="121A30BF" w:rsidR="00685A80" w:rsidRPr="006D1FD2" w:rsidRDefault="00685A80" w:rsidP="00BF7173">
      <w:pPr>
        <w:rPr>
          <w:lang w:eastAsia="zh-CN"/>
        </w:rPr>
      </w:pPr>
      <w:r w:rsidRPr="006D1FD2">
        <w:rPr>
          <w:lang w:eastAsia="zh-CN"/>
        </w:rPr>
        <w:t xml:space="preserve">Dieser Kommunikationsanlass </w:t>
      </w:r>
      <w:del w:id="134" w:author="Rosner (Extern), Christian" w:date="2024-04-25T20:12:00Z">
        <w:r w:rsidRPr="006D1FD2" w:rsidDel="003754F2">
          <w:rPr>
            <w:lang w:eastAsia="zh-CN"/>
          </w:rPr>
          <w:delText>ist für den Beginn der Pilotierung ab 01.07.2024 nicht priorisiert</w:delText>
        </w:r>
      </w:del>
      <w:del w:id="135" w:author="Rosner (Extern), Christian" w:date="2024-04-25T20:13:00Z">
        <w:r w:rsidRPr="006D1FD2" w:rsidDel="003754F2">
          <w:rPr>
            <w:lang w:eastAsia="zh-CN"/>
          </w:rPr>
          <w:delText xml:space="preserve"> und </w:delText>
        </w:r>
      </w:del>
      <w:r w:rsidRPr="006D1FD2">
        <w:rPr>
          <w:lang w:eastAsia="zh-CN"/>
        </w:rPr>
        <w:t xml:space="preserve">wird nach Klärung noch offener Fragen mit der Justiz </w:t>
      </w:r>
      <w:ins w:id="136" w:author="Rosner (Extern), Christian" w:date="2024-04-25T20:13:00Z">
        <w:r w:rsidR="003754F2">
          <w:rPr>
            <w:lang w:eastAsia="zh-CN"/>
          </w:rPr>
          <w:t xml:space="preserve">ausführlicher </w:t>
        </w:r>
      </w:ins>
      <w:r w:rsidRPr="006D1FD2">
        <w:rPr>
          <w:lang w:eastAsia="zh-CN"/>
        </w:rPr>
        <w:t>beschrieben.</w:t>
      </w:r>
    </w:p>
    <w:p w14:paraId="16947FEE" w14:textId="77777777" w:rsidR="00BF7173" w:rsidRPr="00BF7173" w:rsidRDefault="00BF7173" w:rsidP="00BF7173">
      <w:pPr>
        <w:rPr>
          <w:lang w:val="en-US" w:eastAsia="zh-CN"/>
        </w:rPr>
      </w:pPr>
    </w:p>
    <w:p w14:paraId="59FC9803" w14:textId="77777777" w:rsidR="00321358" w:rsidRDefault="00321358" w:rsidP="00321358">
      <w:pPr>
        <w:pStyle w:val="berschrift3"/>
      </w:pPr>
      <w:bookmarkStart w:id="137" w:name="_Toc164974433"/>
      <w:r>
        <w:lastRenderedPageBreak/>
        <w:t xml:space="preserve">Kommunikationsanlass JP14: </w:t>
      </w:r>
      <w:r w:rsidRPr="00B41347">
        <w:t>Mitteilung über die Wiederaufnahme nach Erledigung</w:t>
      </w:r>
      <w:bookmarkEnd w:id="137"/>
      <w:del w:id="138" w:author="Rosner (Extern), Christian" w:date="2024-04-25T20:13:00Z">
        <w:r w:rsidR="00737A4B" w:rsidDel="003754F2">
          <w:delText xml:space="preserve"> </w:delText>
        </w:r>
        <w:r w:rsidR="00737A4B" w:rsidRPr="00737A4B" w:rsidDel="003754F2">
          <w:rPr>
            <w:b w:val="0"/>
          </w:rPr>
          <w:delText>(für Pilotierung nicht priorisiert</w:delText>
        </w:r>
        <w:r w:rsidR="00737A4B" w:rsidRPr="00737A4B" w:rsidDel="003754F2">
          <w:delText>)</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05"/>
        <w:gridCol w:w="7223"/>
      </w:tblGrid>
      <w:tr w:rsidR="00FE0571" w:rsidRPr="00F46BE9" w14:paraId="0B102304" w14:textId="77777777" w:rsidTr="00FE0571">
        <w:tc>
          <w:tcPr>
            <w:tcW w:w="2405" w:type="dxa"/>
          </w:tcPr>
          <w:p w14:paraId="6CCB7001" w14:textId="77777777" w:rsidR="00FE0571" w:rsidRPr="00F46BE9" w:rsidRDefault="00FE0571" w:rsidP="00C51EF2">
            <w:pPr>
              <w:spacing w:after="0"/>
              <w:contextualSpacing/>
            </w:pPr>
            <w:r w:rsidRPr="00F46BE9">
              <w:t xml:space="preserve">Status: </w:t>
            </w:r>
            <w:r w:rsidRPr="00F46BE9">
              <w:rPr>
                <w:color w:val="FFFFFF" w:themeColor="background1"/>
                <w:highlight w:val="red"/>
              </w:rPr>
              <w:t> in Arbeit </w:t>
            </w:r>
          </w:p>
        </w:tc>
        <w:tc>
          <w:tcPr>
            <w:tcW w:w="7223" w:type="dxa"/>
          </w:tcPr>
          <w:p w14:paraId="5394B5D2" w14:textId="214A2A8D" w:rsidR="00FE0571" w:rsidRPr="00380401" w:rsidRDefault="00380401" w:rsidP="00380401">
            <w:pPr>
              <w:pStyle w:val="Listenabsatz"/>
              <w:numPr>
                <w:ilvl w:val="0"/>
                <w:numId w:val="31"/>
              </w:numPr>
              <w:spacing w:after="0" w:line="240" w:lineRule="auto"/>
              <w:ind w:left="284" w:hanging="284"/>
              <w:contextualSpacing w:val="0"/>
              <w:rPr>
                <w:rFonts w:asciiTheme="minorHAnsi" w:hAnsiTheme="minorHAnsi" w:cstheme="minorHAnsi"/>
              </w:rPr>
            </w:pPr>
            <w:r>
              <w:rPr>
                <w:rFonts w:asciiTheme="minorHAnsi" w:hAnsiTheme="minorHAnsi" w:cstheme="minorHAnsi"/>
              </w:rPr>
              <w:t>Die Wiederaufnahme eines Verfahrens bei der Justiz kann bei der Polizei</w:t>
            </w:r>
            <w:r w:rsidR="002B1C5A" w:rsidRPr="00380401">
              <w:rPr>
                <w:rFonts w:asciiTheme="minorHAnsi" w:hAnsiTheme="minorHAnsi" w:cstheme="minorHAnsi"/>
              </w:rPr>
              <w:t xml:space="preserve"> </w:t>
            </w:r>
            <w:r w:rsidR="002B1C5A">
              <w:rPr>
                <w:rFonts w:asciiTheme="minorHAnsi" w:hAnsiTheme="minorHAnsi" w:cstheme="minorHAnsi"/>
              </w:rPr>
              <w:t xml:space="preserve">(auch ohne Wiederaufnahme des Polizei-Verfahrens) </w:t>
            </w:r>
            <w:r>
              <w:rPr>
                <w:rFonts w:asciiTheme="minorHAnsi" w:hAnsiTheme="minorHAnsi" w:cstheme="minorHAnsi"/>
              </w:rPr>
              <w:t>zu einer Änderung bzw. Aufhebung von Fristen führen. Sollte dies durch Übermittlung eines entsprechenden Dokuments von der Justiz dokumentiert / erläutert werden?</w:t>
            </w:r>
          </w:p>
        </w:tc>
      </w:tr>
    </w:tbl>
    <w:p w14:paraId="4A60A107" w14:textId="77777777" w:rsidR="00982733" w:rsidRDefault="00FD314E" w:rsidP="00982733">
      <w:r>
        <w:t>Mit d</w:t>
      </w:r>
      <w:r w:rsidR="00982733">
        <w:t>e</w:t>
      </w:r>
      <w:r>
        <w:t>m</w:t>
      </w:r>
      <w:r w:rsidR="00982733">
        <w:t xml:space="preserve"> Kommunikationsanlass JP</w:t>
      </w:r>
      <w:r>
        <w:t>14</w:t>
      </w:r>
      <w:r w:rsidR="00982733">
        <w:t xml:space="preserve"> </w:t>
      </w:r>
      <w:r>
        <w:t>informiert d</w:t>
      </w:r>
      <w:r w:rsidRPr="00FD314E">
        <w:t xml:space="preserve">er Anwender bei der </w:t>
      </w:r>
      <w:proofErr w:type="spellStart"/>
      <w:r w:rsidRPr="00FD314E">
        <w:t>StA</w:t>
      </w:r>
      <w:proofErr w:type="spellEnd"/>
      <w:r w:rsidRPr="00FD314E">
        <w:t xml:space="preserve"> oder bei Gericht die Polizei, dass das Verfahren nach einer Erledigung </w:t>
      </w:r>
      <w:r w:rsidR="00852C52">
        <w:t xml:space="preserve">durch </w:t>
      </w:r>
      <w:proofErr w:type="spellStart"/>
      <w:r w:rsidR="00852C52">
        <w:t>StA</w:t>
      </w:r>
      <w:proofErr w:type="spellEnd"/>
      <w:r w:rsidR="00852C52">
        <w:t xml:space="preserve"> oder Gericht </w:t>
      </w:r>
      <w:r>
        <w:t>(s.a</w:t>
      </w:r>
      <w:r w:rsidR="00737A4B">
        <w:t>.</w:t>
      </w:r>
      <w:r>
        <w:t xml:space="preserve"> K</w:t>
      </w:r>
      <w:r w:rsidR="00852C52">
        <w:t xml:space="preserve">ommunikationsanlässe JP02 bzw. JP03) </w:t>
      </w:r>
      <w:r w:rsidRPr="00FD314E">
        <w:t>wiederaufgenommen wurde.</w:t>
      </w:r>
    </w:p>
    <w:p w14:paraId="780E5FA2" w14:textId="378A4F8E" w:rsidR="00BF7173" w:rsidRDefault="00737A4B" w:rsidP="00982733">
      <w:r w:rsidRPr="00737A4B">
        <w:t xml:space="preserve">Dieser Kommunikationsanlass </w:t>
      </w:r>
      <w:del w:id="139" w:author="Rosner (Extern), Christian" w:date="2024-04-25T20:13:00Z">
        <w:r w:rsidRPr="00737A4B" w:rsidDel="003754F2">
          <w:delText xml:space="preserve">ist für den Beginn der Pilotierung ab 01.07.2024 nicht priorisiert und </w:delText>
        </w:r>
      </w:del>
      <w:r w:rsidRPr="00737A4B">
        <w:t xml:space="preserve">wird nach Klärung noch offener Fragen mit der Justiz </w:t>
      </w:r>
      <w:ins w:id="140" w:author="Rosner (Extern), Christian" w:date="2024-04-25T20:13:00Z">
        <w:r w:rsidR="003754F2">
          <w:t xml:space="preserve">ausführlicher </w:t>
        </w:r>
      </w:ins>
      <w:r w:rsidRPr="00737A4B">
        <w:t>beschrieben.</w:t>
      </w:r>
    </w:p>
    <w:p w14:paraId="5A77BEBD" w14:textId="77777777" w:rsidR="006D1FD2" w:rsidRDefault="006D1FD2" w:rsidP="00982733"/>
    <w:p w14:paraId="3EDD4049" w14:textId="77777777" w:rsidR="00321358" w:rsidRDefault="00321358" w:rsidP="00321358">
      <w:pPr>
        <w:pStyle w:val="berschrift3"/>
      </w:pPr>
      <w:bookmarkStart w:id="141" w:name="_Toc164974434"/>
      <w:r>
        <w:t xml:space="preserve">Kommunikationsanlass JP15: </w:t>
      </w:r>
      <w:r w:rsidRPr="00B41347">
        <w:t>Aufträge der Justiz an die Polizei, z.B. Ermittlungsauftrag</w:t>
      </w:r>
      <w:bookmarkEnd w:id="141"/>
    </w:p>
    <w:p w14:paraId="46F0CE22" w14:textId="77777777" w:rsidR="00935B54" w:rsidRDefault="00935B54" w:rsidP="00935B54">
      <w:r>
        <w:t xml:space="preserve">Status: </w:t>
      </w:r>
      <w:r>
        <w:rPr>
          <w:highlight w:val="green"/>
        </w:rPr>
        <w:t> </w:t>
      </w:r>
      <w:r w:rsidRPr="00E55D03">
        <w:rPr>
          <w:highlight w:val="green"/>
        </w:rPr>
        <w:t>fertig</w:t>
      </w:r>
      <w:r>
        <w:rPr>
          <w:highlight w:val="green"/>
        </w:rPr>
        <w:t> </w:t>
      </w:r>
    </w:p>
    <w:p w14:paraId="48F81260" w14:textId="476B9F4E" w:rsidR="00982733" w:rsidRDefault="00852C52" w:rsidP="00982733">
      <w:r>
        <w:t>Mit d</w:t>
      </w:r>
      <w:r w:rsidR="00982733">
        <w:t>e</w:t>
      </w:r>
      <w:r>
        <w:t>m</w:t>
      </w:r>
      <w:r w:rsidR="00982733">
        <w:t xml:space="preserve"> Kommunikationsanlass JP</w:t>
      </w:r>
      <w:r>
        <w:t>15</w:t>
      </w:r>
      <w:r w:rsidR="00982733">
        <w:t xml:space="preserve"> </w:t>
      </w:r>
      <w:r w:rsidR="0071078F">
        <w:t xml:space="preserve">übermittelt </w:t>
      </w:r>
      <w:r>
        <w:t>d</w:t>
      </w:r>
      <w:r w:rsidRPr="00852C52">
        <w:t xml:space="preserve">er Anwender bei </w:t>
      </w:r>
      <w:proofErr w:type="spellStart"/>
      <w:r w:rsidRPr="00852C52">
        <w:t>StA</w:t>
      </w:r>
      <w:proofErr w:type="spellEnd"/>
      <w:r w:rsidRPr="00852C52">
        <w:t xml:space="preserve"> oder bei Gericht </w:t>
      </w:r>
      <w:r w:rsidR="0071078F">
        <w:t>der Polizei ein Ermittlungsverfahren mit dem Auftrag</w:t>
      </w:r>
      <w:r w:rsidR="00A13E5F">
        <w:t>/ Ersuchen</w:t>
      </w:r>
      <w:r w:rsidR="0071078F">
        <w:t>, die Ermittlungen durchzuführen oder beauftragt</w:t>
      </w:r>
      <w:r w:rsidR="00C6174E">
        <w:t>/ ersucht</w:t>
      </w:r>
      <w:r w:rsidR="0071078F">
        <w:t xml:space="preserve"> </w:t>
      </w:r>
      <w:r w:rsidRPr="00852C52">
        <w:t xml:space="preserve">die Polizei </w:t>
      </w:r>
      <w:r w:rsidR="0071078F">
        <w:t xml:space="preserve">in bereits laufenden Verfahren </w:t>
      </w:r>
      <w:r w:rsidRPr="00852C52">
        <w:t xml:space="preserve">mit der Durchführung einer Maßnahme, z.B. einer </w:t>
      </w:r>
      <w:r w:rsidR="0071078F">
        <w:t>Durchsuchung</w:t>
      </w:r>
      <w:r w:rsidRPr="00852C52">
        <w:t>.</w:t>
      </w:r>
    </w:p>
    <w:p w14:paraId="6FE5CF41" w14:textId="77777777" w:rsidR="00982733" w:rsidRDefault="00982733" w:rsidP="00982733">
      <w:pPr>
        <w:pStyle w:val="berschrift4"/>
      </w:pPr>
      <w:r>
        <w:t>Nachrichteninhalt zum Kommunikationsanlass</w:t>
      </w:r>
    </w:p>
    <w:p w14:paraId="5E4CDD68" w14:textId="77777777" w:rsidR="00982733" w:rsidRPr="004C2991" w:rsidRDefault="00982733" w:rsidP="00982733">
      <w:pPr>
        <w:rPr>
          <w:i/>
        </w:rPr>
      </w:pPr>
      <w:r w:rsidRPr="004C2991">
        <w:rPr>
          <w:i/>
        </w:rPr>
        <w:t xml:space="preserve">siehe Excel-Datei </w:t>
      </w:r>
      <w:r w:rsidR="00DC1136">
        <w:rPr>
          <w:i/>
        </w:rPr>
        <w:t>zu dAPJ-Strukturen</w:t>
      </w:r>
      <w:r w:rsidRPr="004C2991">
        <w:rPr>
          <w:i/>
        </w:rPr>
        <w:t>, Reiter „</w:t>
      </w:r>
      <w:r>
        <w:rPr>
          <w:i/>
        </w:rPr>
        <w:t>J</w:t>
      </w:r>
      <w:r w:rsidRPr="004C2991">
        <w:rPr>
          <w:i/>
        </w:rPr>
        <w:t>P</w:t>
      </w:r>
      <w:r w:rsidR="00852C52">
        <w:rPr>
          <w:i/>
        </w:rPr>
        <w:t>15</w:t>
      </w:r>
      <w:r w:rsidRPr="004C2991">
        <w:rPr>
          <w:i/>
        </w:rPr>
        <w:t>“</w:t>
      </w:r>
    </w:p>
    <w:p w14:paraId="45D6D518" w14:textId="77777777" w:rsidR="00982733" w:rsidRDefault="00982733" w:rsidP="00982733">
      <w:pPr>
        <w:pStyle w:val="berschrift4"/>
        <w:rPr>
          <w:rFonts w:eastAsia="Times New Roman"/>
        </w:rPr>
      </w:pPr>
      <w:r>
        <w:t>Vorbedingungen</w:t>
      </w:r>
      <w:r>
        <w:rPr>
          <w:rFonts w:eastAsia="Times New Roman"/>
        </w:rPr>
        <w:t xml:space="preserve"> für den Kommunikationsanlass</w:t>
      </w:r>
    </w:p>
    <w:p w14:paraId="5DB9CC4A" w14:textId="77777777" w:rsidR="00982733" w:rsidRPr="006A36EF" w:rsidRDefault="00982733" w:rsidP="00982733">
      <w:r w:rsidRPr="006A36EF">
        <w:t xml:space="preserve">Für die </w:t>
      </w:r>
      <w:r>
        <w:t>Verarbeit</w:t>
      </w:r>
      <w:r w:rsidRPr="006A36EF">
        <w:t>ung de</w:t>
      </w:r>
      <w:r>
        <w:t>r</w:t>
      </w:r>
      <w:r w:rsidRPr="006A36EF">
        <w:t xml:space="preserve"> </w:t>
      </w:r>
      <w:r>
        <w:t xml:space="preserve">Nachricht zum </w:t>
      </w:r>
      <w:r w:rsidRPr="006A36EF">
        <w:t xml:space="preserve">Kommunikationsanlass </w:t>
      </w:r>
      <w:r>
        <w:t>durch die Polizei</w:t>
      </w:r>
      <w:r w:rsidRPr="006A36EF">
        <w:t xml:space="preserve"> müssen </w:t>
      </w:r>
      <w:r>
        <w:t xml:space="preserve">bei der Polizei </w:t>
      </w:r>
      <w:r w:rsidRPr="006A36EF">
        <w:t>folgende Vorbedingungen erfüllt sein:</w:t>
      </w:r>
    </w:p>
    <w:tbl>
      <w:tblPr>
        <w:tblStyle w:val="P20-Tabelle"/>
        <w:tblW w:w="0" w:type="auto"/>
        <w:tblLook w:val="04A0" w:firstRow="1" w:lastRow="0" w:firstColumn="1" w:lastColumn="0" w:noHBand="0" w:noVBand="1"/>
      </w:tblPr>
      <w:tblGrid>
        <w:gridCol w:w="524"/>
        <w:gridCol w:w="9103"/>
      </w:tblGrid>
      <w:tr w:rsidR="00982733" w:rsidRPr="006C79D1" w14:paraId="2B08B1BA"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3BDF132B" w14:textId="77777777" w:rsidR="00982733" w:rsidRPr="006C79D1" w:rsidRDefault="00982733" w:rsidP="00A67211">
            <w:pPr>
              <w:spacing w:before="0" w:after="0"/>
              <w:jc w:val="center"/>
              <w:rPr>
                <w:lang w:val="en-US"/>
              </w:rPr>
            </w:pPr>
            <w:r w:rsidRPr="006C79D1">
              <w:rPr>
                <w:lang w:val="en-US"/>
              </w:rPr>
              <w:t>Nr.</w:t>
            </w:r>
          </w:p>
        </w:tc>
        <w:tc>
          <w:tcPr>
            <w:tcW w:w="9103" w:type="dxa"/>
          </w:tcPr>
          <w:p w14:paraId="77EF1BC1" w14:textId="77777777" w:rsidR="00982733" w:rsidRPr="006A36EF" w:rsidRDefault="00982733" w:rsidP="00A67211">
            <w:pPr>
              <w:spacing w:before="0" w:after="0"/>
            </w:pPr>
            <w:r w:rsidRPr="006A36EF">
              <w:t>Vorbedingung</w:t>
            </w:r>
          </w:p>
        </w:tc>
      </w:tr>
      <w:tr w:rsidR="00982733" w:rsidRPr="006C79D1" w14:paraId="77917C1E" w14:textId="77777777" w:rsidTr="00A67211">
        <w:tc>
          <w:tcPr>
            <w:tcW w:w="524" w:type="dxa"/>
          </w:tcPr>
          <w:p w14:paraId="0796F4BB" w14:textId="77777777" w:rsidR="00982733" w:rsidRPr="006C79D1" w:rsidRDefault="00982733" w:rsidP="00A67211">
            <w:pPr>
              <w:spacing w:before="0" w:after="0"/>
              <w:jc w:val="center"/>
              <w:rPr>
                <w:lang w:val="en-US"/>
              </w:rPr>
            </w:pPr>
            <w:r>
              <w:rPr>
                <w:lang w:val="en-US"/>
              </w:rPr>
              <w:t>1</w:t>
            </w:r>
            <w:r w:rsidR="00C50272">
              <w:rPr>
                <w:lang w:val="en-US"/>
              </w:rPr>
              <w:t>a</w:t>
            </w:r>
          </w:p>
        </w:tc>
        <w:tc>
          <w:tcPr>
            <w:tcW w:w="9103" w:type="dxa"/>
          </w:tcPr>
          <w:p w14:paraId="45375A56" w14:textId="77777777" w:rsidR="00982733" w:rsidRPr="006C79D1" w:rsidRDefault="0071078F" w:rsidP="00A67211">
            <w:pPr>
              <w:spacing w:before="0" w:after="0"/>
            </w:pPr>
            <w:r>
              <w:t xml:space="preserve">Bei der Polizei existiert zum mitgeteilten Justiz-Az. noch kein Vorgang. </w:t>
            </w:r>
          </w:p>
        </w:tc>
      </w:tr>
      <w:tr w:rsidR="00C50272" w:rsidRPr="006C79D1" w14:paraId="12FA524B" w14:textId="77777777" w:rsidTr="00A67211">
        <w:tc>
          <w:tcPr>
            <w:tcW w:w="524" w:type="dxa"/>
          </w:tcPr>
          <w:p w14:paraId="235373CD" w14:textId="77777777" w:rsidR="00C50272" w:rsidRDefault="00C50272" w:rsidP="00A67211">
            <w:pPr>
              <w:spacing w:before="0" w:after="0"/>
              <w:jc w:val="center"/>
              <w:rPr>
                <w:lang w:val="en-US"/>
              </w:rPr>
            </w:pPr>
            <w:r>
              <w:rPr>
                <w:lang w:val="en-US"/>
              </w:rPr>
              <w:t>1b</w:t>
            </w:r>
          </w:p>
        </w:tc>
        <w:tc>
          <w:tcPr>
            <w:tcW w:w="9103" w:type="dxa"/>
          </w:tcPr>
          <w:p w14:paraId="538E3E56" w14:textId="77777777" w:rsidR="00C50272" w:rsidDel="00067FF7" w:rsidRDefault="0071078F" w:rsidP="00A67211">
            <w:pPr>
              <w:spacing w:before="0" w:after="0"/>
            </w:pPr>
            <w:r w:rsidRPr="0071078F">
              <w:t xml:space="preserve">Bei der Polizei existiert zum mitgeteilten Justiz-Az. </w:t>
            </w:r>
            <w:r>
              <w:t xml:space="preserve">bereits </w:t>
            </w:r>
            <w:r w:rsidRPr="0071078F">
              <w:t>ein Vorgang</w:t>
            </w:r>
            <w:r w:rsidR="00C50272">
              <w:t>.</w:t>
            </w:r>
          </w:p>
        </w:tc>
      </w:tr>
    </w:tbl>
    <w:p w14:paraId="2833D40D" w14:textId="77777777" w:rsidR="00982733" w:rsidRPr="0068716C" w:rsidRDefault="00982733" w:rsidP="00982733">
      <w:pPr>
        <w:pStyle w:val="berschrift4"/>
        <w:rPr>
          <w:rFonts w:eastAsia="Times New Roman"/>
        </w:rPr>
      </w:pPr>
      <w:r w:rsidRPr="0068716C">
        <w:rPr>
          <w:rFonts w:eastAsia="Times New Roman"/>
        </w:rPr>
        <w:t>Ergebnis und Nachbedingungen der Bearbeitung des K</w:t>
      </w:r>
      <w:r>
        <w:rPr>
          <w:rFonts w:eastAsia="Times New Roman"/>
        </w:rPr>
        <w:t>ommunikationsanlass</w:t>
      </w:r>
    </w:p>
    <w:p w14:paraId="675AB12A" w14:textId="06CB4A68" w:rsidR="00982733" w:rsidRDefault="00982733" w:rsidP="00982733">
      <w:pPr>
        <w:keepNext/>
      </w:pPr>
      <w:r>
        <w:t>Nach der Verarbeitung der Nachricht zum Kommunikationsanlass durch die Polizei müssen bei der Polizei folgende Ergebnisse erzeugt und Nachbedingungen erfüllt sein:</w:t>
      </w:r>
    </w:p>
    <w:tbl>
      <w:tblPr>
        <w:tblStyle w:val="P20-Tabelle"/>
        <w:tblW w:w="0" w:type="auto"/>
        <w:tblLook w:val="04A0" w:firstRow="1" w:lastRow="0" w:firstColumn="1" w:lastColumn="0" w:noHBand="0" w:noVBand="1"/>
      </w:tblPr>
      <w:tblGrid>
        <w:gridCol w:w="524"/>
        <w:gridCol w:w="9104"/>
      </w:tblGrid>
      <w:tr w:rsidR="00982733" w:rsidRPr="006C79D1" w14:paraId="0EAC8975"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1D4B8C2D" w14:textId="77777777" w:rsidR="00982733" w:rsidRPr="006C79D1" w:rsidRDefault="00982733" w:rsidP="00A67211">
            <w:pPr>
              <w:spacing w:before="0" w:after="0"/>
              <w:jc w:val="center"/>
              <w:rPr>
                <w:lang w:val="en-US"/>
              </w:rPr>
            </w:pPr>
            <w:r w:rsidRPr="006C79D1">
              <w:rPr>
                <w:lang w:val="en-US"/>
              </w:rPr>
              <w:t>Nr.</w:t>
            </w:r>
          </w:p>
        </w:tc>
        <w:tc>
          <w:tcPr>
            <w:tcW w:w="9104" w:type="dxa"/>
          </w:tcPr>
          <w:p w14:paraId="764D4DBF" w14:textId="77777777" w:rsidR="00982733" w:rsidRPr="006A36EF" w:rsidRDefault="00982733" w:rsidP="00A67211">
            <w:pPr>
              <w:spacing w:before="0" w:after="0"/>
            </w:pPr>
            <w:r w:rsidRPr="006A36EF">
              <w:t>Nachbedingung</w:t>
            </w:r>
          </w:p>
        </w:tc>
      </w:tr>
      <w:tr w:rsidR="00982733" w:rsidRPr="006C79D1" w14:paraId="23464F7C" w14:textId="77777777" w:rsidTr="00A67211">
        <w:tc>
          <w:tcPr>
            <w:tcW w:w="524" w:type="dxa"/>
          </w:tcPr>
          <w:p w14:paraId="0C2204BB" w14:textId="77777777" w:rsidR="00982733" w:rsidRPr="006C79D1" w:rsidRDefault="00982733" w:rsidP="00A67211">
            <w:pPr>
              <w:spacing w:before="0" w:after="0"/>
              <w:jc w:val="center"/>
              <w:rPr>
                <w:lang w:val="en-US"/>
              </w:rPr>
            </w:pPr>
            <w:r>
              <w:rPr>
                <w:lang w:val="en-US"/>
              </w:rPr>
              <w:t>1</w:t>
            </w:r>
            <w:r w:rsidR="00C6174E">
              <w:rPr>
                <w:lang w:val="en-US"/>
              </w:rPr>
              <w:t>a</w:t>
            </w:r>
          </w:p>
        </w:tc>
        <w:tc>
          <w:tcPr>
            <w:tcW w:w="9104" w:type="dxa"/>
          </w:tcPr>
          <w:p w14:paraId="101C2864" w14:textId="77777777" w:rsidR="00982733" w:rsidRPr="006C79D1" w:rsidRDefault="0071078F" w:rsidP="00A67211">
            <w:pPr>
              <w:spacing w:before="0" w:after="0"/>
            </w:pPr>
            <w:r>
              <w:t xml:space="preserve">Bei der Polizei </w:t>
            </w:r>
            <w:r w:rsidR="00C6174E">
              <w:t>wurde</w:t>
            </w:r>
            <w:r>
              <w:t xml:space="preserve"> aufgrund der Übermittlung ein Vorgang neu angelegt und die</w:t>
            </w:r>
            <w:r w:rsidRPr="00C50272">
              <w:t xml:space="preserve"> übermittelte</w:t>
            </w:r>
            <w:r>
              <w:t>n</w:t>
            </w:r>
            <w:r w:rsidRPr="00C50272">
              <w:t xml:space="preserve"> Akteninhalte im TN-System gespeichert.</w:t>
            </w:r>
          </w:p>
        </w:tc>
      </w:tr>
      <w:tr w:rsidR="00982733" w:rsidRPr="006C79D1" w14:paraId="1B2242B3" w14:textId="77777777" w:rsidTr="00A67211">
        <w:tc>
          <w:tcPr>
            <w:tcW w:w="524" w:type="dxa"/>
          </w:tcPr>
          <w:p w14:paraId="5B6402A4" w14:textId="77777777" w:rsidR="00982733" w:rsidRPr="00A452A8" w:rsidRDefault="00C50272" w:rsidP="00A67211">
            <w:pPr>
              <w:spacing w:before="0" w:after="0"/>
              <w:jc w:val="center"/>
              <w:rPr>
                <w:lang w:val="en-US"/>
              </w:rPr>
            </w:pPr>
            <w:r>
              <w:rPr>
                <w:lang w:val="en-US"/>
              </w:rPr>
              <w:t>1</w:t>
            </w:r>
            <w:r w:rsidR="00C6174E">
              <w:rPr>
                <w:lang w:val="en-US"/>
              </w:rPr>
              <w:t>b</w:t>
            </w:r>
          </w:p>
        </w:tc>
        <w:tc>
          <w:tcPr>
            <w:tcW w:w="9104" w:type="dxa"/>
          </w:tcPr>
          <w:p w14:paraId="26C62911" w14:textId="77777777" w:rsidR="00982733" w:rsidRPr="00A452A8" w:rsidRDefault="0071078F" w:rsidP="00A67211">
            <w:pPr>
              <w:spacing w:before="0" w:after="0"/>
            </w:pPr>
            <w:r>
              <w:t>Der Ermittlungsauftrag</w:t>
            </w:r>
            <w:r w:rsidR="00C6174E">
              <w:t>/ -ersuchen</w:t>
            </w:r>
            <w:r>
              <w:t xml:space="preserve"> und übermittelte weitere Akteninhalte sind im TN-System gespeichert.</w:t>
            </w:r>
          </w:p>
        </w:tc>
      </w:tr>
    </w:tbl>
    <w:p w14:paraId="0C65987C" w14:textId="77777777" w:rsidR="006D1FD2" w:rsidRDefault="006D1FD2" w:rsidP="006D1FD2"/>
    <w:p w14:paraId="30977D27" w14:textId="77777777" w:rsidR="00321358" w:rsidRDefault="00321358" w:rsidP="00E13CAB">
      <w:pPr>
        <w:pStyle w:val="berschrift3"/>
      </w:pPr>
      <w:bookmarkStart w:id="142" w:name="_Toc164974435"/>
      <w:r>
        <w:t xml:space="preserve">Kommunikationsanlass JP16: </w:t>
      </w:r>
      <w:r w:rsidRPr="00B41347">
        <w:t>Übermittlung von Dokumenten zur Kenntnisnahme</w:t>
      </w:r>
      <w:bookmarkEnd w:id="142"/>
    </w:p>
    <w:p w14:paraId="1F20CCFD" w14:textId="77777777" w:rsidR="00935B54" w:rsidRDefault="00935B54" w:rsidP="00935B54">
      <w:r>
        <w:t xml:space="preserve">Status: </w:t>
      </w:r>
      <w:r>
        <w:rPr>
          <w:highlight w:val="green"/>
        </w:rPr>
        <w:t> </w:t>
      </w:r>
      <w:r w:rsidRPr="00E55D03">
        <w:rPr>
          <w:highlight w:val="green"/>
        </w:rPr>
        <w:t>fertig</w:t>
      </w:r>
      <w:r>
        <w:rPr>
          <w:highlight w:val="green"/>
        </w:rPr>
        <w:t> </w:t>
      </w:r>
    </w:p>
    <w:p w14:paraId="3EA90C2C" w14:textId="77777777" w:rsidR="00982733" w:rsidRPr="0071078F" w:rsidRDefault="00852C52" w:rsidP="00982733">
      <w:r>
        <w:t>Mit d</w:t>
      </w:r>
      <w:r w:rsidR="00982733">
        <w:t>e</w:t>
      </w:r>
      <w:r>
        <w:t>m</w:t>
      </w:r>
      <w:r w:rsidR="00982733">
        <w:t xml:space="preserve"> Kommunikationsanlass JP</w:t>
      </w:r>
      <w:r>
        <w:t>16</w:t>
      </w:r>
      <w:r w:rsidR="00982733">
        <w:t xml:space="preserve"> </w:t>
      </w:r>
      <w:r>
        <w:t>übermittelt d</w:t>
      </w:r>
      <w:r w:rsidRPr="00852C52">
        <w:t>er Anwender bei</w:t>
      </w:r>
      <w:r>
        <w:t xml:space="preserve"> </w:t>
      </w:r>
      <w:proofErr w:type="spellStart"/>
      <w:r w:rsidRPr="00852C52">
        <w:t>StA</w:t>
      </w:r>
      <w:proofErr w:type="spellEnd"/>
      <w:r w:rsidRPr="00852C52">
        <w:t xml:space="preserve"> oder bei Gericht Dokumente zur Kenntnisnahme an die Polizei</w:t>
      </w:r>
      <w:r w:rsidRPr="0071078F">
        <w:t>.</w:t>
      </w:r>
      <w:r w:rsidR="00D36902" w:rsidRPr="0071078F">
        <w:t xml:space="preserve"> </w:t>
      </w:r>
      <w:r w:rsidR="00D36902" w:rsidRPr="0071078F">
        <w:rPr>
          <w:u w:val="single"/>
        </w:rPr>
        <w:t>Vorgangsdaten</w:t>
      </w:r>
      <w:r w:rsidR="00F21719" w:rsidRPr="0071078F">
        <w:t xml:space="preserve"> </w:t>
      </w:r>
      <w:r w:rsidR="0071078F" w:rsidRPr="0071078F">
        <w:t xml:space="preserve">werden </w:t>
      </w:r>
      <w:r w:rsidR="0071078F" w:rsidRPr="0071078F">
        <w:rPr>
          <w:u w:val="single"/>
        </w:rPr>
        <w:t>nicht</w:t>
      </w:r>
      <w:r w:rsidR="0071078F" w:rsidRPr="0071078F">
        <w:t xml:space="preserve"> übermittelt.</w:t>
      </w:r>
      <w:r w:rsidR="0071078F">
        <w:t xml:space="preserve"> Dieser Kommunikationsanlass ist </w:t>
      </w:r>
      <w:r w:rsidR="006C2358" w:rsidRPr="0071078F">
        <w:t xml:space="preserve">für </w:t>
      </w:r>
      <w:r w:rsidR="0071078F">
        <w:t xml:space="preserve">das </w:t>
      </w:r>
      <w:r w:rsidR="006C2358" w:rsidRPr="0071078F">
        <w:t xml:space="preserve">VBS </w:t>
      </w:r>
      <w:r w:rsidR="0008767D">
        <w:t xml:space="preserve">ggf. </w:t>
      </w:r>
      <w:r w:rsidR="006C2358" w:rsidRPr="0071078F">
        <w:t>nicht relevant</w:t>
      </w:r>
      <w:r w:rsidR="0008767D">
        <w:t>.</w:t>
      </w:r>
    </w:p>
    <w:p w14:paraId="7644C700" w14:textId="77777777" w:rsidR="00982733" w:rsidRDefault="00982733" w:rsidP="00982733">
      <w:pPr>
        <w:pStyle w:val="berschrift4"/>
      </w:pPr>
      <w:r>
        <w:t>Nachrichteninhalt zum Kommunikationsanlass</w:t>
      </w:r>
    </w:p>
    <w:p w14:paraId="47935518" w14:textId="77777777" w:rsidR="00982733" w:rsidRPr="004C2991" w:rsidRDefault="00982733" w:rsidP="00982733">
      <w:pPr>
        <w:rPr>
          <w:i/>
        </w:rPr>
      </w:pPr>
      <w:r w:rsidRPr="004C2991">
        <w:rPr>
          <w:i/>
        </w:rPr>
        <w:t xml:space="preserve">siehe Excel-Datei </w:t>
      </w:r>
      <w:r w:rsidR="00DC1136">
        <w:rPr>
          <w:i/>
        </w:rPr>
        <w:t>zu dAPJ-Strukturen</w:t>
      </w:r>
      <w:r w:rsidRPr="004C2991">
        <w:rPr>
          <w:i/>
        </w:rPr>
        <w:t>, Reiter „</w:t>
      </w:r>
      <w:r>
        <w:rPr>
          <w:i/>
        </w:rPr>
        <w:t>J</w:t>
      </w:r>
      <w:r w:rsidRPr="004C2991">
        <w:rPr>
          <w:i/>
        </w:rPr>
        <w:t>P</w:t>
      </w:r>
      <w:r w:rsidR="00852C52">
        <w:rPr>
          <w:i/>
        </w:rPr>
        <w:t>16</w:t>
      </w:r>
      <w:r w:rsidRPr="004C2991">
        <w:rPr>
          <w:i/>
        </w:rPr>
        <w:t>“</w:t>
      </w:r>
    </w:p>
    <w:p w14:paraId="7A344A90" w14:textId="77777777" w:rsidR="00982733" w:rsidRDefault="00982733" w:rsidP="00982733">
      <w:pPr>
        <w:pStyle w:val="berschrift4"/>
        <w:rPr>
          <w:rFonts w:eastAsia="Times New Roman"/>
        </w:rPr>
      </w:pPr>
      <w:r>
        <w:t>Vorbedingungen</w:t>
      </w:r>
      <w:r>
        <w:rPr>
          <w:rFonts w:eastAsia="Times New Roman"/>
        </w:rPr>
        <w:t xml:space="preserve"> für den Kommunikationsanlass</w:t>
      </w:r>
    </w:p>
    <w:p w14:paraId="431D7624" w14:textId="77777777" w:rsidR="00982733" w:rsidRPr="006A36EF" w:rsidRDefault="00982733" w:rsidP="00982733">
      <w:r w:rsidRPr="006A36EF">
        <w:t xml:space="preserve">Für die </w:t>
      </w:r>
      <w:r>
        <w:t>Verarbeit</w:t>
      </w:r>
      <w:r w:rsidRPr="006A36EF">
        <w:t>ung de</w:t>
      </w:r>
      <w:r>
        <w:t>r</w:t>
      </w:r>
      <w:r w:rsidRPr="006A36EF">
        <w:t xml:space="preserve"> </w:t>
      </w:r>
      <w:r>
        <w:t xml:space="preserve">Nachricht zum </w:t>
      </w:r>
      <w:r w:rsidRPr="006A36EF">
        <w:t xml:space="preserve">Kommunikationsanlass </w:t>
      </w:r>
      <w:r>
        <w:t>durch die Polizei</w:t>
      </w:r>
      <w:r w:rsidRPr="006A36EF">
        <w:t xml:space="preserve"> müssen </w:t>
      </w:r>
      <w:r>
        <w:t xml:space="preserve">bei der Polizei </w:t>
      </w:r>
      <w:r w:rsidRPr="006A36EF">
        <w:t>folgende Vorbedingungen erfüllt sein:</w:t>
      </w:r>
    </w:p>
    <w:tbl>
      <w:tblPr>
        <w:tblStyle w:val="P20-Tabelle"/>
        <w:tblW w:w="0" w:type="auto"/>
        <w:tblLook w:val="04A0" w:firstRow="1" w:lastRow="0" w:firstColumn="1" w:lastColumn="0" w:noHBand="0" w:noVBand="1"/>
      </w:tblPr>
      <w:tblGrid>
        <w:gridCol w:w="524"/>
        <w:gridCol w:w="9103"/>
      </w:tblGrid>
      <w:tr w:rsidR="00982733" w:rsidRPr="006C79D1" w14:paraId="5532EEF2"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5C4A186C" w14:textId="77777777" w:rsidR="00982733" w:rsidRPr="006C79D1" w:rsidRDefault="00982733" w:rsidP="00A67211">
            <w:pPr>
              <w:spacing w:before="0" w:after="0"/>
              <w:jc w:val="center"/>
              <w:rPr>
                <w:lang w:val="en-US"/>
              </w:rPr>
            </w:pPr>
            <w:r w:rsidRPr="006C79D1">
              <w:rPr>
                <w:lang w:val="en-US"/>
              </w:rPr>
              <w:t>Nr.</w:t>
            </w:r>
          </w:p>
        </w:tc>
        <w:tc>
          <w:tcPr>
            <w:tcW w:w="9103" w:type="dxa"/>
          </w:tcPr>
          <w:p w14:paraId="2197BCCE" w14:textId="77777777" w:rsidR="00982733" w:rsidRPr="006A36EF" w:rsidRDefault="00982733" w:rsidP="00A67211">
            <w:pPr>
              <w:spacing w:before="0" w:after="0"/>
            </w:pPr>
            <w:r w:rsidRPr="006A36EF">
              <w:t>Vorbedingung</w:t>
            </w:r>
          </w:p>
        </w:tc>
      </w:tr>
      <w:tr w:rsidR="00982733" w:rsidRPr="006C79D1" w14:paraId="15F7A02E" w14:textId="77777777" w:rsidTr="00A67211">
        <w:tc>
          <w:tcPr>
            <w:tcW w:w="524" w:type="dxa"/>
          </w:tcPr>
          <w:p w14:paraId="1E059807" w14:textId="77777777" w:rsidR="00982733" w:rsidRPr="006C79D1" w:rsidRDefault="00982733" w:rsidP="00A67211">
            <w:pPr>
              <w:spacing w:before="0" w:after="0"/>
              <w:jc w:val="center"/>
              <w:rPr>
                <w:lang w:val="en-US"/>
              </w:rPr>
            </w:pPr>
            <w:r>
              <w:rPr>
                <w:lang w:val="en-US"/>
              </w:rPr>
              <w:t>1</w:t>
            </w:r>
          </w:p>
        </w:tc>
        <w:tc>
          <w:tcPr>
            <w:tcW w:w="9103" w:type="dxa"/>
          </w:tcPr>
          <w:p w14:paraId="57A5FD6A" w14:textId="77777777" w:rsidR="00982733" w:rsidRPr="006C79D1" w:rsidRDefault="009B2EF6" w:rsidP="00A67211">
            <w:pPr>
              <w:spacing w:before="0" w:after="0"/>
            </w:pPr>
            <w:r w:rsidRPr="009B2EF6">
              <w:t>Bei der Polizei existiert zum mitgeteilten Justiz-Az. ein Vorgang</w:t>
            </w:r>
            <w:r>
              <w:t>.</w:t>
            </w:r>
          </w:p>
        </w:tc>
      </w:tr>
    </w:tbl>
    <w:p w14:paraId="57C8C1ED" w14:textId="77777777" w:rsidR="00982733" w:rsidRPr="0068716C" w:rsidRDefault="00982733" w:rsidP="00982733">
      <w:pPr>
        <w:pStyle w:val="berschrift4"/>
      </w:pPr>
      <w:r w:rsidRPr="0068716C">
        <w:t>Ergebnis und Nachbedingungen der Bearbeitung des K</w:t>
      </w:r>
      <w:r>
        <w:t>ommunikationsanlass</w:t>
      </w:r>
    </w:p>
    <w:p w14:paraId="4BC48A4C" w14:textId="3FF22DCE" w:rsidR="00982733" w:rsidRDefault="00982733" w:rsidP="00982733">
      <w:pPr>
        <w:keepNext/>
      </w:pPr>
      <w:r>
        <w:t>Nach der Verarbeitung der Nachricht zum Kommunikationsanlass durch die Polizei müssen bei der Polizei folgende Ergebnisse erzeugt und Nachbedingungen erfüllt sein:</w:t>
      </w:r>
    </w:p>
    <w:tbl>
      <w:tblPr>
        <w:tblStyle w:val="P20-Tabelle"/>
        <w:tblW w:w="0" w:type="auto"/>
        <w:tblLook w:val="04A0" w:firstRow="1" w:lastRow="0" w:firstColumn="1" w:lastColumn="0" w:noHBand="0" w:noVBand="1"/>
      </w:tblPr>
      <w:tblGrid>
        <w:gridCol w:w="524"/>
        <w:gridCol w:w="9104"/>
      </w:tblGrid>
      <w:tr w:rsidR="00982733" w:rsidRPr="006C79D1" w14:paraId="08FB5BDC" w14:textId="77777777" w:rsidTr="00A67211">
        <w:trPr>
          <w:cnfStyle w:val="100000000000" w:firstRow="1" w:lastRow="0" w:firstColumn="0" w:lastColumn="0" w:oddVBand="0" w:evenVBand="0" w:oddHBand="0" w:evenHBand="0" w:firstRowFirstColumn="0" w:firstRowLastColumn="0" w:lastRowFirstColumn="0" w:lastRowLastColumn="0"/>
        </w:trPr>
        <w:tc>
          <w:tcPr>
            <w:tcW w:w="524" w:type="dxa"/>
          </w:tcPr>
          <w:p w14:paraId="4DFA6059" w14:textId="77777777" w:rsidR="00982733" w:rsidRPr="006C79D1" w:rsidRDefault="00982733" w:rsidP="00A67211">
            <w:pPr>
              <w:spacing w:before="0" w:after="0"/>
              <w:jc w:val="center"/>
              <w:rPr>
                <w:lang w:val="en-US"/>
              </w:rPr>
            </w:pPr>
            <w:r w:rsidRPr="006C79D1">
              <w:rPr>
                <w:lang w:val="en-US"/>
              </w:rPr>
              <w:t>Nr.</w:t>
            </w:r>
          </w:p>
        </w:tc>
        <w:tc>
          <w:tcPr>
            <w:tcW w:w="9104" w:type="dxa"/>
          </w:tcPr>
          <w:p w14:paraId="194F0EE6" w14:textId="77777777" w:rsidR="00982733" w:rsidRPr="006A36EF" w:rsidRDefault="00982733" w:rsidP="00A67211">
            <w:pPr>
              <w:spacing w:before="0" w:after="0"/>
            </w:pPr>
            <w:r w:rsidRPr="006A36EF">
              <w:t>Nachbedingung</w:t>
            </w:r>
          </w:p>
        </w:tc>
      </w:tr>
      <w:tr w:rsidR="00982733" w:rsidRPr="006C79D1" w14:paraId="6433E958" w14:textId="77777777" w:rsidTr="00A67211">
        <w:tc>
          <w:tcPr>
            <w:tcW w:w="524" w:type="dxa"/>
          </w:tcPr>
          <w:p w14:paraId="2DFFB348" w14:textId="77777777" w:rsidR="00982733" w:rsidRPr="006C79D1" w:rsidRDefault="00982733" w:rsidP="00A67211">
            <w:pPr>
              <w:spacing w:before="0" w:after="0"/>
              <w:jc w:val="center"/>
              <w:rPr>
                <w:lang w:val="en-US"/>
              </w:rPr>
            </w:pPr>
            <w:r>
              <w:rPr>
                <w:lang w:val="en-US"/>
              </w:rPr>
              <w:t>1</w:t>
            </w:r>
          </w:p>
        </w:tc>
        <w:tc>
          <w:tcPr>
            <w:tcW w:w="9104" w:type="dxa"/>
          </w:tcPr>
          <w:p w14:paraId="458D9903" w14:textId="77777777" w:rsidR="00982733" w:rsidRPr="006C79D1" w:rsidRDefault="0066700E" w:rsidP="00A67211">
            <w:pPr>
              <w:spacing w:before="0" w:after="0"/>
            </w:pPr>
            <w:r w:rsidRPr="0066700E">
              <w:t>D</w:t>
            </w:r>
            <w:r>
              <w:t xml:space="preserve">ie </w:t>
            </w:r>
            <w:r w:rsidRPr="0066700E">
              <w:t>übermittelte</w:t>
            </w:r>
            <w:r>
              <w:t>n</w:t>
            </w:r>
            <w:r w:rsidRPr="0066700E">
              <w:t xml:space="preserve"> Akteninhalte sind im TN-System gespeichert.</w:t>
            </w:r>
          </w:p>
        </w:tc>
      </w:tr>
    </w:tbl>
    <w:p w14:paraId="368BCC55" w14:textId="77777777" w:rsidR="006D1FD2" w:rsidRDefault="006D1FD2" w:rsidP="006D1FD2"/>
    <w:p w14:paraId="2C2A99EB" w14:textId="4ADC95F3" w:rsidR="00BF7173" w:rsidRDefault="00BF7173" w:rsidP="00982733">
      <w:pPr>
        <w:pStyle w:val="berschrift3"/>
      </w:pPr>
      <w:bookmarkStart w:id="143" w:name="_Toc164974436"/>
      <w:r>
        <w:t xml:space="preserve">Kommunikationsanlass JP17: </w:t>
      </w:r>
      <w:r>
        <w:rPr>
          <w:rFonts w:cs="Calibri"/>
        </w:rPr>
        <w:t>Berichtigungsmitteilungen</w:t>
      </w:r>
      <w:bookmarkEnd w:id="143"/>
    </w:p>
    <w:p w14:paraId="4864C932" w14:textId="6EAC4983" w:rsidR="00935B54" w:rsidRDefault="00935B54" w:rsidP="00935B54">
      <w:r>
        <w:t xml:space="preserve">Status: </w:t>
      </w:r>
      <w:r w:rsidR="00FE0571" w:rsidRPr="00F7341D">
        <w:rPr>
          <w:highlight w:val="lightGray"/>
        </w:rPr>
        <w:t> </w:t>
      </w:r>
      <w:r w:rsidR="00C77C39" w:rsidRPr="00380401">
        <w:rPr>
          <w:highlight w:val="lightGray"/>
        </w:rPr>
        <w:t>entfällt, wird ersetzt durch erneutes Senden der jeweiligen Mitteilung mit korrigierten Daten</w:t>
      </w:r>
      <w:r w:rsidR="00FE0571" w:rsidRPr="00F7341D">
        <w:rPr>
          <w:highlight w:val="lightGray"/>
        </w:rPr>
        <w:t> </w:t>
      </w:r>
    </w:p>
    <w:p w14:paraId="795F9952" w14:textId="77777777" w:rsidR="00BF7173" w:rsidRPr="006D1FD2" w:rsidRDefault="00BF7173" w:rsidP="00427EA1">
      <w:r w:rsidRPr="006D1FD2">
        <w:t>Mit dem Kommunikationsanlass JP1</w:t>
      </w:r>
      <w:r w:rsidR="00427EA1" w:rsidRPr="006D1FD2">
        <w:t>7</w:t>
      </w:r>
      <w:r w:rsidRPr="006D1FD2">
        <w:t xml:space="preserve"> </w:t>
      </w:r>
      <w:r w:rsidRPr="006D1FD2">
        <w:rPr>
          <w:lang w:eastAsia="zh-CN"/>
        </w:rPr>
        <w:t xml:space="preserve">berichtigt </w:t>
      </w:r>
      <w:r w:rsidRPr="006D1FD2">
        <w:t>d</w:t>
      </w:r>
      <w:r w:rsidRPr="006D1FD2">
        <w:rPr>
          <w:lang w:eastAsia="zh-CN"/>
        </w:rPr>
        <w:t xml:space="preserve">er Anwender bei der </w:t>
      </w:r>
      <w:proofErr w:type="spellStart"/>
      <w:r w:rsidRPr="006D1FD2">
        <w:rPr>
          <w:lang w:eastAsia="zh-CN"/>
        </w:rPr>
        <w:t>StA</w:t>
      </w:r>
      <w:proofErr w:type="spellEnd"/>
      <w:r w:rsidRPr="006D1FD2">
        <w:rPr>
          <w:lang w:eastAsia="zh-CN"/>
        </w:rPr>
        <w:t xml:space="preserve"> oder bei Gericht eine zuvor übermittelte Mitteilung.</w:t>
      </w:r>
    </w:p>
    <w:p w14:paraId="6389CD88" w14:textId="3F55719D" w:rsidR="00AD4357" w:rsidRDefault="00AD4357" w:rsidP="00AD4357">
      <w:r>
        <w:t>Berichtigung</w:t>
      </w:r>
      <w:r w:rsidR="004572CF">
        <w:t>en</w:t>
      </w:r>
      <w:r w:rsidRPr="00AD4357">
        <w:t xml:space="preserve"> </w:t>
      </w:r>
      <w:r>
        <w:t>zu früheren Übermittlungen</w:t>
      </w:r>
      <w:r w:rsidRPr="00AD4357">
        <w:t xml:space="preserve"> erfolg</w:t>
      </w:r>
      <w:r>
        <w:t>en</w:t>
      </w:r>
      <w:r w:rsidRPr="00AD4357">
        <w:t xml:space="preserve"> durch Übermittlung der </w:t>
      </w:r>
      <w:r>
        <w:t xml:space="preserve">gleichen Nachricht mit </w:t>
      </w:r>
      <w:r w:rsidRPr="00AD4357">
        <w:t>aktuali</w:t>
      </w:r>
      <w:r w:rsidR="002E5BCB">
        <w:softHyphen/>
      </w:r>
      <w:r w:rsidRPr="00AD4357">
        <w:t xml:space="preserve">sierten Daten zum ursprünglichen Kommunikationsanlass. </w:t>
      </w:r>
      <w:r>
        <w:t xml:space="preserve">Es gilt immer die aktuelle Übermittlung. </w:t>
      </w:r>
      <w:r w:rsidRPr="00AD4357">
        <w:t>Deshalb ist hierfür keine gesonderte XPolizei-Nachricht vorgesehen.</w:t>
      </w:r>
    </w:p>
    <w:p w14:paraId="389EC63B" w14:textId="77777777" w:rsidR="006D1FD2" w:rsidRPr="00AD4357" w:rsidRDefault="006D1FD2" w:rsidP="00AD4357"/>
    <w:p w14:paraId="3E278785" w14:textId="77777777" w:rsidR="00321358" w:rsidRDefault="00321358" w:rsidP="00982733">
      <w:pPr>
        <w:pStyle w:val="berschrift3"/>
      </w:pPr>
      <w:bookmarkStart w:id="144" w:name="_Toc164974437"/>
      <w:r>
        <w:t xml:space="preserve">Kommunikationsanlass JP18: </w:t>
      </w:r>
      <w:r w:rsidRPr="00B41347">
        <w:t>Mitteilung über die Löschung eines Beschuldigten</w:t>
      </w:r>
      <w:bookmarkEnd w:id="144"/>
      <w:del w:id="145" w:author="Rosner (Extern), Christian" w:date="2024-04-25T20:13:00Z">
        <w:r w:rsidR="001D13AF" w:rsidDel="003754F2">
          <w:delText xml:space="preserve"> </w:delText>
        </w:r>
        <w:r w:rsidR="001D13AF" w:rsidRPr="001D13AF" w:rsidDel="003754F2">
          <w:rPr>
            <w:b w:val="0"/>
          </w:rPr>
          <w:delText>(für die Pilotierung nicht priorisiert)</w:delText>
        </w:r>
      </w:del>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405"/>
        <w:gridCol w:w="7223"/>
      </w:tblGrid>
      <w:tr w:rsidR="00FE0571" w:rsidRPr="00F46BE9" w14:paraId="3F674EB9" w14:textId="77777777" w:rsidTr="00FE0571">
        <w:tc>
          <w:tcPr>
            <w:tcW w:w="2405" w:type="dxa"/>
          </w:tcPr>
          <w:p w14:paraId="27D4CE3C" w14:textId="0C648AD9" w:rsidR="00FE0571" w:rsidRPr="00F46BE9" w:rsidRDefault="00FE0571" w:rsidP="00C51EF2">
            <w:pPr>
              <w:spacing w:after="0"/>
              <w:contextualSpacing/>
            </w:pPr>
            <w:r w:rsidRPr="00F46BE9">
              <w:t xml:space="preserve">Status: </w:t>
            </w:r>
            <w:ins w:id="146" w:author="Rosner (Extern), Christian" w:date="2024-04-25T21:08:00Z">
              <w:r w:rsidR="003474BE">
                <w:rPr>
                  <w:highlight w:val="green"/>
                </w:rPr>
                <w:t> </w:t>
              </w:r>
              <w:r w:rsidR="003474BE" w:rsidRPr="00E55D03">
                <w:rPr>
                  <w:highlight w:val="green"/>
                </w:rPr>
                <w:t>fertig</w:t>
              </w:r>
              <w:r w:rsidR="003474BE">
                <w:rPr>
                  <w:highlight w:val="green"/>
                </w:rPr>
                <w:t> </w:t>
              </w:r>
            </w:ins>
            <w:del w:id="147" w:author="Rosner (Extern), Christian" w:date="2024-04-25T21:08:00Z">
              <w:r w:rsidRPr="00F46BE9" w:rsidDel="003474BE">
                <w:rPr>
                  <w:color w:val="FFFFFF" w:themeColor="background1"/>
                  <w:highlight w:val="red"/>
                </w:rPr>
                <w:delText> in Arbeit </w:delText>
              </w:r>
            </w:del>
          </w:p>
        </w:tc>
        <w:tc>
          <w:tcPr>
            <w:tcW w:w="7223" w:type="dxa"/>
          </w:tcPr>
          <w:p w14:paraId="29F88DDE" w14:textId="2293BF0C" w:rsidR="00FE0571" w:rsidRPr="00380401" w:rsidRDefault="00380401" w:rsidP="003474BE">
            <w:pPr>
              <w:pStyle w:val="Listenabsatz"/>
              <w:numPr>
                <w:ilvl w:val="0"/>
                <w:numId w:val="0"/>
              </w:numPr>
              <w:spacing w:after="0" w:line="240" w:lineRule="auto"/>
              <w:ind w:left="284"/>
              <w:rPr>
                <w:rFonts w:asciiTheme="minorHAnsi" w:hAnsiTheme="minorHAnsi" w:cstheme="minorHAnsi"/>
              </w:rPr>
            </w:pPr>
            <w:del w:id="148" w:author="Rosner (Extern), Christian" w:date="2024-04-25T21:08:00Z">
              <w:r w:rsidRPr="00380401" w:rsidDel="003474BE">
                <w:rPr>
                  <w:rFonts w:asciiTheme="minorHAnsi" w:hAnsiTheme="minorHAnsi" w:cstheme="minorHAnsi"/>
                </w:rPr>
                <w:delText>Neben der versehentlichen Erfassung eines Beschuldigten könnte auch der Tod eines Beschuldigten im Laufe des Verfahrens die Löschung erforderlich machen.</w:delText>
              </w:r>
              <w:r w:rsidDel="003474BE">
                <w:rPr>
                  <w:rFonts w:asciiTheme="minorHAnsi" w:hAnsiTheme="minorHAnsi" w:cstheme="minorHAnsi"/>
                </w:rPr>
                <w:delText xml:space="preserve"> </w:delText>
              </w:r>
              <w:r w:rsidRPr="00380401" w:rsidDel="003474BE">
                <w:rPr>
                  <w:rFonts w:asciiTheme="minorHAnsi" w:hAnsiTheme="minorHAnsi" w:cstheme="minorHAnsi"/>
                </w:rPr>
                <w:delText>Wird beim Tod des Beschuldigten während des laufenden Verfah</w:delText>
              </w:r>
              <w:r w:rsidDel="003474BE">
                <w:rPr>
                  <w:rFonts w:asciiTheme="minorHAnsi" w:hAnsiTheme="minorHAnsi" w:cstheme="minorHAnsi"/>
                </w:rPr>
                <w:softHyphen/>
              </w:r>
              <w:r w:rsidRPr="00380401" w:rsidDel="003474BE">
                <w:rPr>
                  <w:rFonts w:asciiTheme="minorHAnsi" w:hAnsiTheme="minorHAnsi" w:cstheme="minorHAnsi"/>
                </w:rPr>
                <w:delText xml:space="preserve">rens </w:delText>
              </w:r>
              <w:r w:rsidDel="003474BE">
                <w:rPr>
                  <w:rFonts w:asciiTheme="minorHAnsi" w:hAnsiTheme="minorHAnsi" w:cstheme="minorHAnsi"/>
                </w:rPr>
                <w:delText xml:space="preserve">die </w:delText>
              </w:r>
              <w:r w:rsidRPr="00380401" w:rsidDel="003474BE">
                <w:rPr>
                  <w:rFonts w:asciiTheme="minorHAnsi" w:hAnsiTheme="minorHAnsi" w:cstheme="minorHAnsi"/>
                </w:rPr>
                <w:delText xml:space="preserve">gleiche </w:delText>
              </w:r>
              <w:r w:rsidDel="003474BE">
                <w:rPr>
                  <w:rFonts w:asciiTheme="minorHAnsi" w:hAnsiTheme="minorHAnsi" w:cstheme="minorHAnsi"/>
                </w:rPr>
                <w:delText>KA-</w:delText>
              </w:r>
              <w:r w:rsidRPr="00380401" w:rsidDel="003474BE">
                <w:rPr>
                  <w:rFonts w:asciiTheme="minorHAnsi" w:hAnsiTheme="minorHAnsi" w:cstheme="minorHAnsi"/>
                </w:rPr>
                <w:delText xml:space="preserve">Nachricht </w:delText>
              </w:r>
              <w:r w:rsidDel="003474BE">
                <w:rPr>
                  <w:rFonts w:asciiTheme="minorHAnsi" w:hAnsiTheme="minorHAnsi" w:cstheme="minorHAnsi"/>
                </w:rPr>
                <w:delText xml:space="preserve">des JP18 </w:delText>
              </w:r>
              <w:r w:rsidRPr="00380401" w:rsidDel="003474BE">
                <w:rPr>
                  <w:rFonts w:asciiTheme="minorHAnsi" w:hAnsiTheme="minorHAnsi" w:cstheme="minorHAnsi"/>
                </w:rPr>
                <w:delText>genutzt</w:delText>
              </w:r>
              <w:r w:rsidDel="003474BE">
                <w:rPr>
                  <w:rFonts w:asciiTheme="minorHAnsi" w:hAnsiTheme="minorHAnsi" w:cstheme="minorHAnsi"/>
                </w:rPr>
                <w:delText xml:space="preserve"> oder erfordert dies weitere Angaben in der Nachricht</w:delText>
              </w:r>
              <w:r w:rsidRPr="00380401" w:rsidDel="003474BE">
                <w:rPr>
                  <w:rFonts w:asciiTheme="minorHAnsi" w:hAnsiTheme="minorHAnsi" w:cstheme="minorHAnsi"/>
                </w:rPr>
                <w:delText>?</w:delText>
              </w:r>
            </w:del>
          </w:p>
        </w:tc>
      </w:tr>
    </w:tbl>
    <w:p w14:paraId="0D86DB1A" w14:textId="57E9E851" w:rsidR="00982733" w:rsidRDefault="00852C52" w:rsidP="00982733">
      <w:pPr>
        <w:rPr>
          <w:ins w:id="149" w:author="Rosner (Extern), Christian" w:date="2024-04-25T21:04:00Z"/>
        </w:rPr>
      </w:pPr>
      <w:r>
        <w:t>Mit d</w:t>
      </w:r>
      <w:r w:rsidR="00982733">
        <w:t>e</w:t>
      </w:r>
      <w:r>
        <w:t>m</w:t>
      </w:r>
      <w:r w:rsidR="00982733">
        <w:t xml:space="preserve"> Kommunikationsanlass JP</w:t>
      </w:r>
      <w:r>
        <w:t>18</w:t>
      </w:r>
      <w:r w:rsidR="00982733">
        <w:t xml:space="preserve"> </w:t>
      </w:r>
      <w:r>
        <w:t xml:space="preserve">teilt der </w:t>
      </w:r>
      <w:r w:rsidRPr="00852C52">
        <w:t xml:space="preserve">Anwender bei der </w:t>
      </w:r>
      <w:proofErr w:type="spellStart"/>
      <w:r w:rsidRPr="00852C52">
        <w:t>StA</w:t>
      </w:r>
      <w:proofErr w:type="spellEnd"/>
      <w:r w:rsidRPr="00852C52">
        <w:t xml:space="preserve"> </w:t>
      </w:r>
      <w:r>
        <w:t xml:space="preserve">der Polizei mit, dass bei der </w:t>
      </w:r>
      <w:proofErr w:type="spellStart"/>
      <w:r>
        <w:t>StA</w:t>
      </w:r>
      <w:proofErr w:type="spellEnd"/>
      <w:r>
        <w:t xml:space="preserve"> </w:t>
      </w:r>
      <w:r w:rsidRPr="00852C52">
        <w:t>fälschlicherweise ein</w:t>
      </w:r>
      <w:r>
        <w:t>(e)</w:t>
      </w:r>
      <w:r w:rsidRPr="00852C52">
        <w:t xml:space="preserve"> Beschuldigte</w:t>
      </w:r>
      <w:r>
        <w:t>(r)</w:t>
      </w:r>
      <w:r w:rsidRPr="00852C52">
        <w:t xml:space="preserve"> erfasst </w:t>
      </w:r>
      <w:r>
        <w:t>wurde und</w:t>
      </w:r>
      <w:r w:rsidRPr="00852C52">
        <w:t xml:space="preserve"> dass diese</w:t>
      </w:r>
      <w:r>
        <w:t>(</w:t>
      </w:r>
      <w:r w:rsidRPr="00852C52">
        <w:t>r</w:t>
      </w:r>
      <w:r>
        <w:t>)</w:t>
      </w:r>
      <w:r w:rsidRPr="00852C52">
        <w:t xml:space="preserve"> </w:t>
      </w:r>
      <w:r>
        <w:t xml:space="preserve">bei der </w:t>
      </w:r>
      <w:proofErr w:type="spellStart"/>
      <w:r>
        <w:t>StA</w:t>
      </w:r>
      <w:proofErr w:type="spellEnd"/>
      <w:r>
        <w:t xml:space="preserve"> </w:t>
      </w:r>
      <w:r w:rsidRPr="00852C52">
        <w:t>gelöscht wurde.</w:t>
      </w:r>
    </w:p>
    <w:p w14:paraId="43826004" w14:textId="7560BAB4" w:rsidR="003474BE" w:rsidRDefault="003474BE" w:rsidP="00982733">
      <w:ins w:id="150" w:author="Rosner (Extern), Christian" w:date="2024-04-25T21:04:00Z">
        <w:r>
          <w:lastRenderedPageBreak/>
          <w:t xml:space="preserve">Im Falle des Todes </w:t>
        </w:r>
      </w:ins>
      <w:ins w:id="151" w:author="Rosner (Extern), Christian" w:date="2024-04-25T21:05:00Z">
        <w:r w:rsidRPr="003474BE">
          <w:t>des Beschuldigten während des laufenden Verfahrens</w:t>
        </w:r>
        <w:r>
          <w:t xml:space="preserve"> erfolgt eine Mitteilung über die Erledigung des Verfahrens </w:t>
        </w:r>
      </w:ins>
      <w:ins w:id="152" w:author="Rosner (Extern), Christian" w:date="2024-04-25T21:07:00Z">
        <w:r>
          <w:t xml:space="preserve">(Kommunikationsanlass </w:t>
        </w:r>
      </w:ins>
      <w:ins w:id="153" w:author="Rosner (Extern), Christian" w:date="2024-04-25T21:05:00Z">
        <w:r>
          <w:t>JP02 oder JP03)</w:t>
        </w:r>
      </w:ins>
      <w:ins w:id="154" w:author="Rosner (Extern), Christian" w:date="2024-04-25T21:06:00Z">
        <w:r>
          <w:t>, nicht mit dem Kommunikationsanlass JP18</w:t>
        </w:r>
      </w:ins>
      <w:ins w:id="155" w:author="Rosner (Extern), Christian" w:date="2024-04-25T21:05:00Z">
        <w:r>
          <w:t>.</w:t>
        </w:r>
      </w:ins>
    </w:p>
    <w:p w14:paraId="09902980" w14:textId="5EA0BFC6" w:rsidR="00BF7173" w:rsidDel="003474BE" w:rsidRDefault="001D13AF" w:rsidP="00982733">
      <w:pPr>
        <w:rPr>
          <w:del w:id="156" w:author="Rosner (Extern), Christian" w:date="2024-04-25T21:04:00Z"/>
        </w:rPr>
      </w:pPr>
      <w:del w:id="157" w:author="Rosner (Extern), Christian" w:date="2024-04-25T21:04:00Z">
        <w:r w:rsidRPr="001D13AF" w:rsidDel="003474BE">
          <w:delText xml:space="preserve">Dieser Kommunikationsanlass </w:delText>
        </w:r>
      </w:del>
      <w:del w:id="158" w:author="Rosner (Extern), Christian" w:date="2024-04-25T20:14:00Z">
        <w:r w:rsidRPr="001D13AF" w:rsidDel="003754F2">
          <w:delText xml:space="preserve">ist für den Beginn der Pilotierung ab 01.07.2024 nicht priorisiert und </w:delText>
        </w:r>
      </w:del>
      <w:del w:id="159" w:author="Rosner (Extern), Christian" w:date="2024-04-25T21:04:00Z">
        <w:r w:rsidRPr="001D13AF" w:rsidDel="003474BE">
          <w:delText>wird nach Klärung noch offener Fragen mit der Justiz beschrieben.</w:delText>
        </w:r>
      </w:del>
    </w:p>
    <w:p w14:paraId="127141CC" w14:textId="64C8F9AA" w:rsidR="00392B84" w:rsidRDefault="00392B84" w:rsidP="00982733"/>
    <w:p w14:paraId="0D1ED184" w14:textId="719C9D39" w:rsidR="00935B54" w:rsidRDefault="00935B54" w:rsidP="002D2715">
      <w:pPr>
        <w:pStyle w:val="berschrift2"/>
        <w:pageBreakBefore/>
        <w:ind w:left="794" w:hanging="794"/>
      </w:pPr>
      <w:bookmarkStart w:id="160" w:name="_Toc164974438"/>
      <w:r>
        <w:lastRenderedPageBreak/>
        <w:t>Verwendung früherer XPolizei-Versionen</w:t>
      </w:r>
      <w:bookmarkEnd w:id="160"/>
    </w:p>
    <w:p w14:paraId="20488A05" w14:textId="79C2B622" w:rsidR="00935B54" w:rsidRDefault="00935B54" w:rsidP="00935B54">
      <w:pPr>
        <w:rPr>
          <w:lang w:eastAsia="zh-CN"/>
        </w:rPr>
      </w:pPr>
      <w:r>
        <w:rPr>
          <w:lang w:eastAsia="zh-CN"/>
        </w:rPr>
        <w:t xml:space="preserve">Die Beschreibung der XPolizei-Nachrichten zu den Kommunikationsanlässen </w:t>
      </w:r>
      <w:r w:rsidR="00451EB2">
        <w:rPr>
          <w:lang w:eastAsia="zh-CN"/>
        </w:rPr>
        <w:t xml:space="preserve">in Strafsachen </w:t>
      </w:r>
      <w:r>
        <w:rPr>
          <w:lang w:eastAsia="zh-CN"/>
        </w:rPr>
        <w:t>(KA-Nachrich</w:t>
      </w:r>
      <w:r w:rsidR="00451EB2">
        <w:rPr>
          <w:lang w:eastAsia="zh-CN"/>
        </w:rPr>
        <w:softHyphen/>
      </w:r>
      <w:r>
        <w:rPr>
          <w:lang w:eastAsia="zh-CN"/>
        </w:rPr>
        <w:t>ten) verwendet die zum Zeitpunkt der Dokumenterstellung aktuelle Version 2.5.1 des XPolizei-Standards</w:t>
      </w:r>
      <w:r w:rsidR="00451EB2">
        <w:rPr>
          <w:lang w:eastAsia="zh-CN"/>
        </w:rPr>
        <w:t>. Es ist jedoch auch möglich, eine frühere Version von XPolizei wie 2.3.1 oder 2.1.</w:t>
      </w:r>
      <w:r w:rsidR="00F92FF8">
        <w:rPr>
          <w:lang w:eastAsia="zh-CN"/>
        </w:rPr>
        <w:t>1</w:t>
      </w:r>
      <w:r w:rsidR="00451EB2">
        <w:rPr>
          <w:lang w:eastAsia="zh-CN"/>
        </w:rPr>
        <w:t xml:space="preserve"> zu verwenden. Da in diesen XPolizei-Versionen nicht alle für die dAPJ-Kommunikation mit der Justiz benötigten Datenelemente vorhan</w:t>
      </w:r>
      <w:r w:rsidR="00F92FF8">
        <w:rPr>
          <w:lang w:eastAsia="zh-CN"/>
        </w:rPr>
        <w:softHyphen/>
      </w:r>
      <w:r w:rsidR="00451EB2">
        <w:rPr>
          <w:lang w:eastAsia="zh-CN"/>
        </w:rPr>
        <w:t>den sind (weil sie bspw. erst mit einer späteren XPolizei-Version eingeführt wurden), müssen teils projekt</w:t>
      </w:r>
      <w:r w:rsidR="00F92FF8">
        <w:rPr>
          <w:lang w:eastAsia="zh-CN"/>
        </w:rPr>
        <w:softHyphen/>
      </w:r>
      <w:r w:rsidR="00451EB2">
        <w:rPr>
          <w:lang w:eastAsia="zh-CN"/>
        </w:rPr>
        <w:t xml:space="preserve">spezifische Erweiterungen zur jeweiligen XPolizei-Version erfolgen. Erst mit diesen Erweiterungen können </w:t>
      </w:r>
      <w:r w:rsidR="00F92FF8">
        <w:rPr>
          <w:lang w:eastAsia="zh-CN"/>
        </w:rPr>
        <w:t>all</w:t>
      </w:r>
      <w:r w:rsidR="00451EB2">
        <w:rPr>
          <w:lang w:eastAsia="zh-CN"/>
        </w:rPr>
        <w:t>e nötigen Informationen im digitalen Austausch mit der Justiz übermittelt werden.</w:t>
      </w:r>
    </w:p>
    <w:p w14:paraId="44079EEB" w14:textId="2C5C7366" w:rsidR="00451EB2" w:rsidRPr="00F92FF8" w:rsidRDefault="00BE49C4" w:rsidP="00F92FF8">
      <w:r>
        <w:t xml:space="preserve">Da es sich nur um kleinere, lokale Änderungen </w:t>
      </w:r>
      <w:proofErr w:type="spellStart"/>
      <w:r>
        <w:t>ggü</w:t>
      </w:r>
      <w:proofErr w:type="spellEnd"/>
      <w:r>
        <w:t xml:space="preserve">. </w:t>
      </w:r>
      <w:r w:rsidR="00F048F1">
        <w:t>den XPolizei-Nachrichten in der aktuellen Version 2.5.1 handelt, werden in den nachfolgenden Unterkapiteln nur die Unterschiede zur Definition der XPolizei-Nachrichten in Version 2.5.1 aufgeführt, um nicht den größten Teil der Nachrichtenbeschreibungen einfach zu kopieren und somit eine Erkennung der Unterschiede weiter zu erschweren.</w:t>
      </w:r>
    </w:p>
    <w:p w14:paraId="434AE1AE" w14:textId="272655A4" w:rsidR="00935B54" w:rsidRDefault="00935B54" w:rsidP="00F92FF8">
      <w:pPr>
        <w:pStyle w:val="berschrift3"/>
      </w:pPr>
      <w:bookmarkStart w:id="161" w:name="_Toc164974439"/>
      <w:r>
        <w:t>Verwendung von XPolizei Version 2.3.1 für KA-Nachrichten</w:t>
      </w:r>
      <w:bookmarkEnd w:id="161"/>
    </w:p>
    <w:p w14:paraId="7980FEC4" w14:textId="2BC4E2DE" w:rsidR="00F033EF" w:rsidRDefault="00F033EF" w:rsidP="00F033EF">
      <w:r w:rsidRPr="0008697D">
        <w:t xml:space="preserve">Für die </w:t>
      </w:r>
      <w:r>
        <w:t>Verwendung des Standards XPolizei in Version 2.3.1 für KA-Nachrichten in der dAPJ-Kommunikation zwischen Polizei und Justiz ist es nötig, einige projektspezifische Erweiterungen für dAPJ in XPolizei-Nach</w:t>
      </w:r>
      <w:r>
        <w:softHyphen/>
        <w:t>rich</w:t>
      </w:r>
      <w:r>
        <w:softHyphen/>
        <w:t xml:space="preserve">ten aufzunehmen. Hiermit müssen bestimmte Informationsbedarfe oder </w:t>
      </w:r>
      <w:proofErr w:type="spellStart"/>
      <w:r>
        <w:t>Datenkonstrukte</w:t>
      </w:r>
      <w:proofErr w:type="spellEnd"/>
      <w:r>
        <w:t xml:space="preserve"> für die Justiz ermöglicht werden, die es entweder in späteren XPolizei-Versionen bereits gibt oder die speziell für die Justiz und deren Kommunikationsstandard XJustiz (in der aktuellen Version 3.4.1) erforderlich sind.</w:t>
      </w:r>
    </w:p>
    <w:p w14:paraId="64BA9DE9" w14:textId="265CEC45" w:rsidR="00F033EF" w:rsidRDefault="00F033EF" w:rsidP="00F033EF">
      <w:pPr>
        <w:keepNext/>
      </w:pPr>
      <w:r>
        <w:t>Im Fall von XPolizei Version 2.3.1 sind folgende Erweiterungen erforderlich:</w:t>
      </w:r>
    </w:p>
    <w:p w14:paraId="783ACC3E" w14:textId="77777777" w:rsidR="00F033EF" w:rsidRDefault="00F033EF" w:rsidP="00F033EF">
      <w:pPr>
        <w:pStyle w:val="Aufzhlung"/>
      </w:pPr>
      <w:r>
        <w:t xml:space="preserve">Zusätzliche Angaben in der </w:t>
      </w:r>
      <w:proofErr w:type="spellStart"/>
      <w:r>
        <w:t>Beziehung_Person_Straftat</w:t>
      </w:r>
      <w:proofErr w:type="spellEnd"/>
    </w:p>
    <w:p w14:paraId="02BA5FE9" w14:textId="77777777" w:rsidR="00F033EF" w:rsidRPr="0008697D" w:rsidRDefault="00F033EF" w:rsidP="00F033EF">
      <w:r>
        <w:t>Diese projektspezifischen Erweiterungen in XPolizei 2.1.1 für dAPJ werden in den nachfolgenden Unterkapiteln beschrieben.</w:t>
      </w:r>
    </w:p>
    <w:p w14:paraId="2B00EBD5" w14:textId="77777777" w:rsidR="00F033EF" w:rsidRDefault="00F033EF" w:rsidP="00F033EF">
      <w:pPr>
        <w:pStyle w:val="berschrift4"/>
      </w:pPr>
      <w:r>
        <w:t xml:space="preserve">Zusätzliche Angaben in </w:t>
      </w:r>
      <w:proofErr w:type="spellStart"/>
      <w:r>
        <w:t>Beziehung_Person_Straftat</w:t>
      </w:r>
      <w:proofErr w:type="spellEnd"/>
    </w:p>
    <w:p w14:paraId="5D641C93" w14:textId="0ECC428A" w:rsidR="00F033EF" w:rsidRDefault="002D2715" w:rsidP="00F033EF">
      <w:r>
        <w:t xml:space="preserve">siehe Angaben im Kapitel </w:t>
      </w:r>
      <w:r>
        <w:fldChar w:fldCharType="begin"/>
      </w:r>
      <w:r>
        <w:instrText xml:space="preserve"> REF _Ref161688936 \r \h </w:instrText>
      </w:r>
      <w:r>
        <w:fldChar w:fldCharType="separate"/>
      </w:r>
      <w:r w:rsidR="00C5238B">
        <w:t>3.3.2.3</w:t>
      </w:r>
      <w:r>
        <w:fldChar w:fldCharType="end"/>
      </w:r>
      <w:r>
        <w:t xml:space="preserve"> „</w:t>
      </w:r>
      <w:r>
        <w:fldChar w:fldCharType="begin"/>
      </w:r>
      <w:r>
        <w:instrText xml:space="preserve"> REF _Ref161688936 \h </w:instrText>
      </w:r>
      <w:r>
        <w:fldChar w:fldCharType="separate"/>
      </w:r>
      <w:r w:rsidR="00C5238B">
        <w:t xml:space="preserve">Zusätzliche Angaben in </w:t>
      </w:r>
      <w:proofErr w:type="spellStart"/>
      <w:r w:rsidR="00C5238B">
        <w:t>Beziehung_Person_Straftat</w:t>
      </w:r>
      <w:proofErr w:type="spellEnd"/>
      <w:r>
        <w:fldChar w:fldCharType="end"/>
      </w:r>
      <w:r>
        <w:t>“ zu XPolizei 2.1.1</w:t>
      </w:r>
    </w:p>
    <w:p w14:paraId="188114A0" w14:textId="77777777" w:rsidR="00F033EF" w:rsidRPr="00F033EF" w:rsidRDefault="00F033EF" w:rsidP="00F033EF"/>
    <w:p w14:paraId="3C14C8B9" w14:textId="63FF4A38" w:rsidR="00935B54" w:rsidRPr="00F92FF8" w:rsidRDefault="00935B54" w:rsidP="00F92FF8">
      <w:pPr>
        <w:pStyle w:val="berschrift3"/>
      </w:pPr>
      <w:bookmarkStart w:id="162" w:name="_Toc164974440"/>
      <w:r>
        <w:t>Verwendung von XPolizei Version 2.1.1 für KA-Nachrichten</w:t>
      </w:r>
      <w:bookmarkEnd w:id="162"/>
    </w:p>
    <w:p w14:paraId="6C86D549" w14:textId="65B771ED" w:rsidR="0008697D" w:rsidRDefault="0008697D" w:rsidP="00982733">
      <w:r w:rsidRPr="0008697D">
        <w:t xml:space="preserve">Für die </w:t>
      </w:r>
      <w:r>
        <w:t>Verwendung des Standards XPolizei in Version 2.1.1 für KA-Nachrichten in der dAPJ-Kommunikation zwischen Polizei und Justiz ist es nötig, einige projektspezifische Erweiterungen für dAPJ in XPolizei-Nach</w:t>
      </w:r>
      <w:r>
        <w:softHyphen/>
        <w:t>rich</w:t>
      </w:r>
      <w:r>
        <w:softHyphen/>
        <w:t>ten aufzunehmen.</w:t>
      </w:r>
      <w:r w:rsidR="00F033EF">
        <w:t xml:space="preserve"> </w:t>
      </w:r>
      <w:r>
        <w:t xml:space="preserve">Hiermit müssen bestimmte Informationsbedarfe oder </w:t>
      </w:r>
      <w:proofErr w:type="spellStart"/>
      <w:r>
        <w:t>Datenkonstrukte</w:t>
      </w:r>
      <w:proofErr w:type="spellEnd"/>
      <w:r>
        <w:t xml:space="preserve"> für die Justiz </w:t>
      </w:r>
      <w:r w:rsidR="00F033EF">
        <w:t>ermöglicht werden, die es entweder in späteren XPolizei-Versionen bereits gibt oder die speziell für die Justiz und deren Kommunikationsstandard XJustiz (in der aktuellen Version 3.4.1) erforderlich sind.</w:t>
      </w:r>
    </w:p>
    <w:p w14:paraId="0674B474" w14:textId="60CDA471" w:rsidR="00F033EF" w:rsidRDefault="00F033EF" w:rsidP="00F033EF">
      <w:pPr>
        <w:keepNext/>
      </w:pPr>
      <w:r>
        <w:t>Im Fall von XPolizei Version 2.1.1 sind folgende Erweiterungen erforderlich:</w:t>
      </w:r>
    </w:p>
    <w:p w14:paraId="2EC9A88E" w14:textId="1B4E2E08" w:rsidR="00F033EF" w:rsidRDefault="00F033EF" w:rsidP="00F033EF">
      <w:pPr>
        <w:pStyle w:val="Aufzhlung"/>
      </w:pPr>
      <w:r>
        <w:t>Zusätzliche Angabe im Fachobjekt Straftat</w:t>
      </w:r>
    </w:p>
    <w:p w14:paraId="1752C262" w14:textId="45685E28" w:rsidR="00F033EF" w:rsidRDefault="00F033EF" w:rsidP="00F033EF">
      <w:pPr>
        <w:pStyle w:val="Aufzhlung"/>
      </w:pPr>
      <w:r>
        <w:t>Zusätzliche Angaben im Fachobjekt Urkunde</w:t>
      </w:r>
    </w:p>
    <w:p w14:paraId="64564D83" w14:textId="77777777" w:rsidR="00F033EF" w:rsidRDefault="00F033EF" w:rsidP="00F033EF">
      <w:pPr>
        <w:pStyle w:val="Aufzhlung"/>
      </w:pPr>
      <w:r>
        <w:t xml:space="preserve">Zusätzliche Angaben in der </w:t>
      </w:r>
      <w:proofErr w:type="spellStart"/>
      <w:r>
        <w:t>Beziehung_Person_Straftat</w:t>
      </w:r>
      <w:proofErr w:type="spellEnd"/>
    </w:p>
    <w:p w14:paraId="58BD706D" w14:textId="00B4A61D" w:rsidR="00F033EF" w:rsidRPr="0008697D" w:rsidRDefault="00F033EF" w:rsidP="00982733">
      <w:r>
        <w:t>Diese projektspezifischen Erweiterungen in XPolizei 2.1.1 für dAPJ werden in den nachfolgenden Unterkapiteln beschrieben.</w:t>
      </w:r>
    </w:p>
    <w:p w14:paraId="3AA14820" w14:textId="6DB12937" w:rsidR="00F40E3A" w:rsidRPr="00F40E3A" w:rsidRDefault="00F40E3A" w:rsidP="00F033EF">
      <w:pPr>
        <w:pStyle w:val="berschrift4"/>
      </w:pPr>
      <w:r w:rsidRPr="00F40E3A">
        <w:lastRenderedPageBreak/>
        <w:t xml:space="preserve">Zusätzliche Angaben </w:t>
      </w:r>
      <w:r w:rsidR="00F033EF">
        <w:t>im Fachobjekt</w:t>
      </w:r>
      <w:r w:rsidRPr="00F40E3A">
        <w:t xml:space="preserve"> Straftat</w:t>
      </w:r>
    </w:p>
    <w:p w14:paraId="71A535E4" w14:textId="3AD54D27" w:rsidR="00D110F6" w:rsidRDefault="00D110F6" w:rsidP="00D110F6">
      <w:r w:rsidRPr="0072426C">
        <w:t>I</w:t>
      </w:r>
      <w:r>
        <w:t xml:space="preserve">m Fachobjekt Straftat ist eine </w:t>
      </w:r>
      <w:r w:rsidRPr="0072426C">
        <w:t xml:space="preserve">zusätzliche Angabe </w:t>
      </w:r>
      <w:r>
        <w:t>erforderlich, der sog. ASTRAL-Schlüssel der Justiz</w:t>
      </w:r>
      <w:r w:rsidR="0065219C">
        <w:t>, welche</w:t>
      </w:r>
      <w:r>
        <w:t xml:space="preserve"> </w:t>
      </w:r>
      <w:r w:rsidRPr="0072426C">
        <w:t xml:space="preserve">als projektspezifische Erweiterungen für dAPJ </w:t>
      </w:r>
      <w:r w:rsidR="0065219C">
        <w:t>abgebildet wird</w:t>
      </w:r>
      <w:r>
        <w:t>.</w:t>
      </w:r>
    </w:p>
    <w:tbl>
      <w:tblPr>
        <w:tblStyle w:val="Tabellenraster"/>
        <w:tblW w:w="0" w:type="auto"/>
        <w:tblCellMar>
          <w:top w:w="57" w:type="dxa"/>
          <w:bottom w:w="57" w:type="dxa"/>
        </w:tblCellMar>
        <w:tblLook w:val="04A0" w:firstRow="1" w:lastRow="0" w:firstColumn="1" w:lastColumn="0" w:noHBand="0" w:noVBand="1"/>
      </w:tblPr>
      <w:tblGrid>
        <w:gridCol w:w="1696"/>
        <w:gridCol w:w="7932"/>
      </w:tblGrid>
      <w:tr w:rsidR="00D110F6" w:rsidRPr="00A91284" w14:paraId="1AF32094" w14:textId="77777777" w:rsidTr="00D7422F">
        <w:tc>
          <w:tcPr>
            <w:tcW w:w="1696" w:type="dxa"/>
          </w:tcPr>
          <w:p w14:paraId="6A115122" w14:textId="77777777" w:rsidR="00D110F6" w:rsidRPr="00F06B35" w:rsidRDefault="00D110F6" w:rsidP="00D7422F">
            <w:pPr>
              <w:keepNext/>
              <w:spacing w:before="0" w:after="0"/>
              <w:rPr>
                <w:b/>
              </w:rPr>
            </w:pPr>
            <w:r w:rsidRPr="00F06B35">
              <w:rPr>
                <w:b/>
              </w:rPr>
              <w:t>Anpassung:</w:t>
            </w:r>
          </w:p>
        </w:tc>
        <w:tc>
          <w:tcPr>
            <w:tcW w:w="7932" w:type="dxa"/>
          </w:tcPr>
          <w:p w14:paraId="35626616" w14:textId="23A537E5" w:rsidR="00D110F6" w:rsidRPr="00A91284" w:rsidRDefault="0065219C" w:rsidP="00D7422F">
            <w:pPr>
              <w:spacing w:before="0" w:after="0"/>
            </w:pPr>
            <w:r>
              <w:t>zusätzliches Element &lt;</w:t>
            </w:r>
            <w:proofErr w:type="spellStart"/>
            <w:r w:rsidRPr="00F40E3A">
              <w:t>aSTRALSchluessel</w:t>
            </w:r>
            <w:proofErr w:type="spellEnd"/>
            <w:r>
              <w:t>&gt; im Fachobjekt Straftat</w:t>
            </w:r>
          </w:p>
        </w:tc>
      </w:tr>
      <w:tr w:rsidR="00D110F6" w:rsidRPr="00A91284" w14:paraId="425E22A6" w14:textId="77777777" w:rsidTr="00D7422F">
        <w:tc>
          <w:tcPr>
            <w:tcW w:w="1696" w:type="dxa"/>
          </w:tcPr>
          <w:p w14:paraId="7C358549" w14:textId="77777777" w:rsidR="00D110F6" w:rsidRPr="00F06B35" w:rsidRDefault="00D110F6" w:rsidP="00D7422F">
            <w:pPr>
              <w:spacing w:before="0" w:after="0"/>
              <w:rPr>
                <w:b/>
              </w:rPr>
            </w:pPr>
            <w:r w:rsidRPr="00F06B35">
              <w:rPr>
                <w:b/>
              </w:rPr>
              <w:t>Betroffene KA-Nachrichten:</w:t>
            </w:r>
          </w:p>
        </w:tc>
        <w:tc>
          <w:tcPr>
            <w:tcW w:w="7932" w:type="dxa"/>
          </w:tcPr>
          <w:p w14:paraId="2C473237" w14:textId="2D3E12C4" w:rsidR="00D110F6" w:rsidRPr="00A91284" w:rsidRDefault="00D110F6" w:rsidP="00D7422F">
            <w:pPr>
              <w:spacing w:before="0" w:after="0"/>
            </w:pPr>
            <w:r>
              <w:t>PJ01, PJ02</w:t>
            </w:r>
          </w:p>
        </w:tc>
      </w:tr>
      <w:tr w:rsidR="00D110F6" w:rsidRPr="00A91284" w14:paraId="0184405B" w14:textId="77777777" w:rsidTr="00D7422F">
        <w:tc>
          <w:tcPr>
            <w:tcW w:w="1696" w:type="dxa"/>
          </w:tcPr>
          <w:p w14:paraId="30641CC3" w14:textId="77777777" w:rsidR="00D110F6" w:rsidRPr="00F06B35" w:rsidRDefault="00D110F6" w:rsidP="00D7422F">
            <w:pPr>
              <w:spacing w:before="0" w:after="0"/>
              <w:rPr>
                <w:b/>
              </w:rPr>
            </w:pPr>
            <w:r w:rsidRPr="00F06B35">
              <w:rPr>
                <w:b/>
              </w:rPr>
              <w:t>Beschreibung:</w:t>
            </w:r>
          </w:p>
        </w:tc>
        <w:tc>
          <w:tcPr>
            <w:tcW w:w="7932" w:type="dxa"/>
          </w:tcPr>
          <w:p w14:paraId="0BB0323F" w14:textId="7A1BF5A7" w:rsidR="00D110F6" w:rsidRPr="00A91284" w:rsidRDefault="0065219C" w:rsidP="0065219C">
            <w:pPr>
              <w:spacing w:before="0" w:after="0"/>
            </w:pPr>
            <w:r>
              <w:t>Im ASTRAL-Schlüssel übermittelt die Justiz die ASTRAL-ID zur Straftat, gemäß der Klassifikation von Straftaten in der ASTRAL-Mastertabelle des Bundesamtes für Justiz.</w:t>
            </w:r>
          </w:p>
        </w:tc>
      </w:tr>
      <w:tr w:rsidR="00D110F6" w:rsidRPr="00A91284" w14:paraId="6ED3F669" w14:textId="77777777" w:rsidTr="00D7422F">
        <w:tc>
          <w:tcPr>
            <w:tcW w:w="1696" w:type="dxa"/>
          </w:tcPr>
          <w:p w14:paraId="49A58FA4" w14:textId="77777777" w:rsidR="00D110F6" w:rsidRPr="00F06B35" w:rsidRDefault="00D110F6" w:rsidP="00D7422F">
            <w:pPr>
              <w:tabs>
                <w:tab w:val="left" w:pos="284"/>
                <w:tab w:val="left" w:pos="567"/>
                <w:tab w:val="left" w:pos="851"/>
                <w:tab w:val="left" w:pos="1134"/>
                <w:tab w:val="left" w:pos="1418"/>
                <w:tab w:val="left" w:pos="1701"/>
                <w:tab w:val="left" w:pos="1985"/>
              </w:tabs>
              <w:spacing w:before="0" w:after="0"/>
              <w:rPr>
                <w:b/>
              </w:rPr>
            </w:pPr>
            <w:r>
              <w:rPr>
                <w:b/>
              </w:rPr>
              <w:t>XML-Struktur</w:t>
            </w:r>
          </w:p>
        </w:tc>
        <w:tc>
          <w:tcPr>
            <w:tcW w:w="7932" w:type="dxa"/>
          </w:tcPr>
          <w:p w14:paraId="6F846357" w14:textId="23FEADB8" w:rsidR="00D110F6" w:rsidRDefault="00D110F6" w:rsidP="00D7422F">
            <w:pPr>
              <w:tabs>
                <w:tab w:val="left" w:pos="284"/>
                <w:tab w:val="left" w:pos="567"/>
                <w:tab w:val="left" w:pos="851"/>
                <w:tab w:val="left" w:pos="1134"/>
                <w:tab w:val="left" w:pos="1418"/>
                <w:tab w:val="left" w:pos="1701"/>
                <w:tab w:val="left" w:pos="1985"/>
              </w:tabs>
              <w:spacing w:before="0" w:after="0"/>
            </w:pPr>
            <w:r>
              <w:t>&lt;</w:t>
            </w:r>
            <w:proofErr w:type="spellStart"/>
            <w:proofErr w:type="gramStart"/>
            <w:r w:rsidR="006845EC">
              <w:t>xpolizei:</w:t>
            </w:r>
            <w:r>
              <w:t>fachdaten</w:t>
            </w:r>
            <w:proofErr w:type="spellEnd"/>
            <w:proofErr w:type="gramEnd"/>
            <w:r>
              <w:t>&gt;</w:t>
            </w:r>
          </w:p>
          <w:p w14:paraId="44E3E0F7" w14:textId="05D23FB5" w:rsidR="00D110F6" w:rsidRDefault="00D110F6" w:rsidP="00D7422F">
            <w:pPr>
              <w:tabs>
                <w:tab w:val="left" w:pos="284"/>
                <w:tab w:val="left" w:pos="567"/>
                <w:tab w:val="left" w:pos="851"/>
                <w:tab w:val="left" w:pos="1134"/>
                <w:tab w:val="left" w:pos="1418"/>
                <w:tab w:val="left" w:pos="1701"/>
                <w:tab w:val="left" w:pos="1985"/>
              </w:tabs>
              <w:spacing w:before="0" w:after="0"/>
            </w:pPr>
            <w:r>
              <w:tab/>
              <w:t>&lt;</w:t>
            </w:r>
            <w:r w:rsidR="006845EC">
              <w:t xml:space="preserve"> </w:t>
            </w:r>
            <w:proofErr w:type="spellStart"/>
            <w:proofErr w:type="gramStart"/>
            <w:r w:rsidR="006845EC">
              <w:t>xpolizei:</w:t>
            </w:r>
            <w:r>
              <w:t>objekte</w:t>
            </w:r>
            <w:proofErr w:type="spellEnd"/>
            <w:proofErr w:type="gramEnd"/>
            <w:r>
              <w:t>&gt;</w:t>
            </w:r>
          </w:p>
          <w:p w14:paraId="753A2DFB" w14:textId="2E531D26" w:rsidR="00D110F6" w:rsidRDefault="00D110F6" w:rsidP="00D7422F">
            <w:pPr>
              <w:tabs>
                <w:tab w:val="left" w:pos="284"/>
                <w:tab w:val="left" w:pos="567"/>
                <w:tab w:val="left" w:pos="851"/>
                <w:tab w:val="left" w:pos="1134"/>
                <w:tab w:val="left" w:pos="1418"/>
                <w:tab w:val="left" w:pos="1701"/>
                <w:tab w:val="left" w:pos="1985"/>
              </w:tabs>
              <w:spacing w:before="0" w:after="0"/>
            </w:pPr>
            <w:r>
              <w:tab/>
            </w:r>
            <w:r>
              <w:tab/>
              <w:t>&lt;</w:t>
            </w:r>
            <w:r w:rsidR="006845EC">
              <w:t xml:space="preserve"> </w:t>
            </w:r>
            <w:proofErr w:type="spellStart"/>
            <w:proofErr w:type="gramStart"/>
            <w:r w:rsidR="006845EC">
              <w:t>xpolizei:</w:t>
            </w:r>
            <w:r w:rsidR="0065219C">
              <w:t>straftat</w:t>
            </w:r>
            <w:proofErr w:type="spellEnd"/>
            <w:proofErr w:type="gramEnd"/>
            <w:r>
              <w:t>&gt;</w:t>
            </w:r>
          </w:p>
          <w:p w14:paraId="481BACE4" w14:textId="42D3AAB5" w:rsidR="00DE6B24" w:rsidRPr="002426E4" w:rsidRDefault="00DE6B24" w:rsidP="00DE6B24">
            <w:pPr>
              <w:tabs>
                <w:tab w:val="left" w:pos="284"/>
                <w:tab w:val="left" w:pos="567"/>
                <w:tab w:val="left" w:pos="851"/>
                <w:tab w:val="left" w:pos="1134"/>
                <w:tab w:val="left" w:pos="1418"/>
                <w:tab w:val="left" w:pos="1701"/>
                <w:tab w:val="left" w:pos="1985"/>
              </w:tabs>
              <w:spacing w:before="0" w:after="0"/>
              <w:rPr>
                <w:b/>
              </w:rPr>
            </w:pPr>
            <w:r w:rsidRPr="002426E4">
              <w:rPr>
                <w:b/>
              </w:rPr>
              <w:tab/>
            </w:r>
            <w:r w:rsidRPr="002426E4">
              <w:rPr>
                <w:b/>
              </w:rPr>
              <w:tab/>
            </w:r>
            <w:r w:rsidRPr="002426E4">
              <w:rPr>
                <w:b/>
              </w:rPr>
              <w:tab/>
              <w:t>&lt;</w:t>
            </w:r>
            <w:proofErr w:type="spellStart"/>
            <w:proofErr w:type="gramStart"/>
            <w:r w:rsidR="006845EC" w:rsidRPr="006845EC">
              <w:rPr>
                <w:b/>
              </w:rPr>
              <w:t>xpolizei:</w:t>
            </w:r>
            <w:r w:rsidRPr="002426E4">
              <w:rPr>
                <w:b/>
              </w:rPr>
              <w:t>benutzerInhalt</w:t>
            </w:r>
            <w:proofErr w:type="spellEnd"/>
            <w:proofErr w:type="gramEnd"/>
            <w:r w:rsidRPr="002426E4">
              <w:rPr>
                <w:b/>
              </w:rPr>
              <w:t>&gt;</w:t>
            </w:r>
          </w:p>
          <w:p w14:paraId="6E209C45" w14:textId="1B9DFB72" w:rsidR="00DE6B24" w:rsidRDefault="00DE6B24" w:rsidP="00DE6B24">
            <w:pPr>
              <w:tabs>
                <w:tab w:val="left" w:pos="284"/>
                <w:tab w:val="left" w:pos="567"/>
                <w:tab w:val="left" w:pos="851"/>
                <w:tab w:val="left" w:pos="1134"/>
                <w:tab w:val="left" w:pos="1418"/>
                <w:tab w:val="left" w:pos="1701"/>
                <w:tab w:val="left" w:pos="1985"/>
              </w:tabs>
              <w:spacing w:before="0" w:after="0"/>
              <w:rPr>
                <w:b/>
              </w:rPr>
            </w:pPr>
            <w:r w:rsidRPr="002426E4">
              <w:rPr>
                <w:b/>
              </w:rPr>
              <w:tab/>
            </w:r>
            <w:r w:rsidRPr="002426E4">
              <w:rPr>
                <w:b/>
              </w:rPr>
              <w:tab/>
            </w:r>
            <w:r w:rsidRPr="002426E4">
              <w:rPr>
                <w:b/>
              </w:rPr>
              <w:tab/>
            </w:r>
            <w:r w:rsidRPr="002426E4">
              <w:rPr>
                <w:b/>
              </w:rPr>
              <w:tab/>
              <w:t>&lt;</w:t>
            </w:r>
            <w:proofErr w:type="spellStart"/>
            <w:proofErr w:type="gramStart"/>
            <w:r w:rsidR="006845EC">
              <w:rPr>
                <w:b/>
              </w:rPr>
              <w:t>dapj:</w:t>
            </w:r>
            <w:r w:rsidRPr="002426E4">
              <w:rPr>
                <w:b/>
              </w:rPr>
              <w:t>projektspezifischeUebergangsloesung</w:t>
            </w:r>
            <w:proofErr w:type="gramEnd"/>
            <w:r w:rsidRPr="002426E4">
              <w:rPr>
                <w:b/>
              </w:rPr>
              <w:t>_Straftat</w:t>
            </w:r>
            <w:proofErr w:type="spellEnd"/>
            <w:r w:rsidRPr="002426E4">
              <w:rPr>
                <w:b/>
              </w:rPr>
              <w:t>&gt;</w:t>
            </w:r>
          </w:p>
          <w:p w14:paraId="5402F69C" w14:textId="1C9752CC" w:rsidR="00D110F6" w:rsidRPr="004C38E6" w:rsidRDefault="00DE6B24" w:rsidP="00DE6B24">
            <w:pPr>
              <w:tabs>
                <w:tab w:val="left" w:pos="284"/>
                <w:tab w:val="left" w:pos="567"/>
                <w:tab w:val="left" w:pos="851"/>
                <w:tab w:val="left" w:pos="1134"/>
                <w:tab w:val="left" w:pos="1418"/>
                <w:tab w:val="left" w:pos="1701"/>
                <w:tab w:val="left" w:pos="1985"/>
              </w:tabs>
              <w:spacing w:before="0" w:after="0"/>
              <w:rPr>
                <w:b/>
              </w:rPr>
            </w:pPr>
            <w:r>
              <w:rPr>
                <w:b/>
              </w:rPr>
              <w:tab/>
            </w:r>
            <w:r>
              <w:rPr>
                <w:b/>
              </w:rPr>
              <w:tab/>
            </w:r>
            <w:r w:rsidR="00D110F6">
              <w:tab/>
            </w:r>
            <w:r w:rsidR="00D110F6">
              <w:tab/>
            </w:r>
            <w:r w:rsidR="00D110F6">
              <w:tab/>
            </w:r>
            <w:r w:rsidR="00D110F6" w:rsidRPr="00F06B35">
              <w:rPr>
                <w:b/>
              </w:rPr>
              <w:t>&lt;</w:t>
            </w:r>
            <w:proofErr w:type="spellStart"/>
            <w:proofErr w:type="gramStart"/>
            <w:r w:rsidR="006845EC">
              <w:rPr>
                <w:b/>
              </w:rPr>
              <w:t>dapj:</w:t>
            </w:r>
            <w:r w:rsidR="0065219C">
              <w:rPr>
                <w:b/>
              </w:rPr>
              <w:t>aSTRALSchluessel</w:t>
            </w:r>
            <w:proofErr w:type="spellEnd"/>
            <w:proofErr w:type="gramEnd"/>
            <w:r w:rsidR="00D110F6">
              <w:rPr>
                <w:b/>
              </w:rPr>
              <w:t>&gt;</w:t>
            </w:r>
          </w:p>
          <w:p w14:paraId="59345BA2" w14:textId="3032814E" w:rsidR="00DE6B24" w:rsidRPr="002426E4" w:rsidRDefault="00DE6B24" w:rsidP="00DE6B24">
            <w:pPr>
              <w:tabs>
                <w:tab w:val="left" w:pos="284"/>
                <w:tab w:val="left" w:pos="567"/>
                <w:tab w:val="left" w:pos="851"/>
                <w:tab w:val="left" w:pos="1134"/>
                <w:tab w:val="left" w:pos="1418"/>
                <w:tab w:val="left" w:pos="1701"/>
                <w:tab w:val="left" w:pos="1985"/>
              </w:tabs>
              <w:spacing w:before="0" w:after="0"/>
              <w:rPr>
                <w:b/>
              </w:rPr>
            </w:pPr>
            <w:r w:rsidRPr="002426E4">
              <w:rPr>
                <w:b/>
              </w:rPr>
              <w:tab/>
            </w:r>
            <w:r w:rsidRPr="002426E4">
              <w:rPr>
                <w:b/>
              </w:rPr>
              <w:tab/>
            </w:r>
            <w:r w:rsidRPr="002426E4">
              <w:rPr>
                <w:b/>
              </w:rPr>
              <w:tab/>
            </w:r>
            <w:r w:rsidRPr="002426E4">
              <w:rPr>
                <w:b/>
              </w:rPr>
              <w:tab/>
              <w:t>&lt;/</w:t>
            </w:r>
            <w:proofErr w:type="spellStart"/>
            <w:proofErr w:type="gramStart"/>
            <w:r w:rsidR="006845EC">
              <w:rPr>
                <w:b/>
              </w:rPr>
              <w:t>dapj:</w:t>
            </w:r>
            <w:r w:rsidRPr="002426E4">
              <w:rPr>
                <w:b/>
              </w:rPr>
              <w:t>projektspezifischeUebergangsloesung</w:t>
            </w:r>
            <w:proofErr w:type="gramEnd"/>
            <w:r w:rsidRPr="002426E4">
              <w:rPr>
                <w:b/>
              </w:rPr>
              <w:t>_Straftat</w:t>
            </w:r>
            <w:proofErr w:type="spellEnd"/>
            <w:r w:rsidRPr="002426E4">
              <w:rPr>
                <w:b/>
              </w:rPr>
              <w:t>&gt;</w:t>
            </w:r>
          </w:p>
          <w:p w14:paraId="48AC3C21" w14:textId="15C79A9C" w:rsidR="00DE6B24" w:rsidRPr="002426E4" w:rsidRDefault="00DE6B24" w:rsidP="00DE6B24">
            <w:pPr>
              <w:tabs>
                <w:tab w:val="left" w:pos="284"/>
                <w:tab w:val="left" w:pos="567"/>
                <w:tab w:val="left" w:pos="851"/>
                <w:tab w:val="left" w:pos="1134"/>
                <w:tab w:val="left" w:pos="1418"/>
                <w:tab w:val="left" w:pos="1701"/>
                <w:tab w:val="left" w:pos="1985"/>
              </w:tabs>
              <w:spacing w:before="0" w:after="0"/>
              <w:rPr>
                <w:b/>
              </w:rPr>
            </w:pPr>
            <w:r w:rsidRPr="002426E4">
              <w:rPr>
                <w:b/>
              </w:rPr>
              <w:tab/>
            </w:r>
            <w:r w:rsidRPr="002426E4">
              <w:rPr>
                <w:b/>
              </w:rPr>
              <w:tab/>
            </w:r>
            <w:r w:rsidRPr="002426E4">
              <w:rPr>
                <w:b/>
              </w:rPr>
              <w:tab/>
              <w:t>&lt;/</w:t>
            </w:r>
            <w:proofErr w:type="spellStart"/>
            <w:proofErr w:type="gramStart"/>
            <w:r w:rsidR="006845EC" w:rsidRPr="006845EC">
              <w:rPr>
                <w:b/>
              </w:rPr>
              <w:t>xpolizei:</w:t>
            </w:r>
            <w:r w:rsidRPr="002426E4">
              <w:rPr>
                <w:b/>
              </w:rPr>
              <w:t>benutzerInhalt</w:t>
            </w:r>
            <w:proofErr w:type="spellEnd"/>
            <w:proofErr w:type="gramEnd"/>
            <w:r w:rsidRPr="002426E4">
              <w:rPr>
                <w:b/>
              </w:rPr>
              <w:t>&gt;</w:t>
            </w:r>
          </w:p>
          <w:p w14:paraId="0C0F779C" w14:textId="373C50A1" w:rsidR="00D110F6" w:rsidRDefault="00D110F6" w:rsidP="00D7422F">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rsidR="006845EC">
              <w:t>xpolizei:</w:t>
            </w:r>
            <w:r w:rsidR="0065219C">
              <w:t>straftat</w:t>
            </w:r>
            <w:proofErr w:type="spellEnd"/>
            <w:proofErr w:type="gramEnd"/>
            <w:r>
              <w:t>&gt;</w:t>
            </w:r>
          </w:p>
          <w:p w14:paraId="486C4BED" w14:textId="52E85CC8" w:rsidR="00D110F6" w:rsidRDefault="00D110F6" w:rsidP="00D7422F">
            <w:pPr>
              <w:tabs>
                <w:tab w:val="left" w:pos="284"/>
                <w:tab w:val="left" w:pos="567"/>
                <w:tab w:val="left" w:pos="851"/>
                <w:tab w:val="left" w:pos="1134"/>
                <w:tab w:val="left" w:pos="1418"/>
                <w:tab w:val="left" w:pos="1701"/>
                <w:tab w:val="left" w:pos="1985"/>
              </w:tabs>
              <w:spacing w:before="0" w:after="0"/>
            </w:pPr>
            <w:r>
              <w:tab/>
              <w:t>&lt;</w:t>
            </w:r>
            <w:r w:rsidR="006845EC">
              <w:t>/</w:t>
            </w:r>
            <w:proofErr w:type="spellStart"/>
            <w:proofErr w:type="gramStart"/>
            <w:r w:rsidR="006845EC">
              <w:t>xpolizei:</w:t>
            </w:r>
            <w:r>
              <w:t>objekte</w:t>
            </w:r>
            <w:proofErr w:type="spellEnd"/>
            <w:proofErr w:type="gramEnd"/>
            <w:r>
              <w:t>&gt;</w:t>
            </w:r>
          </w:p>
          <w:p w14:paraId="7DA99C09" w14:textId="6470B54E" w:rsidR="00D110F6" w:rsidRPr="00A91284" w:rsidRDefault="00D110F6" w:rsidP="00D7422F">
            <w:pPr>
              <w:tabs>
                <w:tab w:val="left" w:pos="284"/>
                <w:tab w:val="left" w:pos="567"/>
                <w:tab w:val="left" w:pos="851"/>
                <w:tab w:val="left" w:pos="1134"/>
                <w:tab w:val="left" w:pos="1418"/>
                <w:tab w:val="left" w:pos="1701"/>
                <w:tab w:val="left" w:pos="1985"/>
              </w:tabs>
              <w:spacing w:before="0" w:after="0"/>
            </w:pPr>
            <w:r>
              <w:t>&lt;</w:t>
            </w:r>
            <w:r w:rsidR="006845EC">
              <w:t>/</w:t>
            </w:r>
            <w:proofErr w:type="spellStart"/>
            <w:proofErr w:type="gramStart"/>
            <w:r w:rsidR="006845EC">
              <w:t>xpolizei:</w:t>
            </w:r>
            <w:r>
              <w:t>fachdaten</w:t>
            </w:r>
            <w:proofErr w:type="spellEnd"/>
            <w:proofErr w:type="gramEnd"/>
            <w:r>
              <w:t>&gt;</w:t>
            </w:r>
          </w:p>
        </w:tc>
      </w:tr>
      <w:tr w:rsidR="00D110F6" w:rsidRPr="00A91284" w14:paraId="72BFBBB1" w14:textId="77777777" w:rsidTr="00D7422F">
        <w:tc>
          <w:tcPr>
            <w:tcW w:w="1696" w:type="dxa"/>
          </w:tcPr>
          <w:p w14:paraId="54A0FEC6" w14:textId="77777777" w:rsidR="00D110F6" w:rsidRDefault="00D110F6" w:rsidP="00D7422F">
            <w:pPr>
              <w:tabs>
                <w:tab w:val="left" w:pos="284"/>
                <w:tab w:val="left" w:pos="567"/>
                <w:tab w:val="left" w:pos="851"/>
                <w:tab w:val="left" w:pos="1134"/>
                <w:tab w:val="left" w:pos="1418"/>
                <w:tab w:val="left" w:pos="1701"/>
                <w:tab w:val="left" w:pos="1985"/>
              </w:tabs>
              <w:spacing w:before="0" w:after="0"/>
              <w:rPr>
                <w:b/>
              </w:rPr>
            </w:pPr>
            <w:r>
              <w:rPr>
                <w:b/>
              </w:rPr>
              <w:t>XSD-Spezifikation</w:t>
            </w:r>
          </w:p>
        </w:tc>
        <w:tc>
          <w:tcPr>
            <w:tcW w:w="7932" w:type="dxa"/>
          </w:tcPr>
          <w:p w14:paraId="7BE8122E" w14:textId="77777777" w:rsidR="0065219C" w:rsidRDefault="0065219C" w:rsidP="0065219C">
            <w:pPr>
              <w:tabs>
                <w:tab w:val="left" w:pos="284"/>
                <w:tab w:val="left" w:pos="567"/>
                <w:tab w:val="left" w:pos="851"/>
                <w:tab w:val="left" w:pos="1134"/>
                <w:tab w:val="left" w:pos="1418"/>
                <w:tab w:val="left" w:pos="1701"/>
                <w:tab w:val="left" w:pos="1985"/>
              </w:tabs>
              <w:spacing w:before="0" w:after="0"/>
            </w:pPr>
            <w:r>
              <w:t>&lt;</w:t>
            </w:r>
            <w:proofErr w:type="spellStart"/>
            <w:proofErr w:type="gramStart"/>
            <w:r>
              <w:t>xs:element</w:t>
            </w:r>
            <w:proofErr w:type="spellEnd"/>
            <w:proofErr w:type="gramEnd"/>
            <w:r>
              <w:t xml:space="preserve"> </w:t>
            </w:r>
            <w:proofErr w:type="spellStart"/>
            <w:r>
              <w:t>name</w:t>
            </w:r>
            <w:proofErr w:type="spellEnd"/>
            <w:r>
              <w:t>="</w:t>
            </w:r>
            <w:proofErr w:type="spellStart"/>
            <w:r>
              <w:t>projektspezifischeUebergangsloesung_Straftat</w:t>
            </w:r>
            <w:proofErr w:type="spellEnd"/>
            <w:r>
              <w:t>"&gt;</w:t>
            </w:r>
          </w:p>
          <w:p w14:paraId="110E59F0" w14:textId="4DC5AAC7" w:rsidR="0065219C" w:rsidRDefault="0065219C" w:rsidP="0065219C">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xs:complexType</w:t>
            </w:r>
            <w:proofErr w:type="spellEnd"/>
            <w:proofErr w:type="gramEnd"/>
            <w:r>
              <w:t>&gt;</w:t>
            </w:r>
          </w:p>
          <w:p w14:paraId="6E9D13E4" w14:textId="236D246C" w:rsidR="0065219C" w:rsidRDefault="0065219C" w:rsidP="0065219C">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xs:sequence</w:t>
            </w:r>
            <w:proofErr w:type="spellEnd"/>
            <w:proofErr w:type="gramEnd"/>
            <w:r>
              <w:t>&gt;</w:t>
            </w:r>
          </w:p>
          <w:p w14:paraId="1B110B84" w14:textId="12264BEA" w:rsidR="0065219C" w:rsidRDefault="0065219C" w:rsidP="0065219C">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xs:element</w:t>
            </w:r>
            <w:proofErr w:type="spellEnd"/>
            <w:proofErr w:type="gramEnd"/>
            <w:r>
              <w:t xml:space="preserve"> </w:t>
            </w:r>
            <w:proofErr w:type="spellStart"/>
            <w:r>
              <w:t>name</w:t>
            </w:r>
            <w:proofErr w:type="spellEnd"/>
            <w:r>
              <w:t>="</w:t>
            </w:r>
            <w:proofErr w:type="spellStart"/>
            <w:r>
              <w:t>aSTRALSchluessel</w:t>
            </w:r>
            <w:proofErr w:type="spellEnd"/>
            <w:r>
              <w:t xml:space="preserve">" </w:t>
            </w:r>
            <w:proofErr w:type="spellStart"/>
            <w:r>
              <w:t>minOccurs</w:t>
            </w:r>
            <w:proofErr w:type="spellEnd"/>
            <w:r>
              <w:t>="0" type="</w:t>
            </w:r>
            <w:proofErr w:type="spellStart"/>
            <w:r>
              <w:t>xs:string</w:t>
            </w:r>
            <w:proofErr w:type="spellEnd"/>
            <w:r>
              <w:t>"&gt;</w:t>
            </w:r>
          </w:p>
          <w:p w14:paraId="77F379D4" w14:textId="13269EF2" w:rsidR="0065219C" w:rsidRDefault="0065219C" w:rsidP="0065219C">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xs:annotation</w:t>
            </w:r>
            <w:proofErr w:type="spellEnd"/>
            <w:proofErr w:type="gramEnd"/>
            <w:r>
              <w:t>&gt;</w:t>
            </w:r>
          </w:p>
          <w:p w14:paraId="5295A0AB" w14:textId="4BAC5D51" w:rsidR="0065219C" w:rsidRDefault="0065219C" w:rsidP="0065219C">
            <w:pPr>
              <w:tabs>
                <w:tab w:val="left" w:pos="284"/>
                <w:tab w:val="left" w:pos="567"/>
                <w:tab w:val="left" w:pos="851"/>
                <w:tab w:val="left" w:pos="1134"/>
                <w:tab w:val="left" w:pos="1418"/>
                <w:tab w:val="left" w:pos="1701"/>
                <w:tab w:val="left" w:pos="1985"/>
              </w:tabs>
              <w:spacing w:before="0" w:after="0"/>
            </w:pPr>
            <w:r>
              <w:tab/>
            </w:r>
            <w:r>
              <w:tab/>
            </w:r>
            <w:r>
              <w:tab/>
            </w:r>
            <w:r>
              <w:tab/>
            </w:r>
            <w:r>
              <w:tab/>
              <w:t>&lt;</w:t>
            </w:r>
            <w:proofErr w:type="spellStart"/>
            <w:proofErr w:type="gramStart"/>
            <w:r>
              <w:t>xs:appinfo</w:t>
            </w:r>
            <w:proofErr w:type="spellEnd"/>
            <w:proofErr w:type="gramEnd"/>
            <w:r>
              <w:t>&gt;</w:t>
            </w:r>
          </w:p>
          <w:p w14:paraId="1967C391" w14:textId="77777777" w:rsidR="00F936B2" w:rsidRDefault="0065219C" w:rsidP="0065219C">
            <w:pPr>
              <w:tabs>
                <w:tab w:val="left" w:pos="284"/>
                <w:tab w:val="left" w:pos="567"/>
                <w:tab w:val="left" w:pos="851"/>
                <w:tab w:val="left" w:pos="1134"/>
                <w:tab w:val="left" w:pos="1418"/>
                <w:tab w:val="left" w:pos="1701"/>
                <w:tab w:val="left" w:pos="1985"/>
              </w:tabs>
              <w:spacing w:before="0" w:after="0"/>
            </w:pPr>
            <w:r>
              <w:tab/>
            </w:r>
            <w:r>
              <w:tab/>
            </w:r>
            <w:r>
              <w:tab/>
            </w:r>
            <w:r>
              <w:tab/>
            </w:r>
            <w:r>
              <w:tab/>
            </w:r>
            <w:r>
              <w:tab/>
              <w:t>&lt;</w:t>
            </w:r>
            <w:proofErr w:type="spellStart"/>
            <w:r>
              <w:t>implementationHint</w:t>
            </w:r>
            <w:proofErr w:type="spellEnd"/>
            <w:r>
              <w:t>&gt;</w:t>
            </w:r>
          </w:p>
          <w:p w14:paraId="797EF1F7" w14:textId="7A931F0C" w:rsidR="0065219C" w:rsidRDefault="00F936B2" w:rsidP="0065219C">
            <w:pPr>
              <w:tabs>
                <w:tab w:val="left" w:pos="284"/>
                <w:tab w:val="left" w:pos="567"/>
                <w:tab w:val="left" w:pos="851"/>
                <w:tab w:val="left" w:pos="1134"/>
                <w:tab w:val="left" w:pos="1418"/>
                <w:tab w:val="left" w:pos="1701"/>
                <w:tab w:val="left" w:pos="1985"/>
              </w:tabs>
              <w:spacing w:before="0" w:after="0"/>
            </w:pPr>
            <w:r>
              <w:tab/>
            </w:r>
            <w:r>
              <w:tab/>
            </w:r>
            <w:r>
              <w:tab/>
            </w:r>
            <w:r>
              <w:tab/>
            </w:r>
            <w:r>
              <w:tab/>
            </w:r>
            <w:r>
              <w:tab/>
            </w:r>
            <w:r>
              <w:tab/>
            </w:r>
            <w:r w:rsidR="0065219C">
              <w:t>Mindestfeldlänge=100</w:t>
            </w:r>
          </w:p>
          <w:p w14:paraId="51419444" w14:textId="51C90337" w:rsidR="0065219C" w:rsidRDefault="0065219C" w:rsidP="0065219C">
            <w:pPr>
              <w:tabs>
                <w:tab w:val="left" w:pos="284"/>
                <w:tab w:val="left" w:pos="567"/>
                <w:tab w:val="left" w:pos="851"/>
                <w:tab w:val="left" w:pos="1134"/>
                <w:tab w:val="left" w:pos="1418"/>
                <w:tab w:val="left" w:pos="1701"/>
                <w:tab w:val="left" w:pos="1985"/>
              </w:tabs>
              <w:spacing w:before="0" w:after="0"/>
            </w:pPr>
            <w:r>
              <w:tab/>
            </w:r>
            <w:r>
              <w:tab/>
            </w:r>
            <w:r>
              <w:tab/>
            </w:r>
            <w:r>
              <w:tab/>
            </w:r>
            <w:r>
              <w:tab/>
            </w:r>
            <w:r>
              <w:tab/>
              <w:t>&lt;/</w:t>
            </w:r>
            <w:proofErr w:type="spellStart"/>
            <w:r>
              <w:t>implementationHint</w:t>
            </w:r>
            <w:proofErr w:type="spellEnd"/>
            <w:r>
              <w:t>&gt;</w:t>
            </w:r>
          </w:p>
          <w:p w14:paraId="5BE1CDDE" w14:textId="34724A80" w:rsidR="0065219C" w:rsidRDefault="0065219C" w:rsidP="0065219C">
            <w:pPr>
              <w:tabs>
                <w:tab w:val="left" w:pos="284"/>
                <w:tab w:val="left" w:pos="567"/>
                <w:tab w:val="left" w:pos="851"/>
                <w:tab w:val="left" w:pos="1134"/>
                <w:tab w:val="left" w:pos="1418"/>
                <w:tab w:val="left" w:pos="1701"/>
                <w:tab w:val="left" w:pos="1985"/>
              </w:tabs>
              <w:spacing w:before="0" w:after="0"/>
            </w:pPr>
            <w:r>
              <w:tab/>
            </w:r>
            <w:r>
              <w:tab/>
            </w:r>
            <w:r>
              <w:tab/>
            </w:r>
            <w:r>
              <w:tab/>
            </w:r>
            <w:r>
              <w:tab/>
              <w:t>&lt;/</w:t>
            </w:r>
            <w:proofErr w:type="spellStart"/>
            <w:proofErr w:type="gramStart"/>
            <w:r>
              <w:t>xs:appinfo</w:t>
            </w:r>
            <w:proofErr w:type="spellEnd"/>
            <w:proofErr w:type="gramEnd"/>
            <w:r>
              <w:t>&gt;</w:t>
            </w:r>
          </w:p>
          <w:p w14:paraId="392452FB" w14:textId="278D3065" w:rsidR="0065219C" w:rsidRDefault="0065219C" w:rsidP="0065219C">
            <w:pPr>
              <w:tabs>
                <w:tab w:val="left" w:pos="284"/>
                <w:tab w:val="left" w:pos="567"/>
                <w:tab w:val="left" w:pos="851"/>
                <w:tab w:val="left" w:pos="1134"/>
                <w:tab w:val="left" w:pos="1418"/>
                <w:tab w:val="left" w:pos="1701"/>
                <w:tab w:val="left" w:pos="1985"/>
              </w:tabs>
              <w:spacing w:before="0" w:after="0"/>
            </w:pPr>
            <w:r>
              <w:tab/>
            </w:r>
            <w:r>
              <w:tab/>
            </w:r>
            <w:r>
              <w:tab/>
            </w:r>
            <w:r>
              <w:tab/>
            </w:r>
            <w:r>
              <w:tab/>
              <w:t>&lt;</w:t>
            </w:r>
            <w:proofErr w:type="spellStart"/>
            <w:proofErr w:type="gramStart"/>
            <w:r>
              <w:t>xs:documentation</w:t>
            </w:r>
            <w:proofErr w:type="spellEnd"/>
            <w:proofErr w:type="gramEnd"/>
            <w:r>
              <w:t>&gt;Abbildung des ASTRAL-Schlüssels.</w:t>
            </w:r>
          </w:p>
          <w:p w14:paraId="00A39D56" w14:textId="6E865D3E" w:rsidR="0065219C" w:rsidRDefault="0065219C" w:rsidP="0065219C">
            <w:pPr>
              <w:tabs>
                <w:tab w:val="left" w:pos="284"/>
                <w:tab w:val="left" w:pos="567"/>
                <w:tab w:val="left" w:pos="851"/>
                <w:tab w:val="left" w:pos="1134"/>
                <w:tab w:val="left" w:pos="1418"/>
                <w:tab w:val="left" w:pos="1701"/>
                <w:tab w:val="left" w:pos="1985"/>
              </w:tabs>
              <w:spacing w:before="0" w:after="0"/>
            </w:pPr>
            <w:r>
              <w:tab/>
            </w:r>
            <w:r>
              <w:tab/>
            </w:r>
            <w:r>
              <w:tab/>
            </w:r>
            <w:r>
              <w:tab/>
            </w:r>
            <w:r>
              <w:tab/>
              <w:t>&lt;/</w:t>
            </w:r>
            <w:proofErr w:type="spellStart"/>
            <w:proofErr w:type="gramStart"/>
            <w:r>
              <w:t>xs:documentation</w:t>
            </w:r>
            <w:proofErr w:type="spellEnd"/>
            <w:proofErr w:type="gramEnd"/>
            <w:r>
              <w:t>&gt;</w:t>
            </w:r>
          </w:p>
          <w:p w14:paraId="1FD79DFF" w14:textId="36E570A2" w:rsidR="0065219C" w:rsidRDefault="0065219C" w:rsidP="0065219C">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xs:annotation</w:t>
            </w:r>
            <w:proofErr w:type="spellEnd"/>
            <w:proofErr w:type="gramEnd"/>
            <w:r>
              <w:t>&gt;</w:t>
            </w:r>
          </w:p>
          <w:p w14:paraId="2DD50A7E" w14:textId="1B1ED63D" w:rsidR="0065219C" w:rsidRDefault="0065219C" w:rsidP="0065219C">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xs:element</w:t>
            </w:r>
            <w:proofErr w:type="spellEnd"/>
            <w:proofErr w:type="gramEnd"/>
            <w:r>
              <w:t>&gt;</w:t>
            </w:r>
          </w:p>
          <w:p w14:paraId="6100545B" w14:textId="090D9E68" w:rsidR="0065219C" w:rsidRDefault="0065219C" w:rsidP="0065219C">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xs:sequence</w:t>
            </w:r>
            <w:proofErr w:type="spellEnd"/>
            <w:proofErr w:type="gramEnd"/>
            <w:r>
              <w:t>&gt;</w:t>
            </w:r>
          </w:p>
          <w:p w14:paraId="64B121AD" w14:textId="6A82B0C1" w:rsidR="0065219C" w:rsidRDefault="0065219C" w:rsidP="0065219C">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xs:complexType</w:t>
            </w:r>
            <w:proofErr w:type="spellEnd"/>
            <w:proofErr w:type="gramEnd"/>
            <w:r>
              <w:t>&gt;</w:t>
            </w:r>
          </w:p>
          <w:p w14:paraId="632A8F13" w14:textId="7A65E0AE" w:rsidR="00D110F6" w:rsidRDefault="0065219C" w:rsidP="002D2715">
            <w:pPr>
              <w:tabs>
                <w:tab w:val="left" w:pos="284"/>
                <w:tab w:val="left" w:pos="567"/>
                <w:tab w:val="left" w:pos="851"/>
                <w:tab w:val="left" w:pos="1134"/>
                <w:tab w:val="left" w:pos="1418"/>
                <w:tab w:val="left" w:pos="1701"/>
                <w:tab w:val="left" w:pos="1985"/>
              </w:tabs>
              <w:spacing w:before="0" w:after="0"/>
            </w:pPr>
            <w:r>
              <w:t>&lt;/</w:t>
            </w:r>
            <w:proofErr w:type="spellStart"/>
            <w:proofErr w:type="gramStart"/>
            <w:r>
              <w:t>xs:element</w:t>
            </w:r>
            <w:proofErr w:type="spellEnd"/>
            <w:proofErr w:type="gramEnd"/>
            <w:r>
              <w:t>&gt;</w:t>
            </w:r>
          </w:p>
        </w:tc>
      </w:tr>
    </w:tbl>
    <w:p w14:paraId="02A0E606" w14:textId="77777777" w:rsidR="00D110F6" w:rsidRDefault="00D110F6" w:rsidP="00982733"/>
    <w:p w14:paraId="46FB3AFE" w14:textId="1462E435" w:rsidR="00935B54" w:rsidRPr="002760CC" w:rsidRDefault="002760CC" w:rsidP="00F033EF">
      <w:pPr>
        <w:pStyle w:val="berschrift4"/>
      </w:pPr>
      <w:r w:rsidRPr="002760CC">
        <w:lastRenderedPageBreak/>
        <w:t>Nummernangabe zur Urkunde (Führerschein)</w:t>
      </w:r>
    </w:p>
    <w:p w14:paraId="72682365" w14:textId="2A886E40" w:rsidR="0072426C" w:rsidRDefault="0072426C" w:rsidP="008F7055">
      <w:pPr>
        <w:keepNext/>
      </w:pPr>
      <w:r w:rsidRPr="0072426C">
        <w:t>I</w:t>
      </w:r>
      <w:r>
        <w:t xml:space="preserve">m Fachobjekt Urkunde sind </w:t>
      </w:r>
      <w:r w:rsidRPr="0072426C">
        <w:t xml:space="preserve">zusätzliche Angaben </w:t>
      </w:r>
      <w:r>
        <w:t xml:space="preserve">zu Führerschein-Nummern </w:t>
      </w:r>
      <w:r w:rsidRPr="0072426C">
        <w:t xml:space="preserve">als projektspezifische Erweiterungen für dAPJ </w:t>
      </w:r>
      <w:r>
        <w:t>erforderlich.</w:t>
      </w:r>
    </w:p>
    <w:tbl>
      <w:tblPr>
        <w:tblStyle w:val="Tabellenraster"/>
        <w:tblW w:w="0" w:type="auto"/>
        <w:tblCellMar>
          <w:top w:w="57" w:type="dxa"/>
          <w:bottom w:w="57" w:type="dxa"/>
        </w:tblCellMar>
        <w:tblLook w:val="04A0" w:firstRow="1" w:lastRow="0" w:firstColumn="1" w:lastColumn="0" w:noHBand="0" w:noVBand="1"/>
      </w:tblPr>
      <w:tblGrid>
        <w:gridCol w:w="1696"/>
        <w:gridCol w:w="7932"/>
      </w:tblGrid>
      <w:tr w:rsidR="00D65479" w:rsidRPr="00A91284" w14:paraId="7EFE70EB" w14:textId="77777777" w:rsidTr="002B714B">
        <w:tc>
          <w:tcPr>
            <w:tcW w:w="1696" w:type="dxa"/>
          </w:tcPr>
          <w:p w14:paraId="3D4D2DB1" w14:textId="77777777" w:rsidR="00D65479" w:rsidRPr="00F06B35" w:rsidRDefault="00D65479" w:rsidP="002B714B">
            <w:pPr>
              <w:keepNext/>
              <w:spacing w:before="0" w:after="0"/>
              <w:rPr>
                <w:b/>
              </w:rPr>
            </w:pPr>
            <w:r w:rsidRPr="00F06B35">
              <w:rPr>
                <w:b/>
              </w:rPr>
              <w:t>Anpassung:</w:t>
            </w:r>
          </w:p>
        </w:tc>
        <w:tc>
          <w:tcPr>
            <w:tcW w:w="7932" w:type="dxa"/>
          </w:tcPr>
          <w:p w14:paraId="54DEB624" w14:textId="0CE7BCC8" w:rsidR="00D65479" w:rsidRPr="00A91284" w:rsidRDefault="00D65479" w:rsidP="002B714B">
            <w:pPr>
              <w:spacing w:before="0" w:after="0"/>
            </w:pPr>
            <w:r w:rsidRPr="00A91284">
              <w:t>zusätzliche Element</w:t>
            </w:r>
            <w:r>
              <w:t>e</w:t>
            </w:r>
            <w:r w:rsidRPr="00A91284">
              <w:t xml:space="preserve"> </w:t>
            </w:r>
            <w:r>
              <w:t>für die Numme</w:t>
            </w:r>
            <w:r w:rsidR="00D110F6">
              <w:t>r</w:t>
            </w:r>
            <w:r w:rsidR="0072426C">
              <w:t>n</w:t>
            </w:r>
            <w:r>
              <w:t>angabe bei der Urkunde (Führerschein)</w:t>
            </w:r>
          </w:p>
        </w:tc>
      </w:tr>
      <w:tr w:rsidR="00D65479" w:rsidRPr="00A91284" w14:paraId="14082A34" w14:textId="77777777" w:rsidTr="002B714B">
        <w:tc>
          <w:tcPr>
            <w:tcW w:w="1696" w:type="dxa"/>
          </w:tcPr>
          <w:p w14:paraId="023EF284" w14:textId="77777777" w:rsidR="00D65479" w:rsidRPr="00F06B35" w:rsidRDefault="00D65479" w:rsidP="002B714B">
            <w:pPr>
              <w:spacing w:before="0" w:after="0"/>
              <w:rPr>
                <w:b/>
              </w:rPr>
            </w:pPr>
            <w:r w:rsidRPr="00F06B35">
              <w:rPr>
                <w:b/>
              </w:rPr>
              <w:t>Betroffene KA-Nachrichten:</w:t>
            </w:r>
          </w:p>
        </w:tc>
        <w:tc>
          <w:tcPr>
            <w:tcW w:w="7932" w:type="dxa"/>
          </w:tcPr>
          <w:p w14:paraId="43EA7145" w14:textId="1D08E7AE" w:rsidR="00D65479" w:rsidRPr="00A91284" w:rsidRDefault="00D65479" w:rsidP="002B714B">
            <w:pPr>
              <w:spacing w:before="0" w:after="0"/>
            </w:pPr>
            <w:r w:rsidRPr="00A91284">
              <w:t>JP15</w:t>
            </w:r>
            <w:r>
              <w:t>, PJ01, PJ02</w:t>
            </w:r>
          </w:p>
        </w:tc>
      </w:tr>
      <w:tr w:rsidR="00D65479" w:rsidRPr="00A91284" w14:paraId="6BF6483C" w14:textId="77777777" w:rsidTr="002B714B">
        <w:tc>
          <w:tcPr>
            <w:tcW w:w="1696" w:type="dxa"/>
          </w:tcPr>
          <w:p w14:paraId="1847D7F9" w14:textId="77777777" w:rsidR="00D65479" w:rsidRPr="00F06B35" w:rsidRDefault="00D65479" w:rsidP="002B714B">
            <w:pPr>
              <w:spacing w:before="0" w:after="0"/>
              <w:rPr>
                <w:b/>
              </w:rPr>
            </w:pPr>
            <w:r w:rsidRPr="00F06B35">
              <w:rPr>
                <w:b/>
              </w:rPr>
              <w:t>Beschreibung:</w:t>
            </w:r>
          </w:p>
        </w:tc>
        <w:tc>
          <w:tcPr>
            <w:tcW w:w="7932" w:type="dxa"/>
          </w:tcPr>
          <w:p w14:paraId="17351F16" w14:textId="1CBA5303" w:rsidR="00D65479" w:rsidRPr="00A91284" w:rsidRDefault="00D65479" w:rsidP="002B714B">
            <w:pPr>
              <w:spacing w:before="0" w:after="0"/>
            </w:pPr>
            <w:r>
              <w:t>Als einzige Art von Urkunde wird in der dAPJ-Kommunikation der Führerschein genutzt</w:t>
            </w:r>
            <w:r w:rsidR="004C38E6">
              <w:t>. Als Ergänzung müssen auch die Nummer bzw. Individualnummer zum Führerschein übermittelt werden können.</w:t>
            </w:r>
          </w:p>
        </w:tc>
      </w:tr>
      <w:tr w:rsidR="00D65479" w:rsidRPr="00A91284" w14:paraId="1E28424C" w14:textId="77777777" w:rsidTr="002B714B">
        <w:tc>
          <w:tcPr>
            <w:tcW w:w="1696" w:type="dxa"/>
          </w:tcPr>
          <w:p w14:paraId="623E1D4E" w14:textId="77777777" w:rsidR="00D65479" w:rsidRPr="00F06B35" w:rsidRDefault="00D65479" w:rsidP="002B714B">
            <w:pPr>
              <w:tabs>
                <w:tab w:val="left" w:pos="284"/>
                <w:tab w:val="left" w:pos="567"/>
                <w:tab w:val="left" w:pos="851"/>
                <w:tab w:val="left" w:pos="1134"/>
                <w:tab w:val="left" w:pos="1418"/>
                <w:tab w:val="left" w:pos="1701"/>
                <w:tab w:val="left" w:pos="1985"/>
              </w:tabs>
              <w:spacing w:before="0" w:after="0"/>
              <w:rPr>
                <w:b/>
              </w:rPr>
            </w:pPr>
            <w:r>
              <w:rPr>
                <w:b/>
              </w:rPr>
              <w:t>XML-Struktur</w:t>
            </w:r>
          </w:p>
        </w:tc>
        <w:tc>
          <w:tcPr>
            <w:tcW w:w="7932" w:type="dxa"/>
          </w:tcPr>
          <w:p w14:paraId="03F72EC1" w14:textId="47246E9A" w:rsidR="00D65479" w:rsidRDefault="00D65479" w:rsidP="002B714B">
            <w:pPr>
              <w:tabs>
                <w:tab w:val="left" w:pos="284"/>
                <w:tab w:val="left" w:pos="567"/>
                <w:tab w:val="left" w:pos="851"/>
                <w:tab w:val="left" w:pos="1134"/>
                <w:tab w:val="left" w:pos="1418"/>
                <w:tab w:val="left" w:pos="1701"/>
                <w:tab w:val="left" w:pos="1985"/>
              </w:tabs>
              <w:spacing w:before="0" w:after="0"/>
            </w:pPr>
            <w:r>
              <w:t>&lt;</w:t>
            </w:r>
            <w:proofErr w:type="spellStart"/>
            <w:proofErr w:type="gramStart"/>
            <w:r w:rsidR="006845EC">
              <w:t>xpolizei:</w:t>
            </w:r>
            <w:r>
              <w:t>fachdaten</w:t>
            </w:r>
            <w:proofErr w:type="spellEnd"/>
            <w:proofErr w:type="gramEnd"/>
            <w:r>
              <w:t>&gt;</w:t>
            </w:r>
          </w:p>
          <w:p w14:paraId="3CC9476E" w14:textId="6D325884" w:rsidR="00D65479" w:rsidRDefault="00D65479" w:rsidP="002B714B">
            <w:pPr>
              <w:tabs>
                <w:tab w:val="left" w:pos="284"/>
                <w:tab w:val="left" w:pos="567"/>
                <w:tab w:val="left" w:pos="851"/>
                <w:tab w:val="left" w:pos="1134"/>
                <w:tab w:val="left" w:pos="1418"/>
                <w:tab w:val="left" w:pos="1701"/>
                <w:tab w:val="left" w:pos="1985"/>
              </w:tabs>
              <w:spacing w:before="0" w:after="0"/>
            </w:pPr>
            <w:r>
              <w:tab/>
              <w:t>&lt;</w:t>
            </w:r>
            <w:r w:rsidR="006845EC">
              <w:t xml:space="preserve"> </w:t>
            </w:r>
            <w:proofErr w:type="spellStart"/>
            <w:proofErr w:type="gramStart"/>
            <w:r w:rsidR="006845EC">
              <w:t>xpolizei:</w:t>
            </w:r>
            <w:r w:rsidR="004C38E6">
              <w:t>objekte</w:t>
            </w:r>
            <w:proofErr w:type="spellEnd"/>
            <w:proofErr w:type="gramEnd"/>
            <w:r>
              <w:t>&gt;</w:t>
            </w:r>
          </w:p>
          <w:p w14:paraId="10C60BF9" w14:textId="5F97AECF" w:rsidR="00D65479" w:rsidRDefault="00D65479" w:rsidP="002B714B">
            <w:pPr>
              <w:tabs>
                <w:tab w:val="left" w:pos="284"/>
                <w:tab w:val="left" w:pos="567"/>
                <w:tab w:val="left" w:pos="851"/>
                <w:tab w:val="left" w:pos="1134"/>
                <w:tab w:val="left" w:pos="1418"/>
                <w:tab w:val="left" w:pos="1701"/>
                <w:tab w:val="left" w:pos="1985"/>
              </w:tabs>
              <w:spacing w:before="0" w:after="0"/>
            </w:pPr>
            <w:r>
              <w:tab/>
            </w:r>
            <w:r>
              <w:tab/>
              <w:t>&lt;</w:t>
            </w:r>
            <w:r w:rsidR="006845EC">
              <w:t xml:space="preserve"> </w:t>
            </w:r>
            <w:proofErr w:type="spellStart"/>
            <w:proofErr w:type="gramStart"/>
            <w:r w:rsidR="006845EC" w:rsidRPr="006845EC">
              <w:t>xpolizei:</w:t>
            </w:r>
            <w:r w:rsidR="004C38E6">
              <w:t>urkunde</w:t>
            </w:r>
            <w:proofErr w:type="spellEnd"/>
            <w:proofErr w:type="gramEnd"/>
            <w:r>
              <w:t>&gt;</w:t>
            </w:r>
          </w:p>
          <w:p w14:paraId="72B975B8" w14:textId="1332D553" w:rsidR="00DE6B24" w:rsidRPr="00DE6B24" w:rsidRDefault="00DE6B24" w:rsidP="00DE6B24">
            <w:pPr>
              <w:tabs>
                <w:tab w:val="left" w:pos="284"/>
                <w:tab w:val="left" w:pos="567"/>
                <w:tab w:val="left" w:pos="851"/>
                <w:tab w:val="left" w:pos="1134"/>
                <w:tab w:val="left" w:pos="1418"/>
                <w:tab w:val="left" w:pos="1701"/>
                <w:tab w:val="left" w:pos="1985"/>
              </w:tabs>
              <w:spacing w:before="0" w:after="0"/>
              <w:rPr>
                <w:b/>
              </w:rPr>
            </w:pPr>
            <w:r>
              <w:rPr>
                <w:b/>
              </w:rPr>
              <w:tab/>
            </w:r>
            <w:r>
              <w:rPr>
                <w:b/>
              </w:rPr>
              <w:tab/>
            </w:r>
            <w:r>
              <w:rPr>
                <w:b/>
              </w:rPr>
              <w:tab/>
            </w:r>
            <w:r w:rsidRPr="00DE6B24">
              <w:rPr>
                <w:b/>
              </w:rPr>
              <w:t>&lt;</w:t>
            </w:r>
            <w:proofErr w:type="spellStart"/>
            <w:proofErr w:type="gramStart"/>
            <w:r w:rsidR="006845EC" w:rsidRPr="006845EC">
              <w:rPr>
                <w:b/>
              </w:rPr>
              <w:t>xpolizei:</w:t>
            </w:r>
            <w:r w:rsidRPr="00DE6B24">
              <w:rPr>
                <w:b/>
              </w:rPr>
              <w:t>benutzerInhalt</w:t>
            </w:r>
            <w:proofErr w:type="spellEnd"/>
            <w:proofErr w:type="gramEnd"/>
            <w:r w:rsidRPr="00DE6B24">
              <w:rPr>
                <w:b/>
              </w:rPr>
              <w:t>&gt;</w:t>
            </w:r>
          </w:p>
          <w:p w14:paraId="5DF2C597" w14:textId="1BCA4ED1" w:rsidR="004C38E6" w:rsidRPr="004C38E6" w:rsidRDefault="00DE6B24" w:rsidP="00DE6B24">
            <w:pPr>
              <w:tabs>
                <w:tab w:val="left" w:pos="284"/>
                <w:tab w:val="left" w:pos="567"/>
                <w:tab w:val="left" w:pos="851"/>
                <w:tab w:val="left" w:pos="1134"/>
                <w:tab w:val="left" w:pos="1418"/>
                <w:tab w:val="left" w:pos="1701"/>
                <w:tab w:val="left" w:pos="1985"/>
              </w:tabs>
              <w:spacing w:before="0" w:after="0"/>
              <w:rPr>
                <w:b/>
              </w:rPr>
            </w:pPr>
            <w:r>
              <w:rPr>
                <w:b/>
              </w:rPr>
              <w:tab/>
            </w:r>
            <w:r>
              <w:rPr>
                <w:b/>
              </w:rPr>
              <w:tab/>
            </w:r>
            <w:r>
              <w:rPr>
                <w:b/>
              </w:rPr>
              <w:tab/>
            </w:r>
            <w:r>
              <w:rPr>
                <w:b/>
              </w:rPr>
              <w:tab/>
            </w:r>
            <w:r w:rsidRPr="00DE6B24">
              <w:rPr>
                <w:b/>
              </w:rPr>
              <w:t>&lt;</w:t>
            </w:r>
            <w:proofErr w:type="spellStart"/>
            <w:proofErr w:type="gramStart"/>
            <w:r w:rsidR="006845EC" w:rsidRPr="006845EC">
              <w:rPr>
                <w:b/>
              </w:rPr>
              <w:t>dapj:</w:t>
            </w:r>
            <w:r w:rsidRPr="00DE6B24">
              <w:rPr>
                <w:b/>
              </w:rPr>
              <w:t>projektspezifischeUebergangsloesung</w:t>
            </w:r>
            <w:proofErr w:type="gramEnd"/>
            <w:r w:rsidRPr="00DE6B24">
              <w:rPr>
                <w:b/>
              </w:rPr>
              <w:t>_Urkunde</w:t>
            </w:r>
            <w:proofErr w:type="spellEnd"/>
            <w:r w:rsidRPr="00DE6B24">
              <w:rPr>
                <w:b/>
              </w:rPr>
              <w:t>&gt;</w:t>
            </w:r>
            <w:r>
              <w:rPr>
                <w:b/>
              </w:rPr>
              <w:br/>
            </w:r>
            <w:r>
              <w:rPr>
                <w:b/>
              </w:rPr>
              <w:tab/>
            </w:r>
            <w:r>
              <w:rPr>
                <w:b/>
              </w:rPr>
              <w:tab/>
            </w:r>
            <w:r w:rsidR="00D65479" w:rsidRPr="0033332F">
              <w:rPr>
                <w:b/>
              </w:rPr>
              <w:tab/>
            </w:r>
            <w:r w:rsidR="00D65479" w:rsidRPr="0033332F">
              <w:rPr>
                <w:b/>
              </w:rPr>
              <w:tab/>
            </w:r>
            <w:r w:rsidR="00D65479">
              <w:tab/>
            </w:r>
            <w:r w:rsidR="00D65479" w:rsidRPr="00F06B35">
              <w:rPr>
                <w:b/>
              </w:rPr>
              <w:t>&lt;</w:t>
            </w:r>
            <w:proofErr w:type="spellStart"/>
            <w:r w:rsidR="006845EC">
              <w:rPr>
                <w:b/>
              </w:rPr>
              <w:t>dapj:</w:t>
            </w:r>
            <w:r w:rsidR="004C38E6" w:rsidRPr="004C38E6">
              <w:rPr>
                <w:b/>
              </w:rPr>
              <w:t>nummernangabe</w:t>
            </w:r>
            <w:proofErr w:type="spellEnd"/>
            <w:r w:rsidR="004C38E6">
              <w:rPr>
                <w:b/>
              </w:rPr>
              <w:t>&gt;</w:t>
            </w:r>
          </w:p>
          <w:p w14:paraId="45931270" w14:textId="5F04B42E" w:rsidR="004C38E6" w:rsidRPr="004C38E6" w:rsidRDefault="00DE6B24" w:rsidP="004C38E6">
            <w:pPr>
              <w:tabs>
                <w:tab w:val="left" w:pos="284"/>
                <w:tab w:val="left" w:pos="567"/>
                <w:tab w:val="left" w:pos="851"/>
                <w:tab w:val="left" w:pos="1134"/>
                <w:tab w:val="left" w:pos="1418"/>
                <w:tab w:val="left" w:pos="1701"/>
                <w:tab w:val="left" w:pos="1985"/>
              </w:tabs>
              <w:spacing w:before="0" w:after="0"/>
              <w:rPr>
                <w:b/>
              </w:rPr>
            </w:pPr>
            <w:r>
              <w:rPr>
                <w:b/>
              </w:rPr>
              <w:tab/>
            </w:r>
            <w:r w:rsidR="004C38E6">
              <w:rPr>
                <w:b/>
              </w:rPr>
              <w:tab/>
            </w:r>
            <w:r>
              <w:rPr>
                <w:b/>
              </w:rPr>
              <w:tab/>
            </w:r>
            <w:r w:rsidR="004C38E6">
              <w:rPr>
                <w:b/>
              </w:rPr>
              <w:tab/>
            </w:r>
            <w:r w:rsidR="004C38E6">
              <w:rPr>
                <w:b/>
              </w:rPr>
              <w:tab/>
            </w:r>
            <w:r w:rsidR="004C38E6" w:rsidRPr="004C38E6">
              <w:rPr>
                <w:b/>
              </w:rPr>
              <w:tab/>
            </w:r>
            <w:r w:rsidR="004C38E6">
              <w:rPr>
                <w:b/>
              </w:rPr>
              <w:t>&lt;</w:t>
            </w:r>
            <w:proofErr w:type="spellStart"/>
            <w:proofErr w:type="gramStart"/>
            <w:r w:rsidR="006845EC">
              <w:rPr>
                <w:b/>
              </w:rPr>
              <w:t>dapj:</w:t>
            </w:r>
            <w:r w:rsidR="004C38E6" w:rsidRPr="004C38E6">
              <w:rPr>
                <w:b/>
              </w:rPr>
              <w:t>nummer</w:t>
            </w:r>
            <w:proofErr w:type="spellEnd"/>
            <w:proofErr w:type="gramEnd"/>
            <w:r w:rsidR="004C38E6">
              <w:rPr>
                <w:b/>
              </w:rPr>
              <w:t>&gt;</w:t>
            </w:r>
          </w:p>
          <w:p w14:paraId="363731B3" w14:textId="269F2BBC" w:rsidR="004C38E6" w:rsidRPr="004C38E6" w:rsidRDefault="004C38E6" w:rsidP="004C38E6">
            <w:pPr>
              <w:tabs>
                <w:tab w:val="left" w:pos="284"/>
                <w:tab w:val="left" w:pos="567"/>
                <w:tab w:val="left" w:pos="851"/>
                <w:tab w:val="left" w:pos="1134"/>
                <w:tab w:val="left" w:pos="1418"/>
                <w:tab w:val="left" w:pos="1701"/>
                <w:tab w:val="left" w:pos="1985"/>
              </w:tabs>
              <w:spacing w:before="0" w:after="0"/>
              <w:rPr>
                <w:b/>
              </w:rPr>
            </w:pPr>
            <w:r>
              <w:rPr>
                <w:b/>
              </w:rPr>
              <w:tab/>
            </w:r>
            <w:r w:rsidR="00DE6B24">
              <w:rPr>
                <w:b/>
              </w:rPr>
              <w:tab/>
            </w:r>
            <w:r>
              <w:rPr>
                <w:b/>
              </w:rPr>
              <w:tab/>
            </w:r>
            <w:r w:rsidR="00DE6B24">
              <w:rPr>
                <w:b/>
              </w:rPr>
              <w:tab/>
            </w:r>
            <w:r>
              <w:rPr>
                <w:b/>
              </w:rPr>
              <w:tab/>
            </w:r>
            <w:r w:rsidRPr="004C38E6">
              <w:rPr>
                <w:b/>
              </w:rPr>
              <w:tab/>
            </w:r>
            <w:r>
              <w:rPr>
                <w:b/>
              </w:rPr>
              <w:t>&lt;</w:t>
            </w:r>
            <w:proofErr w:type="spellStart"/>
            <w:proofErr w:type="gramStart"/>
            <w:r w:rsidR="006845EC">
              <w:rPr>
                <w:b/>
              </w:rPr>
              <w:t>dapj:</w:t>
            </w:r>
            <w:r w:rsidRPr="004C38E6">
              <w:rPr>
                <w:b/>
              </w:rPr>
              <w:t>individualnummer</w:t>
            </w:r>
            <w:proofErr w:type="spellEnd"/>
            <w:proofErr w:type="gramEnd"/>
            <w:r>
              <w:rPr>
                <w:b/>
              </w:rPr>
              <w:t>&gt;</w:t>
            </w:r>
          </w:p>
          <w:p w14:paraId="0046C56D" w14:textId="235708EE" w:rsidR="004C38E6" w:rsidRDefault="00DE6B24" w:rsidP="004C38E6">
            <w:pPr>
              <w:tabs>
                <w:tab w:val="left" w:pos="284"/>
                <w:tab w:val="left" w:pos="567"/>
                <w:tab w:val="left" w:pos="851"/>
                <w:tab w:val="left" w:pos="1134"/>
                <w:tab w:val="left" w:pos="1418"/>
                <w:tab w:val="left" w:pos="1701"/>
                <w:tab w:val="left" w:pos="1985"/>
              </w:tabs>
              <w:spacing w:before="0" w:after="0"/>
              <w:rPr>
                <w:b/>
              </w:rPr>
            </w:pPr>
            <w:r>
              <w:rPr>
                <w:b/>
              </w:rPr>
              <w:tab/>
            </w:r>
            <w:r>
              <w:rPr>
                <w:b/>
              </w:rPr>
              <w:tab/>
            </w:r>
            <w:r w:rsidR="004C38E6">
              <w:rPr>
                <w:b/>
              </w:rPr>
              <w:tab/>
            </w:r>
            <w:r w:rsidR="004C38E6">
              <w:rPr>
                <w:b/>
              </w:rPr>
              <w:tab/>
            </w:r>
            <w:r w:rsidR="004C38E6">
              <w:rPr>
                <w:b/>
              </w:rPr>
              <w:tab/>
              <w:t>&lt;/</w:t>
            </w:r>
            <w:proofErr w:type="spellStart"/>
            <w:proofErr w:type="gramStart"/>
            <w:r w:rsidR="006845EC">
              <w:rPr>
                <w:b/>
              </w:rPr>
              <w:t>dapj:</w:t>
            </w:r>
            <w:r w:rsidR="004C38E6">
              <w:rPr>
                <w:b/>
              </w:rPr>
              <w:t>nummernangabe</w:t>
            </w:r>
            <w:proofErr w:type="spellEnd"/>
            <w:proofErr w:type="gramEnd"/>
            <w:r w:rsidR="004C38E6">
              <w:rPr>
                <w:b/>
              </w:rPr>
              <w:t>&gt;</w:t>
            </w:r>
          </w:p>
          <w:p w14:paraId="7E7A5FCA" w14:textId="5CFE6302" w:rsidR="004C38E6" w:rsidRPr="004C38E6" w:rsidRDefault="00DE6B24" w:rsidP="004C38E6">
            <w:pPr>
              <w:tabs>
                <w:tab w:val="left" w:pos="284"/>
                <w:tab w:val="left" w:pos="567"/>
                <w:tab w:val="left" w:pos="851"/>
                <w:tab w:val="left" w:pos="1134"/>
                <w:tab w:val="left" w:pos="1418"/>
                <w:tab w:val="left" w:pos="1701"/>
                <w:tab w:val="left" w:pos="1985"/>
              </w:tabs>
              <w:spacing w:before="0" w:after="0"/>
              <w:rPr>
                <w:b/>
              </w:rPr>
            </w:pPr>
            <w:r>
              <w:rPr>
                <w:b/>
              </w:rPr>
              <w:tab/>
            </w:r>
            <w:r>
              <w:rPr>
                <w:b/>
              </w:rPr>
              <w:tab/>
            </w:r>
            <w:r w:rsidR="004C38E6">
              <w:rPr>
                <w:b/>
              </w:rPr>
              <w:tab/>
            </w:r>
            <w:r w:rsidR="004C38E6">
              <w:rPr>
                <w:b/>
              </w:rPr>
              <w:tab/>
            </w:r>
            <w:r w:rsidR="004C38E6">
              <w:rPr>
                <w:b/>
              </w:rPr>
              <w:tab/>
              <w:t>&lt;</w:t>
            </w:r>
            <w:proofErr w:type="spellStart"/>
            <w:proofErr w:type="gramStart"/>
            <w:r w:rsidR="006845EC">
              <w:rPr>
                <w:b/>
              </w:rPr>
              <w:t>dapj:</w:t>
            </w:r>
            <w:r w:rsidR="004C38E6" w:rsidRPr="004C38E6">
              <w:rPr>
                <w:b/>
              </w:rPr>
              <w:t>ausstellungszeitpunkt</w:t>
            </w:r>
            <w:proofErr w:type="spellEnd"/>
            <w:proofErr w:type="gramEnd"/>
            <w:r w:rsidR="004C38E6">
              <w:rPr>
                <w:b/>
              </w:rPr>
              <w:t>&gt;</w:t>
            </w:r>
          </w:p>
          <w:p w14:paraId="18C60E1A" w14:textId="3241A7F6" w:rsidR="00D65479" w:rsidRPr="00F06B35" w:rsidRDefault="004C38E6" w:rsidP="004C38E6">
            <w:pPr>
              <w:tabs>
                <w:tab w:val="left" w:pos="284"/>
                <w:tab w:val="left" w:pos="567"/>
                <w:tab w:val="left" w:pos="851"/>
                <w:tab w:val="left" w:pos="1134"/>
                <w:tab w:val="left" w:pos="1418"/>
                <w:tab w:val="left" w:pos="1701"/>
                <w:tab w:val="left" w:pos="1985"/>
              </w:tabs>
              <w:spacing w:before="0" w:after="0"/>
              <w:rPr>
                <w:b/>
              </w:rPr>
            </w:pPr>
            <w:r>
              <w:rPr>
                <w:b/>
              </w:rPr>
              <w:tab/>
            </w:r>
            <w:r>
              <w:rPr>
                <w:b/>
              </w:rPr>
              <w:tab/>
            </w:r>
            <w:r w:rsidR="00DE6B24">
              <w:rPr>
                <w:b/>
              </w:rPr>
              <w:tab/>
            </w:r>
            <w:r w:rsidR="00DE6B24">
              <w:rPr>
                <w:b/>
              </w:rPr>
              <w:tab/>
            </w:r>
            <w:r>
              <w:rPr>
                <w:b/>
              </w:rPr>
              <w:tab/>
            </w:r>
            <w:r w:rsidRPr="004C38E6">
              <w:rPr>
                <w:b/>
              </w:rPr>
              <w:tab/>
            </w:r>
            <w:r>
              <w:rPr>
                <w:b/>
              </w:rPr>
              <w:t>&lt;</w:t>
            </w:r>
            <w:proofErr w:type="spellStart"/>
            <w:proofErr w:type="gramStart"/>
            <w:r w:rsidR="006845EC">
              <w:rPr>
                <w:b/>
              </w:rPr>
              <w:t>dapj:</w:t>
            </w:r>
            <w:r w:rsidRPr="004C38E6">
              <w:rPr>
                <w:b/>
              </w:rPr>
              <w:t>datum</w:t>
            </w:r>
            <w:proofErr w:type="spellEnd"/>
            <w:proofErr w:type="gramEnd"/>
            <w:r w:rsidR="00D65479" w:rsidRPr="00F06B35">
              <w:rPr>
                <w:b/>
              </w:rPr>
              <w:t>&gt;</w:t>
            </w:r>
          </w:p>
          <w:p w14:paraId="677FDFE6" w14:textId="7A9E189C" w:rsidR="004C38E6" w:rsidRPr="004C38E6" w:rsidRDefault="00DE6B24" w:rsidP="004C38E6">
            <w:pPr>
              <w:tabs>
                <w:tab w:val="left" w:pos="284"/>
                <w:tab w:val="left" w:pos="567"/>
                <w:tab w:val="left" w:pos="851"/>
                <w:tab w:val="left" w:pos="1134"/>
                <w:tab w:val="left" w:pos="1418"/>
                <w:tab w:val="left" w:pos="1701"/>
                <w:tab w:val="left" w:pos="1985"/>
              </w:tabs>
              <w:spacing w:before="0" w:after="0"/>
              <w:rPr>
                <w:b/>
              </w:rPr>
            </w:pPr>
            <w:r>
              <w:rPr>
                <w:b/>
              </w:rPr>
              <w:tab/>
            </w:r>
            <w:r>
              <w:rPr>
                <w:b/>
              </w:rPr>
              <w:tab/>
            </w:r>
            <w:r w:rsidR="004C38E6">
              <w:rPr>
                <w:b/>
              </w:rPr>
              <w:tab/>
            </w:r>
            <w:r w:rsidR="004C38E6">
              <w:rPr>
                <w:b/>
              </w:rPr>
              <w:tab/>
            </w:r>
            <w:r w:rsidR="004C38E6">
              <w:rPr>
                <w:b/>
              </w:rPr>
              <w:tab/>
              <w:t>&lt;/</w:t>
            </w:r>
            <w:proofErr w:type="spellStart"/>
            <w:proofErr w:type="gramStart"/>
            <w:r w:rsidR="006845EC">
              <w:rPr>
                <w:b/>
              </w:rPr>
              <w:t>dapj:</w:t>
            </w:r>
            <w:r w:rsidR="004C38E6" w:rsidRPr="004C38E6">
              <w:rPr>
                <w:b/>
              </w:rPr>
              <w:t>ausstellungszeitpunkt</w:t>
            </w:r>
            <w:proofErr w:type="spellEnd"/>
            <w:proofErr w:type="gramEnd"/>
            <w:r w:rsidR="004C38E6">
              <w:rPr>
                <w:b/>
              </w:rPr>
              <w:t>&gt;</w:t>
            </w:r>
          </w:p>
          <w:p w14:paraId="2B32B11E" w14:textId="4E3EE352" w:rsidR="00DE6B24" w:rsidRPr="008F7055" w:rsidRDefault="00DE6B24" w:rsidP="00DE6B24">
            <w:pPr>
              <w:tabs>
                <w:tab w:val="left" w:pos="284"/>
                <w:tab w:val="left" w:pos="567"/>
                <w:tab w:val="left" w:pos="851"/>
                <w:tab w:val="left" w:pos="1134"/>
                <w:tab w:val="left" w:pos="1418"/>
                <w:tab w:val="left" w:pos="1701"/>
                <w:tab w:val="left" w:pos="1985"/>
              </w:tabs>
              <w:spacing w:before="0" w:after="0"/>
              <w:rPr>
                <w:b/>
              </w:rPr>
            </w:pPr>
            <w:r w:rsidRPr="008F7055">
              <w:rPr>
                <w:b/>
              </w:rPr>
              <w:tab/>
            </w:r>
            <w:r w:rsidRPr="008F7055">
              <w:rPr>
                <w:b/>
              </w:rPr>
              <w:tab/>
            </w:r>
            <w:r w:rsidRPr="008F7055">
              <w:rPr>
                <w:b/>
              </w:rPr>
              <w:tab/>
            </w:r>
            <w:r w:rsidRPr="008F7055">
              <w:rPr>
                <w:b/>
              </w:rPr>
              <w:tab/>
              <w:t>&lt;/</w:t>
            </w:r>
            <w:proofErr w:type="spellStart"/>
            <w:proofErr w:type="gramStart"/>
            <w:r w:rsidR="006845EC">
              <w:rPr>
                <w:b/>
              </w:rPr>
              <w:t>dapj:</w:t>
            </w:r>
            <w:r w:rsidRPr="008F7055">
              <w:rPr>
                <w:b/>
              </w:rPr>
              <w:t>projektspezifischeUebergangsloesung</w:t>
            </w:r>
            <w:proofErr w:type="gramEnd"/>
            <w:r w:rsidRPr="008F7055">
              <w:rPr>
                <w:b/>
              </w:rPr>
              <w:t>_Urkunde</w:t>
            </w:r>
            <w:proofErr w:type="spellEnd"/>
            <w:r w:rsidRPr="008F7055">
              <w:rPr>
                <w:b/>
              </w:rPr>
              <w:t>&gt;</w:t>
            </w:r>
          </w:p>
          <w:p w14:paraId="254D80CE" w14:textId="79AAF62C" w:rsidR="00DE6B24" w:rsidRPr="008F7055" w:rsidRDefault="00DE6B24" w:rsidP="00DE6B24">
            <w:pPr>
              <w:tabs>
                <w:tab w:val="left" w:pos="284"/>
                <w:tab w:val="left" w:pos="567"/>
                <w:tab w:val="left" w:pos="851"/>
                <w:tab w:val="left" w:pos="1134"/>
                <w:tab w:val="left" w:pos="1418"/>
                <w:tab w:val="left" w:pos="1701"/>
                <w:tab w:val="left" w:pos="1985"/>
              </w:tabs>
              <w:spacing w:before="0" w:after="0"/>
              <w:rPr>
                <w:b/>
              </w:rPr>
            </w:pPr>
            <w:r w:rsidRPr="008F7055">
              <w:rPr>
                <w:b/>
              </w:rPr>
              <w:tab/>
            </w:r>
            <w:r w:rsidRPr="008F7055">
              <w:rPr>
                <w:b/>
              </w:rPr>
              <w:tab/>
            </w:r>
            <w:r w:rsidRPr="008F7055">
              <w:rPr>
                <w:b/>
              </w:rPr>
              <w:tab/>
              <w:t>&lt;/</w:t>
            </w:r>
            <w:proofErr w:type="spellStart"/>
            <w:proofErr w:type="gramStart"/>
            <w:r w:rsidR="006845EC" w:rsidRPr="008F7055">
              <w:rPr>
                <w:b/>
              </w:rPr>
              <w:t>xpolizei:</w:t>
            </w:r>
            <w:r w:rsidRPr="008F7055">
              <w:rPr>
                <w:b/>
              </w:rPr>
              <w:t>benutzerInhalt</w:t>
            </w:r>
            <w:proofErr w:type="spellEnd"/>
            <w:proofErr w:type="gramEnd"/>
            <w:r w:rsidRPr="008F7055">
              <w:rPr>
                <w:b/>
              </w:rPr>
              <w:t>&gt;</w:t>
            </w:r>
          </w:p>
          <w:p w14:paraId="0117A93B" w14:textId="20AA1CD6" w:rsidR="00D65479" w:rsidRDefault="00D65479" w:rsidP="00DE6B24">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rsidR="006845EC">
              <w:t>xpolizei:</w:t>
            </w:r>
            <w:r w:rsidR="004C38E6">
              <w:t>urkunde</w:t>
            </w:r>
            <w:proofErr w:type="spellEnd"/>
            <w:proofErr w:type="gramEnd"/>
            <w:r>
              <w:t>&gt;</w:t>
            </w:r>
          </w:p>
          <w:p w14:paraId="03C3EF3D" w14:textId="252AC2D9" w:rsidR="00D65479" w:rsidRDefault="00D65479" w:rsidP="002B714B">
            <w:pPr>
              <w:tabs>
                <w:tab w:val="left" w:pos="284"/>
                <w:tab w:val="left" w:pos="567"/>
                <w:tab w:val="left" w:pos="851"/>
                <w:tab w:val="left" w:pos="1134"/>
                <w:tab w:val="left" w:pos="1418"/>
                <w:tab w:val="left" w:pos="1701"/>
                <w:tab w:val="left" w:pos="1985"/>
              </w:tabs>
              <w:spacing w:before="0" w:after="0"/>
            </w:pPr>
            <w:r>
              <w:tab/>
              <w:t>&lt;</w:t>
            </w:r>
            <w:r w:rsidR="006845EC">
              <w:t>/</w:t>
            </w:r>
            <w:proofErr w:type="spellStart"/>
            <w:proofErr w:type="gramStart"/>
            <w:r w:rsidR="006845EC">
              <w:t>xpolizei:</w:t>
            </w:r>
            <w:r w:rsidR="004C38E6">
              <w:t>objekte</w:t>
            </w:r>
            <w:proofErr w:type="spellEnd"/>
            <w:proofErr w:type="gramEnd"/>
            <w:r>
              <w:t>&gt;</w:t>
            </w:r>
          </w:p>
          <w:p w14:paraId="0EBDB07C" w14:textId="37A11FF0" w:rsidR="00D65479" w:rsidRPr="00A91284" w:rsidRDefault="00D65479" w:rsidP="002B714B">
            <w:pPr>
              <w:tabs>
                <w:tab w:val="left" w:pos="284"/>
                <w:tab w:val="left" w:pos="567"/>
                <w:tab w:val="left" w:pos="851"/>
                <w:tab w:val="left" w:pos="1134"/>
                <w:tab w:val="left" w:pos="1418"/>
                <w:tab w:val="left" w:pos="1701"/>
                <w:tab w:val="left" w:pos="1985"/>
              </w:tabs>
              <w:spacing w:before="0" w:after="0"/>
            </w:pPr>
            <w:r>
              <w:t>&lt;</w:t>
            </w:r>
            <w:r w:rsidR="006845EC">
              <w:t>/</w:t>
            </w:r>
            <w:proofErr w:type="spellStart"/>
            <w:proofErr w:type="gramStart"/>
            <w:r w:rsidR="006845EC">
              <w:t>xpolizei:</w:t>
            </w:r>
            <w:r>
              <w:t>fachdaten</w:t>
            </w:r>
            <w:proofErr w:type="spellEnd"/>
            <w:proofErr w:type="gramEnd"/>
            <w:r>
              <w:t>&gt;</w:t>
            </w:r>
          </w:p>
        </w:tc>
      </w:tr>
      <w:tr w:rsidR="00D65479" w:rsidRPr="00A91284" w14:paraId="49AF7438" w14:textId="77777777" w:rsidTr="002B714B">
        <w:tc>
          <w:tcPr>
            <w:tcW w:w="1696" w:type="dxa"/>
          </w:tcPr>
          <w:p w14:paraId="09842F7E" w14:textId="77777777" w:rsidR="00D65479" w:rsidRDefault="00D65479" w:rsidP="002B714B">
            <w:pPr>
              <w:tabs>
                <w:tab w:val="left" w:pos="284"/>
                <w:tab w:val="left" w:pos="567"/>
                <w:tab w:val="left" w:pos="851"/>
                <w:tab w:val="left" w:pos="1134"/>
                <w:tab w:val="left" w:pos="1418"/>
                <w:tab w:val="left" w:pos="1701"/>
                <w:tab w:val="left" w:pos="1985"/>
              </w:tabs>
              <w:spacing w:before="0" w:after="0"/>
              <w:rPr>
                <w:b/>
              </w:rPr>
            </w:pPr>
            <w:r>
              <w:rPr>
                <w:b/>
              </w:rPr>
              <w:t>XSD-Spezifikation</w:t>
            </w:r>
          </w:p>
        </w:tc>
        <w:tc>
          <w:tcPr>
            <w:tcW w:w="7932" w:type="dxa"/>
          </w:tcPr>
          <w:p w14:paraId="2923F11A" w14:textId="77777777" w:rsidR="004C38E6" w:rsidRDefault="004C38E6" w:rsidP="004C38E6">
            <w:pPr>
              <w:tabs>
                <w:tab w:val="left" w:pos="284"/>
                <w:tab w:val="left" w:pos="567"/>
                <w:tab w:val="left" w:pos="851"/>
                <w:tab w:val="left" w:pos="1134"/>
                <w:tab w:val="left" w:pos="1418"/>
                <w:tab w:val="left" w:pos="1701"/>
                <w:tab w:val="left" w:pos="1985"/>
              </w:tabs>
              <w:spacing w:before="0" w:after="0"/>
            </w:pPr>
            <w:r>
              <w:t>&lt;</w:t>
            </w:r>
            <w:proofErr w:type="spellStart"/>
            <w:proofErr w:type="gramStart"/>
            <w:r>
              <w:t>xs:element</w:t>
            </w:r>
            <w:proofErr w:type="spellEnd"/>
            <w:proofErr w:type="gramEnd"/>
            <w:r>
              <w:t xml:space="preserve"> </w:t>
            </w:r>
            <w:proofErr w:type="spellStart"/>
            <w:r>
              <w:t>name</w:t>
            </w:r>
            <w:proofErr w:type="spellEnd"/>
            <w:r>
              <w:t>="</w:t>
            </w:r>
            <w:proofErr w:type="spellStart"/>
            <w:r>
              <w:t>projektspezifischeUebergangsloesung_Urkunde</w:t>
            </w:r>
            <w:proofErr w:type="spellEnd"/>
            <w:r>
              <w:t>"&gt;</w:t>
            </w:r>
          </w:p>
          <w:p w14:paraId="62E5331B" w14:textId="2D0D30D2" w:rsidR="004C38E6" w:rsidRDefault="004C38E6" w:rsidP="004C38E6">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xs:complexType</w:t>
            </w:r>
            <w:proofErr w:type="spellEnd"/>
            <w:proofErr w:type="gramEnd"/>
            <w:r>
              <w:t>&gt;</w:t>
            </w:r>
          </w:p>
          <w:p w14:paraId="0DE689A6" w14:textId="79E020A2" w:rsidR="004C38E6" w:rsidRDefault="004C38E6" w:rsidP="004C38E6">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xs:sequence</w:t>
            </w:r>
            <w:proofErr w:type="spellEnd"/>
            <w:proofErr w:type="gramEnd"/>
            <w:r>
              <w:t>&gt;</w:t>
            </w:r>
          </w:p>
          <w:p w14:paraId="603B5BED" w14:textId="0BFBB191" w:rsidR="004C38E6" w:rsidRDefault="004C38E6" w:rsidP="002D2715">
            <w:pPr>
              <w:tabs>
                <w:tab w:val="left" w:pos="284"/>
                <w:tab w:val="left" w:pos="567"/>
                <w:tab w:val="left" w:pos="851"/>
                <w:tab w:val="left" w:pos="1134"/>
                <w:tab w:val="left" w:pos="1418"/>
                <w:tab w:val="left" w:pos="1701"/>
                <w:tab w:val="left" w:pos="1985"/>
              </w:tabs>
              <w:spacing w:before="0" w:after="0"/>
              <w:ind w:left="1134" w:hanging="1134"/>
            </w:pPr>
            <w:r>
              <w:tab/>
            </w:r>
            <w:r>
              <w:tab/>
            </w:r>
            <w:r>
              <w:tab/>
              <w:t>&lt;</w:t>
            </w:r>
            <w:proofErr w:type="spellStart"/>
            <w:proofErr w:type="gramStart"/>
            <w:r>
              <w:t>xs:element</w:t>
            </w:r>
            <w:proofErr w:type="spellEnd"/>
            <w:proofErr w:type="gramEnd"/>
            <w:r>
              <w:t xml:space="preserve"> </w:t>
            </w:r>
            <w:proofErr w:type="spellStart"/>
            <w:r>
              <w:t>name</w:t>
            </w:r>
            <w:proofErr w:type="spellEnd"/>
            <w:r>
              <w:t>="</w:t>
            </w:r>
            <w:proofErr w:type="spellStart"/>
            <w:r>
              <w:t>nummernangabe</w:t>
            </w:r>
            <w:proofErr w:type="spellEnd"/>
            <w:r>
              <w:t xml:space="preserve">" </w:t>
            </w:r>
            <w:proofErr w:type="spellStart"/>
            <w:r>
              <w:t>minOccurs</w:t>
            </w:r>
            <w:proofErr w:type="spellEnd"/>
            <w:r>
              <w:t xml:space="preserve">="0" </w:t>
            </w:r>
            <w:proofErr w:type="spellStart"/>
            <w:r>
              <w:t>maxOccurs</w:t>
            </w:r>
            <w:proofErr w:type="spellEnd"/>
            <w:r>
              <w:t>="</w:t>
            </w:r>
            <w:proofErr w:type="spellStart"/>
            <w:r>
              <w:t>unbounded</w:t>
            </w:r>
            <w:proofErr w:type="spellEnd"/>
            <w:r>
              <w:t>" type="</w:t>
            </w:r>
            <w:proofErr w:type="spellStart"/>
            <w:r>
              <w:t>xpolizei:Nummernangabe</w:t>
            </w:r>
            <w:proofErr w:type="spellEnd"/>
            <w:r>
              <w:t>"/&gt;</w:t>
            </w:r>
          </w:p>
          <w:p w14:paraId="60427CE5" w14:textId="42CEA0CD" w:rsidR="004C38E6" w:rsidRDefault="004C38E6" w:rsidP="004C38E6">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xs:sequence</w:t>
            </w:r>
            <w:proofErr w:type="spellEnd"/>
            <w:proofErr w:type="gramEnd"/>
            <w:r>
              <w:t>&gt;</w:t>
            </w:r>
          </w:p>
          <w:p w14:paraId="71BE494F" w14:textId="4C5B1522" w:rsidR="004C38E6" w:rsidRDefault="004C38E6" w:rsidP="004C38E6">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xs:complexType</w:t>
            </w:r>
            <w:proofErr w:type="spellEnd"/>
            <w:proofErr w:type="gramEnd"/>
            <w:r>
              <w:t>&gt;</w:t>
            </w:r>
          </w:p>
          <w:p w14:paraId="7AF0EBBE" w14:textId="77777777" w:rsidR="00D65479" w:rsidRDefault="004C38E6" w:rsidP="004C38E6">
            <w:pPr>
              <w:tabs>
                <w:tab w:val="left" w:pos="284"/>
                <w:tab w:val="left" w:pos="567"/>
                <w:tab w:val="left" w:pos="851"/>
                <w:tab w:val="left" w:pos="1134"/>
                <w:tab w:val="left" w:pos="1418"/>
                <w:tab w:val="left" w:pos="1701"/>
                <w:tab w:val="left" w:pos="1985"/>
              </w:tabs>
              <w:spacing w:before="0" w:after="0"/>
            </w:pPr>
            <w:r>
              <w:t>&lt;/</w:t>
            </w:r>
            <w:proofErr w:type="spellStart"/>
            <w:proofErr w:type="gramStart"/>
            <w:r>
              <w:t>xs:element</w:t>
            </w:r>
            <w:proofErr w:type="spellEnd"/>
            <w:proofErr w:type="gramEnd"/>
            <w:r>
              <w:t>&gt;</w:t>
            </w:r>
          </w:p>
          <w:p w14:paraId="5740435F" w14:textId="77777777" w:rsidR="008D4BAE" w:rsidRDefault="008D4BAE" w:rsidP="004C38E6">
            <w:pPr>
              <w:tabs>
                <w:tab w:val="left" w:pos="284"/>
                <w:tab w:val="left" w:pos="567"/>
                <w:tab w:val="left" w:pos="851"/>
                <w:tab w:val="left" w:pos="1134"/>
                <w:tab w:val="left" w:pos="1418"/>
                <w:tab w:val="left" w:pos="1701"/>
                <w:tab w:val="left" w:pos="1985"/>
              </w:tabs>
              <w:spacing w:before="0" w:after="0"/>
            </w:pPr>
          </w:p>
          <w:p w14:paraId="6116C562" w14:textId="77777777" w:rsidR="008D4BAE" w:rsidRDefault="008D4BAE" w:rsidP="008D4BAE">
            <w:pPr>
              <w:tabs>
                <w:tab w:val="left" w:pos="284"/>
                <w:tab w:val="left" w:pos="567"/>
                <w:tab w:val="left" w:pos="851"/>
                <w:tab w:val="left" w:pos="1134"/>
                <w:tab w:val="left" w:pos="1418"/>
                <w:tab w:val="left" w:pos="1701"/>
                <w:tab w:val="left" w:pos="1985"/>
              </w:tabs>
              <w:spacing w:before="0" w:after="0"/>
            </w:pPr>
            <w:r>
              <w:t>&lt;</w:t>
            </w:r>
            <w:proofErr w:type="spellStart"/>
            <w:proofErr w:type="gramStart"/>
            <w:r>
              <w:t>xs:complexType</w:t>
            </w:r>
            <w:proofErr w:type="spellEnd"/>
            <w:proofErr w:type="gramEnd"/>
            <w:r>
              <w:t xml:space="preserve"> </w:t>
            </w:r>
            <w:proofErr w:type="spellStart"/>
            <w:r>
              <w:t>name</w:t>
            </w:r>
            <w:proofErr w:type="spellEnd"/>
            <w:r>
              <w:t>="Nummernangabe"&gt;</w:t>
            </w:r>
          </w:p>
          <w:p w14:paraId="419F34E4" w14:textId="6D1386CD" w:rsidR="008D4BAE" w:rsidRDefault="008D4BAE" w:rsidP="008D4BAE">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xs:annotation</w:t>
            </w:r>
            <w:proofErr w:type="spellEnd"/>
            <w:proofErr w:type="gramEnd"/>
            <w:r>
              <w:t>&gt;</w:t>
            </w:r>
          </w:p>
          <w:p w14:paraId="3F08C248" w14:textId="77777777" w:rsidR="00F936B2" w:rsidRDefault="008D4BAE" w:rsidP="002D2715">
            <w:pPr>
              <w:tabs>
                <w:tab w:val="left" w:pos="284"/>
                <w:tab w:val="left" w:pos="567"/>
                <w:tab w:val="left" w:pos="851"/>
                <w:tab w:val="left" w:pos="1134"/>
                <w:tab w:val="left" w:pos="1418"/>
                <w:tab w:val="left" w:pos="1701"/>
                <w:tab w:val="left" w:pos="1985"/>
              </w:tabs>
              <w:spacing w:before="0" w:after="0"/>
              <w:ind w:left="851" w:hanging="851"/>
            </w:pPr>
            <w:r>
              <w:tab/>
            </w:r>
            <w:r>
              <w:tab/>
              <w:t>&lt;</w:t>
            </w:r>
            <w:proofErr w:type="spellStart"/>
            <w:proofErr w:type="gramStart"/>
            <w:r>
              <w:t>xs:documentation</w:t>
            </w:r>
            <w:proofErr w:type="spellEnd"/>
            <w:proofErr w:type="gramEnd"/>
            <w:r>
              <w:t>&gt;</w:t>
            </w:r>
          </w:p>
          <w:p w14:paraId="59C72919" w14:textId="23F045E4" w:rsidR="008D4BAE" w:rsidRDefault="00F936B2" w:rsidP="002D2715">
            <w:pPr>
              <w:tabs>
                <w:tab w:val="left" w:pos="284"/>
                <w:tab w:val="left" w:pos="567"/>
                <w:tab w:val="left" w:pos="851"/>
                <w:tab w:val="left" w:pos="1134"/>
                <w:tab w:val="left" w:pos="1418"/>
                <w:tab w:val="left" w:pos="1701"/>
                <w:tab w:val="left" w:pos="1985"/>
              </w:tabs>
              <w:spacing w:before="0" w:after="0"/>
              <w:ind w:left="851" w:hanging="851"/>
            </w:pPr>
            <w:r>
              <w:tab/>
            </w:r>
            <w:r>
              <w:tab/>
            </w:r>
            <w:r>
              <w:tab/>
            </w:r>
            <w:r w:rsidR="008D4BAE">
              <w:t>Eine von einem Besitzer, Eigentümer, Nutzer, Händler oder Hersteller angebrachte alphanumerische Kennzeichnung. Beispiele: Inventarnummer, Seriennummer</w:t>
            </w:r>
          </w:p>
          <w:p w14:paraId="34A79B9F" w14:textId="77777777" w:rsidR="008D4BAE" w:rsidRDefault="008D4BAE" w:rsidP="008D4BAE">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xs:documentation</w:t>
            </w:r>
            <w:proofErr w:type="spellEnd"/>
            <w:proofErr w:type="gramEnd"/>
            <w:r>
              <w:t>&gt;</w:t>
            </w:r>
          </w:p>
          <w:p w14:paraId="6E716DE2" w14:textId="77777777" w:rsidR="008D4BAE" w:rsidRDefault="008D4BAE" w:rsidP="008D4BAE">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xs:annotation</w:t>
            </w:r>
            <w:proofErr w:type="spellEnd"/>
            <w:proofErr w:type="gramEnd"/>
            <w:r>
              <w:t>&gt;</w:t>
            </w:r>
          </w:p>
          <w:p w14:paraId="73E2AD97" w14:textId="2F5D4849" w:rsidR="008D4BAE" w:rsidRDefault="008D4BAE" w:rsidP="008D4BAE">
            <w:pPr>
              <w:tabs>
                <w:tab w:val="left" w:pos="284"/>
                <w:tab w:val="left" w:pos="567"/>
                <w:tab w:val="left" w:pos="851"/>
                <w:tab w:val="left" w:pos="1134"/>
                <w:tab w:val="left" w:pos="1418"/>
                <w:tab w:val="left" w:pos="1701"/>
                <w:tab w:val="left" w:pos="1985"/>
              </w:tabs>
              <w:spacing w:before="0" w:after="0"/>
            </w:pPr>
            <w:r>
              <w:lastRenderedPageBreak/>
              <w:tab/>
              <w:t>&lt;</w:t>
            </w:r>
            <w:proofErr w:type="spellStart"/>
            <w:proofErr w:type="gramStart"/>
            <w:r>
              <w:t>xs:sequence</w:t>
            </w:r>
            <w:proofErr w:type="spellEnd"/>
            <w:proofErr w:type="gramEnd"/>
            <w:r>
              <w:t>&gt;</w:t>
            </w:r>
          </w:p>
          <w:p w14:paraId="5A2A63E1" w14:textId="3C57FC30" w:rsidR="008D4BAE" w:rsidRDefault="008D4BAE" w:rsidP="008D4BAE">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xs:element</w:t>
            </w:r>
            <w:proofErr w:type="spellEnd"/>
            <w:proofErr w:type="gramEnd"/>
            <w:r>
              <w:t xml:space="preserve"> </w:t>
            </w:r>
            <w:proofErr w:type="spellStart"/>
            <w:r>
              <w:t>name</w:t>
            </w:r>
            <w:proofErr w:type="spellEnd"/>
            <w:r>
              <w:t>="</w:t>
            </w:r>
            <w:proofErr w:type="spellStart"/>
            <w:r>
              <w:t>nummer</w:t>
            </w:r>
            <w:proofErr w:type="spellEnd"/>
            <w:r>
              <w:t xml:space="preserve">" </w:t>
            </w:r>
            <w:proofErr w:type="spellStart"/>
            <w:r>
              <w:t>minOccurs</w:t>
            </w:r>
            <w:proofErr w:type="spellEnd"/>
            <w:r>
              <w:t>="0" type="</w:t>
            </w:r>
            <w:proofErr w:type="spellStart"/>
            <w:r>
              <w:t>xs:string</w:t>
            </w:r>
            <w:proofErr w:type="spellEnd"/>
            <w:r>
              <w:t>"&gt;</w:t>
            </w:r>
          </w:p>
          <w:p w14:paraId="2746897A" w14:textId="72B3B16E"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xs:annotation</w:t>
            </w:r>
            <w:proofErr w:type="spellEnd"/>
            <w:proofErr w:type="gramEnd"/>
            <w:r>
              <w:t>&gt;</w:t>
            </w:r>
          </w:p>
          <w:p w14:paraId="5814E5E2" w14:textId="1A8B9D9C"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xs:appinfo</w:t>
            </w:r>
            <w:proofErr w:type="spellEnd"/>
            <w:proofErr w:type="gramEnd"/>
            <w:r>
              <w:t>&gt;</w:t>
            </w:r>
          </w:p>
          <w:p w14:paraId="34C403C4" w14:textId="65368CF1"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r>
            <w:r>
              <w:tab/>
            </w:r>
            <w:r>
              <w:tab/>
              <w:t>&lt;</w:t>
            </w:r>
            <w:proofErr w:type="spellStart"/>
            <w:r>
              <w:t>implementationHint</w:t>
            </w:r>
            <w:proofErr w:type="spellEnd"/>
            <w:r>
              <w:t>&gt;Mindestfeldlänge=50&lt;/</w:t>
            </w:r>
            <w:proofErr w:type="spellStart"/>
            <w:r>
              <w:t>implementationHint</w:t>
            </w:r>
            <w:proofErr w:type="spellEnd"/>
            <w:r>
              <w:t>&gt;</w:t>
            </w:r>
          </w:p>
          <w:p w14:paraId="5ED148EC" w14:textId="69DCA0C3"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xs:appinfo</w:t>
            </w:r>
            <w:proofErr w:type="spellEnd"/>
            <w:proofErr w:type="gramEnd"/>
            <w:r>
              <w:t>&gt;</w:t>
            </w:r>
          </w:p>
          <w:p w14:paraId="23E9636B" w14:textId="3F2BDC1D" w:rsidR="008D4BAE" w:rsidRDefault="008D4BAE" w:rsidP="002D2715">
            <w:pPr>
              <w:tabs>
                <w:tab w:val="left" w:pos="284"/>
                <w:tab w:val="left" w:pos="567"/>
                <w:tab w:val="left" w:pos="851"/>
                <w:tab w:val="left" w:pos="1134"/>
                <w:tab w:val="left" w:pos="1418"/>
                <w:tab w:val="left" w:pos="1701"/>
                <w:tab w:val="left" w:pos="1985"/>
              </w:tabs>
              <w:spacing w:before="0" w:after="0"/>
              <w:ind w:left="1418" w:hanging="1418"/>
            </w:pPr>
            <w:r>
              <w:tab/>
            </w:r>
            <w:r>
              <w:tab/>
            </w:r>
            <w:r>
              <w:tab/>
            </w:r>
            <w:r>
              <w:tab/>
              <w:t>&lt;</w:t>
            </w:r>
            <w:proofErr w:type="spellStart"/>
            <w:proofErr w:type="gramStart"/>
            <w:r>
              <w:t>xs:documentation</w:t>
            </w:r>
            <w:proofErr w:type="spellEnd"/>
            <w:proofErr w:type="gramEnd"/>
            <w:r>
              <w:t>&gt;Alphanumerische Darstellung der Nummer. Beispiel: M0104579</w:t>
            </w:r>
          </w:p>
          <w:p w14:paraId="7A8BA08D" w14:textId="1F3CA4CB"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xs:documentation</w:t>
            </w:r>
            <w:proofErr w:type="spellEnd"/>
            <w:proofErr w:type="gramEnd"/>
            <w:r>
              <w:t>&gt;</w:t>
            </w:r>
          </w:p>
          <w:p w14:paraId="599B289F" w14:textId="604EC37A"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xs:annotation</w:t>
            </w:r>
            <w:proofErr w:type="spellEnd"/>
            <w:proofErr w:type="gramEnd"/>
            <w:r>
              <w:t>&gt;</w:t>
            </w:r>
          </w:p>
          <w:p w14:paraId="30724F14" w14:textId="59445D23" w:rsidR="008D4BAE" w:rsidRDefault="008D4BAE" w:rsidP="008D4BAE">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xs:element</w:t>
            </w:r>
            <w:proofErr w:type="spellEnd"/>
            <w:proofErr w:type="gramEnd"/>
            <w:r>
              <w:t>&gt;</w:t>
            </w:r>
          </w:p>
          <w:p w14:paraId="2C507AA6" w14:textId="150A9A32" w:rsidR="008D4BAE" w:rsidRDefault="008D4BAE" w:rsidP="008D4BAE">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xs:element</w:t>
            </w:r>
            <w:proofErr w:type="spellEnd"/>
            <w:proofErr w:type="gramEnd"/>
            <w:r>
              <w:t xml:space="preserve"> </w:t>
            </w:r>
            <w:proofErr w:type="spellStart"/>
            <w:r>
              <w:t>name</w:t>
            </w:r>
            <w:proofErr w:type="spellEnd"/>
            <w:r>
              <w:t>="</w:t>
            </w:r>
            <w:proofErr w:type="spellStart"/>
            <w:r>
              <w:t>bezeichnung</w:t>
            </w:r>
            <w:proofErr w:type="spellEnd"/>
            <w:r>
              <w:t xml:space="preserve">" </w:t>
            </w:r>
            <w:proofErr w:type="spellStart"/>
            <w:r>
              <w:t>minOccurs</w:t>
            </w:r>
            <w:proofErr w:type="spellEnd"/>
            <w:r>
              <w:t>="0" type="</w:t>
            </w:r>
            <w:proofErr w:type="spellStart"/>
            <w:r>
              <w:t>xs:string</w:t>
            </w:r>
            <w:proofErr w:type="spellEnd"/>
            <w:r>
              <w:t>"&gt;</w:t>
            </w:r>
          </w:p>
          <w:p w14:paraId="267DF79E" w14:textId="57A824B3"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xs:annotation</w:t>
            </w:r>
            <w:proofErr w:type="spellEnd"/>
            <w:proofErr w:type="gramEnd"/>
            <w:r>
              <w:t>&gt;</w:t>
            </w:r>
          </w:p>
          <w:p w14:paraId="49911C8C" w14:textId="07DA38DD"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xs:appinfo</w:t>
            </w:r>
            <w:proofErr w:type="spellEnd"/>
            <w:proofErr w:type="gramEnd"/>
            <w:r>
              <w:t>&gt;</w:t>
            </w:r>
          </w:p>
          <w:p w14:paraId="5F0110E2" w14:textId="5578DF26"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r>
            <w:r>
              <w:tab/>
            </w:r>
            <w:r>
              <w:tab/>
              <w:t>&lt;</w:t>
            </w:r>
            <w:proofErr w:type="spellStart"/>
            <w:r>
              <w:t>implementationHint</w:t>
            </w:r>
            <w:proofErr w:type="spellEnd"/>
            <w:r>
              <w:t>&gt;Mindestfeldlänge=100&lt;/</w:t>
            </w:r>
            <w:proofErr w:type="spellStart"/>
            <w:r>
              <w:t>implementationHint</w:t>
            </w:r>
            <w:proofErr w:type="spellEnd"/>
            <w:r>
              <w:t>&gt;</w:t>
            </w:r>
          </w:p>
          <w:p w14:paraId="46F188C4" w14:textId="307A0870"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xs:appinfo</w:t>
            </w:r>
            <w:proofErr w:type="spellEnd"/>
            <w:proofErr w:type="gramEnd"/>
            <w:r>
              <w:t>&gt;</w:t>
            </w:r>
          </w:p>
          <w:p w14:paraId="0CD8FB10" w14:textId="6281C700" w:rsidR="008D4BAE" w:rsidRDefault="008D4BAE" w:rsidP="002D2715">
            <w:pPr>
              <w:tabs>
                <w:tab w:val="left" w:pos="284"/>
                <w:tab w:val="left" w:pos="567"/>
                <w:tab w:val="left" w:pos="851"/>
                <w:tab w:val="left" w:pos="1134"/>
                <w:tab w:val="left" w:pos="1418"/>
                <w:tab w:val="left" w:pos="1701"/>
                <w:tab w:val="left" w:pos="1985"/>
              </w:tabs>
              <w:spacing w:before="0" w:after="0"/>
              <w:ind w:left="1418" w:hanging="1418"/>
            </w:pPr>
            <w:r>
              <w:tab/>
            </w:r>
            <w:r>
              <w:tab/>
            </w:r>
            <w:r>
              <w:tab/>
            </w:r>
            <w:r>
              <w:tab/>
              <w:t>&lt;</w:t>
            </w:r>
            <w:proofErr w:type="spellStart"/>
            <w:proofErr w:type="gramStart"/>
            <w:r>
              <w:t>xs:documentation</w:t>
            </w:r>
            <w:proofErr w:type="spellEnd"/>
            <w:proofErr w:type="gramEnd"/>
            <w:r>
              <w:t>&gt;Bezeichnung der numerischen Kennzeichnung. Beispiel: Inventarnummer</w:t>
            </w:r>
          </w:p>
          <w:p w14:paraId="67039D89" w14:textId="6A50C904"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xs:documentation</w:t>
            </w:r>
            <w:proofErr w:type="spellEnd"/>
            <w:proofErr w:type="gramEnd"/>
            <w:r>
              <w:t>&gt;</w:t>
            </w:r>
          </w:p>
          <w:p w14:paraId="10BF8284" w14:textId="76290463"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xs:annotation</w:t>
            </w:r>
            <w:proofErr w:type="spellEnd"/>
            <w:proofErr w:type="gramEnd"/>
            <w:r>
              <w:t>&gt;</w:t>
            </w:r>
          </w:p>
          <w:p w14:paraId="1DFEAB17" w14:textId="1EC334E4" w:rsidR="008D4BAE" w:rsidRDefault="008D4BAE" w:rsidP="008D4BAE">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xs:element</w:t>
            </w:r>
            <w:proofErr w:type="spellEnd"/>
            <w:proofErr w:type="gramEnd"/>
            <w:r>
              <w:t>&gt;</w:t>
            </w:r>
          </w:p>
          <w:p w14:paraId="4DF6607B" w14:textId="01141801" w:rsidR="008D4BAE" w:rsidRDefault="008D4BAE" w:rsidP="002D2715">
            <w:pPr>
              <w:tabs>
                <w:tab w:val="left" w:pos="284"/>
                <w:tab w:val="left" w:pos="567"/>
                <w:tab w:val="left" w:pos="851"/>
                <w:tab w:val="left" w:pos="1134"/>
                <w:tab w:val="left" w:pos="1418"/>
                <w:tab w:val="left" w:pos="1701"/>
                <w:tab w:val="left" w:pos="1985"/>
              </w:tabs>
              <w:spacing w:before="0" w:after="0"/>
              <w:ind w:left="851" w:hanging="851"/>
            </w:pPr>
            <w:r>
              <w:tab/>
            </w:r>
            <w:r>
              <w:tab/>
              <w:t>&lt;</w:t>
            </w:r>
            <w:proofErr w:type="spellStart"/>
            <w:proofErr w:type="gramStart"/>
            <w:r>
              <w:t>xs:element</w:t>
            </w:r>
            <w:proofErr w:type="spellEnd"/>
            <w:proofErr w:type="gramEnd"/>
            <w:r>
              <w:t xml:space="preserve"> </w:t>
            </w:r>
            <w:proofErr w:type="spellStart"/>
            <w:r>
              <w:t>name</w:t>
            </w:r>
            <w:proofErr w:type="spellEnd"/>
            <w:r>
              <w:t>="</w:t>
            </w:r>
            <w:proofErr w:type="spellStart"/>
            <w:r>
              <w:t>individualnummer</w:t>
            </w:r>
            <w:proofErr w:type="spellEnd"/>
            <w:r>
              <w:t xml:space="preserve">" </w:t>
            </w:r>
            <w:proofErr w:type="spellStart"/>
            <w:r>
              <w:t>minOccurs</w:t>
            </w:r>
            <w:proofErr w:type="spellEnd"/>
            <w:r>
              <w:t>="0" type="xpolizei:KatalogCode217"&gt;</w:t>
            </w:r>
          </w:p>
          <w:p w14:paraId="7FE02153" w14:textId="6F5351AE"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xs:annotation</w:t>
            </w:r>
            <w:proofErr w:type="spellEnd"/>
            <w:proofErr w:type="gramEnd"/>
            <w:r>
              <w:t>&gt;</w:t>
            </w:r>
          </w:p>
          <w:p w14:paraId="39F2E979" w14:textId="77777777" w:rsidR="00F936B2" w:rsidRDefault="008D4BAE" w:rsidP="002D2715">
            <w:pPr>
              <w:tabs>
                <w:tab w:val="left" w:pos="284"/>
                <w:tab w:val="left" w:pos="567"/>
                <w:tab w:val="left" w:pos="851"/>
                <w:tab w:val="left" w:pos="1134"/>
                <w:tab w:val="left" w:pos="1418"/>
                <w:tab w:val="left" w:pos="1701"/>
                <w:tab w:val="left" w:pos="1985"/>
              </w:tabs>
              <w:spacing w:before="0" w:after="0"/>
              <w:ind w:left="1418" w:hanging="1418"/>
            </w:pPr>
            <w:r>
              <w:tab/>
            </w:r>
            <w:r>
              <w:tab/>
            </w:r>
            <w:r>
              <w:tab/>
            </w:r>
            <w:r>
              <w:tab/>
              <w:t>&lt;</w:t>
            </w:r>
            <w:proofErr w:type="spellStart"/>
            <w:proofErr w:type="gramStart"/>
            <w:r>
              <w:t>xs:documentation</w:t>
            </w:r>
            <w:proofErr w:type="spellEnd"/>
            <w:proofErr w:type="gramEnd"/>
            <w:r>
              <w:t>&gt;</w:t>
            </w:r>
          </w:p>
          <w:p w14:paraId="336AACB4" w14:textId="68644F82" w:rsidR="008D4BAE" w:rsidRDefault="00F936B2" w:rsidP="002D2715">
            <w:pPr>
              <w:tabs>
                <w:tab w:val="left" w:pos="284"/>
                <w:tab w:val="left" w:pos="567"/>
                <w:tab w:val="left" w:pos="851"/>
                <w:tab w:val="left" w:pos="1134"/>
                <w:tab w:val="left" w:pos="1418"/>
                <w:tab w:val="left" w:pos="1701"/>
                <w:tab w:val="left" w:pos="1985"/>
              </w:tabs>
              <w:spacing w:before="0" w:after="0"/>
              <w:ind w:left="1418" w:hanging="1418"/>
            </w:pPr>
            <w:r>
              <w:tab/>
            </w:r>
            <w:r>
              <w:tab/>
            </w:r>
            <w:r>
              <w:tab/>
            </w:r>
            <w:r>
              <w:tab/>
            </w:r>
            <w:r>
              <w:tab/>
            </w:r>
            <w:r w:rsidR="008D4BAE">
              <w:t>Angabe, ob es sich bei der Nummer um eine Individualnummer handelt.</w:t>
            </w:r>
          </w:p>
          <w:p w14:paraId="546B7AC4" w14:textId="256821C3"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xs:documentation</w:t>
            </w:r>
            <w:proofErr w:type="spellEnd"/>
            <w:proofErr w:type="gramEnd"/>
            <w:r>
              <w:t>&gt;</w:t>
            </w:r>
          </w:p>
          <w:p w14:paraId="3A5196BB" w14:textId="3197BE31" w:rsidR="008D4BAE" w:rsidRDefault="008D4BAE" w:rsidP="008D4BAE">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xs:annotation</w:t>
            </w:r>
            <w:proofErr w:type="spellEnd"/>
            <w:proofErr w:type="gramEnd"/>
            <w:r>
              <w:t>&gt;</w:t>
            </w:r>
          </w:p>
          <w:p w14:paraId="6710627E" w14:textId="0CC71C51" w:rsidR="008D4BAE" w:rsidRDefault="008D4BAE" w:rsidP="008D4BAE">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xs:element</w:t>
            </w:r>
            <w:proofErr w:type="spellEnd"/>
            <w:proofErr w:type="gramEnd"/>
            <w:r>
              <w:t>&gt;</w:t>
            </w:r>
          </w:p>
          <w:p w14:paraId="7A9F5E73" w14:textId="4D960599" w:rsidR="008D4BAE" w:rsidRDefault="008D4BAE" w:rsidP="008D4BAE">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xs:sequence</w:t>
            </w:r>
            <w:proofErr w:type="spellEnd"/>
            <w:proofErr w:type="gramEnd"/>
            <w:r>
              <w:t>&gt;</w:t>
            </w:r>
          </w:p>
          <w:p w14:paraId="6BE84BC3" w14:textId="34ACA077" w:rsidR="008D4BAE" w:rsidRDefault="008D4BAE" w:rsidP="002D2715">
            <w:pPr>
              <w:tabs>
                <w:tab w:val="left" w:pos="284"/>
                <w:tab w:val="left" w:pos="567"/>
                <w:tab w:val="left" w:pos="851"/>
                <w:tab w:val="left" w:pos="1134"/>
                <w:tab w:val="left" w:pos="1418"/>
                <w:tab w:val="left" w:pos="1701"/>
                <w:tab w:val="left" w:pos="1985"/>
              </w:tabs>
              <w:spacing w:before="0" w:after="0"/>
            </w:pPr>
            <w:r>
              <w:t>&lt;/</w:t>
            </w:r>
            <w:proofErr w:type="spellStart"/>
            <w:proofErr w:type="gramStart"/>
            <w:r>
              <w:t>xs:complexType</w:t>
            </w:r>
            <w:proofErr w:type="spellEnd"/>
            <w:proofErr w:type="gramEnd"/>
            <w:r>
              <w:t>&gt;</w:t>
            </w:r>
          </w:p>
        </w:tc>
      </w:tr>
    </w:tbl>
    <w:p w14:paraId="2ADB620C" w14:textId="77777777" w:rsidR="00D65479" w:rsidRDefault="00D65479" w:rsidP="002760CC"/>
    <w:p w14:paraId="69867723" w14:textId="6C97F6B9" w:rsidR="00F033EF" w:rsidRDefault="00F033EF" w:rsidP="00BA7CA4">
      <w:pPr>
        <w:pStyle w:val="berschrift4"/>
      </w:pPr>
      <w:bookmarkStart w:id="163" w:name="_Ref161688936"/>
      <w:r>
        <w:t xml:space="preserve">Zusätzliche Angaben in </w:t>
      </w:r>
      <w:proofErr w:type="spellStart"/>
      <w:r>
        <w:t>Beziehung_Person_Straftat</w:t>
      </w:r>
      <w:bookmarkEnd w:id="163"/>
      <w:proofErr w:type="spellEnd"/>
    </w:p>
    <w:p w14:paraId="1CE0F77E" w14:textId="3C4D985F" w:rsidR="00BA7CA4" w:rsidRDefault="00BA7CA4" w:rsidP="00BA7CA4">
      <w:pPr>
        <w:rPr>
          <w:lang w:eastAsia="zh-CN"/>
        </w:rPr>
      </w:pPr>
      <w:bookmarkStart w:id="164" w:name="_Hlk161687477"/>
      <w:r>
        <w:rPr>
          <w:lang w:eastAsia="zh-CN"/>
        </w:rPr>
        <w:t xml:space="preserve">In der </w:t>
      </w:r>
      <w:proofErr w:type="spellStart"/>
      <w:r>
        <w:rPr>
          <w:lang w:eastAsia="zh-CN"/>
        </w:rPr>
        <w:t>Beziehung_Person_Straftat</w:t>
      </w:r>
      <w:proofErr w:type="spellEnd"/>
      <w:r>
        <w:rPr>
          <w:lang w:eastAsia="zh-CN"/>
        </w:rPr>
        <w:t xml:space="preserve"> müssen drei zusätzliche Angaben als projektspezifischen Erweiterungen für dAPJ hinzugefügt werden:</w:t>
      </w:r>
    </w:p>
    <w:bookmarkEnd w:id="164"/>
    <w:p w14:paraId="7C478CF6" w14:textId="77777777" w:rsidR="00BA7CA4" w:rsidRDefault="00BA7CA4" w:rsidP="00BA7CA4">
      <w:pPr>
        <w:pStyle w:val="Aufzhlung"/>
      </w:pPr>
      <w:r>
        <w:t>zusätzliches Element &lt;justizaktenzeichen&gt;</w:t>
      </w:r>
    </w:p>
    <w:p w14:paraId="3A834B39" w14:textId="77777777" w:rsidR="00BA7CA4" w:rsidRDefault="00BA7CA4" w:rsidP="00BA7CA4">
      <w:pPr>
        <w:pStyle w:val="Aufzhlung"/>
      </w:pPr>
      <w:r>
        <w:t>zusätzliches Element &lt;</w:t>
      </w:r>
      <w:proofErr w:type="spellStart"/>
      <w:r>
        <w:t>erledigung</w:t>
      </w:r>
      <w:proofErr w:type="spellEnd"/>
      <w:r>
        <w:t>&gt;</w:t>
      </w:r>
    </w:p>
    <w:p w14:paraId="5D6E6EF2" w14:textId="59E99456" w:rsidR="00BA7CA4" w:rsidRDefault="00BA7CA4" w:rsidP="002D2715">
      <w:pPr>
        <w:pStyle w:val="Aufzhlung"/>
      </w:pPr>
      <w:r>
        <w:t>zusätzliches Element &lt;</w:t>
      </w:r>
      <w:proofErr w:type="spellStart"/>
      <w:r>
        <w:t>entscheidung</w:t>
      </w:r>
      <w:proofErr w:type="spellEnd"/>
      <w:r>
        <w:t>&gt;</w:t>
      </w:r>
    </w:p>
    <w:p w14:paraId="75190F57" w14:textId="77777777" w:rsidR="00BA7CA4" w:rsidRPr="002D2715" w:rsidRDefault="00BA7CA4" w:rsidP="002D2715">
      <w:pPr>
        <w:rPr>
          <w:lang w:eastAsia="zh-CN"/>
        </w:rPr>
      </w:pPr>
    </w:p>
    <w:tbl>
      <w:tblPr>
        <w:tblStyle w:val="Tabellenraster"/>
        <w:tblW w:w="0" w:type="auto"/>
        <w:tblCellMar>
          <w:top w:w="57" w:type="dxa"/>
          <w:bottom w:w="57" w:type="dxa"/>
        </w:tblCellMar>
        <w:tblLook w:val="04A0" w:firstRow="1" w:lastRow="0" w:firstColumn="1" w:lastColumn="0" w:noHBand="0" w:noVBand="1"/>
      </w:tblPr>
      <w:tblGrid>
        <w:gridCol w:w="1696"/>
        <w:gridCol w:w="7932"/>
      </w:tblGrid>
      <w:tr w:rsidR="008B64AC" w:rsidRPr="00A91284" w14:paraId="352F07F4" w14:textId="77777777" w:rsidTr="002D2715">
        <w:tc>
          <w:tcPr>
            <w:tcW w:w="1696" w:type="dxa"/>
          </w:tcPr>
          <w:p w14:paraId="5DCE3B56" w14:textId="77777777" w:rsidR="008B64AC" w:rsidRPr="002D2715" w:rsidRDefault="008B64AC" w:rsidP="002D2715">
            <w:pPr>
              <w:keepNext/>
              <w:spacing w:before="0" w:after="0"/>
              <w:rPr>
                <w:b/>
              </w:rPr>
            </w:pPr>
            <w:r w:rsidRPr="002D2715">
              <w:rPr>
                <w:b/>
              </w:rPr>
              <w:lastRenderedPageBreak/>
              <w:t>Anpassung:</w:t>
            </w:r>
          </w:p>
        </w:tc>
        <w:tc>
          <w:tcPr>
            <w:tcW w:w="7932" w:type="dxa"/>
          </w:tcPr>
          <w:p w14:paraId="4BC73AFE" w14:textId="77777777" w:rsidR="008B64AC" w:rsidRPr="00A91284" w:rsidRDefault="008B64AC" w:rsidP="008B64AC">
            <w:pPr>
              <w:spacing w:before="0" w:after="0"/>
            </w:pPr>
            <w:r w:rsidRPr="00A91284">
              <w:t>zusätzliches Element &lt;</w:t>
            </w:r>
            <w:proofErr w:type="spellStart"/>
            <w:r w:rsidRPr="00A91284">
              <w:t>justizkennzeichen</w:t>
            </w:r>
            <w:proofErr w:type="spellEnd"/>
            <w:r w:rsidRPr="00A91284">
              <w:t>&gt;</w:t>
            </w:r>
          </w:p>
        </w:tc>
      </w:tr>
      <w:tr w:rsidR="008B64AC" w:rsidRPr="00A91284" w14:paraId="460F5034" w14:textId="77777777" w:rsidTr="002D2715">
        <w:tc>
          <w:tcPr>
            <w:tcW w:w="1696" w:type="dxa"/>
          </w:tcPr>
          <w:p w14:paraId="6850E1C5" w14:textId="77777777" w:rsidR="008B64AC" w:rsidRPr="002D2715" w:rsidRDefault="008B64AC" w:rsidP="008B64AC">
            <w:pPr>
              <w:spacing w:before="0" w:after="0"/>
              <w:rPr>
                <w:b/>
              </w:rPr>
            </w:pPr>
            <w:r w:rsidRPr="002D2715">
              <w:rPr>
                <w:b/>
              </w:rPr>
              <w:t>Betroffene KA-Nachrichten:</w:t>
            </w:r>
          </w:p>
        </w:tc>
        <w:tc>
          <w:tcPr>
            <w:tcW w:w="7932" w:type="dxa"/>
          </w:tcPr>
          <w:p w14:paraId="01F2435F" w14:textId="77777777" w:rsidR="008B64AC" w:rsidRPr="00A91284" w:rsidRDefault="008B64AC" w:rsidP="008B64AC">
            <w:pPr>
              <w:spacing w:before="0" w:after="0"/>
            </w:pPr>
            <w:r w:rsidRPr="00A91284">
              <w:t>JP01, JP06, JP08, JP09, JP15</w:t>
            </w:r>
          </w:p>
        </w:tc>
      </w:tr>
      <w:tr w:rsidR="008B64AC" w:rsidRPr="00A91284" w14:paraId="1B9347C8" w14:textId="77777777" w:rsidTr="002D2715">
        <w:tc>
          <w:tcPr>
            <w:tcW w:w="1696" w:type="dxa"/>
          </w:tcPr>
          <w:p w14:paraId="5484B9AD" w14:textId="77777777" w:rsidR="008B64AC" w:rsidRPr="002D2715" w:rsidRDefault="008B64AC" w:rsidP="008B64AC">
            <w:pPr>
              <w:spacing w:before="0" w:after="0"/>
              <w:rPr>
                <w:b/>
              </w:rPr>
            </w:pPr>
            <w:r w:rsidRPr="002D2715">
              <w:rPr>
                <w:b/>
              </w:rPr>
              <w:t>Beschreibung:</w:t>
            </w:r>
          </w:p>
        </w:tc>
        <w:tc>
          <w:tcPr>
            <w:tcW w:w="7932" w:type="dxa"/>
          </w:tcPr>
          <w:p w14:paraId="02D40A14" w14:textId="3553D157" w:rsidR="008B64AC" w:rsidRPr="00A91284" w:rsidRDefault="007A0286" w:rsidP="008B64AC">
            <w:pPr>
              <w:spacing w:before="0" w:after="0"/>
            </w:pPr>
            <w:r>
              <w:t>Die Justiz verwendet ein Justiz-Aktenzeichen pro Person (Beschuldigtem) und Straftat. Daher muss in XPolizei die Angabe zum Justiz-Aktenzeichen als Element in der Beziehung zwischen Person und Straftat abgelegt werden.</w:t>
            </w:r>
          </w:p>
        </w:tc>
      </w:tr>
      <w:tr w:rsidR="007A0286" w:rsidRPr="00A91284" w14:paraId="37641ED3" w14:textId="77777777" w:rsidTr="007A0286">
        <w:tc>
          <w:tcPr>
            <w:tcW w:w="1696" w:type="dxa"/>
          </w:tcPr>
          <w:p w14:paraId="7B176EC1" w14:textId="4248E5B9" w:rsidR="007A0286" w:rsidRPr="002D2715" w:rsidRDefault="007A0286" w:rsidP="002D2715">
            <w:pPr>
              <w:tabs>
                <w:tab w:val="left" w:pos="284"/>
                <w:tab w:val="left" w:pos="567"/>
                <w:tab w:val="left" w:pos="851"/>
                <w:tab w:val="left" w:pos="1134"/>
                <w:tab w:val="left" w:pos="1418"/>
                <w:tab w:val="left" w:pos="1701"/>
                <w:tab w:val="left" w:pos="1985"/>
              </w:tabs>
              <w:spacing w:before="0" w:after="0"/>
              <w:rPr>
                <w:b/>
              </w:rPr>
            </w:pPr>
            <w:r>
              <w:rPr>
                <w:b/>
              </w:rPr>
              <w:t>XML-Struktur</w:t>
            </w:r>
          </w:p>
        </w:tc>
        <w:tc>
          <w:tcPr>
            <w:tcW w:w="7932" w:type="dxa"/>
          </w:tcPr>
          <w:p w14:paraId="35CE1353" w14:textId="79D82423" w:rsidR="007A0286" w:rsidRDefault="007A0286" w:rsidP="002D2715">
            <w:pPr>
              <w:tabs>
                <w:tab w:val="left" w:pos="284"/>
                <w:tab w:val="left" w:pos="567"/>
                <w:tab w:val="left" w:pos="851"/>
                <w:tab w:val="left" w:pos="1134"/>
                <w:tab w:val="left" w:pos="1418"/>
                <w:tab w:val="left" w:pos="1701"/>
                <w:tab w:val="left" w:pos="1985"/>
              </w:tabs>
              <w:spacing w:before="0" w:after="0"/>
            </w:pPr>
            <w:r>
              <w:t>&lt;</w:t>
            </w:r>
            <w:proofErr w:type="spellStart"/>
            <w:proofErr w:type="gramStart"/>
            <w:r w:rsidR="006845EC">
              <w:t>xpolizei:</w:t>
            </w:r>
            <w:r>
              <w:t>fachdaten</w:t>
            </w:r>
            <w:proofErr w:type="spellEnd"/>
            <w:proofErr w:type="gramEnd"/>
            <w:r>
              <w:t>&gt;</w:t>
            </w:r>
          </w:p>
          <w:p w14:paraId="448CCDAD" w14:textId="11D5572F" w:rsidR="007A0286" w:rsidRDefault="007A0286" w:rsidP="002D2715">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rsidR="006845EC">
              <w:t>xpolizei:</w:t>
            </w:r>
            <w:r>
              <w:t>beziehungen</w:t>
            </w:r>
            <w:proofErr w:type="spellEnd"/>
            <w:proofErr w:type="gramEnd"/>
            <w:r>
              <w:t>&gt;</w:t>
            </w:r>
          </w:p>
          <w:p w14:paraId="057ECDD1" w14:textId="7F35E5C7" w:rsidR="007A0286" w:rsidRDefault="007A0286" w:rsidP="002D2715">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rsidR="006845EC">
              <w:t>xpolizei:</w:t>
            </w:r>
            <w:r>
              <w:t>beziehung</w:t>
            </w:r>
            <w:proofErr w:type="gramEnd"/>
            <w:r>
              <w:t>_person_straftat</w:t>
            </w:r>
            <w:proofErr w:type="spellEnd"/>
            <w:r>
              <w:t>&gt;</w:t>
            </w:r>
          </w:p>
          <w:p w14:paraId="41FF9922" w14:textId="78B17FA0" w:rsidR="00DE6B24" w:rsidRPr="008F7055" w:rsidRDefault="00DE6B24" w:rsidP="00DE6B24">
            <w:pPr>
              <w:tabs>
                <w:tab w:val="left" w:pos="284"/>
                <w:tab w:val="left" w:pos="567"/>
                <w:tab w:val="left" w:pos="851"/>
                <w:tab w:val="left" w:pos="1134"/>
                <w:tab w:val="left" w:pos="1418"/>
                <w:tab w:val="left" w:pos="1701"/>
                <w:tab w:val="left" w:pos="1985"/>
              </w:tabs>
              <w:spacing w:before="0" w:after="0"/>
              <w:rPr>
                <w:b/>
              </w:rPr>
            </w:pPr>
            <w:r w:rsidRPr="008F7055">
              <w:rPr>
                <w:b/>
              </w:rPr>
              <w:tab/>
            </w:r>
            <w:r w:rsidRPr="008F7055">
              <w:rPr>
                <w:b/>
              </w:rPr>
              <w:tab/>
            </w:r>
            <w:r w:rsidRPr="008F7055">
              <w:rPr>
                <w:b/>
              </w:rPr>
              <w:tab/>
              <w:t>&lt;</w:t>
            </w:r>
            <w:proofErr w:type="spellStart"/>
            <w:proofErr w:type="gramStart"/>
            <w:r w:rsidR="006845EC" w:rsidRPr="006845EC">
              <w:rPr>
                <w:b/>
              </w:rPr>
              <w:t>xpolizei:</w:t>
            </w:r>
            <w:r w:rsidRPr="008F7055">
              <w:rPr>
                <w:b/>
              </w:rPr>
              <w:t>benutzerInhalt</w:t>
            </w:r>
            <w:proofErr w:type="spellEnd"/>
            <w:proofErr w:type="gramEnd"/>
            <w:r w:rsidRPr="008F7055">
              <w:rPr>
                <w:b/>
              </w:rPr>
              <w:t>&gt;</w:t>
            </w:r>
          </w:p>
          <w:p w14:paraId="1EB37F9E" w14:textId="6B43B21F" w:rsidR="006845EC" w:rsidRDefault="00DE6B24" w:rsidP="00DE6B24">
            <w:pPr>
              <w:tabs>
                <w:tab w:val="left" w:pos="284"/>
                <w:tab w:val="left" w:pos="567"/>
                <w:tab w:val="left" w:pos="851"/>
                <w:tab w:val="left" w:pos="1134"/>
                <w:tab w:val="left" w:pos="1418"/>
                <w:tab w:val="left" w:pos="1701"/>
                <w:tab w:val="left" w:pos="1985"/>
              </w:tabs>
              <w:spacing w:before="0" w:after="0"/>
              <w:rPr>
                <w:b/>
              </w:rPr>
            </w:pPr>
            <w:r w:rsidRPr="008F7055">
              <w:rPr>
                <w:b/>
              </w:rPr>
              <w:tab/>
            </w:r>
            <w:r w:rsidRPr="008F7055">
              <w:rPr>
                <w:b/>
              </w:rPr>
              <w:tab/>
            </w:r>
            <w:r w:rsidRPr="008F7055">
              <w:rPr>
                <w:b/>
              </w:rPr>
              <w:tab/>
            </w:r>
            <w:r w:rsidRPr="008F7055">
              <w:rPr>
                <w:b/>
              </w:rPr>
              <w:tab/>
            </w:r>
            <w:r w:rsidRPr="008F7055">
              <w:rPr>
                <w:b/>
                <w:sz w:val="20"/>
              </w:rPr>
              <w:t>&lt;</w:t>
            </w:r>
            <w:proofErr w:type="gramStart"/>
            <w:r w:rsidR="006845EC" w:rsidRPr="008F7055">
              <w:rPr>
                <w:b/>
                <w:sz w:val="20"/>
              </w:rPr>
              <w:t>dapj:</w:t>
            </w:r>
            <w:r w:rsidRPr="008F7055">
              <w:rPr>
                <w:b/>
                <w:sz w:val="20"/>
              </w:rPr>
              <w:t>projektspezifischeUebergangsloesung</w:t>
            </w:r>
            <w:proofErr w:type="gramEnd"/>
            <w:r w:rsidRPr="008F7055">
              <w:rPr>
                <w:b/>
                <w:sz w:val="20"/>
              </w:rPr>
              <w:t>_Beziehung_Person_Straf</w:t>
            </w:r>
            <w:r w:rsidR="006845EC" w:rsidRPr="008F7055">
              <w:rPr>
                <w:b/>
                <w:sz w:val="20"/>
              </w:rPr>
              <w:t>tat</w:t>
            </w:r>
            <w:r w:rsidRPr="008F7055">
              <w:rPr>
                <w:b/>
                <w:sz w:val="20"/>
              </w:rPr>
              <w:t>&gt;</w:t>
            </w:r>
          </w:p>
          <w:p w14:paraId="47EEA252" w14:textId="64C618D5" w:rsidR="007A0286" w:rsidRPr="00DE6B24" w:rsidRDefault="00DE6B24" w:rsidP="00DE6B24">
            <w:pPr>
              <w:tabs>
                <w:tab w:val="left" w:pos="284"/>
                <w:tab w:val="left" w:pos="567"/>
                <w:tab w:val="left" w:pos="851"/>
                <w:tab w:val="left" w:pos="1134"/>
                <w:tab w:val="left" w:pos="1418"/>
                <w:tab w:val="left" w:pos="1701"/>
                <w:tab w:val="left" w:pos="1985"/>
              </w:tabs>
              <w:spacing w:before="0" w:after="0"/>
              <w:rPr>
                <w:b/>
              </w:rPr>
            </w:pPr>
            <w:r w:rsidRPr="0033332F">
              <w:rPr>
                <w:b/>
              </w:rPr>
              <w:tab/>
            </w:r>
            <w:r w:rsidRPr="0033332F">
              <w:rPr>
                <w:b/>
              </w:rPr>
              <w:tab/>
            </w:r>
            <w:r w:rsidR="007A0286" w:rsidRPr="0033332F">
              <w:rPr>
                <w:b/>
              </w:rPr>
              <w:tab/>
            </w:r>
            <w:r w:rsidR="007A0286" w:rsidRPr="0033332F">
              <w:rPr>
                <w:b/>
              </w:rPr>
              <w:tab/>
            </w:r>
            <w:r w:rsidR="007A0286" w:rsidRPr="0033332F">
              <w:rPr>
                <w:b/>
              </w:rPr>
              <w:tab/>
            </w:r>
            <w:r w:rsidR="007A0286" w:rsidRPr="00DE6B24">
              <w:rPr>
                <w:b/>
              </w:rPr>
              <w:t>&lt;</w:t>
            </w:r>
            <w:proofErr w:type="spellStart"/>
            <w:proofErr w:type="gramStart"/>
            <w:r w:rsidR="006845EC">
              <w:rPr>
                <w:b/>
              </w:rPr>
              <w:t>dapj:</w:t>
            </w:r>
            <w:r w:rsidR="007A0286" w:rsidRPr="00DE6B24">
              <w:rPr>
                <w:b/>
              </w:rPr>
              <w:t>justizaktenzeichen</w:t>
            </w:r>
            <w:proofErr w:type="spellEnd"/>
            <w:proofErr w:type="gramEnd"/>
            <w:r w:rsidR="007A0286" w:rsidRPr="00DE6B24">
              <w:rPr>
                <w:b/>
              </w:rPr>
              <w:t>&gt;</w:t>
            </w:r>
          </w:p>
          <w:p w14:paraId="3F491600" w14:textId="1C59C9C7" w:rsidR="00DE6B24" w:rsidRPr="008F7055" w:rsidRDefault="00DE6B24" w:rsidP="00DE6B24">
            <w:pPr>
              <w:tabs>
                <w:tab w:val="left" w:pos="284"/>
                <w:tab w:val="left" w:pos="567"/>
                <w:tab w:val="left" w:pos="851"/>
                <w:tab w:val="left" w:pos="1134"/>
                <w:tab w:val="left" w:pos="1418"/>
                <w:tab w:val="left" w:pos="1701"/>
                <w:tab w:val="left" w:pos="1985"/>
              </w:tabs>
              <w:spacing w:before="0" w:after="0"/>
              <w:rPr>
                <w:b/>
              </w:rPr>
            </w:pPr>
            <w:r w:rsidRPr="008F7055">
              <w:rPr>
                <w:b/>
              </w:rPr>
              <w:tab/>
            </w:r>
            <w:r w:rsidRPr="008F7055">
              <w:rPr>
                <w:b/>
              </w:rPr>
              <w:tab/>
            </w:r>
            <w:r w:rsidRPr="008F7055">
              <w:rPr>
                <w:b/>
              </w:rPr>
              <w:tab/>
            </w:r>
            <w:r w:rsidRPr="008F7055">
              <w:rPr>
                <w:b/>
              </w:rPr>
              <w:tab/>
              <w:t>&lt;/</w:t>
            </w:r>
            <w:proofErr w:type="gramStart"/>
            <w:r w:rsidR="006845EC" w:rsidRPr="008F7055">
              <w:rPr>
                <w:b/>
                <w:sz w:val="20"/>
              </w:rPr>
              <w:t>dapj:</w:t>
            </w:r>
            <w:r w:rsidRPr="008F7055">
              <w:rPr>
                <w:b/>
                <w:sz w:val="20"/>
              </w:rPr>
              <w:t>projektspezifischeUebergangsloesung</w:t>
            </w:r>
            <w:proofErr w:type="gramEnd"/>
            <w:r w:rsidRPr="008F7055">
              <w:rPr>
                <w:b/>
                <w:sz w:val="20"/>
              </w:rPr>
              <w:t>_Beziehung_Person_Straf</w:t>
            </w:r>
            <w:r w:rsidR="006845EC" w:rsidRPr="008F7055">
              <w:rPr>
                <w:b/>
                <w:sz w:val="20"/>
              </w:rPr>
              <w:t>tat</w:t>
            </w:r>
            <w:r w:rsidRPr="008F7055">
              <w:rPr>
                <w:b/>
              </w:rPr>
              <w:t>&gt;</w:t>
            </w:r>
          </w:p>
          <w:p w14:paraId="76D364E7" w14:textId="4CCFD598" w:rsidR="00DE6B24" w:rsidRPr="008F7055" w:rsidRDefault="00DE6B24" w:rsidP="00DE6B24">
            <w:pPr>
              <w:tabs>
                <w:tab w:val="left" w:pos="284"/>
                <w:tab w:val="left" w:pos="567"/>
                <w:tab w:val="left" w:pos="851"/>
                <w:tab w:val="left" w:pos="1134"/>
                <w:tab w:val="left" w:pos="1418"/>
                <w:tab w:val="left" w:pos="1701"/>
                <w:tab w:val="left" w:pos="1985"/>
              </w:tabs>
              <w:spacing w:before="0" w:after="0"/>
              <w:rPr>
                <w:b/>
              </w:rPr>
            </w:pPr>
            <w:r w:rsidRPr="008F7055">
              <w:rPr>
                <w:b/>
              </w:rPr>
              <w:tab/>
            </w:r>
            <w:r w:rsidRPr="008F7055">
              <w:rPr>
                <w:b/>
              </w:rPr>
              <w:tab/>
            </w:r>
            <w:r w:rsidRPr="008F7055">
              <w:rPr>
                <w:b/>
              </w:rPr>
              <w:tab/>
              <w:t>&lt;/</w:t>
            </w:r>
            <w:proofErr w:type="spellStart"/>
            <w:proofErr w:type="gramStart"/>
            <w:r w:rsidR="006845EC" w:rsidRPr="006845EC">
              <w:rPr>
                <w:b/>
              </w:rPr>
              <w:t>xpolizei:</w:t>
            </w:r>
            <w:r w:rsidRPr="008F7055">
              <w:rPr>
                <w:b/>
              </w:rPr>
              <w:t>benutzerInhalt</w:t>
            </w:r>
            <w:proofErr w:type="spellEnd"/>
            <w:proofErr w:type="gramEnd"/>
            <w:r w:rsidRPr="008F7055">
              <w:rPr>
                <w:b/>
              </w:rPr>
              <w:t>&gt;</w:t>
            </w:r>
          </w:p>
          <w:p w14:paraId="70F8FFA9" w14:textId="69D0B1DD" w:rsidR="007A0286" w:rsidRDefault="007A0286" w:rsidP="00DE6B24">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rsidR="006845EC">
              <w:t>xpolizei:</w:t>
            </w:r>
            <w:r>
              <w:t>beziehung</w:t>
            </w:r>
            <w:proofErr w:type="gramEnd"/>
            <w:r>
              <w:t>_person_straftat</w:t>
            </w:r>
            <w:proofErr w:type="spellEnd"/>
            <w:r>
              <w:t>&gt;</w:t>
            </w:r>
          </w:p>
          <w:p w14:paraId="3803BA18" w14:textId="7673AE0C" w:rsidR="007A0286" w:rsidRDefault="007A0286" w:rsidP="002D2715">
            <w:pPr>
              <w:tabs>
                <w:tab w:val="left" w:pos="284"/>
                <w:tab w:val="left" w:pos="567"/>
                <w:tab w:val="left" w:pos="851"/>
                <w:tab w:val="left" w:pos="1134"/>
                <w:tab w:val="left" w:pos="1418"/>
                <w:tab w:val="left" w:pos="1701"/>
                <w:tab w:val="left" w:pos="1985"/>
              </w:tabs>
              <w:spacing w:before="0" w:after="0"/>
            </w:pPr>
            <w:r>
              <w:tab/>
              <w:t>&lt;</w:t>
            </w:r>
            <w:r w:rsidR="006845EC">
              <w:t>/</w:t>
            </w:r>
            <w:proofErr w:type="spellStart"/>
            <w:proofErr w:type="gramStart"/>
            <w:r w:rsidR="006845EC">
              <w:t>xpolizei:</w:t>
            </w:r>
            <w:r>
              <w:t>beziehungen</w:t>
            </w:r>
            <w:proofErr w:type="spellEnd"/>
            <w:proofErr w:type="gramEnd"/>
            <w:r>
              <w:t>&gt;</w:t>
            </w:r>
          </w:p>
          <w:p w14:paraId="4D00EBD5" w14:textId="669AE61A" w:rsidR="007A0286" w:rsidRPr="00A91284" w:rsidRDefault="007A0286" w:rsidP="002D2715">
            <w:pPr>
              <w:tabs>
                <w:tab w:val="left" w:pos="284"/>
                <w:tab w:val="left" w:pos="567"/>
                <w:tab w:val="left" w:pos="851"/>
                <w:tab w:val="left" w:pos="1134"/>
                <w:tab w:val="left" w:pos="1418"/>
                <w:tab w:val="left" w:pos="1701"/>
                <w:tab w:val="left" w:pos="1985"/>
              </w:tabs>
              <w:spacing w:before="0" w:after="0"/>
            </w:pPr>
            <w:r>
              <w:t>&lt;</w:t>
            </w:r>
            <w:r w:rsidR="006845EC">
              <w:t>/</w:t>
            </w:r>
            <w:proofErr w:type="spellStart"/>
            <w:proofErr w:type="gramStart"/>
            <w:r w:rsidR="006845EC">
              <w:t>xpolizei:</w:t>
            </w:r>
            <w:r>
              <w:t>fachdaten</w:t>
            </w:r>
            <w:proofErr w:type="spellEnd"/>
            <w:proofErr w:type="gramEnd"/>
            <w:r>
              <w:t>&gt;</w:t>
            </w:r>
          </w:p>
        </w:tc>
      </w:tr>
      <w:tr w:rsidR="007A0286" w:rsidRPr="00A91284" w14:paraId="221F2DE0" w14:textId="77777777" w:rsidTr="007A0286">
        <w:tc>
          <w:tcPr>
            <w:tcW w:w="1696" w:type="dxa"/>
          </w:tcPr>
          <w:p w14:paraId="2DF9D152" w14:textId="53DC0D64" w:rsidR="007A0286" w:rsidRDefault="007A0286" w:rsidP="007A0286">
            <w:pPr>
              <w:tabs>
                <w:tab w:val="left" w:pos="284"/>
                <w:tab w:val="left" w:pos="567"/>
                <w:tab w:val="left" w:pos="851"/>
                <w:tab w:val="left" w:pos="1134"/>
                <w:tab w:val="left" w:pos="1418"/>
                <w:tab w:val="left" w:pos="1701"/>
                <w:tab w:val="left" w:pos="1985"/>
              </w:tabs>
              <w:spacing w:before="0" w:after="0"/>
              <w:rPr>
                <w:b/>
              </w:rPr>
            </w:pPr>
            <w:r>
              <w:rPr>
                <w:b/>
              </w:rPr>
              <w:t>XSD-Spezifikation</w:t>
            </w:r>
          </w:p>
        </w:tc>
        <w:tc>
          <w:tcPr>
            <w:tcW w:w="7932" w:type="dxa"/>
          </w:tcPr>
          <w:p w14:paraId="18C4A476" w14:textId="77777777" w:rsidR="007A0286" w:rsidRDefault="007A0286" w:rsidP="007A0286">
            <w:pPr>
              <w:tabs>
                <w:tab w:val="left" w:pos="284"/>
                <w:tab w:val="left" w:pos="567"/>
                <w:tab w:val="left" w:pos="851"/>
                <w:tab w:val="left" w:pos="1134"/>
                <w:tab w:val="left" w:pos="1418"/>
                <w:tab w:val="left" w:pos="1701"/>
                <w:tab w:val="left" w:pos="1985"/>
              </w:tabs>
              <w:spacing w:before="0" w:after="0"/>
            </w:pPr>
            <w:r>
              <w:t>&lt;</w:t>
            </w:r>
            <w:proofErr w:type="spellStart"/>
            <w:proofErr w:type="gramStart"/>
            <w:r>
              <w:t>xs:element</w:t>
            </w:r>
            <w:proofErr w:type="spellEnd"/>
            <w:proofErr w:type="gramEnd"/>
            <w:r>
              <w:t xml:space="preserve"> </w:t>
            </w:r>
            <w:proofErr w:type="spellStart"/>
            <w:r>
              <w:t>name</w:t>
            </w:r>
            <w:proofErr w:type="spellEnd"/>
            <w:r>
              <w:t xml:space="preserve">="justizaktenzeichen" </w:t>
            </w:r>
            <w:proofErr w:type="spellStart"/>
            <w:r>
              <w:t>minOccurs</w:t>
            </w:r>
            <w:proofErr w:type="spellEnd"/>
            <w:r>
              <w:t>="0" type="</w:t>
            </w:r>
            <w:proofErr w:type="spellStart"/>
            <w:r>
              <w:t>xs:string</w:t>
            </w:r>
            <w:proofErr w:type="spellEnd"/>
            <w:r>
              <w:t>"&gt;</w:t>
            </w:r>
          </w:p>
          <w:p w14:paraId="4AE6143D" w14:textId="37410EF2" w:rsidR="007A0286" w:rsidRDefault="007A0286" w:rsidP="007A0286">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xs:annotation</w:t>
            </w:r>
            <w:proofErr w:type="spellEnd"/>
            <w:proofErr w:type="gramEnd"/>
            <w:r>
              <w:t>&gt;</w:t>
            </w:r>
          </w:p>
          <w:p w14:paraId="77A34C09" w14:textId="1E078F56" w:rsidR="007A0286" w:rsidRDefault="007A0286" w:rsidP="007A0286">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xs:appinfo</w:t>
            </w:r>
            <w:proofErr w:type="spellEnd"/>
            <w:proofErr w:type="gramEnd"/>
            <w:r>
              <w:t>&gt;</w:t>
            </w:r>
          </w:p>
          <w:p w14:paraId="4EA8FA57" w14:textId="33D36DDE" w:rsidR="007A0286" w:rsidRDefault="007A0286" w:rsidP="007A0286">
            <w:pPr>
              <w:tabs>
                <w:tab w:val="left" w:pos="284"/>
                <w:tab w:val="left" w:pos="567"/>
                <w:tab w:val="left" w:pos="851"/>
                <w:tab w:val="left" w:pos="1134"/>
                <w:tab w:val="left" w:pos="1418"/>
                <w:tab w:val="left" w:pos="1701"/>
                <w:tab w:val="left" w:pos="1985"/>
              </w:tabs>
              <w:spacing w:before="0" w:after="0"/>
            </w:pPr>
            <w:r>
              <w:tab/>
            </w:r>
            <w:r>
              <w:tab/>
            </w:r>
            <w:r>
              <w:tab/>
              <w:t>&lt;</w:t>
            </w:r>
            <w:proofErr w:type="spellStart"/>
            <w:r>
              <w:t>implementationHint</w:t>
            </w:r>
            <w:proofErr w:type="spellEnd"/>
            <w:r>
              <w:t>&gt;Mindestfeldlänge=100&lt;/</w:t>
            </w:r>
            <w:proofErr w:type="spellStart"/>
            <w:r>
              <w:t>implementationHint</w:t>
            </w:r>
            <w:proofErr w:type="spellEnd"/>
            <w:r>
              <w:t>&gt;</w:t>
            </w:r>
          </w:p>
          <w:p w14:paraId="4398CC39" w14:textId="6B0DF346" w:rsidR="007A0286" w:rsidRDefault="007A0286" w:rsidP="007A0286">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xs:appinfo</w:t>
            </w:r>
            <w:proofErr w:type="spellEnd"/>
            <w:proofErr w:type="gramEnd"/>
            <w:r>
              <w:t>&gt;</w:t>
            </w:r>
          </w:p>
          <w:p w14:paraId="3D46EEE2" w14:textId="77777777" w:rsidR="00F936B2" w:rsidRDefault="007A0286" w:rsidP="007A0286">
            <w:pPr>
              <w:tabs>
                <w:tab w:val="left" w:pos="284"/>
                <w:tab w:val="left" w:pos="567"/>
                <w:tab w:val="left" w:pos="851"/>
                <w:tab w:val="left" w:pos="1134"/>
                <w:tab w:val="left" w:pos="1418"/>
                <w:tab w:val="left" w:pos="1701"/>
                <w:tab w:val="left" w:pos="1985"/>
              </w:tabs>
              <w:spacing w:before="0" w:after="0"/>
              <w:ind w:left="851" w:hanging="851"/>
            </w:pPr>
            <w:r>
              <w:tab/>
            </w:r>
            <w:r>
              <w:tab/>
              <w:t>&lt;</w:t>
            </w:r>
            <w:proofErr w:type="spellStart"/>
            <w:proofErr w:type="gramStart"/>
            <w:r>
              <w:t>xs:documentation</w:t>
            </w:r>
            <w:proofErr w:type="spellEnd"/>
            <w:proofErr w:type="gramEnd"/>
            <w:r>
              <w:t>&gt;</w:t>
            </w:r>
          </w:p>
          <w:p w14:paraId="6BDAC25A" w14:textId="576FFFEC" w:rsidR="007A0286" w:rsidRDefault="00F936B2" w:rsidP="007A0286">
            <w:pPr>
              <w:tabs>
                <w:tab w:val="left" w:pos="284"/>
                <w:tab w:val="left" w:pos="567"/>
                <w:tab w:val="left" w:pos="851"/>
                <w:tab w:val="left" w:pos="1134"/>
                <w:tab w:val="left" w:pos="1418"/>
                <w:tab w:val="left" w:pos="1701"/>
                <w:tab w:val="left" w:pos="1985"/>
              </w:tabs>
              <w:spacing w:before="0" w:after="0"/>
              <w:ind w:left="851" w:hanging="851"/>
            </w:pPr>
            <w:r>
              <w:tab/>
            </w:r>
            <w:r>
              <w:tab/>
            </w:r>
            <w:r>
              <w:tab/>
            </w:r>
            <w:r w:rsidR="007A0286">
              <w:t>Abbildung des Justizaktenzeichens, welches die Justiz an die Polizei übermit</w:t>
            </w:r>
            <w:r>
              <w:softHyphen/>
            </w:r>
            <w:r w:rsidR="007A0286">
              <w:t>telt hat. In diesem Feld darf nur das personenbezogene Aktenzeichen der Justiz abgebildet werden. Alle weiteren Aktenzeichen, z. B. von Polizei</w:t>
            </w:r>
            <w:r>
              <w:softHyphen/>
            </w:r>
            <w:r w:rsidR="007A0286">
              <w:t>behörden oder verfahrensbezogene Aktenzeichen der Justiz, werden in der beteiligten Stelle am Vorgang abgebildet.</w:t>
            </w:r>
          </w:p>
          <w:p w14:paraId="57DF80C5" w14:textId="4E837AB3" w:rsidR="007A0286" w:rsidRDefault="007A0286" w:rsidP="002D2715">
            <w:pPr>
              <w:tabs>
                <w:tab w:val="left" w:pos="284"/>
                <w:tab w:val="left" w:pos="567"/>
                <w:tab w:val="left" w:pos="851"/>
                <w:tab w:val="left" w:pos="1134"/>
                <w:tab w:val="left" w:pos="1418"/>
                <w:tab w:val="left" w:pos="1701"/>
                <w:tab w:val="left" w:pos="1985"/>
              </w:tabs>
              <w:spacing w:before="0" w:after="0"/>
              <w:ind w:left="851" w:hanging="851"/>
            </w:pPr>
            <w:r>
              <w:tab/>
            </w:r>
            <w:r>
              <w:tab/>
              <w:t>&lt;/</w:t>
            </w:r>
            <w:proofErr w:type="spellStart"/>
            <w:proofErr w:type="gramStart"/>
            <w:r>
              <w:t>xs:documentation</w:t>
            </w:r>
            <w:proofErr w:type="spellEnd"/>
            <w:proofErr w:type="gramEnd"/>
            <w:r>
              <w:t>&gt;</w:t>
            </w:r>
          </w:p>
          <w:p w14:paraId="345BEC25" w14:textId="54514960" w:rsidR="007A0286" w:rsidRDefault="007A0286" w:rsidP="007A0286">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xs:annotation</w:t>
            </w:r>
            <w:proofErr w:type="spellEnd"/>
            <w:proofErr w:type="gramEnd"/>
            <w:r>
              <w:t>&gt;</w:t>
            </w:r>
          </w:p>
          <w:p w14:paraId="63DFF74D" w14:textId="457F1478" w:rsidR="007A0286" w:rsidRDefault="007A0286" w:rsidP="007A0286">
            <w:pPr>
              <w:tabs>
                <w:tab w:val="left" w:pos="284"/>
                <w:tab w:val="left" w:pos="567"/>
                <w:tab w:val="left" w:pos="851"/>
                <w:tab w:val="left" w:pos="1134"/>
                <w:tab w:val="left" w:pos="1418"/>
                <w:tab w:val="left" w:pos="1701"/>
                <w:tab w:val="left" w:pos="1985"/>
              </w:tabs>
              <w:spacing w:before="0" w:after="0"/>
            </w:pPr>
            <w:r>
              <w:t>&lt;/</w:t>
            </w:r>
            <w:proofErr w:type="spellStart"/>
            <w:proofErr w:type="gramStart"/>
            <w:r>
              <w:t>xs:element</w:t>
            </w:r>
            <w:proofErr w:type="spellEnd"/>
            <w:proofErr w:type="gramEnd"/>
            <w:r>
              <w:t>&gt;</w:t>
            </w:r>
          </w:p>
        </w:tc>
      </w:tr>
    </w:tbl>
    <w:p w14:paraId="76EA0389" w14:textId="77777777" w:rsidR="008B64AC" w:rsidRDefault="008B64AC" w:rsidP="00F033EF"/>
    <w:tbl>
      <w:tblPr>
        <w:tblStyle w:val="Tabellenraster"/>
        <w:tblW w:w="0" w:type="auto"/>
        <w:tblCellMar>
          <w:top w:w="57" w:type="dxa"/>
          <w:bottom w:w="57" w:type="dxa"/>
        </w:tblCellMar>
        <w:tblLook w:val="04A0" w:firstRow="1" w:lastRow="0" w:firstColumn="1" w:lastColumn="0" w:noHBand="0" w:noVBand="1"/>
      </w:tblPr>
      <w:tblGrid>
        <w:gridCol w:w="1696"/>
        <w:gridCol w:w="7932"/>
      </w:tblGrid>
      <w:tr w:rsidR="00474164" w:rsidRPr="00A91284" w14:paraId="56003858" w14:textId="77777777" w:rsidTr="002B714B">
        <w:tc>
          <w:tcPr>
            <w:tcW w:w="1696" w:type="dxa"/>
          </w:tcPr>
          <w:p w14:paraId="732E09C1" w14:textId="77777777" w:rsidR="00474164" w:rsidRPr="00F06B35" w:rsidRDefault="00474164" w:rsidP="002D2715">
            <w:pPr>
              <w:keepNext/>
              <w:spacing w:before="0" w:after="0"/>
              <w:rPr>
                <w:b/>
              </w:rPr>
            </w:pPr>
            <w:r w:rsidRPr="00F06B35">
              <w:rPr>
                <w:b/>
              </w:rPr>
              <w:t>Anpassung:</w:t>
            </w:r>
          </w:p>
        </w:tc>
        <w:tc>
          <w:tcPr>
            <w:tcW w:w="7932" w:type="dxa"/>
          </w:tcPr>
          <w:p w14:paraId="48393703" w14:textId="5075120D" w:rsidR="00474164" w:rsidRPr="00A91284" w:rsidRDefault="00474164" w:rsidP="002D2715">
            <w:pPr>
              <w:keepNext/>
              <w:spacing w:before="0" w:after="0"/>
            </w:pPr>
            <w:r w:rsidRPr="00A91284">
              <w:t>zusätzliches Element &lt;</w:t>
            </w:r>
            <w:proofErr w:type="spellStart"/>
            <w:r>
              <w:t>erledigung</w:t>
            </w:r>
            <w:proofErr w:type="spellEnd"/>
            <w:r w:rsidRPr="00A91284">
              <w:t>&gt;</w:t>
            </w:r>
          </w:p>
        </w:tc>
      </w:tr>
      <w:tr w:rsidR="00474164" w:rsidRPr="00A91284" w14:paraId="7F896912" w14:textId="77777777" w:rsidTr="002B714B">
        <w:tc>
          <w:tcPr>
            <w:tcW w:w="1696" w:type="dxa"/>
          </w:tcPr>
          <w:p w14:paraId="617E6208" w14:textId="77777777" w:rsidR="00474164" w:rsidRPr="00F06B35" w:rsidRDefault="00474164" w:rsidP="002B714B">
            <w:pPr>
              <w:spacing w:before="0" w:after="0"/>
              <w:rPr>
                <w:b/>
              </w:rPr>
            </w:pPr>
            <w:r w:rsidRPr="00F06B35">
              <w:rPr>
                <w:b/>
              </w:rPr>
              <w:t>Betroffene KA-Nachrichten:</w:t>
            </w:r>
          </w:p>
        </w:tc>
        <w:tc>
          <w:tcPr>
            <w:tcW w:w="7932" w:type="dxa"/>
          </w:tcPr>
          <w:p w14:paraId="4883B37C" w14:textId="01989B0A" w:rsidR="00474164" w:rsidRPr="00A91284" w:rsidRDefault="00474164" w:rsidP="002B714B">
            <w:pPr>
              <w:spacing w:before="0" w:after="0"/>
            </w:pPr>
            <w:r w:rsidRPr="00A91284">
              <w:t>JP0</w:t>
            </w:r>
            <w:r>
              <w:t>2, JP03, JP13</w:t>
            </w:r>
            <w:r w:rsidR="007922DD">
              <w:t>, JP14</w:t>
            </w:r>
          </w:p>
        </w:tc>
      </w:tr>
      <w:tr w:rsidR="00474164" w:rsidRPr="00A91284" w14:paraId="52182E3B" w14:textId="77777777" w:rsidTr="002B714B">
        <w:tc>
          <w:tcPr>
            <w:tcW w:w="1696" w:type="dxa"/>
          </w:tcPr>
          <w:p w14:paraId="5590CD40" w14:textId="77777777" w:rsidR="00474164" w:rsidRPr="00F06B35" w:rsidRDefault="00474164" w:rsidP="002B714B">
            <w:pPr>
              <w:spacing w:before="0" w:after="0"/>
              <w:rPr>
                <w:b/>
              </w:rPr>
            </w:pPr>
            <w:r w:rsidRPr="00F06B35">
              <w:rPr>
                <w:b/>
              </w:rPr>
              <w:t>Beschreibung:</w:t>
            </w:r>
          </w:p>
        </w:tc>
        <w:tc>
          <w:tcPr>
            <w:tcW w:w="7932" w:type="dxa"/>
          </w:tcPr>
          <w:p w14:paraId="27BA9A81" w14:textId="77777777" w:rsidR="00453072" w:rsidRDefault="007922DD" w:rsidP="002B714B">
            <w:pPr>
              <w:spacing w:before="0" w:after="0"/>
            </w:pPr>
            <w:r>
              <w:t>Im komplexen Datentyp Erledigung übermittelt die Justiz mehrere Informationen zum Ausgang des Verfahrens bei der Justiz, u.a. die Art der Erledigung und das Erledigungs</w:t>
            </w:r>
            <w:r w:rsidR="00453072">
              <w:softHyphen/>
            </w:r>
            <w:r>
              <w:t>datum</w:t>
            </w:r>
            <w:r w:rsidR="00474164">
              <w:t>.</w:t>
            </w:r>
          </w:p>
          <w:p w14:paraId="2F1EF7E1" w14:textId="32E8CDE7" w:rsidR="00474164" w:rsidRPr="00A91284" w:rsidRDefault="007922DD" w:rsidP="002D2715">
            <w:pPr>
              <w:spacing w:after="0"/>
            </w:pPr>
            <w:r>
              <w:t>Wie beim Justiz-Aktenzeichen meldet die Justiz eine Erledigung pro Person (Beschul</w:t>
            </w:r>
            <w:r w:rsidR="00453072">
              <w:softHyphen/>
            </w:r>
            <w:r>
              <w:t>digtem) und Straftat. Daher müssen in XPolizei die Angaben zur Erledigung als Element in der Beziehung zwischen Person und Straftat abgelegt werden.</w:t>
            </w:r>
          </w:p>
        </w:tc>
      </w:tr>
      <w:tr w:rsidR="00474164" w:rsidRPr="00A91284" w14:paraId="2417FC46" w14:textId="77777777" w:rsidTr="002B714B">
        <w:tc>
          <w:tcPr>
            <w:tcW w:w="1696" w:type="dxa"/>
          </w:tcPr>
          <w:p w14:paraId="04B26FD2" w14:textId="77777777" w:rsidR="00474164" w:rsidRPr="00F06B35" w:rsidRDefault="00474164" w:rsidP="002B714B">
            <w:pPr>
              <w:tabs>
                <w:tab w:val="left" w:pos="284"/>
                <w:tab w:val="left" w:pos="567"/>
                <w:tab w:val="left" w:pos="851"/>
                <w:tab w:val="left" w:pos="1134"/>
                <w:tab w:val="left" w:pos="1418"/>
                <w:tab w:val="left" w:pos="1701"/>
                <w:tab w:val="left" w:pos="1985"/>
              </w:tabs>
              <w:spacing w:before="0" w:after="0"/>
              <w:rPr>
                <w:b/>
              </w:rPr>
            </w:pPr>
            <w:r>
              <w:rPr>
                <w:b/>
              </w:rPr>
              <w:lastRenderedPageBreak/>
              <w:t>XML-Struktur</w:t>
            </w:r>
          </w:p>
        </w:tc>
        <w:tc>
          <w:tcPr>
            <w:tcW w:w="7932" w:type="dxa"/>
          </w:tcPr>
          <w:p w14:paraId="4C786B5C" w14:textId="36ACBA3B" w:rsidR="00474164" w:rsidRDefault="00474164" w:rsidP="002B714B">
            <w:pPr>
              <w:tabs>
                <w:tab w:val="left" w:pos="284"/>
                <w:tab w:val="left" w:pos="567"/>
                <w:tab w:val="left" w:pos="851"/>
                <w:tab w:val="left" w:pos="1134"/>
                <w:tab w:val="left" w:pos="1418"/>
                <w:tab w:val="left" w:pos="1701"/>
                <w:tab w:val="left" w:pos="1985"/>
              </w:tabs>
              <w:spacing w:before="0" w:after="0"/>
            </w:pPr>
            <w:r>
              <w:t>&lt;</w:t>
            </w:r>
            <w:proofErr w:type="spellStart"/>
            <w:proofErr w:type="gramStart"/>
            <w:r w:rsidR="008F7055">
              <w:t>xpolizei:</w:t>
            </w:r>
            <w:r>
              <w:t>fachdaten</w:t>
            </w:r>
            <w:proofErr w:type="spellEnd"/>
            <w:proofErr w:type="gramEnd"/>
            <w:r>
              <w:t>&gt;</w:t>
            </w:r>
          </w:p>
          <w:p w14:paraId="42BB785F" w14:textId="23B0C73A" w:rsidR="00474164" w:rsidRDefault="00474164" w:rsidP="002B714B">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rsidR="008F7055">
              <w:t>xpolizei:</w:t>
            </w:r>
            <w:r>
              <w:t>beziehungen</w:t>
            </w:r>
            <w:proofErr w:type="spellEnd"/>
            <w:proofErr w:type="gramEnd"/>
            <w:r>
              <w:t>&gt;</w:t>
            </w:r>
          </w:p>
          <w:p w14:paraId="2D05A716" w14:textId="0164BD42" w:rsidR="00474164" w:rsidRDefault="00474164" w:rsidP="002B714B">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rsidR="008F7055">
              <w:t>xpolizei:</w:t>
            </w:r>
            <w:r>
              <w:t>beziehung</w:t>
            </w:r>
            <w:proofErr w:type="gramEnd"/>
            <w:r>
              <w:t>_person_straftat</w:t>
            </w:r>
            <w:proofErr w:type="spellEnd"/>
            <w:r>
              <w:t>&gt;</w:t>
            </w:r>
          </w:p>
          <w:p w14:paraId="3418CCB4" w14:textId="6F8F436D" w:rsidR="00453072" w:rsidRPr="00453072" w:rsidRDefault="00474164" w:rsidP="00453072">
            <w:pPr>
              <w:tabs>
                <w:tab w:val="left" w:pos="284"/>
                <w:tab w:val="left" w:pos="567"/>
                <w:tab w:val="left" w:pos="851"/>
                <w:tab w:val="left" w:pos="1134"/>
                <w:tab w:val="left" w:pos="1418"/>
                <w:tab w:val="left" w:pos="1701"/>
                <w:tab w:val="left" w:pos="1985"/>
              </w:tabs>
              <w:spacing w:before="0" w:after="0"/>
              <w:rPr>
                <w:b/>
              </w:rPr>
            </w:pPr>
            <w:r>
              <w:tab/>
            </w:r>
            <w:r>
              <w:tab/>
            </w:r>
            <w:r>
              <w:tab/>
            </w:r>
            <w:r w:rsidR="00453072" w:rsidRPr="008F7055">
              <w:rPr>
                <w:b/>
              </w:rPr>
              <w:t>&lt;</w:t>
            </w:r>
            <w:proofErr w:type="spellStart"/>
            <w:proofErr w:type="gramStart"/>
            <w:r w:rsidR="008F7055">
              <w:rPr>
                <w:b/>
              </w:rPr>
              <w:t>xpolizei:</w:t>
            </w:r>
            <w:r w:rsidR="00453072" w:rsidRPr="00453072">
              <w:rPr>
                <w:b/>
              </w:rPr>
              <w:t>benutzerInhalt</w:t>
            </w:r>
            <w:proofErr w:type="spellEnd"/>
            <w:proofErr w:type="gramEnd"/>
            <w:r w:rsidR="00453072">
              <w:rPr>
                <w:b/>
              </w:rPr>
              <w:t>&gt;</w:t>
            </w:r>
          </w:p>
          <w:p w14:paraId="3671E0C5" w14:textId="7ED51895" w:rsidR="00453072" w:rsidRPr="00453072" w:rsidRDefault="00453072" w:rsidP="00453072">
            <w:pPr>
              <w:tabs>
                <w:tab w:val="left" w:pos="284"/>
                <w:tab w:val="left" w:pos="567"/>
                <w:tab w:val="left" w:pos="851"/>
                <w:tab w:val="left" w:pos="1134"/>
                <w:tab w:val="left" w:pos="1418"/>
                <w:tab w:val="left" w:pos="1701"/>
                <w:tab w:val="left" w:pos="1985"/>
              </w:tabs>
              <w:spacing w:before="0" w:after="0"/>
              <w:rPr>
                <w:b/>
              </w:rPr>
            </w:pPr>
            <w:r w:rsidRPr="00453072">
              <w:rPr>
                <w:b/>
              </w:rPr>
              <w:tab/>
            </w:r>
            <w:r>
              <w:rPr>
                <w:b/>
              </w:rPr>
              <w:tab/>
            </w:r>
            <w:r>
              <w:rPr>
                <w:b/>
              </w:rPr>
              <w:tab/>
            </w:r>
            <w:r>
              <w:rPr>
                <w:b/>
              </w:rPr>
              <w:tab/>
              <w:t>&lt;</w:t>
            </w:r>
            <w:proofErr w:type="gramStart"/>
            <w:r w:rsidR="006845EC" w:rsidRPr="008F7055">
              <w:rPr>
                <w:b/>
                <w:sz w:val="20"/>
              </w:rPr>
              <w:t>dapj:</w:t>
            </w:r>
            <w:r w:rsidRPr="008F7055">
              <w:rPr>
                <w:b/>
                <w:sz w:val="20"/>
              </w:rPr>
              <w:t>projektspezifischeUebergangsloesung</w:t>
            </w:r>
            <w:proofErr w:type="gramEnd"/>
            <w:r w:rsidRPr="008F7055">
              <w:rPr>
                <w:b/>
                <w:sz w:val="20"/>
              </w:rPr>
              <w:t>_Beziehung_Person_Straftat</w:t>
            </w:r>
            <w:r>
              <w:rPr>
                <w:b/>
              </w:rPr>
              <w:t>&gt;</w:t>
            </w:r>
          </w:p>
          <w:p w14:paraId="49C8B511" w14:textId="586F1D0A" w:rsidR="00453072" w:rsidRPr="00453072" w:rsidRDefault="00453072" w:rsidP="00453072">
            <w:pPr>
              <w:tabs>
                <w:tab w:val="left" w:pos="284"/>
                <w:tab w:val="left" w:pos="567"/>
                <w:tab w:val="left" w:pos="851"/>
                <w:tab w:val="left" w:pos="1134"/>
                <w:tab w:val="left" w:pos="1418"/>
                <w:tab w:val="left" w:pos="1701"/>
                <w:tab w:val="left" w:pos="1985"/>
              </w:tabs>
              <w:spacing w:before="0" w:after="0"/>
              <w:rPr>
                <w:b/>
              </w:rPr>
            </w:pPr>
            <w:r>
              <w:rPr>
                <w:b/>
              </w:rPr>
              <w:tab/>
            </w:r>
            <w:r>
              <w:rPr>
                <w:b/>
              </w:rPr>
              <w:tab/>
            </w:r>
            <w:r>
              <w:rPr>
                <w:b/>
              </w:rPr>
              <w:tab/>
            </w:r>
            <w:r w:rsidRPr="00453072">
              <w:rPr>
                <w:b/>
              </w:rPr>
              <w:tab/>
            </w:r>
            <w:r w:rsidRPr="00453072">
              <w:rPr>
                <w:b/>
              </w:rPr>
              <w:tab/>
            </w:r>
            <w:r>
              <w:rPr>
                <w:b/>
              </w:rPr>
              <w:t>&lt;</w:t>
            </w:r>
            <w:proofErr w:type="spellStart"/>
            <w:proofErr w:type="gramStart"/>
            <w:r w:rsidR="006845EC">
              <w:rPr>
                <w:b/>
              </w:rPr>
              <w:t>dapj:</w:t>
            </w:r>
            <w:r w:rsidRPr="00453072">
              <w:rPr>
                <w:b/>
              </w:rPr>
              <w:t>erledigung</w:t>
            </w:r>
            <w:proofErr w:type="spellEnd"/>
            <w:proofErr w:type="gramEnd"/>
            <w:r>
              <w:rPr>
                <w:b/>
              </w:rPr>
              <w:t>&gt;</w:t>
            </w:r>
          </w:p>
          <w:p w14:paraId="33D71C4D" w14:textId="421C72DB" w:rsidR="00453072" w:rsidRPr="00453072" w:rsidRDefault="00453072" w:rsidP="00453072">
            <w:pPr>
              <w:tabs>
                <w:tab w:val="left" w:pos="284"/>
                <w:tab w:val="left" w:pos="567"/>
                <w:tab w:val="left" w:pos="851"/>
                <w:tab w:val="left" w:pos="1134"/>
                <w:tab w:val="left" w:pos="1418"/>
                <w:tab w:val="left" w:pos="1701"/>
                <w:tab w:val="left" w:pos="1985"/>
              </w:tabs>
              <w:spacing w:before="0" w:after="0"/>
              <w:rPr>
                <w:b/>
              </w:rPr>
            </w:pPr>
            <w:r w:rsidRPr="00453072">
              <w:rPr>
                <w:b/>
              </w:rPr>
              <w:tab/>
            </w:r>
            <w:r w:rsidRPr="00453072">
              <w:rPr>
                <w:b/>
              </w:rPr>
              <w:tab/>
            </w:r>
            <w:r w:rsidRPr="00453072">
              <w:rPr>
                <w:b/>
              </w:rPr>
              <w:tab/>
            </w:r>
            <w:r>
              <w:rPr>
                <w:b/>
              </w:rPr>
              <w:tab/>
            </w:r>
            <w:r>
              <w:rPr>
                <w:b/>
              </w:rPr>
              <w:tab/>
            </w:r>
            <w:r>
              <w:rPr>
                <w:b/>
              </w:rPr>
              <w:tab/>
              <w:t>&lt;</w:t>
            </w:r>
            <w:proofErr w:type="spellStart"/>
            <w:proofErr w:type="gramStart"/>
            <w:r w:rsidR="006845EC">
              <w:rPr>
                <w:b/>
              </w:rPr>
              <w:t>dapj:</w:t>
            </w:r>
            <w:r w:rsidRPr="00453072">
              <w:rPr>
                <w:b/>
              </w:rPr>
              <w:t>art</w:t>
            </w:r>
            <w:proofErr w:type="spellEnd"/>
            <w:proofErr w:type="gramEnd"/>
            <w:r>
              <w:rPr>
                <w:b/>
              </w:rPr>
              <w:t>&gt;</w:t>
            </w:r>
          </w:p>
          <w:p w14:paraId="4CE7B0E9" w14:textId="148A4B47" w:rsidR="00474164" w:rsidRDefault="00453072" w:rsidP="00453072">
            <w:pPr>
              <w:tabs>
                <w:tab w:val="left" w:pos="284"/>
                <w:tab w:val="left" w:pos="567"/>
                <w:tab w:val="left" w:pos="851"/>
                <w:tab w:val="left" w:pos="1134"/>
                <w:tab w:val="left" w:pos="1418"/>
                <w:tab w:val="left" w:pos="1701"/>
                <w:tab w:val="left" w:pos="1985"/>
              </w:tabs>
              <w:spacing w:before="0" w:after="0"/>
              <w:rPr>
                <w:b/>
              </w:rPr>
            </w:pPr>
            <w:r w:rsidRPr="00453072">
              <w:rPr>
                <w:b/>
              </w:rPr>
              <w:tab/>
            </w:r>
            <w:r w:rsidRPr="00453072">
              <w:rPr>
                <w:b/>
              </w:rPr>
              <w:tab/>
            </w:r>
            <w:r w:rsidRPr="00453072">
              <w:rPr>
                <w:b/>
              </w:rPr>
              <w:tab/>
            </w:r>
            <w:r>
              <w:rPr>
                <w:b/>
              </w:rPr>
              <w:tab/>
            </w:r>
            <w:r>
              <w:rPr>
                <w:b/>
              </w:rPr>
              <w:tab/>
            </w:r>
            <w:r>
              <w:rPr>
                <w:b/>
              </w:rPr>
              <w:tab/>
              <w:t>&lt;</w:t>
            </w:r>
            <w:proofErr w:type="spellStart"/>
            <w:proofErr w:type="gramStart"/>
            <w:r w:rsidR="006845EC">
              <w:rPr>
                <w:b/>
              </w:rPr>
              <w:t>dapj:</w:t>
            </w:r>
            <w:r w:rsidRPr="00453072">
              <w:rPr>
                <w:b/>
              </w:rPr>
              <w:t>erledigungsdatum</w:t>
            </w:r>
            <w:proofErr w:type="spellEnd"/>
            <w:proofErr w:type="gramEnd"/>
            <w:r>
              <w:rPr>
                <w:b/>
              </w:rPr>
              <w:t>&gt;</w:t>
            </w:r>
          </w:p>
          <w:p w14:paraId="5F0B310D" w14:textId="00518EF7" w:rsidR="00453072" w:rsidRPr="00F06B35" w:rsidRDefault="00453072" w:rsidP="00453072">
            <w:pPr>
              <w:tabs>
                <w:tab w:val="left" w:pos="284"/>
                <w:tab w:val="left" w:pos="567"/>
                <w:tab w:val="left" w:pos="851"/>
                <w:tab w:val="left" w:pos="1134"/>
                <w:tab w:val="left" w:pos="1418"/>
                <w:tab w:val="left" w:pos="1701"/>
                <w:tab w:val="left" w:pos="1985"/>
              </w:tabs>
              <w:spacing w:before="0" w:after="0"/>
              <w:rPr>
                <w:b/>
              </w:rPr>
            </w:pPr>
            <w:r>
              <w:rPr>
                <w:b/>
              </w:rPr>
              <w:tab/>
            </w:r>
            <w:r>
              <w:rPr>
                <w:b/>
              </w:rPr>
              <w:tab/>
            </w:r>
            <w:r>
              <w:rPr>
                <w:b/>
              </w:rPr>
              <w:tab/>
            </w:r>
            <w:r>
              <w:rPr>
                <w:b/>
              </w:rPr>
              <w:tab/>
            </w:r>
            <w:r>
              <w:rPr>
                <w:b/>
              </w:rPr>
              <w:tab/>
              <w:t>&lt;/</w:t>
            </w:r>
            <w:proofErr w:type="spellStart"/>
            <w:proofErr w:type="gramStart"/>
            <w:r w:rsidR="006845EC">
              <w:rPr>
                <w:b/>
              </w:rPr>
              <w:t>dapj:</w:t>
            </w:r>
            <w:r>
              <w:rPr>
                <w:b/>
              </w:rPr>
              <w:t>erledigung</w:t>
            </w:r>
            <w:proofErr w:type="spellEnd"/>
            <w:proofErr w:type="gramEnd"/>
            <w:r>
              <w:rPr>
                <w:b/>
              </w:rPr>
              <w:t>&gt;</w:t>
            </w:r>
          </w:p>
          <w:p w14:paraId="3A753553" w14:textId="4885DE5C" w:rsidR="00453072" w:rsidRPr="00453072" w:rsidRDefault="00453072" w:rsidP="00453072">
            <w:pPr>
              <w:tabs>
                <w:tab w:val="left" w:pos="284"/>
                <w:tab w:val="left" w:pos="567"/>
                <w:tab w:val="left" w:pos="851"/>
                <w:tab w:val="left" w:pos="1134"/>
                <w:tab w:val="left" w:pos="1418"/>
                <w:tab w:val="left" w:pos="1701"/>
                <w:tab w:val="left" w:pos="1985"/>
              </w:tabs>
              <w:spacing w:before="0" w:after="0"/>
              <w:rPr>
                <w:b/>
              </w:rPr>
            </w:pPr>
            <w:r w:rsidRPr="00453072">
              <w:rPr>
                <w:b/>
              </w:rPr>
              <w:tab/>
            </w:r>
            <w:r>
              <w:rPr>
                <w:b/>
              </w:rPr>
              <w:tab/>
            </w:r>
            <w:r>
              <w:rPr>
                <w:b/>
              </w:rPr>
              <w:tab/>
            </w:r>
            <w:r>
              <w:rPr>
                <w:b/>
              </w:rPr>
              <w:tab/>
              <w:t>&lt;/</w:t>
            </w:r>
            <w:proofErr w:type="gramStart"/>
            <w:r w:rsidR="006845EC" w:rsidRPr="008F7055">
              <w:rPr>
                <w:b/>
                <w:sz w:val="20"/>
              </w:rPr>
              <w:t>dapj:</w:t>
            </w:r>
            <w:r w:rsidRPr="008F7055">
              <w:rPr>
                <w:b/>
                <w:sz w:val="20"/>
              </w:rPr>
              <w:t>projektspezifischeUebergangsloesung</w:t>
            </w:r>
            <w:proofErr w:type="gramEnd"/>
            <w:r w:rsidRPr="008F7055">
              <w:rPr>
                <w:b/>
                <w:sz w:val="20"/>
              </w:rPr>
              <w:t>_Beziehung_Person_Straftat</w:t>
            </w:r>
            <w:r>
              <w:rPr>
                <w:b/>
              </w:rPr>
              <w:t>&gt;</w:t>
            </w:r>
          </w:p>
          <w:p w14:paraId="3E0630C8" w14:textId="67E85C7B" w:rsidR="00453072" w:rsidRPr="00453072" w:rsidRDefault="00453072" w:rsidP="00453072">
            <w:pPr>
              <w:tabs>
                <w:tab w:val="left" w:pos="284"/>
                <w:tab w:val="left" w:pos="567"/>
                <w:tab w:val="left" w:pos="851"/>
                <w:tab w:val="left" w:pos="1134"/>
                <w:tab w:val="left" w:pos="1418"/>
                <w:tab w:val="left" w:pos="1701"/>
                <w:tab w:val="left" w:pos="1985"/>
              </w:tabs>
              <w:spacing w:before="0" w:after="0"/>
              <w:rPr>
                <w:b/>
              </w:rPr>
            </w:pPr>
            <w:r>
              <w:tab/>
            </w:r>
            <w:r>
              <w:tab/>
            </w:r>
            <w:r>
              <w:tab/>
            </w:r>
            <w:r w:rsidRPr="008F7055">
              <w:rPr>
                <w:b/>
              </w:rPr>
              <w:t>&lt;/</w:t>
            </w:r>
            <w:proofErr w:type="spellStart"/>
            <w:proofErr w:type="gramStart"/>
            <w:r w:rsidR="006845EC" w:rsidRPr="008F7055">
              <w:rPr>
                <w:b/>
              </w:rPr>
              <w:t>xpolizei:</w:t>
            </w:r>
            <w:r w:rsidRPr="00453072">
              <w:rPr>
                <w:b/>
              </w:rPr>
              <w:t>benutzerInhalt</w:t>
            </w:r>
            <w:proofErr w:type="spellEnd"/>
            <w:proofErr w:type="gramEnd"/>
            <w:r>
              <w:rPr>
                <w:b/>
              </w:rPr>
              <w:t>&gt;</w:t>
            </w:r>
          </w:p>
          <w:p w14:paraId="6F7AC424" w14:textId="60B70BD5" w:rsidR="00474164" w:rsidRDefault="00474164" w:rsidP="002B714B">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rsidR="006845EC">
              <w:t>xpolizei:</w:t>
            </w:r>
            <w:r>
              <w:t>beziehung</w:t>
            </w:r>
            <w:proofErr w:type="gramEnd"/>
            <w:r>
              <w:t>_person_straftat</w:t>
            </w:r>
            <w:proofErr w:type="spellEnd"/>
            <w:r>
              <w:t>&gt;</w:t>
            </w:r>
          </w:p>
          <w:p w14:paraId="53C38FB0" w14:textId="25A8B103" w:rsidR="00474164" w:rsidRDefault="00474164" w:rsidP="002B714B">
            <w:pPr>
              <w:tabs>
                <w:tab w:val="left" w:pos="284"/>
                <w:tab w:val="left" w:pos="567"/>
                <w:tab w:val="left" w:pos="851"/>
                <w:tab w:val="left" w:pos="1134"/>
                <w:tab w:val="left" w:pos="1418"/>
                <w:tab w:val="left" w:pos="1701"/>
                <w:tab w:val="left" w:pos="1985"/>
              </w:tabs>
              <w:spacing w:before="0" w:after="0"/>
            </w:pPr>
            <w:r>
              <w:tab/>
              <w:t>&lt;</w:t>
            </w:r>
            <w:r w:rsidR="006845EC">
              <w:t>/</w:t>
            </w:r>
            <w:proofErr w:type="spellStart"/>
            <w:proofErr w:type="gramStart"/>
            <w:r w:rsidR="006845EC">
              <w:t>xpolizei:</w:t>
            </w:r>
            <w:r>
              <w:t>beziehungen</w:t>
            </w:r>
            <w:proofErr w:type="spellEnd"/>
            <w:proofErr w:type="gramEnd"/>
            <w:r>
              <w:t>&gt;</w:t>
            </w:r>
          </w:p>
          <w:p w14:paraId="106C4176" w14:textId="4CC831D7" w:rsidR="00474164" w:rsidRPr="00A91284" w:rsidRDefault="00474164" w:rsidP="002B714B">
            <w:pPr>
              <w:tabs>
                <w:tab w:val="left" w:pos="284"/>
                <w:tab w:val="left" w:pos="567"/>
                <w:tab w:val="left" w:pos="851"/>
                <w:tab w:val="left" w:pos="1134"/>
                <w:tab w:val="left" w:pos="1418"/>
                <w:tab w:val="left" w:pos="1701"/>
                <w:tab w:val="left" w:pos="1985"/>
              </w:tabs>
              <w:spacing w:before="0" w:after="0"/>
            </w:pPr>
            <w:r>
              <w:t>&lt;</w:t>
            </w:r>
            <w:r w:rsidR="006845EC">
              <w:t>/</w:t>
            </w:r>
            <w:proofErr w:type="spellStart"/>
            <w:proofErr w:type="gramStart"/>
            <w:r w:rsidR="006845EC">
              <w:t>xpolizei:</w:t>
            </w:r>
            <w:r>
              <w:t>fachdaten</w:t>
            </w:r>
            <w:proofErr w:type="spellEnd"/>
            <w:proofErr w:type="gramEnd"/>
            <w:r>
              <w:t>&gt;</w:t>
            </w:r>
          </w:p>
        </w:tc>
      </w:tr>
      <w:tr w:rsidR="00474164" w:rsidRPr="00A91284" w14:paraId="73FD73BE" w14:textId="77777777" w:rsidTr="002B714B">
        <w:tc>
          <w:tcPr>
            <w:tcW w:w="1696" w:type="dxa"/>
          </w:tcPr>
          <w:p w14:paraId="4735C9F1" w14:textId="77777777" w:rsidR="00474164" w:rsidRDefault="00474164" w:rsidP="002B714B">
            <w:pPr>
              <w:tabs>
                <w:tab w:val="left" w:pos="284"/>
                <w:tab w:val="left" w:pos="567"/>
                <w:tab w:val="left" w:pos="851"/>
                <w:tab w:val="left" w:pos="1134"/>
                <w:tab w:val="left" w:pos="1418"/>
                <w:tab w:val="left" w:pos="1701"/>
                <w:tab w:val="left" w:pos="1985"/>
              </w:tabs>
              <w:spacing w:before="0" w:after="0"/>
              <w:rPr>
                <w:b/>
              </w:rPr>
            </w:pPr>
            <w:r>
              <w:rPr>
                <w:b/>
              </w:rPr>
              <w:t>XSD-Spezifikation</w:t>
            </w:r>
          </w:p>
        </w:tc>
        <w:tc>
          <w:tcPr>
            <w:tcW w:w="7932" w:type="dxa"/>
          </w:tcPr>
          <w:p w14:paraId="0639D81C" w14:textId="35BBE876" w:rsidR="00453072" w:rsidRDefault="00453072" w:rsidP="00453072">
            <w:pPr>
              <w:tabs>
                <w:tab w:val="left" w:pos="284"/>
                <w:tab w:val="left" w:pos="567"/>
                <w:tab w:val="left" w:pos="851"/>
                <w:tab w:val="left" w:pos="1134"/>
                <w:tab w:val="left" w:pos="1418"/>
                <w:tab w:val="left" w:pos="1701"/>
                <w:tab w:val="left" w:pos="1985"/>
              </w:tabs>
              <w:spacing w:before="0" w:after="0"/>
            </w:pPr>
            <w:r>
              <w:t>&lt;</w:t>
            </w:r>
            <w:proofErr w:type="spellStart"/>
            <w:proofErr w:type="gramStart"/>
            <w:r>
              <w:t>xs:element</w:t>
            </w:r>
            <w:proofErr w:type="spellEnd"/>
            <w:proofErr w:type="gramEnd"/>
            <w:r>
              <w:t xml:space="preserve"> </w:t>
            </w:r>
            <w:proofErr w:type="spellStart"/>
            <w:r>
              <w:t>name</w:t>
            </w:r>
            <w:proofErr w:type="spellEnd"/>
            <w:r>
              <w:t>="</w:t>
            </w:r>
            <w:proofErr w:type="spellStart"/>
            <w:r>
              <w:t>erledigung</w:t>
            </w:r>
            <w:proofErr w:type="spellEnd"/>
            <w:r>
              <w:t>" type="</w:t>
            </w:r>
            <w:proofErr w:type="spellStart"/>
            <w:r>
              <w:t>dapj:CIMPDAPJErledigungTyp</w:t>
            </w:r>
            <w:proofErr w:type="spellEnd"/>
            <w:r>
              <w:t xml:space="preserve">" </w:t>
            </w:r>
            <w:r w:rsidR="00BA7CA4">
              <w:br/>
              <w:t xml:space="preserve">                       </w:t>
            </w:r>
            <w:proofErr w:type="spellStart"/>
            <w:r>
              <w:t>minOccurs</w:t>
            </w:r>
            <w:proofErr w:type="spellEnd"/>
            <w:r>
              <w:t xml:space="preserve">="0" </w:t>
            </w:r>
            <w:proofErr w:type="spellStart"/>
            <w:r>
              <w:t>maxOccurs</w:t>
            </w:r>
            <w:proofErr w:type="spellEnd"/>
            <w:r>
              <w:t>="</w:t>
            </w:r>
            <w:proofErr w:type="spellStart"/>
            <w:r>
              <w:t>unbounded</w:t>
            </w:r>
            <w:proofErr w:type="spellEnd"/>
            <w:r>
              <w:t>"&gt;</w:t>
            </w:r>
          </w:p>
          <w:p w14:paraId="74246EBA" w14:textId="7D9E5901" w:rsidR="00453072" w:rsidRDefault="00BA7CA4" w:rsidP="00453072">
            <w:pPr>
              <w:tabs>
                <w:tab w:val="left" w:pos="284"/>
                <w:tab w:val="left" w:pos="567"/>
                <w:tab w:val="left" w:pos="851"/>
                <w:tab w:val="left" w:pos="1134"/>
                <w:tab w:val="left" w:pos="1418"/>
                <w:tab w:val="left" w:pos="1701"/>
                <w:tab w:val="left" w:pos="1985"/>
              </w:tabs>
              <w:spacing w:before="0" w:after="0"/>
            </w:pPr>
            <w:r>
              <w:tab/>
            </w:r>
            <w:r w:rsidR="00453072">
              <w:t>&lt;</w:t>
            </w:r>
            <w:proofErr w:type="spellStart"/>
            <w:proofErr w:type="gramStart"/>
            <w:r w:rsidR="00453072">
              <w:t>xs:annotation</w:t>
            </w:r>
            <w:proofErr w:type="spellEnd"/>
            <w:proofErr w:type="gramEnd"/>
            <w:r w:rsidR="00453072">
              <w:t>&gt;</w:t>
            </w:r>
          </w:p>
          <w:p w14:paraId="3EC31FE1" w14:textId="77777777" w:rsidR="00F936B2" w:rsidRDefault="00BA7CA4" w:rsidP="002D2715">
            <w:pPr>
              <w:tabs>
                <w:tab w:val="left" w:pos="284"/>
                <w:tab w:val="left" w:pos="567"/>
                <w:tab w:val="left" w:pos="851"/>
                <w:tab w:val="left" w:pos="1134"/>
                <w:tab w:val="left" w:pos="1418"/>
                <w:tab w:val="left" w:pos="1701"/>
                <w:tab w:val="left" w:pos="1985"/>
              </w:tabs>
              <w:spacing w:before="0" w:after="0"/>
              <w:ind w:left="851" w:hanging="851"/>
            </w:pPr>
            <w:r>
              <w:tab/>
            </w:r>
            <w:r>
              <w:tab/>
            </w:r>
            <w:r w:rsidR="00453072">
              <w:t>&lt;</w:t>
            </w:r>
            <w:proofErr w:type="spellStart"/>
            <w:proofErr w:type="gramStart"/>
            <w:r w:rsidR="00453072">
              <w:t>xs:documentation</w:t>
            </w:r>
            <w:proofErr w:type="spellEnd"/>
            <w:proofErr w:type="gramEnd"/>
            <w:r w:rsidR="00453072">
              <w:t>&gt;</w:t>
            </w:r>
          </w:p>
          <w:p w14:paraId="02857AAC" w14:textId="04448DDA" w:rsidR="00BA7CA4" w:rsidRDefault="00F936B2" w:rsidP="002D2715">
            <w:pPr>
              <w:tabs>
                <w:tab w:val="left" w:pos="284"/>
                <w:tab w:val="left" w:pos="567"/>
                <w:tab w:val="left" w:pos="851"/>
                <w:tab w:val="left" w:pos="1134"/>
                <w:tab w:val="left" w:pos="1418"/>
                <w:tab w:val="left" w:pos="1701"/>
                <w:tab w:val="left" w:pos="1985"/>
              </w:tabs>
              <w:spacing w:before="0" w:after="0"/>
              <w:ind w:left="851" w:hanging="851"/>
            </w:pPr>
            <w:r>
              <w:tab/>
            </w:r>
            <w:r>
              <w:tab/>
            </w:r>
            <w:r>
              <w:tab/>
            </w:r>
            <w:r w:rsidR="00453072">
              <w:t>Die "Erledigung" soll dokumentieren, wann und wie ein Verfahren durch die Staatsanwaltschaft beendet wurde. In der Regel wird pro „Justizakten</w:t>
            </w:r>
            <w:r>
              <w:softHyphen/>
            </w:r>
            <w:r w:rsidR="00453072">
              <w:t>zeichen“ eine Erledigungsinfo an die Polizei übermittelt.</w:t>
            </w:r>
          </w:p>
          <w:p w14:paraId="34B8DD7E" w14:textId="3BFD3727" w:rsidR="00453072" w:rsidRDefault="00BA7CA4" w:rsidP="00453072">
            <w:pPr>
              <w:tabs>
                <w:tab w:val="left" w:pos="284"/>
                <w:tab w:val="left" w:pos="567"/>
                <w:tab w:val="left" w:pos="851"/>
                <w:tab w:val="left" w:pos="1134"/>
                <w:tab w:val="left" w:pos="1418"/>
                <w:tab w:val="left" w:pos="1701"/>
                <w:tab w:val="left" w:pos="1985"/>
              </w:tabs>
              <w:spacing w:before="0" w:after="0"/>
            </w:pPr>
            <w:r>
              <w:tab/>
            </w:r>
            <w:r>
              <w:tab/>
            </w:r>
            <w:r w:rsidR="00453072">
              <w:t>&lt;/</w:t>
            </w:r>
            <w:proofErr w:type="spellStart"/>
            <w:proofErr w:type="gramStart"/>
            <w:r w:rsidR="00453072">
              <w:t>xs:documentation</w:t>
            </w:r>
            <w:proofErr w:type="spellEnd"/>
            <w:proofErr w:type="gramEnd"/>
            <w:r w:rsidR="00453072">
              <w:t>&gt;</w:t>
            </w:r>
          </w:p>
          <w:p w14:paraId="3315F16F" w14:textId="7C399CAB" w:rsidR="00453072" w:rsidRDefault="00BA7CA4" w:rsidP="00453072">
            <w:pPr>
              <w:tabs>
                <w:tab w:val="left" w:pos="284"/>
                <w:tab w:val="left" w:pos="567"/>
                <w:tab w:val="left" w:pos="851"/>
                <w:tab w:val="left" w:pos="1134"/>
                <w:tab w:val="left" w:pos="1418"/>
                <w:tab w:val="left" w:pos="1701"/>
                <w:tab w:val="left" w:pos="1985"/>
              </w:tabs>
              <w:spacing w:before="0" w:after="0"/>
            </w:pPr>
            <w:r>
              <w:tab/>
            </w:r>
            <w:r w:rsidR="00453072">
              <w:t>&lt;/</w:t>
            </w:r>
            <w:proofErr w:type="spellStart"/>
            <w:proofErr w:type="gramStart"/>
            <w:r w:rsidR="00453072">
              <w:t>xs:annotation</w:t>
            </w:r>
            <w:proofErr w:type="spellEnd"/>
            <w:proofErr w:type="gramEnd"/>
            <w:r w:rsidR="00453072">
              <w:t>&gt;</w:t>
            </w:r>
          </w:p>
          <w:p w14:paraId="067AB75D" w14:textId="77777777" w:rsidR="00474164" w:rsidRDefault="00453072" w:rsidP="00453072">
            <w:pPr>
              <w:tabs>
                <w:tab w:val="left" w:pos="284"/>
                <w:tab w:val="left" w:pos="567"/>
                <w:tab w:val="left" w:pos="851"/>
                <w:tab w:val="left" w:pos="1134"/>
                <w:tab w:val="left" w:pos="1418"/>
                <w:tab w:val="left" w:pos="1701"/>
                <w:tab w:val="left" w:pos="1985"/>
              </w:tabs>
              <w:spacing w:before="0" w:after="0"/>
            </w:pPr>
            <w:r>
              <w:t>&lt;/</w:t>
            </w:r>
            <w:proofErr w:type="spellStart"/>
            <w:proofErr w:type="gramStart"/>
            <w:r>
              <w:t>xs:element</w:t>
            </w:r>
            <w:proofErr w:type="spellEnd"/>
            <w:proofErr w:type="gramEnd"/>
            <w:r>
              <w:t>&gt;</w:t>
            </w:r>
          </w:p>
          <w:p w14:paraId="22508C28" w14:textId="77777777" w:rsidR="00BA7CA4" w:rsidRDefault="00BA7CA4" w:rsidP="00453072">
            <w:pPr>
              <w:tabs>
                <w:tab w:val="left" w:pos="284"/>
                <w:tab w:val="left" w:pos="567"/>
                <w:tab w:val="left" w:pos="851"/>
                <w:tab w:val="left" w:pos="1134"/>
                <w:tab w:val="left" w:pos="1418"/>
                <w:tab w:val="left" w:pos="1701"/>
                <w:tab w:val="left" w:pos="1985"/>
              </w:tabs>
              <w:spacing w:before="0" w:after="0"/>
            </w:pPr>
          </w:p>
          <w:p w14:paraId="317EF90C" w14:textId="77777777" w:rsidR="00BA7CA4" w:rsidRDefault="00BA7CA4" w:rsidP="00BA7CA4">
            <w:pPr>
              <w:tabs>
                <w:tab w:val="left" w:pos="284"/>
                <w:tab w:val="left" w:pos="567"/>
                <w:tab w:val="left" w:pos="851"/>
                <w:tab w:val="left" w:pos="1134"/>
                <w:tab w:val="left" w:pos="1418"/>
                <w:tab w:val="left" w:pos="1701"/>
                <w:tab w:val="left" w:pos="1985"/>
              </w:tabs>
              <w:spacing w:before="0" w:after="0"/>
            </w:pPr>
            <w:r>
              <w:t>&lt;</w:t>
            </w:r>
            <w:proofErr w:type="spellStart"/>
            <w:proofErr w:type="gramStart"/>
            <w:r>
              <w:t>xs:complexType</w:t>
            </w:r>
            <w:proofErr w:type="spellEnd"/>
            <w:proofErr w:type="gramEnd"/>
            <w:r>
              <w:t xml:space="preserve"> </w:t>
            </w:r>
            <w:proofErr w:type="spellStart"/>
            <w:r>
              <w:t>name</w:t>
            </w:r>
            <w:proofErr w:type="spellEnd"/>
            <w:r>
              <w:t>="</w:t>
            </w:r>
            <w:proofErr w:type="spellStart"/>
            <w:r>
              <w:t>CIMPDAPJErledigungTyp</w:t>
            </w:r>
            <w:proofErr w:type="spellEnd"/>
            <w:r>
              <w:t>"&gt;</w:t>
            </w:r>
          </w:p>
          <w:p w14:paraId="6F251607" w14:textId="3EB171E8" w:rsidR="00BA7CA4" w:rsidRDefault="00BA7CA4" w:rsidP="00BA7CA4">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xs:sequence</w:t>
            </w:r>
            <w:proofErr w:type="spellEnd"/>
            <w:proofErr w:type="gramEnd"/>
            <w:r>
              <w:t>&gt;</w:t>
            </w:r>
          </w:p>
          <w:p w14:paraId="7CCAEE1F" w14:textId="15A4B508" w:rsidR="00BA7CA4" w:rsidRDefault="00BA7CA4" w:rsidP="00BA7CA4">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xs:element</w:t>
            </w:r>
            <w:proofErr w:type="spellEnd"/>
            <w:proofErr w:type="gramEnd"/>
            <w:r>
              <w:t xml:space="preserve"> </w:t>
            </w:r>
            <w:proofErr w:type="spellStart"/>
            <w:r>
              <w:t>name</w:t>
            </w:r>
            <w:proofErr w:type="spellEnd"/>
            <w:r>
              <w:t>="</w:t>
            </w:r>
            <w:proofErr w:type="spellStart"/>
            <w:r>
              <w:t>art</w:t>
            </w:r>
            <w:proofErr w:type="spellEnd"/>
            <w:r>
              <w:t>" type="</w:t>
            </w:r>
            <w:proofErr w:type="spellStart"/>
            <w:r>
              <w:t>xs:string</w:t>
            </w:r>
            <w:proofErr w:type="spellEnd"/>
            <w:r>
              <w:t xml:space="preserve">" </w:t>
            </w:r>
            <w:proofErr w:type="spellStart"/>
            <w:r>
              <w:t>minOccurs</w:t>
            </w:r>
            <w:proofErr w:type="spellEnd"/>
            <w:r>
              <w:t>="0"&gt;</w:t>
            </w:r>
          </w:p>
          <w:p w14:paraId="101E048A" w14:textId="2E5A233C" w:rsidR="00BA7CA4" w:rsidRDefault="00BA7CA4" w:rsidP="00BA7CA4">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xs:annotation</w:t>
            </w:r>
            <w:proofErr w:type="spellEnd"/>
            <w:proofErr w:type="gramEnd"/>
            <w:r>
              <w:t>&gt;</w:t>
            </w:r>
          </w:p>
          <w:p w14:paraId="5C9614C8" w14:textId="77777777" w:rsidR="00F936B2" w:rsidRDefault="00BA7CA4" w:rsidP="002D2715">
            <w:pPr>
              <w:tabs>
                <w:tab w:val="left" w:pos="284"/>
                <w:tab w:val="left" w:pos="567"/>
                <w:tab w:val="left" w:pos="851"/>
                <w:tab w:val="left" w:pos="1134"/>
                <w:tab w:val="left" w:pos="1418"/>
                <w:tab w:val="left" w:pos="1701"/>
                <w:tab w:val="left" w:pos="1985"/>
              </w:tabs>
              <w:spacing w:before="0" w:after="0"/>
              <w:ind w:left="1418" w:hanging="1418"/>
            </w:pPr>
            <w:r>
              <w:tab/>
            </w:r>
            <w:r>
              <w:tab/>
            </w:r>
            <w:r>
              <w:tab/>
            </w:r>
            <w:r>
              <w:tab/>
              <w:t>&lt;</w:t>
            </w:r>
            <w:proofErr w:type="spellStart"/>
            <w:proofErr w:type="gramStart"/>
            <w:r>
              <w:t>xs:documentation</w:t>
            </w:r>
            <w:proofErr w:type="spellEnd"/>
            <w:proofErr w:type="gramEnd"/>
            <w:r>
              <w:t>&gt;</w:t>
            </w:r>
          </w:p>
          <w:p w14:paraId="2B74D382" w14:textId="6F986FE2" w:rsidR="00BA7CA4" w:rsidRDefault="00F936B2" w:rsidP="002D2715">
            <w:pPr>
              <w:tabs>
                <w:tab w:val="left" w:pos="284"/>
                <w:tab w:val="left" w:pos="567"/>
                <w:tab w:val="left" w:pos="851"/>
                <w:tab w:val="left" w:pos="1134"/>
                <w:tab w:val="left" w:pos="1418"/>
                <w:tab w:val="left" w:pos="1701"/>
                <w:tab w:val="left" w:pos="1985"/>
              </w:tabs>
              <w:spacing w:before="0" w:after="0"/>
              <w:ind w:left="1418" w:hanging="1418"/>
            </w:pPr>
            <w:r>
              <w:tab/>
            </w:r>
            <w:r>
              <w:tab/>
            </w:r>
            <w:r>
              <w:tab/>
            </w:r>
            <w:r>
              <w:tab/>
            </w:r>
            <w:r>
              <w:tab/>
            </w:r>
            <w:r w:rsidR="00BA7CA4">
              <w:t>Angabe des Grundes für die Beendigung des Verfahrens durch die Staatsanwaltschaft.</w:t>
            </w:r>
          </w:p>
          <w:p w14:paraId="6AA0DD8C" w14:textId="390EA944" w:rsidR="00BA7CA4" w:rsidRDefault="00BA7CA4" w:rsidP="00BA7CA4">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xs:documentation</w:t>
            </w:r>
            <w:proofErr w:type="spellEnd"/>
            <w:proofErr w:type="gramEnd"/>
            <w:r>
              <w:t>&gt;</w:t>
            </w:r>
          </w:p>
          <w:p w14:paraId="386045A3" w14:textId="02805C24" w:rsidR="00BA7CA4" w:rsidRDefault="00BA7CA4" w:rsidP="00BA7CA4">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xs:appinfo</w:t>
            </w:r>
            <w:proofErr w:type="spellEnd"/>
            <w:proofErr w:type="gramEnd"/>
            <w:r>
              <w:t>&gt;</w:t>
            </w:r>
          </w:p>
          <w:p w14:paraId="605C48C4" w14:textId="115B7AAB" w:rsidR="00BA7CA4" w:rsidRDefault="00BA7CA4" w:rsidP="00BA7CA4">
            <w:pPr>
              <w:tabs>
                <w:tab w:val="left" w:pos="284"/>
                <w:tab w:val="left" w:pos="567"/>
                <w:tab w:val="left" w:pos="851"/>
                <w:tab w:val="left" w:pos="1134"/>
                <w:tab w:val="left" w:pos="1418"/>
                <w:tab w:val="left" w:pos="1701"/>
                <w:tab w:val="left" w:pos="1985"/>
              </w:tabs>
              <w:spacing w:before="0" w:after="0"/>
            </w:pPr>
            <w:r>
              <w:tab/>
            </w:r>
            <w:r>
              <w:tab/>
            </w:r>
            <w:r>
              <w:tab/>
            </w:r>
            <w:r>
              <w:tab/>
            </w:r>
            <w:r>
              <w:tab/>
              <w:t>&lt;</w:t>
            </w:r>
            <w:proofErr w:type="spellStart"/>
            <w:r>
              <w:t>implementationHint</w:t>
            </w:r>
            <w:proofErr w:type="spellEnd"/>
            <w:r>
              <w:t>&gt;Mindestfeldlänge=200&lt;/</w:t>
            </w:r>
            <w:proofErr w:type="spellStart"/>
            <w:r>
              <w:t>implementationHint</w:t>
            </w:r>
            <w:proofErr w:type="spellEnd"/>
            <w:r>
              <w:t>&gt;</w:t>
            </w:r>
          </w:p>
          <w:p w14:paraId="4F607D24" w14:textId="7D7D9E54" w:rsidR="00BA7CA4" w:rsidRDefault="00BA7CA4" w:rsidP="00BA7CA4">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xs:appinfo</w:t>
            </w:r>
            <w:proofErr w:type="spellEnd"/>
            <w:proofErr w:type="gramEnd"/>
            <w:r>
              <w:t>&gt;</w:t>
            </w:r>
          </w:p>
          <w:p w14:paraId="43ADA42C" w14:textId="572FF3CD" w:rsidR="00BA7CA4" w:rsidRDefault="00BA7CA4" w:rsidP="00BA7CA4">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xs:annotation</w:t>
            </w:r>
            <w:proofErr w:type="spellEnd"/>
            <w:proofErr w:type="gramEnd"/>
            <w:r>
              <w:t>&gt;</w:t>
            </w:r>
          </w:p>
          <w:p w14:paraId="777FFA82" w14:textId="4999DA57" w:rsidR="00BA7CA4" w:rsidRDefault="00BA7CA4" w:rsidP="00BA7CA4">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xs:element</w:t>
            </w:r>
            <w:proofErr w:type="spellEnd"/>
            <w:proofErr w:type="gramEnd"/>
            <w:r>
              <w:t>&gt;</w:t>
            </w:r>
          </w:p>
          <w:p w14:paraId="03BA34DB" w14:textId="4418202B" w:rsidR="00BA7CA4" w:rsidRDefault="00BA7CA4" w:rsidP="00BA7CA4">
            <w:pPr>
              <w:tabs>
                <w:tab w:val="left" w:pos="284"/>
                <w:tab w:val="left" w:pos="567"/>
                <w:tab w:val="left" w:pos="851"/>
                <w:tab w:val="left" w:pos="1134"/>
                <w:tab w:val="left" w:pos="1418"/>
                <w:tab w:val="left" w:pos="1701"/>
                <w:tab w:val="left" w:pos="1985"/>
              </w:tabs>
              <w:spacing w:before="0" w:after="0"/>
            </w:pPr>
            <w:r>
              <w:tab/>
            </w:r>
            <w:r>
              <w:tab/>
              <w:t>&lt;</w:t>
            </w:r>
            <w:proofErr w:type="spellStart"/>
            <w:proofErr w:type="gramStart"/>
            <w:r>
              <w:t>xs:element</w:t>
            </w:r>
            <w:proofErr w:type="spellEnd"/>
            <w:proofErr w:type="gramEnd"/>
            <w:r>
              <w:t xml:space="preserve"> </w:t>
            </w:r>
            <w:proofErr w:type="spellStart"/>
            <w:r>
              <w:t>name</w:t>
            </w:r>
            <w:proofErr w:type="spellEnd"/>
            <w:r>
              <w:t>="</w:t>
            </w:r>
            <w:proofErr w:type="spellStart"/>
            <w:r>
              <w:t>erledigungsdatum</w:t>
            </w:r>
            <w:proofErr w:type="spellEnd"/>
            <w:r>
              <w:t>" type="</w:t>
            </w:r>
            <w:proofErr w:type="spellStart"/>
            <w:r>
              <w:t>xs:date</w:t>
            </w:r>
            <w:proofErr w:type="spellEnd"/>
            <w:r>
              <w:t>"&gt;</w:t>
            </w:r>
          </w:p>
          <w:p w14:paraId="198A7121" w14:textId="7452855B" w:rsidR="00BA7CA4" w:rsidRDefault="00BA7CA4" w:rsidP="00BA7CA4">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xs:annotation</w:t>
            </w:r>
            <w:proofErr w:type="spellEnd"/>
            <w:proofErr w:type="gramEnd"/>
            <w:r>
              <w:t>&gt;</w:t>
            </w:r>
          </w:p>
          <w:p w14:paraId="6517E429" w14:textId="77777777" w:rsidR="00F936B2" w:rsidRDefault="00BA7CA4" w:rsidP="002D2715">
            <w:pPr>
              <w:tabs>
                <w:tab w:val="left" w:pos="284"/>
                <w:tab w:val="left" w:pos="567"/>
                <w:tab w:val="left" w:pos="851"/>
                <w:tab w:val="left" w:pos="1134"/>
                <w:tab w:val="left" w:pos="1418"/>
                <w:tab w:val="left" w:pos="1701"/>
                <w:tab w:val="left" w:pos="1985"/>
              </w:tabs>
              <w:spacing w:before="0" w:after="0"/>
              <w:ind w:left="1418" w:hanging="1418"/>
            </w:pPr>
            <w:r>
              <w:tab/>
            </w:r>
            <w:r>
              <w:tab/>
            </w:r>
            <w:r>
              <w:tab/>
            </w:r>
            <w:r>
              <w:tab/>
              <w:t>&lt;</w:t>
            </w:r>
            <w:proofErr w:type="spellStart"/>
            <w:proofErr w:type="gramStart"/>
            <w:r>
              <w:t>xs:documentation</w:t>
            </w:r>
            <w:proofErr w:type="spellEnd"/>
            <w:proofErr w:type="gramEnd"/>
            <w:r>
              <w:t>&gt;</w:t>
            </w:r>
          </w:p>
          <w:p w14:paraId="4D3DBBD9" w14:textId="25FDB975" w:rsidR="00BA7CA4" w:rsidRDefault="00F936B2" w:rsidP="002D2715">
            <w:pPr>
              <w:tabs>
                <w:tab w:val="left" w:pos="284"/>
                <w:tab w:val="left" w:pos="567"/>
                <w:tab w:val="left" w:pos="851"/>
                <w:tab w:val="left" w:pos="1134"/>
                <w:tab w:val="left" w:pos="1418"/>
                <w:tab w:val="left" w:pos="1701"/>
                <w:tab w:val="left" w:pos="1985"/>
              </w:tabs>
              <w:spacing w:before="0" w:after="0"/>
              <w:ind w:left="1418" w:hanging="1418"/>
            </w:pPr>
            <w:r>
              <w:tab/>
            </w:r>
            <w:r>
              <w:tab/>
            </w:r>
            <w:r>
              <w:tab/>
            </w:r>
            <w:r>
              <w:tab/>
            </w:r>
            <w:r>
              <w:tab/>
            </w:r>
            <w:r w:rsidR="00BA7CA4">
              <w:t>Datum, an dem das Verfahren durch die Staatsanwaltschaft beendet wurde.</w:t>
            </w:r>
          </w:p>
          <w:p w14:paraId="6F22C1F9" w14:textId="71CB908C" w:rsidR="00BA7CA4" w:rsidRDefault="00BA7CA4" w:rsidP="00BA7CA4">
            <w:pPr>
              <w:tabs>
                <w:tab w:val="left" w:pos="284"/>
                <w:tab w:val="left" w:pos="567"/>
                <w:tab w:val="left" w:pos="851"/>
                <w:tab w:val="left" w:pos="1134"/>
                <w:tab w:val="left" w:pos="1418"/>
                <w:tab w:val="left" w:pos="1701"/>
                <w:tab w:val="left" w:pos="1985"/>
              </w:tabs>
              <w:spacing w:before="0" w:after="0"/>
            </w:pPr>
            <w:r>
              <w:tab/>
            </w:r>
            <w:r>
              <w:tab/>
            </w:r>
            <w:r>
              <w:tab/>
            </w:r>
            <w:r>
              <w:tab/>
              <w:t>&lt;/</w:t>
            </w:r>
            <w:proofErr w:type="spellStart"/>
            <w:proofErr w:type="gramStart"/>
            <w:r>
              <w:t>xs:documentation</w:t>
            </w:r>
            <w:proofErr w:type="spellEnd"/>
            <w:proofErr w:type="gramEnd"/>
            <w:r>
              <w:t>&gt;</w:t>
            </w:r>
          </w:p>
          <w:p w14:paraId="23785622" w14:textId="13437CC5" w:rsidR="00BA7CA4" w:rsidRDefault="00BA7CA4" w:rsidP="00BA7CA4">
            <w:pPr>
              <w:tabs>
                <w:tab w:val="left" w:pos="284"/>
                <w:tab w:val="left" w:pos="567"/>
                <w:tab w:val="left" w:pos="851"/>
                <w:tab w:val="left" w:pos="1134"/>
                <w:tab w:val="left" w:pos="1418"/>
                <w:tab w:val="left" w:pos="1701"/>
                <w:tab w:val="left" w:pos="1985"/>
              </w:tabs>
              <w:spacing w:before="0" w:after="0"/>
            </w:pPr>
            <w:r>
              <w:tab/>
            </w:r>
            <w:r>
              <w:tab/>
            </w:r>
            <w:r>
              <w:tab/>
              <w:t>&lt;/</w:t>
            </w:r>
            <w:proofErr w:type="spellStart"/>
            <w:proofErr w:type="gramStart"/>
            <w:r>
              <w:t>xs:annotation</w:t>
            </w:r>
            <w:proofErr w:type="spellEnd"/>
            <w:proofErr w:type="gramEnd"/>
            <w:r>
              <w:t>&gt;</w:t>
            </w:r>
          </w:p>
          <w:p w14:paraId="5A8D26C0" w14:textId="36439312" w:rsidR="00BA7CA4" w:rsidRDefault="00BA7CA4" w:rsidP="00BA7CA4">
            <w:pPr>
              <w:tabs>
                <w:tab w:val="left" w:pos="284"/>
                <w:tab w:val="left" w:pos="567"/>
                <w:tab w:val="left" w:pos="851"/>
                <w:tab w:val="left" w:pos="1134"/>
                <w:tab w:val="left" w:pos="1418"/>
                <w:tab w:val="left" w:pos="1701"/>
                <w:tab w:val="left" w:pos="1985"/>
              </w:tabs>
              <w:spacing w:before="0" w:after="0"/>
            </w:pPr>
            <w:r>
              <w:lastRenderedPageBreak/>
              <w:tab/>
            </w:r>
            <w:r>
              <w:tab/>
              <w:t>&lt;/</w:t>
            </w:r>
            <w:proofErr w:type="spellStart"/>
            <w:proofErr w:type="gramStart"/>
            <w:r>
              <w:t>xs:element</w:t>
            </w:r>
            <w:proofErr w:type="spellEnd"/>
            <w:proofErr w:type="gramEnd"/>
            <w:r>
              <w:t>&gt;</w:t>
            </w:r>
          </w:p>
          <w:p w14:paraId="741469C4" w14:textId="596DF540" w:rsidR="00BA7CA4" w:rsidRDefault="00BA7CA4" w:rsidP="00BA7CA4">
            <w:pPr>
              <w:tabs>
                <w:tab w:val="left" w:pos="284"/>
                <w:tab w:val="left" w:pos="567"/>
                <w:tab w:val="left" w:pos="851"/>
                <w:tab w:val="left" w:pos="1134"/>
                <w:tab w:val="left" w:pos="1418"/>
                <w:tab w:val="left" w:pos="1701"/>
                <w:tab w:val="left" w:pos="1985"/>
              </w:tabs>
              <w:spacing w:before="0" w:after="0"/>
            </w:pPr>
            <w:r>
              <w:tab/>
              <w:t>&lt;/</w:t>
            </w:r>
            <w:proofErr w:type="spellStart"/>
            <w:proofErr w:type="gramStart"/>
            <w:r>
              <w:t>xs:sequence</w:t>
            </w:r>
            <w:proofErr w:type="spellEnd"/>
            <w:proofErr w:type="gramEnd"/>
            <w:r>
              <w:t>&gt;</w:t>
            </w:r>
          </w:p>
          <w:p w14:paraId="29F9ECC8" w14:textId="4E2A721F" w:rsidR="00BA7CA4" w:rsidRDefault="00BA7CA4" w:rsidP="002D2715">
            <w:pPr>
              <w:tabs>
                <w:tab w:val="left" w:pos="284"/>
                <w:tab w:val="left" w:pos="567"/>
                <w:tab w:val="left" w:pos="851"/>
                <w:tab w:val="left" w:pos="1134"/>
                <w:tab w:val="left" w:pos="1418"/>
                <w:tab w:val="left" w:pos="1701"/>
                <w:tab w:val="left" w:pos="1985"/>
              </w:tabs>
              <w:spacing w:before="0" w:after="0"/>
            </w:pPr>
            <w:r>
              <w:t>&lt;/</w:t>
            </w:r>
            <w:proofErr w:type="spellStart"/>
            <w:proofErr w:type="gramStart"/>
            <w:r>
              <w:t>xs:complexType</w:t>
            </w:r>
            <w:proofErr w:type="spellEnd"/>
            <w:proofErr w:type="gramEnd"/>
            <w:r>
              <w:t>&gt;</w:t>
            </w:r>
          </w:p>
        </w:tc>
      </w:tr>
    </w:tbl>
    <w:p w14:paraId="4CD9A52C" w14:textId="5335A890" w:rsidR="008B64AC" w:rsidRDefault="008B64AC" w:rsidP="00F033EF"/>
    <w:tbl>
      <w:tblPr>
        <w:tblStyle w:val="Tabellenraster"/>
        <w:tblW w:w="0" w:type="auto"/>
        <w:tblCellMar>
          <w:top w:w="57" w:type="dxa"/>
          <w:bottom w:w="57" w:type="dxa"/>
        </w:tblCellMar>
        <w:tblLook w:val="04A0" w:firstRow="1" w:lastRow="0" w:firstColumn="1" w:lastColumn="0" w:noHBand="0" w:noVBand="1"/>
      </w:tblPr>
      <w:tblGrid>
        <w:gridCol w:w="1696"/>
        <w:gridCol w:w="7932"/>
      </w:tblGrid>
      <w:tr w:rsidR="00BA7CA4" w:rsidRPr="00A91284" w14:paraId="3FDF3FEE" w14:textId="77777777" w:rsidTr="002B714B">
        <w:tc>
          <w:tcPr>
            <w:tcW w:w="1696" w:type="dxa"/>
          </w:tcPr>
          <w:p w14:paraId="5CEF0964" w14:textId="77777777" w:rsidR="00BA7CA4" w:rsidRPr="00F06B35" w:rsidRDefault="00BA7CA4" w:rsidP="002D2715">
            <w:pPr>
              <w:keepNext/>
              <w:spacing w:before="0" w:after="0"/>
              <w:rPr>
                <w:b/>
              </w:rPr>
            </w:pPr>
            <w:r w:rsidRPr="00F06B35">
              <w:rPr>
                <w:b/>
              </w:rPr>
              <w:t>Anpassung:</w:t>
            </w:r>
          </w:p>
        </w:tc>
        <w:tc>
          <w:tcPr>
            <w:tcW w:w="7932" w:type="dxa"/>
          </w:tcPr>
          <w:p w14:paraId="594825CE" w14:textId="716CDB2A" w:rsidR="00BA7CA4" w:rsidRPr="00A91284" w:rsidRDefault="00BA7CA4" w:rsidP="002D2715">
            <w:pPr>
              <w:keepNext/>
              <w:spacing w:before="0" w:after="0"/>
            </w:pPr>
            <w:r w:rsidRPr="00A91284">
              <w:t>zusätzliches Element &lt;</w:t>
            </w:r>
            <w:proofErr w:type="spellStart"/>
            <w:r>
              <w:t>entscheidung</w:t>
            </w:r>
            <w:proofErr w:type="spellEnd"/>
            <w:r w:rsidRPr="00A91284">
              <w:t>&gt;</w:t>
            </w:r>
          </w:p>
        </w:tc>
      </w:tr>
      <w:tr w:rsidR="00BA7CA4" w:rsidRPr="00A91284" w14:paraId="3738405A" w14:textId="77777777" w:rsidTr="002B714B">
        <w:tc>
          <w:tcPr>
            <w:tcW w:w="1696" w:type="dxa"/>
          </w:tcPr>
          <w:p w14:paraId="72A45D1B" w14:textId="77777777" w:rsidR="00BA7CA4" w:rsidRPr="00F06B35" w:rsidRDefault="00BA7CA4" w:rsidP="002B714B">
            <w:pPr>
              <w:spacing w:before="0" w:after="0"/>
              <w:rPr>
                <w:b/>
              </w:rPr>
            </w:pPr>
            <w:r w:rsidRPr="00F06B35">
              <w:rPr>
                <w:b/>
              </w:rPr>
              <w:t>Betroffene KA-Nachrichten:</w:t>
            </w:r>
          </w:p>
        </w:tc>
        <w:tc>
          <w:tcPr>
            <w:tcW w:w="7932" w:type="dxa"/>
          </w:tcPr>
          <w:p w14:paraId="2694D83C" w14:textId="304C07BC" w:rsidR="00BA7CA4" w:rsidRPr="00A91284" w:rsidRDefault="00BA7CA4" w:rsidP="002B714B">
            <w:pPr>
              <w:spacing w:before="0" w:after="0"/>
            </w:pPr>
            <w:r w:rsidRPr="00A91284">
              <w:t>JP</w:t>
            </w:r>
            <w:r w:rsidR="00C97BD8">
              <w:t>03, JP04</w:t>
            </w:r>
          </w:p>
        </w:tc>
      </w:tr>
      <w:tr w:rsidR="00BA7CA4" w:rsidRPr="00A91284" w14:paraId="0F07386C" w14:textId="77777777" w:rsidTr="002B714B">
        <w:tc>
          <w:tcPr>
            <w:tcW w:w="1696" w:type="dxa"/>
          </w:tcPr>
          <w:p w14:paraId="04098C46" w14:textId="77777777" w:rsidR="00BA7CA4" w:rsidRPr="00F06B35" w:rsidRDefault="00BA7CA4" w:rsidP="002B714B">
            <w:pPr>
              <w:spacing w:before="0" w:after="0"/>
              <w:rPr>
                <w:b/>
              </w:rPr>
            </w:pPr>
            <w:r w:rsidRPr="00F06B35">
              <w:rPr>
                <w:b/>
              </w:rPr>
              <w:t>Beschreibung:</w:t>
            </w:r>
          </w:p>
        </w:tc>
        <w:tc>
          <w:tcPr>
            <w:tcW w:w="7932" w:type="dxa"/>
          </w:tcPr>
          <w:p w14:paraId="0AC122E9" w14:textId="77777777" w:rsidR="00BA7CA4" w:rsidRDefault="004D1851" w:rsidP="002B714B">
            <w:pPr>
              <w:spacing w:before="0" w:after="0"/>
            </w:pPr>
            <w:r>
              <w:t xml:space="preserve">Mit der Entscheidung teilt die Justiz der Polizei eine Entscheidung eines Gerichts in Form eines </w:t>
            </w:r>
            <w:r w:rsidRPr="004D1851">
              <w:t>Urteil</w:t>
            </w:r>
            <w:r>
              <w:t>s</w:t>
            </w:r>
            <w:r w:rsidRPr="004D1851">
              <w:t xml:space="preserve"> oder Beschluss</w:t>
            </w:r>
            <w:r>
              <w:t>es</w:t>
            </w:r>
            <w:r w:rsidRPr="004D1851">
              <w:t xml:space="preserve"> (z.B. bei Einstellung)</w:t>
            </w:r>
            <w:r>
              <w:t xml:space="preserve"> mit.</w:t>
            </w:r>
          </w:p>
          <w:p w14:paraId="7D570928" w14:textId="1493915D" w:rsidR="004D1851" w:rsidRPr="00A91284" w:rsidRDefault="004D1851" w:rsidP="002D2715">
            <w:pPr>
              <w:spacing w:after="0"/>
            </w:pPr>
            <w:r>
              <w:t xml:space="preserve">Während in der KA-Nachricht zu JP03 nur die Kurzform der Entscheidung </w:t>
            </w:r>
            <w:r w:rsidR="00107355">
              <w:t xml:space="preserve">an die Polizei </w:t>
            </w:r>
            <w:r>
              <w:t>übermittelt wird, werden in der KA-Nachricht zu JP04 zusätzlich weitere ausführliche Entscheidungsdaten mit übermittelt.</w:t>
            </w:r>
          </w:p>
        </w:tc>
      </w:tr>
      <w:tr w:rsidR="00BA7CA4" w:rsidRPr="00A91284" w14:paraId="398F727D" w14:textId="77777777" w:rsidTr="002B714B">
        <w:tc>
          <w:tcPr>
            <w:tcW w:w="1696" w:type="dxa"/>
          </w:tcPr>
          <w:p w14:paraId="230C4880" w14:textId="77777777" w:rsidR="00BA7CA4" w:rsidRPr="00F06B35" w:rsidRDefault="00BA7CA4" w:rsidP="002B714B">
            <w:pPr>
              <w:tabs>
                <w:tab w:val="left" w:pos="284"/>
                <w:tab w:val="left" w:pos="567"/>
                <w:tab w:val="left" w:pos="851"/>
                <w:tab w:val="left" w:pos="1134"/>
                <w:tab w:val="left" w:pos="1418"/>
                <w:tab w:val="left" w:pos="1701"/>
                <w:tab w:val="left" w:pos="1985"/>
              </w:tabs>
              <w:spacing w:before="0" w:after="0"/>
              <w:rPr>
                <w:b/>
              </w:rPr>
            </w:pPr>
            <w:r>
              <w:rPr>
                <w:b/>
              </w:rPr>
              <w:t>XML-Struktur</w:t>
            </w:r>
          </w:p>
        </w:tc>
        <w:tc>
          <w:tcPr>
            <w:tcW w:w="7932" w:type="dxa"/>
          </w:tcPr>
          <w:p w14:paraId="294611FF" w14:textId="5CBE85E4" w:rsidR="00BA7CA4" w:rsidRDefault="00BA7CA4"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pPr>
            <w:r>
              <w:t>&lt;</w:t>
            </w:r>
            <w:proofErr w:type="spellStart"/>
            <w:proofErr w:type="gramStart"/>
            <w:r w:rsidR="008F7055">
              <w:t>xpolizei:</w:t>
            </w:r>
            <w:r>
              <w:t>fachdaten</w:t>
            </w:r>
            <w:proofErr w:type="spellEnd"/>
            <w:proofErr w:type="gramEnd"/>
            <w:r>
              <w:t>&gt;</w:t>
            </w:r>
          </w:p>
          <w:p w14:paraId="002D1FA9" w14:textId="53E1DF67" w:rsidR="00BA7CA4" w:rsidRDefault="00BA7CA4"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pPr>
            <w:r>
              <w:tab/>
              <w:t>&lt;</w:t>
            </w:r>
            <w:proofErr w:type="spellStart"/>
            <w:proofErr w:type="gramStart"/>
            <w:r w:rsidR="008F7055">
              <w:t>xpolizei:</w:t>
            </w:r>
            <w:r>
              <w:t>beziehungen</w:t>
            </w:r>
            <w:proofErr w:type="spellEnd"/>
            <w:proofErr w:type="gramEnd"/>
            <w:r>
              <w:t>&gt;</w:t>
            </w:r>
          </w:p>
          <w:p w14:paraId="5E243676" w14:textId="45C31AFD" w:rsidR="00BA7CA4" w:rsidRDefault="00BA7CA4"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pPr>
            <w:r>
              <w:tab/>
            </w:r>
            <w:r>
              <w:tab/>
              <w:t>&lt;</w:t>
            </w:r>
            <w:proofErr w:type="spellStart"/>
            <w:proofErr w:type="gramStart"/>
            <w:r w:rsidR="008F7055">
              <w:t>xpolizei:</w:t>
            </w:r>
            <w:r>
              <w:t>beziehung</w:t>
            </w:r>
            <w:proofErr w:type="gramEnd"/>
            <w:r>
              <w:t>_person_straftat</w:t>
            </w:r>
            <w:proofErr w:type="spellEnd"/>
            <w:r>
              <w:t>&gt;</w:t>
            </w:r>
          </w:p>
          <w:p w14:paraId="4AFE527D" w14:textId="5E4AD0F9" w:rsidR="004D1851" w:rsidRPr="004D1851" w:rsidRDefault="00BA7CA4"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tab/>
            </w:r>
            <w:r>
              <w:tab/>
            </w:r>
            <w:r>
              <w:tab/>
            </w:r>
            <w:r w:rsidR="004D1851" w:rsidRPr="008F7055">
              <w:rPr>
                <w:b/>
              </w:rPr>
              <w:t>&lt;</w:t>
            </w:r>
            <w:proofErr w:type="spellStart"/>
            <w:proofErr w:type="gramStart"/>
            <w:r w:rsidR="008F7055" w:rsidRPr="008F7055">
              <w:rPr>
                <w:b/>
              </w:rPr>
              <w:t>xpolizei:</w:t>
            </w:r>
            <w:r w:rsidR="004D1851" w:rsidRPr="004D1851">
              <w:rPr>
                <w:b/>
              </w:rPr>
              <w:t>benutzerInhalt</w:t>
            </w:r>
            <w:proofErr w:type="spellEnd"/>
            <w:proofErr w:type="gramEnd"/>
            <w:r w:rsidR="004D1851">
              <w:rPr>
                <w:b/>
              </w:rPr>
              <w:t>&gt;</w:t>
            </w:r>
          </w:p>
          <w:p w14:paraId="19AF4FAB" w14:textId="5971851A"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sidR="008F7055">
              <w:rPr>
                <w:b/>
              </w:rPr>
              <w:t>&lt;</w:t>
            </w:r>
            <w:proofErr w:type="gramStart"/>
            <w:r w:rsidR="008F7055" w:rsidRPr="008F7055">
              <w:rPr>
                <w:b/>
                <w:sz w:val="20"/>
              </w:rPr>
              <w:t>dapj:</w:t>
            </w:r>
            <w:r w:rsidRPr="008F7055">
              <w:rPr>
                <w:b/>
                <w:sz w:val="20"/>
              </w:rPr>
              <w:t>projektspezifischeUebergangsloesung</w:t>
            </w:r>
            <w:proofErr w:type="gramEnd"/>
            <w:r w:rsidRPr="008F7055">
              <w:rPr>
                <w:b/>
                <w:sz w:val="20"/>
              </w:rPr>
              <w:t>_Beziehung_Person_Straftat</w:t>
            </w:r>
            <w:r>
              <w:rPr>
                <w:b/>
              </w:rPr>
              <w:t>&gt;</w:t>
            </w:r>
          </w:p>
          <w:p w14:paraId="759006D2" w14:textId="32270331"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Pr>
                <w:b/>
              </w:rPr>
              <w:tab/>
            </w:r>
            <w:r>
              <w:rPr>
                <w:b/>
              </w:rPr>
              <w:tab/>
            </w:r>
            <w:r>
              <w:rPr>
                <w:b/>
              </w:rPr>
              <w:tab/>
            </w:r>
            <w:r w:rsidR="008F7055">
              <w:rPr>
                <w:b/>
              </w:rPr>
              <w:t>&lt;</w:t>
            </w:r>
            <w:proofErr w:type="spellStart"/>
            <w:proofErr w:type="gramStart"/>
            <w:r w:rsidR="008F7055">
              <w:rPr>
                <w:b/>
              </w:rPr>
              <w:t>dapj:</w:t>
            </w:r>
            <w:r w:rsidRPr="004D1851">
              <w:rPr>
                <w:b/>
              </w:rPr>
              <w:t>entscheidung</w:t>
            </w:r>
            <w:proofErr w:type="spellEnd"/>
            <w:proofErr w:type="gramEnd"/>
            <w:r>
              <w:rPr>
                <w:b/>
              </w:rPr>
              <w:t>&gt;</w:t>
            </w:r>
          </w:p>
          <w:p w14:paraId="31628CDE" w14:textId="58E7AC49"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Pr>
                <w:b/>
              </w:rPr>
              <w:tab/>
            </w:r>
            <w:r>
              <w:rPr>
                <w:b/>
              </w:rPr>
              <w:tab/>
            </w:r>
            <w:r>
              <w:rPr>
                <w:b/>
              </w:rPr>
              <w:tab/>
            </w:r>
            <w:r w:rsidR="008F7055">
              <w:rPr>
                <w:b/>
              </w:rPr>
              <w:t>&lt;</w:t>
            </w:r>
            <w:proofErr w:type="spellStart"/>
            <w:proofErr w:type="gramStart"/>
            <w:r w:rsidR="008F7055">
              <w:rPr>
                <w:b/>
              </w:rPr>
              <w:t>dapj:</w:t>
            </w:r>
            <w:r w:rsidRPr="004D1851">
              <w:rPr>
                <w:b/>
              </w:rPr>
              <w:t>behoerde</w:t>
            </w:r>
            <w:proofErr w:type="spellEnd"/>
            <w:proofErr w:type="gramEnd"/>
            <w:r>
              <w:rPr>
                <w:b/>
              </w:rPr>
              <w:t>&gt;</w:t>
            </w:r>
          </w:p>
          <w:p w14:paraId="2CC2EDC0" w14:textId="2B099624"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Pr>
                <w:b/>
              </w:rPr>
              <w:tab/>
            </w:r>
            <w:r>
              <w:rPr>
                <w:b/>
              </w:rPr>
              <w:tab/>
            </w:r>
            <w:r>
              <w:rPr>
                <w:b/>
              </w:rPr>
              <w:tab/>
            </w:r>
            <w:r w:rsidRPr="004D1851">
              <w:rPr>
                <w:b/>
              </w:rPr>
              <w:tab/>
            </w:r>
            <w:r w:rsidR="008F7055">
              <w:rPr>
                <w:b/>
              </w:rPr>
              <w:t>&lt;</w:t>
            </w:r>
            <w:proofErr w:type="spellStart"/>
            <w:proofErr w:type="gramStart"/>
            <w:r w:rsidR="008F7055">
              <w:rPr>
                <w:b/>
              </w:rPr>
              <w:t>dapj:</w:t>
            </w:r>
            <w:r w:rsidRPr="004D1851">
              <w:rPr>
                <w:b/>
              </w:rPr>
              <w:t>entscheidungsdatum</w:t>
            </w:r>
            <w:proofErr w:type="spellEnd"/>
            <w:proofErr w:type="gramEnd"/>
            <w:r>
              <w:rPr>
                <w:b/>
              </w:rPr>
              <w:t>&gt;</w:t>
            </w:r>
          </w:p>
          <w:p w14:paraId="4D27B511" w14:textId="6C5AEB49" w:rsid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Pr>
                <w:b/>
              </w:rPr>
              <w:tab/>
            </w:r>
            <w:r>
              <w:rPr>
                <w:b/>
              </w:rPr>
              <w:tab/>
            </w:r>
            <w:r>
              <w:rPr>
                <w:b/>
              </w:rPr>
              <w:tab/>
            </w:r>
            <w:r w:rsidR="008F7055">
              <w:rPr>
                <w:b/>
              </w:rPr>
              <w:t>&lt;</w:t>
            </w:r>
            <w:proofErr w:type="spellStart"/>
            <w:proofErr w:type="gramStart"/>
            <w:r w:rsidR="008F7055">
              <w:rPr>
                <w:b/>
              </w:rPr>
              <w:t>dapj:</w:t>
            </w:r>
            <w:r w:rsidRPr="004D1851">
              <w:rPr>
                <w:b/>
              </w:rPr>
              <w:t>rechtskraftdatum</w:t>
            </w:r>
            <w:proofErr w:type="spellEnd"/>
            <w:proofErr w:type="gramEnd"/>
            <w:r>
              <w:rPr>
                <w:b/>
              </w:rPr>
              <w:t>&gt;</w:t>
            </w:r>
          </w:p>
          <w:p w14:paraId="0A558D7E" w14:textId="0C02D442" w:rsidR="004D1851" w:rsidRDefault="004D1851"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sidR="008F7055">
              <w:rPr>
                <w:b/>
              </w:rPr>
              <w:t>&lt;/</w:t>
            </w:r>
            <w:proofErr w:type="spellStart"/>
            <w:proofErr w:type="gramStart"/>
            <w:r w:rsidR="008F7055">
              <w:rPr>
                <w:b/>
              </w:rPr>
              <w:t>dapj:</w:t>
            </w:r>
            <w:r>
              <w:rPr>
                <w:b/>
              </w:rPr>
              <w:t>entscheidung</w:t>
            </w:r>
            <w:proofErr w:type="spellEnd"/>
            <w:proofErr w:type="gramEnd"/>
            <w:r>
              <w:rPr>
                <w:b/>
              </w:rPr>
              <w:t>&gt;</w:t>
            </w:r>
          </w:p>
          <w:p w14:paraId="66160F7D" w14:textId="0730B133" w:rsidR="00D65479" w:rsidRPr="002D2715" w:rsidRDefault="00D65479"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i/>
              </w:rPr>
            </w:pPr>
            <w:r w:rsidRPr="002D2715">
              <w:rPr>
                <w:i/>
              </w:rPr>
              <w:tab/>
            </w:r>
            <w:r w:rsidRPr="002D2715">
              <w:rPr>
                <w:i/>
              </w:rPr>
              <w:tab/>
            </w:r>
            <w:r w:rsidRPr="002D2715">
              <w:rPr>
                <w:i/>
              </w:rPr>
              <w:tab/>
            </w:r>
            <w:r w:rsidRPr="002D2715">
              <w:rPr>
                <w:i/>
              </w:rPr>
              <w:tab/>
            </w:r>
            <w:r w:rsidRPr="002D2715">
              <w:rPr>
                <w:i/>
              </w:rPr>
              <w:tab/>
            </w:r>
            <w:proofErr w:type="gramStart"/>
            <w:r w:rsidRPr="002D2715">
              <w:rPr>
                <w:i/>
              </w:rPr>
              <w:t>&lt;!--</w:t>
            </w:r>
            <w:proofErr w:type="gramEnd"/>
            <w:r w:rsidRPr="002D2715">
              <w:rPr>
                <w:i/>
              </w:rPr>
              <w:t xml:space="preserve"> hier endet der Bereich für JP03 --!&gt;</w:t>
            </w:r>
          </w:p>
          <w:p w14:paraId="075A309C" w14:textId="0548A165"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sidRPr="004D1851">
              <w:rPr>
                <w:b/>
              </w:rPr>
              <w:tab/>
            </w:r>
            <w:r w:rsidR="008F7055">
              <w:rPr>
                <w:b/>
              </w:rPr>
              <w:t>&lt;</w:t>
            </w:r>
            <w:proofErr w:type="spellStart"/>
            <w:proofErr w:type="gramStart"/>
            <w:r w:rsidR="008F7055">
              <w:rPr>
                <w:b/>
              </w:rPr>
              <w:t>dapj:</w:t>
            </w:r>
            <w:r w:rsidRPr="004D1851">
              <w:rPr>
                <w:b/>
              </w:rPr>
              <w:t>entscheidungsdaten</w:t>
            </w:r>
            <w:proofErr w:type="spellEnd"/>
            <w:proofErr w:type="gramEnd"/>
          </w:p>
          <w:p w14:paraId="2A078593" w14:textId="7792C46A"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sidRPr="004D1851">
              <w:rPr>
                <w:b/>
              </w:rPr>
              <w:tab/>
            </w:r>
            <w:r w:rsidRPr="004D1851">
              <w:rPr>
                <w:b/>
              </w:rPr>
              <w:tab/>
            </w:r>
            <w:r w:rsidR="008F7055">
              <w:rPr>
                <w:b/>
              </w:rPr>
              <w:t>&lt;</w:t>
            </w:r>
            <w:proofErr w:type="spellStart"/>
            <w:proofErr w:type="gramStart"/>
            <w:r w:rsidR="008F7055">
              <w:rPr>
                <w:b/>
              </w:rPr>
              <w:t>dapj:</w:t>
            </w:r>
            <w:r w:rsidRPr="004D1851">
              <w:rPr>
                <w:b/>
              </w:rPr>
              <w:t>tatinformation</w:t>
            </w:r>
            <w:proofErr w:type="spellEnd"/>
            <w:proofErr w:type="gramEnd"/>
          </w:p>
          <w:p w14:paraId="7D9C1504" w14:textId="35562A8F"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4D1851">
              <w:rPr>
                <w:b/>
              </w:rPr>
              <w:t>tat</w:t>
            </w:r>
            <w:proofErr w:type="spellEnd"/>
            <w:proofErr w:type="gramEnd"/>
          </w:p>
          <w:p w14:paraId="2595832E" w14:textId="5D20269A"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sidRPr="004D1851">
              <w:rPr>
                <w:b/>
              </w:rPr>
              <w:tab/>
            </w:r>
            <w:r w:rsidRPr="004D1851">
              <w:rPr>
                <w:b/>
              </w:rPr>
              <w:tab/>
            </w:r>
            <w:r w:rsidRPr="004D1851">
              <w:rPr>
                <w:b/>
              </w:rPr>
              <w:tab/>
            </w:r>
            <w:r>
              <w:rPr>
                <w:b/>
              </w:rPr>
              <w:tab/>
            </w:r>
            <w:r w:rsidR="008F7055">
              <w:rPr>
                <w:b/>
              </w:rPr>
              <w:t>&lt;</w:t>
            </w:r>
            <w:proofErr w:type="spellStart"/>
            <w:proofErr w:type="gramStart"/>
            <w:r w:rsidR="008F7055">
              <w:rPr>
                <w:b/>
              </w:rPr>
              <w:t>dapj:</w:t>
            </w:r>
            <w:r w:rsidRPr="004D1851">
              <w:rPr>
                <w:b/>
              </w:rPr>
              <w:t>tatbezeichnung</w:t>
            </w:r>
            <w:proofErr w:type="spellEnd"/>
            <w:proofErr w:type="gramEnd"/>
          </w:p>
          <w:p w14:paraId="798C7431" w14:textId="0297A9D7" w:rsid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sidRPr="004D1851">
              <w:rPr>
                <w:b/>
              </w:rPr>
              <w:t>rechtsvorschriften</w:t>
            </w:r>
            <w:proofErr w:type="spellEnd"/>
            <w:proofErr w:type="gramEnd"/>
          </w:p>
          <w:p w14:paraId="0DF257D5" w14:textId="7C48D085"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tat</w:t>
            </w:r>
            <w:proofErr w:type="spellEnd"/>
            <w:proofErr w:type="gramEnd"/>
            <w:r>
              <w:rPr>
                <w:b/>
              </w:rPr>
              <w:t>&gt;</w:t>
            </w:r>
          </w:p>
          <w:p w14:paraId="1C5277BC" w14:textId="6485050D" w:rsidR="004D1851" w:rsidRDefault="004D1851"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Pr>
                <w:b/>
              </w:rPr>
              <w:tab/>
            </w:r>
            <w:r>
              <w:rPr>
                <w:b/>
              </w:rPr>
              <w:tab/>
            </w:r>
            <w:r>
              <w:rPr>
                <w:b/>
              </w:rPr>
              <w:tab/>
            </w:r>
            <w:r w:rsidRPr="004D1851">
              <w:rPr>
                <w:b/>
              </w:rPr>
              <w:tab/>
            </w:r>
            <w:r>
              <w:rPr>
                <w:b/>
              </w:rPr>
              <w:t>&lt;</w:t>
            </w:r>
            <w:proofErr w:type="spellStart"/>
            <w:proofErr w:type="gramStart"/>
            <w:r w:rsidR="008F7055">
              <w:rPr>
                <w:b/>
              </w:rPr>
              <w:t>dapj:</w:t>
            </w:r>
            <w:r w:rsidRPr="004D1851">
              <w:rPr>
                <w:b/>
              </w:rPr>
              <w:t>tatvorwurf</w:t>
            </w:r>
            <w:proofErr w:type="spellEnd"/>
            <w:proofErr w:type="gramEnd"/>
          </w:p>
          <w:p w14:paraId="6EE9805E" w14:textId="3C3AE0CC" w:rsidR="00107355" w:rsidRPr="004D1851" w:rsidRDefault="00107355"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sidR="008F7055">
              <w:rPr>
                <w:b/>
              </w:rPr>
              <w:t>&lt;</w:t>
            </w:r>
            <w:proofErr w:type="spellStart"/>
            <w:r w:rsidR="008F7055">
              <w:rPr>
                <w:b/>
              </w:rPr>
              <w:t>dapj</w:t>
            </w:r>
            <w:proofErr w:type="spellEnd"/>
            <w:r w:rsidR="008F7055">
              <w:rPr>
                <w:b/>
              </w:rPr>
              <w:t>:</w:t>
            </w:r>
            <w:r>
              <w:rPr>
                <w:b/>
              </w:rPr>
              <w:t>/</w:t>
            </w:r>
            <w:proofErr w:type="spellStart"/>
            <w:r>
              <w:rPr>
                <w:b/>
              </w:rPr>
              <w:t>tatinformation</w:t>
            </w:r>
            <w:proofErr w:type="spellEnd"/>
            <w:r>
              <w:rPr>
                <w:b/>
              </w:rPr>
              <w:t>&gt;</w:t>
            </w:r>
          </w:p>
          <w:p w14:paraId="22C82B8F" w14:textId="4BD50D92"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sidR="00107355">
              <w:rPr>
                <w:b/>
              </w:rPr>
              <w:tab/>
            </w:r>
            <w:r w:rsidR="00107355">
              <w:rPr>
                <w:b/>
              </w:rPr>
              <w:tab/>
            </w:r>
            <w:r w:rsidR="00107355">
              <w:rPr>
                <w:b/>
              </w:rPr>
              <w:tab/>
            </w:r>
            <w:r w:rsidR="008F7055">
              <w:rPr>
                <w:b/>
              </w:rPr>
              <w:t>&lt;</w:t>
            </w:r>
            <w:proofErr w:type="spellStart"/>
            <w:proofErr w:type="gramStart"/>
            <w:r w:rsidR="008F7055">
              <w:rPr>
                <w:b/>
              </w:rPr>
              <w:t>dapj:</w:t>
            </w:r>
            <w:r w:rsidRPr="004D1851">
              <w:rPr>
                <w:b/>
              </w:rPr>
              <w:t>strafvorbehalt</w:t>
            </w:r>
            <w:proofErr w:type="spellEnd"/>
            <w:proofErr w:type="gramEnd"/>
            <w:r w:rsidR="00107355">
              <w:rPr>
                <w:b/>
              </w:rPr>
              <w:t>&gt;</w:t>
            </w:r>
          </w:p>
          <w:p w14:paraId="743BD2A1" w14:textId="014DA810" w:rsidR="004D1851" w:rsidRPr="004D1851" w:rsidRDefault="00107355"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sidR="004D1851" w:rsidRPr="004D1851">
              <w:rPr>
                <w:b/>
              </w:rPr>
              <w:tab/>
            </w:r>
            <w:r w:rsidR="004D1851" w:rsidRPr="004D1851">
              <w:rPr>
                <w:b/>
              </w:rPr>
              <w:tab/>
            </w:r>
            <w:r w:rsidR="004D1851" w:rsidRPr="004D1851">
              <w:rPr>
                <w:b/>
              </w:rPr>
              <w:tab/>
            </w:r>
            <w:r w:rsidR="008F7055">
              <w:rPr>
                <w:b/>
              </w:rPr>
              <w:t>&lt;</w:t>
            </w:r>
            <w:proofErr w:type="spellStart"/>
            <w:proofErr w:type="gramStart"/>
            <w:r w:rsidR="008F7055">
              <w:rPr>
                <w:b/>
              </w:rPr>
              <w:t>dapj:</w:t>
            </w:r>
            <w:r w:rsidR="004D1851" w:rsidRPr="004D1851">
              <w:rPr>
                <w:b/>
              </w:rPr>
              <w:t>gewerbezusammenhang</w:t>
            </w:r>
            <w:proofErr w:type="spellEnd"/>
            <w:proofErr w:type="gramEnd"/>
            <w:r>
              <w:rPr>
                <w:b/>
              </w:rPr>
              <w:t>&gt;</w:t>
            </w:r>
          </w:p>
          <w:p w14:paraId="360C67D8" w14:textId="5E4E1C72"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00107355">
              <w:rPr>
                <w:b/>
              </w:rPr>
              <w:tab/>
            </w:r>
            <w:r w:rsidR="00107355">
              <w:rPr>
                <w:b/>
              </w:rPr>
              <w:tab/>
            </w:r>
            <w:r w:rsidR="00107355">
              <w:rPr>
                <w:b/>
              </w:rPr>
              <w:tab/>
            </w:r>
            <w:r w:rsidRPr="004D1851">
              <w:rPr>
                <w:b/>
              </w:rPr>
              <w:tab/>
            </w:r>
            <w:r w:rsidR="008F7055">
              <w:rPr>
                <w:b/>
              </w:rPr>
              <w:t>&lt;</w:t>
            </w:r>
            <w:proofErr w:type="spellStart"/>
            <w:proofErr w:type="gramStart"/>
            <w:r w:rsidR="008F7055">
              <w:rPr>
                <w:b/>
              </w:rPr>
              <w:t>dapj:</w:t>
            </w:r>
            <w:r w:rsidRPr="004D1851">
              <w:rPr>
                <w:b/>
              </w:rPr>
              <w:t>bewaehrungszeitSchuldspruch</w:t>
            </w:r>
            <w:proofErr w:type="spellEnd"/>
            <w:proofErr w:type="gramEnd"/>
            <w:r w:rsidR="00107355">
              <w:rPr>
                <w:b/>
              </w:rPr>
              <w:t>&gt;</w:t>
            </w:r>
          </w:p>
          <w:p w14:paraId="14F89EF7" w14:textId="022C7A45"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00107355">
              <w:rPr>
                <w:b/>
              </w:rPr>
              <w:tab/>
            </w:r>
            <w:r w:rsidR="00107355">
              <w:rPr>
                <w:b/>
              </w:rPr>
              <w:tab/>
            </w:r>
            <w:r w:rsidR="00107355">
              <w:rPr>
                <w:b/>
              </w:rPr>
              <w:tab/>
            </w:r>
            <w:r w:rsidRPr="004D1851">
              <w:rPr>
                <w:b/>
              </w:rPr>
              <w:tab/>
            </w:r>
            <w:r w:rsidR="008F7055">
              <w:rPr>
                <w:b/>
              </w:rPr>
              <w:t>&lt;</w:t>
            </w:r>
            <w:proofErr w:type="spellStart"/>
            <w:proofErr w:type="gramStart"/>
            <w:r w:rsidR="008F7055">
              <w:rPr>
                <w:b/>
              </w:rPr>
              <w:t>dapj:</w:t>
            </w:r>
            <w:r w:rsidRPr="004D1851">
              <w:rPr>
                <w:b/>
              </w:rPr>
              <w:t>freiheitsentziehung</w:t>
            </w:r>
            <w:proofErr w:type="spellEnd"/>
            <w:proofErr w:type="gramEnd"/>
            <w:r w:rsidR="00107355">
              <w:rPr>
                <w:b/>
              </w:rPr>
              <w:t>&gt;</w:t>
            </w:r>
          </w:p>
          <w:p w14:paraId="20F726E0" w14:textId="70BA7DFE"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00107355">
              <w:rPr>
                <w:b/>
              </w:rPr>
              <w:tab/>
            </w:r>
            <w:r w:rsidR="00107355">
              <w:rPr>
                <w:b/>
              </w:rPr>
              <w:tab/>
            </w:r>
            <w:r w:rsidR="00107355">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4D1851">
              <w:rPr>
                <w:b/>
              </w:rPr>
              <w:t>genaueAngabe</w:t>
            </w:r>
            <w:proofErr w:type="spellEnd"/>
            <w:proofErr w:type="gramEnd"/>
            <w:r w:rsidR="00107355">
              <w:rPr>
                <w:b/>
              </w:rPr>
              <w:t>&gt;</w:t>
            </w:r>
          </w:p>
          <w:p w14:paraId="449B1B3E" w14:textId="03C9DA31"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sidR="00107355">
              <w:rPr>
                <w:b/>
              </w:rPr>
              <w:tab/>
            </w:r>
            <w:r w:rsidR="00107355">
              <w:rPr>
                <w:b/>
              </w:rPr>
              <w:tab/>
            </w:r>
            <w:r w:rsidR="00107355">
              <w:rPr>
                <w:b/>
              </w:rPr>
              <w:tab/>
            </w:r>
            <w:r w:rsidR="00107355">
              <w:rPr>
                <w:b/>
              </w:rPr>
              <w:tab/>
            </w:r>
            <w:r w:rsidRPr="004D1851">
              <w:rPr>
                <w:b/>
              </w:rPr>
              <w:tab/>
            </w:r>
            <w:r w:rsidR="008F7055">
              <w:rPr>
                <w:b/>
              </w:rPr>
              <w:t>&lt;</w:t>
            </w:r>
            <w:proofErr w:type="spellStart"/>
            <w:proofErr w:type="gramStart"/>
            <w:r w:rsidR="008F7055">
              <w:rPr>
                <w:b/>
              </w:rPr>
              <w:t>dapj:</w:t>
            </w:r>
            <w:r w:rsidR="00107355">
              <w:rPr>
                <w:b/>
              </w:rPr>
              <w:t>dauer</w:t>
            </w:r>
            <w:proofErr w:type="spellEnd"/>
            <w:proofErr w:type="gramEnd"/>
            <w:r w:rsidR="00107355">
              <w:rPr>
                <w:b/>
              </w:rPr>
              <w:t>&gt;</w:t>
            </w:r>
          </w:p>
          <w:p w14:paraId="50ED15F0" w14:textId="12C86370" w:rsidR="00107355" w:rsidRPr="00107355" w:rsidRDefault="004D1851"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00107355">
              <w:rPr>
                <w:b/>
              </w:rPr>
              <w:tab/>
            </w:r>
            <w:r w:rsidR="00107355">
              <w:rPr>
                <w:b/>
              </w:rPr>
              <w:tab/>
            </w:r>
            <w:r w:rsidR="00107355">
              <w:rPr>
                <w:b/>
              </w:rPr>
              <w:tab/>
            </w:r>
            <w:r w:rsidR="00107355">
              <w:rPr>
                <w:b/>
              </w:rPr>
              <w:tab/>
            </w:r>
            <w:r w:rsidR="00107355">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00107355">
              <w:rPr>
                <w:b/>
              </w:rPr>
              <w:t>j</w:t>
            </w:r>
            <w:r w:rsidR="00107355" w:rsidRPr="00107355">
              <w:rPr>
                <w:b/>
              </w:rPr>
              <w:t>ahre</w:t>
            </w:r>
            <w:proofErr w:type="spellEnd"/>
            <w:proofErr w:type="gramEnd"/>
            <w:r w:rsidR="00107355">
              <w:rPr>
                <w:b/>
              </w:rPr>
              <w:t>&gt;</w:t>
            </w:r>
          </w:p>
          <w:p w14:paraId="326F86C8" w14:textId="65B7403C" w:rsidR="00107355" w:rsidRPr="00107355"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Pr>
                <w:b/>
              </w:rPr>
              <w:tab/>
            </w:r>
            <w:r>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107355">
              <w:rPr>
                <w:b/>
              </w:rPr>
              <w:t>monate</w:t>
            </w:r>
            <w:proofErr w:type="spellEnd"/>
            <w:proofErr w:type="gramEnd"/>
            <w:r>
              <w:rPr>
                <w:b/>
              </w:rPr>
              <w:t>&gt;</w:t>
            </w:r>
          </w:p>
          <w:p w14:paraId="7B928463" w14:textId="1913C363" w:rsidR="00107355" w:rsidRPr="00107355"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Pr>
                <w:b/>
              </w:rPr>
              <w:tab/>
            </w:r>
            <w:r>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107355">
              <w:rPr>
                <w:b/>
              </w:rPr>
              <w:t>wochen</w:t>
            </w:r>
            <w:proofErr w:type="spellEnd"/>
            <w:proofErr w:type="gramEnd"/>
            <w:r>
              <w:rPr>
                <w:b/>
              </w:rPr>
              <w:t>&gt;</w:t>
            </w:r>
          </w:p>
          <w:p w14:paraId="0D70F863" w14:textId="50A48D10" w:rsidR="004D1851"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Pr>
                <w:b/>
              </w:rPr>
              <w:tab/>
            </w:r>
            <w:r>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107355">
              <w:rPr>
                <w:b/>
              </w:rPr>
              <w:t>tag</w:t>
            </w:r>
            <w:r>
              <w:rPr>
                <w:b/>
              </w:rPr>
              <w:t>e</w:t>
            </w:r>
            <w:proofErr w:type="spellEnd"/>
            <w:proofErr w:type="gramEnd"/>
            <w:r>
              <w:rPr>
                <w:b/>
              </w:rPr>
              <w:t>&gt;</w:t>
            </w:r>
          </w:p>
          <w:p w14:paraId="3F87700A" w14:textId="5C8EAF72" w:rsidR="00107355" w:rsidRPr="004D1851" w:rsidRDefault="00107355"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dauer</w:t>
            </w:r>
            <w:proofErr w:type="spellEnd"/>
            <w:proofErr w:type="gramEnd"/>
            <w:r>
              <w:rPr>
                <w:b/>
              </w:rPr>
              <w:t>&gt;</w:t>
            </w:r>
          </w:p>
          <w:p w14:paraId="41F59FCB" w14:textId="372104A1" w:rsidR="004D1851" w:rsidRDefault="004D1851"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00107355">
              <w:rPr>
                <w:b/>
              </w:rPr>
              <w:tab/>
            </w:r>
            <w:r w:rsidR="00107355">
              <w:rPr>
                <w:b/>
              </w:rPr>
              <w:tab/>
            </w:r>
            <w:r w:rsidR="00107355">
              <w:rPr>
                <w:b/>
              </w:rPr>
              <w:tab/>
            </w:r>
            <w:r w:rsidR="00107355">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00107355">
              <w:rPr>
                <w:b/>
              </w:rPr>
              <w:t>sonstigeAngaben</w:t>
            </w:r>
            <w:proofErr w:type="spellEnd"/>
            <w:proofErr w:type="gramEnd"/>
            <w:r w:rsidR="00107355">
              <w:rPr>
                <w:b/>
              </w:rPr>
              <w:t>&gt;</w:t>
            </w:r>
          </w:p>
          <w:p w14:paraId="203DC30F" w14:textId="7DCCC533" w:rsidR="00107355" w:rsidRPr="004D1851" w:rsidRDefault="00107355"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lastRenderedPageBreak/>
              <w:tab/>
            </w: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genaueAngaben</w:t>
            </w:r>
            <w:proofErr w:type="spellEnd"/>
            <w:proofErr w:type="gramEnd"/>
            <w:r>
              <w:rPr>
                <w:b/>
              </w:rPr>
              <w:t>&gt;</w:t>
            </w:r>
          </w:p>
          <w:p w14:paraId="3A9F10D6" w14:textId="17ACF366" w:rsidR="004D1851" w:rsidRDefault="00107355"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sidR="004D1851" w:rsidRPr="004D1851">
              <w:rPr>
                <w:b/>
              </w:rPr>
              <w:tab/>
            </w:r>
            <w:r w:rsidR="004D1851" w:rsidRPr="004D1851">
              <w:rPr>
                <w:b/>
              </w:rPr>
              <w:tab/>
            </w:r>
            <w:r w:rsidR="004D1851" w:rsidRPr="004D1851">
              <w:rPr>
                <w:b/>
              </w:rPr>
              <w:tab/>
            </w:r>
            <w:r w:rsidR="004D1851" w:rsidRPr="004D1851">
              <w:rPr>
                <w:b/>
              </w:rPr>
              <w:tab/>
            </w:r>
            <w:r w:rsidR="008F7055">
              <w:rPr>
                <w:b/>
              </w:rPr>
              <w:t>&lt;</w:t>
            </w:r>
            <w:proofErr w:type="spellStart"/>
            <w:proofErr w:type="gramStart"/>
            <w:r w:rsidR="008F7055">
              <w:rPr>
                <w:b/>
              </w:rPr>
              <w:t>dapj:</w:t>
            </w:r>
            <w:r w:rsidR="004D1851" w:rsidRPr="004D1851">
              <w:rPr>
                <w:b/>
              </w:rPr>
              <w:t>lebenslang</w:t>
            </w:r>
            <w:proofErr w:type="spellEnd"/>
            <w:proofErr w:type="gramEnd"/>
            <w:r>
              <w:rPr>
                <w:b/>
              </w:rPr>
              <w:t>&gt;</w:t>
            </w:r>
          </w:p>
          <w:p w14:paraId="5507A058" w14:textId="7051F770" w:rsidR="00107355" w:rsidRPr="004D1851" w:rsidRDefault="00107355"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freiheitsentziehung</w:t>
            </w:r>
            <w:proofErr w:type="spellEnd"/>
            <w:proofErr w:type="gramEnd"/>
            <w:r>
              <w:rPr>
                <w:b/>
              </w:rPr>
              <w:t>&gt;</w:t>
            </w:r>
          </w:p>
          <w:p w14:paraId="0355A6AE" w14:textId="3260A1FD"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sidR="00107355">
              <w:rPr>
                <w:b/>
              </w:rPr>
              <w:tab/>
            </w:r>
            <w:r w:rsidR="00107355">
              <w:rPr>
                <w:b/>
              </w:rPr>
              <w:tab/>
            </w:r>
            <w:r w:rsidR="00107355">
              <w:rPr>
                <w:b/>
              </w:rPr>
              <w:tab/>
            </w:r>
            <w:r w:rsidR="008F7055">
              <w:rPr>
                <w:b/>
              </w:rPr>
              <w:t>&lt;</w:t>
            </w:r>
            <w:proofErr w:type="spellStart"/>
            <w:proofErr w:type="gramStart"/>
            <w:r w:rsidR="008F7055">
              <w:rPr>
                <w:b/>
              </w:rPr>
              <w:t>dapj:</w:t>
            </w:r>
            <w:r w:rsidRPr="004D1851">
              <w:rPr>
                <w:b/>
              </w:rPr>
              <w:t>geldstrafe</w:t>
            </w:r>
            <w:proofErr w:type="spellEnd"/>
            <w:proofErr w:type="gramEnd"/>
            <w:r w:rsidR="00107355">
              <w:rPr>
                <w:b/>
              </w:rPr>
              <w:t>&gt;</w:t>
            </w:r>
          </w:p>
          <w:p w14:paraId="07E818E3" w14:textId="077BEC1E"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00107355">
              <w:rPr>
                <w:b/>
              </w:rPr>
              <w:tab/>
            </w:r>
            <w:r w:rsidR="00107355">
              <w:rPr>
                <w:b/>
              </w:rPr>
              <w:tab/>
            </w:r>
            <w:r w:rsidR="00107355">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4D1851">
              <w:rPr>
                <w:b/>
              </w:rPr>
              <w:t>anzahlTagessaetze</w:t>
            </w:r>
            <w:proofErr w:type="spellEnd"/>
            <w:proofErr w:type="gramEnd"/>
            <w:r w:rsidR="00107355">
              <w:rPr>
                <w:b/>
              </w:rPr>
              <w:t>&gt;</w:t>
            </w:r>
          </w:p>
          <w:p w14:paraId="6E0F6E5D" w14:textId="70515EE8"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00107355">
              <w:rPr>
                <w:b/>
              </w:rPr>
              <w:tab/>
            </w:r>
            <w:r w:rsidR="00107355">
              <w:rPr>
                <w:b/>
              </w:rPr>
              <w:tab/>
            </w:r>
            <w:r w:rsidR="00107355">
              <w:rPr>
                <w:b/>
              </w:rPr>
              <w:tab/>
            </w:r>
            <w:r w:rsidRPr="004D1851">
              <w:rPr>
                <w:b/>
              </w:rPr>
              <w:tab/>
            </w:r>
            <w:r w:rsidRPr="004D1851">
              <w:rPr>
                <w:b/>
              </w:rPr>
              <w:tab/>
            </w:r>
            <w:r w:rsidR="008F7055">
              <w:rPr>
                <w:b/>
              </w:rPr>
              <w:t>&lt;</w:t>
            </w:r>
            <w:proofErr w:type="spellStart"/>
            <w:proofErr w:type="gramStart"/>
            <w:r w:rsidR="008F7055">
              <w:rPr>
                <w:b/>
              </w:rPr>
              <w:t>dapj:</w:t>
            </w:r>
            <w:r w:rsidRPr="004D1851">
              <w:rPr>
                <w:b/>
              </w:rPr>
              <w:t>tagessatz</w:t>
            </w:r>
            <w:proofErr w:type="spellEnd"/>
            <w:proofErr w:type="gramEnd"/>
            <w:r w:rsidR="00107355">
              <w:rPr>
                <w:b/>
              </w:rPr>
              <w:t>&gt;</w:t>
            </w:r>
          </w:p>
          <w:p w14:paraId="6109E4F0" w14:textId="72F215CC" w:rsidR="004D1851" w:rsidRDefault="004D1851"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00107355">
              <w:rPr>
                <w:b/>
              </w:rPr>
              <w:tab/>
            </w:r>
            <w:r w:rsidR="00107355">
              <w:rPr>
                <w:b/>
              </w:rPr>
              <w:tab/>
            </w:r>
            <w:r w:rsidR="00107355">
              <w:rPr>
                <w:b/>
              </w:rPr>
              <w:tab/>
            </w:r>
            <w:r w:rsidRPr="004D1851">
              <w:rPr>
                <w:b/>
              </w:rPr>
              <w:tab/>
            </w:r>
            <w:r w:rsidRPr="004D1851">
              <w:rPr>
                <w:b/>
              </w:rPr>
              <w:tab/>
            </w:r>
            <w:r w:rsidR="008F7055">
              <w:rPr>
                <w:b/>
              </w:rPr>
              <w:t>&lt;</w:t>
            </w:r>
            <w:proofErr w:type="spellStart"/>
            <w:proofErr w:type="gramStart"/>
            <w:r w:rsidR="008F7055">
              <w:rPr>
                <w:b/>
              </w:rPr>
              <w:t>dapj:</w:t>
            </w:r>
            <w:r w:rsidRPr="004D1851">
              <w:rPr>
                <w:b/>
              </w:rPr>
              <w:t>gesamtbetrag</w:t>
            </w:r>
            <w:proofErr w:type="spellEnd"/>
            <w:proofErr w:type="gramEnd"/>
            <w:r w:rsidR="00107355">
              <w:rPr>
                <w:b/>
              </w:rPr>
              <w:t>&gt;</w:t>
            </w:r>
          </w:p>
          <w:p w14:paraId="15FF0E40" w14:textId="5D86323A" w:rsidR="00107355" w:rsidRPr="004D1851" w:rsidRDefault="00107355"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geldstrafe</w:t>
            </w:r>
            <w:proofErr w:type="spellEnd"/>
            <w:proofErr w:type="gramEnd"/>
            <w:r>
              <w:rPr>
                <w:b/>
              </w:rPr>
              <w:t>&gt;</w:t>
            </w:r>
          </w:p>
          <w:p w14:paraId="53A0AE77" w14:textId="139CF34C"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sidR="00107355">
              <w:rPr>
                <w:b/>
              </w:rPr>
              <w:tab/>
            </w:r>
            <w:r w:rsidR="00107355">
              <w:rPr>
                <w:b/>
              </w:rPr>
              <w:tab/>
            </w:r>
            <w:r w:rsidR="00107355">
              <w:rPr>
                <w:b/>
              </w:rPr>
              <w:tab/>
            </w:r>
            <w:r w:rsidR="008F7055">
              <w:rPr>
                <w:b/>
              </w:rPr>
              <w:t>&lt;</w:t>
            </w:r>
            <w:proofErr w:type="spellStart"/>
            <w:proofErr w:type="gramStart"/>
            <w:r w:rsidR="008F7055">
              <w:rPr>
                <w:b/>
              </w:rPr>
              <w:t>dapj:</w:t>
            </w:r>
            <w:r w:rsidRPr="004D1851">
              <w:rPr>
                <w:b/>
              </w:rPr>
              <w:t>bewaehrungszeit</w:t>
            </w:r>
            <w:proofErr w:type="spellEnd"/>
            <w:proofErr w:type="gramEnd"/>
          </w:p>
          <w:p w14:paraId="5039F567" w14:textId="1CAAB7D3" w:rsidR="00107355" w:rsidRPr="004D1851"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4D1851">
              <w:rPr>
                <w:b/>
              </w:rPr>
              <w:t>genaueAngabe</w:t>
            </w:r>
            <w:proofErr w:type="spellEnd"/>
            <w:proofErr w:type="gramEnd"/>
            <w:r>
              <w:rPr>
                <w:b/>
              </w:rPr>
              <w:t>&gt;</w:t>
            </w:r>
          </w:p>
          <w:p w14:paraId="5A883ECB" w14:textId="25C676C5" w:rsidR="00107355" w:rsidRPr="004D1851"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Pr>
                <w:b/>
              </w:rPr>
              <w:tab/>
            </w:r>
            <w:r>
              <w:rPr>
                <w:b/>
              </w:rPr>
              <w:tab/>
            </w:r>
            <w:r>
              <w:rPr>
                <w:b/>
              </w:rPr>
              <w:tab/>
            </w:r>
            <w:r>
              <w:rPr>
                <w:b/>
              </w:rPr>
              <w:tab/>
            </w:r>
            <w:r w:rsidRPr="004D1851">
              <w:rPr>
                <w:b/>
              </w:rPr>
              <w:tab/>
            </w:r>
            <w:r w:rsidR="008F7055">
              <w:rPr>
                <w:b/>
              </w:rPr>
              <w:t>&lt;</w:t>
            </w:r>
            <w:proofErr w:type="spellStart"/>
            <w:proofErr w:type="gramStart"/>
            <w:r w:rsidR="008F7055">
              <w:rPr>
                <w:b/>
              </w:rPr>
              <w:t>dapj:</w:t>
            </w:r>
            <w:r>
              <w:rPr>
                <w:b/>
              </w:rPr>
              <w:t>dauer</w:t>
            </w:r>
            <w:proofErr w:type="spellEnd"/>
            <w:proofErr w:type="gramEnd"/>
            <w:r>
              <w:rPr>
                <w:b/>
              </w:rPr>
              <w:t>&gt;</w:t>
            </w:r>
          </w:p>
          <w:p w14:paraId="37DDCB70" w14:textId="78BFD0A7" w:rsidR="00107355" w:rsidRPr="00107355"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Pr>
                <w:b/>
              </w:rPr>
              <w:tab/>
            </w:r>
            <w:r>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Pr>
                <w:b/>
              </w:rPr>
              <w:t>j</w:t>
            </w:r>
            <w:r w:rsidRPr="00107355">
              <w:rPr>
                <w:b/>
              </w:rPr>
              <w:t>ahre</w:t>
            </w:r>
            <w:proofErr w:type="spellEnd"/>
            <w:proofErr w:type="gramEnd"/>
            <w:r>
              <w:rPr>
                <w:b/>
              </w:rPr>
              <w:t>&gt;</w:t>
            </w:r>
          </w:p>
          <w:p w14:paraId="52D24B6C" w14:textId="3688AC25" w:rsidR="00107355" w:rsidRPr="00107355"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Pr>
                <w:b/>
              </w:rPr>
              <w:tab/>
            </w:r>
            <w:r>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107355">
              <w:rPr>
                <w:b/>
              </w:rPr>
              <w:t>monate</w:t>
            </w:r>
            <w:proofErr w:type="spellEnd"/>
            <w:proofErr w:type="gramEnd"/>
            <w:r>
              <w:rPr>
                <w:b/>
              </w:rPr>
              <w:t>&gt;</w:t>
            </w:r>
          </w:p>
          <w:p w14:paraId="68A44FDD" w14:textId="3523FA74" w:rsidR="00107355" w:rsidRPr="00107355"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Pr>
                <w:b/>
              </w:rPr>
              <w:tab/>
            </w:r>
            <w:r>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107355">
              <w:rPr>
                <w:b/>
              </w:rPr>
              <w:t>wochen</w:t>
            </w:r>
            <w:proofErr w:type="spellEnd"/>
            <w:proofErr w:type="gramEnd"/>
            <w:r>
              <w:rPr>
                <w:b/>
              </w:rPr>
              <w:t>&gt;</w:t>
            </w:r>
          </w:p>
          <w:p w14:paraId="0298C521" w14:textId="40486D4A" w:rsidR="00107355"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Pr>
                <w:b/>
              </w:rPr>
              <w:tab/>
            </w:r>
            <w:r>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107355">
              <w:rPr>
                <w:b/>
              </w:rPr>
              <w:t>tag</w:t>
            </w:r>
            <w:r>
              <w:rPr>
                <w:b/>
              </w:rPr>
              <w:t>e</w:t>
            </w:r>
            <w:proofErr w:type="spellEnd"/>
            <w:proofErr w:type="gramEnd"/>
            <w:r>
              <w:rPr>
                <w:b/>
              </w:rPr>
              <w:t>&gt;</w:t>
            </w:r>
          </w:p>
          <w:p w14:paraId="39CF2F6C" w14:textId="74C03510" w:rsidR="00107355" w:rsidRPr="004D1851"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dauer</w:t>
            </w:r>
            <w:proofErr w:type="spellEnd"/>
            <w:proofErr w:type="gramEnd"/>
            <w:r>
              <w:rPr>
                <w:b/>
              </w:rPr>
              <w:t>&gt;</w:t>
            </w:r>
          </w:p>
          <w:p w14:paraId="5C5B110F" w14:textId="41F170FD" w:rsidR="00107355"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Pr>
                <w:b/>
              </w:rPr>
              <w:tab/>
            </w:r>
            <w:r>
              <w:rPr>
                <w:b/>
              </w:rPr>
              <w:tab/>
            </w:r>
            <w:r>
              <w:rPr>
                <w:b/>
              </w:rPr>
              <w:tab/>
            </w:r>
            <w:r>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Pr>
                <w:b/>
              </w:rPr>
              <w:t>sonstigeAngaben</w:t>
            </w:r>
            <w:proofErr w:type="spellEnd"/>
            <w:proofErr w:type="gramEnd"/>
            <w:r>
              <w:rPr>
                <w:b/>
              </w:rPr>
              <w:t>&gt;</w:t>
            </w:r>
          </w:p>
          <w:p w14:paraId="2CAA6097" w14:textId="53C61C2D" w:rsidR="00107355"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genaueAngaben</w:t>
            </w:r>
            <w:proofErr w:type="spellEnd"/>
            <w:proofErr w:type="gramEnd"/>
            <w:r>
              <w:rPr>
                <w:b/>
              </w:rPr>
              <w:t>&gt;</w:t>
            </w:r>
          </w:p>
          <w:p w14:paraId="5A64B41E" w14:textId="18DC404F" w:rsidR="00107355" w:rsidRPr="004D1851" w:rsidRDefault="00107355" w:rsidP="001073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datumBis</w:t>
            </w:r>
            <w:proofErr w:type="spellEnd"/>
            <w:proofErr w:type="gramEnd"/>
            <w:r>
              <w:rPr>
                <w:b/>
              </w:rPr>
              <w:t>&gt;</w:t>
            </w:r>
          </w:p>
          <w:p w14:paraId="22AD6898" w14:textId="49F9B494"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sidRPr="004D1851">
              <w:rPr>
                <w:b/>
              </w:rPr>
              <w:tab/>
            </w:r>
            <w:r w:rsidR="00107355">
              <w:rPr>
                <w:b/>
              </w:rPr>
              <w:tab/>
            </w:r>
            <w:r w:rsidR="00107355">
              <w:rPr>
                <w:b/>
              </w:rPr>
              <w:tab/>
            </w:r>
            <w:r w:rsidR="008F7055">
              <w:rPr>
                <w:b/>
              </w:rPr>
              <w:t>&lt;/</w:t>
            </w:r>
            <w:proofErr w:type="spellStart"/>
            <w:proofErr w:type="gramStart"/>
            <w:r w:rsidR="008F7055">
              <w:rPr>
                <w:b/>
              </w:rPr>
              <w:t>dapj:</w:t>
            </w:r>
            <w:r w:rsidR="00107355">
              <w:rPr>
                <w:b/>
              </w:rPr>
              <w:t>bewaehrungszeit</w:t>
            </w:r>
            <w:proofErr w:type="spellEnd"/>
            <w:proofErr w:type="gramEnd"/>
            <w:r w:rsidR="00107355">
              <w:rPr>
                <w:b/>
              </w:rPr>
              <w:t>&gt;</w:t>
            </w:r>
          </w:p>
          <w:p w14:paraId="7DE78C5C" w14:textId="786B6939" w:rsidR="004D1851" w:rsidRPr="004D1851" w:rsidRDefault="00107355"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sidR="004D1851" w:rsidRPr="004D1851">
              <w:rPr>
                <w:b/>
              </w:rPr>
              <w:tab/>
            </w:r>
            <w:r w:rsidR="004D1851" w:rsidRPr="004D1851">
              <w:rPr>
                <w:b/>
              </w:rPr>
              <w:tab/>
            </w:r>
            <w:r w:rsidR="004D1851" w:rsidRPr="004D1851">
              <w:rPr>
                <w:b/>
              </w:rPr>
              <w:tab/>
            </w:r>
            <w:r w:rsidR="008F7055">
              <w:rPr>
                <w:b/>
              </w:rPr>
              <w:t>&lt;</w:t>
            </w:r>
            <w:proofErr w:type="spellStart"/>
            <w:proofErr w:type="gramStart"/>
            <w:r w:rsidR="008F7055">
              <w:rPr>
                <w:b/>
              </w:rPr>
              <w:t>dapj:</w:t>
            </w:r>
            <w:r w:rsidR="004D1851" w:rsidRPr="004D1851">
              <w:rPr>
                <w:b/>
              </w:rPr>
              <w:t>fahrerlaubnissperre</w:t>
            </w:r>
            <w:proofErr w:type="spellEnd"/>
            <w:proofErr w:type="gramEnd"/>
            <w:r>
              <w:rPr>
                <w:b/>
              </w:rPr>
              <w:t>&gt;</w:t>
            </w:r>
          </w:p>
          <w:p w14:paraId="3700B164" w14:textId="5287A457" w:rsidR="004D1851" w:rsidRPr="004D1851" w:rsidRDefault="00107355"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sidR="004D1851" w:rsidRPr="004D1851">
              <w:rPr>
                <w:b/>
              </w:rPr>
              <w:tab/>
            </w:r>
            <w:r w:rsidR="004D1851" w:rsidRPr="004D1851">
              <w:rPr>
                <w:b/>
              </w:rPr>
              <w:tab/>
            </w:r>
            <w:r w:rsidR="004D1851" w:rsidRPr="004D1851">
              <w:rPr>
                <w:b/>
              </w:rPr>
              <w:tab/>
            </w:r>
            <w:r w:rsidR="004D1851" w:rsidRPr="004D1851">
              <w:rPr>
                <w:b/>
              </w:rPr>
              <w:tab/>
            </w:r>
            <w:r w:rsidR="008F7055">
              <w:rPr>
                <w:b/>
              </w:rPr>
              <w:t>&lt;</w:t>
            </w:r>
            <w:proofErr w:type="spellStart"/>
            <w:proofErr w:type="gramStart"/>
            <w:r w:rsidR="008F7055">
              <w:rPr>
                <w:b/>
              </w:rPr>
              <w:t>dapj:</w:t>
            </w:r>
            <w:r w:rsidR="004D1851" w:rsidRPr="004D1851">
              <w:rPr>
                <w:b/>
              </w:rPr>
              <w:t>bis</w:t>
            </w:r>
            <w:proofErr w:type="spellEnd"/>
            <w:proofErr w:type="gramEnd"/>
            <w:r>
              <w:rPr>
                <w:b/>
              </w:rPr>
              <w:t>&gt;</w:t>
            </w:r>
          </w:p>
          <w:p w14:paraId="30A2087E" w14:textId="1B155C32" w:rsidR="004D1851" w:rsidRDefault="004D1851"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sidR="00107355">
              <w:rPr>
                <w:b/>
              </w:rPr>
              <w:tab/>
            </w:r>
            <w:r w:rsidR="00107355">
              <w:rPr>
                <w:b/>
              </w:rPr>
              <w:tab/>
            </w:r>
            <w:r w:rsidR="00107355">
              <w:rPr>
                <w:b/>
              </w:rPr>
              <w:tab/>
            </w:r>
            <w:r w:rsidRPr="004D1851">
              <w:rPr>
                <w:b/>
              </w:rPr>
              <w:tab/>
            </w:r>
            <w:r w:rsidR="008F7055">
              <w:rPr>
                <w:b/>
              </w:rPr>
              <w:t>&lt;</w:t>
            </w:r>
            <w:proofErr w:type="spellStart"/>
            <w:proofErr w:type="gramStart"/>
            <w:r w:rsidR="008F7055">
              <w:rPr>
                <w:b/>
              </w:rPr>
              <w:t>dapj:</w:t>
            </w:r>
            <w:r w:rsidRPr="004D1851">
              <w:rPr>
                <w:b/>
              </w:rPr>
              <w:t>unbefristet</w:t>
            </w:r>
            <w:proofErr w:type="spellEnd"/>
            <w:proofErr w:type="gramEnd"/>
            <w:r w:rsidR="00107355">
              <w:rPr>
                <w:b/>
              </w:rPr>
              <w:t>&gt;</w:t>
            </w:r>
          </w:p>
          <w:p w14:paraId="473A36EE" w14:textId="268DD34D" w:rsidR="00107355" w:rsidRPr="004D1851" w:rsidRDefault="00107355"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fahrerlaubnissperre</w:t>
            </w:r>
            <w:proofErr w:type="spellEnd"/>
            <w:proofErr w:type="gramEnd"/>
            <w:r>
              <w:rPr>
                <w:b/>
              </w:rPr>
              <w:t>&gt;</w:t>
            </w:r>
          </w:p>
          <w:p w14:paraId="532CA855" w14:textId="20666C3D"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00107355">
              <w:rPr>
                <w:b/>
              </w:rPr>
              <w:tab/>
            </w:r>
            <w:r w:rsidR="00107355">
              <w:rPr>
                <w:b/>
              </w:rPr>
              <w:tab/>
            </w:r>
            <w:r w:rsidR="00107355">
              <w:rPr>
                <w:b/>
              </w:rPr>
              <w:tab/>
            </w:r>
            <w:r w:rsidRPr="004D1851">
              <w:rPr>
                <w:b/>
              </w:rPr>
              <w:tab/>
            </w:r>
            <w:r w:rsidR="008F7055">
              <w:rPr>
                <w:b/>
              </w:rPr>
              <w:t>&lt;</w:t>
            </w:r>
            <w:proofErr w:type="spellStart"/>
            <w:proofErr w:type="gramStart"/>
            <w:r w:rsidR="008F7055">
              <w:rPr>
                <w:b/>
              </w:rPr>
              <w:t>dapj:</w:t>
            </w:r>
            <w:r w:rsidRPr="004D1851">
              <w:rPr>
                <w:b/>
              </w:rPr>
              <w:t>fahrverbot</w:t>
            </w:r>
            <w:proofErr w:type="spellEnd"/>
            <w:proofErr w:type="gramEnd"/>
            <w:r w:rsidR="00107355">
              <w:rPr>
                <w:b/>
              </w:rPr>
              <w:t>&gt;</w:t>
            </w:r>
          </w:p>
          <w:p w14:paraId="7342A78F" w14:textId="5660D521"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00107355">
              <w:rPr>
                <w:b/>
              </w:rPr>
              <w:tab/>
            </w:r>
            <w:r w:rsidR="00107355">
              <w:rPr>
                <w:b/>
              </w:rPr>
              <w:tab/>
            </w:r>
            <w:r w:rsidR="00107355">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4D1851">
              <w:rPr>
                <w:b/>
              </w:rPr>
              <w:t>dauerInMonaten</w:t>
            </w:r>
            <w:proofErr w:type="spellEnd"/>
            <w:proofErr w:type="gramEnd"/>
            <w:r w:rsidR="00107355">
              <w:rPr>
                <w:b/>
              </w:rPr>
              <w:t>&gt;</w:t>
            </w:r>
          </w:p>
          <w:p w14:paraId="5F22FB41" w14:textId="51DF123A"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sidRPr="004D1851">
              <w:rPr>
                <w:b/>
              </w:rPr>
              <w:tab/>
            </w:r>
            <w:r w:rsidR="00107355">
              <w:rPr>
                <w:b/>
              </w:rPr>
              <w:tab/>
            </w:r>
            <w:r w:rsidR="00107355">
              <w:rPr>
                <w:b/>
              </w:rPr>
              <w:tab/>
            </w:r>
            <w:r w:rsidR="00107355">
              <w:rPr>
                <w:b/>
              </w:rPr>
              <w:tab/>
            </w:r>
            <w:r w:rsidR="008F7055">
              <w:rPr>
                <w:b/>
              </w:rPr>
              <w:t>&lt;</w:t>
            </w:r>
            <w:proofErr w:type="spellStart"/>
            <w:proofErr w:type="gramStart"/>
            <w:r w:rsidR="008F7055">
              <w:rPr>
                <w:b/>
              </w:rPr>
              <w:t>dapj:</w:t>
            </w:r>
            <w:r w:rsidRPr="004D1851">
              <w:rPr>
                <w:b/>
              </w:rPr>
              <w:t>sonstigeAngabe</w:t>
            </w:r>
            <w:proofErr w:type="spellEnd"/>
            <w:proofErr w:type="gramEnd"/>
            <w:r w:rsidR="00107355">
              <w:rPr>
                <w:b/>
              </w:rPr>
              <w:t>&gt;</w:t>
            </w:r>
          </w:p>
          <w:p w14:paraId="62DEA7BC" w14:textId="747D718A" w:rsidR="00107355" w:rsidRDefault="00107355"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fahrverbot</w:t>
            </w:r>
            <w:proofErr w:type="spellEnd"/>
            <w:proofErr w:type="gramEnd"/>
            <w:r>
              <w:rPr>
                <w:b/>
              </w:rPr>
              <w:t>&gt;</w:t>
            </w:r>
          </w:p>
          <w:p w14:paraId="5C0DD270" w14:textId="0B135EA4"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003860CE">
              <w:rPr>
                <w:b/>
              </w:rPr>
              <w:tab/>
            </w:r>
            <w:r w:rsidR="003860CE">
              <w:rPr>
                <w:b/>
              </w:rPr>
              <w:tab/>
            </w:r>
            <w:r w:rsidR="003860CE">
              <w:rPr>
                <w:b/>
              </w:rPr>
              <w:tab/>
            </w:r>
            <w:r w:rsidRPr="004D1851">
              <w:rPr>
                <w:b/>
              </w:rPr>
              <w:tab/>
            </w:r>
            <w:r w:rsidR="008F7055">
              <w:rPr>
                <w:b/>
              </w:rPr>
              <w:t>&lt;</w:t>
            </w:r>
            <w:proofErr w:type="spellStart"/>
            <w:proofErr w:type="gramStart"/>
            <w:r w:rsidR="008F7055">
              <w:rPr>
                <w:b/>
              </w:rPr>
              <w:t>dapj:</w:t>
            </w:r>
            <w:r w:rsidRPr="004D1851">
              <w:rPr>
                <w:b/>
              </w:rPr>
              <w:t>drittstaatlerstraftat</w:t>
            </w:r>
            <w:proofErr w:type="spellEnd"/>
            <w:proofErr w:type="gramEnd"/>
            <w:r w:rsidR="003860CE">
              <w:rPr>
                <w:b/>
              </w:rPr>
              <w:t>&gt;</w:t>
            </w:r>
          </w:p>
          <w:p w14:paraId="194F0D1F" w14:textId="1E689EA9"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003860CE">
              <w:rPr>
                <w:b/>
              </w:rPr>
              <w:tab/>
            </w:r>
            <w:r w:rsidR="003860CE">
              <w:rPr>
                <w:b/>
              </w:rPr>
              <w:tab/>
            </w:r>
            <w:r w:rsidR="003860CE">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4D1851">
              <w:rPr>
                <w:b/>
              </w:rPr>
              <w:t>terroristischeStraftat</w:t>
            </w:r>
            <w:proofErr w:type="spellEnd"/>
            <w:proofErr w:type="gramEnd"/>
            <w:r w:rsidR="003860CE">
              <w:rPr>
                <w:b/>
              </w:rPr>
              <w:t>&gt;</w:t>
            </w:r>
          </w:p>
          <w:p w14:paraId="08B73076" w14:textId="1D952E34"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sidRPr="004D1851">
              <w:rPr>
                <w:b/>
              </w:rPr>
              <w:tab/>
            </w:r>
            <w:r w:rsidR="003860CE">
              <w:rPr>
                <w:b/>
              </w:rPr>
              <w:tab/>
            </w:r>
            <w:r w:rsidR="003860CE">
              <w:rPr>
                <w:b/>
              </w:rPr>
              <w:tab/>
            </w:r>
            <w:r w:rsidR="003860CE">
              <w:rPr>
                <w:b/>
              </w:rPr>
              <w:tab/>
            </w:r>
            <w:r w:rsidR="008F7055">
              <w:rPr>
                <w:b/>
              </w:rPr>
              <w:t>&lt;</w:t>
            </w:r>
            <w:proofErr w:type="spellStart"/>
            <w:proofErr w:type="gramStart"/>
            <w:r w:rsidR="008F7055">
              <w:rPr>
                <w:b/>
              </w:rPr>
              <w:t>dapj:</w:t>
            </w:r>
            <w:r w:rsidRPr="004D1851">
              <w:rPr>
                <w:b/>
              </w:rPr>
              <w:t>andereStraftat</w:t>
            </w:r>
            <w:proofErr w:type="spellEnd"/>
            <w:proofErr w:type="gramEnd"/>
            <w:r w:rsidR="003860CE">
              <w:rPr>
                <w:b/>
              </w:rPr>
              <w:t>&gt;</w:t>
            </w:r>
          </w:p>
          <w:p w14:paraId="502055CF" w14:textId="213F8FF9" w:rsidR="003860CE" w:rsidRDefault="003860CE"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drittstaatlerstraftat</w:t>
            </w:r>
            <w:proofErr w:type="spellEnd"/>
            <w:proofErr w:type="gramEnd"/>
            <w:r>
              <w:rPr>
                <w:b/>
              </w:rPr>
              <w:t>&gt;</w:t>
            </w:r>
          </w:p>
          <w:p w14:paraId="76CADC4E" w14:textId="2BF754A5"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003860CE">
              <w:rPr>
                <w:b/>
              </w:rPr>
              <w:tab/>
            </w:r>
            <w:r w:rsidR="003860CE">
              <w:rPr>
                <w:b/>
              </w:rPr>
              <w:tab/>
            </w:r>
            <w:r w:rsidR="003860CE">
              <w:rPr>
                <w:b/>
              </w:rPr>
              <w:tab/>
            </w:r>
            <w:r w:rsidRPr="004D1851">
              <w:rPr>
                <w:b/>
              </w:rPr>
              <w:tab/>
            </w:r>
            <w:r w:rsidR="008F7055">
              <w:rPr>
                <w:b/>
              </w:rPr>
              <w:t>&lt;</w:t>
            </w:r>
            <w:proofErr w:type="spellStart"/>
            <w:proofErr w:type="gramStart"/>
            <w:r w:rsidR="008F7055">
              <w:rPr>
                <w:b/>
              </w:rPr>
              <w:t>dapj:</w:t>
            </w:r>
            <w:r w:rsidRPr="004D1851">
              <w:rPr>
                <w:b/>
              </w:rPr>
              <w:t>textkennzahlBZR</w:t>
            </w:r>
            <w:proofErr w:type="spellEnd"/>
            <w:proofErr w:type="gramEnd"/>
            <w:r w:rsidR="003860CE">
              <w:rPr>
                <w:b/>
              </w:rPr>
              <w:t>&gt;</w:t>
            </w:r>
          </w:p>
          <w:p w14:paraId="5F729A70" w14:textId="532084A0" w:rsidR="004D1851" w:rsidRPr="004D1851" w:rsidRDefault="003860CE"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sidR="004D1851" w:rsidRPr="004D1851">
              <w:rPr>
                <w:b/>
              </w:rPr>
              <w:tab/>
            </w:r>
            <w:r w:rsidR="004D1851" w:rsidRPr="004D1851">
              <w:rPr>
                <w:b/>
              </w:rPr>
              <w:tab/>
            </w:r>
            <w:r w:rsidR="004D1851" w:rsidRPr="004D1851">
              <w:rPr>
                <w:b/>
              </w:rPr>
              <w:tab/>
            </w:r>
            <w:r w:rsidR="004D1851" w:rsidRPr="004D1851">
              <w:rPr>
                <w:b/>
              </w:rPr>
              <w:tab/>
            </w:r>
            <w:r w:rsidR="008F7055">
              <w:rPr>
                <w:b/>
              </w:rPr>
              <w:t>&lt;</w:t>
            </w:r>
            <w:proofErr w:type="spellStart"/>
            <w:proofErr w:type="gramStart"/>
            <w:r w:rsidR="008F7055">
              <w:rPr>
                <w:b/>
              </w:rPr>
              <w:t>dapj:</w:t>
            </w:r>
            <w:r w:rsidR="004D1851" w:rsidRPr="004D1851">
              <w:rPr>
                <w:b/>
              </w:rPr>
              <w:t>textkennzahl</w:t>
            </w:r>
            <w:proofErr w:type="spellEnd"/>
            <w:proofErr w:type="gramEnd"/>
            <w:r>
              <w:rPr>
                <w:b/>
              </w:rPr>
              <w:t>&gt;</w:t>
            </w:r>
          </w:p>
          <w:p w14:paraId="4A9BAF80" w14:textId="30C92170"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sidR="003860CE">
              <w:rPr>
                <w:b/>
              </w:rPr>
              <w:tab/>
            </w:r>
            <w:r w:rsidR="003860CE">
              <w:rPr>
                <w:b/>
              </w:rPr>
              <w:tab/>
            </w:r>
            <w:r w:rsidR="003860CE">
              <w:rPr>
                <w:b/>
              </w:rPr>
              <w:tab/>
            </w:r>
            <w:r w:rsidRPr="004D1851">
              <w:rPr>
                <w:b/>
              </w:rPr>
              <w:tab/>
            </w:r>
            <w:r w:rsidR="008F7055">
              <w:rPr>
                <w:b/>
              </w:rPr>
              <w:t>&lt;</w:t>
            </w:r>
            <w:proofErr w:type="spellStart"/>
            <w:proofErr w:type="gramStart"/>
            <w:r w:rsidR="008F7055">
              <w:rPr>
                <w:b/>
              </w:rPr>
              <w:t>dapj:</w:t>
            </w:r>
            <w:r w:rsidRPr="004D1851">
              <w:rPr>
                <w:b/>
              </w:rPr>
              <w:t>zusatztext</w:t>
            </w:r>
            <w:proofErr w:type="spellEnd"/>
            <w:proofErr w:type="gramEnd"/>
            <w:r w:rsidR="003860CE">
              <w:rPr>
                <w:b/>
              </w:rPr>
              <w:t>&gt;</w:t>
            </w:r>
          </w:p>
          <w:p w14:paraId="6C0EFD28" w14:textId="24951A7A" w:rsidR="003860CE" w:rsidRDefault="003860CE"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Pr>
                <w:b/>
              </w:rPr>
              <w:tab/>
            </w:r>
            <w:r>
              <w:rPr>
                <w:b/>
              </w:rPr>
              <w:tab/>
            </w:r>
            <w:r>
              <w:rPr>
                <w:b/>
              </w:rPr>
              <w:tab/>
            </w:r>
            <w:r>
              <w:rPr>
                <w:b/>
              </w:rPr>
              <w:tab/>
            </w:r>
            <w:r>
              <w:rPr>
                <w:b/>
              </w:rPr>
              <w:tab/>
            </w:r>
            <w:r>
              <w:rPr>
                <w:b/>
              </w:rPr>
              <w:tab/>
            </w:r>
            <w:r w:rsidR="008F7055">
              <w:rPr>
                <w:b/>
              </w:rPr>
              <w:t>&lt;/</w:t>
            </w:r>
            <w:proofErr w:type="spellStart"/>
            <w:proofErr w:type="gramStart"/>
            <w:r w:rsidR="008F7055">
              <w:rPr>
                <w:b/>
              </w:rPr>
              <w:t>dapj:</w:t>
            </w:r>
            <w:r>
              <w:rPr>
                <w:b/>
              </w:rPr>
              <w:t>textkennzahlBZR</w:t>
            </w:r>
            <w:proofErr w:type="spellEnd"/>
            <w:proofErr w:type="gramEnd"/>
            <w:r>
              <w:rPr>
                <w:b/>
              </w:rPr>
              <w:t>&gt;</w:t>
            </w:r>
          </w:p>
          <w:p w14:paraId="51A8A228" w14:textId="445899CD"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003860CE">
              <w:rPr>
                <w:b/>
              </w:rPr>
              <w:tab/>
            </w:r>
            <w:r w:rsidR="003860CE">
              <w:rPr>
                <w:b/>
              </w:rPr>
              <w:tab/>
            </w:r>
            <w:r w:rsidR="003860CE">
              <w:rPr>
                <w:b/>
              </w:rPr>
              <w:tab/>
            </w:r>
            <w:r w:rsidRPr="004D1851">
              <w:rPr>
                <w:b/>
              </w:rPr>
              <w:tab/>
            </w:r>
            <w:r w:rsidRPr="004D1851">
              <w:rPr>
                <w:b/>
              </w:rPr>
              <w:tab/>
            </w:r>
            <w:r w:rsidR="008F7055">
              <w:rPr>
                <w:b/>
              </w:rPr>
              <w:t>&lt;</w:t>
            </w:r>
            <w:proofErr w:type="spellStart"/>
            <w:proofErr w:type="gramStart"/>
            <w:r w:rsidR="008F7055">
              <w:rPr>
                <w:b/>
              </w:rPr>
              <w:t>dapj:</w:t>
            </w:r>
            <w:r w:rsidRPr="004D1851">
              <w:rPr>
                <w:b/>
              </w:rPr>
              <w:t>anordnung</w:t>
            </w:r>
            <w:proofErr w:type="spellEnd"/>
            <w:proofErr w:type="gramEnd"/>
            <w:r w:rsidR="003860CE">
              <w:rPr>
                <w:b/>
              </w:rPr>
              <w:t>&gt;</w:t>
            </w:r>
          </w:p>
          <w:p w14:paraId="4D61BE82" w14:textId="2D3A616C"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003860CE">
              <w:rPr>
                <w:b/>
              </w:rPr>
              <w:tab/>
            </w:r>
            <w:r w:rsidR="003860CE">
              <w:rPr>
                <w:b/>
              </w:rPr>
              <w:tab/>
            </w:r>
            <w:r w:rsidR="003860CE">
              <w:rPr>
                <w:b/>
              </w:rPr>
              <w:tab/>
            </w:r>
            <w:r w:rsidRPr="004D1851">
              <w:rPr>
                <w:b/>
              </w:rPr>
              <w:tab/>
            </w:r>
            <w:r w:rsidRPr="004D1851">
              <w:rPr>
                <w:b/>
              </w:rPr>
              <w:tab/>
            </w:r>
            <w:r w:rsidRPr="004D1851">
              <w:rPr>
                <w:b/>
              </w:rPr>
              <w:tab/>
            </w:r>
            <w:r w:rsidR="008F7055">
              <w:rPr>
                <w:b/>
              </w:rPr>
              <w:t>&lt;</w:t>
            </w:r>
            <w:proofErr w:type="spellStart"/>
            <w:proofErr w:type="gramStart"/>
            <w:r w:rsidR="008F7055">
              <w:rPr>
                <w:b/>
              </w:rPr>
              <w:t>dapj:</w:t>
            </w:r>
            <w:r w:rsidRPr="004D1851">
              <w:rPr>
                <w:b/>
              </w:rPr>
              <w:t>art</w:t>
            </w:r>
            <w:proofErr w:type="spellEnd"/>
            <w:proofErr w:type="gramEnd"/>
            <w:r w:rsidR="003860CE">
              <w:rPr>
                <w:b/>
              </w:rPr>
              <w:t>&gt;</w:t>
            </w:r>
          </w:p>
          <w:p w14:paraId="39D6633C" w14:textId="3E346648" w:rsidR="004D1851" w:rsidRPr="004D1851"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Pr="004D1851">
              <w:rPr>
                <w:b/>
              </w:rPr>
              <w:tab/>
            </w:r>
            <w:r w:rsidR="003860CE">
              <w:rPr>
                <w:b/>
              </w:rPr>
              <w:tab/>
            </w:r>
            <w:r w:rsidR="003860CE">
              <w:rPr>
                <w:b/>
              </w:rPr>
              <w:tab/>
            </w:r>
            <w:r w:rsidR="003860CE">
              <w:rPr>
                <w:b/>
              </w:rPr>
              <w:tab/>
            </w:r>
            <w:r w:rsidRPr="004D1851">
              <w:rPr>
                <w:b/>
              </w:rPr>
              <w:tab/>
            </w:r>
            <w:r w:rsidR="008F7055">
              <w:rPr>
                <w:b/>
              </w:rPr>
              <w:t>&lt;</w:t>
            </w:r>
            <w:proofErr w:type="spellStart"/>
            <w:proofErr w:type="gramStart"/>
            <w:r w:rsidR="008F7055">
              <w:rPr>
                <w:b/>
              </w:rPr>
              <w:t>dapj:</w:t>
            </w:r>
            <w:r w:rsidRPr="004D1851">
              <w:rPr>
                <w:b/>
              </w:rPr>
              <w:t>grund</w:t>
            </w:r>
            <w:proofErr w:type="spellEnd"/>
            <w:proofErr w:type="gramEnd"/>
            <w:r w:rsidR="003860CE">
              <w:rPr>
                <w:b/>
              </w:rPr>
              <w:t>&gt;</w:t>
            </w:r>
          </w:p>
          <w:p w14:paraId="2E4A432F" w14:textId="17953C7B" w:rsidR="00BA7CA4" w:rsidRPr="00F06B35" w:rsidRDefault="004D1851"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4D1851">
              <w:rPr>
                <w:b/>
              </w:rPr>
              <w:tab/>
            </w:r>
            <w:r w:rsidRPr="004D1851">
              <w:rPr>
                <w:b/>
              </w:rPr>
              <w:tab/>
            </w:r>
            <w:r w:rsidR="003860CE">
              <w:rPr>
                <w:b/>
              </w:rPr>
              <w:tab/>
            </w:r>
            <w:r w:rsidR="003860CE">
              <w:rPr>
                <w:b/>
              </w:rPr>
              <w:tab/>
            </w:r>
            <w:r w:rsidR="003860CE">
              <w:rPr>
                <w:b/>
              </w:rPr>
              <w:tab/>
            </w:r>
            <w:r w:rsidRPr="004D1851">
              <w:rPr>
                <w:b/>
              </w:rPr>
              <w:tab/>
            </w:r>
            <w:r w:rsidRPr="004D1851">
              <w:rPr>
                <w:b/>
              </w:rPr>
              <w:tab/>
            </w:r>
            <w:r w:rsidR="008F7055">
              <w:rPr>
                <w:b/>
              </w:rPr>
              <w:t>&lt;</w:t>
            </w:r>
            <w:proofErr w:type="spellStart"/>
            <w:proofErr w:type="gramStart"/>
            <w:r w:rsidR="008F7055">
              <w:rPr>
                <w:b/>
              </w:rPr>
              <w:t>dapj:</w:t>
            </w:r>
            <w:r w:rsidRPr="004D1851">
              <w:rPr>
                <w:b/>
              </w:rPr>
              <w:t>beschreibung</w:t>
            </w:r>
            <w:proofErr w:type="spellEnd"/>
            <w:proofErr w:type="gramEnd"/>
            <w:r w:rsidR="00BA7CA4" w:rsidRPr="00F06B35">
              <w:rPr>
                <w:b/>
              </w:rPr>
              <w:t>&gt;</w:t>
            </w:r>
          </w:p>
          <w:p w14:paraId="51049FF1" w14:textId="4447E1E2" w:rsidR="003860CE" w:rsidRPr="002D2715" w:rsidRDefault="003860CE"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2D2715">
              <w:rPr>
                <w:b/>
              </w:rPr>
              <w:tab/>
            </w:r>
            <w:r w:rsidRPr="002D2715">
              <w:rPr>
                <w:b/>
              </w:rPr>
              <w:tab/>
            </w:r>
            <w:r w:rsidRPr="002D2715">
              <w:rPr>
                <w:b/>
              </w:rPr>
              <w:tab/>
            </w:r>
            <w:r w:rsidRPr="002D2715">
              <w:rPr>
                <w:b/>
              </w:rPr>
              <w:tab/>
            </w:r>
            <w:r w:rsidRPr="002D2715">
              <w:rPr>
                <w:b/>
              </w:rPr>
              <w:tab/>
            </w:r>
            <w:r w:rsidRPr="002D2715">
              <w:rPr>
                <w:b/>
              </w:rPr>
              <w:tab/>
            </w:r>
            <w:r w:rsidR="008F7055">
              <w:rPr>
                <w:b/>
              </w:rPr>
              <w:t>&lt;/</w:t>
            </w:r>
            <w:proofErr w:type="spellStart"/>
            <w:proofErr w:type="gramStart"/>
            <w:r w:rsidR="008F7055">
              <w:rPr>
                <w:b/>
              </w:rPr>
              <w:t>dapj:</w:t>
            </w:r>
            <w:r w:rsidRPr="002D2715">
              <w:rPr>
                <w:b/>
              </w:rPr>
              <w:t>anordnung</w:t>
            </w:r>
            <w:proofErr w:type="spellEnd"/>
            <w:proofErr w:type="gramEnd"/>
            <w:r w:rsidRPr="002D2715">
              <w:rPr>
                <w:b/>
              </w:rPr>
              <w:t>&gt;</w:t>
            </w:r>
          </w:p>
          <w:p w14:paraId="00C0523C" w14:textId="74D4EAC2" w:rsidR="00AB08D8" w:rsidRPr="002D2715" w:rsidRDefault="00AB08D8" w:rsidP="004D1851">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rPr>
                <w:b/>
              </w:rPr>
            </w:pPr>
            <w:r w:rsidRPr="002D2715">
              <w:rPr>
                <w:b/>
              </w:rPr>
              <w:tab/>
            </w:r>
            <w:r w:rsidRPr="002D2715">
              <w:rPr>
                <w:b/>
              </w:rPr>
              <w:tab/>
            </w:r>
            <w:r w:rsidRPr="002D2715">
              <w:rPr>
                <w:b/>
              </w:rPr>
              <w:tab/>
            </w:r>
            <w:r w:rsidRPr="002D2715">
              <w:rPr>
                <w:b/>
              </w:rPr>
              <w:tab/>
            </w:r>
            <w:r w:rsidRPr="002D2715">
              <w:rPr>
                <w:b/>
              </w:rPr>
              <w:tab/>
            </w:r>
            <w:r w:rsidR="008F7055">
              <w:rPr>
                <w:b/>
              </w:rPr>
              <w:t>&lt;/</w:t>
            </w:r>
            <w:proofErr w:type="spellStart"/>
            <w:proofErr w:type="gramStart"/>
            <w:r w:rsidR="008F7055">
              <w:rPr>
                <w:b/>
              </w:rPr>
              <w:t>dapj:</w:t>
            </w:r>
            <w:r w:rsidRPr="002D2715">
              <w:rPr>
                <w:b/>
              </w:rPr>
              <w:t>entscheidungsdaten</w:t>
            </w:r>
            <w:proofErr w:type="spellEnd"/>
            <w:proofErr w:type="gramEnd"/>
            <w:r w:rsidRPr="002D2715">
              <w:rPr>
                <w:b/>
              </w:rPr>
              <w:t>&gt;</w:t>
            </w:r>
          </w:p>
          <w:p w14:paraId="78D9E122" w14:textId="3762C77B" w:rsidR="00CE70C5" w:rsidRPr="00453072" w:rsidRDefault="00CE70C5" w:rsidP="00CE70C5">
            <w:pPr>
              <w:tabs>
                <w:tab w:val="left" w:pos="284"/>
                <w:tab w:val="left" w:pos="567"/>
                <w:tab w:val="left" w:pos="851"/>
                <w:tab w:val="left" w:pos="1134"/>
                <w:tab w:val="left" w:pos="1418"/>
                <w:tab w:val="left" w:pos="1701"/>
                <w:tab w:val="left" w:pos="1985"/>
              </w:tabs>
              <w:spacing w:before="0" w:after="0"/>
              <w:rPr>
                <w:b/>
              </w:rPr>
            </w:pPr>
            <w:r w:rsidRPr="00453072">
              <w:rPr>
                <w:b/>
              </w:rPr>
              <w:tab/>
            </w:r>
            <w:r>
              <w:rPr>
                <w:b/>
              </w:rPr>
              <w:tab/>
            </w:r>
            <w:r>
              <w:rPr>
                <w:b/>
              </w:rPr>
              <w:tab/>
            </w:r>
            <w:r>
              <w:rPr>
                <w:b/>
              </w:rPr>
              <w:tab/>
            </w:r>
            <w:r w:rsidR="008F7055">
              <w:rPr>
                <w:b/>
              </w:rPr>
              <w:t>&lt;/</w:t>
            </w:r>
            <w:proofErr w:type="gramStart"/>
            <w:r w:rsidR="008F7055" w:rsidRPr="008F7055">
              <w:rPr>
                <w:b/>
                <w:sz w:val="20"/>
              </w:rPr>
              <w:t>dapj:</w:t>
            </w:r>
            <w:r w:rsidRPr="008F7055">
              <w:rPr>
                <w:b/>
                <w:sz w:val="20"/>
              </w:rPr>
              <w:t>projektspezifischeUebergangsloesung</w:t>
            </w:r>
            <w:proofErr w:type="gramEnd"/>
            <w:r w:rsidRPr="008F7055">
              <w:rPr>
                <w:b/>
                <w:sz w:val="20"/>
              </w:rPr>
              <w:t>_Beziehung_Person_Straftat</w:t>
            </w:r>
            <w:r>
              <w:rPr>
                <w:b/>
              </w:rPr>
              <w:t>&gt;</w:t>
            </w:r>
          </w:p>
          <w:p w14:paraId="599EC2F8" w14:textId="19F0DF79" w:rsidR="00CE70C5" w:rsidRPr="00453072" w:rsidRDefault="00CE70C5" w:rsidP="00CE70C5">
            <w:pPr>
              <w:tabs>
                <w:tab w:val="left" w:pos="284"/>
                <w:tab w:val="left" w:pos="567"/>
                <w:tab w:val="left" w:pos="851"/>
                <w:tab w:val="left" w:pos="1134"/>
                <w:tab w:val="left" w:pos="1418"/>
                <w:tab w:val="left" w:pos="1701"/>
                <w:tab w:val="left" w:pos="1985"/>
              </w:tabs>
              <w:spacing w:before="0" w:after="0"/>
              <w:rPr>
                <w:b/>
              </w:rPr>
            </w:pPr>
            <w:r>
              <w:tab/>
            </w:r>
            <w:r>
              <w:tab/>
            </w:r>
            <w:r>
              <w:tab/>
            </w:r>
            <w:r w:rsidRPr="008F7055">
              <w:rPr>
                <w:b/>
              </w:rPr>
              <w:t>&lt;/</w:t>
            </w:r>
            <w:proofErr w:type="spellStart"/>
            <w:proofErr w:type="gramStart"/>
            <w:r w:rsidR="008F7055" w:rsidRPr="008F7055">
              <w:rPr>
                <w:b/>
              </w:rPr>
              <w:t>xpolizei:</w:t>
            </w:r>
            <w:r w:rsidRPr="00453072">
              <w:rPr>
                <w:b/>
              </w:rPr>
              <w:t>benutzerInhalt</w:t>
            </w:r>
            <w:proofErr w:type="spellEnd"/>
            <w:proofErr w:type="gramEnd"/>
            <w:r>
              <w:rPr>
                <w:b/>
              </w:rPr>
              <w:t>&gt;</w:t>
            </w:r>
          </w:p>
          <w:p w14:paraId="72001CAA" w14:textId="568670A7" w:rsidR="00BA7CA4" w:rsidRDefault="00BA7CA4" w:rsidP="002D271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pPr>
            <w:r>
              <w:tab/>
            </w:r>
            <w:r>
              <w:tab/>
              <w:t>&lt;/</w:t>
            </w:r>
            <w:proofErr w:type="spellStart"/>
            <w:proofErr w:type="gramStart"/>
            <w:r w:rsidR="008F7055">
              <w:t>xpolizei:</w:t>
            </w:r>
            <w:r>
              <w:t>beziehung</w:t>
            </w:r>
            <w:proofErr w:type="gramEnd"/>
            <w:r>
              <w:t>_person_straftat</w:t>
            </w:r>
            <w:proofErr w:type="spellEnd"/>
            <w:r>
              <w:t>&gt;</w:t>
            </w:r>
          </w:p>
          <w:p w14:paraId="0958A79D" w14:textId="38741784" w:rsidR="00BA7CA4" w:rsidRDefault="00BA7CA4" w:rsidP="008F70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pPr>
            <w:r>
              <w:tab/>
              <w:t>&lt;</w:t>
            </w:r>
            <w:r w:rsidR="008F7055">
              <w:t>/</w:t>
            </w:r>
            <w:proofErr w:type="spellStart"/>
            <w:proofErr w:type="gramStart"/>
            <w:r w:rsidR="008F7055">
              <w:t>xpolizei:</w:t>
            </w:r>
            <w:r>
              <w:t>beziehungen</w:t>
            </w:r>
            <w:proofErr w:type="spellEnd"/>
            <w:proofErr w:type="gramEnd"/>
            <w:r>
              <w:t>&gt;</w:t>
            </w:r>
          </w:p>
          <w:p w14:paraId="2922DD45" w14:textId="7B35B5A5" w:rsidR="00BA7CA4" w:rsidRPr="00A91284" w:rsidRDefault="00BA7CA4" w:rsidP="008F7055">
            <w:pPr>
              <w:tabs>
                <w:tab w:val="left" w:pos="284"/>
                <w:tab w:val="left" w:pos="567"/>
                <w:tab w:val="left" w:pos="851"/>
                <w:tab w:val="left" w:pos="1134"/>
                <w:tab w:val="left" w:pos="1418"/>
                <w:tab w:val="left" w:pos="1701"/>
                <w:tab w:val="left" w:pos="1985"/>
                <w:tab w:val="left" w:pos="2268"/>
                <w:tab w:val="left" w:pos="2552"/>
                <w:tab w:val="left" w:pos="2835"/>
                <w:tab w:val="left" w:pos="3119"/>
              </w:tabs>
              <w:spacing w:before="0" w:after="0"/>
            </w:pPr>
            <w:r>
              <w:lastRenderedPageBreak/>
              <w:t>&lt;</w:t>
            </w:r>
            <w:r w:rsidR="008F7055">
              <w:t>/</w:t>
            </w:r>
            <w:proofErr w:type="spellStart"/>
            <w:proofErr w:type="gramStart"/>
            <w:r w:rsidR="008F7055">
              <w:t>xpolizei:</w:t>
            </w:r>
            <w:r>
              <w:t>fachdaten</w:t>
            </w:r>
            <w:proofErr w:type="spellEnd"/>
            <w:proofErr w:type="gramEnd"/>
            <w:r>
              <w:t>&gt;</w:t>
            </w:r>
          </w:p>
        </w:tc>
      </w:tr>
      <w:tr w:rsidR="00BA7CA4" w:rsidRPr="00A91284" w14:paraId="3AD8B191" w14:textId="77777777" w:rsidTr="002B714B">
        <w:tc>
          <w:tcPr>
            <w:tcW w:w="1696" w:type="dxa"/>
          </w:tcPr>
          <w:p w14:paraId="4F27F7C1" w14:textId="77777777" w:rsidR="00BA7CA4" w:rsidRDefault="00BA7CA4" w:rsidP="002B714B">
            <w:pPr>
              <w:tabs>
                <w:tab w:val="left" w:pos="284"/>
                <w:tab w:val="left" w:pos="567"/>
                <w:tab w:val="left" w:pos="851"/>
                <w:tab w:val="left" w:pos="1134"/>
                <w:tab w:val="left" w:pos="1418"/>
                <w:tab w:val="left" w:pos="1701"/>
                <w:tab w:val="left" w:pos="1985"/>
              </w:tabs>
              <w:spacing w:before="0" w:after="0"/>
              <w:rPr>
                <w:b/>
              </w:rPr>
            </w:pPr>
            <w:r>
              <w:rPr>
                <w:b/>
              </w:rPr>
              <w:lastRenderedPageBreak/>
              <w:t>XSD-Spezifikation</w:t>
            </w:r>
          </w:p>
        </w:tc>
        <w:tc>
          <w:tcPr>
            <w:tcW w:w="7932" w:type="dxa"/>
          </w:tcPr>
          <w:p w14:paraId="28616126" w14:textId="1E21EF73" w:rsidR="00BA7CA4" w:rsidRDefault="00BA7CA4" w:rsidP="002D2715">
            <w:pPr>
              <w:tabs>
                <w:tab w:val="left" w:pos="284"/>
                <w:tab w:val="left" w:pos="567"/>
                <w:tab w:val="left" w:pos="851"/>
                <w:tab w:val="left" w:pos="1134"/>
                <w:tab w:val="left" w:pos="1418"/>
                <w:tab w:val="left" w:pos="1701"/>
                <w:tab w:val="left" w:pos="1985"/>
              </w:tabs>
              <w:spacing w:before="0" w:after="0"/>
            </w:pPr>
            <w:r>
              <w:t xml:space="preserve">Aufgrund des Umfangs der </w:t>
            </w:r>
            <w:r w:rsidR="0075594D">
              <w:t>Ergänzung, insbes. im Bereich der Entscheidungsdaten, wird hier die XSD-Datei mit den zugehörigen XPolizei-Erweiterungen eingefügt:</w:t>
            </w:r>
            <w:r w:rsidR="0075594D">
              <w:object w:dxaOrig="1512" w:dyaOrig="986" w14:anchorId="4FEC2DC3">
                <v:shape id="_x0000_i1029" type="#_x0000_t75" style="width:78pt;height:48pt" o:ole="">
                  <v:imagedata r:id="rId19" o:title=""/>
                </v:shape>
                <o:OLEObject Type="Embed" ProgID="Package" ShapeID="_x0000_i1029" DrawAspect="Icon" ObjectID="_1775629061" r:id="rId20"/>
              </w:object>
            </w:r>
          </w:p>
        </w:tc>
      </w:tr>
    </w:tbl>
    <w:p w14:paraId="3908C4D1" w14:textId="77777777" w:rsidR="002760CC" w:rsidRDefault="002760CC" w:rsidP="00982733"/>
    <w:p w14:paraId="0D01A104" w14:textId="77777777" w:rsidR="00BE49C4" w:rsidRDefault="00BE49C4" w:rsidP="00BE49C4">
      <w:pPr>
        <w:pStyle w:val="berschrift"/>
        <w:pageBreakBefore/>
      </w:pPr>
      <w:bookmarkStart w:id="165" w:name="_Toc164974441"/>
      <w:r>
        <w:lastRenderedPageBreak/>
        <w:t>Anhang</w:t>
      </w:r>
      <w:bookmarkEnd w:id="165"/>
    </w:p>
    <w:p w14:paraId="128ADF10" w14:textId="77777777" w:rsidR="00BE49C4" w:rsidRDefault="00BE49C4" w:rsidP="00BE49C4">
      <w:pPr>
        <w:pStyle w:val="berschrift1"/>
      </w:pPr>
      <w:bookmarkStart w:id="166" w:name="_Toc164974442"/>
      <w:r>
        <w:t>Versionshinweise</w:t>
      </w:r>
      <w:bookmarkEnd w:id="166"/>
    </w:p>
    <w:p w14:paraId="483BEB29" w14:textId="77777777" w:rsidR="0089154A" w:rsidRDefault="0089154A" w:rsidP="0089154A">
      <w:pPr>
        <w:pStyle w:val="berschrift2"/>
        <w:rPr>
          <w:ins w:id="167" w:author="Rosner (Extern), Christian" w:date="2024-04-25T21:24:00Z"/>
        </w:rPr>
      </w:pPr>
      <w:bookmarkStart w:id="168" w:name="_Toc164974443"/>
      <w:ins w:id="169" w:author="Rosner (Extern), Christian" w:date="2024-04-25T21:24:00Z">
        <w:r>
          <w:t>Änderungen in Version 0.7.1</w:t>
        </w:r>
        <w:bookmarkEnd w:id="168"/>
      </w:ins>
    </w:p>
    <w:p w14:paraId="7C80A0DF" w14:textId="3A359045" w:rsidR="0089154A" w:rsidRDefault="0089154A" w:rsidP="0089154A">
      <w:pPr>
        <w:pStyle w:val="Aufzhlung"/>
        <w:numPr>
          <w:ilvl w:val="0"/>
          <w:numId w:val="32"/>
        </w:numPr>
        <w:spacing w:after="0"/>
        <w:contextualSpacing w:val="0"/>
        <w:rPr>
          <w:ins w:id="170" w:author="Rosner (Extern), Christian" w:date="2024-04-25T21:24:00Z"/>
        </w:rPr>
      </w:pPr>
      <w:bookmarkStart w:id="171" w:name="_Hlk164972788"/>
      <w:ins w:id="172" w:author="Rosner (Extern), Christian" w:date="2024-04-25T21:24:00Z">
        <w:r>
          <w:t>Ent</w:t>
        </w:r>
      </w:ins>
      <w:ins w:id="173" w:author="Rosner (Extern), Christian" w:date="2024-04-25T21:25:00Z">
        <w:r>
          <w:t>fernen der Hinweise auf eine Priorisierung der Kommunikationsanlässe für die Pilotierung, insbes. in Kapitel 3</w:t>
        </w:r>
      </w:ins>
    </w:p>
    <w:bookmarkEnd w:id="171"/>
    <w:p w14:paraId="3DB95857" w14:textId="1FFE5E9E" w:rsidR="0089154A" w:rsidRDefault="0089154A" w:rsidP="0089154A">
      <w:pPr>
        <w:pStyle w:val="Aufzhlung"/>
        <w:numPr>
          <w:ilvl w:val="0"/>
          <w:numId w:val="32"/>
        </w:numPr>
        <w:spacing w:after="0"/>
        <w:contextualSpacing w:val="0"/>
        <w:rPr>
          <w:ins w:id="174" w:author="Rosner (Extern), Christian" w:date="2024-04-25T21:24:00Z"/>
        </w:rPr>
      </w:pPr>
      <w:ins w:id="175" w:author="Rosner (Extern), Christian" w:date="2024-04-25T21:24:00Z">
        <w:r>
          <w:t>Änderung des Status des Kommunikationsanlass JP18 in „fertig“</w:t>
        </w:r>
      </w:ins>
    </w:p>
    <w:p w14:paraId="0A7ED049" w14:textId="77777777" w:rsidR="0089154A" w:rsidRDefault="0089154A" w:rsidP="0089154A">
      <w:pPr>
        <w:pStyle w:val="Aufzhlung"/>
        <w:numPr>
          <w:ilvl w:val="0"/>
          <w:numId w:val="32"/>
        </w:numPr>
        <w:spacing w:after="0"/>
        <w:contextualSpacing w:val="0"/>
        <w:rPr>
          <w:ins w:id="176" w:author="Rosner (Extern), Christian" w:date="2024-04-25T21:24:00Z"/>
        </w:rPr>
      </w:pPr>
      <w:ins w:id="177" w:author="Rosner (Extern), Christian" w:date="2024-04-25T21:24:00Z">
        <w:r>
          <w:t>Ergänzung von Kapitel 5 im Anhang zu verwendeten projektspezifischen XPolizei-Erweiterungen.</w:t>
        </w:r>
      </w:ins>
    </w:p>
    <w:p w14:paraId="3E09295B" w14:textId="61E80429" w:rsidR="0089154A" w:rsidRDefault="0089154A" w:rsidP="0089154A">
      <w:pPr>
        <w:pStyle w:val="Aufzhlung"/>
        <w:numPr>
          <w:ilvl w:val="0"/>
          <w:numId w:val="32"/>
        </w:numPr>
        <w:spacing w:after="0"/>
        <w:contextualSpacing w:val="0"/>
        <w:rPr>
          <w:ins w:id="178" w:author="Rosner (Extern), Christian" w:date="2024-04-25T21:24:00Z"/>
        </w:rPr>
      </w:pPr>
      <w:ins w:id="179" w:author="Rosner (Extern), Christian" w:date="2024-04-25T21:24:00Z">
        <w:r>
          <w:t>In der Excel-Datei zu den dAPJ-Strukturen der KA-Nachrichten wurde im Reiter „Inhaltsverzeichnis“ die gelbe Markierung bei</w:t>
        </w:r>
      </w:ins>
      <w:ins w:id="180" w:author="Rosner (Extern), Christian" w:date="2024-04-25T21:59:00Z">
        <w:r w:rsidR="0088050D">
          <w:t>m</w:t>
        </w:r>
      </w:ins>
      <w:ins w:id="181" w:author="Rosner (Extern), Christian" w:date="2024-04-25T21:24:00Z">
        <w:r>
          <w:t xml:space="preserve"> Kommunikationsanl</w:t>
        </w:r>
      </w:ins>
      <w:ins w:id="182" w:author="Rosner (Extern), Christian" w:date="2024-04-25T21:59:00Z">
        <w:r w:rsidR="0088050D">
          <w:t>a</w:t>
        </w:r>
      </w:ins>
      <w:ins w:id="183" w:author="Rosner (Extern), Christian" w:date="2024-04-25T21:24:00Z">
        <w:r>
          <w:t>ss JP18 entfernt.</w:t>
        </w:r>
      </w:ins>
    </w:p>
    <w:p w14:paraId="008461AD" w14:textId="77777777" w:rsidR="0089154A" w:rsidRDefault="0089154A" w:rsidP="0089154A">
      <w:pPr>
        <w:pStyle w:val="Aufzhlung"/>
        <w:numPr>
          <w:ilvl w:val="0"/>
          <w:numId w:val="32"/>
        </w:numPr>
        <w:spacing w:after="0"/>
        <w:contextualSpacing w:val="0"/>
        <w:rPr>
          <w:ins w:id="184" w:author="Rosner (Extern), Christian" w:date="2024-04-25T21:24:00Z"/>
        </w:rPr>
      </w:pPr>
      <w:ins w:id="185" w:author="Rosner (Extern), Christian" w:date="2024-04-25T21:24:00Z">
        <w:r>
          <w:t xml:space="preserve">Korrektur eines Tippfehlers in der Excel-Datei zum Kommunikationsanlass JP15: Bei Element </w:t>
        </w:r>
        <w:proofErr w:type="spellStart"/>
        <w:r>
          <w:t>urkunde</w:t>
        </w:r>
        <w:proofErr w:type="spellEnd"/>
        <w:r>
          <w:t>/</w:t>
        </w:r>
        <w:proofErr w:type="spellStart"/>
        <w:r>
          <w:t>ausgestelltVon</w:t>
        </w:r>
        <w:proofErr w:type="spellEnd"/>
        <w:r>
          <w:t>/</w:t>
        </w:r>
        <w:proofErr w:type="spellStart"/>
        <w:r>
          <w:t>art</w:t>
        </w:r>
        <w:proofErr w:type="spellEnd"/>
        <w:r>
          <w:t>/</w:t>
        </w:r>
        <w:proofErr w:type="spellStart"/>
        <w:r>
          <w:t>katalog</w:t>
        </w:r>
        <w:proofErr w:type="spellEnd"/>
        <w:r>
          <w:t xml:space="preserve"> soll der </w:t>
        </w:r>
        <w:proofErr w:type="spellStart"/>
        <w:r>
          <w:t>Fixwert</w:t>
        </w:r>
        <w:proofErr w:type="spellEnd"/>
        <w:r>
          <w:t xml:space="preserve"> </w:t>
        </w:r>
        <w:r w:rsidRPr="0057652A">
          <w:t>212_15</w:t>
        </w:r>
        <w:r>
          <w:t xml:space="preserve"> (</w:t>
        </w:r>
        <w:r w:rsidRPr="0057652A">
          <w:t>Verwaltungsbehörde</w:t>
        </w:r>
        <w:r>
          <w:t>) eingetragen werden.</w:t>
        </w:r>
      </w:ins>
    </w:p>
    <w:p w14:paraId="71A3E69D" w14:textId="77777777" w:rsidR="0089154A" w:rsidRDefault="0089154A" w:rsidP="0089154A">
      <w:pPr>
        <w:rPr>
          <w:ins w:id="186" w:author="Rosner (Extern), Christian" w:date="2024-04-25T21:24:00Z"/>
          <w:lang w:eastAsia="zh-CN"/>
        </w:rPr>
      </w:pPr>
    </w:p>
    <w:p w14:paraId="749C1CA9" w14:textId="767FC663" w:rsidR="00BE49C4" w:rsidRDefault="00BE49C4" w:rsidP="00BE49C4">
      <w:pPr>
        <w:pStyle w:val="berschrift2"/>
      </w:pPr>
      <w:bookmarkStart w:id="187" w:name="_Toc164974444"/>
      <w:r>
        <w:t>Änderungen in Version 0.7</w:t>
      </w:r>
      <w:bookmarkEnd w:id="187"/>
    </w:p>
    <w:p w14:paraId="1A51D4AF" w14:textId="4B49D6B2" w:rsidR="00392B84" w:rsidRDefault="00935B54" w:rsidP="00A04DD1">
      <w:pPr>
        <w:pStyle w:val="Aufzhlung"/>
        <w:numPr>
          <w:ilvl w:val="0"/>
          <w:numId w:val="29"/>
        </w:numPr>
        <w:spacing w:after="0"/>
        <w:ind w:left="568" w:hanging="284"/>
        <w:contextualSpacing w:val="0"/>
      </w:pPr>
      <w:r>
        <w:t>Ergänzung von Status-Informationen zum Fertigstellungsstand der Kommunikationsanlässe PJ01 bis PJ03 sowie JP01 bis JP18</w:t>
      </w:r>
      <w:r w:rsidR="00BE49C4">
        <w:t xml:space="preserve"> in Kapitel 3</w:t>
      </w:r>
      <w:r w:rsidR="009F1A59">
        <w:t>, inkl. ggf. offenen Punkten bei noch nicht fertiggestellter Spezi</w:t>
      </w:r>
      <w:r w:rsidR="009F1A59">
        <w:softHyphen/>
        <w:t>fikation</w:t>
      </w:r>
    </w:p>
    <w:p w14:paraId="47C1C69C" w14:textId="4A243695" w:rsidR="002E6A3D" w:rsidRDefault="002E6A3D">
      <w:pPr>
        <w:pStyle w:val="Aufzhlung"/>
        <w:numPr>
          <w:ilvl w:val="0"/>
          <w:numId w:val="29"/>
        </w:numPr>
        <w:spacing w:after="0"/>
        <w:ind w:left="568" w:hanging="284"/>
        <w:contextualSpacing w:val="0"/>
      </w:pPr>
      <w:r>
        <w:t>Ergänzung von Konventionen zur Excel-Datei mit dem Aufbau der einzelnen XPolizei-Nachrichten am Ende von Kapitel 3.</w:t>
      </w:r>
    </w:p>
    <w:p w14:paraId="69425740" w14:textId="161F3F08" w:rsidR="00C64216" w:rsidRDefault="00BE49C4">
      <w:pPr>
        <w:pStyle w:val="Aufzhlung"/>
        <w:numPr>
          <w:ilvl w:val="0"/>
          <w:numId w:val="29"/>
        </w:numPr>
        <w:spacing w:after="0"/>
        <w:ind w:left="568" w:hanging="284"/>
        <w:contextualSpacing w:val="0"/>
      </w:pPr>
      <w:r>
        <w:t>Ergänzung von Kapitel 3.3 mit Unterkapiteln zur Nutzung früherer Versionen von XPolizei für dAPJ-Nachrichten in Strafsachen</w:t>
      </w:r>
    </w:p>
    <w:p w14:paraId="3FB34CBC" w14:textId="0D436036" w:rsidR="00BE49C4" w:rsidRDefault="00BE49C4">
      <w:pPr>
        <w:pStyle w:val="Aufzhlung"/>
        <w:numPr>
          <w:ilvl w:val="0"/>
          <w:numId w:val="29"/>
        </w:numPr>
        <w:spacing w:after="0"/>
        <w:ind w:left="568" w:hanging="284"/>
        <w:contextualSpacing w:val="0"/>
      </w:pPr>
      <w:r>
        <w:t>Kommunikationsanlass JP 15:</w:t>
      </w:r>
    </w:p>
    <w:p w14:paraId="6CCEB3C8" w14:textId="1BB9E498" w:rsidR="00BE49C4" w:rsidRDefault="00BE49C4" w:rsidP="00A04DD1">
      <w:pPr>
        <w:pStyle w:val="Aufzhlung"/>
        <w:numPr>
          <w:ilvl w:val="1"/>
          <w:numId w:val="6"/>
        </w:numPr>
        <w:spacing w:before="0" w:after="0"/>
        <w:ind w:left="1135" w:hanging="284"/>
        <w:contextualSpacing w:val="0"/>
      </w:pPr>
      <w:r>
        <w:t>Fehlende Elemente &lt;</w:t>
      </w:r>
      <w:proofErr w:type="spellStart"/>
      <w:r>
        <w:t>fachdaten</w:t>
      </w:r>
      <w:proofErr w:type="spellEnd"/>
      <w:r>
        <w:t>&gt; und &lt;</w:t>
      </w:r>
      <w:proofErr w:type="spellStart"/>
      <w:r>
        <w:t>objekte</w:t>
      </w:r>
      <w:proofErr w:type="spellEnd"/>
      <w:r>
        <w:t>&gt; in Excel</w:t>
      </w:r>
      <w:r w:rsidR="00056546">
        <w:t>-D</w:t>
      </w:r>
      <w:r>
        <w:t>atei ergänzt</w:t>
      </w:r>
    </w:p>
    <w:p w14:paraId="5267D1D2" w14:textId="50AD7EC3" w:rsidR="00453072" w:rsidRDefault="00453072" w:rsidP="00A04DD1">
      <w:pPr>
        <w:pStyle w:val="Aufzhlung"/>
        <w:numPr>
          <w:ilvl w:val="1"/>
          <w:numId w:val="6"/>
        </w:numPr>
        <w:spacing w:before="0" w:after="0"/>
        <w:ind w:left="1135" w:hanging="284"/>
        <w:contextualSpacing w:val="0"/>
      </w:pPr>
      <w:r>
        <w:t>Fehlende Element &lt;</w:t>
      </w:r>
      <w:proofErr w:type="spellStart"/>
      <w:r>
        <w:t>beziehung</w:t>
      </w:r>
      <w:r w:rsidR="00B64C76">
        <w:t>e</w:t>
      </w:r>
      <w:r>
        <w:t>n</w:t>
      </w:r>
      <w:proofErr w:type="spellEnd"/>
      <w:r>
        <w:t xml:space="preserve">&gt; </w:t>
      </w:r>
      <w:r w:rsidR="00056546">
        <w:t xml:space="preserve">in Excel-Datei </w:t>
      </w:r>
      <w:r>
        <w:t>ergänzt</w:t>
      </w:r>
    </w:p>
    <w:p w14:paraId="47EAEF1D" w14:textId="79C37E3C" w:rsidR="00BE49C4" w:rsidRDefault="00FB7BDD" w:rsidP="00A04DD1">
      <w:pPr>
        <w:pStyle w:val="Aufzhlung"/>
        <w:numPr>
          <w:ilvl w:val="0"/>
          <w:numId w:val="29"/>
        </w:numPr>
        <w:spacing w:after="0"/>
        <w:ind w:left="568" w:hanging="284"/>
        <w:contextualSpacing w:val="0"/>
      </w:pPr>
      <w:r>
        <w:t>In der Excel</w:t>
      </w:r>
      <w:r w:rsidR="00056546">
        <w:t>-D</w:t>
      </w:r>
      <w:r>
        <w:t>atei mit den Nachrichtenstrukturen zu diversen Kommunikationsanlässen die Hinweise überarbeitet bzw. ergänzt</w:t>
      </w:r>
      <w:r w:rsidR="00C51EF2">
        <w:t>, u.a. zu Codeliste-Wertbezeichnungen</w:t>
      </w:r>
      <w:r>
        <w:t>.</w:t>
      </w:r>
    </w:p>
    <w:p w14:paraId="5305442C" w14:textId="4A94D6A9" w:rsidR="0033332F" w:rsidRDefault="0033332F" w:rsidP="00392B84">
      <w:pPr>
        <w:rPr>
          <w:ins w:id="188" w:author="Rosner (Extern), Christian" w:date="2024-04-25T21:34:00Z"/>
        </w:rPr>
      </w:pPr>
    </w:p>
    <w:p w14:paraId="45320265" w14:textId="70A66614" w:rsidR="00AE50DB" w:rsidRDefault="00AE50DB" w:rsidP="001D601A">
      <w:pPr>
        <w:pStyle w:val="berschrift1"/>
        <w:pageBreakBefore/>
        <w:rPr>
          <w:ins w:id="189" w:author="Rosner (Extern), Christian" w:date="2024-04-25T21:35:00Z"/>
        </w:rPr>
      </w:pPr>
      <w:bookmarkStart w:id="190" w:name="_Toc164974445"/>
      <w:ins w:id="191" w:author="Rosner (Extern), Christian" w:date="2024-04-25T21:34:00Z">
        <w:r w:rsidRPr="00AE50DB">
          <w:lastRenderedPageBreak/>
          <w:t>Verwendete projektspezifische XPolizei-Erweiterungen</w:t>
        </w:r>
      </w:ins>
      <w:bookmarkEnd w:id="190"/>
    </w:p>
    <w:p w14:paraId="3AA6EE13" w14:textId="368DD815" w:rsidR="00AE50DB" w:rsidRPr="00AE50DB" w:rsidRDefault="00AE50DB" w:rsidP="00AE50DB">
      <w:pPr>
        <w:rPr>
          <w:ins w:id="192" w:author="Rosner (Extern), Christian" w:date="2024-04-25T21:34:00Z"/>
        </w:rPr>
      </w:pPr>
      <w:ins w:id="193" w:author="Rosner (Extern), Christian" w:date="2024-04-25T21:35:00Z">
        <w:r w:rsidRPr="00AE50DB">
          <w:rPr>
            <w:rFonts w:cs="Calibri"/>
            <w:color w:val="000000"/>
          </w:rPr>
          <w:t>Die nachfolgende Tabelle enthält die im Entwurf der Nachrichten zu den dAPJ-Kommunikationsanlässen verwendeten projektspezifischen Erweiterungen in XPolizei Version 2.5.1, die Referenz auf die zugehörige Anforderung für die Erweiterung, den Status der Nutzung sowie die Liste der Kommunikationsanlässe (KA), in denen die jeweilige projektspezifische Erweiterung verwendet wird/wurde</w:t>
        </w:r>
        <w:r>
          <w:rPr>
            <w:rFonts w:cs="Calibri"/>
            <w:color w:val="000000"/>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6827"/>
        <w:gridCol w:w="1485"/>
        <w:gridCol w:w="1316"/>
      </w:tblGrid>
      <w:tr w:rsidR="00AE50DB" w:rsidRPr="00AE50DB" w14:paraId="0D2022F8" w14:textId="77777777" w:rsidTr="001D601A">
        <w:trPr>
          <w:trHeight w:val="120"/>
          <w:ins w:id="194" w:author="Rosner (Extern), Christian" w:date="2024-04-25T21:34:00Z"/>
        </w:trPr>
        <w:tc>
          <w:tcPr>
            <w:tcW w:w="6516" w:type="dxa"/>
            <w:tcBorders>
              <w:right w:val="single" w:sz="4" w:space="0" w:color="FFFFFF" w:themeColor="background1"/>
            </w:tcBorders>
            <w:shd w:val="clear" w:color="auto" w:fill="004B76" w:themeFill="accent1"/>
          </w:tcPr>
          <w:p w14:paraId="2A92BEED" w14:textId="1B942741" w:rsidR="00AE50DB" w:rsidRPr="001D601A" w:rsidRDefault="00AE50DB" w:rsidP="001D601A">
            <w:pPr>
              <w:spacing w:before="60" w:after="60"/>
              <w:rPr>
                <w:ins w:id="195" w:author="Rosner (Extern), Christian" w:date="2024-04-25T21:34:00Z"/>
                <w:color w:val="FFFFFF" w:themeColor="background1"/>
                <w:sz w:val="24"/>
                <w:lang w:val="en-US"/>
              </w:rPr>
            </w:pPr>
            <w:proofErr w:type="spellStart"/>
            <w:ins w:id="196" w:author="Rosner (Extern), Christian" w:date="2024-04-25T21:34:00Z">
              <w:r w:rsidRPr="001D601A">
                <w:rPr>
                  <w:b/>
                  <w:color w:val="FFFFFF" w:themeColor="background1"/>
                  <w:sz w:val="24"/>
                  <w:lang w:val="en-US"/>
                </w:rPr>
                <w:t>Erweiterung</w:t>
              </w:r>
              <w:proofErr w:type="spellEnd"/>
            </w:ins>
          </w:p>
        </w:tc>
        <w:tc>
          <w:tcPr>
            <w:tcW w:w="1417" w:type="dxa"/>
            <w:tcBorders>
              <w:left w:val="single" w:sz="4" w:space="0" w:color="FFFFFF" w:themeColor="background1"/>
              <w:right w:val="single" w:sz="4" w:space="0" w:color="FFFFFF" w:themeColor="background1"/>
            </w:tcBorders>
            <w:shd w:val="clear" w:color="auto" w:fill="004B76" w:themeFill="accent1"/>
          </w:tcPr>
          <w:p w14:paraId="5AB34298" w14:textId="1DB2A59B" w:rsidR="00AE50DB" w:rsidRPr="001D601A" w:rsidRDefault="00AE50DB" w:rsidP="001D601A">
            <w:pPr>
              <w:spacing w:before="60" w:after="60"/>
              <w:jc w:val="center"/>
              <w:rPr>
                <w:ins w:id="197" w:author="Rosner (Extern), Christian" w:date="2024-04-25T21:34:00Z"/>
                <w:color w:val="FFFFFF" w:themeColor="background1"/>
                <w:sz w:val="24"/>
                <w:lang w:val="en-US"/>
              </w:rPr>
            </w:pPr>
            <w:proofErr w:type="spellStart"/>
            <w:ins w:id="198" w:author="Rosner (Extern), Christian" w:date="2024-04-25T21:34:00Z">
              <w:r w:rsidRPr="001D601A">
                <w:rPr>
                  <w:b/>
                  <w:color w:val="FFFFFF" w:themeColor="background1"/>
                  <w:sz w:val="24"/>
                  <w:lang w:val="en-US"/>
                </w:rPr>
                <w:t>Liste</w:t>
              </w:r>
              <w:proofErr w:type="spellEnd"/>
              <w:r w:rsidRPr="001D601A">
                <w:rPr>
                  <w:b/>
                  <w:color w:val="FFFFFF" w:themeColor="background1"/>
                  <w:sz w:val="24"/>
                  <w:lang w:val="en-US"/>
                </w:rPr>
                <w:t xml:space="preserve"> der KA</w:t>
              </w:r>
            </w:ins>
          </w:p>
        </w:tc>
        <w:tc>
          <w:tcPr>
            <w:tcW w:w="1256" w:type="dxa"/>
            <w:tcBorders>
              <w:left w:val="single" w:sz="4" w:space="0" w:color="FFFFFF" w:themeColor="background1"/>
            </w:tcBorders>
            <w:shd w:val="clear" w:color="auto" w:fill="004B76" w:themeFill="accent1"/>
          </w:tcPr>
          <w:p w14:paraId="2A0E9969" w14:textId="6987FF9A" w:rsidR="00AE50DB" w:rsidRPr="001D601A" w:rsidRDefault="00AE50DB" w:rsidP="001D601A">
            <w:pPr>
              <w:spacing w:before="60" w:after="60"/>
              <w:jc w:val="center"/>
              <w:rPr>
                <w:ins w:id="199" w:author="Rosner (Extern), Christian" w:date="2024-04-25T21:34:00Z"/>
                <w:color w:val="FFFFFF" w:themeColor="background1"/>
                <w:sz w:val="24"/>
                <w:lang w:val="en-US"/>
              </w:rPr>
            </w:pPr>
            <w:ins w:id="200" w:author="Rosner (Extern), Christian" w:date="2024-04-25T21:34:00Z">
              <w:r w:rsidRPr="001D601A">
                <w:rPr>
                  <w:b/>
                  <w:color w:val="FFFFFF" w:themeColor="background1"/>
                  <w:sz w:val="24"/>
                  <w:lang w:val="en-US"/>
                </w:rPr>
                <w:t>Status</w:t>
              </w:r>
            </w:ins>
          </w:p>
        </w:tc>
      </w:tr>
      <w:tr w:rsidR="00AE50DB" w:rsidRPr="00AE50DB" w14:paraId="04886903" w14:textId="77777777" w:rsidTr="001D601A">
        <w:trPr>
          <w:trHeight w:val="1010"/>
          <w:ins w:id="201" w:author="Rosner (Extern), Christian" w:date="2024-04-25T21:34:00Z"/>
        </w:trPr>
        <w:tc>
          <w:tcPr>
            <w:tcW w:w="6516" w:type="dxa"/>
          </w:tcPr>
          <w:p w14:paraId="24EA450F" w14:textId="11B45648" w:rsidR="00AE50DB" w:rsidRPr="001D601A" w:rsidRDefault="00AE50DB" w:rsidP="001D601A">
            <w:pPr>
              <w:spacing w:before="0"/>
              <w:rPr>
                <w:ins w:id="202" w:author="Rosner (Extern), Christian" w:date="2024-04-25T21:34:00Z"/>
                <w:b/>
              </w:rPr>
            </w:pPr>
            <w:ins w:id="203" w:author="Rosner (Extern), Christian" w:date="2024-04-25T21:34:00Z">
              <w:r w:rsidRPr="001D601A">
                <w:rPr>
                  <w:b/>
                </w:rPr>
                <w:t xml:space="preserve">ANF_462 – </w:t>
              </w:r>
              <w:proofErr w:type="spellStart"/>
              <w:r w:rsidRPr="001D601A">
                <w:rPr>
                  <w:b/>
                </w:rPr>
                <w:t>Justiz_Erledigun</w:t>
              </w:r>
            </w:ins>
            <w:ins w:id="204" w:author="Rosner (Extern), Christian" w:date="2024-04-25T21:40:00Z">
              <w:r>
                <w:rPr>
                  <w:b/>
                </w:rPr>
                <w:t>g</w:t>
              </w:r>
            </w:ins>
            <w:proofErr w:type="spellEnd"/>
          </w:p>
          <w:p w14:paraId="4A68166F" w14:textId="77777777" w:rsidR="00AE50DB" w:rsidRPr="00AE50DB" w:rsidRDefault="00AE50DB" w:rsidP="001D601A">
            <w:pPr>
              <w:rPr>
                <w:ins w:id="205" w:author="Rosner (Extern), Christian" w:date="2024-04-25T21:34:00Z"/>
              </w:rPr>
            </w:pPr>
            <w:ins w:id="206" w:author="Rosner (Extern), Christian" w:date="2024-04-25T21:34:00Z">
              <w:r w:rsidRPr="00AE50DB">
                <w:t xml:space="preserve">Der Ausgang eines Verfahrens bei der Justiz wird als sog. Erledigung dokumentiert, mit der Art der Erledigung und dem Erledigungsdatum. </w:t>
              </w:r>
            </w:ins>
          </w:p>
          <w:p w14:paraId="16316CD4" w14:textId="6A7E0BF7" w:rsidR="00AE50DB" w:rsidRPr="00AE50DB" w:rsidRDefault="00AE50DB" w:rsidP="001D601A">
            <w:pPr>
              <w:spacing w:after="0"/>
              <w:rPr>
                <w:ins w:id="207" w:author="Rosner (Extern), Christian" w:date="2024-04-25T21:34:00Z"/>
              </w:rPr>
            </w:pPr>
            <w:ins w:id="208" w:author="Rosner (Extern), Christian" w:date="2024-04-25T21:34:00Z">
              <w:r w:rsidRPr="00AE50DB">
                <w:t>Eine Erledigung bezieht sich auf eine Person und deren Strafvorwurf im Verfahren. Daher werden die Angaben zur Erledigung als dAPJ-spezifische Erweiterung in der Beziehung „</w:t>
              </w:r>
              <w:proofErr w:type="spellStart"/>
              <w:r w:rsidRPr="00AE50DB">
                <w:t>Beziehung_Person_Straftat</w:t>
              </w:r>
              <w:proofErr w:type="spellEnd"/>
              <w:r w:rsidRPr="00AE50DB">
                <w:t xml:space="preserve">“ ergänzt. </w:t>
              </w:r>
            </w:ins>
          </w:p>
        </w:tc>
        <w:tc>
          <w:tcPr>
            <w:tcW w:w="1417" w:type="dxa"/>
          </w:tcPr>
          <w:p w14:paraId="0128C5F4" w14:textId="46D837ED" w:rsidR="00AE50DB" w:rsidRPr="00AE50DB" w:rsidRDefault="00AE50DB" w:rsidP="001D601A">
            <w:pPr>
              <w:spacing w:before="0" w:after="0"/>
              <w:rPr>
                <w:ins w:id="209" w:author="Rosner (Extern), Christian" w:date="2024-04-25T21:34:00Z"/>
              </w:rPr>
            </w:pPr>
            <w:ins w:id="210" w:author="Rosner (Extern), Christian" w:date="2024-04-25T21:34:00Z">
              <w:r w:rsidRPr="00AE50DB">
                <w:t>JP02</w:t>
              </w:r>
            </w:ins>
          </w:p>
          <w:p w14:paraId="143ED951" w14:textId="0B33372C" w:rsidR="00AE50DB" w:rsidRPr="00AE50DB" w:rsidRDefault="00AE50DB" w:rsidP="001D601A">
            <w:pPr>
              <w:spacing w:before="0" w:after="0"/>
              <w:rPr>
                <w:ins w:id="211" w:author="Rosner (Extern), Christian" w:date="2024-04-25T21:34:00Z"/>
              </w:rPr>
            </w:pPr>
            <w:ins w:id="212" w:author="Rosner (Extern), Christian" w:date="2024-04-25T21:34:00Z">
              <w:r w:rsidRPr="00AE50DB">
                <w:t>JP03</w:t>
              </w:r>
            </w:ins>
          </w:p>
          <w:p w14:paraId="4A23AA54" w14:textId="092FD60C" w:rsidR="00AE50DB" w:rsidRPr="00AE50DB" w:rsidRDefault="00AE50DB" w:rsidP="001D601A">
            <w:pPr>
              <w:spacing w:before="0" w:after="0"/>
              <w:rPr>
                <w:ins w:id="213" w:author="Rosner (Extern), Christian" w:date="2024-04-25T21:34:00Z"/>
              </w:rPr>
            </w:pPr>
            <w:ins w:id="214" w:author="Rosner (Extern), Christian" w:date="2024-04-25T21:34:00Z">
              <w:r w:rsidRPr="00AE50DB">
                <w:t>JP13</w:t>
              </w:r>
            </w:ins>
          </w:p>
          <w:p w14:paraId="554A3CCE" w14:textId="602F146F" w:rsidR="00AE50DB" w:rsidRPr="00AE50DB" w:rsidRDefault="00AE50DB" w:rsidP="001D601A">
            <w:pPr>
              <w:spacing w:before="0" w:after="0"/>
              <w:rPr>
                <w:ins w:id="215" w:author="Rosner (Extern), Christian" w:date="2024-04-25T21:34:00Z"/>
              </w:rPr>
            </w:pPr>
            <w:ins w:id="216" w:author="Rosner (Extern), Christian" w:date="2024-04-25T21:34:00Z">
              <w:r w:rsidRPr="00AE50DB">
                <w:t>JP14</w:t>
              </w:r>
            </w:ins>
          </w:p>
        </w:tc>
        <w:tc>
          <w:tcPr>
            <w:tcW w:w="1256" w:type="dxa"/>
          </w:tcPr>
          <w:p w14:paraId="1C0B9CBB" w14:textId="21659E0D" w:rsidR="00AE50DB" w:rsidRPr="00AE50DB" w:rsidRDefault="00AE50DB" w:rsidP="001D601A">
            <w:pPr>
              <w:spacing w:before="0"/>
              <w:rPr>
                <w:ins w:id="217" w:author="Rosner (Extern), Christian" w:date="2024-04-25T21:34:00Z"/>
              </w:rPr>
            </w:pPr>
            <w:ins w:id="218" w:author="Rosner (Extern), Christian" w:date="2024-04-25T21:34:00Z">
              <w:r w:rsidRPr="00AE50DB">
                <w:t>in Nutzung</w:t>
              </w:r>
            </w:ins>
          </w:p>
        </w:tc>
      </w:tr>
      <w:tr w:rsidR="00AE50DB" w:rsidRPr="00AE50DB" w14:paraId="62187942" w14:textId="77777777" w:rsidTr="001D601A">
        <w:trPr>
          <w:trHeight w:val="1430"/>
          <w:ins w:id="219" w:author="Rosner (Extern), Christian" w:date="2024-04-25T21:34:00Z"/>
        </w:trPr>
        <w:tc>
          <w:tcPr>
            <w:tcW w:w="6516" w:type="dxa"/>
          </w:tcPr>
          <w:p w14:paraId="0031389D" w14:textId="55F45965" w:rsidR="00AE50DB" w:rsidRPr="001D601A" w:rsidRDefault="00AE50DB" w:rsidP="001D601A">
            <w:pPr>
              <w:spacing w:before="0"/>
              <w:rPr>
                <w:ins w:id="220" w:author="Rosner (Extern), Christian" w:date="2024-04-25T21:34:00Z"/>
                <w:b/>
              </w:rPr>
            </w:pPr>
            <w:ins w:id="221" w:author="Rosner (Extern), Christian" w:date="2024-04-25T21:34:00Z">
              <w:r w:rsidRPr="001D601A">
                <w:rPr>
                  <w:b/>
                </w:rPr>
                <w:t xml:space="preserve">ANF_465 – </w:t>
              </w:r>
              <w:proofErr w:type="spellStart"/>
              <w:r w:rsidRPr="001D601A">
                <w:rPr>
                  <w:b/>
                </w:rPr>
                <w:t>Justiz_Entscheidung</w:t>
              </w:r>
              <w:proofErr w:type="spellEnd"/>
            </w:ins>
          </w:p>
          <w:p w14:paraId="7B558C10" w14:textId="6E50EBF8" w:rsidR="00AE50DB" w:rsidRPr="00AE50DB" w:rsidRDefault="00AE50DB" w:rsidP="001D601A">
            <w:pPr>
              <w:rPr>
                <w:ins w:id="222" w:author="Rosner (Extern), Christian" w:date="2024-04-25T21:34:00Z"/>
              </w:rPr>
            </w:pPr>
            <w:ins w:id="223" w:author="Rosner (Extern), Christian" w:date="2024-04-25T21:34:00Z">
              <w:r w:rsidRPr="00AE50DB">
                <w:t>Der Ausgang eines Verfahrens bei der Justiz durch einen Gerichts-beschluss wird als sog. Entscheidung dokumentiert, mit Angaben zum Gericht, dem Datum der Entscheidung und deren Rechtskraftdatum. Hinzu kommen noch weitere Angaben zum Inhalt der Entscheidung, u.a. zu Geldstrafe, Freiheitsentzug und Fahrverbot.</w:t>
              </w:r>
            </w:ins>
          </w:p>
          <w:p w14:paraId="1BEB4863" w14:textId="23B1790F" w:rsidR="00AE50DB" w:rsidRPr="00AE50DB" w:rsidRDefault="00AE50DB" w:rsidP="001D601A">
            <w:pPr>
              <w:spacing w:after="0"/>
              <w:rPr>
                <w:ins w:id="224" w:author="Rosner (Extern), Christian" w:date="2024-04-25T21:34:00Z"/>
              </w:rPr>
            </w:pPr>
            <w:ins w:id="225" w:author="Rosner (Extern), Christian" w:date="2024-04-25T21:34:00Z">
              <w:r w:rsidRPr="00AE50DB">
                <w:t>Eine Entscheidung bezieht sich auf eine Person und deren Strafvor-wurf im Verfahren. Daher werden die Angaben zur Entscheidung als dAPJ-spezifische Erweiterung in der Beziehung „</w:t>
              </w:r>
              <w:proofErr w:type="spellStart"/>
              <w:r w:rsidRPr="00AE50DB">
                <w:t>Beziehung_Person_Straftat</w:t>
              </w:r>
              <w:proofErr w:type="spellEnd"/>
              <w:r w:rsidRPr="00AE50DB">
                <w:t>“ ergänzt.</w:t>
              </w:r>
            </w:ins>
          </w:p>
        </w:tc>
        <w:tc>
          <w:tcPr>
            <w:tcW w:w="1417" w:type="dxa"/>
          </w:tcPr>
          <w:p w14:paraId="2C44C885" w14:textId="4E5EB710" w:rsidR="00AE50DB" w:rsidRPr="00AE50DB" w:rsidRDefault="00AE50DB" w:rsidP="001D601A">
            <w:pPr>
              <w:spacing w:before="0" w:after="0"/>
              <w:rPr>
                <w:ins w:id="226" w:author="Rosner (Extern), Christian" w:date="2024-04-25T21:34:00Z"/>
              </w:rPr>
            </w:pPr>
            <w:ins w:id="227" w:author="Rosner (Extern), Christian" w:date="2024-04-25T21:34:00Z">
              <w:r w:rsidRPr="00AE50DB">
                <w:t>JP03</w:t>
              </w:r>
            </w:ins>
          </w:p>
          <w:p w14:paraId="65CD65E3" w14:textId="22A1AF6A" w:rsidR="00AE50DB" w:rsidRPr="00AE50DB" w:rsidRDefault="00AE50DB" w:rsidP="001D601A">
            <w:pPr>
              <w:spacing w:before="0" w:after="0"/>
              <w:rPr>
                <w:ins w:id="228" w:author="Rosner (Extern), Christian" w:date="2024-04-25T21:34:00Z"/>
              </w:rPr>
            </w:pPr>
            <w:ins w:id="229" w:author="Rosner (Extern), Christian" w:date="2024-04-25T21:34:00Z">
              <w:r w:rsidRPr="00AE50DB">
                <w:t>JP04</w:t>
              </w:r>
            </w:ins>
          </w:p>
        </w:tc>
        <w:tc>
          <w:tcPr>
            <w:tcW w:w="1256" w:type="dxa"/>
          </w:tcPr>
          <w:p w14:paraId="13CAB1EC" w14:textId="2FD33DBD" w:rsidR="00AE50DB" w:rsidRPr="00AE50DB" w:rsidRDefault="00AE50DB" w:rsidP="001D601A">
            <w:pPr>
              <w:spacing w:before="0"/>
              <w:rPr>
                <w:ins w:id="230" w:author="Rosner (Extern), Christian" w:date="2024-04-25T21:34:00Z"/>
              </w:rPr>
            </w:pPr>
            <w:ins w:id="231" w:author="Rosner (Extern), Christian" w:date="2024-04-25T21:34:00Z">
              <w:r w:rsidRPr="00AE50DB">
                <w:t>in Nutzung</w:t>
              </w:r>
            </w:ins>
          </w:p>
        </w:tc>
      </w:tr>
      <w:tr w:rsidR="00AE50DB" w:rsidRPr="00AE50DB" w14:paraId="0B87B435" w14:textId="77777777" w:rsidTr="001D601A">
        <w:trPr>
          <w:trHeight w:val="1571"/>
          <w:ins w:id="232" w:author="Rosner (Extern), Christian" w:date="2024-04-25T21:34:00Z"/>
        </w:trPr>
        <w:tc>
          <w:tcPr>
            <w:tcW w:w="6516" w:type="dxa"/>
          </w:tcPr>
          <w:p w14:paraId="5FF0C09A" w14:textId="2CBB0AD8" w:rsidR="00AE50DB" w:rsidRPr="001D601A" w:rsidRDefault="00AE50DB" w:rsidP="001D601A">
            <w:pPr>
              <w:spacing w:before="0"/>
              <w:rPr>
                <w:ins w:id="233" w:author="Rosner (Extern), Christian" w:date="2024-04-25T21:34:00Z"/>
                <w:b/>
              </w:rPr>
            </w:pPr>
            <w:ins w:id="234" w:author="Rosner (Extern), Christian" w:date="2024-04-25T21:34:00Z">
              <w:r w:rsidRPr="001D601A">
                <w:rPr>
                  <w:b/>
                </w:rPr>
                <w:t>ANF_475 – Neue Vorgangsart für Schriftgutobjekt aus XJustiz</w:t>
              </w:r>
            </w:ins>
          </w:p>
          <w:p w14:paraId="3219B5CE" w14:textId="425578C2" w:rsidR="00AE50DB" w:rsidRPr="00AE50DB" w:rsidRDefault="00AE50DB" w:rsidP="001D601A">
            <w:pPr>
              <w:rPr>
                <w:ins w:id="235" w:author="Rosner (Extern), Christian" w:date="2024-04-25T21:34:00Z"/>
              </w:rPr>
            </w:pPr>
            <w:ins w:id="236" w:author="Rosner (Extern), Christian" w:date="2024-04-25T21:34:00Z">
              <w:r w:rsidRPr="00AE50DB">
                <w:t>Für den Datenaustausch Polizei-Justiz müssen die Angaben zu Schrift</w:t>
              </w:r>
            </w:ins>
            <w:ins w:id="237" w:author="Rosner (Extern), Christian" w:date="2024-04-25T21:44:00Z">
              <w:r w:rsidR="002431FE">
                <w:t>gut</w:t>
              </w:r>
              <w:r w:rsidR="002431FE">
                <w:softHyphen/>
              </w:r>
            </w:ins>
            <w:ins w:id="238" w:author="Rosner (Extern), Christian" w:date="2024-04-25T21:34:00Z">
              <w:r w:rsidRPr="00AE50DB">
                <w:t>objekten aus XJustiz in XPolizei abgebildet werden, welche Akten, Teilakten sowie Dokumente mitsamt deren Beziehungen zueinander beschreiben. Auf die in XJustiz ebenfalls mögliche Zuordnung zu Verfahrensbeteiligten wird verzichtet.</w:t>
              </w:r>
            </w:ins>
          </w:p>
          <w:p w14:paraId="1F605BDB" w14:textId="009DE291" w:rsidR="00AE50DB" w:rsidRPr="00AE50DB" w:rsidRDefault="00AE50DB" w:rsidP="001D601A">
            <w:pPr>
              <w:spacing w:after="0"/>
              <w:rPr>
                <w:ins w:id="239" w:author="Rosner (Extern), Christian" w:date="2024-04-25T21:34:00Z"/>
              </w:rPr>
            </w:pPr>
            <w:ins w:id="240" w:author="Rosner (Extern), Christian" w:date="2024-04-25T21:34:00Z">
              <w:r w:rsidRPr="00AE50DB">
                <w:t>Die Schriftgutobjekte der Justiz (SGO) werden in XPolizei als Dokumente in einem eigenen Vorgang mit der neu definierten „Art des Vorgangs“ (Codeliste 123) = „Schriftgutvorgang“ abgebildet. Die weiteren SGO-Teile mit Akte und Teilakte sind in dieser projekt-spezifischen Erweiterung nicht erforderlich.</w:t>
              </w:r>
            </w:ins>
          </w:p>
        </w:tc>
        <w:tc>
          <w:tcPr>
            <w:tcW w:w="1417" w:type="dxa"/>
          </w:tcPr>
          <w:p w14:paraId="4EB0A6FE" w14:textId="5EC4E2FE" w:rsidR="00AE50DB" w:rsidRPr="00AE50DB" w:rsidRDefault="00AE50DB" w:rsidP="001D601A">
            <w:pPr>
              <w:spacing w:before="0" w:after="0"/>
              <w:rPr>
                <w:ins w:id="241" w:author="Rosner (Extern), Christian" w:date="2024-04-25T21:34:00Z"/>
              </w:rPr>
            </w:pPr>
            <w:ins w:id="242" w:author="Rosner (Extern), Christian" w:date="2024-04-25T21:34:00Z">
              <w:r w:rsidRPr="00AE50DB">
                <w:t>PJ01</w:t>
              </w:r>
            </w:ins>
          </w:p>
          <w:p w14:paraId="6A032E38" w14:textId="3643B6B4" w:rsidR="00AE50DB" w:rsidRPr="00AE50DB" w:rsidRDefault="00AE50DB" w:rsidP="001D601A">
            <w:pPr>
              <w:spacing w:before="0" w:after="0"/>
              <w:rPr>
                <w:ins w:id="243" w:author="Rosner (Extern), Christian" w:date="2024-04-25T21:34:00Z"/>
              </w:rPr>
            </w:pPr>
            <w:ins w:id="244" w:author="Rosner (Extern), Christian" w:date="2024-04-25T21:34:00Z">
              <w:r w:rsidRPr="00AE50DB">
                <w:t>PJ02</w:t>
              </w:r>
            </w:ins>
          </w:p>
          <w:p w14:paraId="17111348" w14:textId="0D23ECE5" w:rsidR="00AE50DB" w:rsidRPr="00AE50DB" w:rsidRDefault="00AE50DB" w:rsidP="001D601A">
            <w:pPr>
              <w:spacing w:before="0" w:after="0"/>
              <w:rPr>
                <w:ins w:id="245" w:author="Rosner (Extern), Christian" w:date="2024-04-25T21:34:00Z"/>
              </w:rPr>
            </w:pPr>
            <w:ins w:id="246" w:author="Rosner (Extern), Christian" w:date="2024-04-25T21:34:00Z">
              <w:r w:rsidRPr="00AE50DB">
                <w:t>PJ03</w:t>
              </w:r>
            </w:ins>
          </w:p>
          <w:p w14:paraId="051D6B14" w14:textId="4505DE0A" w:rsidR="00AE50DB" w:rsidRPr="00AE50DB" w:rsidRDefault="00AE50DB" w:rsidP="001D601A">
            <w:pPr>
              <w:spacing w:before="0" w:after="0"/>
              <w:rPr>
                <w:ins w:id="247" w:author="Rosner (Extern), Christian" w:date="2024-04-25T21:34:00Z"/>
              </w:rPr>
            </w:pPr>
            <w:ins w:id="248" w:author="Rosner (Extern), Christian" w:date="2024-04-25T21:34:00Z">
              <w:r w:rsidRPr="00AE50DB">
                <w:t>JP15</w:t>
              </w:r>
            </w:ins>
          </w:p>
          <w:p w14:paraId="54A1A167" w14:textId="7FAA582E" w:rsidR="00AE50DB" w:rsidRPr="00AE50DB" w:rsidRDefault="00AE50DB" w:rsidP="001D601A">
            <w:pPr>
              <w:spacing w:before="0" w:after="0"/>
              <w:rPr>
                <w:ins w:id="249" w:author="Rosner (Extern), Christian" w:date="2024-04-25T21:34:00Z"/>
              </w:rPr>
            </w:pPr>
            <w:ins w:id="250" w:author="Rosner (Extern), Christian" w:date="2024-04-25T21:34:00Z">
              <w:r w:rsidRPr="00AE50DB">
                <w:t>JP16</w:t>
              </w:r>
            </w:ins>
          </w:p>
        </w:tc>
        <w:tc>
          <w:tcPr>
            <w:tcW w:w="1256" w:type="dxa"/>
          </w:tcPr>
          <w:p w14:paraId="57B9BCAA" w14:textId="42450EAD" w:rsidR="00AE50DB" w:rsidRPr="00AE50DB" w:rsidRDefault="00AE50DB" w:rsidP="001D601A">
            <w:pPr>
              <w:spacing w:before="0"/>
              <w:rPr>
                <w:ins w:id="251" w:author="Rosner (Extern), Christian" w:date="2024-04-25T21:34:00Z"/>
              </w:rPr>
            </w:pPr>
            <w:ins w:id="252" w:author="Rosner (Extern), Christian" w:date="2024-04-25T21:34:00Z">
              <w:r w:rsidRPr="00AE50DB">
                <w:t>in Nutzung</w:t>
              </w:r>
            </w:ins>
          </w:p>
        </w:tc>
      </w:tr>
    </w:tbl>
    <w:p w14:paraId="4AFBF5F3" w14:textId="71803856" w:rsidR="00AE50DB" w:rsidRDefault="001D601A" w:rsidP="001D601A">
      <w:pPr>
        <w:pStyle w:val="Beschriftung"/>
      </w:pPr>
      <w:bookmarkStart w:id="253" w:name="_Toc164974396"/>
      <w:ins w:id="254" w:author="Rosner (Extern), Christian" w:date="2024-04-25T21:50:00Z">
        <w:r>
          <w:t xml:space="preserve">Tabelle </w:t>
        </w:r>
        <w:r>
          <w:fldChar w:fldCharType="begin"/>
        </w:r>
        <w:r>
          <w:instrText xml:space="preserve"> SEQ Tabelle \* ARABIC </w:instrText>
        </w:r>
      </w:ins>
      <w:r>
        <w:fldChar w:fldCharType="separate"/>
      </w:r>
      <w:r w:rsidR="00C5238B">
        <w:rPr>
          <w:noProof/>
        </w:rPr>
        <w:t>5</w:t>
      </w:r>
      <w:ins w:id="255" w:author="Rosner (Extern), Christian" w:date="2024-04-25T21:50:00Z">
        <w:r>
          <w:fldChar w:fldCharType="end"/>
        </w:r>
        <w:r>
          <w:t xml:space="preserve">: </w:t>
        </w:r>
        <w:r w:rsidRPr="000709EC">
          <w:t>Liste der verwendeten projektspezifischen XPolizei-Erweiterungen in dAPJ-Nachrichten</w:t>
        </w:r>
      </w:ins>
      <w:bookmarkEnd w:id="253"/>
    </w:p>
    <w:sectPr w:rsidR="00AE50DB" w:rsidSect="002E7F6C">
      <w:headerReference w:type="default" r:id="rId21"/>
      <w:footerReference w:type="default" r:id="rId22"/>
      <w:pgSz w:w="11906" w:h="16838"/>
      <w:pgMar w:top="2552" w:right="1134" w:bottom="1134" w:left="1134" w:header="709" w:footer="851"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FD7E5" w16cex:dateUtc="2023-09-28T08:45:00Z"/>
  <w16cex:commentExtensible w16cex:durableId="28BFD888" w16cex:dateUtc="2023-09-28T08:48:00Z"/>
  <w16cex:commentExtensible w16cex:durableId="28BFE8EE" w16cex:dateUtc="2023-09-28T09:58:00Z"/>
  <w16cex:commentExtensible w16cex:durableId="28BFE9F2" w16cex:dateUtc="2023-09-28T10:02:00Z"/>
  <w16cex:commentExtensible w16cex:durableId="28BFEA3F" w16cex:dateUtc="2023-09-28T10:04:00Z"/>
  <w16cex:commentExtensible w16cex:durableId="28BFEE1B" w16cex:dateUtc="2023-09-28T10:2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A3906" w14:textId="77777777" w:rsidR="00C5238B" w:rsidRDefault="00C5238B" w:rsidP="00021EC0">
      <w:pPr>
        <w:spacing w:line="240" w:lineRule="auto"/>
      </w:pPr>
      <w:r>
        <w:separator/>
      </w:r>
    </w:p>
  </w:endnote>
  <w:endnote w:type="continuationSeparator" w:id="0">
    <w:p w14:paraId="3F012414" w14:textId="77777777" w:rsidR="00C5238B" w:rsidRDefault="00C5238B" w:rsidP="00021EC0">
      <w:pPr>
        <w:spacing w:line="240" w:lineRule="auto"/>
      </w:pPr>
      <w:r>
        <w:continuationSeparator/>
      </w:r>
    </w:p>
  </w:endnote>
  <w:endnote w:type="continuationNotice" w:id="1">
    <w:p w14:paraId="7331DC95" w14:textId="77777777" w:rsidR="00C5238B" w:rsidRDefault="00C5238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Open Sans">
    <w:altName w:val="Segoe UI"/>
    <w:charset w:val="00"/>
    <w:family w:val="swiss"/>
    <w:pitch w:val="variable"/>
    <w:sig w:usb0="E00002EF" w:usb1="4000205B" w:usb2="00000028"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BundesSerif Office">
    <w:altName w:val="Cambria"/>
    <w:panose1 w:val="02050002050300000203"/>
    <w:charset w:val="00"/>
    <w:family w:val="roman"/>
    <w:pitch w:val="variable"/>
    <w:sig w:usb0="A00000BF" w:usb1="4000206B"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210200"/>
      <w:docPartObj>
        <w:docPartGallery w:val="Page Numbers (Bottom of Page)"/>
        <w:docPartUnique/>
      </w:docPartObj>
    </w:sdtPr>
    <w:sdtContent>
      <w:sdt>
        <w:sdtPr>
          <w:id w:val="-1769616900"/>
          <w:docPartObj>
            <w:docPartGallery w:val="Page Numbers (Top of Page)"/>
            <w:docPartUnique/>
          </w:docPartObj>
        </w:sdtPr>
        <w:sdtContent>
          <w:p w14:paraId="76052BBA" w14:textId="0AF6EAC3" w:rsidR="00C5238B" w:rsidRPr="001E1421" w:rsidRDefault="00C5238B" w:rsidP="00DB0AC3">
            <w:pPr>
              <w:pStyle w:val="Fuzeile"/>
              <w:tabs>
                <w:tab w:val="clear" w:pos="4536"/>
                <w:tab w:val="clear" w:pos="9072"/>
                <w:tab w:val="right" w:pos="11057"/>
              </w:tabs>
              <w:spacing w:after="0"/>
            </w:pPr>
            <w:r>
              <w:t xml:space="preserve">Programm Polizei 20/20 | </w:t>
            </w:r>
            <w:sdt>
              <w:sdtPr>
                <w:alias w:val="Titel"/>
                <w:tag w:val=""/>
                <w:id w:val="1580787016"/>
                <w:placeholder>
                  <w:docPart w:val="544B576645C146A8A6DFFCFE25652A8B"/>
                </w:placeholder>
                <w:dataBinding w:prefixMappings="xmlns:ns0='http://purl.org/dc/elements/1.1/' xmlns:ns1='http://schemas.openxmlformats.org/package/2006/metadata/core-properties' " w:xpath="/ns1:coreProperties[1]/ns0:title[1]" w:storeItemID="{6C3C8BC8-F283-45AE-878A-BAB7291924A1}"/>
                <w:text/>
              </w:sdtPr>
              <w:sdtContent>
                <w:r>
                  <w:t>Umsetzungsleitfaden dAPJ-Kommunikation</w:t>
                </w:r>
              </w:sdtContent>
            </w:sdt>
            <w:r>
              <w:t xml:space="preserve"> | Version </w:t>
            </w:r>
            <w:r w:rsidRPr="00E72825">
              <w:fldChar w:fldCharType="begin"/>
            </w:r>
            <w:r w:rsidRPr="00E72825">
              <w:instrText xml:space="preserve"> REF Version \h  \* MERGEFORMAT </w:instrText>
            </w:r>
            <w:r w:rsidRPr="00E72825">
              <w:fldChar w:fldCharType="separate"/>
            </w:r>
            <w:ins w:id="256" w:author="Rosner (Extern), Christian" w:date="2024-04-26T09:30:00Z">
              <w:r w:rsidRPr="00564A00">
                <w:t>0.7.1</w:t>
              </w:r>
            </w:ins>
            <w:r w:rsidRPr="00E72825">
              <w:fldChar w:fldCharType="end"/>
            </w:r>
            <w:r w:rsidRPr="001E1421">
              <w:tab/>
              <w:t xml:space="preserve">Seite </w:t>
            </w:r>
            <w:r w:rsidRPr="001E1421">
              <w:rPr>
                <w:b/>
                <w:bCs/>
              </w:rPr>
              <w:fldChar w:fldCharType="begin"/>
            </w:r>
            <w:r w:rsidRPr="001E1421">
              <w:rPr>
                <w:b/>
                <w:bCs/>
              </w:rPr>
              <w:instrText>PAGE</w:instrText>
            </w:r>
            <w:r w:rsidRPr="001E1421">
              <w:rPr>
                <w:b/>
                <w:bCs/>
              </w:rPr>
              <w:fldChar w:fldCharType="separate"/>
            </w:r>
            <w:r>
              <w:rPr>
                <w:b/>
                <w:bCs/>
                <w:noProof/>
              </w:rPr>
              <w:t>23</w:t>
            </w:r>
            <w:r w:rsidRPr="001E1421">
              <w:rPr>
                <w:b/>
                <w:bCs/>
              </w:rPr>
              <w:fldChar w:fldCharType="end"/>
            </w:r>
            <w:r w:rsidRPr="001E1421">
              <w:t xml:space="preserve"> von </w:t>
            </w:r>
            <w:r w:rsidRPr="001E1421">
              <w:rPr>
                <w:b/>
                <w:bCs/>
              </w:rPr>
              <w:fldChar w:fldCharType="begin"/>
            </w:r>
            <w:r w:rsidRPr="001E1421">
              <w:rPr>
                <w:b/>
                <w:bCs/>
              </w:rPr>
              <w:instrText>NUMPAGES</w:instrText>
            </w:r>
            <w:r w:rsidRPr="001E1421">
              <w:rPr>
                <w:b/>
                <w:bCs/>
              </w:rPr>
              <w:fldChar w:fldCharType="separate"/>
            </w:r>
            <w:r>
              <w:rPr>
                <w:b/>
                <w:bCs/>
                <w:noProof/>
              </w:rPr>
              <w:t>30</w:t>
            </w:r>
            <w:r w:rsidRPr="001E1421">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BDD4A" w14:textId="77777777" w:rsidR="00C5238B" w:rsidRDefault="00C5238B" w:rsidP="00C31487">
      <w:pPr>
        <w:spacing w:before="0" w:after="0" w:line="240" w:lineRule="auto"/>
      </w:pPr>
      <w:r>
        <w:separator/>
      </w:r>
    </w:p>
  </w:footnote>
  <w:footnote w:type="continuationSeparator" w:id="0">
    <w:p w14:paraId="349FCFEB" w14:textId="77777777" w:rsidR="00C5238B" w:rsidRDefault="00C5238B" w:rsidP="00021EC0">
      <w:pPr>
        <w:spacing w:line="240" w:lineRule="auto"/>
      </w:pPr>
      <w:r>
        <w:continuationSeparator/>
      </w:r>
    </w:p>
  </w:footnote>
  <w:footnote w:type="continuationNotice" w:id="1">
    <w:p w14:paraId="5869CAD0" w14:textId="77777777" w:rsidR="00C5238B" w:rsidRDefault="00C5238B">
      <w:pPr>
        <w:spacing w:before="0" w:after="0" w:line="240" w:lineRule="auto"/>
      </w:pPr>
    </w:p>
  </w:footnote>
  <w:footnote w:id="2">
    <w:p w14:paraId="52C4ABD6" w14:textId="77777777" w:rsidR="00C5238B" w:rsidRDefault="00C5238B">
      <w:pPr>
        <w:pStyle w:val="Funotentext"/>
      </w:pPr>
      <w:r>
        <w:rPr>
          <w:rStyle w:val="Funotenzeichen"/>
        </w:rPr>
        <w:footnoteRef/>
      </w:r>
      <w:r>
        <w:t xml:space="preserve"> Detaillierte Beschreibung im Handbuch XSP Kapitel 2.1.1 Nachrichtenkopf</w:t>
      </w:r>
    </w:p>
  </w:footnote>
  <w:footnote w:id="3">
    <w:p w14:paraId="5E010569" w14:textId="77777777" w:rsidR="00C5238B" w:rsidRDefault="00C5238B">
      <w:pPr>
        <w:pStyle w:val="Funotentext"/>
      </w:pPr>
      <w:r>
        <w:rPr>
          <w:rStyle w:val="Funotenzeichen"/>
        </w:rPr>
        <w:footnoteRef/>
      </w:r>
      <w:r>
        <w:t xml:space="preserve"> s.a. Handbuch XSP Kapitel 5.1.7 Zusammensetzung von Sender- und Empfänger-Kennungen.</w:t>
      </w:r>
    </w:p>
  </w:footnote>
  <w:footnote w:id="4">
    <w:p w14:paraId="7EA65267" w14:textId="77777777" w:rsidR="00C5238B" w:rsidRDefault="00C5238B">
      <w:pPr>
        <w:pStyle w:val="Funotentext"/>
      </w:pPr>
      <w:r>
        <w:rPr>
          <w:rStyle w:val="Funotenzeichen"/>
        </w:rPr>
        <w:footnoteRef/>
      </w:r>
      <w:r>
        <w:t xml:space="preserve"> Die Kommunikationsanlässe können Lücken in der Nummerierung aufweisen, da bei der fachlichen Prüfung Redundanzen oder Nichtbedarf einzelner Kommunikationsanlässe erkannt werden können.</w:t>
      </w:r>
    </w:p>
  </w:footnote>
  <w:footnote w:id="5">
    <w:p w14:paraId="0F13074F" w14:textId="7EBBA901" w:rsidR="00C5238B" w:rsidRDefault="00C5238B">
      <w:pPr>
        <w:pStyle w:val="Funotentext"/>
      </w:pPr>
      <w:r>
        <w:rPr>
          <w:rStyle w:val="Funotenzeichen"/>
        </w:rPr>
        <w:footnoteRef/>
      </w:r>
      <w:r>
        <w:t xml:space="preserve"> Status der Spezifikation zum jeweiligen Kommunikationsanlass: fertig = keine offenen Fragen oder Klärungsbedarfe; offen = es sind noch offene Fragen oder Klärungsbedarfe vorhanden, welche kleine Änderungen erforderlich machen könnten; in Arbeit = es ist weiterer Änderungsbedarf bekannt, größere Änderungen sind möglich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1B4A2" w14:textId="77777777" w:rsidR="00C5238B" w:rsidRDefault="00C5238B">
    <w:pPr>
      <w:pStyle w:val="Kopfzeile"/>
    </w:pPr>
    <w:r w:rsidRPr="00D32C0B">
      <w:rPr>
        <w:noProof/>
        <w:lang w:eastAsia="de-DE"/>
      </w:rPr>
      <w:drawing>
        <wp:anchor distT="0" distB="0" distL="114300" distR="114300" simplePos="0" relativeHeight="251659264" behindDoc="1" locked="1" layoutInCell="1" allowOverlap="1" wp14:anchorId="50201949" wp14:editId="7A76EFFD">
          <wp:simplePos x="0" y="0"/>
          <wp:positionH relativeFrom="page">
            <wp:posOffset>4860925</wp:posOffset>
          </wp:positionH>
          <wp:positionV relativeFrom="page">
            <wp:posOffset>482600</wp:posOffset>
          </wp:positionV>
          <wp:extent cx="1980000" cy="381600"/>
          <wp:effectExtent l="0" t="0" r="1270" b="0"/>
          <wp:wrapThrough wrapText="bothSides">
            <wp:wrapPolygon edited="0">
              <wp:start x="0" y="0"/>
              <wp:lineTo x="0" y="20520"/>
              <wp:lineTo x="21406" y="20520"/>
              <wp:lineTo x="21406"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80000" cy="381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E46E9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4644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9002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14B3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BE91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AFE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A4AF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4431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38D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1A5A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6143AA"/>
    <w:multiLevelType w:val="multilevel"/>
    <w:tmpl w:val="4F5A8886"/>
    <w:lvl w:ilvl="0">
      <w:start w:val="1"/>
      <w:numFmt w:val="decimal"/>
      <w:lvlText w:val="%1."/>
      <w:lvlJc w:val="left"/>
      <w:pPr>
        <w:ind w:left="397" w:hanging="397"/>
      </w:pPr>
      <w:rPr>
        <w:rFonts w:ascii="Calibri" w:hAnsi="Calibri" w:hint="default"/>
        <w:b w:val="0"/>
        <w:i w:val="0"/>
        <w:caps w:val="0"/>
        <w:strike w:val="0"/>
        <w:dstrike w:val="0"/>
        <w:vanish w:val="0"/>
        <w:color w:val="004B76"/>
        <w:sz w:val="50"/>
        <w:vertAlign w:val="baseline"/>
      </w:rPr>
    </w:lvl>
    <w:lvl w:ilvl="1">
      <w:start w:val="1"/>
      <w:numFmt w:val="decimal"/>
      <w:lvlText w:val="%1.%2."/>
      <w:lvlJc w:val="left"/>
      <w:pPr>
        <w:ind w:left="792" w:hanging="395"/>
      </w:pPr>
      <w:rPr>
        <w:rFonts w:ascii="Calibri" w:hAnsi="Calibri" w:hint="default"/>
        <w:b/>
        <w:i w:val="0"/>
        <w:caps w:val="0"/>
        <w:strike w:val="0"/>
        <w:dstrike w:val="0"/>
        <w:vanish w:val="0"/>
        <w:color w:val="004B76"/>
        <w:sz w:val="32"/>
        <w:vertAlign w:val="baseline"/>
      </w:rPr>
    </w:lvl>
    <w:lvl w:ilvl="2">
      <w:start w:val="1"/>
      <w:numFmt w:val="decimal"/>
      <w:lvlText w:val="%1.%2.%3."/>
      <w:lvlJc w:val="left"/>
      <w:pPr>
        <w:ind w:left="1224" w:hanging="504"/>
      </w:pPr>
      <w:rPr>
        <w:rFonts w:ascii="Calibri" w:hAnsi="Calibri" w:hint="default"/>
        <w:b/>
        <w:i w:val="0"/>
        <w:caps w:val="0"/>
        <w:strike w:val="0"/>
        <w:dstrike w:val="0"/>
        <w:vanish w:val="0"/>
        <w:sz w:val="22"/>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3A325A5"/>
    <w:multiLevelType w:val="hybridMultilevel"/>
    <w:tmpl w:val="E3C459E4"/>
    <w:lvl w:ilvl="0" w:tplc="04070017">
      <w:start w:val="1"/>
      <w:numFmt w:val="lowerLetter"/>
      <w:lvlText w:val="%1)"/>
      <w:lvlJc w:val="left"/>
      <w:pPr>
        <w:ind w:left="567" w:hanging="283"/>
      </w:pPr>
      <w:rPr>
        <w:rFonts w:hint="default"/>
      </w:rPr>
    </w:lvl>
    <w:lvl w:ilvl="1" w:tplc="E67804EC">
      <w:start w:val="1"/>
      <w:numFmt w:val="bullet"/>
      <w:lvlText w:val="o"/>
      <w:lvlJc w:val="left"/>
      <w:pPr>
        <w:ind w:left="1134" w:hanging="283"/>
      </w:pPr>
      <w:rPr>
        <w:rFonts w:ascii="Courier New" w:hAnsi="Courier New" w:hint="default"/>
      </w:rPr>
    </w:lvl>
    <w:lvl w:ilvl="2" w:tplc="182EEE58" w:tentative="1">
      <w:start w:val="1"/>
      <w:numFmt w:val="bullet"/>
      <w:lvlText w:val=""/>
      <w:lvlJc w:val="left"/>
      <w:pPr>
        <w:ind w:left="2517" w:hanging="360"/>
      </w:pPr>
      <w:rPr>
        <w:rFonts w:ascii="Wingdings" w:hAnsi="Wingdings" w:hint="default"/>
      </w:rPr>
    </w:lvl>
    <w:lvl w:ilvl="3" w:tplc="357894C6" w:tentative="1">
      <w:start w:val="1"/>
      <w:numFmt w:val="bullet"/>
      <w:lvlText w:val=""/>
      <w:lvlJc w:val="left"/>
      <w:pPr>
        <w:ind w:left="3237" w:hanging="360"/>
      </w:pPr>
      <w:rPr>
        <w:rFonts w:ascii="Symbol" w:hAnsi="Symbol" w:hint="default"/>
      </w:rPr>
    </w:lvl>
    <w:lvl w:ilvl="4" w:tplc="FEC46750" w:tentative="1">
      <w:start w:val="1"/>
      <w:numFmt w:val="bullet"/>
      <w:lvlText w:val="o"/>
      <w:lvlJc w:val="left"/>
      <w:pPr>
        <w:ind w:left="3957" w:hanging="360"/>
      </w:pPr>
      <w:rPr>
        <w:rFonts w:ascii="Courier New" w:hAnsi="Courier New" w:cs="Courier New" w:hint="default"/>
      </w:rPr>
    </w:lvl>
    <w:lvl w:ilvl="5" w:tplc="FCC83B12" w:tentative="1">
      <w:start w:val="1"/>
      <w:numFmt w:val="bullet"/>
      <w:lvlText w:val=""/>
      <w:lvlJc w:val="left"/>
      <w:pPr>
        <w:ind w:left="4677" w:hanging="360"/>
      </w:pPr>
      <w:rPr>
        <w:rFonts w:ascii="Wingdings" w:hAnsi="Wingdings" w:hint="default"/>
      </w:rPr>
    </w:lvl>
    <w:lvl w:ilvl="6" w:tplc="79F06CA4" w:tentative="1">
      <w:start w:val="1"/>
      <w:numFmt w:val="bullet"/>
      <w:lvlText w:val=""/>
      <w:lvlJc w:val="left"/>
      <w:pPr>
        <w:ind w:left="5397" w:hanging="360"/>
      </w:pPr>
      <w:rPr>
        <w:rFonts w:ascii="Symbol" w:hAnsi="Symbol" w:hint="default"/>
      </w:rPr>
    </w:lvl>
    <w:lvl w:ilvl="7" w:tplc="44A6F296" w:tentative="1">
      <w:start w:val="1"/>
      <w:numFmt w:val="bullet"/>
      <w:lvlText w:val="o"/>
      <w:lvlJc w:val="left"/>
      <w:pPr>
        <w:ind w:left="6117" w:hanging="360"/>
      </w:pPr>
      <w:rPr>
        <w:rFonts w:ascii="Courier New" w:hAnsi="Courier New" w:cs="Courier New" w:hint="default"/>
      </w:rPr>
    </w:lvl>
    <w:lvl w:ilvl="8" w:tplc="2F2AD5B2" w:tentative="1">
      <w:start w:val="1"/>
      <w:numFmt w:val="bullet"/>
      <w:lvlText w:val=""/>
      <w:lvlJc w:val="left"/>
      <w:pPr>
        <w:ind w:left="6837" w:hanging="360"/>
      </w:pPr>
      <w:rPr>
        <w:rFonts w:ascii="Wingdings" w:hAnsi="Wingdings" w:hint="default"/>
      </w:rPr>
    </w:lvl>
  </w:abstractNum>
  <w:abstractNum w:abstractNumId="12" w15:restartNumberingAfterBreak="0">
    <w:nsid w:val="05CA4C71"/>
    <w:multiLevelType w:val="multilevel"/>
    <w:tmpl w:val="BDC27494"/>
    <w:styleLink w:val="UBAberschriften"/>
    <w:lvl w:ilvl="0">
      <w:start w:val="1"/>
      <w:numFmt w:val="decimal"/>
      <w:lvlText w:val="%1"/>
      <w:lvlJc w:val="left"/>
      <w:pPr>
        <w:ind w:left="432" w:hanging="432"/>
      </w:pPr>
      <w:rPr>
        <w:rFonts w:asciiTheme="majorHAnsi" w:hAnsiTheme="majorHAnsi" w:hint="default"/>
        <w:b/>
        <w:color w:val="004B76" w:themeColor="accent1"/>
        <w:sz w:val="36"/>
      </w:rPr>
    </w:lvl>
    <w:lvl w:ilvl="1">
      <w:start w:val="1"/>
      <w:numFmt w:val="decimal"/>
      <w:lvlText w:val="%1.%2"/>
      <w:lvlJc w:val="left"/>
      <w:pPr>
        <w:ind w:left="576" w:hanging="576"/>
      </w:pPr>
      <w:rPr>
        <w:rFonts w:asciiTheme="majorHAnsi" w:hAnsiTheme="majorHAnsi" w:hint="default"/>
        <w:b/>
        <w:bCs w:val="0"/>
        <w:i w:val="0"/>
        <w:iCs w:val="0"/>
        <w:caps w:val="0"/>
        <w:smallCaps w:val="0"/>
        <w:strike w:val="0"/>
        <w:dstrike w:val="0"/>
        <w:vanish w:val="0"/>
        <w:color w:val="auto"/>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720" w:hanging="720"/>
      </w:pPr>
      <w:rPr>
        <w:rFonts w:asciiTheme="majorHAnsi" w:hAnsiTheme="majorHAnsi" w:hint="default"/>
        <w:b/>
        <w:sz w:val="24"/>
      </w:rPr>
    </w:lvl>
    <w:lvl w:ilvl="3">
      <w:start w:val="1"/>
      <w:numFmt w:val="decimal"/>
      <w:lvlText w:val="%1.%2.%3.%4"/>
      <w:lvlJc w:val="left"/>
      <w:pPr>
        <w:ind w:left="864" w:hanging="864"/>
      </w:pPr>
      <w:rPr>
        <w:rFonts w:asciiTheme="majorHAnsi" w:hAnsiTheme="majorHAnsi" w:hint="default"/>
        <w:b/>
        <w:sz w:val="22"/>
      </w:rPr>
    </w:lvl>
    <w:lvl w:ilvl="4">
      <w:start w:val="1"/>
      <w:numFmt w:val="decimal"/>
      <w:lvlText w:val="%1.%2.%3.%4.%5"/>
      <w:lvlJc w:val="left"/>
      <w:pPr>
        <w:ind w:left="1004" w:hanging="1004"/>
      </w:pPr>
      <w:rPr>
        <w:rFonts w:asciiTheme="majorHAnsi" w:hAnsiTheme="majorHAnsi" w:hint="default"/>
        <w:b/>
        <w:i w:val="0"/>
        <w:color w:val="auto"/>
        <w:sz w:val="22"/>
      </w:rPr>
    </w:lvl>
    <w:lvl w:ilvl="5">
      <w:start w:val="1"/>
      <w:numFmt w:val="decimal"/>
      <w:lvlText w:val="%1.%2.%3.%4.%5.%6"/>
      <w:lvlJc w:val="left"/>
      <w:pPr>
        <w:ind w:left="1152" w:hanging="1152"/>
      </w:pPr>
      <w:rPr>
        <w:rFonts w:asciiTheme="majorHAnsi" w:hAnsiTheme="majorHAnsi" w:hint="default"/>
        <w:b w:val="0"/>
        <w:i/>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F1D6C3B"/>
    <w:multiLevelType w:val="hybridMultilevel"/>
    <w:tmpl w:val="DC96DFA2"/>
    <w:lvl w:ilvl="0" w:tplc="44FA903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3351DFA"/>
    <w:multiLevelType w:val="multilevel"/>
    <w:tmpl w:val="79F63816"/>
    <w:lvl w:ilvl="0">
      <w:start w:val="1"/>
      <w:numFmt w:val="decimal"/>
      <w:pStyle w:val="Listenabsatz"/>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CF0524F"/>
    <w:multiLevelType w:val="hybridMultilevel"/>
    <w:tmpl w:val="AE7E8E12"/>
    <w:lvl w:ilvl="0" w:tplc="EB107044">
      <w:start w:val="1"/>
      <w:numFmt w:val="decimal"/>
      <w:lvlText w:val="%1"/>
      <w:lvlJc w:val="left"/>
      <w:pPr>
        <w:ind w:left="720" w:hanging="360"/>
      </w:pPr>
      <w:rPr>
        <w:rFonts w:ascii="Calibri" w:hAnsi="Calibri" w:hint="default"/>
        <w:b/>
        <w:i w:val="0"/>
        <w:caps w:val="0"/>
        <w:strike w:val="0"/>
        <w:dstrike w:val="0"/>
        <w:vanish w:val="0"/>
        <w:color w:val="004B76"/>
        <w:kern w:val="0"/>
        <w:sz w:val="32"/>
        <w:vertAlign w:val="baseline"/>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920E4F"/>
    <w:multiLevelType w:val="multilevel"/>
    <w:tmpl w:val="25B86978"/>
    <w:lvl w:ilvl="0">
      <w:start w:val="1"/>
      <w:numFmt w:val="bullet"/>
      <w:lvlText w:val=""/>
      <w:lvlJc w:val="left"/>
      <w:pPr>
        <w:ind w:left="1074"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17" w15:restartNumberingAfterBreak="0">
    <w:nsid w:val="21D637F2"/>
    <w:multiLevelType w:val="multilevel"/>
    <w:tmpl w:val="BEE4D23C"/>
    <w:lvl w:ilvl="0">
      <w:start w:val="1"/>
      <w:numFmt w:val="decimal"/>
      <w:lvlText w:val="%1."/>
      <w:lvlJc w:val="left"/>
      <w:pPr>
        <w:ind w:left="510" w:hanging="510"/>
      </w:pPr>
      <w:rPr>
        <w:rFonts w:ascii="Calibri" w:hAnsi="Calibri" w:hint="default"/>
        <w:b w:val="0"/>
        <w:i w:val="0"/>
        <w:caps w:val="0"/>
        <w:strike w:val="0"/>
        <w:dstrike w:val="0"/>
        <w:vanish w:val="0"/>
        <w:color w:val="004B76"/>
        <w:sz w:val="50"/>
        <w:vertAlign w:val="baseline"/>
      </w:rPr>
    </w:lvl>
    <w:lvl w:ilvl="1">
      <w:start w:val="1"/>
      <w:numFmt w:val="decimal"/>
      <w:lvlText w:val="%1.%2."/>
      <w:lvlJc w:val="left"/>
      <w:pPr>
        <w:ind w:left="680" w:hanging="680"/>
      </w:pPr>
      <w:rPr>
        <w:rFonts w:ascii="Calibri" w:hAnsi="Calibri" w:hint="default"/>
        <w:b w:val="0"/>
        <w:i w:val="0"/>
        <w:caps w:val="0"/>
        <w:strike w:val="0"/>
        <w:dstrike w:val="0"/>
        <w:vanish w:val="0"/>
        <w:color w:val="004B76"/>
        <w:sz w:val="32"/>
        <w:vertAlign w:val="baseline"/>
      </w:rPr>
    </w:lvl>
    <w:lvl w:ilvl="2">
      <w:start w:val="1"/>
      <w:numFmt w:val="decimal"/>
      <w:lvlText w:val="%1.%2.%3."/>
      <w:lvlJc w:val="left"/>
      <w:pPr>
        <w:ind w:left="680" w:hanging="680"/>
      </w:pPr>
      <w:rPr>
        <w:rFonts w:ascii="Calibri" w:hAnsi="Calibri" w:hint="default"/>
        <w:b/>
        <w:i w:val="0"/>
        <w:caps w:val="0"/>
        <w:strike w:val="0"/>
        <w:dstrike w:val="0"/>
        <w:vanish w:val="0"/>
        <w:sz w:val="24"/>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83E19CC"/>
    <w:multiLevelType w:val="hybridMultilevel"/>
    <w:tmpl w:val="E3C459E4"/>
    <w:lvl w:ilvl="0" w:tplc="04070017">
      <w:start w:val="1"/>
      <w:numFmt w:val="lowerLetter"/>
      <w:lvlText w:val="%1)"/>
      <w:lvlJc w:val="left"/>
      <w:pPr>
        <w:ind w:left="567" w:hanging="283"/>
      </w:pPr>
      <w:rPr>
        <w:rFonts w:hint="default"/>
      </w:rPr>
    </w:lvl>
    <w:lvl w:ilvl="1" w:tplc="E67804EC">
      <w:start w:val="1"/>
      <w:numFmt w:val="bullet"/>
      <w:lvlText w:val="o"/>
      <w:lvlJc w:val="left"/>
      <w:pPr>
        <w:ind w:left="1134" w:hanging="283"/>
      </w:pPr>
      <w:rPr>
        <w:rFonts w:ascii="Courier New" w:hAnsi="Courier New" w:hint="default"/>
      </w:rPr>
    </w:lvl>
    <w:lvl w:ilvl="2" w:tplc="182EEE58" w:tentative="1">
      <w:start w:val="1"/>
      <w:numFmt w:val="bullet"/>
      <w:lvlText w:val=""/>
      <w:lvlJc w:val="left"/>
      <w:pPr>
        <w:ind w:left="2517" w:hanging="360"/>
      </w:pPr>
      <w:rPr>
        <w:rFonts w:ascii="Wingdings" w:hAnsi="Wingdings" w:hint="default"/>
      </w:rPr>
    </w:lvl>
    <w:lvl w:ilvl="3" w:tplc="357894C6" w:tentative="1">
      <w:start w:val="1"/>
      <w:numFmt w:val="bullet"/>
      <w:lvlText w:val=""/>
      <w:lvlJc w:val="left"/>
      <w:pPr>
        <w:ind w:left="3237" w:hanging="360"/>
      </w:pPr>
      <w:rPr>
        <w:rFonts w:ascii="Symbol" w:hAnsi="Symbol" w:hint="default"/>
      </w:rPr>
    </w:lvl>
    <w:lvl w:ilvl="4" w:tplc="FEC46750" w:tentative="1">
      <w:start w:val="1"/>
      <w:numFmt w:val="bullet"/>
      <w:lvlText w:val="o"/>
      <w:lvlJc w:val="left"/>
      <w:pPr>
        <w:ind w:left="3957" w:hanging="360"/>
      </w:pPr>
      <w:rPr>
        <w:rFonts w:ascii="Courier New" w:hAnsi="Courier New" w:cs="Courier New" w:hint="default"/>
      </w:rPr>
    </w:lvl>
    <w:lvl w:ilvl="5" w:tplc="FCC83B12" w:tentative="1">
      <w:start w:val="1"/>
      <w:numFmt w:val="bullet"/>
      <w:lvlText w:val=""/>
      <w:lvlJc w:val="left"/>
      <w:pPr>
        <w:ind w:left="4677" w:hanging="360"/>
      </w:pPr>
      <w:rPr>
        <w:rFonts w:ascii="Wingdings" w:hAnsi="Wingdings" w:hint="default"/>
      </w:rPr>
    </w:lvl>
    <w:lvl w:ilvl="6" w:tplc="79F06CA4" w:tentative="1">
      <w:start w:val="1"/>
      <w:numFmt w:val="bullet"/>
      <w:lvlText w:val=""/>
      <w:lvlJc w:val="left"/>
      <w:pPr>
        <w:ind w:left="5397" w:hanging="360"/>
      </w:pPr>
      <w:rPr>
        <w:rFonts w:ascii="Symbol" w:hAnsi="Symbol" w:hint="default"/>
      </w:rPr>
    </w:lvl>
    <w:lvl w:ilvl="7" w:tplc="44A6F296" w:tentative="1">
      <w:start w:val="1"/>
      <w:numFmt w:val="bullet"/>
      <w:lvlText w:val="o"/>
      <w:lvlJc w:val="left"/>
      <w:pPr>
        <w:ind w:left="6117" w:hanging="360"/>
      </w:pPr>
      <w:rPr>
        <w:rFonts w:ascii="Courier New" w:hAnsi="Courier New" w:cs="Courier New" w:hint="default"/>
      </w:rPr>
    </w:lvl>
    <w:lvl w:ilvl="8" w:tplc="2F2AD5B2" w:tentative="1">
      <w:start w:val="1"/>
      <w:numFmt w:val="bullet"/>
      <w:lvlText w:val=""/>
      <w:lvlJc w:val="left"/>
      <w:pPr>
        <w:ind w:left="6837" w:hanging="360"/>
      </w:pPr>
      <w:rPr>
        <w:rFonts w:ascii="Wingdings" w:hAnsi="Wingdings" w:hint="default"/>
      </w:rPr>
    </w:lvl>
  </w:abstractNum>
  <w:abstractNum w:abstractNumId="19" w15:restartNumberingAfterBreak="0">
    <w:nsid w:val="3E1C7CD8"/>
    <w:multiLevelType w:val="multilevel"/>
    <w:tmpl w:val="16C24E88"/>
    <w:lvl w:ilvl="0">
      <w:start w:val="1"/>
      <w:numFmt w:val="decimal"/>
      <w:pStyle w:val="berschrift1"/>
      <w:lvlText w:val="%1."/>
      <w:lvlJc w:val="left"/>
      <w:pPr>
        <w:ind w:left="510" w:hanging="510"/>
      </w:pPr>
      <w:rPr>
        <w:rFonts w:ascii="Calibri" w:hAnsi="Calibri" w:hint="default"/>
        <w:b w:val="0"/>
        <w:i w:val="0"/>
        <w:caps w:val="0"/>
        <w:strike w:val="0"/>
        <w:dstrike w:val="0"/>
        <w:vanish w:val="0"/>
        <w:color w:val="004B76"/>
        <w:sz w:val="50"/>
        <w:vertAlign w:val="baseline"/>
      </w:rPr>
    </w:lvl>
    <w:lvl w:ilvl="1">
      <w:start w:val="1"/>
      <w:numFmt w:val="decimal"/>
      <w:pStyle w:val="berschrift2"/>
      <w:lvlText w:val="%1.%2."/>
      <w:lvlJc w:val="left"/>
      <w:pPr>
        <w:ind w:left="792" w:hanging="792"/>
      </w:pPr>
      <w:rPr>
        <w:rFonts w:ascii="Calibri" w:hAnsi="Calibri" w:hint="default"/>
        <w:b/>
        <w:i w:val="0"/>
        <w:caps w:val="0"/>
        <w:strike w:val="0"/>
        <w:dstrike w:val="0"/>
        <w:vanish w:val="0"/>
        <w:color w:val="004B76"/>
        <w:sz w:val="32"/>
        <w:vertAlign w:val="baseline"/>
      </w:rPr>
    </w:lvl>
    <w:lvl w:ilvl="2">
      <w:start w:val="1"/>
      <w:numFmt w:val="decimal"/>
      <w:pStyle w:val="berschrift3"/>
      <w:lvlText w:val="%1.%2.%3."/>
      <w:lvlJc w:val="left"/>
      <w:pPr>
        <w:ind w:left="851" w:hanging="851"/>
      </w:pPr>
      <w:rPr>
        <w:rFonts w:ascii="Calibri" w:hAnsi="Calibri" w:hint="default"/>
        <w:b/>
        <w:i w:val="0"/>
        <w:caps w:val="0"/>
        <w:strike w:val="0"/>
        <w:dstrike w:val="0"/>
        <w:vanish w:val="0"/>
        <w:sz w:val="28"/>
        <w:vertAlign w:val="baseline"/>
      </w:rPr>
    </w:lvl>
    <w:lvl w:ilvl="3">
      <w:start w:val="1"/>
      <w:numFmt w:val="decimal"/>
      <w:pStyle w:val="berschrift4"/>
      <w:lvlText w:val="%1.%2.%3.%4."/>
      <w:lvlJc w:val="left"/>
      <w:pPr>
        <w:ind w:left="907" w:hanging="90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9328D5"/>
    <w:multiLevelType w:val="multilevel"/>
    <w:tmpl w:val="3E9EC268"/>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44A51C1"/>
    <w:multiLevelType w:val="hybridMultilevel"/>
    <w:tmpl w:val="C30E70F6"/>
    <w:lvl w:ilvl="0" w:tplc="C89A570C">
      <w:start w:val="1"/>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2" w15:restartNumberingAfterBreak="0">
    <w:nsid w:val="562E6108"/>
    <w:multiLevelType w:val="hybridMultilevel"/>
    <w:tmpl w:val="55203398"/>
    <w:lvl w:ilvl="0" w:tplc="04070017">
      <w:start w:val="1"/>
      <w:numFmt w:val="lowerLetter"/>
      <w:lvlText w:val="%1)"/>
      <w:lvlJc w:val="left"/>
      <w:pPr>
        <w:ind w:left="567" w:hanging="283"/>
      </w:pPr>
      <w:rPr>
        <w:rFonts w:hint="default"/>
      </w:rPr>
    </w:lvl>
    <w:lvl w:ilvl="1" w:tplc="E67804EC">
      <w:start w:val="1"/>
      <w:numFmt w:val="bullet"/>
      <w:lvlText w:val="o"/>
      <w:lvlJc w:val="left"/>
      <w:pPr>
        <w:ind w:left="1134" w:hanging="283"/>
      </w:pPr>
      <w:rPr>
        <w:rFonts w:ascii="Courier New" w:hAnsi="Courier New" w:hint="default"/>
      </w:rPr>
    </w:lvl>
    <w:lvl w:ilvl="2" w:tplc="182EEE58" w:tentative="1">
      <w:start w:val="1"/>
      <w:numFmt w:val="bullet"/>
      <w:lvlText w:val=""/>
      <w:lvlJc w:val="left"/>
      <w:pPr>
        <w:ind w:left="2517" w:hanging="360"/>
      </w:pPr>
      <w:rPr>
        <w:rFonts w:ascii="Wingdings" w:hAnsi="Wingdings" w:hint="default"/>
      </w:rPr>
    </w:lvl>
    <w:lvl w:ilvl="3" w:tplc="357894C6" w:tentative="1">
      <w:start w:val="1"/>
      <w:numFmt w:val="bullet"/>
      <w:lvlText w:val=""/>
      <w:lvlJc w:val="left"/>
      <w:pPr>
        <w:ind w:left="3237" w:hanging="360"/>
      </w:pPr>
      <w:rPr>
        <w:rFonts w:ascii="Symbol" w:hAnsi="Symbol" w:hint="default"/>
      </w:rPr>
    </w:lvl>
    <w:lvl w:ilvl="4" w:tplc="FEC46750" w:tentative="1">
      <w:start w:val="1"/>
      <w:numFmt w:val="bullet"/>
      <w:lvlText w:val="o"/>
      <w:lvlJc w:val="left"/>
      <w:pPr>
        <w:ind w:left="3957" w:hanging="360"/>
      </w:pPr>
      <w:rPr>
        <w:rFonts w:ascii="Courier New" w:hAnsi="Courier New" w:cs="Courier New" w:hint="default"/>
      </w:rPr>
    </w:lvl>
    <w:lvl w:ilvl="5" w:tplc="FCC83B12" w:tentative="1">
      <w:start w:val="1"/>
      <w:numFmt w:val="bullet"/>
      <w:lvlText w:val=""/>
      <w:lvlJc w:val="left"/>
      <w:pPr>
        <w:ind w:left="4677" w:hanging="360"/>
      </w:pPr>
      <w:rPr>
        <w:rFonts w:ascii="Wingdings" w:hAnsi="Wingdings" w:hint="default"/>
      </w:rPr>
    </w:lvl>
    <w:lvl w:ilvl="6" w:tplc="79F06CA4" w:tentative="1">
      <w:start w:val="1"/>
      <w:numFmt w:val="bullet"/>
      <w:lvlText w:val=""/>
      <w:lvlJc w:val="left"/>
      <w:pPr>
        <w:ind w:left="5397" w:hanging="360"/>
      </w:pPr>
      <w:rPr>
        <w:rFonts w:ascii="Symbol" w:hAnsi="Symbol" w:hint="default"/>
      </w:rPr>
    </w:lvl>
    <w:lvl w:ilvl="7" w:tplc="44A6F296" w:tentative="1">
      <w:start w:val="1"/>
      <w:numFmt w:val="bullet"/>
      <w:lvlText w:val="o"/>
      <w:lvlJc w:val="left"/>
      <w:pPr>
        <w:ind w:left="6117" w:hanging="360"/>
      </w:pPr>
      <w:rPr>
        <w:rFonts w:ascii="Courier New" w:hAnsi="Courier New" w:cs="Courier New" w:hint="default"/>
      </w:rPr>
    </w:lvl>
    <w:lvl w:ilvl="8" w:tplc="2F2AD5B2" w:tentative="1">
      <w:start w:val="1"/>
      <w:numFmt w:val="bullet"/>
      <w:lvlText w:val=""/>
      <w:lvlJc w:val="left"/>
      <w:pPr>
        <w:ind w:left="6837" w:hanging="360"/>
      </w:pPr>
      <w:rPr>
        <w:rFonts w:ascii="Wingdings" w:hAnsi="Wingdings" w:hint="default"/>
      </w:rPr>
    </w:lvl>
  </w:abstractNum>
  <w:abstractNum w:abstractNumId="23" w15:restartNumberingAfterBreak="0">
    <w:nsid w:val="618D1E88"/>
    <w:multiLevelType w:val="hybridMultilevel"/>
    <w:tmpl w:val="E38AE436"/>
    <w:lvl w:ilvl="0" w:tplc="89B445EE">
      <w:start w:val="1"/>
      <w:numFmt w:val="bullet"/>
      <w:pStyle w:val="AufzhlungmitQuadrat"/>
      <w:lvlText w:val=""/>
      <w:lvlJc w:val="left"/>
      <w:pPr>
        <w:ind w:left="360" w:hanging="360"/>
      </w:pPr>
      <w:rPr>
        <w:rFonts w:ascii="Wingdings" w:hAnsi="Wingdings" w:hint="default"/>
        <w:color w:val="336873"/>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2970F11"/>
    <w:multiLevelType w:val="hybridMultilevel"/>
    <w:tmpl w:val="EE0E51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C000DFE"/>
    <w:multiLevelType w:val="hybridMultilevel"/>
    <w:tmpl w:val="B6AEC392"/>
    <w:lvl w:ilvl="0" w:tplc="C5A4D5CA">
      <w:start w:val="1"/>
      <w:numFmt w:val="bullet"/>
      <w:lvlText w:val=""/>
      <w:lvlJc w:val="left"/>
      <w:pPr>
        <w:ind w:left="567" w:hanging="283"/>
      </w:pPr>
      <w:rPr>
        <w:rFonts w:ascii="Symbol" w:hAnsi="Symbol" w:hint="default"/>
      </w:rPr>
    </w:lvl>
    <w:lvl w:ilvl="1" w:tplc="9306E9DA">
      <w:start w:val="1"/>
      <w:numFmt w:val="bullet"/>
      <w:lvlText w:val="o"/>
      <w:lvlJc w:val="left"/>
      <w:pPr>
        <w:ind w:left="1134" w:hanging="283"/>
      </w:pPr>
      <w:rPr>
        <w:rFonts w:ascii="Courier New" w:hAnsi="Courier New" w:hint="default"/>
      </w:rPr>
    </w:lvl>
    <w:lvl w:ilvl="2" w:tplc="9D44AAEC">
      <w:start w:val="1"/>
      <w:numFmt w:val="bullet"/>
      <w:lvlText w:val=""/>
      <w:lvlJc w:val="left"/>
      <w:pPr>
        <w:ind w:left="1701" w:hanging="283"/>
      </w:pPr>
      <w:rPr>
        <w:rFonts w:ascii="Wingdings" w:hAnsi="Wingdings" w:hint="default"/>
      </w:rPr>
    </w:lvl>
    <w:lvl w:ilvl="3" w:tplc="357894C6" w:tentative="1">
      <w:start w:val="1"/>
      <w:numFmt w:val="bullet"/>
      <w:lvlText w:val=""/>
      <w:lvlJc w:val="left"/>
      <w:pPr>
        <w:ind w:left="3237" w:hanging="360"/>
      </w:pPr>
      <w:rPr>
        <w:rFonts w:ascii="Symbol" w:hAnsi="Symbol" w:hint="default"/>
      </w:rPr>
    </w:lvl>
    <w:lvl w:ilvl="4" w:tplc="FEC46750" w:tentative="1">
      <w:start w:val="1"/>
      <w:numFmt w:val="bullet"/>
      <w:lvlText w:val="o"/>
      <w:lvlJc w:val="left"/>
      <w:pPr>
        <w:ind w:left="3957" w:hanging="360"/>
      </w:pPr>
      <w:rPr>
        <w:rFonts w:ascii="Courier New" w:hAnsi="Courier New" w:cs="Courier New" w:hint="default"/>
      </w:rPr>
    </w:lvl>
    <w:lvl w:ilvl="5" w:tplc="FCC83B12" w:tentative="1">
      <w:start w:val="1"/>
      <w:numFmt w:val="bullet"/>
      <w:lvlText w:val=""/>
      <w:lvlJc w:val="left"/>
      <w:pPr>
        <w:ind w:left="4677" w:hanging="360"/>
      </w:pPr>
      <w:rPr>
        <w:rFonts w:ascii="Wingdings" w:hAnsi="Wingdings" w:hint="default"/>
      </w:rPr>
    </w:lvl>
    <w:lvl w:ilvl="6" w:tplc="79F06CA4" w:tentative="1">
      <w:start w:val="1"/>
      <w:numFmt w:val="bullet"/>
      <w:lvlText w:val=""/>
      <w:lvlJc w:val="left"/>
      <w:pPr>
        <w:ind w:left="5397" w:hanging="360"/>
      </w:pPr>
      <w:rPr>
        <w:rFonts w:ascii="Symbol" w:hAnsi="Symbol" w:hint="default"/>
      </w:rPr>
    </w:lvl>
    <w:lvl w:ilvl="7" w:tplc="44A6F296" w:tentative="1">
      <w:start w:val="1"/>
      <w:numFmt w:val="bullet"/>
      <w:lvlText w:val="o"/>
      <w:lvlJc w:val="left"/>
      <w:pPr>
        <w:ind w:left="6117" w:hanging="360"/>
      </w:pPr>
      <w:rPr>
        <w:rFonts w:ascii="Courier New" w:hAnsi="Courier New" w:cs="Courier New" w:hint="default"/>
      </w:rPr>
    </w:lvl>
    <w:lvl w:ilvl="8" w:tplc="2F2AD5B2" w:tentative="1">
      <w:start w:val="1"/>
      <w:numFmt w:val="bullet"/>
      <w:lvlText w:val=""/>
      <w:lvlJc w:val="left"/>
      <w:pPr>
        <w:ind w:left="6837" w:hanging="360"/>
      </w:pPr>
      <w:rPr>
        <w:rFonts w:ascii="Wingdings" w:hAnsi="Wingdings" w:hint="default"/>
      </w:rPr>
    </w:lvl>
  </w:abstractNum>
  <w:abstractNum w:abstractNumId="26" w15:restartNumberingAfterBreak="0">
    <w:nsid w:val="78C73AC1"/>
    <w:multiLevelType w:val="hybridMultilevel"/>
    <w:tmpl w:val="9578B09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15:restartNumberingAfterBreak="0">
    <w:nsid w:val="7C91236C"/>
    <w:multiLevelType w:val="hybridMultilevel"/>
    <w:tmpl w:val="47284DCC"/>
    <w:lvl w:ilvl="0" w:tplc="C5A4D5CA">
      <w:start w:val="1"/>
      <w:numFmt w:val="bullet"/>
      <w:pStyle w:val="Aufzhlung"/>
      <w:lvlText w:val=""/>
      <w:lvlJc w:val="left"/>
      <w:pPr>
        <w:ind w:left="567" w:hanging="283"/>
      </w:pPr>
      <w:rPr>
        <w:rFonts w:ascii="Symbol" w:hAnsi="Symbol" w:hint="default"/>
      </w:rPr>
    </w:lvl>
    <w:lvl w:ilvl="1" w:tplc="E67804EC">
      <w:start w:val="1"/>
      <w:numFmt w:val="bullet"/>
      <w:lvlText w:val="o"/>
      <w:lvlJc w:val="left"/>
      <w:pPr>
        <w:ind w:left="1134" w:hanging="283"/>
      </w:pPr>
      <w:rPr>
        <w:rFonts w:ascii="Courier New" w:hAnsi="Courier New" w:hint="default"/>
      </w:rPr>
    </w:lvl>
    <w:lvl w:ilvl="2" w:tplc="182EEE58" w:tentative="1">
      <w:start w:val="1"/>
      <w:numFmt w:val="bullet"/>
      <w:lvlText w:val=""/>
      <w:lvlJc w:val="left"/>
      <w:pPr>
        <w:ind w:left="2517" w:hanging="360"/>
      </w:pPr>
      <w:rPr>
        <w:rFonts w:ascii="Wingdings" w:hAnsi="Wingdings" w:hint="default"/>
      </w:rPr>
    </w:lvl>
    <w:lvl w:ilvl="3" w:tplc="357894C6" w:tentative="1">
      <w:start w:val="1"/>
      <w:numFmt w:val="bullet"/>
      <w:lvlText w:val=""/>
      <w:lvlJc w:val="left"/>
      <w:pPr>
        <w:ind w:left="3237" w:hanging="360"/>
      </w:pPr>
      <w:rPr>
        <w:rFonts w:ascii="Symbol" w:hAnsi="Symbol" w:hint="default"/>
      </w:rPr>
    </w:lvl>
    <w:lvl w:ilvl="4" w:tplc="FEC46750" w:tentative="1">
      <w:start w:val="1"/>
      <w:numFmt w:val="bullet"/>
      <w:lvlText w:val="o"/>
      <w:lvlJc w:val="left"/>
      <w:pPr>
        <w:ind w:left="3957" w:hanging="360"/>
      </w:pPr>
      <w:rPr>
        <w:rFonts w:ascii="Courier New" w:hAnsi="Courier New" w:cs="Courier New" w:hint="default"/>
      </w:rPr>
    </w:lvl>
    <w:lvl w:ilvl="5" w:tplc="FCC83B12" w:tentative="1">
      <w:start w:val="1"/>
      <w:numFmt w:val="bullet"/>
      <w:lvlText w:val=""/>
      <w:lvlJc w:val="left"/>
      <w:pPr>
        <w:ind w:left="4677" w:hanging="360"/>
      </w:pPr>
      <w:rPr>
        <w:rFonts w:ascii="Wingdings" w:hAnsi="Wingdings" w:hint="default"/>
      </w:rPr>
    </w:lvl>
    <w:lvl w:ilvl="6" w:tplc="79F06CA4" w:tentative="1">
      <w:start w:val="1"/>
      <w:numFmt w:val="bullet"/>
      <w:lvlText w:val=""/>
      <w:lvlJc w:val="left"/>
      <w:pPr>
        <w:ind w:left="5397" w:hanging="360"/>
      </w:pPr>
      <w:rPr>
        <w:rFonts w:ascii="Symbol" w:hAnsi="Symbol" w:hint="default"/>
      </w:rPr>
    </w:lvl>
    <w:lvl w:ilvl="7" w:tplc="44A6F296" w:tentative="1">
      <w:start w:val="1"/>
      <w:numFmt w:val="bullet"/>
      <w:lvlText w:val="o"/>
      <w:lvlJc w:val="left"/>
      <w:pPr>
        <w:ind w:left="6117" w:hanging="360"/>
      </w:pPr>
      <w:rPr>
        <w:rFonts w:ascii="Courier New" w:hAnsi="Courier New" w:cs="Courier New" w:hint="default"/>
      </w:rPr>
    </w:lvl>
    <w:lvl w:ilvl="8" w:tplc="2F2AD5B2" w:tentative="1">
      <w:start w:val="1"/>
      <w:numFmt w:val="bullet"/>
      <w:lvlText w:val=""/>
      <w:lvlJc w:val="left"/>
      <w:pPr>
        <w:ind w:left="6837" w:hanging="360"/>
      </w:pPr>
      <w:rPr>
        <w:rFonts w:ascii="Wingdings" w:hAnsi="Wingdings" w:hint="default"/>
      </w:rPr>
    </w:lvl>
  </w:abstractNum>
  <w:num w:numId="1">
    <w:abstractNumId w:val="9"/>
  </w:num>
  <w:num w:numId="2">
    <w:abstractNumId w:val="12"/>
  </w:num>
  <w:num w:numId="3">
    <w:abstractNumId w:val="14"/>
  </w:num>
  <w:num w:numId="4">
    <w:abstractNumId w:val="23"/>
  </w:num>
  <w:num w:numId="5">
    <w:abstractNumId w:val="20"/>
  </w:num>
  <w:num w:numId="6">
    <w:abstractNumId w:val="27"/>
  </w:num>
  <w:num w:numId="7">
    <w:abstractNumId w:val="10"/>
  </w:num>
  <w:num w:numId="8">
    <w:abstractNumId w:val="19"/>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7"/>
  </w:num>
  <w:num w:numId="12">
    <w:abstractNumId w:val="16"/>
  </w:num>
  <w:num w:numId="13">
    <w:abstractNumId w:val="27"/>
    <w:lvlOverride w:ilvl="0">
      <w:startOverride w:val="1"/>
    </w:lvlOverride>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21"/>
  </w:num>
  <w:num w:numId="25">
    <w:abstractNumId w:val="25"/>
  </w:num>
  <w:num w:numId="26">
    <w:abstractNumId w:val="13"/>
  </w:num>
  <w:num w:numId="27">
    <w:abstractNumId w:val="19"/>
  </w:num>
  <w:num w:numId="28">
    <w:abstractNumId w:val="27"/>
  </w:num>
  <w:num w:numId="29">
    <w:abstractNumId w:val="11"/>
  </w:num>
  <w:num w:numId="30">
    <w:abstractNumId w:val="22"/>
  </w:num>
  <w:num w:numId="31">
    <w:abstractNumId w:val="24"/>
  </w:num>
  <w:num w:numId="32">
    <w:abstractNumId w:val="18"/>
  </w:num>
  <w:num w:numId="33">
    <w:abstractNumId w:val="2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ner (Extern), Christian">
    <w15:presenceInfo w15:providerId="None" w15:userId="Rosner (Extern), Chris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9"/>
  <w:hyphenationZone w:val="425"/>
  <w:characterSpacingControl w:val="doNotCompress"/>
  <w:hdrShapeDefaults>
    <o:shapedefaults v:ext="edit" spidmax="512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421"/>
    <w:rsid w:val="00002FF1"/>
    <w:rsid w:val="000040AC"/>
    <w:rsid w:val="00014C66"/>
    <w:rsid w:val="00016756"/>
    <w:rsid w:val="000212CD"/>
    <w:rsid w:val="00021EC0"/>
    <w:rsid w:val="000220E2"/>
    <w:rsid w:val="000238F3"/>
    <w:rsid w:val="0002473F"/>
    <w:rsid w:val="00030530"/>
    <w:rsid w:val="00030CD1"/>
    <w:rsid w:val="0003146A"/>
    <w:rsid w:val="00031EFB"/>
    <w:rsid w:val="000333E3"/>
    <w:rsid w:val="000403A6"/>
    <w:rsid w:val="00042F2B"/>
    <w:rsid w:val="00043FC9"/>
    <w:rsid w:val="000474F7"/>
    <w:rsid w:val="00052959"/>
    <w:rsid w:val="00054A0C"/>
    <w:rsid w:val="00056546"/>
    <w:rsid w:val="00061F22"/>
    <w:rsid w:val="0006538A"/>
    <w:rsid w:val="00067FF7"/>
    <w:rsid w:val="00070D59"/>
    <w:rsid w:val="0007290F"/>
    <w:rsid w:val="00074DC4"/>
    <w:rsid w:val="0007726A"/>
    <w:rsid w:val="00084DD1"/>
    <w:rsid w:val="0008697D"/>
    <w:rsid w:val="0008767D"/>
    <w:rsid w:val="00091699"/>
    <w:rsid w:val="00091A0A"/>
    <w:rsid w:val="00092728"/>
    <w:rsid w:val="00094212"/>
    <w:rsid w:val="00097469"/>
    <w:rsid w:val="000A7465"/>
    <w:rsid w:val="000B2367"/>
    <w:rsid w:val="000B4710"/>
    <w:rsid w:val="000B545E"/>
    <w:rsid w:val="000B7BF8"/>
    <w:rsid w:val="000C0176"/>
    <w:rsid w:val="000D000D"/>
    <w:rsid w:val="000D5B6F"/>
    <w:rsid w:val="000D686F"/>
    <w:rsid w:val="000D73F1"/>
    <w:rsid w:val="000E0921"/>
    <w:rsid w:val="000E37BA"/>
    <w:rsid w:val="000E605B"/>
    <w:rsid w:val="000E7E6B"/>
    <w:rsid w:val="000F06AB"/>
    <w:rsid w:val="000F2E6C"/>
    <w:rsid w:val="00100546"/>
    <w:rsid w:val="001008A9"/>
    <w:rsid w:val="00102038"/>
    <w:rsid w:val="001021B4"/>
    <w:rsid w:val="001035E0"/>
    <w:rsid w:val="0010400F"/>
    <w:rsid w:val="00105BD6"/>
    <w:rsid w:val="00106899"/>
    <w:rsid w:val="00107355"/>
    <w:rsid w:val="00112BAD"/>
    <w:rsid w:val="0012011E"/>
    <w:rsid w:val="0013513E"/>
    <w:rsid w:val="00135DE2"/>
    <w:rsid w:val="001402B6"/>
    <w:rsid w:val="001444CB"/>
    <w:rsid w:val="0014470C"/>
    <w:rsid w:val="00145988"/>
    <w:rsid w:val="00153AAB"/>
    <w:rsid w:val="00154444"/>
    <w:rsid w:val="00161967"/>
    <w:rsid w:val="0016449F"/>
    <w:rsid w:val="00164A4D"/>
    <w:rsid w:val="0017792E"/>
    <w:rsid w:val="001864F3"/>
    <w:rsid w:val="00192E02"/>
    <w:rsid w:val="00193A0D"/>
    <w:rsid w:val="001A5C3F"/>
    <w:rsid w:val="001A6C35"/>
    <w:rsid w:val="001B053F"/>
    <w:rsid w:val="001B61C0"/>
    <w:rsid w:val="001C2AEB"/>
    <w:rsid w:val="001D13AF"/>
    <w:rsid w:val="001D157C"/>
    <w:rsid w:val="001D53CB"/>
    <w:rsid w:val="001D5613"/>
    <w:rsid w:val="001D601A"/>
    <w:rsid w:val="001E1421"/>
    <w:rsid w:val="001E4002"/>
    <w:rsid w:val="001E40B2"/>
    <w:rsid w:val="001E6DA3"/>
    <w:rsid w:val="001F4031"/>
    <w:rsid w:val="00203264"/>
    <w:rsid w:val="00204796"/>
    <w:rsid w:val="0020491B"/>
    <w:rsid w:val="00212485"/>
    <w:rsid w:val="00214D50"/>
    <w:rsid w:val="002234E1"/>
    <w:rsid w:val="00224487"/>
    <w:rsid w:val="002302B3"/>
    <w:rsid w:val="00230F9D"/>
    <w:rsid w:val="002311A8"/>
    <w:rsid w:val="00241A04"/>
    <w:rsid w:val="002431FE"/>
    <w:rsid w:val="00244E80"/>
    <w:rsid w:val="002536AC"/>
    <w:rsid w:val="00253D0C"/>
    <w:rsid w:val="002640E8"/>
    <w:rsid w:val="0027072F"/>
    <w:rsid w:val="002737B3"/>
    <w:rsid w:val="00274DB6"/>
    <w:rsid w:val="002760CC"/>
    <w:rsid w:val="002836E9"/>
    <w:rsid w:val="0028607D"/>
    <w:rsid w:val="002866D9"/>
    <w:rsid w:val="00292C53"/>
    <w:rsid w:val="00293E29"/>
    <w:rsid w:val="00297A5E"/>
    <w:rsid w:val="00297CAB"/>
    <w:rsid w:val="002A2DC4"/>
    <w:rsid w:val="002A32BA"/>
    <w:rsid w:val="002A3D0B"/>
    <w:rsid w:val="002B1C5A"/>
    <w:rsid w:val="002B3F18"/>
    <w:rsid w:val="002B6BF1"/>
    <w:rsid w:val="002B714B"/>
    <w:rsid w:val="002C01FC"/>
    <w:rsid w:val="002C02C9"/>
    <w:rsid w:val="002C0C32"/>
    <w:rsid w:val="002C582F"/>
    <w:rsid w:val="002D24B4"/>
    <w:rsid w:val="002D2715"/>
    <w:rsid w:val="002D488A"/>
    <w:rsid w:val="002D6F72"/>
    <w:rsid w:val="002E039C"/>
    <w:rsid w:val="002E0755"/>
    <w:rsid w:val="002E0CB1"/>
    <w:rsid w:val="002E27B0"/>
    <w:rsid w:val="002E5BCB"/>
    <w:rsid w:val="002E61DB"/>
    <w:rsid w:val="002E69CF"/>
    <w:rsid w:val="002E6A3D"/>
    <w:rsid w:val="002E7F6C"/>
    <w:rsid w:val="002F5237"/>
    <w:rsid w:val="002F57AA"/>
    <w:rsid w:val="002F74F6"/>
    <w:rsid w:val="003008F8"/>
    <w:rsid w:val="0031074D"/>
    <w:rsid w:val="003119BB"/>
    <w:rsid w:val="00312B47"/>
    <w:rsid w:val="00314E8C"/>
    <w:rsid w:val="003164A7"/>
    <w:rsid w:val="00316D41"/>
    <w:rsid w:val="003177B9"/>
    <w:rsid w:val="00317C73"/>
    <w:rsid w:val="00321358"/>
    <w:rsid w:val="00321378"/>
    <w:rsid w:val="00321FB4"/>
    <w:rsid w:val="0032405C"/>
    <w:rsid w:val="0032568D"/>
    <w:rsid w:val="00327E8D"/>
    <w:rsid w:val="0033332F"/>
    <w:rsid w:val="00340849"/>
    <w:rsid w:val="00340951"/>
    <w:rsid w:val="00342461"/>
    <w:rsid w:val="00342AF8"/>
    <w:rsid w:val="00342CDF"/>
    <w:rsid w:val="003460D3"/>
    <w:rsid w:val="003474BE"/>
    <w:rsid w:val="00347A1F"/>
    <w:rsid w:val="00353144"/>
    <w:rsid w:val="00353DC8"/>
    <w:rsid w:val="0035459C"/>
    <w:rsid w:val="0035536D"/>
    <w:rsid w:val="00355DF3"/>
    <w:rsid w:val="0035606A"/>
    <w:rsid w:val="00360B15"/>
    <w:rsid w:val="003620F2"/>
    <w:rsid w:val="00362FBE"/>
    <w:rsid w:val="00366EEB"/>
    <w:rsid w:val="00367017"/>
    <w:rsid w:val="00370CBB"/>
    <w:rsid w:val="00373D23"/>
    <w:rsid w:val="003754F2"/>
    <w:rsid w:val="00375A50"/>
    <w:rsid w:val="00377F79"/>
    <w:rsid w:val="003800E0"/>
    <w:rsid w:val="00380401"/>
    <w:rsid w:val="003860CE"/>
    <w:rsid w:val="00387788"/>
    <w:rsid w:val="00392B84"/>
    <w:rsid w:val="00394144"/>
    <w:rsid w:val="0039464F"/>
    <w:rsid w:val="00395C9B"/>
    <w:rsid w:val="00396EDA"/>
    <w:rsid w:val="003A5225"/>
    <w:rsid w:val="003A5259"/>
    <w:rsid w:val="003A65EC"/>
    <w:rsid w:val="003B48C6"/>
    <w:rsid w:val="003C0A63"/>
    <w:rsid w:val="003C0B84"/>
    <w:rsid w:val="003C39E1"/>
    <w:rsid w:val="003D37B1"/>
    <w:rsid w:val="003D4165"/>
    <w:rsid w:val="003D604D"/>
    <w:rsid w:val="003D64E0"/>
    <w:rsid w:val="003E0F18"/>
    <w:rsid w:val="003E4404"/>
    <w:rsid w:val="003E6CD7"/>
    <w:rsid w:val="003F059E"/>
    <w:rsid w:val="003F4719"/>
    <w:rsid w:val="00402B2A"/>
    <w:rsid w:val="00403A49"/>
    <w:rsid w:val="0040441F"/>
    <w:rsid w:val="00414F9B"/>
    <w:rsid w:val="00420A45"/>
    <w:rsid w:val="00421D49"/>
    <w:rsid w:val="004223D7"/>
    <w:rsid w:val="00426A5D"/>
    <w:rsid w:val="00427EA1"/>
    <w:rsid w:val="004314B1"/>
    <w:rsid w:val="00433008"/>
    <w:rsid w:val="00433727"/>
    <w:rsid w:val="00445AB5"/>
    <w:rsid w:val="0045141A"/>
    <w:rsid w:val="00451EB2"/>
    <w:rsid w:val="00451EF9"/>
    <w:rsid w:val="00453072"/>
    <w:rsid w:val="0045456C"/>
    <w:rsid w:val="00454F91"/>
    <w:rsid w:val="004572CF"/>
    <w:rsid w:val="00462BAC"/>
    <w:rsid w:val="00463C17"/>
    <w:rsid w:val="004677D7"/>
    <w:rsid w:val="00470B70"/>
    <w:rsid w:val="00473079"/>
    <w:rsid w:val="00474129"/>
    <w:rsid w:val="00474164"/>
    <w:rsid w:val="0047781E"/>
    <w:rsid w:val="00482B53"/>
    <w:rsid w:val="00483284"/>
    <w:rsid w:val="00483E43"/>
    <w:rsid w:val="00484E48"/>
    <w:rsid w:val="00485E84"/>
    <w:rsid w:val="00486531"/>
    <w:rsid w:val="00490BFC"/>
    <w:rsid w:val="00492A09"/>
    <w:rsid w:val="004965CA"/>
    <w:rsid w:val="004A2904"/>
    <w:rsid w:val="004A63DF"/>
    <w:rsid w:val="004A7DF7"/>
    <w:rsid w:val="004B2D42"/>
    <w:rsid w:val="004B4FC2"/>
    <w:rsid w:val="004B6E7F"/>
    <w:rsid w:val="004B7583"/>
    <w:rsid w:val="004C2991"/>
    <w:rsid w:val="004C38E6"/>
    <w:rsid w:val="004C4F84"/>
    <w:rsid w:val="004C62D0"/>
    <w:rsid w:val="004C6DAF"/>
    <w:rsid w:val="004C7474"/>
    <w:rsid w:val="004D1851"/>
    <w:rsid w:val="004D21CD"/>
    <w:rsid w:val="004D4194"/>
    <w:rsid w:val="004D420F"/>
    <w:rsid w:val="004D430A"/>
    <w:rsid w:val="004D4C89"/>
    <w:rsid w:val="004D7847"/>
    <w:rsid w:val="004E280E"/>
    <w:rsid w:val="004E7853"/>
    <w:rsid w:val="00504CAA"/>
    <w:rsid w:val="00505E58"/>
    <w:rsid w:val="00510128"/>
    <w:rsid w:val="00514EB4"/>
    <w:rsid w:val="005163D1"/>
    <w:rsid w:val="0052057A"/>
    <w:rsid w:val="005262A9"/>
    <w:rsid w:val="00535B02"/>
    <w:rsid w:val="00541650"/>
    <w:rsid w:val="005423F8"/>
    <w:rsid w:val="00543890"/>
    <w:rsid w:val="005479B8"/>
    <w:rsid w:val="00550BA4"/>
    <w:rsid w:val="005531BA"/>
    <w:rsid w:val="005615C6"/>
    <w:rsid w:val="00564A00"/>
    <w:rsid w:val="00570D05"/>
    <w:rsid w:val="0057243A"/>
    <w:rsid w:val="00572E04"/>
    <w:rsid w:val="00574CA1"/>
    <w:rsid w:val="0057652A"/>
    <w:rsid w:val="005845FE"/>
    <w:rsid w:val="00584E04"/>
    <w:rsid w:val="00585472"/>
    <w:rsid w:val="00585AFB"/>
    <w:rsid w:val="00590F6B"/>
    <w:rsid w:val="00591CE3"/>
    <w:rsid w:val="005A0E5F"/>
    <w:rsid w:val="005A23B5"/>
    <w:rsid w:val="005A32DB"/>
    <w:rsid w:val="005A35A6"/>
    <w:rsid w:val="005A6188"/>
    <w:rsid w:val="005B0F93"/>
    <w:rsid w:val="005B29C7"/>
    <w:rsid w:val="005B2C17"/>
    <w:rsid w:val="005B3305"/>
    <w:rsid w:val="005C1766"/>
    <w:rsid w:val="005C5144"/>
    <w:rsid w:val="005C59D4"/>
    <w:rsid w:val="005C64FB"/>
    <w:rsid w:val="005C6B63"/>
    <w:rsid w:val="005D1DC9"/>
    <w:rsid w:val="005D2695"/>
    <w:rsid w:val="005E1E77"/>
    <w:rsid w:val="005E30D3"/>
    <w:rsid w:val="005E4751"/>
    <w:rsid w:val="005F0E00"/>
    <w:rsid w:val="005F34C2"/>
    <w:rsid w:val="005F4F2C"/>
    <w:rsid w:val="005F67EC"/>
    <w:rsid w:val="005F69EC"/>
    <w:rsid w:val="006015D6"/>
    <w:rsid w:val="00602D85"/>
    <w:rsid w:val="00603DD8"/>
    <w:rsid w:val="006050BC"/>
    <w:rsid w:val="00610AF7"/>
    <w:rsid w:val="00611A6E"/>
    <w:rsid w:val="00614245"/>
    <w:rsid w:val="0061594D"/>
    <w:rsid w:val="0061665E"/>
    <w:rsid w:val="006248D9"/>
    <w:rsid w:val="00624BDE"/>
    <w:rsid w:val="006251F2"/>
    <w:rsid w:val="006267A4"/>
    <w:rsid w:val="0062798B"/>
    <w:rsid w:val="00632569"/>
    <w:rsid w:val="0063647E"/>
    <w:rsid w:val="0064177C"/>
    <w:rsid w:val="00644592"/>
    <w:rsid w:val="00645D9F"/>
    <w:rsid w:val="0065219C"/>
    <w:rsid w:val="006529D2"/>
    <w:rsid w:val="0065416E"/>
    <w:rsid w:val="00654B8F"/>
    <w:rsid w:val="00655A0E"/>
    <w:rsid w:val="00657AAB"/>
    <w:rsid w:val="0066224A"/>
    <w:rsid w:val="0066700E"/>
    <w:rsid w:val="0066741D"/>
    <w:rsid w:val="00667E13"/>
    <w:rsid w:val="006735F8"/>
    <w:rsid w:val="006776A9"/>
    <w:rsid w:val="00677A3A"/>
    <w:rsid w:val="00681812"/>
    <w:rsid w:val="00681ECC"/>
    <w:rsid w:val="0068216D"/>
    <w:rsid w:val="006845EC"/>
    <w:rsid w:val="00684AD5"/>
    <w:rsid w:val="00684C05"/>
    <w:rsid w:val="0068592F"/>
    <w:rsid w:val="00685A80"/>
    <w:rsid w:val="0068716C"/>
    <w:rsid w:val="00693E56"/>
    <w:rsid w:val="00695DA2"/>
    <w:rsid w:val="00696A94"/>
    <w:rsid w:val="006A084B"/>
    <w:rsid w:val="006A36EF"/>
    <w:rsid w:val="006B0454"/>
    <w:rsid w:val="006B6AB3"/>
    <w:rsid w:val="006C193C"/>
    <w:rsid w:val="006C2358"/>
    <w:rsid w:val="006C53A2"/>
    <w:rsid w:val="006C64D1"/>
    <w:rsid w:val="006C791F"/>
    <w:rsid w:val="006C79D1"/>
    <w:rsid w:val="006D0FB5"/>
    <w:rsid w:val="006D1FD2"/>
    <w:rsid w:val="006D38E1"/>
    <w:rsid w:val="006D6665"/>
    <w:rsid w:val="006E47EC"/>
    <w:rsid w:val="006F1BB7"/>
    <w:rsid w:val="006F78B5"/>
    <w:rsid w:val="00700674"/>
    <w:rsid w:val="00700D26"/>
    <w:rsid w:val="00701309"/>
    <w:rsid w:val="00701C48"/>
    <w:rsid w:val="00703130"/>
    <w:rsid w:val="007038DE"/>
    <w:rsid w:val="00703B0B"/>
    <w:rsid w:val="0070617F"/>
    <w:rsid w:val="007067B2"/>
    <w:rsid w:val="0071078F"/>
    <w:rsid w:val="007176C1"/>
    <w:rsid w:val="00717759"/>
    <w:rsid w:val="00721F5A"/>
    <w:rsid w:val="00722A4F"/>
    <w:rsid w:val="0072426C"/>
    <w:rsid w:val="00724398"/>
    <w:rsid w:val="00724975"/>
    <w:rsid w:val="0073673A"/>
    <w:rsid w:val="00736E91"/>
    <w:rsid w:val="0073794E"/>
    <w:rsid w:val="00737A4B"/>
    <w:rsid w:val="0074301E"/>
    <w:rsid w:val="007474B0"/>
    <w:rsid w:val="007500B8"/>
    <w:rsid w:val="007508F0"/>
    <w:rsid w:val="00753F56"/>
    <w:rsid w:val="0075594D"/>
    <w:rsid w:val="007560FD"/>
    <w:rsid w:val="007574B4"/>
    <w:rsid w:val="007579B1"/>
    <w:rsid w:val="007606E2"/>
    <w:rsid w:val="00770188"/>
    <w:rsid w:val="00776923"/>
    <w:rsid w:val="00786559"/>
    <w:rsid w:val="007917BF"/>
    <w:rsid w:val="007922DD"/>
    <w:rsid w:val="0079326D"/>
    <w:rsid w:val="007937DC"/>
    <w:rsid w:val="0079532A"/>
    <w:rsid w:val="00796BB0"/>
    <w:rsid w:val="00796DB9"/>
    <w:rsid w:val="00797124"/>
    <w:rsid w:val="007A0058"/>
    <w:rsid w:val="007A0286"/>
    <w:rsid w:val="007A07B3"/>
    <w:rsid w:val="007A0DF1"/>
    <w:rsid w:val="007A2093"/>
    <w:rsid w:val="007A7082"/>
    <w:rsid w:val="007B33D8"/>
    <w:rsid w:val="007B65D8"/>
    <w:rsid w:val="007B753C"/>
    <w:rsid w:val="007B7BFB"/>
    <w:rsid w:val="007C04A2"/>
    <w:rsid w:val="007C4CEB"/>
    <w:rsid w:val="007C524F"/>
    <w:rsid w:val="007C6AB6"/>
    <w:rsid w:val="007D03E0"/>
    <w:rsid w:val="007D21F7"/>
    <w:rsid w:val="007D54FC"/>
    <w:rsid w:val="007D611A"/>
    <w:rsid w:val="007D64B3"/>
    <w:rsid w:val="007E3739"/>
    <w:rsid w:val="007E47A6"/>
    <w:rsid w:val="007F59E5"/>
    <w:rsid w:val="007F60D0"/>
    <w:rsid w:val="008076D2"/>
    <w:rsid w:val="00812059"/>
    <w:rsid w:val="00814232"/>
    <w:rsid w:val="008148CB"/>
    <w:rsid w:val="00816E1A"/>
    <w:rsid w:val="008202D3"/>
    <w:rsid w:val="0082063A"/>
    <w:rsid w:val="00830057"/>
    <w:rsid w:val="00832091"/>
    <w:rsid w:val="008352DC"/>
    <w:rsid w:val="00835B3A"/>
    <w:rsid w:val="0084152D"/>
    <w:rsid w:val="0084211B"/>
    <w:rsid w:val="00846A21"/>
    <w:rsid w:val="00850EFD"/>
    <w:rsid w:val="00852C52"/>
    <w:rsid w:val="00854C13"/>
    <w:rsid w:val="00861F54"/>
    <w:rsid w:val="008649BC"/>
    <w:rsid w:val="00865B1A"/>
    <w:rsid w:val="008673BD"/>
    <w:rsid w:val="00867C25"/>
    <w:rsid w:val="00871669"/>
    <w:rsid w:val="00872534"/>
    <w:rsid w:val="00875780"/>
    <w:rsid w:val="008773ED"/>
    <w:rsid w:val="0088050D"/>
    <w:rsid w:val="00882A7A"/>
    <w:rsid w:val="00883DE5"/>
    <w:rsid w:val="00884257"/>
    <w:rsid w:val="0089154A"/>
    <w:rsid w:val="0089320D"/>
    <w:rsid w:val="00894CF3"/>
    <w:rsid w:val="00895DF4"/>
    <w:rsid w:val="008967E7"/>
    <w:rsid w:val="008A1267"/>
    <w:rsid w:val="008A21F6"/>
    <w:rsid w:val="008A4196"/>
    <w:rsid w:val="008A4231"/>
    <w:rsid w:val="008B234A"/>
    <w:rsid w:val="008B3C2E"/>
    <w:rsid w:val="008B46B0"/>
    <w:rsid w:val="008B64AC"/>
    <w:rsid w:val="008C2EAE"/>
    <w:rsid w:val="008C5B63"/>
    <w:rsid w:val="008D4BAE"/>
    <w:rsid w:val="008D5383"/>
    <w:rsid w:val="008D7164"/>
    <w:rsid w:val="008D7B93"/>
    <w:rsid w:val="008E2D05"/>
    <w:rsid w:val="008E4250"/>
    <w:rsid w:val="008F0626"/>
    <w:rsid w:val="008F3625"/>
    <w:rsid w:val="008F7055"/>
    <w:rsid w:val="008F7DFA"/>
    <w:rsid w:val="0090314E"/>
    <w:rsid w:val="00905A42"/>
    <w:rsid w:val="009107EA"/>
    <w:rsid w:val="00910AA3"/>
    <w:rsid w:val="00921A65"/>
    <w:rsid w:val="009226D8"/>
    <w:rsid w:val="00926627"/>
    <w:rsid w:val="00934F44"/>
    <w:rsid w:val="00935B54"/>
    <w:rsid w:val="009364C7"/>
    <w:rsid w:val="00940773"/>
    <w:rsid w:val="009435E6"/>
    <w:rsid w:val="00943C59"/>
    <w:rsid w:val="00952012"/>
    <w:rsid w:val="009577F0"/>
    <w:rsid w:val="009647B7"/>
    <w:rsid w:val="00964D2E"/>
    <w:rsid w:val="00966F7B"/>
    <w:rsid w:val="00971EF3"/>
    <w:rsid w:val="009777CA"/>
    <w:rsid w:val="009803FB"/>
    <w:rsid w:val="00981E00"/>
    <w:rsid w:val="00981F2D"/>
    <w:rsid w:val="00982733"/>
    <w:rsid w:val="00984150"/>
    <w:rsid w:val="00985817"/>
    <w:rsid w:val="00985C10"/>
    <w:rsid w:val="009901EF"/>
    <w:rsid w:val="00992A67"/>
    <w:rsid w:val="00994547"/>
    <w:rsid w:val="009A5030"/>
    <w:rsid w:val="009B2EF6"/>
    <w:rsid w:val="009C06DB"/>
    <w:rsid w:val="009C4BC5"/>
    <w:rsid w:val="009C7367"/>
    <w:rsid w:val="009D25F0"/>
    <w:rsid w:val="009E051B"/>
    <w:rsid w:val="009E32F4"/>
    <w:rsid w:val="009E402A"/>
    <w:rsid w:val="009E5F49"/>
    <w:rsid w:val="009E6D7C"/>
    <w:rsid w:val="009E78DA"/>
    <w:rsid w:val="009F08A2"/>
    <w:rsid w:val="009F0E9B"/>
    <w:rsid w:val="009F1A59"/>
    <w:rsid w:val="009F2870"/>
    <w:rsid w:val="009F2BD2"/>
    <w:rsid w:val="009F44C7"/>
    <w:rsid w:val="009F7A27"/>
    <w:rsid w:val="00A00651"/>
    <w:rsid w:val="00A03BDA"/>
    <w:rsid w:val="00A04DD1"/>
    <w:rsid w:val="00A06BCB"/>
    <w:rsid w:val="00A10115"/>
    <w:rsid w:val="00A12B1D"/>
    <w:rsid w:val="00A13E5F"/>
    <w:rsid w:val="00A178AD"/>
    <w:rsid w:val="00A17907"/>
    <w:rsid w:val="00A21A23"/>
    <w:rsid w:val="00A251AB"/>
    <w:rsid w:val="00A269C8"/>
    <w:rsid w:val="00A2700E"/>
    <w:rsid w:val="00A3231E"/>
    <w:rsid w:val="00A32BD8"/>
    <w:rsid w:val="00A361EA"/>
    <w:rsid w:val="00A425A3"/>
    <w:rsid w:val="00A452A8"/>
    <w:rsid w:val="00A4641D"/>
    <w:rsid w:val="00A50DE6"/>
    <w:rsid w:val="00A54A50"/>
    <w:rsid w:val="00A54C3D"/>
    <w:rsid w:val="00A577B5"/>
    <w:rsid w:val="00A60671"/>
    <w:rsid w:val="00A67211"/>
    <w:rsid w:val="00A7350E"/>
    <w:rsid w:val="00A80368"/>
    <w:rsid w:val="00A8186C"/>
    <w:rsid w:val="00A87230"/>
    <w:rsid w:val="00A90E01"/>
    <w:rsid w:val="00A9272A"/>
    <w:rsid w:val="00A952D6"/>
    <w:rsid w:val="00AA069F"/>
    <w:rsid w:val="00AA0A64"/>
    <w:rsid w:val="00AA47C1"/>
    <w:rsid w:val="00AA49E9"/>
    <w:rsid w:val="00AB08D8"/>
    <w:rsid w:val="00AB2122"/>
    <w:rsid w:val="00AB337C"/>
    <w:rsid w:val="00AB65A8"/>
    <w:rsid w:val="00AC1083"/>
    <w:rsid w:val="00AC13F9"/>
    <w:rsid w:val="00AC63E0"/>
    <w:rsid w:val="00AD023F"/>
    <w:rsid w:val="00AD0F8C"/>
    <w:rsid w:val="00AD17F6"/>
    <w:rsid w:val="00AD3F75"/>
    <w:rsid w:val="00AD4357"/>
    <w:rsid w:val="00AE3828"/>
    <w:rsid w:val="00AE50DB"/>
    <w:rsid w:val="00AF19A1"/>
    <w:rsid w:val="00AF36DC"/>
    <w:rsid w:val="00AF52B8"/>
    <w:rsid w:val="00AF5BF7"/>
    <w:rsid w:val="00AF7332"/>
    <w:rsid w:val="00B01377"/>
    <w:rsid w:val="00B0525E"/>
    <w:rsid w:val="00B053DD"/>
    <w:rsid w:val="00B07A3F"/>
    <w:rsid w:val="00B106BE"/>
    <w:rsid w:val="00B108D7"/>
    <w:rsid w:val="00B10EC2"/>
    <w:rsid w:val="00B11F3E"/>
    <w:rsid w:val="00B142FA"/>
    <w:rsid w:val="00B20089"/>
    <w:rsid w:val="00B2132B"/>
    <w:rsid w:val="00B217C9"/>
    <w:rsid w:val="00B26C9B"/>
    <w:rsid w:val="00B40857"/>
    <w:rsid w:val="00B41347"/>
    <w:rsid w:val="00B417FC"/>
    <w:rsid w:val="00B4219F"/>
    <w:rsid w:val="00B5066C"/>
    <w:rsid w:val="00B52194"/>
    <w:rsid w:val="00B55333"/>
    <w:rsid w:val="00B55F54"/>
    <w:rsid w:val="00B57AEE"/>
    <w:rsid w:val="00B57D05"/>
    <w:rsid w:val="00B6410B"/>
    <w:rsid w:val="00B64C76"/>
    <w:rsid w:val="00B7060E"/>
    <w:rsid w:val="00B71128"/>
    <w:rsid w:val="00B8054F"/>
    <w:rsid w:val="00B82622"/>
    <w:rsid w:val="00B82F30"/>
    <w:rsid w:val="00B8474F"/>
    <w:rsid w:val="00B84D5E"/>
    <w:rsid w:val="00B86485"/>
    <w:rsid w:val="00B868AB"/>
    <w:rsid w:val="00B9275A"/>
    <w:rsid w:val="00B96649"/>
    <w:rsid w:val="00BA0AF2"/>
    <w:rsid w:val="00BA3DD7"/>
    <w:rsid w:val="00BA3F10"/>
    <w:rsid w:val="00BA4F00"/>
    <w:rsid w:val="00BA7CA4"/>
    <w:rsid w:val="00BB4D64"/>
    <w:rsid w:val="00BB7305"/>
    <w:rsid w:val="00BB79D7"/>
    <w:rsid w:val="00BC1752"/>
    <w:rsid w:val="00BC6D5C"/>
    <w:rsid w:val="00BD7DF1"/>
    <w:rsid w:val="00BE426F"/>
    <w:rsid w:val="00BE4490"/>
    <w:rsid w:val="00BE49C4"/>
    <w:rsid w:val="00BE4C32"/>
    <w:rsid w:val="00BE6AAE"/>
    <w:rsid w:val="00BE74CF"/>
    <w:rsid w:val="00BE78C2"/>
    <w:rsid w:val="00BF0990"/>
    <w:rsid w:val="00BF48F9"/>
    <w:rsid w:val="00BF5F3A"/>
    <w:rsid w:val="00BF7173"/>
    <w:rsid w:val="00BF720F"/>
    <w:rsid w:val="00C01767"/>
    <w:rsid w:val="00C05127"/>
    <w:rsid w:val="00C064B1"/>
    <w:rsid w:val="00C07170"/>
    <w:rsid w:val="00C10008"/>
    <w:rsid w:val="00C1029F"/>
    <w:rsid w:val="00C2267C"/>
    <w:rsid w:val="00C23C3F"/>
    <w:rsid w:val="00C26CA8"/>
    <w:rsid w:val="00C30180"/>
    <w:rsid w:val="00C31487"/>
    <w:rsid w:val="00C33268"/>
    <w:rsid w:val="00C40297"/>
    <w:rsid w:val="00C41F88"/>
    <w:rsid w:val="00C43347"/>
    <w:rsid w:val="00C46226"/>
    <w:rsid w:val="00C47155"/>
    <w:rsid w:val="00C50272"/>
    <w:rsid w:val="00C514E2"/>
    <w:rsid w:val="00C51EF2"/>
    <w:rsid w:val="00C5238B"/>
    <w:rsid w:val="00C5275F"/>
    <w:rsid w:val="00C52DC0"/>
    <w:rsid w:val="00C55B47"/>
    <w:rsid w:val="00C6174E"/>
    <w:rsid w:val="00C6262F"/>
    <w:rsid w:val="00C63C63"/>
    <w:rsid w:val="00C64216"/>
    <w:rsid w:val="00C65343"/>
    <w:rsid w:val="00C65CEA"/>
    <w:rsid w:val="00C749E0"/>
    <w:rsid w:val="00C77C39"/>
    <w:rsid w:val="00C80D51"/>
    <w:rsid w:val="00C81F18"/>
    <w:rsid w:val="00C82F0A"/>
    <w:rsid w:val="00C836B4"/>
    <w:rsid w:val="00C9262B"/>
    <w:rsid w:val="00C93780"/>
    <w:rsid w:val="00C97BD8"/>
    <w:rsid w:val="00CA12E8"/>
    <w:rsid w:val="00CA4953"/>
    <w:rsid w:val="00CB2088"/>
    <w:rsid w:val="00CB235F"/>
    <w:rsid w:val="00CB2C3A"/>
    <w:rsid w:val="00CD111D"/>
    <w:rsid w:val="00CD2A17"/>
    <w:rsid w:val="00CD34B0"/>
    <w:rsid w:val="00CD3650"/>
    <w:rsid w:val="00CD3D6D"/>
    <w:rsid w:val="00CD6406"/>
    <w:rsid w:val="00CE344C"/>
    <w:rsid w:val="00CE3A80"/>
    <w:rsid w:val="00CE69DB"/>
    <w:rsid w:val="00CE70C5"/>
    <w:rsid w:val="00CF187E"/>
    <w:rsid w:val="00CF4D51"/>
    <w:rsid w:val="00D0247B"/>
    <w:rsid w:val="00D031BF"/>
    <w:rsid w:val="00D033A4"/>
    <w:rsid w:val="00D07C25"/>
    <w:rsid w:val="00D1089D"/>
    <w:rsid w:val="00D10FE3"/>
    <w:rsid w:val="00D110F6"/>
    <w:rsid w:val="00D13CAC"/>
    <w:rsid w:val="00D14160"/>
    <w:rsid w:val="00D1665A"/>
    <w:rsid w:val="00D1731D"/>
    <w:rsid w:val="00D211B0"/>
    <w:rsid w:val="00D2125B"/>
    <w:rsid w:val="00D25E58"/>
    <w:rsid w:val="00D26E2C"/>
    <w:rsid w:val="00D32C0B"/>
    <w:rsid w:val="00D33945"/>
    <w:rsid w:val="00D33AAB"/>
    <w:rsid w:val="00D36902"/>
    <w:rsid w:val="00D36933"/>
    <w:rsid w:val="00D36E58"/>
    <w:rsid w:val="00D54FA3"/>
    <w:rsid w:val="00D60939"/>
    <w:rsid w:val="00D64684"/>
    <w:rsid w:val="00D65479"/>
    <w:rsid w:val="00D65E2C"/>
    <w:rsid w:val="00D70800"/>
    <w:rsid w:val="00D7422F"/>
    <w:rsid w:val="00D76F46"/>
    <w:rsid w:val="00D817CE"/>
    <w:rsid w:val="00D90E11"/>
    <w:rsid w:val="00D914AE"/>
    <w:rsid w:val="00D96614"/>
    <w:rsid w:val="00D969EC"/>
    <w:rsid w:val="00DA013E"/>
    <w:rsid w:val="00DA40BB"/>
    <w:rsid w:val="00DA5A48"/>
    <w:rsid w:val="00DA7FFB"/>
    <w:rsid w:val="00DB0AC3"/>
    <w:rsid w:val="00DB1296"/>
    <w:rsid w:val="00DB3619"/>
    <w:rsid w:val="00DB41BE"/>
    <w:rsid w:val="00DB4749"/>
    <w:rsid w:val="00DC1081"/>
    <w:rsid w:val="00DC1136"/>
    <w:rsid w:val="00DC409A"/>
    <w:rsid w:val="00DC4100"/>
    <w:rsid w:val="00DC45EF"/>
    <w:rsid w:val="00DC6098"/>
    <w:rsid w:val="00DD20EE"/>
    <w:rsid w:val="00DD72FF"/>
    <w:rsid w:val="00DE60FF"/>
    <w:rsid w:val="00DE6164"/>
    <w:rsid w:val="00DE6B24"/>
    <w:rsid w:val="00E00E73"/>
    <w:rsid w:val="00E05D00"/>
    <w:rsid w:val="00E06795"/>
    <w:rsid w:val="00E12A59"/>
    <w:rsid w:val="00E13CAB"/>
    <w:rsid w:val="00E23AD1"/>
    <w:rsid w:val="00E26A6D"/>
    <w:rsid w:val="00E32C49"/>
    <w:rsid w:val="00E361B1"/>
    <w:rsid w:val="00E36945"/>
    <w:rsid w:val="00E43AB4"/>
    <w:rsid w:val="00E454C9"/>
    <w:rsid w:val="00E45A22"/>
    <w:rsid w:val="00E47E20"/>
    <w:rsid w:val="00E5229E"/>
    <w:rsid w:val="00E535DA"/>
    <w:rsid w:val="00E54168"/>
    <w:rsid w:val="00E55D03"/>
    <w:rsid w:val="00E5639B"/>
    <w:rsid w:val="00E671CE"/>
    <w:rsid w:val="00E67E8E"/>
    <w:rsid w:val="00E72825"/>
    <w:rsid w:val="00E763AD"/>
    <w:rsid w:val="00E82499"/>
    <w:rsid w:val="00E84E36"/>
    <w:rsid w:val="00E874C9"/>
    <w:rsid w:val="00E93B31"/>
    <w:rsid w:val="00E9416E"/>
    <w:rsid w:val="00EA1594"/>
    <w:rsid w:val="00EA188B"/>
    <w:rsid w:val="00EA3A19"/>
    <w:rsid w:val="00EA4B6B"/>
    <w:rsid w:val="00EB4421"/>
    <w:rsid w:val="00EC256D"/>
    <w:rsid w:val="00EC43E6"/>
    <w:rsid w:val="00ED0ECB"/>
    <w:rsid w:val="00ED2160"/>
    <w:rsid w:val="00ED2CE6"/>
    <w:rsid w:val="00ED5A97"/>
    <w:rsid w:val="00EE32B9"/>
    <w:rsid w:val="00EF3280"/>
    <w:rsid w:val="00EF6EC1"/>
    <w:rsid w:val="00EF7705"/>
    <w:rsid w:val="00F011C0"/>
    <w:rsid w:val="00F033EF"/>
    <w:rsid w:val="00F03DFF"/>
    <w:rsid w:val="00F048F1"/>
    <w:rsid w:val="00F0678F"/>
    <w:rsid w:val="00F07172"/>
    <w:rsid w:val="00F107F7"/>
    <w:rsid w:val="00F10D0B"/>
    <w:rsid w:val="00F11D43"/>
    <w:rsid w:val="00F125EE"/>
    <w:rsid w:val="00F2023E"/>
    <w:rsid w:val="00F21719"/>
    <w:rsid w:val="00F226EA"/>
    <w:rsid w:val="00F22BE2"/>
    <w:rsid w:val="00F32E15"/>
    <w:rsid w:val="00F36088"/>
    <w:rsid w:val="00F3724D"/>
    <w:rsid w:val="00F40E3A"/>
    <w:rsid w:val="00F529F9"/>
    <w:rsid w:val="00F629E9"/>
    <w:rsid w:val="00F77757"/>
    <w:rsid w:val="00F84EE3"/>
    <w:rsid w:val="00F85C8C"/>
    <w:rsid w:val="00F86333"/>
    <w:rsid w:val="00F8728A"/>
    <w:rsid w:val="00F87E59"/>
    <w:rsid w:val="00F9117B"/>
    <w:rsid w:val="00F92FF8"/>
    <w:rsid w:val="00F936B2"/>
    <w:rsid w:val="00FA153F"/>
    <w:rsid w:val="00FA2865"/>
    <w:rsid w:val="00FA7307"/>
    <w:rsid w:val="00FB262F"/>
    <w:rsid w:val="00FB310C"/>
    <w:rsid w:val="00FB4402"/>
    <w:rsid w:val="00FB7BBD"/>
    <w:rsid w:val="00FB7BDD"/>
    <w:rsid w:val="00FC329C"/>
    <w:rsid w:val="00FC6B5F"/>
    <w:rsid w:val="00FD0CBE"/>
    <w:rsid w:val="00FD2ADE"/>
    <w:rsid w:val="00FD3107"/>
    <w:rsid w:val="00FD314E"/>
    <w:rsid w:val="00FD5745"/>
    <w:rsid w:val="00FD5BC3"/>
    <w:rsid w:val="00FE0571"/>
    <w:rsid w:val="00FE351F"/>
    <w:rsid w:val="00FE54F5"/>
    <w:rsid w:val="00FF1C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5CE0EB55"/>
  <w15:chartTrackingRefBased/>
  <w15:docId w15:val="{7FE74048-2DE6-43A0-A708-F7551E63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12B1D"/>
    <w:pPr>
      <w:spacing w:before="120" w:after="120" w:line="280" w:lineRule="atLeast"/>
    </w:pPr>
    <w:rPr>
      <w:rFonts w:ascii="Calibri" w:hAnsi="Calibri"/>
    </w:rPr>
  </w:style>
  <w:style w:type="paragraph" w:styleId="berschrift1">
    <w:name w:val="heading 1"/>
    <w:basedOn w:val="Standard"/>
    <w:next w:val="Standard"/>
    <w:link w:val="berschrift1Zchn"/>
    <w:uiPriority w:val="8"/>
    <w:qFormat/>
    <w:rsid w:val="008967E7"/>
    <w:pPr>
      <w:keepNext/>
      <w:numPr>
        <w:numId w:val="8"/>
      </w:numPr>
      <w:spacing w:before="0" w:after="0" w:line="600" w:lineRule="atLeast"/>
      <w:outlineLvl w:val="0"/>
    </w:pPr>
    <w:rPr>
      <w:color w:val="004B76"/>
      <w:sz w:val="50"/>
      <w:szCs w:val="60"/>
    </w:rPr>
  </w:style>
  <w:style w:type="paragraph" w:styleId="berschrift2">
    <w:name w:val="heading 2"/>
    <w:basedOn w:val="berschrift1"/>
    <w:next w:val="Standard"/>
    <w:link w:val="berschrift2Zchn"/>
    <w:uiPriority w:val="9"/>
    <w:unhideWhenUsed/>
    <w:qFormat/>
    <w:rsid w:val="006251F2"/>
    <w:pPr>
      <w:keepLines/>
      <w:numPr>
        <w:ilvl w:val="1"/>
      </w:numPr>
      <w:spacing w:before="240" w:line="320" w:lineRule="atLeast"/>
      <w:outlineLvl w:val="1"/>
    </w:pPr>
    <w:rPr>
      <w:rFonts w:eastAsia="SimHei" w:cs="Arial"/>
      <w:b/>
      <w:noProof/>
      <w:kern w:val="32"/>
      <w:sz w:val="32"/>
      <w:szCs w:val="36"/>
      <w:lang w:eastAsia="zh-CN"/>
    </w:rPr>
  </w:style>
  <w:style w:type="paragraph" w:styleId="berschrift3">
    <w:name w:val="heading 3"/>
    <w:basedOn w:val="berschrift2"/>
    <w:next w:val="Standard"/>
    <w:link w:val="berschrift3Zchn"/>
    <w:uiPriority w:val="9"/>
    <w:unhideWhenUsed/>
    <w:qFormat/>
    <w:rsid w:val="008C5B63"/>
    <w:pPr>
      <w:numPr>
        <w:ilvl w:val="2"/>
      </w:numPr>
      <w:outlineLvl w:val="2"/>
    </w:pPr>
    <w:rPr>
      <w:rFonts w:eastAsiaTheme="majorEastAsia" w:cstheme="majorBidi"/>
      <w:color w:val="004B76" w:themeColor="accent1"/>
      <w:sz w:val="28"/>
      <w:szCs w:val="24"/>
    </w:rPr>
  </w:style>
  <w:style w:type="paragraph" w:styleId="berschrift4">
    <w:name w:val="heading 4"/>
    <w:basedOn w:val="Standard"/>
    <w:next w:val="Standard"/>
    <w:link w:val="berschrift4Zchn"/>
    <w:uiPriority w:val="9"/>
    <w:unhideWhenUsed/>
    <w:rsid w:val="007A0286"/>
    <w:pPr>
      <w:keepNext/>
      <w:numPr>
        <w:ilvl w:val="3"/>
        <w:numId w:val="8"/>
      </w:numPr>
      <w:spacing w:before="240"/>
      <w:outlineLvl w:val="3"/>
    </w:pPr>
    <w:rPr>
      <w:b/>
      <w:color w:val="000000" w:themeColor="text1"/>
      <w:sz w:val="24"/>
      <w:lang w:eastAsia="zh-CN"/>
    </w:rPr>
  </w:style>
  <w:style w:type="paragraph" w:styleId="berschrift5">
    <w:name w:val="heading 5"/>
    <w:basedOn w:val="Standard"/>
    <w:next w:val="Standard"/>
    <w:link w:val="berschrift5Zchn"/>
    <w:uiPriority w:val="9"/>
    <w:unhideWhenUsed/>
    <w:rsid w:val="00DB41BE"/>
    <w:pPr>
      <w:spacing w:after="0"/>
      <w:outlineLvl w:val="4"/>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8967E7"/>
    <w:rPr>
      <w:rFonts w:ascii="Calibri" w:hAnsi="Calibri"/>
      <w:color w:val="004B76"/>
      <w:sz w:val="50"/>
      <w:szCs w:val="60"/>
    </w:rPr>
  </w:style>
  <w:style w:type="character" w:customStyle="1" w:styleId="berschrift3Zchn">
    <w:name w:val="Überschrift 3 Zchn"/>
    <w:basedOn w:val="Absatz-Standardschriftart"/>
    <w:link w:val="berschrift3"/>
    <w:uiPriority w:val="9"/>
    <w:rsid w:val="008C5B63"/>
    <w:rPr>
      <w:rFonts w:ascii="Calibri" w:eastAsiaTheme="majorEastAsia" w:hAnsi="Calibri" w:cstheme="majorBidi"/>
      <w:b/>
      <w:noProof/>
      <w:color w:val="004B76" w:themeColor="accent1"/>
      <w:kern w:val="32"/>
      <w:sz w:val="28"/>
      <w:szCs w:val="24"/>
      <w:lang w:eastAsia="zh-CN"/>
    </w:rPr>
  </w:style>
  <w:style w:type="paragraph" w:customStyle="1" w:styleId="Aufzhlung">
    <w:name w:val="Aufzählung"/>
    <w:basedOn w:val="Standard"/>
    <w:qFormat/>
    <w:rsid w:val="0007290F"/>
    <w:pPr>
      <w:numPr>
        <w:numId w:val="6"/>
      </w:numPr>
      <w:contextualSpacing/>
    </w:pPr>
    <w:rPr>
      <w:szCs w:val="24"/>
    </w:rPr>
  </w:style>
  <w:style w:type="paragraph" w:customStyle="1" w:styleId="Listeneinzug">
    <w:name w:val="Listeneinzug"/>
    <w:basedOn w:val="Aufzhlung"/>
    <w:link w:val="ListeneinzugZchn"/>
    <w:rsid w:val="00C30180"/>
    <w:pPr>
      <w:ind w:left="0" w:firstLine="0"/>
    </w:pPr>
    <w:rPr>
      <w:rFonts w:asciiTheme="minorHAnsi" w:hAnsiTheme="minorHAnsi"/>
      <w:szCs w:val="22"/>
    </w:rPr>
  </w:style>
  <w:style w:type="character" w:customStyle="1" w:styleId="ListeneinzugZchn">
    <w:name w:val="Listeneinzug Zchn"/>
    <w:basedOn w:val="Absatz-Standardschriftart"/>
    <w:link w:val="Listeneinzug"/>
    <w:rsid w:val="00AD023F"/>
  </w:style>
  <w:style w:type="paragraph" w:styleId="Listenabsatz">
    <w:name w:val="List Paragraph"/>
    <w:basedOn w:val="Standard"/>
    <w:next w:val="Aufzhlungszeichen"/>
    <w:link w:val="ListenabsatzZchn"/>
    <w:uiPriority w:val="34"/>
    <w:qFormat/>
    <w:rsid w:val="00C30180"/>
    <w:pPr>
      <w:numPr>
        <w:numId w:val="3"/>
      </w:numPr>
      <w:spacing w:line="360" w:lineRule="auto"/>
      <w:contextualSpacing/>
    </w:pPr>
    <w:rPr>
      <w:rFonts w:ascii="BundesSans Office" w:hAnsi="BundesSans Office" w:cs="Times New Roman"/>
      <w:lang w:eastAsia="de-DE"/>
    </w:rPr>
  </w:style>
  <w:style w:type="paragraph" w:customStyle="1" w:styleId="GrauerText">
    <w:name w:val="Grauer Text"/>
    <w:basedOn w:val="Standard"/>
    <w:link w:val="GrauerTextZchn"/>
    <w:rsid w:val="00AD023F"/>
    <w:pPr>
      <w:shd w:val="clear" w:color="auto" w:fill="F2F2F2" w:themeFill="background1" w:themeFillShade="F2"/>
      <w:spacing w:line="240" w:lineRule="auto"/>
    </w:pPr>
    <w:rPr>
      <w:rFonts w:ascii="Open Sans" w:hAnsi="Open Sans" w:cs="Open Sans"/>
      <w:sz w:val="18"/>
      <w:szCs w:val="18"/>
    </w:rPr>
  </w:style>
  <w:style w:type="character" w:customStyle="1" w:styleId="GrauerTextZchn">
    <w:name w:val="Grauer Text Zchn"/>
    <w:basedOn w:val="Absatz-Standardschriftart"/>
    <w:link w:val="GrauerText"/>
    <w:rsid w:val="00AD023F"/>
    <w:rPr>
      <w:rFonts w:ascii="Open Sans" w:hAnsi="Open Sans" w:cs="Open Sans"/>
      <w:sz w:val="18"/>
      <w:szCs w:val="18"/>
      <w:shd w:val="clear" w:color="auto" w:fill="F2F2F2" w:themeFill="background1" w:themeFillShade="F2"/>
    </w:rPr>
  </w:style>
  <w:style w:type="paragraph" w:styleId="Verzeichnis1">
    <w:name w:val="toc 1"/>
    <w:basedOn w:val="Standard"/>
    <w:next w:val="Standard"/>
    <w:uiPriority w:val="39"/>
    <w:unhideWhenUsed/>
    <w:rsid w:val="002C02C9"/>
    <w:pPr>
      <w:tabs>
        <w:tab w:val="right" w:leader="dot" w:pos="9639"/>
      </w:tabs>
      <w:spacing w:after="100"/>
      <w:ind w:left="340" w:hanging="340"/>
    </w:pPr>
    <w:rPr>
      <w:b/>
    </w:rPr>
  </w:style>
  <w:style w:type="paragraph" w:styleId="Verzeichnis2">
    <w:name w:val="toc 2"/>
    <w:basedOn w:val="Verzeichnis1"/>
    <w:next w:val="Standard"/>
    <w:uiPriority w:val="39"/>
    <w:unhideWhenUsed/>
    <w:rsid w:val="00B41347"/>
    <w:pPr>
      <w:spacing w:before="60" w:after="0"/>
      <w:ind w:left="794" w:hanging="454"/>
    </w:pPr>
    <w:rPr>
      <w:rFonts w:asciiTheme="minorHAnsi" w:hAnsiTheme="minorHAnsi"/>
      <w:b w:val="0"/>
      <w:bCs/>
      <w:szCs w:val="20"/>
    </w:rPr>
  </w:style>
  <w:style w:type="character" w:customStyle="1" w:styleId="ListenabsatzZchn">
    <w:name w:val="Listenabsatz Zchn"/>
    <w:basedOn w:val="Absatz-Standardschriftart"/>
    <w:link w:val="Listenabsatz"/>
    <w:uiPriority w:val="34"/>
    <w:qFormat/>
    <w:rsid w:val="00C30180"/>
    <w:rPr>
      <w:rFonts w:ascii="BundesSans Office" w:hAnsi="BundesSans Office" w:cs="Times New Roman"/>
      <w:lang w:eastAsia="de-DE"/>
    </w:rPr>
  </w:style>
  <w:style w:type="paragraph" w:styleId="Aufzhlungszeichen">
    <w:name w:val="List Bullet"/>
    <w:basedOn w:val="Standard"/>
    <w:uiPriority w:val="99"/>
    <w:unhideWhenUsed/>
    <w:rsid w:val="0084211B"/>
    <w:pPr>
      <w:numPr>
        <w:numId w:val="1"/>
      </w:numPr>
      <w:contextualSpacing/>
    </w:pPr>
  </w:style>
  <w:style w:type="character" w:styleId="Funotenzeichen">
    <w:name w:val="footnote reference"/>
    <w:basedOn w:val="Absatz-Standardschriftart"/>
    <w:uiPriority w:val="99"/>
    <w:unhideWhenUsed/>
    <w:rsid w:val="00C30180"/>
    <w:rPr>
      <w:rFonts w:ascii="Myriad Pro" w:hAnsi="Myriad Pro"/>
      <w:b w:val="0"/>
      <w:i w:val="0"/>
      <w:caps w:val="0"/>
      <w:smallCaps w:val="0"/>
      <w:strike w:val="0"/>
      <w:dstrike w:val="0"/>
      <w:vanish w:val="0"/>
      <w:spacing w:val="0"/>
      <w:w w:val="100"/>
      <w:position w:val="0"/>
      <w:sz w:val="16"/>
      <w:u w:val="none"/>
      <w:vertAlign w:val="superscript"/>
      <w14:ligatures w14:val="standard"/>
      <w14:numForm w14:val="default"/>
      <w14:numSpacing w14:val="default"/>
      <w14:stylisticSets/>
    </w:rPr>
  </w:style>
  <w:style w:type="character" w:customStyle="1" w:styleId="berschrift2Zchn">
    <w:name w:val="Überschrift 2 Zchn"/>
    <w:basedOn w:val="Absatz-Standardschriftart"/>
    <w:link w:val="berschrift2"/>
    <w:uiPriority w:val="9"/>
    <w:rsid w:val="006251F2"/>
    <w:rPr>
      <w:rFonts w:ascii="Calibri" w:eastAsia="SimHei" w:hAnsi="Calibri" w:cs="Arial"/>
      <w:b/>
      <w:noProof/>
      <w:color w:val="004B76"/>
      <w:kern w:val="32"/>
      <w:sz w:val="32"/>
      <w:szCs w:val="36"/>
      <w:lang w:eastAsia="zh-CN"/>
    </w:rPr>
  </w:style>
  <w:style w:type="paragraph" w:customStyle="1" w:styleId="AufzhlungmitQuadrat">
    <w:name w:val="Aufzählung mit Quadrat"/>
    <w:basedOn w:val="Listenabsatz"/>
    <w:rsid w:val="00786559"/>
    <w:pPr>
      <w:numPr>
        <w:numId w:val="4"/>
      </w:numPr>
    </w:pPr>
    <w:rPr>
      <w:rFonts w:ascii="Calibri" w:hAnsi="Calibri"/>
      <w:noProof/>
      <w:lang w:val="en-US"/>
    </w:rPr>
  </w:style>
  <w:style w:type="paragraph" w:customStyle="1" w:styleId="NummerierteAufzhlung">
    <w:name w:val="Nummerierte Aufzählung"/>
    <w:basedOn w:val="AufzhlungmitQuadrat"/>
    <w:link w:val="NummerierteAufzhlungZchn"/>
    <w:rsid w:val="00C30180"/>
    <w:pPr>
      <w:numPr>
        <w:numId w:val="5"/>
      </w:numPr>
      <w:spacing w:line="260" w:lineRule="atLeast"/>
    </w:pPr>
  </w:style>
  <w:style w:type="character" w:customStyle="1" w:styleId="NummerierteAufzhlungZchn">
    <w:name w:val="Nummerierte Aufzählung Zchn"/>
    <w:basedOn w:val="Absatz-Standardschriftart"/>
    <w:link w:val="NummerierteAufzhlung"/>
    <w:rsid w:val="00C30180"/>
    <w:rPr>
      <w:rFonts w:ascii="Calibri" w:hAnsi="Calibri" w:cs="Times New Roman"/>
      <w:noProof/>
      <w:lang w:val="en-US" w:eastAsia="de-DE"/>
    </w:rPr>
  </w:style>
  <w:style w:type="paragraph" w:customStyle="1" w:styleId="berschrift">
    <w:name w:val="Überschrift"/>
    <w:basedOn w:val="berschrift1"/>
    <w:link w:val="berschriftZchn"/>
    <w:uiPriority w:val="1"/>
    <w:qFormat/>
    <w:rsid w:val="005B29C7"/>
    <w:pPr>
      <w:numPr>
        <w:numId w:val="0"/>
      </w:numPr>
    </w:pPr>
  </w:style>
  <w:style w:type="character" w:customStyle="1" w:styleId="berschriftZchn">
    <w:name w:val="Überschrift Zchn"/>
    <w:basedOn w:val="berschrift1Zchn"/>
    <w:link w:val="berschrift"/>
    <w:uiPriority w:val="1"/>
    <w:rsid w:val="00DB4749"/>
    <w:rPr>
      <w:rFonts w:ascii="Calibri" w:hAnsi="Calibri"/>
      <w:color w:val="004B76"/>
      <w:sz w:val="50"/>
      <w:szCs w:val="60"/>
    </w:rPr>
  </w:style>
  <w:style w:type="paragraph" w:customStyle="1" w:styleId="Funote">
    <w:name w:val="Fußnote"/>
    <w:basedOn w:val="Funotentext"/>
    <w:link w:val="FunoteZchn"/>
    <w:rsid w:val="00C30180"/>
    <w:pPr>
      <w:tabs>
        <w:tab w:val="left" w:pos="2835"/>
      </w:tabs>
      <w:spacing w:line="192" w:lineRule="atLeast"/>
    </w:pPr>
    <w:rPr>
      <w:sz w:val="16"/>
      <w:szCs w:val="16"/>
    </w:rPr>
  </w:style>
  <w:style w:type="character" w:customStyle="1" w:styleId="FunoteZchn">
    <w:name w:val="Fußnote Zchn"/>
    <w:basedOn w:val="FunotentextZchn"/>
    <w:link w:val="Funote"/>
    <w:rsid w:val="00C30180"/>
    <w:rPr>
      <w:rFonts w:ascii="Myriad Pro" w:hAnsi="Myriad Pro"/>
      <w:sz w:val="16"/>
      <w:szCs w:val="16"/>
    </w:rPr>
  </w:style>
  <w:style w:type="paragraph" w:styleId="Funotentext">
    <w:name w:val="footnote text"/>
    <w:basedOn w:val="Standard"/>
    <w:link w:val="FunotentextZchn"/>
    <w:uiPriority w:val="99"/>
    <w:semiHidden/>
    <w:unhideWhenUsed/>
    <w:rsid w:val="002E039C"/>
    <w:pPr>
      <w:spacing w:before="0" w:after="0" w:line="240" w:lineRule="auto"/>
      <w:ind w:left="85" w:hanging="85"/>
    </w:pPr>
    <w:rPr>
      <w:sz w:val="18"/>
      <w:szCs w:val="20"/>
    </w:rPr>
  </w:style>
  <w:style w:type="character" w:customStyle="1" w:styleId="FunotentextZchn">
    <w:name w:val="Fußnotentext Zchn"/>
    <w:basedOn w:val="Absatz-Standardschriftart"/>
    <w:link w:val="Funotentext"/>
    <w:uiPriority w:val="99"/>
    <w:semiHidden/>
    <w:rsid w:val="002E039C"/>
    <w:rPr>
      <w:rFonts w:ascii="Calibri" w:hAnsi="Calibri"/>
      <w:sz w:val="18"/>
      <w:szCs w:val="20"/>
    </w:rPr>
  </w:style>
  <w:style w:type="paragraph" w:customStyle="1" w:styleId="Schmutztitel">
    <w:name w:val="Schmutztitel"/>
    <w:basedOn w:val="Standard"/>
    <w:link w:val="SchmutztitelZchn"/>
    <w:uiPriority w:val="3"/>
    <w:rsid w:val="00C30180"/>
    <w:pPr>
      <w:spacing w:before="3440" w:line="420" w:lineRule="atLeast"/>
      <w:jc w:val="center"/>
    </w:pPr>
    <w:rPr>
      <w:rFonts w:ascii="Myriad Pro Light" w:eastAsia="Myriad Pro Light" w:hAnsi="Myriad Pro Light" w:cs="Myriad Pro Light"/>
      <w:b/>
      <w:bCs/>
      <w:color w:val="336873"/>
      <w:sz w:val="36"/>
      <w:szCs w:val="36"/>
    </w:rPr>
  </w:style>
  <w:style w:type="character" w:customStyle="1" w:styleId="SchmutztitelZchn">
    <w:name w:val="Schmutztitel Zchn"/>
    <w:basedOn w:val="Absatz-Standardschriftart"/>
    <w:link w:val="Schmutztitel"/>
    <w:uiPriority w:val="3"/>
    <w:rsid w:val="00C30180"/>
    <w:rPr>
      <w:rFonts w:ascii="Myriad Pro Light" w:eastAsia="Myriad Pro Light" w:hAnsi="Myriad Pro Light" w:cs="Myriad Pro Light"/>
      <w:b/>
      <w:bCs/>
      <w:color w:val="336873"/>
      <w:sz w:val="36"/>
      <w:szCs w:val="36"/>
    </w:rPr>
  </w:style>
  <w:style w:type="paragraph" w:customStyle="1" w:styleId="Autorenangabe">
    <w:name w:val="Autorenangabe"/>
    <w:basedOn w:val="Standard"/>
    <w:link w:val="AutorenangabeZchn"/>
    <w:rsid w:val="00C30180"/>
    <w:rPr>
      <w:rFonts w:ascii="Myriad Pro Light" w:hAnsi="Myriad Pro Light"/>
      <w:b/>
      <w:bCs/>
      <w:color w:val="FFFFFF" w:themeColor="background1"/>
      <w:sz w:val="24"/>
      <w:szCs w:val="24"/>
    </w:rPr>
  </w:style>
  <w:style w:type="character" w:customStyle="1" w:styleId="AutorenangabeZchn">
    <w:name w:val="Autorenangabe Zchn"/>
    <w:basedOn w:val="Absatz-Standardschriftart"/>
    <w:link w:val="Autorenangabe"/>
    <w:rsid w:val="00C30180"/>
    <w:rPr>
      <w:rFonts w:ascii="Myriad Pro Light" w:hAnsi="Myriad Pro Light"/>
      <w:b/>
      <w:bCs/>
      <w:color w:val="FFFFFF" w:themeColor="background1"/>
      <w:sz w:val="24"/>
      <w:szCs w:val="24"/>
    </w:rPr>
  </w:style>
  <w:style w:type="paragraph" w:customStyle="1" w:styleId="BildQuellenangabe">
    <w:name w:val="Bild Quellenangabe"/>
    <w:basedOn w:val="Beschriftung"/>
    <w:link w:val="BildQuellenangabeZchn"/>
    <w:rsid w:val="00C30180"/>
    <w:pPr>
      <w:jc w:val="right"/>
    </w:pPr>
    <w:rPr>
      <w:sz w:val="14"/>
      <w:szCs w:val="14"/>
    </w:rPr>
  </w:style>
  <w:style w:type="character" w:customStyle="1" w:styleId="BildQuellenangabeZchn">
    <w:name w:val="Bild Quellenangabe Zchn"/>
    <w:basedOn w:val="BeschriftungZchn"/>
    <w:link w:val="BildQuellenangabe"/>
    <w:rsid w:val="00C30180"/>
    <w:rPr>
      <w:rFonts w:ascii="Myriad Pro" w:hAnsi="Myriad Pro"/>
      <w:iCs/>
      <w:sz w:val="14"/>
      <w:szCs w:val="14"/>
    </w:rPr>
  </w:style>
  <w:style w:type="paragraph" w:styleId="Beschriftung">
    <w:name w:val="caption"/>
    <w:basedOn w:val="Standard"/>
    <w:next w:val="Standard"/>
    <w:link w:val="BeschriftungZchn"/>
    <w:uiPriority w:val="13"/>
    <w:unhideWhenUsed/>
    <w:rsid w:val="00C5275F"/>
    <w:pPr>
      <w:spacing w:before="60" w:line="192" w:lineRule="atLeast"/>
    </w:pPr>
    <w:rPr>
      <w:iCs/>
      <w:sz w:val="16"/>
      <w:szCs w:val="18"/>
    </w:rPr>
  </w:style>
  <w:style w:type="table" w:customStyle="1" w:styleId="UBATabellenformatvorlage">
    <w:name w:val="UBA_Tabellenformatvorlage"/>
    <w:basedOn w:val="NormaleTabelle"/>
    <w:uiPriority w:val="99"/>
    <w:rsid w:val="00C30180"/>
    <w:pPr>
      <w:spacing w:after="0" w:line="240" w:lineRule="auto"/>
    </w:pPr>
    <w:rPr>
      <w:color w:val="000000" w:themeColor="text1"/>
    </w:rPr>
    <w:tblPr>
      <w:tblStyleRowBandSize w:val="1"/>
      <w:tblInd w:w="113" w:type="dxa"/>
      <w:tblBorders>
        <w:insideV w:val="single" w:sz="4" w:space="0" w:color="000000" w:themeColor="text1"/>
      </w:tblBorders>
      <w:tblCellMar>
        <w:top w:w="85" w:type="dxa"/>
        <w:bottom w:w="85" w:type="dxa"/>
      </w:tblCellMar>
    </w:tblPr>
    <w:tblStylePr w:type="firstRow">
      <w:tblPr/>
      <w:trPr>
        <w:tblHeader/>
      </w:trPr>
      <w:tcPr>
        <w:shd w:val="clear" w:color="auto" w:fill="13A9FF" w:themeFill="accent1" w:themeFillTint="99"/>
      </w:tcPr>
    </w:tblStylePr>
    <w:tblStylePr w:type="band2Horz">
      <w:tblPr/>
      <w:tcPr>
        <w:shd w:val="clear" w:color="auto" w:fill="F2F2F2" w:themeFill="background1" w:themeFillShade="F2"/>
      </w:tcPr>
    </w:tblStylePr>
  </w:style>
  <w:style w:type="character" w:customStyle="1" w:styleId="BKATitel-Version01fett">
    <w:name w:val="BKA_Titel-Version 01_fett"/>
    <w:uiPriority w:val="1"/>
    <w:rsid w:val="001D157C"/>
    <w:rPr>
      <w:rFonts w:ascii="Calibri" w:hAnsi="Calibri"/>
      <w:b/>
      <w:color w:val="000000" w:themeColor="text1"/>
      <w:sz w:val="28"/>
    </w:rPr>
  </w:style>
  <w:style w:type="numbering" w:customStyle="1" w:styleId="UBAberschriften">
    <w:name w:val="UBA_Überschriften"/>
    <w:basedOn w:val="KeineListe"/>
    <w:uiPriority w:val="99"/>
    <w:rsid w:val="00C30180"/>
    <w:pPr>
      <w:numPr>
        <w:numId w:val="2"/>
      </w:numPr>
    </w:pPr>
  </w:style>
  <w:style w:type="paragraph" w:customStyle="1" w:styleId="AbbildungBeschriftung">
    <w:name w:val="Abbildung Beschriftung"/>
    <w:basedOn w:val="Beschriftung"/>
    <w:link w:val="AbbildungBeschriftungZchn"/>
    <w:qFormat/>
    <w:rsid w:val="007A2093"/>
    <w:rPr>
      <w:i/>
      <w:iCs w:val="0"/>
      <w:sz w:val="18"/>
    </w:rPr>
  </w:style>
  <w:style w:type="character" w:customStyle="1" w:styleId="AbbildungBeschriftungZchn">
    <w:name w:val="Abbildung Beschriftung Zchn"/>
    <w:basedOn w:val="BeschriftungZchn"/>
    <w:link w:val="AbbildungBeschriftung"/>
    <w:rsid w:val="007A2093"/>
    <w:rPr>
      <w:rFonts w:ascii="Calibri" w:hAnsi="Calibri"/>
      <w:i/>
      <w:iCs w:val="0"/>
      <w:sz w:val="18"/>
      <w:szCs w:val="18"/>
    </w:rPr>
  </w:style>
  <w:style w:type="paragraph" w:customStyle="1" w:styleId="AbbildungAufzhlung">
    <w:name w:val="Abbildung Aufzählung"/>
    <w:basedOn w:val="AbbildungBeschriftung"/>
    <w:link w:val="AbbildungAufzhlungZchn"/>
    <w:rsid w:val="00C30180"/>
    <w:rPr>
      <w:b/>
    </w:rPr>
  </w:style>
  <w:style w:type="character" w:customStyle="1" w:styleId="AbbildungAufzhlungZchn">
    <w:name w:val="Abbildung Aufzählung Zchn"/>
    <w:basedOn w:val="AbbildungBeschriftungZchn"/>
    <w:link w:val="AbbildungAufzhlung"/>
    <w:rsid w:val="00C30180"/>
    <w:rPr>
      <w:rFonts w:ascii="Myriad Pro Light" w:hAnsi="Myriad Pro Light"/>
      <w:b/>
      <w:bCs w:val="0"/>
      <w:i/>
      <w:iCs w:val="0"/>
      <w:sz w:val="18"/>
      <w:szCs w:val="18"/>
    </w:rPr>
  </w:style>
  <w:style w:type="table" w:customStyle="1" w:styleId="UBATabellegrau">
    <w:name w:val="UBA_Tabelle_grau"/>
    <w:basedOn w:val="NormaleTabelle"/>
    <w:uiPriority w:val="99"/>
    <w:rsid w:val="00C30180"/>
    <w:pPr>
      <w:spacing w:after="0" w:line="240" w:lineRule="auto"/>
    </w:pPr>
    <w:rPr>
      <w:color w:val="000000" w:themeColor="text1"/>
    </w:rPr>
    <w:tblPr>
      <w:tblStyleRowBandSize w:val="1"/>
      <w:tblInd w:w="113" w:type="dxa"/>
      <w:tblBorders>
        <w:insideV w:val="single" w:sz="4" w:space="0" w:color="000000" w:themeColor="text1"/>
      </w:tblBorders>
      <w:tblCellMar>
        <w:top w:w="85" w:type="dxa"/>
        <w:bottom w:w="85" w:type="dxa"/>
      </w:tblCellMar>
    </w:tblPr>
    <w:tblStylePr w:type="firstRow">
      <w:tblPr/>
      <w:trPr>
        <w:tblHeader/>
      </w:trPr>
      <w:tcPr>
        <w:shd w:val="clear" w:color="auto" w:fill="BFBFBF" w:themeFill="background1" w:themeFillShade="BF"/>
      </w:tcPr>
    </w:tblStylePr>
    <w:tblStylePr w:type="band2Horz">
      <w:tblPr/>
      <w:tcPr>
        <w:shd w:val="clear" w:color="auto" w:fill="F2F2F2" w:themeFill="background1" w:themeFillShade="F2"/>
      </w:tcPr>
    </w:tblStylePr>
  </w:style>
  <w:style w:type="paragraph" w:customStyle="1" w:styleId="Quelleformatieren">
    <w:name w:val="Quelle formatieren"/>
    <w:basedOn w:val="Standard"/>
    <w:link w:val="QuelleformatierenZchn"/>
    <w:rsid w:val="00C30180"/>
    <w:pPr>
      <w:keepNext/>
      <w:spacing w:line="168" w:lineRule="atLeast"/>
    </w:pPr>
    <w:rPr>
      <w:sz w:val="14"/>
      <w:szCs w:val="16"/>
    </w:rPr>
  </w:style>
  <w:style w:type="character" w:customStyle="1" w:styleId="QuelleformatierenZchn">
    <w:name w:val="Quelle formatieren Zchn"/>
    <w:basedOn w:val="BeschriftungZchn"/>
    <w:link w:val="Quelleformatieren"/>
    <w:rsid w:val="00C30180"/>
    <w:rPr>
      <w:rFonts w:ascii="Myriad Pro" w:hAnsi="Myriad Pro"/>
      <w:iCs w:val="0"/>
      <w:sz w:val="14"/>
      <w:szCs w:val="16"/>
    </w:rPr>
  </w:style>
  <w:style w:type="paragraph" w:customStyle="1" w:styleId="Bild-Quelle">
    <w:name w:val="Bild-Quelle"/>
    <w:basedOn w:val="Standard"/>
    <w:next w:val="Standard"/>
    <w:link w:val="Bild-QuelleZchn"/>
    <w:rsid w:val="00C30180"/>
    <w:pPr>
      <w:spacing w:line="168" w:lineRule="atLeast"/>
      <w:jc w:val="right"/>
    </w:pPr>
    <w:rPr>
      <w:sz w:val="14"/>
      <w:szCs w:val="14"/>
    </w:rPr>
  </w:style>
  <w:style w:type="character" w:customStyle="1" w:styleId="Bild-QuelleZchn">
    <w:name w:val="Bild-Quelle Zchn"/>
    <w:basedOn w:val="Absatz-Standardschriftart"/>
    <w:link w:val="Bild-Quelle"/>
    <w:rsid w:val="00C30180"/>
    <w:rPr>
      <w:rFonts w:ascii="Myriad Pro" w:hAnsi="Myriad Pro"/>
      <w:sz w:val="14"/>
      <w:szCs w:val="14"/>
    </w:rPr>
  </w:style>
  <w:style w:type="paragraph" w:customStyle="1" w:styleId="AbbildungQuelle">
    <w:name w:val="Abbildung Quelle"/>
    <w:basedOn w:val="Quelleformatieren"/>
    <w:link w:val="AbbildungQuelleZchn"/>
    <w:rsid w:val="00C30180"/>
  </w:style>
  <w:style w:type="character" w:customStyle="1" w:styleId="AbbildungQuelleZchn">
    <w:name w:val="Abbildung Quelle Zchn"/>
    <w:basedOn w:val="AbbildungBeschriftungZchn"/>
    <w:link w:val="AbbildungQuelle"/>
    <w:rsid w:val="00C30180"/>
    <w:rPr>
      <w:rFonts w:ascii="Myriad Pro" w:hAnsi="Myriad Pro"/>
      <w:bCs/>
      <w:i/>
      <w:iCs/>
      <w:sz w:val="14"/>
      <w:szCs w:val="16"/>
    </w:rPr>
  </w:style>
  <w:style w:type="character" w:customStyle="1" w:styleId="berschrift4Zchn">
    <w:name w:val="Überschrift 4 Zchn"/>
    <w:basedOn w:val="Absatz-Standardschriftart"/>
    <w:link w:val="berschrift4"/>
    <w:uiPriority w:val="9"/>
    <w:rsid w:val="007A0286"/>
    <w:rPr>
      <w:rFonts w:ascii="Calibri" w:hAnsi="Calibri"/>
      <w:b/>
      <w:color w:val="000000" w:themeColor="text1"/>
      <w:sz w:val="24"/>
      <w:lang w:eastAsia="zh-CN"/>
    </w:rPr>
  </w:style>
  <w:style w:type="paragraph" w:styleId="Verzeichnis3">
    <w:name w:val="toc 3"/>
    <w:basedOn w:val="Verzeichnis2"/>
    <w:next w:val="Standard"/>
    <w:uiPriority w:val="39"/>
    <w:unhideWhenUsed/>
    <w:rsid w:val="0066741D"/>
    <w:pPr>
      <w:tabs>
        <w:tab w:val="left" w:pos="1474"/>
      </w:tabs>
      <w:spacing w:before="0"/>
      <w:ind w:left="1475" w:hanging="624"/>
    </w:pPr>
  </w:style>
  <w:style w:type="paragraph" w:styleId="Verzeichnis4">
    <w:name w:val="toc 4"/>
    <w:basedOn w:val="Standard"/>
    <w:next w:val="Standard"/>
    <w:autoRedefine/>
    <w:uiPriority w:val="39"/>
    <w:unhideWhenUsed/>
    <w:rsid w:val="00DB4749"/>
    <w:pPr>
      <w:spacing w:after="0"/>
      <w:ind w:left="442"/>
    </w:pPr>
    <w:rPr>
      <w:rFonts w:asciiTheme="minorHAnsi" w:hAnsiTheme="minorHAnsi"/>
      <w:szCs w:val="20"/>
    </w:rPr>
  </w:style>
  <w:style w:type="paragraph" w:styleId="Kopfzeile">
    <w:name w:val="header"/>
    <w:basedOn w:val="Standard"/>
    <w:link w:val="KopfzeileZchn"/>
    <w:uiPriority w:val="99"/>
    <w:unhideWhenUsed/>
    <w:rsid w:val="00C3018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30180"/>
    <w:rPr>
      <w:rFonts w:ascii="Myriad Pro" w:hAnsi="Myriad Pro"/>
      <w:sz w:val="20"/>
    </w:rPr>
  </w:style>
  <w:style w:type="paragraph" w:styleId="Fuzeile">
    <w:name w:val="footer"/>
    <w:basedOn w:val="Standard"/>
    <w:link w:val="FuzeileZchn"/>
    <w:uiPriority w:val="99"/>
    <w:unhideWhenUsed/>
    <w:rsid w:val="00C3018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30180"/>
    <w:rPr>
      <w:rFonts w:ascii="Myriad Pro" w:hAnsi="Myriad Pro"/>
      <w:sz w:val="20"/>
    </w:rPr>
  </w:style>
  <w:style w:type="character" w:customStyle="1" w:styleId="BeschriftungZchn">
    <w:name w:val="Beschriftung Zchn"/>
    <w:basedOn w:val="Absatz-Standardschriftart"/>
    <w:link w:val="Beschriftung"/>
    <w:uiPriority w:val="13"/>
    <w:rsid w:val="00C5275F"/>
    <w:rPr>
      <w:rFonts w:ascii="Calibri" w:hAnsi="Calibri"/>
      <w:iCs/>
      <w:sz w:val="16"/>
      <w:szCs w:val="18"/>
    </w:rPr>
  </w:style>
  <w:style w:type="paragraph" w:styleId="Abbildungsverzeichnis">
    <w:name w:val="table of figures"/>
    <w:basedOn w:val="Standard"/>
    <w:next w:val="Standard"/>
    <w:uiPriority w:val="99"/>
    <w:unhideWhenUsed/>
    <w:rsid w:val="00D60939"/>
    <w:pPr>
      <w:ind w:left="1191" w:hanging="1191"/>
    </w:pPr>
  </w:style>
  <w:style w:type="paragraph" w:styleId="Textkrper">
    <w:name w:val="Body Text"/>
    <w:basedOn w:val="Standard"/>
    <w:link w:val="TextkrperZchn"/>
    <w:uiPriority w:val="1"/>
    <w:rsid w:val="00C30180"/>
    <w:pPr>
      <w:widowControl w:val="0"/>
      <w:autoSpaceDE w:val="0"/>
      <w:autoSpaceDN w:val="0"/>
      <w:spacing w:before="4" w:line="240" w:lineRule="auto"/>
      <w:ind w:left="40"/>
    </w:pPr>
    <w:rPr>
      <w:rFonts w:ascii="Trebuchet MS" w:eastAsia="Trebuchet MS" w:hAnsi="Trebuchet MS" w:cs="Trebuchet MS"/>
      <w:szCs w:val="20"/>
    </w:rPr>
  </w:style>
  <w:style w:type="character" w:customStyle="1" w:styleId="TextkrperZchn">
    <w:name w:val="Textkörper Zchn"/>
    <w:basedOn w:val="Absatz-Standardschriftart"/>
    <w:link w:val="Textkrper"/>
    <w:uiPriority w:val="1"/>
    <w:rsid w:val="00C30180"/>
    <w:rPr>
      <w:rFonts w:ascii="Trebuchet MS" w:eastAsia="Trebuchet MS" w:hAnsi="Trebuchet MS" w:cs="Trebuchet MS"/>
      <w:sz w:val="20"/>
      <w:szCs w:val="20"/>
    </w:rPr>
  </w:style>
  <w:style w:type="paragraph" w:styleId="Untertitel">
    <w:name w:val="Subtitle"/>
    <w:aliases w:val="Untertitel Schmutztitel"/>
    <w:basedOn w:val="Standard"/>
    <w:next w:val="Standard"/>
    <w:link w:val="UntertitelZchn"/>
    <w:uiPriority w:val="13"/>
    <w:rsid w:val="00C30180"/>
    <w:pPr>
      <w:spacing w:before="228" w:line="320" w:lineRule="atLeast"/>
      <w:jc w:val="center"/>
    </w:pPr>
    <w:rPr>
      <w:rFonts w:eastAsia="Myriad Pro" w:cs="Myriad Pro"/>
      <w:position w:val="-1"/>
      <w:sz w:val="28"/>
      <w:szCs w:val="28"/>
    </w:rPr>
  </w:style>
  <w:style w:type="character" w:customStyle="1" w:styleId="UntertitelZchn">
    <w:name w:val="Untertitel Zchn"/>
    <w:aliases w:val="Untertitel Schmutztitel Zchn"/>
    <w:basedOn w:val="Absatz-Standardschriftart"/>
    <w:link w:val="Untertitel"/>
    <w:uiPriority w:val="13"/>
    <w:rsid w:val="00C30180"/>
    <w:rPr>
      <w:rFonts w:ascii="Myriad Pro" w:eastAsia="Myriad Pro" w:hAnsi="Myriad Pro" w:cs="Myriad Pro"/>
      <w:position w:val="-1"/>
      <w:sz w:val="28"/>
      <w:szCs w:val="28"/>
    </w:rPr>
  </w:style>
  <w:style w:type="character" w:styleId="Hyperlink">
    <w:name w:val="Hyperlink"/>
    <w:basedOn w:val="Absatz-Standardschriftart"/>
    <w:uiPriority w:val="99"/>
    <w:unhideWhenUsed/>
    <w:qFormat/>
    <w:rsid w:val="00C30180"/>
    <w:rPr>
      <w:color w:val="0563C1" w:themeColor="hyperlink"/>
      <w:u w:val="single"/>
    </w:rPr>
  </w:style>
  <w:style w:type="table" w:styleId="Tabellenraster">
    <w:name w:val="Table Grid"/>
    <w:basedOn w:val="NormaleTabelle"/>
    <w:uiPriority w:val="39"/>
    <w:rsid w:val="00C3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C30180"/>
  </w:style>
  <w:style w:type="character" w:customStyle="1" w:styleId="berschrift5Zchn">
    <w:name w:val="Überschrift 5 Zchn"/>
    <w:basedOn w:val="Absatz-Standardschriftart"/>
    <w:link w:val="berschrift5"/>
    <w:uiPriority w:val="9"/>
    <w:rsid w:val="00DB41BE"/>
    <w:rPr>
      <w:rFonts w:ascii="Calibri" w:hAnsi="Calibri"/>
      <w:b/>
      <w:bCs/>
      <w:lang w:val="en-US"/>
    </w:rPr>
  </w:style>
  <w:style w:type="character" w:styleId="Platzhaltertext">
    <w:name w:val="Placeholder Text"/>
    <w:uiPriority w:val="99"/>
    <w:semiHidden/>
    <w:rsid w:val="00BF5F3A"/>
    <w:rPr>
      <w:color w:val="808080"/>
    </w:rPr>
  </w:style>
  <w:style w:type="paragraph" w:styleId="Verzeichnis5">
    <w:name w:val="toc 5"/>
    <w:basedOn w:val="Standard"/>
    <w:next w:val="Standard"/>
    <w:autoRedefine/>
    <w:uiPriority w:val="39"/>
    <w:unhideWhenUsed/>
    <w:rsid w:val="00DB4749"/>
    <w:pPr>
      <w:spacing w:after="0"/>
      <w:ind w:left="658"/>
    </w:pPr>
    <w:rPr>
      <w:rFonts w:asciiTheme="minorHAnsi" w:hAnsiTheme="minorHAnsi"/>
      <w:szCs w:val="20"/>
    </w:rPr>
  </w:style>
  <w:style w:type="paragraph" w:styleId="Verzeichnis6">
    <w:name w:val="toc 6"/>
    <w:basedOn w:val="Standard"/>
    <w:next w:val="Standard"/>
    <w:autoRedefine/>
    <w:uiPriority w:val="39"/>
    <w:unhideWhenUsed/>
    <w:rsid w:val="001D157C"/>
    <w:pPr>
      <w:spacing w:after="0"/>
      <w:ind w:left="880"/>
    </w:pPr>
    <w:rPr>
      <w:rFonts w:asciiTheme="minorHAnsi" w:hAnsiTheme="minorHAnsi"/>
      <w:sz w:val="20"/>
      <w:szCs w:val="20"/>
    </w:rPr>
  </w:style>
  <w:style w:type="paragraph" w:styleId="Verzeichnis7">
    <w:name w:val="toc 7"/>
    <w:basedOn w:val="Standard"/>
    <w:next w:val="Standard"/>
    <w:autoRedefine/>
    <w:uiPriority w:val="39"/>
    <w:unhideWhenUsed/>
    <w:rsid w:val="001D157C"/>
    <w:pPr>
      <w:spacing w:after="0"/>
      <w:ind w:left="1100"/>
    </w:pPr>
    <w:rPr>
      <w:rFonts w:asciiTheme="minorHAnsi" w:hAnsiTheme="minorHAnsi"/>
      <w:sz w:val="20"/>
      <w:szCs w:val="20"/>
    </w:rPr>
  </w:style>
  <w:style w:type="paragraph" w:styleId="Verzeichnis8">
    <w:name w:val="toc 8"/>
    <w:basedOn w:val="Standard"/>
    <w:next w:val="Standard"/>
    <w:autoRedefine/>
    <w:uiPriority w:val="39"/>
    <w:unhideWhenUsed/>
    <w:rsid w:val="001D157C"/>
    <w:pPr>
      <w:spacing w:after="0"/>
      <w:ind w:left="1320"/>
    </w:pPr>
    <w:rPr>
      <w:rFonts w:asciiTheme="minorHAnsi" w:hAnsiTheme="minorHAnsi"/>
      <w:sz w:val="20"/>
      <w:szCs w:val="20"/>
    </w:rPr>
  </w:style>
  <w:style w:type="paragraph" w:styleId="Verzeichnis9">
    <w:name w:val="toc 9"/>
    <w:basedOn w:val="Standard"/>
    <w:next w:val="Standard"/>
    <w:autoRedefine/>
    <w:uiPriority w:val="39"/>
    <w:unhideWhenUsed/>
    <w:rsid w:val="001D157C"/>
    <w:pPr>
      <w:spacing w:after="0"/>
      <w:ind w:left="1540"/>
    </w:pPr>
    <w:rPr>
      <w:rFonts w:asciiTheme="minorHAnsi" w:hAnsiTheme="minorHAnsi"/>
      <w:sz w:val="20"/>
      <w:szCs w:val="20"/>
    </w:rPr>
  </w:style>
  <w:style w:type="table" w:customStyle="1" w:styleId="Tabellenraster1">
    <w:name w:val="Tabellenraster1"/>
    <w:basedOn w:val="NormaleTabelle"/>
    <w:next w:val="Tabellenraster"/>
    <w:uiPriority w:val="59"/>
    <w:rsid w:val="001D157C"/>
    <w:pPr>
      <w:spacing w:after="0" w:line="240" w:lineRule="auto"/>
    </w:pPr>
    <w:rPr>
      <w:rFonts w:ascii="BundesSerif Office" w:eastAsia="SimSun" w:hAnsi="BundesSerif Office"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Beschriftung">
    <w:name w:val="Tabelle Beschriftung"/>
    <w:basedOn w:val="Beschriftung"/>
    <w:link w:val="TabelleBeschriftungZchn"/>
    <w:qFormat/>
    <w:rsid w:val="00992A67"/>
    <w:rPr>
      <w:bCs/>
      <w:i/>
      <w:sz w:val="18"/>
    </w:rPr>
  </w:style>
  <w:style w:type="character" w:customStyle="1" w:styleId="TabelleBeschriftungZchn">
    <w:name w:val="Tabelle Beschriftung Zchn"/>
    <w:basedOn w:val="BeschriftungZchn"/>
    <w:link w:val="TabelleBeschriftung"/>
    <w:rsid w:val="00992A67"/>
    <w:rPr>
      <w:rFonts w:ascii="Calibri" w:hAnsi="Calibri"/>
      <w:bCs/>
      <w:i/>
      <w:iCs/>
      <w:sz w:val="18"/>
      <w:szCs w:val="18"/>
    </w:rPr>
  </w:style>
  <w:style w:type="paragraph" w:styleId="Sprechblasentext">
    <w:name w:val="Balloon Text"/>
    <w:basedOn w:val="Standard"/>
    <w:link w:val="SprechblasentextZchn"/>
    <w:uiPriority w:val="99"/>
    <w:semiHidden/>
    <w:unhideWhenUsed/>
    <w:rsid w:val="00966F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6F7B"/>
    <w:rPr>
      <w:rFonts w:ascii="Segoe UI" w:hAnsi="Segoe UI" w:cs="Segoe UI"/>
      <w:sz w:val="18"/>
      <w:szCs w:val="18"/>
    </w:rPr>
  </w:style>
  <w:style w:type="table" w:customStyle="1" w:styleId="P20-Tabelle">
    <w:name w:val="P20-Tabelle"/>
    <w:basedOn w:val="NormaleTabelle"/>
    <w:uiPriority w:val="99"/>
    <w:rsid w:val="00B0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b/>
        <w:color w:val="FFFFFF" w:themeColor="background1"/>
        <w:sz w:val="24"/>
      </w:rPr>
      <w:tblPr/>
      <w:trPr>
        <w:tblHeader/>
      </w:trPr>
      <w:tcPr>
        <w:shd w:val="clear" w:color="auto" w:fill="004B76" w:themeFill="accent1"/>
      </w:tcPr>
    </w:tblStylePr>
  </w:style>
  <w:style w:type="character" w:styleId="Kommentarzeichen">
    <w:name w:val="annotation reference"/>
    <w:basedOn w:val="Absatz-Standardschriftart"/>
    <w:uiPriority w:val="99"/>
    <w:semiHidden/>
    <w:unhideWhenUsed/>
    <w:rsid w:val="0068716C"/>
    <w:rPr>
      <w:sz w:val="16"/>
      <w:szCs w:val="16"/>
    </w:rPr>
  </w:style>
  <w:style w:type="paragraph" w:styleId="Kommentartext">
    <w:name w:val="annotation text"/>
    <w:basedOn w:val="Standard"/>
    <w:link w:val="KommentartextZchn"/>
    <w:uiPriority w:val="99"/>
    <w:unhideWhenUsed/>
    <w:rsid w:val="00F529F9"/>
    <w:pPr>
      <w:spacing w:line="240" w:lineRule="auto"/>
    </w:pPr>
    <w:rPr>
      <w:sz w:val="20"/>
      <w:szCs w:val="20"/>
    </w:rPr>
  </w:style>
  <w:style w:type="character" w:customStyle="1" w:styleId="KommentartextZchn">
    <w:name w:val="Kommentartext Zchn"/>
    <w:basedOn w:val="Absatz-Standardschriftart"/>
    <w:link w:val="Kommentartext"/>
    <w:uiPriority w:val="99"/>
    <w:rsid w:val="0068716C"/>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68716C"/>
    <w:rPr>
      <w:b/>
      <w:bCs/>
    </w:rPr>
  </w:style>
  <w:style w:type="character" w:customStyle="1" w:styleId="KommentarthemaZchn">
    <w:name w:val="Kommentarthema Zchn"/>
    <w:basedOn w:val="KommentartextZchn"/>
    <w:link w:val="Kommentarthema"/>
    <w:uiPriority w:val="99"/>
    <w:semiHidden/>
    <w:rsid w:val="0068716C"/>
    <w:rPr>
      <w:rFonts w:ascii="Calibri" w:hAnsi="Calibri"/>
      <w:b/>
      <w:bCs/>
      <w:sz w:val="20"/>
      <w:szCs w:val="20"/>
    </w:rPr>
  </w:style>
  <w:style w:type="paragraph" w:customStyle="1" w:styleId="Abbildung">
    <w:name w:val="Abbildung"/>
    <w:basedOn w:val="Standard"/>
    <w:qFormat/>
    <w:rsid w:val="003620F2"/>
    <w:pPr>
      <w:keepNext/>
      <w:spacing w:after="0"/>
    </w:pPr>
    <w:rPr>
      <w:lang w:eastAsia="zh-CN"/>
    </w:rPr>
  </w:style>
  <w:style w:type="character" w:styleId="HTMLCode">
    <w:name w:val="HTML Code"/>
    <w:basedOn w:val="Absatz-Standardschriftart"/>
    <w:uiPriority w:val="99"/>
    <w:unhideWhenUsed/>
    <w:rsid w:val="006015D6"/>
    <w:rPr>
      <w:rFonts w:ascii="Consolas" w:hAnsi="Consolas"/>
      <w:sz w:val="20"/>
      <w:szCs w:val="20"/>
    </w:rPr>
  </w:style>
  <w:style w:type="paragraph" w:styleId="Makrotext">
    <w:name w:val="macro"/>
    <w:link w:val="MakrotextZchn"/>
    <w:uiPriority w:val="99"/>
    <w:unhideWhenUsed/>
    <w:rsid w:val="006015D6"/>
    <w:pPr>
      <w:tabs>
        <w:tab w:val="left" w:pos="480"/>
        <w:tab w:val="left" w:pos="960"/>
        <w:tab w:val="left" w:pos="1440"/>
        <w:tab w:val="left" w:pos="1920"/>
        <w:tab w:val="left" w:pos="2400"/>
        <w:tab w:val="left" w:pos="2880"/>
        <w:tab w:val="left" w:pos="3360"/>
        <w:tab w:val="left" w:pos="3840"/>
        <w:tab w:val="left" w:pos="4320"/>
      </w:tabs>
      <w:spacing w:before="120" w:after="0" w:line="280" w:lineRule="atLeast"/>
    </w:pPr>
    <w:rPr>
      <w:rFonts w:ascii="Consolas" w:hAnsi="Consolas"/>
      <w:sz w:val="20"/>
      <w:szCs w:val="20"/>
    </w:rPr>
  </w:style>
  <w:style w:type="character" w:customStyle="1" w:styleId="MakrotextZchn">
    <w:name w:val="Makrotext Zchn"/>
    <w:basedOn w:val="Absatz-Standardschriftart"/>
    <w:link w:val="Makrotext"/>
    <w:uiPriority w:val="99"/>
    <w:rsid w:val="006015D6"/>
    <w:rPr>
      <w:rFonts w:ascii="Consolas" w:hAnsi="Consolas"/>
      <w:sz w:val="20"/>
      <w:szCs w:val="20"/>
    </w:rPr>
  </w:style>
  <w:style w:type="paragraph" w:customStyle="1" w:styleId="Default">
    <w:name w:val="Default"/>
    <w:rsid w:val="00A32BD8"/>
    <w:pPr>
      <w:autoSpaceDE w:val="0"/>
      <w:autoSpaceDN w:val="0"/>
      <w:adjustRightInd w:val="0"/>
      <w:spacing w:after="0" w:line="240" w:lineRule="auto"/>
    </w:pPr>
    <w:rPr>
      <w:rFonts w:ascii="BundesSans Office" w:hAnsi="BundesSans Office" w:cs="BundesSans Office"/>
      <w:color w:val="000000"/>
      <w:sz w:val="24"/>
      <w:szCs w:val="24"/>
    </w:rPr>
  </w:style>
  <w:style w:type="paragraph" w:styleId="berarbeitung">
    <w:name w:val="Revision"/>
    <w:hidden/>
    <w:uiPriority w:val="99"/>
    <w:semiHidden/>
    <w:rsid w:val="00031EFB"/>
    <w:pPr>
      <w:spacing w:after="0" w:line="240" w:lineRule="auto"/>
    </w:pPr>
    <w:rPr>
      <w:rFonts w:ascii="Calibri" w:hAnsi="Calibri"/>
    </w:rPr>
  </w:style>
  <w:style w:type="paragraph" w:styleId="Liste">
    <w:name w:val="List"/>
    <w:basedOn w:val="Standard"/>
    <w:uiPriority w:val="99"/>
    <w:unhideWhenUsed/>
    <w:rsid w:val="00C93780"/>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73707">
      <w:bodyDiv w:val="1"/>
      <w:marLeft w:val="0"/>
      <w:marRight w:val="0"/>
      <w:marTop w:val="0"/>
      <w:marBottom w:val="0"/>
      <w:divBdr>
        <w:top w:val="none" w:sz="0" w:space="0" w:color="auto"/>
        <w:left w:val="none" w:sz="0" w:space="0" w:color="auto"/>
        <w:bottom w:val="none" w:sz="0" w:space="0" w:color="auto"/>
        <w:right w:val="none" w:sz="0" w:space="0" w:color="auto"/>
      </w:divBdr>
    </w:div>
    <w:div w:id="652804133">
      <w:bodyDiv w:val="1"/>
      <w:marLeft w:val="0"/>
      <w:marRight w:val="0"/>
      <w:marTop w:val="0"/>
      <w:marBottom w:val="0"/>
      <w:divBdr>
        <w:top w:val="none" w:sz="0" w:space="0" w:color="auto"/>
        <w:left w:val="none" w:sz="0" w:space="0" w:color="auto"/>
        <w:bottom w:val="none" w:sz="0" w:space="0" w:color="auto"/>
        <w:right w:val="none" w:sz="0" w:space="0" w:color="auto"/>
      </w:divBdr>
    </w:div>
    <w:div w:id="774639988">
      <w:bodyDiv w:val="1"/>
      <w:marLeft w:val="0"/>
      <w:marRight w:val="0"/>
      <w:marTop w:val="0"/>
      <w:marBottom w:val="0"/>
      <w:divBdr>
        <w:top w:val="none" w:sz="0" w:space="0" w:color="auto"/>
        <w:left w:val="none" w:sz="0" w:space="0" w:color="auto"/>
        <w:bottom w:val="none" w:sz="0" w:space="0" w:color="auto"/>
        <w:right w:val="none" w:sz="0" w:space="0" w:color="auto"/>
      </w:divBdr>
    </w:div>
    <w:div w:id="935358464">
      <w:bodyDiv w:val="1"/>
      <w:marLeft w:val="0"/>
      <w:marRight w:val="0"/>
      <w:marTop w:val="0"/>
      <w:marBottom w:val="0"/>
      <w:divBdr>
        <w:top w:val="none" w:sz="0" w:space="0" w:color="auto"/>
        <w:left w:val="none" w:sz="0" w:space="0" w:color="auto"/>
        <w:bottom w:val="none" w:sz="0" w:space="0" w:color="auto"/>
        <w:right w:val="none" w:sz="0" w:space="0" w:color="auto"/>
      </w:divBdr>
      <w:divsChild>
        <w:div w:id="389233908">
          <w:marLeft w:val="0"/>
          <w:marRight w:val="0"/>
          <w:marTop w:val="0"/>
          <w:marBottom w:val="0"/>
          <w:divBdr>
            <w:top w:val="none" w:sz="0" w:space="0" w:color="auto"/>
            <w:left w:val="none" w:sz="0" w:space="0" w:color="auto"/>
            <w:bottom w:val="none" w:sz="0" w:space="0" w:color="auto"/>
            <w:right w:val="none" w:sz="0" w:space="0" w:color="auto"/>
          </w:divBdr>
        </w:div>
        <w:div w:id="2003240629">
          <w:marLeft w:val="240"/>
          <w:marRight w:val="0"/>
          <w:marTop w:val="0"/>
          <w:marBottom w:val="0"/>
          <w:divBdr>
            <w:top w:val="none" w:sz="0" w:space="0" w:color="auto"/>
            <w:left w:val="none" w:sz="0" w:space="0" w:color="auto"/>
            <w:bottom w:val="none" w:sz="0" w:space="0" w:color="auto"/>
            <w:right w:val="none" w:sz="0" w:space="0" w:color="auto"/>
          </w:divBdr>
          <w:divsChild>
            <w:div w:id="1616591772">
              <w:marLeft w:val="0"/>
              <w:marRight w:val="0"/>
              <w:marTop w:val="0"/>
              <w:marBottom w:val="0"/>
              <w:divBdr>
                <w:top w:val="none" w:sz="0" w:space="0" w:color="auto"/>
                <w:left w:val="none" w:sz="0" w:space="0" w:color="auto"/>
                <w:bottom w:val="none" w:sz="0" w:space="0" w:color="auto"/>
                <w:right w:val="none" w:sz="0" w:space="0" w:color="auto"/>
              </w:divBdr>
              <w:divsChild>
                <w:div w:id="36055232">
                  <w:marLeft w:val="0"/>
                  <w:marRight w:val="0"/>
                  <w:marTop w:val="0"/>
                  <w:marBottom w:val="0"/>
                  <w:divBdr>
                    <w:top w:val="none" w:sz="0" w:space="0" w:color="auto"/>
                    <w:left w:val="none" w:sz="0" w:space="0" w:color="auto"/>
                    <w:bottom w:val="none" w:sz="0" w:space="0" w:color="auto"/>
                    <w:right w:val="none" w:sz="0" w:space="0" w:color="auto"/>
                  </w:divBdr>
                </w:div>
                <w:div w:id="1589465466">
                  <w:marLeft w:val="240"/>
                  <w:marRight w:val="0"/>
                  <w:marTop w:val="0"/>
                  <w:marBottom w:val="0"/>
                  <w:divBdr>
                    <w:top w:val="none" w:sz="0" w:space="0" w:color="auto"/>
                    <w:left w:val="none" w:sz="0" w:space="0" w:color="auto"/>
                    <w:bottom w:val="none" w:sz="0" w:space="0" w:color="auto"/>
                    <w:right w:val="none" w:sz="0" w:space="0" w:color="auto"/>
                  </w:divBdr>
                  <w:divsChild>
                    <w:div w:id="1640643617">
                      <w:marLeft w:val="0"/>
                      <w:marRight w:val="0"/>
                      <w:marTop w:val="0"/>
                      <w:marBottom w:val="0"/>
                      <w:divBdr>
                        <w:top w:val="none" w:sz="0" w:space="0" w:color="auto"/>
                        <w:left w:val="none" w:sz="0" w:space="0" w:color="auto"/>
                        <w:bottom w:val="none" w:sz="0" w:space="0" w:color="auto"/>
                        <w:right w:val="none" w:sz="0" w:space="0" w:color="auto"/>
                      </w:divBdr>
                      <w:divsChild>
                        <w:div w:id="1580284560">
                          <w:marLeft w:val="0"/>
                          <w:marRight w:val="0"/>
                          <w:marTop w:val="0"/>
                          <w:marBottom w:val="0"/>
                          <w:divBdr>
                            <w:top w:val="none" w:sz="0" w:space="0" w:color="auto"/>
                            <w:left w:val="none" w:sz="0" w:space="0" w:color="auto"/>
                            <w:bottom w:val="none" w:sz="0" w:space="0" w:color="auto"/>
                            <w:right w:val="none" w:sz="0" w:space="0" w:color="auto"/>
                          </w:divBdr>
                        </w:div>
                        <w:div w:id="204149010">
                          <w:marLeft w:val="240"/>
                          <w:marRight w:val="0"/>
                          <w:marTop w:val="0"/>
                          <w:marBottom w:val="0"/>
                          <w:divBdr>
                            <w:top w:val="none" w:sz="0" w:space="0" w:color="auto"/>
                            <w:left w:val="none" w:sz="0" w:space="0" w:color="auto"/>
                            <w:bottom w:val="none" w:sz="0" w:space="0" w:color="auto"/>
                            <w:right w:val="none" w:sz="0" w:space="0" w:color="auto"/>
                          </w:divBdr>
                          <w:divsChild>
                            <w:div w:id="1975207374">
                              <w:marLeft w:val="0"/>
                              <w:marRight w:val="0"/>
                              <w:marTop w:val="0"/>
                              <w:marBottom w:val="0"/>
                              <w:divBdr>
                                <w:top w:val="none" w:sz="0" w:space="0" w:color="auto"/>
                                <w:left w:val="none" w:sz="0" w:space="0" w:color="auto"/>
                                <w:bottom w:val="none" w:sz="0" w:space="0" w:color="auto"/>
                                <w:right w:val="none" w:sz="0" w:space="0" w:color="auto"/>
                              </w:divBdr>
                              <w:divsChild>
                                <w:div w:id="1009258759">
                                  <w:marLeft w:val="0"/>
                                  <w:marRight w:val="0"/>
                                  <w:marTop w:val="0"/>
                                  <w:marBottom w:val="0"/>
                                  <w:divBdr>
                                    <w:top w:val="none" w:sz="0" w:space="0" w:color="auto"/>
                                    <w:left w:val="none" w:sz="0" w:space="0" w:color="auto"/>
                                    <w:bottom w:val="none" w:sz="0" w:space="0" w:color="auto"/>
                                    <w:right w:val="none" w:sz="0" w:space="0" w:color="auto"/>
                                  </w:divBdr>
                                </w:div>
                                <w:div w:id="2024550504">
                                  <w:marLeft w:val="240"/>
                                  <w:marRight w:val="0"/>
                                  <w:marTop w:val="0"/>
                                  <w:marBottom w:val="0"/>
                                  <w:divBdr>
                                    <w:top w:val="none" w:sz="0" w:space="0" w:color="auto"/>
                                    <w:left w:val="none" w:sz="0" w:space="0" w:color="auto"/>
                                    <w:bottom w:val="none" w:sz="0" w:space="0" w:color="auto"/>
                                    <w:right w:val="none" w:sz="0" w:space="0" w:color="auto"/>
                                  </w:divBdr>
                                  <w:divsChild>
                                    <w:div w:id="519006415">
                                      <w:marLeft w:val="0"/>
                                      <w:marRight w:val="0"/>
                                      <w:marTop w:val="0"/>
                                      <w:marBottom w:val="0"/>
                                      <w:divBdr>
                                        <w:top w:val="none" w:sz="0" w:space="0" w:color="auto"/>
                                        <w:left w:val="none" w:sz="0" w:space="0" w:color="auto"/>
                                        <w:bottom w:val="none" w:sz="0" w:space="0" w:color="auto"/>
                                        <w:right w:val="none" w:sz="0" w:space="0" w:color="auto"/>
                                      </w:divBdr>
                                      <w:divsChild>
                                        <w:div w:id="878665411">
                                          <w:marLeft w:val="0"/>
                                          <w:marRight w:val="0"/>
                                          <w:marTop w:val="0"/>
                                          <w:marBottom w:val="0"/>
                                          <w:divBdr>
                                            <w:top w:val="none" w:sz="0" w:space="0" w:color="auto"/>
                                            <w:left w:val="none" w:sz="0" w:space="0" w:color="auto"/>
                                            <w:bottom w:val="none" w:sz="0" w:space="0" w:color="auto"/>
                                            <w:right w:val="none" w:sz="0" w:space="0" w:color="auto"/>
                                          </w:divBdr>
                                        </w:div>
                                        <w:div w:id="1990741767">
                                          <w:marLeft w:val="240"/>
                                          <w:marRight w:val="0"/>
                                          <w:marTop w:val="0"/>
                                          <w:marBottom w:val="0"/>
                                          <w:divBdr>
                                            <w:top w:val="none" w:sz="0" w:space="0" w:color="auto"/>
                                            <w:left w:val="none" w:sz="0" w:space="0" w:color="auto"/>
                                            <w:bottom w:val="none" w:sz="0" w:space="0" w:color="auto"/>
                                            <w:right w:val="none" w:sz="0" w:space="0" w:color="auto"/>
                                          </w:divBdr>
                                          <w:divsChild>
                                            <w:div w:id="1151944511">
                                              <w:marLeft w:val="0"/>
                                              <w:marRight w:val="0"/>
                                              <w:marTop w:val="0"/>
                                              <w:marBottom w:val="0"/>
                                              <w:divBdr>
                                                <w:top w:val="none" w:sz="0" w:space="0" w:color="auto"/>
                                                <w:left w:val="none" w:sz="0" w:space="0" w:color="auto"/>
                                                <w:bottom w:val="none" w:sz="0" w:space="0" w:color="auto"/>
                                                <w:right w:val="none" w:sz="0" w:space="0" w:color="auto"/>
                                              </w:divBdr>
                                              <w:divsChild>
                                                <w:div w:id="67771297">
                                                  <w:marLeft w:val="0"/>
                                                  <w:marRight w:val="0"/>
                                                  <w:marTop w:val="0"/>
                                                  <w:marBottom w:val="0"/>
                                                  <w:divBdr>
                                                    <w:top w:val="none" w:sz="0" w:space="0" w:color="auto"/>
                                                    <w:left w:val="none" w:sz="0" w:space="0" w:color="auto"/>
                                                    <w:bottom w:val="none" w:sz="0" w:space="0" w:color="auto"/>
                                                    <w:right w:val="none" w:sz="0" w:space="0" w:color="auto"/>
                                                  </w:divBdr>
                                                </w:div>
                                                <w:div w:id="1100444720">
                                                  <w:marLeft w:val="240"/>
                                                  <w:marRight w:val="0"/>
                                                  <w:marTop w:val="0"/>
                                                  <w:marBottom w:val="0"/>
                                                  <w:divBdr>
                                                    <w:top w:val="none" w:sz="0" w:space="0" w:color="auto"/>
                                                    <w:left w:val="none" w:sz="0" w:space="0" w:color="auto"/>
                                                    <w:bottom w:val="none" w:sz="0" w:space="0" w:color="auto"/>
                                                    <w:right w:val="none" w:sz="0" w:space="0" w:color="auto"/>
                                                  </w:divBdr>
                                                  <w:divsChild>
                                                    <w:div w:id="269894185">
                                                      <w:marLeft w:val="0"/>
                                                      <w:marRight w:val="0"/>
                                                      <w:marTop w:val="0"/>
                                                      <w:marBottom w:val="0"/>
                                                      <w:divBdr>
                                                        <w:top w:val="none" w:sz="0" w:space="0" w:color="auto"/>
                                                        <w:left w:val="none" w:sz="0" w:space="0" w:color="auto"/>
                                                        <w:bottom w:val="none" w:sz="0" w:space="0" w:color="auto"/>
                                                        <w:right w:val="none" w:sz="0" w:space="0" w:color="auto"/>
                                                      </w:divBdr>
                                                    </w:div>
                                                  </w:divsChild>
                                                </w:div>
                                                <w:div w:id="2120559237">
                                                  <w:marLeft w:val="0"/>
                                                  <w:marRight w:val="0"/>
                                                  <w:marTop w:val="0"/>
                                                  <w:marBottom w:val="0"/>
                                                  <w:divBdr>
                                                    <w:top w:val="none" w:sz="0" w:space="0" w:color="auto"/>
                                                    <w:left w:val="none" w:sz="0" w:space="0" w:color="auto"/>
                                                    <w:bottom w:val="none" w:sz="0" w:space="0" w:color="auto"/>
                                                    <w:right w:val="none" w:sz="0" w:space="0" w:color="auto"/>
                                                  </w:divBdr>
                                                </w:div>
                                              </w:divsChild>
                                            </w:div>
                                            <w:div w:id="1452821616">
                                              <w:marLeft w:val="0"/>
                                              <w:marRight w:val="0"/>
                                              <w:marTop w:val="0"/>
                                              <w:marBottom w:val="0"/>
                                              <w:divBdr>
                                                <w:top w:val="none" w:sz="0" w:space="0" w:color="auto"/>
                                                <w:left w:val="none" w:sz="0" w:space="0" w:color="auto"/>
                                                <w:bottom w:val="none" w:sz="0" w:space="0" w:color="auto"/>
                                                <w:right w:val="none" w:sz="0" w:space="0" w:color="auto"/>
                                              </w:divBdr>
                                            </w:div>
                                          </w:divsChild>
                                        </w:div>
                                        <w:div w:id="13331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810">
          <w:marLeft w:val="0"/>
          <w:marRight w:val="0"/>
          <w:marTop w:val="0"/>
          <w:marBottom w:val="0"/>
          <w:divBdr>
            <w:top w:val="none" w:sz="0" w:space="0" w:color="auto"/>
            <w:left w:val="none" w:sz="0" w:space="0" w:color="auto"/>
            <w:bottom w:val="none" w:sz="0" w:space="0" w:color="auto"/>
            <w:right w:val="none" w:sz="0" w:space="0" w:color="auto"/>
          </w:divBdr>
        </w:div>
      </w:divsChild>
    </w:div>
    <w:div w:id="953707459">
      <w:bodyDiv w:val="1"/>
      <w:marLeft w:val="0"/>
      <w:marRight w:val="0"/>
      <w:marTop w:val="0"/>
      <w:marBottom w:val="0"/>
      <w:divBdr>
        <w:top w:val="none" w:sz="0" w:space="0" w:color="auto"/>
        <w:left w:val="none" w:sz="0" w:space="0" w:color="auto"/>
        <w:bottom w:val="none" w:sz="0" w:space="0" w:color="auto"/>
        <w:right w:val="none" w:sz="0" w:space="0" w:color="auto"/>
      </w:divBdr>
    </w:div>
    <w:div w:id="1215889999">
      <w:bodyDiv w:val="1"/>
      <w:marLeft w:val="0"/>
      <w:marRight w:val="0"/>
      <w:marTop w:val="0"/>
      <w:marBottom w:val="0"/>
      <w:divBdr>
        <w:top w:val="none" w:sz="0" w:space="0" w:color="auto"/>
        <w:left w:val="none" w:sz="0" w:space="0" w:color="auto"/>
        <w:bottom w:val="none" w:sz="0" w:space="0" w:color="auto"/>
        <w:right w:val="none" w:sz="0" w:space="0" w:color="auto"/>
      </w:divBdr>
    </w:div>
    <w:div w:id="1803038233">
      <w:bodyDiv w:val="1"/>
      <w:marLeft w:val="0"/>
      <w:marRight w:val="0"/>
      <w:marTop w:val="0"/>
      <w:marBottom w:val="0"/>
      <w:divBdr>
        <w:top w:val="none" w:sz="0" w:space="0" w:color="auto"/>
        <w:left w:val="none" w:sz="0" w:space="0" w:color="auto"/>
        <w:bottom w:val="none" w:sz="0" w:space="0" w:color="auto"/>
        <w:right w:val="none" w:sz="0" w:space="0" w:color="auto"/>
      </w:divBdr>
    </w:div>
    <w:div w:id="1828134280">
      <w:bodyDiv w:val="1"/>
      <w:marLeft w:val="0"/>
      <w:marRight w:val="0"/>
      <w:marTop w:val="0"/>
      <w:marBottom w:val="0"/>
      <w:divBdr>
        <w:top w:val="none" w:sz="0" w:space="0" w:color="auto"/>
        <w:left w:val="none" w:sz="0" w:space="0" w:color="auto"/>
        <w:bottom w:val="none" w:sz="0" w:space="0" w:color="auto"/>
        <w:right w:val="none" w:sz="0" w:space="0" w:color="auto"/>
      </w:divBdr>
    </w:div>
    <w:div w:id="2140101107">
      <w:bodyDiv w:val="1"/>
      <w:marLeft w:val="0"/>
      <w:marRight w:val="0"/>
      <w:marTop w:val="0"/>
      <w:marBottom w:val="0"/>
      <w:divBdr>
        <w:top w:val="none" w:sz="0" w:space="0" w:color="auto"/>
        <w:left w:val="none" w:sz="0" w:space="0" w:color="auto"/>
        <w:bottom w:val="none" w:sz="0" w:space="0" w:color="auto"/>
        <w:right w:val="none" w:sz="0" w:space="0" w:color="auto"/>
      </w:divBdr>
      <w:divsChild>
        <w:div w:id="815954272">
          <w:marLeft w:val="0"/>
          <w:marRight w:val="0"/>
          <w:marTop w:val="0"/>
          <w:marBottom w:val="0"/>
          <w:divBdr>
            <w:top w:val="none" w:sz="0" w:space="0" w:color="auto"/>
            <w:left w:val="none" w:sz="0" w:space="0" w:color="auto"/>
            <w:bottom w:val="none" w:sz="0" w:space="0" w:color="auto"/>
            <w:right w:val="none" w:sz="0" w:space="0" w:color="auto"/>
          </w:divBdr>
        </w:div>
        <w:div w:id="73747660">
          <w:marLeft w:val="240"/>
          <w:marRight w:val="0"/>
          <w:marTop w:val="0"/>
          <w:marBottom w:val="0"/>
          <w:divBdr>
            <w:top w:val="none" w:sz="0" w:space="0" w:color="auto"/>
            <w:left w:val="none" w:sz="0" w:space="0" w:color="auto"/>
            <w:bottom w:val="none" w:sz="0" w:space="0" w:color="auto"/>
            <w:right w:val="none" w:sz="0" w:space="0" w:color="auto"/>
          </w:divBdr>
          <w:divsChild>
            <w:div w:id="334066473">
              <w:marLeft w:val="0"/>
              <w:marRight w:val="0"/>
              <w:marTop w:val="0"/>
              <w:marBottom w:val="0"/>
              <w:divBdr>
                <w:top w:val="none" w:sz="0" w:space="0" w:color="auto"/>
                <w:left w:val="none" w:sz="0" w:space="0" w:color="auto"/>
                <w:bottom w:val="none" w:sz="0" w:space="0" w:color="auto"/>
                <w:right w:val="none" w:sz="0" w:space="0" w:color="auto"/>
              </w:divBdr>
              <w:divsChild>
                <w:div w:id="158929397">
                  <w:marLeft w:val="0"/>
                  <w:marRight w:val="0"/>
                  <w:marTop w:val="0"/>
                  <w:marBottom w:val="0"/>
                  <w:divBdr>
                    <w:top w:val="none" w:sz="0" w:space="0" w:color="auto"/>
                    <w:left w:val="none" w:sz="0" w:space="0" w:color="auto"/>
                    <w:bottom w:val="none" w:sz="0" w:space="0" w:color="auto"/>
                    <w:right w:val="none" w:sz="0" w:space="0" w:color="auto"/>
                  </w:divBdr>
                </w:div>
                <w:div w:id="1256284132">
                  <w:marLeft w:val="240"/>
                  <w:marRight w:val="0"/>
                  <w:marTop w:val="0"/>
                  <w:marBottom w:val="0"/>
                  <w:divBdr>
                    <w:top w:val="none" w:sz="0" w:space="0" w:color="auto"/>
                    <w:left w:val="none" w:sz="0" w:space="0" w:color="auto"/>
                    <w:bottom w:val="none" w:sz="0" w:space="0" w:color="auto"/>
                    <w:right w:val="none" w:sz="0" w:space="0" w:color="auto"/>
                  </w:divBdr>
                  <w:divsChild>
                    <w:div w:id="1443453506">
                      <w:marLeft w:val="0"/>
                      <w:marRight w:val="0"/>
                      <w:marTop w:val="0"/>
                      <w:marBottom w:val="0"/>
                      <w:divBdr>
                        <w:top w:val="none" w:sz="0" w:space="0" w:color="auto"/>
                        <w:left w:val="none" w:sz="0" w:space="0" w:color="auto"/>
                        <w:bottom w:val="none" w:sz="0" w:space="0" w:color="auto"/>
                        <w:right w:val="none" w:sz="0" w:space="0" w:color="auto"/>
                      </w:divBdr>
                      <w:divsChild>
                        <w:div w:id="32970825">
                          <w:marLeft w:val="0"/>
                          <w:marRight w:val="0"/>
                          <w:marTop w:val="0"/>
                          <w:marBottom w:val="0"/>
                          <w:divBdr>
                            <w:top w:val="none" w:sz="0" w:space="0" w:color="auto"/>
                            <w:left w:val="none" w:sz="0" w:space="0" w:color="auto"/>
                            <w:bottom w:val="none" w:sz="0" w:space="0" w:color="auto"/>
                            <w:right w:val="none" w:sz="0" w:space="0" w:color="auto"/>
                          </w:divBdr>
                        </w:div>
                        <w:div w:id="994722031">
                          <w:marLeft w:val="240"/>
                          <w:marRight w:val="0"/>
                          <w:marTop w:val="0"/>
                          <w:marBottom w:val="0"/>
                          <w:divBdr>
                            <w:top w:val="none" w:sz="0" w:space="0" w:color="auto"/>
                            <w:left w:val="none" w:sz="0" w:space="0" w:color="auto"/>
                            <w:bottom w:val="none" w:sz="0" w:space="0" w:color="auto"/>
                            <w:right w:val="none" w:sz="0" w:space="0" w:color="auto"/>
                          </w:divBdr>
                          <w:divsChild>
                            <w:div w:id="1114788865">
                              <w:marLeft w:val="0"/>
                              <w:marRight w:val="0"/>
                              <w:marTop w:val="0"/>
                              <w:marBottom w:val="0"/>
                              <w:divBdr>
                                <w:top w:val="none" w:sz="0" w:space="0" w:color="auto"/>
                                <w:left w:val="none" w:sz="0" w:space="0" w:color="auto"/>
                                <w:bottom w:val="none" w:sz="0" w:space="0" w:color="auto"/>
                                <w:right w:val="none" w:sz="0" w:space="0" w:color="auto"/>
                              </w:divBdr>
                              <w:divsChild>
                                <w:div w:id="869072970">
                                  <w:marLeft w:val="0"/>
                                  <w:marRight w:val="0"/>
                                  <w:marTop w:val="0"/>
                                  <w:marBottom w:val="0"/>
                                  <w:divBdr>
                                    <w:top w:val="none" w:sz="0" w:space="0" w:color="auto"/>
                                    <w:left w:val="none" w:sz="0" w:space="0" w:color="auto"/>
                                    <w:bottom w:val="none" w:sz="0" w:space="0" w:color="auto"/>
                                    <w:right w:val="none" w:sz="0" w:space="0" w:color="auto"/>
                                  </w:divBdr>
                                </w:div>
                                <w:div w:id="2059932538">
                                  <w:marLeft w:val="240"/>
                                  <w:marRight w:val="0"/>
                                  <w:marTop w:val="0"/>
                                  <w:marBottom w:val="0"/>
                                  <w:divBdr>
                                    <w:top w:val="none" w:sz="0" w:space="0" w:color="auto"/>
                                    <w:left w:val="none" w:sz="0" w:space="0" w:color="auto"/>
                                    <w:bottom w:val="none" w:sz="0" w:space="0" w:color="auto"/>
                                    <w:right w:val="none" w:sz="0" w:space="0" w:color="auto"/>
                                  </w:divBdr>
                                  <w:divsChild>
                                    <w:div w:id="800344629">
                                      <w:marLeft w:val="0"/>
                                      <w:marRight w:val="0"/>
                                      <w:marTop w:val="0"/>
                                      <w:marBottom w:val="0"/>
                                      <w:divBdr>
                                        <w:top w:val="none" w:sz="0" w:space="0" w:color="auto"/>
                                        <w:left w:val="none" w:sz="0" w:space="0" w:color="auto"/>
                                        <w:bottom w:val="none" w:sz="0" w:space="0" w:color="auto"/>
                                        <w:right w:val="none" w:sz="0" w:space="0" w:color="auto"/>
                                      </w:divBdr>
                                      <w:divsChild>
                                        <w:div w:id="658655370">
                                          <w:marLeft w:val="0"/>
                                          <w:marRight w:val="0"/>
                                          <w:marTop w:val="0"/>
                                          <w:marBottom w:val="0"/>
                                          <w:divBdr>
                                            <w:top w:val="none" w:sz="0" w:space="0" w:color="auto"/>
                                            <w:left w:val="none" w:sz="0" w:space="0" w:color="auto"/>
                                            <w:bottom w:val="none" w:sz="0" w:space="0" w:color="auto"/>
                                            <w:right w:val="none" w:sz="0" w:space="0" w:color="auto"/>
                                          </w:divBdr>
                                        </w:div>
                                        <w:div w:id="1058088022">
                                          <w:marLeft w:val="240"/>
                                          <w:marRight w:val="0"/>
                                          <w:marTop w:val="0"/>
                                          <w:marBottom w:val="0"/>
                                          <w:divBdr>
                                            <w:top w:val="none" w:sz="0" w:space="0" w:color="auto"/>
                                            <w:left w:val="none" w:sz="0" w:space="0" w:color="auto"/>
                                            <w:bottom w:val="none" w:sz="0" w:space="0" w:color="auto"/>
                                            <w:right w:val="none" w:sz="0" w:space="0" w:color="auto"/>
                                          </w:divBdr>
                                          <w:divsChild>
                                            <w:div w:id="766929910">
                                              <w:marLeft w:val="0"/>
                                              <w:marRight w:val="0"/>
                                              <w:marTop w:val="0"/>
                                              <w:marBottom w:val="0"/>
                                              <w:divBdr>
                                                <w:top w:val="none" w:sz="0" w:space="0" w:color="auto"/>
                                                <w:left w:val="none" w:sz="0" w:space="0" w:color="auto"/>
                                                <w:bottom w:val="none" w:sz="0" w:space="0" w:color="auto"/>
                                                <w:right w:val="none" w:sz="0" w:space="0" w:color="auto"/>
                                              </w:divBdr>
                                              <w:divsChild>
                                                <w:div w:id="1985961541">
                                                  <w:marLeft w:val="0"/>
                                                  <w:marRight w:val="0"/>
                                                  <w:marTop w:val="0"/>
                                                  <w:marBottom w:val="0"/>
                                                  <w:divBdr>
                                                    <w:top w:val="none" w:sz="0" w:space="0" w:color="auto"/>
                                                    <w:left w:val="none" w:sz="0" w:space="0" w:color="auto"/>
                                                    <w:bottom w:val="none" w:sz="0" w:space="0" w:color="auto"/>
                                                    <w:right w:val="none" w:sz="0" w:space="0" w:color="auto"/>
                                                  </w:divBdr>
                                                </w:div>
                                                <w:div w:id="1255745505">
                                                  <w:marLeft w:val="240"/>
                                                  <w:marRight w:val="0"/>
                                                  <w:marTop w:val="0"/>
                                                  <w:marBottom w:val="0"/>
                                                  <w:divBdr>
                                                    <w:top w:val="none" w:sz="0" w:space="0" w:color="auto"/>
                                                    <w:left w:val="none" w:sz="0" w:space="0" w:color="auto"/>
                                                    <w:bottom w:val="none" w:sz="0" w:space="0" w:color="auto"/>
                                                    <w:right w:val="none" w:sz="0" w:space="0" w:color="auto"/>
                                                  </w:divBdr>
                                                  <w:divsChild>
                                                    <w:div w:id="507332204">
                                                      <w:marLeft w:val="0"/>
                                                      <w:marRight w:val="0"/>
                                                      <w:marTop w:val="0"/>
                                                      <w:marBottom w:val="0"/>
                                                      <w:divBdr>
                                                        <w:top w:val="none" w:sz="0" w:space="0" w:color="auto"/>
                                                        <w:left w:val="none" w:sz="0" w:space="0" w:color="auto"/>
                                                        <w:bottom w:val="none" w:sz="0" w:space="0" w:color="auto"/>
                                                        <w:right w:val="none" w:sz="0" w:space="0" w:color="auto"/>
                                                      </w:divBdr>
                                                    </w:div>
                                                  </w:divsChild>
                                                </w:div>
                                                <w:div w:id="1932471977">
                                                  <w:marLeft w:val="0"/>
                                                  <w:marRight w:val="0"/>
                                                  <w:marTop w:val="0"/>
                                                  <w:marBottom w:val="0"/>
                                                  <w:divBdr>
                                                    <w:top w:val="none" w:sz="0" w:space="0" w:color="auto"/>
                                                    <w:left w:val="none" w:sz="0" w:space="0" w:color="auto"/>
                                                    <w:bottom w:val="none" w:sz="0" w:space="0" w:color="auto"/>
                                                    <w:right w:val="none" w:sz="0" w:space="0" w:color="auto"/>
                                                  </w:divBdr>
                                                </w:div>
                                              </w:divsChild>
                                            </w:div>
                                            <w:div w:id="1667171767">
                                              <w:marLeft w:val="0"/>
                                              <w:marRight w:val="0"/>
                                              <w:marTop w:val="0"/>
                                              <w:marBottom w:val="0"/>
                                              <w:divBdr>
                                                <w:top w:val="none" w:sz="0" w:space="0" w:color="auto"/>
                                                <w:left w:val="none" w:sz="0" w:space="0" w:color="auto"/>
                                                <w:bottom w:val="none" w:sz="0" w:space="0" w:color="auto"/>
                                                <w:right w:val="none" w:sz="0" w:space="0" w:color="auto"/>
                                              </w:divBdr>
                                            </w:div>
                                          </w:divsChild>
                                        </w:div>
                                        <w:div w:id="3562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PowerPoint_Slide3.sl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PowerPoint_Slide.sldx"/><Relationship Id="rId17" Type="http://schemas.openxmlformats.org/officeDocument/2006/relationships/image" Target="media/image7.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package" Target="embeddings/Microsoft_PowerPoint_Slide2.sldx"/><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28"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PowerPoint_Slide1.sldx"/><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4B576645C146A8A6DFFCFE25652A8B"/>
        <w:category>
          <w:name w:val="Allgemein"/>
          <w:gallery w:val="placeholder"/>
        </w:category>
        <w:types>
          <w:type w:val="bbPlcHdr"/>
        </w:types>
        <w:behaviors>
          <w:behavior w:val="content"/>
        </w:behaviors>
        <w:guid w:val="{D0C58AB5-6BDF-4FA5-8A81-2B067D84CB3D}"/>
      </w:docPartPr>
      <w:docPartBody>
        <w:p w:rsidR="00535ADD" w:rsidRDefault="00671222">
          <w:r w:rsidRPr="00AD3157">
            <w:rPr>
              <w:rStyle w:val="Platzhaltertext"/>
            </w:rPr>
            <w:t>[Titel]</w:t>
          </w:r>
        </w:p>
      </w:docPartBody>
    </w:docPart>
    <w:docPart>
      <w:docPartPr>
        <w:name w:val="189AEEF4E2D94876B2023EEFF6621778"/>
        <w:category>
          <w:name w:val="Allgemein"/>
          <w:gallery w:val="placeholder"/>
        </w:category>
        <w:types>
          <w:type w:val="bbPlcHdr"/>
        </w:types>
        <w:behaviors>
          <w:behavior w:val="content"/>
        </w:behaviors>
        <w:guid w:val="{0DE3F5CB-7266-4646-8257-6F22C25573F6}"/>
      </w:docPartPr>
      <w:docPartBody>
        <w:p w:rsidR="00860AA1" w:rsidRDefault="009338C7" w:rsidP="009338C7">
          <w:pPr>
            <w:pStyle w:val="189AEEF4E2D94876B2023EEFF6621778"/>
          </w:pPr>
          <w:r w:rsidRPr="00BD58DC">
            <w:rPr>
              <w:rStyle w:val="Platzhaltertext"/>
            </w:rPr>
            <w:t>Wählen Sie ein Element aus.</w:t>
          </w:r>
        </w:p>
      </w:docPartBody>
    </w:docPart>
    <w:docPart>
      <w:docPartPr>
        <w:name w:val="AB0140C95F064DD787F29E8FF6A4C8A8"/>
        <w:category>
          <w:name w:val="Allgemein"/>
          <w:gallery w:val="placeholder"/>
        </w:category>
        <w:types>
          <w:type w:val="bbPlcHdr"/>
        </w:types>
        <w:behaviors>
          <w:behavior w:val="content"/>
        </w:behaviors>
        <w:guid w:val="{CE45B7EB-F50C-4B34-9622-565AC56EFA07}"/>
      </w:docPartPr>
      <w:docPartBody>
        <w:p w:rsidR="00B1466A" w:rsidRDefault="00C27CC8" w:rsidP="00C27CC8">
          <w:pPr>
            <w:pStyle w:val="AB0140C95F064DD787F29E8FF6A4C8A8"/>
          </w:pPr>
          <w:r>
            <w:rPr>
              <w:rStyle w:val="Platzhaltertext"/>
            </w:rPr>
            <w:t>Wählen Sie ein Element aus.</w:t>
          </w:r>
        </w:p>
      </w:docPartBody>
    </w:docPart>
    <w:docPart>
      <w:docPartPr>
        <w:name w:val="E7AB48CC0CD84052A17B8A0C4E558B6D"/>
        <w:category>
          <w:name w:val="Allgemein"/>
          <w:gallery w:val="placeholder"/>
        </w:category>
        <w:types>
          <w:type w:val="bbPlcHdr"/>
        </w:types>
        <w:behaviors>
          <w:behavior w:val="content"/>
        </w:behaviors>
        <w:guid w:val="{C3036FA1-8B12-4F51-9795-C8DC0513CA83}"/>
      </w:docPartPr>
      <w:docPartBody>
        <w:p w:rsidR="00B1466A" w:rsidRDefault="00C27CC8" w:rsidP="00C27CC8">
          <w:pPr>
            <w:pStyle w:val="E7AB48CC0CD84052A17B8A0C4E558B6D"/>
          </w:pPr>
          <w:r>
            <w:rPr>
              <w:rStyle w:val="Platzhaltertext"/>
            </w:rPr>
            <w:t>Wählen Sie ein Element aus.</w:t>
          </w:r>
        </w:p>
      </w:docPartBody>
    </w:docPart>
    <w:docPart>
      <w:docPartPr>
        <w:name w:val="99B21F504EAA471B85457E1CB26C43A4"/>
        <w:category>
          <w:name w:val="Allgemein"/>
          <w:gallery w:val="placeholder"/>
        </w:category>
        <w:types>
          <w:type w:val="bbPlcHdr"/>
        </w:types>
        <w:behaviors>
          <w:behavior w:val="content"/>
        </w:behaviors>
        <w:guid w:val="{53F9B5A0-0242-4E53-A005-D075E06B570B}"/>
      </w:docPartPr>
      <w:docPartBody>
        <w:p w:rsidR="00B1466A" w:rsidRDefault="00C27CC8" w:rsidP="00C27CC8">
          <w:pPr>
            <w:pStyle w:val="99B21F504EAA471B85457E1CB26C43A4"/>
          </w:pPr>
          <w:r>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Open Sans">
    <w:altName w:val="Segoe UI"/>
    <w:charset w:val="00"/>
    <w:family w:val="swiss"/>
    <w:pitch w:val="variable"/>
    <w:sig w:usb0="E00002EF" w:usb1="4000205B" w:usb2="00000028"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BundesSerif Office">
    <w:altName w:val="Cambria"/>
    <w:panose1 w:val="02050002050300000203"/>
    <w:charset w:val="00"/>
    <w:family w:val="roman"/>
    <w:pitch w:val="variable"/>
    <w:sig w:usb0="A00000BF" w:usb1="4000206B"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D1"/>
    <w:rsid w:val="000046B4"/>
    <w:rsid w:val="00045FAD"/>
    <w:rsid w:val="00143ED1"/>
    <w:rsid w:val="0016557A"/>
    <w:rsid w:val="00166580"/>
    <w:rsid w:val="001961CB"/>
    <w:rsid w:val="001C7E1F"/>
    <w:rsid w:val="00307335"/>
    <w:rsid w:val="00313174"/>
    <w:rsid w:val="00314D4A"/>
    <w:rsid w:val="003416E4"/>
    <w:rsid w:val="00346E24"/>
    <w:rsid w:val="0039235B"/>
    <w:rsid w:val="003C43A4"/>
    <w:rsid w:val="003D3057"/>
    <w:rsid w:val="00440C15"/>
    <w:rsid w:val="004876B1"/>
    <w:rsid w:val="00493DB1"/>
    <w:rsid w:val="004D31C4"/>
    <w:rsid w:val="004E040D"/>
    <w:rsid w:val="004E11DB"/>
    <w:rsid w:val="005220B7"/>
    <w:rsid w:val="00535ADD"/>
    <w:rsid w:val="005C3CAC"/>
    <w:rsid w:val="006661D1"/>
    <w:rsid w:val="00671222"/>
    <w:rsid w:val="00695447"/>
    <w:rsid w:val="006C0102"/>
    <w:rsid w:val="006D788F"/>
    <w:rsid w:val="007C4F37"/>
    <w:rsid w:val="007E7380"/>
    <w:rsid w:val="008504B9"/>
    <w:rsid w:val="00860AA1"/>
    <w:rsid w:val="0087473D"/>
    <w:rsid w:val="009338C7"/>
    <w:rsid w:val="009605F8"/>
    <w:rsid w:val="009F053E"/>
    <w:rsid w:val="00A82806"/>
    <w:rsid w:val="00AC2FA7"/>
    <w:rsid w:val="00B1466A"/>
    <w:rsid w:val="00B36933"/>
    <w:rsid w:val="00B91C8C"/>
    <w:rsid w:val="00BC0E9C"/>
    <w:rsid w:val="00BC49D9"/>
    <w:rsid w:val="00C27CC8"/>
    <w:rsid w:val="00C66BA3"/>
    <w:rsid w:val="00D23AC7"/>
    <w:rsid w:val="00D3731E"/>
    <w:rsid w:val="00D77156"/>
    <w:rsid w:val="00D80D97"/>
    <w:rsid w:val="00E35800"/>
    <w:rsid w:val="00E763FB"/>
    <w:rsid w:val="00EB7CF5"/>
    <w:rsid w:val="00EC6C4A"/>
    <w:rsid w:val="00EE6552"/>
    <w:rsid w:val="00EF0AA1"/>
    <w:rsid w:val="00FB58FF"/>
    <w:rsid w:val="00FD75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27CC8"/>
  </w:style>
  <w:style w:type="paragraph" w:customStyle="1" w:styleId="189AEEF4E2D94876B2023EEFF6621778">
    <w:name w:val="189AEEF4E2D94876B2023EEFF6621778"/>
    <w:rsid w:val="009338C7"/>
  </w:style>
  <w:style w:type="paragraph" w:customStyle="1" w:styleId="AB0140C95F064DD787F29E8FF6A4C8A8">
    <w:name w:val="AB0140C95F064DD787F29E8FF6A4C8A8"/>
    <w:rsid w:val="00C27CC8"/>
  </w:style>
  <w:style w:type="paragraph" w:customStyle="1" w:styleId="E7AB48CC0CD84052A17B8A0C4E558B6D">
    <w:name w:val="E7AB48CC0CD84052A17B8A0C4E558B6D"/>
    <w:rsid w:val="00C27CC8"/>
  </w:style>
  <w:style w:type="paragraph" w:customStyle="1" w:styleId="99B21F504EAA471B85457E1CB26C43A4">
    <w:name w:val="99B21F504EAA471B85457E1CB26C43A4"/>
    <w:rsid w:val="00C27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BKA">
      <a:dk1>
        <a:sysClr val="windowText" lastClr="000000"/>
      </a:dk1>
      <a:lt1>
        <a:sysClr val="window" lastClr="FFFFFF"/>
      </a:lt1>
      <a:dk2>
        <a:srgbClr val="F9E03A"/>
      </a:dk2>
      <a:lt2>
        <a:srgbClr val="E7E6E6"/>
      </a:lt2>
      <a:accent1>
        <a:srgbClr val="004B76"/>
      </a:accent1>
      <a:accent2>
        <a:srgbClr val="CD5038"/>
      </a:accent2>
      <a:accent3>
        <a:srgbClr val="BEC5C9"/>
      </a:accent3>
      <a:accent4>
        <a:srgbClr val="F7BB3D"/>
      </a:accent4>
      <a:accent5>
        <a:srgbClr val="00818B"/>
      </a:accent5>
      <a:accent6>
        <a:srgbClr val="4CA07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26711-C064-4CB9-870C-EF325F8EE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9917</Words>
  <Characters>62480</Characters>
  <Application>Microsoft Office Word</Application>
  <DocSecurity>0</DocSecurity>
  <Lines>520</Lines>
  <Paragraphs>144</Paragraphs>
  <ScaleCrop>false</ScaleCrop>
  <HeadingPairs>
    <vt:vector size="2" baseType="variant">
      <vt:variant>
        <vt:lpstr>Titel</vt:lpstr>
      </vt:variant>
      <vt:variant>
        <vt:i4>1</vt:i4>
      </vt:variant>
    </vt:vector>
  </HeadingPairs>
  <TitlesOfParts>
    <vt:vector size="1" baseType="lpstr">
      <vt:lpstr>Umsetzungsleitfaden dAPJ-Kommunikation</vt:lpstr>
    </vt:vector>
  </TitlesOfParts>
  <Company>P20</Company>
  <LinksUpToDate>false</LinksUpToDate>
  <CharactersWithSpaces>72253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Umsetzungsleitfaden dAPJ-Kommunikation</dc:title>
  <dc:subject>RT Justiz dAPJ</dc:subject>
  <dc:creator>Christian Rosner</dc:creator>
  <cp:keywords/>
  <dc:description/>
  <cp:lastModifiedBy>Rosner (Extern), Christian</cp:lastModifiedBy>
  <cp:revision>28</cp:revision>
  <cp:lastPrinted>2024-04-26T07:30:00Z</cp:lastPrinted>
  <dcterms:created xsi:type="dcterms:W3CDTF">2024-04-12T16:28:00Z</dcterms:created>
  <dcterms:modified xsi:type="dcterms:W3CDTF">2024-04-26T07:31:00Z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0x010100811A9700C611BA448AB288800A779F17</vt:lpwstr>
  </property>
  <property fmtid="{D5CDD505-2E9C-101B-9397-08002B2CF9AE}" pid="3" name="Version">
    <vt:lpwstr>0.7.1</vt:lpwstr>
  </property>
  <property fmtid="{D5CDD505-2E9C-101B-9397-08002B2CF9AE}" pid="4" name="Stand">
    <vt:filetime>2024-04-26T10:00:00Z</vt:filetime>
  </property>
</Properties>
</file>