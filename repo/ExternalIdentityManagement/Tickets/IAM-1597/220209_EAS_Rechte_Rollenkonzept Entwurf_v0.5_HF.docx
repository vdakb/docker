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2590858"/>
    <w:bookmarkStart w:id="1" w:name="_Toc72591065"/>
    <w:bookmarkStart w:id="2" w:name="_GoBack"/>
    <w:bookmarkEnd w:id="2"/>
    <w:p w14:paraId="4872185B" w14:textId="77777777" w:rsidR="005A32DB" w:rsidRPr="003A73EE" w:rsidRDefault="00725F0C" w:rsidP="00E20D6F">
      <w:pPr>
        <w:pStyle w:val="Aufzhlung"/>
        <w:sectPr w:rsidR="005A32DB" w:rsidRPr="003A73EE" w:rsidSect="00483E43">
          <w:pgSz w:w="11906" w:h="16838"/>
          <w:pgMar w:top="2552" w:right="851" w:bottom="425" w:left="1418" w:header="709" w:footer="709" w:gutter="0"/>
          <w:cols w:space="708"/>
          <w:docGrid w:linePitch="360"/>
        </w:sectPr>
      </w:pPr>
      <w:r>
        <w:rPr>
          <w:noProof/>
          <w:lang w:eastAsia="de-DE"/>
        </w:rPr>
        <mc:AlternateContent>
          <mc:Choice Requires="wps">
            <w:drawing>
              <wp:anchor distT="0" distB="0" distL="114300" distR="114300" simplePos="0" relativeHeight="251660288" behindDoc="0" locked="0" layoutInCell="1" allowOverlap="1" wp14:anchorId="65D79F82" wp14:editId="1C0F2EFF">
                <wp:simplePos x="0" y="0"/>
                <wp:positionH relativeFrom="page">
                  <wp:posOffset>182880</wp:posOffset>
                </wp:positionH>
                <wp:positionV relativeFrom="page">
                  <wp:posOffset>182879</wp:posOffset>
                </wp:positionV>
                <wp:extent cx="7199630" cy="4055165"/>
                <wp:effectExtent l="0" t="0" r="1270" b="254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9630" cy="4055165"/>
                        </a:xfrm>
                        <a:prstGeom prst="rect">
                          <a:avLst/>
                        </a:prstGeom>
                        <a:solidFill>
                          <a:schemeClr val="lt1"/>
                        </a:solidFill>
                        <a:ln w="6350">
                          <a:noFill/>
                        </a:ln>
                      </wps:spPr>
                      <wps:txbx>
                        <w:txbxContent>
                          <w:p w14:paraId="464AEDB3" w14:textId="77777777" w:rsidR="00D0024B" w:rsidRPr="00BF5F3A" w:rsidRDefault="00DE774D" w:rsidP="00794EEB">
                            <w:pPr>
                              <w:pStyle w:val="Titel"/>
                              <w:spacing w:before="2120" w:after="0"/>
                            </w:pPr>
                            <w:sdt>
                              <w:sdtPr>
                                <w:rPr>
                                  <w:b/>
                                </w:rPr>
                                <w:alias w:val="Titel"/>
                                <w:tag w:val=""/>
                                <w:id w:val="-441762772"/>
                                <w:dataBinding w:prefixMappings="xmlns:ns0='http://purl.org/dc/elements/1.1/' xmlns:ns1='http://schemas.openxmlformats.org/package/2006/metadata/core-properties' " w:xpath="/ns1:coreProperties[1]/ns0:title[1]" w:storeItemID="{6C3C8BC8-F283-45AE-878A-BAB7291924A1}"/>
                                <w:text/>
                              </w:sdtPr>
                              <w:sdtEndPr/>
                              <w:sdtContent>
                                <w:r w:rsidR="00D0024B">
                                  <w:rPr>
                                    <w:b/>
                                  </w:rPr>
                                  <w:t>Rechte- und Rollenkonzept (Entwurf)</w:t>
                                </w:r>
                              </w:sdtContent>
                            </w:sdt>
                          </w:p>
                          <w:p w14:paraId="438DC677" w14:textId="62087D54" w:rsidR="00D0024B" w:rsidRPr="00A87230" w:rsidRDefault="00D0024B" w:rsidP="00794EEB">
                            <w:pPr>
                              <w:spacing w:after="140" w:line="600" w:lineRule="atLeast"/>
                              <w:rPr>
                                <w:sz w:val="50"/>
                                <w:szCs w:val="50"/>
                              </w:rPr>
                            </w:pPr>
                            <w:r>
                              <w:rPr>
                                <w:sz w:val="50"/>
                                <w:szCs w:val="50"/>
                              </w:rPr>
                              <w:t>E-Akte in Strafsachen</w:t>
                            </w:r>
                          </w:p>
                          <w:p w14:paraId="3103A649" w14:textId="37D8F730" w:rsidR="00D0024B" w:rsidRPr="00794EEB" w:rsidRDefault="00D0024B" w:rsidP="00794EEB">
                            <w:pPr>
                              <w:rPr>
                                <w:b/>
                                <w:color w:val="000000" w:themeColor="text1"/>
                                <w:sz w:val="32"/>
                                <w:szCs w:val="32"/>
                              </w:rPr>
                            </w:pPr>
                            <w:r w:rsidRPr="00DC1081">
                              <w:rPr>
                                <w:rStyle w:val="BKATitel-Version01fett"/>
                                <w:sz w:val="32"/>
                                <w:szCs w:val="32"/>
                              </w:rPr>
                              <w:t xml:space="preserve">Version </w:t>
                            </w:r>
                            <w:bookmarkStart w:id="3" w:name="Version"/>
                            <w:r w:rsidRPr="00DC1081">
                              <w:rPr>
                                <w:rStyle w:val="BKATitel-Version01fett"/>
                                <w:sz w:val="32"/>
                                <w:szCs w:val="32"/>
                              </w:rPr>
                              <w:t>0</w:t>
                            </w:r>
                            <w:r w:rsidR="00175B28">
                              <w:rPr>
                                <w:rStyle w:val="BKATitel-Version01fett"/>
                                <w:sz w:val="32"/>
                                <w:szCs w:val="32"/>
                              </w:rPr>
                              <w:t>.5</w:t>
                            </w:r>
                            <w:r w:rsidRPr="00DC1081">
                              <w:rPr>
                                <w:rStyle w:val="BKATitel-Version01fett"/>
                                <w:sz w:val="32"/>
                                <w:szCs w:val="32"/>
                              </w:rPr>
                              <w:t xml:space="preserve"> </w:t>
                            </w:r>
                            <w:bookmarkEnd w:id="3"/>
                            <w:r w:rsidRPr="00DC1081">
                              <w:rPr>
                                <w:rStyle w:val="BKATitel-Version01fett"/>
                                <w:sz w:val="32"/>
                                <w:szCs w:val="32"/>
                              </w:rPr>
                              <w:t xml:space="preserve">| </w:t>
                            </w:r>
                            <w:r w:rsidRPr="00DC1081">
                              <w:rPr>
                                <w:sz w:val="32"/>
                                <w:szCs w:val="32"/>
                              </w:rPr>
                              <w:t xml:space="preserve">Stand </w:t>
                            </w:r>
                            <w:r w:rsidR="00175B28">
                              <w:rPr>
                                <w:rStyle w:val="BKATitel-Version01fett"/>
                                <w:sz w:val="32"/>
                                <w:szCs w:val="32"/>
                              </w:rPr>
                              <w:t>09</w:t>
                            </w:r>
                            <w:r w:rsidRPr="00DC1081">
                              <w:rPr>
                                <w:rStyle w:val="BKATitel-Version01fett"/>
                                <w:sz w:val="32"/>
                                <w:szCs w:val="32"/>
                              </w:rPr>
                              <w:t>.</w:t>
                            </w:r>
                            <w:r w:rsidR="00175B28">
                              <w:rPr>
                                <w:rStyle w:val="BKATitel-Version01fett"/>
                                <w:sz w:val="32"/>
                                <w:szCs w:val="32"/>
                              </w:rPr>
                              <w:t>02.2022</w:t>
                            </w:r>
                          </w:p>
                        </w:txbxContent>
                      </wps:txbx>
                      <wps:bodyPr rot="0" spcFirstLastPara="0" vertOverflow="overflow" horzOverflow="overflow" vert="horz" wrap="square" lIns="72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79F82" id="_x0000_t202" coordsize="21600,21600" o:spt="202" path="m,l,21600r21600,l21600,xe">
                <v:stroke joinstyle="miter"/>
                <v:path gradientshapeok="t" o:connecttype="rect"/>
              </v:shapetype>
              <v:shape id="Textfeld 2" o:spid="_x0000_s1026" type="#_x0000_t202" style="position:absolute;left:0;text-align:left;margin-left:14.4pt;margin-top:14.4pt;width:566.9pt;height:31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" fillcolor="white [3201]" stroked="f" strokeweight=".5pt">
                <v:path arrowok="t"/>
                <v:textbox inset="20mm,0,0,0">
                  <w:txbxContent>
                    <w:p w14:paraId="464AEDB3" w14:textId="77777777" w:rsidR="00D0024B" w:rsidRPr="00BF5F3A" w:rsidRDefault="00D0024B" w:rsidP="00794EEB">
                      <w:pPr>
                        <w:pStyle w:val="Titel"/>
                        <w:spacing w:before="2120" w:after="0"/>
                      </w:pPr>
                      <w:sdt>
                        <w:sdtPr>
                          <w:rPr>
                            <w:b/>
                          </w:rPr>
                          <w:alias w:val="Titel"/>
                          <w:tag w:val=""/>
                          <w:id w:val="-441762772"/>
                          <w:dataBinding w:prefixMappings="xmlns:ns0='http://purl.org/dc/elements/1.1/' xmlns:ns1='http://schemas.openxmlformats.org/package/2006/metadata/core-properties' " w:xpath="/ns1:coreProperties[1]/ns0:title[1]" w:storeItemID="{6C3C8BC8-F283-45AE-878A-BAB7291924A1}"/>
                          <w:text/>
                        </w:sdtPr>
                        <w:sdtContent>
                          <w:r>
                            <w:rPr>
                              <w:b/>
                            </w:rPr>
                            <w:t>Rechte- und Rollenkonzept (Entwurf)</w:t>
                          </w:r>
                        </w:sdtContent>
                      </w:sdt>
                    </w:p>
                    <w:p w14:paraId="438DC677" w14:textId="62087D54" w:rsidR="00D0024B" w:rsidRPr="00A87230" w:rsidRDefault="00D0024B" w:rsidP="00794EEB">
                      <w:pPr>
                        <w:spacing w:after="140" w:line="600" w:lineRule="atLeast"/>
                        <w:rPr>
                          <w:sz w:val="50"/>
                          <w:szCs w:val="50"/>
                        </w:rPr>
                      </w:pPr>
                      <w:r>
                        <w:rPr>
                          <w:sz w:val="50"/>
                          <w:szCs w:val="50"/>
                        </w:rPr>
                        <w:t>E-Akte in Strafsachen</w:t>
                      </w:r>
                    </w:p>
                    <w:p w14:paraId="3103A649" w14:textId="37D8F730" w:rsidR="00D0024B" w:rsidRPr="00794EEB" w:rsidRDefault="00D0024B" w:rsidP="00794EEB">
                      <w:pPr>
                        <w:rPr>
                          <w:b/>
                          <w:color w:val="000000" w:themeColor="text1"/>
                          <w:sz w:val="32"/>
                          <w:szCs w:val="32"/>
                        </w:rPr>
                      </w:pPr>
                      <w:r w:rsidRPr="00DC1081">
                        <w:rPr>
                          <w:rStyle w:val="BKATitel-Version01fett"/>
                          <w:sz w:val="32"/>
                          <w:szCs w:val="32"/>
                        </w:rPr>
                        <w:t xml:space="preserve">Version </w:t>
                      </w:r>
                      <w:bookmarkStart w:id="3" w:name="Version"/>
                      <w:r w:rsidRPr="00DC1081">
                        <w:rPr>
                          <w:rStyle w:val="BKATitel-Version01fett"/>
                          <w:sz w:val="32"/>
                          <w:szCs w:val="32"/>
                        </w:rPr>
                        <w:t>0</w:t>
                      </w:r>
                      <w:r w:rsidR="00175B28">
                        <w:rPr>
                          <w:rStyle w:val="BKATitel-Version01fett"/>
                          <w:sz w:val="32"/>
                          <w:szCs w:val="32"/>
                        </w:rPr>
                        <w:t>.5</w:t>
                      </w:r>
                      <w:r w:rsidRPr="00DC1081">
                        <w:rPr>
                          <w:rStyle w:val="BKATitel-Version01fett"/>
                          <w:sz w:val="32"/>
                          <w:szCs w:val="32"/>
                        </w:rPr>
                        <w:t xml:space="preserve"> </w:t>
                      </w:r>
                      <w:bookmarkEnd w:id="3"/>
                      <w:r w:rsidRPr="00DC1081">
                        <w:rPr>
                          <w:rStyle w:val="BKATitel-Version01fett"/>
                          <w:sz w:val="32"/>
                          <w:szCs w:val="32"/>
                        </w:rPr>
                        <w:t xml:space="preserve">| </w:t>
                      </w:r>
                      <w:r w:rsidRPr="00DC1081">
                        <w:rPr>
                          <w:sz w:val="32"/>
                          <w:szCs w:val="32"/>
                        </w:rPr>
                        <w:t xml:space="preserve">Stand </w:t>
                      </w:r>
                      <w:r w:rsidR="00175B28">
                        <w:rPr>
                          <w:rStyle w:val="BKATitel-Version01fett"/>
                          <w:sz w:val="32"/>
                          <w:szCs w:val="32"/>
                        </w:rPr>
                        <w:t>09</w:t>
                      </w:r>
                      <w:r w:rsidRPr="00DC1081">
                        <w:rPr>
                          <w:rStyle w:val="BKATitel-Version01fett"/>
                          <w:sz w:val="32"/>
                          <w:szCs w:val="32"/>
                        </w:rPr>
                        <w:t>.</w:t>
                      </w:r>
                      <w:r w:rsidR="00175B28">
                        <w:rPr>
                          <w:rStyle w:val="BKATitel-Version01fett"/>
                          <w:sz w:val="32"/>
                          <w:szCs w:val="32"/>
                        </w:rPr>
                        <w:t>02.2022</w:t>
                      </w:r>
                    </w:p>
                  </w:txbxContent>
                </v:textbox>
                <w10:wrap anchorx="page" anchory="page"/>
              </v:shape>
            </w:pict>
          </mc:Fallback>
        </mc:AlternateContent>
      </w:r>
      <w:r>
        <w:rPr>
          <w:noProof/>
          <w:lang w:eastAsia="de-DE"/>
        </w:rPr>
        <mc:AlternateContent>
          <mc:Choice Requires="wps">
            <w:drawing>
              <wp:anchor distT="0" distB="0" distL="114300" distR="114300" simplePos="0" relativeHeight="251701248" behindDoc="0" locked="1" layoutInCell="1" allowOverlap="1" wp14:anchorId="0D8AAE47" wp14:editId="1C4C91C4">
                <wp:simplePos x="0" y="0"/>
                <wp:positionH relativeFrom="page">
                  <wp:posOffset>4320540</wp:posOffset>
                </wp:positionH>
                <wp:positionV relativeFrom="page">
                  <wp:posOffset>324485</wp:posOffset>
                </wp:positionV>
                <wp:extent cx="2555875" cy="1167765"/>
                <wp:effectExtent l="0" t="0" r="0" b="0"/>
                <wp:wrapNone/>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5875" cy="1167765"/>
                        </a:xfrm>
                        <a:prstGeom prst="rect">
                          <a:avLst/>
                        </a:prstGeom>
                        <a:solidFill>
                          <a:sysClr val="window" lastClr="FFFFFF"/>
                        </a:solidFill>
                        <a:ln w="6350">
                          <a:noFill/>
                        </a:ln>
                      </wps:spPr>
                      <wps:txbx>
                        <w:txbxContent>
                          <w:p w14:paraId="02E40A90" w14:textId="77777777" w:rsidR="00D0024B" w:rsidRDefault="00D0024B" w:rsidP="0090364C">
                            <w:r w:rsidRPr="0090364C">
                              <w:rPr>
                                <w:noProof/>
                                <w:lang w:eastAsia="de-DE"/>
                              </w:rPr>
                              <w:drawing>
                                <wp:inline distT="0" distB="0" distL="0" distR="0" wp14:anchorId="5F11AFD4" wp14:editId="44934EED">
                                  <wp:extent cx="1979930" cy="3810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9930" cy="381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AE47" id="Textfeld 24" o:spid="_x0000_s1027" type="#_x0000_t202" style="position:absolute;left:0;text-align:left;margin-left:340.2pt;margin-top:25.55pt;width:201.25pt;height:91.9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" fillcolor="window" stroked="f" strokeweight=".5pt">
                <v:path arrowok="t"/>
                <v:textbox inset="0,0,0,0">
                  <w:txbxContent>
                    <w:p w14:paraId="02E40A90" w14:textId="77777777" w:rsidR="00D0024B" w:rsidRDefault="00D0024B" w:rsidP="0090364C">
                      <w:r w:rsidRPr="0090364C">
                        <w:rPr>
                          <w:noProof/>
                          <w:lang w:eastAsia="de-DE"/>
                        </w:rPr>
                        <w:drawing>
                          <wp:inline distT="0" distB="0" distL="0" distR="0" wp14:anchorId="5F11AFD4" wp14:editId="44934EED">
                            <wp:extent cx="1979930" cy="3810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9930" cy="381000"/>
                                    </a:xfrm>
                                    <a:prstGeom prst="rect">
                                      <a:avLst/>
                                    </a:prstGeom>
                                    <a:noFill/>
                                    <a:ln>
                                      <a:noFill/>
                                    </a:ln>
                                  </pic:spPr>
                                </pic:pic>
                              </a:graphicData>
                            </a:graphic>
                          </wp:inline>
                        </w:drawing>
                      </w:r>
                    </w:p>
                  </w:txbxContent>
                </v:textbox>
                <w10:wrap anchorx="page" anchory="page"/>
                <w10:anchorlock/>
              </v:shape>
            </w:pict>
          </mc:Fallback>
        </mc:AlternateContent>
      </w:r>
      <w:r>
        <w:rPr>
          <w:noProof/>
          <w:lang w:eastAsia="de-DE"/>
        </w:rPr>
        <mc:AlternateContent>
          <mc:Choice Requires="wps">
            <w:drawing>
              <wp:anchor distT="0" distB="0" distL="114300" distR="114300" simplePos="0" relativeHeight="251699200" behindDoc="0" locked="1" layoutInCell="1" allowOverlap="1" wp14:anchorId="4080D9FB" wp14:editId="2A373A7E">
                <wp:simplePos x="0" y="0"/>
                <wp:positionH relativeFrom="page">
                  <wp:posOffset>5220970</wp:posOffset>
                </wp:positionH>
                <wp:positionV relativeFrom="page">
                  <wp:posOffset>1000760</wp:posOffset>
                </wp:positionV>
                <wp:extent cx="899795" cy="262890"/>
                <wp:effectExtent l="0" t="0" r="0" b="0"/>
                <wp:wrapNone/>
                <wp:docPr id="18"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795" cy="262890"/>
                        </a:xfrm>
                        <a:prstGeom prst="rect">
                          <a:avLst/>
                        </a:prstGeom>
                        <a:solidFill>
                          <a:sysClr val="window" lastClr="FFFFFF"/>
                        </a:solidFill>
                        <a:ln w="6350">
                          <a:noFill/>
                        </a:ln>
                      </wps:spPr>
                      <wps:txbx>
                        <w:txbxContent>
                          <w:p w14:paraId="230142C9" w14:textId="77777777" w:rsidR="00D0024B" w:rsidRDefault="00D0024B" w:rsidP="00297A5E">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D9FB" id="Textfeld 18" o:spid="_x0000_s1028" type="#_x0000_t202" style="position:absolute;left:0;text-align:left;margin-left:411.1pt;margin-top:78.8pt;width:70.85pt;height:20.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" fillcolor="window" stroked="f" strokeweight=".5pt">
                <v:path arrowok="t"/>
                <v:textbox inset="0,0,0,0">
                  <w:txbxContent>
                    <w:p w14:paraId="230142C9" w14:textId="77777777" w:rsidR="00D0024B" w:rsidRDefault="00D0024B" w:rsidP="00297A5E">
                      <w:pPr>
                        <w:jc w:val="right"/>
                      </w:pPr>
                    </w:p>
                  </w:txbxContent>
                </v:textbox>
                <w10:wrap anchorx="page" anchory="page"/>
                <w10:anchorlock/>
              </v:shape>
            </w:pict>
          </mc:Fallback>
        </mc:AlternateContent>
      </w:r>
      <w:r>
        <w:rPr>
          <w:noProof/>
          <w:lang w:eastAsia="de-DE"/>
        </w:rPr>
        <mc:AlternateContent>
          <mc:Choice Requires="wps">
            <w:drawing>
              <wp:anchor distT="0" distB="0" distL="114300" distR="114300" simplePos="0" relativeHeight="251685888" behindDoc="0" locked="1" layoutInCell="1" allowOverlap="1" wp14:anchorId="23CBB21E" wp14:editId="587CE12B">
                <wp:simplePos x="0" y="0"/>
                <wp:positionH relativeFrom="page">
                  <wp:posOffset>6120765</wp:posOffset>
                </wp:positionH>
                <wp:positionV relativeFrom="page">
                  <wp:posOffset>1000125</wp:posOffset>
                </wp:positionV>
                <wp:extent cx="899795" cy="262890"/>
                <wp:effectExtent l="0" t="0" r="0" b="0"/>
                <wp:wrapNone/>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795" cy="262890"/>
                        </a:xfrm>
                        <a:prstGeom prst="rect">
                          <a:avLst/>
                        </a:prstGeom>
                        <a:solidFill>
                          <a:schemeClr val="lt1"/>
                        </a:solidFill>
                        <a:ln w="6350">
                          <a:noFill/>
                        </a:ln>
                      </wps:spPr>
                      <wps:txbx>
                        <w:txbxContent>
                          <w:p w14:paraId="7D9090CA" w14:textId="77777777" w:rsidR="00D0024B" w:rsidRDefault="00D0024B" w:rsidP="00297A5E">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BB21E" id="Textfeld 22" o:spid="_x0000_s1029" type="#_x0000_t202" style="position:absolute;left:0;text-align:left;margin-left:481.95pt;margin-top:78.75pt;width:70.85pt;height:20.7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" fillcolor="white [3201]" stroked="f" strokeweight=".5pt">
                <v:path arrowok="t"/>
                <v:textbox inset="0,0,0,0">
                  <w:txbxContent>
                    <w:p w14:paraId="7D9090CA" w14:textId="77777777" w:rsidR="00D0024B" w:rsidRDefault="00D0024B" w:rsidP="00297A5E">
                      <w:pPr>
                        <w:jc w:val="right"/>
                      </w:pPr>
                    </w:p>
                  </w:txbxContent>
                </v:textbox>
                <w10:wrap anchorx="page" anchory="page"/>
                <w10:anchorlock/>
              </v:shape>
            </w:pict>
          </mc:Fallback>
        </mc:AlternateContent>
      </w:r>
      <w:r w:rsidR="00021EC0" w:rsidRPr="003A73EE">
        <w:rPr>
          <w:noProof/>
          <w:lang w:eastAsia="de-DE"/>
        </w:rPr>
        <w:drawing>
          <wp:anchor distT="0" distB="0" distL="114300" distR="114300" simplePos="0" relativeHeight="251659264" behindDoc="0" locked="1" layoutInCell="1" allowOverlap="1" wp14:anchorId="49D71845" wp14:editId="5BCAED40">
            <wp:simplePos x="0" y="0"/>
            <wp:positionH relativeFrom="page">
              <wp:posOffset>-19050</wp:posOffset>
            </wp:positionH>
            <wp:positionV relativeFrom="page">
              <wp:posOffset>0</wp:posOffset>
            </wp:positionV>
            <wp:extent cx="7658100" cy="10687050"/>
            <wp:effectExtent l="19050" t="0" r="0" b="0"/>
            <wp:wrapThrough wrapText="bothSides">
              <wp:wrapPolygon edited="0">
                <wp:start x="-54" y="0"/>
                <wp:lineTo x="-54" y="21561"/>
                <wp:lineTo x="21600" y="21561"/>
                <wp:lineTo x="21600" y="0"/>
                <wp:lineTo x="-54" y="0"/>
              </wp:wrapPolygon>
            </wp:wrapThrough>
            <wp:docPr id="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alphaModFix/>
                      <a:extLst>
                        <a:ext uri="{28A0092B-C50C-407E-A947-70E740481C1C}">
                          <a14:useLocalDpi xmlns:a14="http://schemas.microsoft.com/office/drawing/2010/main" val="0"/>
                        </a:ext>
                      </a:extLst>
                    </a:blip>
                    <a:stretch>
                      <a:fillRect/>
                    </a:stretch>
                  </pic:blipFill>
                  <pic:spPr>
                    <a:xfrm>
                      <a:off x="0" y="0"/>
                      <a:ext cx="7658100" cy="10687050"/>
                    </a:xfrm>
                    <a:prstGeom prst="rect">
                      <a:avLst/>
                    </a:prstGeom>
                  </pic:spPr>
                </pic:pic>
              </a:graphicData>
            </a:graphic>
          </wp:anchor>
        </w:drawing>
      </w:r>
      <w:r w:rsidR="00BE78C2" w:rsidRPr="003A73EE">
        <w:rPr>
          <w:noProof/>
          <w:lang w:eastAsia="de-DE"/>
        </w:rPr>
        <w:drawing>
          <wp:anchor distT="0" distB="0" distL="114300" distR="114300" simplePos="0" relativeHeight="251697152" behindDoc="1" locked="0" layoutInCell="1" allowOverlap="1" wp14:anchorId="12FC9675" wp14:editId="7F24B0AF">
            <wp:simplePos x="0" y="0"/>
            <wp:positionH relativeFrom="column">
              <wp:posOffset>0</wp:posOffset>
            </wp:positionH>
            <wp:positionV relativeFrom="page">
              <wp:posOffset>9973310</wp:posOffset>
            </wp:positionV>
            <wp:extent cx="3787200" cy="360000"/>
            <wp:effectExtent l="0" t="0" r="0" b="2540"/>
            <wp:wrapThrough wrapText="bothSides">
              <wp:wrapPolygon edited="0">
                <wp:start x="0" y="0"/>
                <wp:lineTo x="0" y="20608"/>
                <wp:lineTo x="4998" y="20608"/>
                <wp:lineTo x="21404" y="14883"/>
                <wp:lineTo x="21404" y="5724"/>
                <wp:lineTo x="4998" y="0"/>
                <wp:lineTo x="0" y="0"/>
              </wp:wrapPolygon>
            </wp:wrapThrough>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200" cy="360000"/>
                    </a:xfrm>
                    <a:prstGeom prst="rect">
                      <a:avLst/>
                    </a:prstGeom>
                    <a:noFill/>
                    <a:ln>
                      <a:noFill/>
                    </a:ln>
                  </pic:spPr>
                </pic:pic>
              </a:graphicData>
            </a:graphic>
          </wp:anchor>
        </w:drawing>
      </w:r>
      <w:bookmarkEnd w:id="0"/>
      <w:bookmarkEnd w:id="1"/>
    </w:p>
    <w:tbl>
      <w:tblPr>
        <w:tblW w:w="5000" w:type="pct"/>
        <w:tblBorders>
          <w:top w:val="single" w:sz="4" w:space="0" w:color="auto"/>
          <w:bottom w:val="single" w:sz="4" w:space="0" w:color="auto"/>
          <w:insideH w:val="single" w:sz="4" w:space="0" w:color="auto"/>
        </w:tblBorders>
        <w:tblCellMar>
          <w:top w:w="57" w:type="dxa"/>
          <w:left w:w="57" w:type="dxa"/>
          <w:bottom w:w="113" w:type="dxa"/>
          <w:right w:w="57" w:type="dxa"/>
        </w:tblCellMar>
        <w:tblLook w:val="0420" w:firstRow="1" w:lastRow="0" w:firstColumn="0" w:lastColumn="0" w:noHBand="0" w:noVBand="1"/>
      </w:tblPr>
      <w:tblGrid>
        <w:gridCol w:w="1272"/>
        <w:gridCol w:w="1419"/>
        <w:gridCol w:w="697"/>
        <w:gridCol w:w="1143"/>
        <w:gridCol w:w="288"/>
        <w:gridCol w:w="918"/>
        <w:gridCol w:w="473"/>
        <w:gridCol w:w="1125"/>
        <w:gridCol w:w="307"/>
        <w:gridCol w:w="1419"/>
        <w:gridCol w:w="9"/>
      </w:tblGrid>
      <w:tr w:rsidR="00E72825" w:rsidRPr="003A73EE" w14:paraId="66161DA6" w14:textId="77777777" w:rsidTr="00E72825">
        <w:trPr>
          <w:trHeight w:val="227"/>
        </w:trPr>
        <w:tc>
          <w:tcPr>
            <w:tcW w:w="5000" w:type="pct"/>
            <w:gridSpan w:val="11"/>
            <w:tcBorders>
              <w:top w:val="nil"/>
              <w:left w:val="nil"/>
              <w:bottom w:val="nil"/>
              <w:right w:val="nil"/>
            </w:tcBorders>
            <w:shd w:val="clear" w:color="auto" w:fill="004B76"/>
            <w:hideMark/>
          </w:tcPr>
          <w:p w14:paraId="5C1D2B61" w14:textId="77777777" w:rsidR="00E72825" w:rsidRPr="003A73EE" w:rsidRDefault="00E72825">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color w:val="FFFFFF"/>
                <w:lang w:eastAsia="zh-CN"/>
              </w:rPr>
              <w:lastRenderedPageBreak/>
              <w:t>Dokumenteninformation</w:t>
            </w:r>
          </w:p>
        </w:tc>
      </w:tr>
      <w:tr w:rsidR="00794EEB" w:rsidRPr="003A73EE" w14:paraId="6A6A30AE" w14:textId="77777777" w:rsidTr="00175B28">
        <w:trPr>
          <w:trHeight w:val="227"/>
        </w:trPr>
        <w:tc>
          <w:tcPr>
            <w:tcW w:w="1868" w:type="pct"/>
            <w:gridSpan w:val="3"/>
            <w:tcBorders>
              <w:top w:val="single" w:sz="4" w:space="0" w:color="auto"/>
              <w:left w:val="nil"/>
              <w:bottom w:val="single" w:sz="4" w:space="0" w:color="auto"/>
              <w:right w:val="nil"/>
            </w:tcBorders>
            <w:hideMark/>
          </w:tcPr>
          <w:p w14:paraId="797C5B58"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Programm</w:t>
            </w:r>
          </w:p>
        </w:tc>
        <w:tc>
          <w:tcPr>
            <w:tcW w:w="3132" w:type="pct"/>
            <w:gridSpan w:val="8"/>
            <w:tcBorders>
              <w:top w:val="single" w:sz="4" w:space="0" w:color="auto"/>
              <w:left w:val="nil"/>
              <w:bottom w:val="single" w:sz="4" w:space="0" w:color="auto"/>
              <w:right w:val="nil"/>
            </w:tcBorders>
            <w:hideMark/>
          </w:tcPr>
          <w:p w14:paraId="32C92A58"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Polizei 20</w:t>
            </w:r>
            <w:r>
              <w:rPr>
                <w:rFonts w:asciiTheme="minorHAnsi" w:eastAsia="SimSun" w:hAnsiTheme="minorHAnsi" w:cstheme="minorHAnsi"/>
                <w:bCs/>
                <w:lang w:eastAsia="zh-CN"/>
              </w:rPr>
              <w:t>/</w:t>
            </w:r>
            <w:r w:rsidRPr="003A73EE">
              <w:rPr>
                <w:rFonts w:asciiTheme="minorHAnsi" w:eastAsia="SimSun" w:hAnsiTheme="minorHAnsi" w:cstheme="minorHAnsi"/>
                <w:bCs/>
                <w:lang w:eastAsia="zh-CN"/>
              </w:rPr>
              <w:t>20</w:t>
            </w:r>
          </w:p>
        </w:tc>
      </w:tr>
      <w:tr w:rsidR="00794EEB" w:rsidRPr="003A73EE" w14:paraId="7B2E053D" w14:textId="77777777" w:rsidTr="00175B28">
        <w:trPr>
          <w:trHeight w:val="227"/>
        </w:trPr>
        <w:tc>
          <w:tcPr>
            <w:tcW w:w="1868" w:type="pct"/>
            <w:gridSpan w:val="3"/>
            <w:tcBorders>
              <w:top w:val="nil"/>
              <w:left w:val="nil"/>
              <w:bottom w:val="nil"/>
              <w:right w:val="nil"/>
            </w:tcBorders>
            <w:hideMark/>
          </w:tcPr>
          <w:p w14:paraId="06DA84B1"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Programmleiter</w:t>
            </w:r>
          </w:p>
        </w:tc>
        <w:tc>
          <w:tcPr>
            <w:tcW w:w="3132" w:type="pct"/>
            <w:gridSpan w:val="8"/>
            <w:tcBorders>
              <w:top w:val="nil"/>
              <w:left w:val="nil"/>
              <w:bottom w:val="nil"/>
              <w:right w:val="nil"/>
            </w:tcBorders>
            <w:hideMark/>
          </w:tcPr>
          <w:p w14:paraId="082128FC"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Holger Gadorosi</w:t>
            </w:r>
          </w:p>
        </w:tc>
      </w:tr>
      <w:tr w:rsidR="00794EEB" w:rsidRPr="003A73EE" w14:paraId="3902C76B" w14:textId="77777777" w:rsidTr="00175B28">
        <w:trPr>
          <w:trHeight w:val="227"/>
        </w:trPr>
        <w:tc>
          <w:tcPr>
            <w:tcW w:w="1868" w:type="pct"/>
            <w:gridSpan w:val="3"/>
            <w:tcBorders>
              <w:top w:val="single" w:sz="4" w:space="0" w:color="auto"/>
              <w:left w:val="nil"/>
              <w:bottom w:val="single" w:sz="4" w:space="0" w:color="auto"/>
              <w:right w:val="nil"/>
            </w:tcBorders>
            <w:hideMark/>
          </w:tcPr>
          <w:p w14:paraId="2F8BF01E"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Projektleiter/Verantwortlicher</w:t>
            </w:r>
          </w:p>
        </w:tc>
        <w:tc>
          <w:tcPr>
            <w:tcW w:w="3132" w:type="pct"/>
            <w:gridSpan w:val="8"/>
            <w:tcBorders>
              <w:top w:val="single" w:sz="4" w:space="0" w:color="auto"/>
              <w:left w:val="nil"/>
              <w:bottom w:val="single" w:sz="4" w:space="0" w:color="auto"/>
              <w:right w:val="nil"/>
            </w:tcBorders>
            <w:hideMark/>
          </w:tcPr>
          <w:p w14:paraId="26878B96" w14:textId="77777777" w:rsidR="00794EEB" w:rsidRPr="003A73EE" w:rsidRDefault="00794EEB" w:rsidP="00794EEB">
            <w:pPr>
              <w:spacing w:after="0"/>
              <w:rPr>
                <w:rFonts w:asciiTheme="minorHAnsi" w:eastAsia="SimSun" w:hAnsiTheme="minorHAnsi" w:cstheme="minorHAnsi"/>
                <w:bCs/>
                <w:lang w:eastAsia="zh-CN"/>
              </w:rPr>
            </w:pPr>
            <w:r>
              <w:rPr>
                <w:rFonts w:asciiTheme="minorHAnsi" w:eastAsia="SimSun" w:hAnsiTheme="minorHAnsi" w:cstheme="minorHAnsi"/>
                <w:bCs/>
                <w:lang w:eastAsia="zh-CN"/>
              </w:rPr>
              <w:t>Hendrik Flohr</w:t>
            </w:r>
          </w:p>
        </w:tc>
      </w:tr>
      <w:tr w:rsidR="00794EEB" w:rsidRPr="003A73EE" w14:paraId="46FEF405" w14:textId="77777777" w:rsidTr="00175B28">
        <w:trPr>
          <w:trHeight w:val="227"/>
        </w:trPr>
        <w:tc>
          <w:tcPr>
            <w:tcW w:w="1868" w:type="pct"/>
            <w:gridSpan w:val="3"/>
            <w:tcBorders>
              <w:top w:val="nil"/>
              <w:left w:val="nil"/>
              <w:bottom w:val="nil"/>
              <w:right w:val="nil"/>
            </w:tcBorders>
            <w:hideMark/>
          </w:tcPr>
          <w:p w14:paraId="3AA92A1D"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Dokumententitel</w:t>
            </w:r>
          </w:p>
        </w:tc>
        <w:sdt>
          <w:sdtPr>
            <w:rPr>
              <w:rFonts w:asciiTheme="minorHAnsi" w:eastAsia="SimSun" w:hAnsiTheme="minorHAnsi" w:cstheme="minorHAnsi"/>
              <w:bCs/>
              <w:lang w:eastAsia="zh-CN"/>
            </w:rPr>
            <w:alias w:val="Titel"/>
            <w:id w:val="1702588612"/>
            <w:placeholder>
              <w:docPart w:val="1E5A8C9FB3C5435ABF9E3BBCAAB48A77"/>
            </w:placeholder>
            <w:dataBinding w:prefixMappings="xmlns:ns0='http://purl.org/dc/elements/1.1/' xmlns:ns1='http://schemas.openxmlformats.org/package/2006/metadata/core-properties' " w:xpath="/ns1:coreProperties[1]/ns0:title[1]" w:storeItemID="{6C3C8BC8-F283-45AE-878A-BAB7291924A1}"/>
            <w:text/>
          </w:sdtPr>
          <w:sdtEndPr/>
          <w:sdtContent>
            <w:tc>
              <w:tcPr>
                <w:tcW w:w="3132" w:type="pct"/>
                <w:gridSpan w:val="8"/>
                <w:tcBorders>
                  <w:top w:val="nil"/>
                  <w:left w:val="nil"/>
                  <w:bottom w:val="nil"/>
                  <w:right w:val="nil"/>
                </w:tcBorders>
                <w:hideMark/>
              </w:tcPr>
              <w:p w14:paraId="06C17700" w14:textId="77777777" w:rsidR="00794EEB" w:rsidRPr="003A73EE" w:rsidRDefault="00794EEB" w:rsidP="00794EEB">
                <w:pPr>
                  <w:spacing w:after="0"/>
                  <w:rPr>
                    <w:rFonts w:asciiTheme="minorHAnsi" w:eastAsia="SimSun" w:hAnsiTheme="minorHAnsi" w:cstheme="minorHAnsi"/>
                    <w:bCs/>
                    <w:lang w:eastAsia="zh-CN"/>
                  </w:rPr>
                </w:pPr>
                <w:r>
                  <w:rPr>
                    <w:rFonts w:asciiTheme="minorHAnsi" w:eastAsia="SimSun" w:hAnsiTheme="minorHAnsi" w:cstheme="minorHAnsi"/>
                    <w:bCs/>
                    <w:lang w:eastAsia="zh-CN"/>
                  </w:rPr>
                  <w:t>Rechte- und Rollenkonzept (Entwurf)</w:t>
                </w:r>
              </w:p>
            </w:tc>
          </w:sdtContent>
        </w:sdt>
      </w:tr>
      <w:tr w:rsidR="00794EEB" w:rsidRPr="003A73EE" w14:paraId="1E1462FD" w14:textId="77777777" w:rsidTr="00175B28">
        <w:trPr>
          <w:trHeight w:val="227"/>
        </w:trPr>
        <w:tc>
          <w:tcPr>
            <w:tcW w:w="1868" w:type="pct"/>
            <w:gridSpan w:val="3"/>
            <w:tcBorders>
              <w:top w:val="single" w:sz="4" w:space="0" w:color="auto"/>
              <w:left w:val="nil"/>
              <w:bottom w:val="single" w:sz="4" w:space="0" w:color="auto"/>
              <w:right w:val="nil"/>
            </w:tcBorders>
            <w:hideMark/>
          </w:tcPr>
          <w:p w14:paraId="3DE4466C"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Version</w:t>
            </w:r>
          </w:p>
        </w:tc>
        <w:tc>
          <w:tcPr>
            <w:tcW w:w="3132" w:type="pct"/>
            <w:gridSpan w:val="8"/>
            <w:tcBorders>
              <w:top w:val="single" w:sz="4" w:space="0" w:color="auto"/>
              <w:left w:val="nil"/>
              <w:bottom w:val="single" w:sz="4" w:space="0" w:color="auto"/>
              <w:right w:val="nil"/>
            </w:tcBorders>
            <w:hideMark/>
          </w:tcPr>
          <w:p w14:paraId="796E7892" w14:textId="3FEF8D49" w:rsidR="00794EEB" w:rsidRPr="003A73EE" w:rsidRDefault="009B2162" w:rsidP="008D2DE1">
            <w:pPr>
              <w:spacing w:after="0"/>
              <w:rPr>
                <w:rFonts w:asciiTheme="minorHAnsi" w:eastAsia="SimSun" w:hAnsiTheme="minorHAnsi" w:cstheme="minorHAnsi"/>
                <w:bCs/>
                <w:lang w:eastAsia="zh-CN"/>
              </w:rPr>
            </w:pPr>
            <w:r>
              <w:t>0.</w:t>
            </w:r>
            <w:r w:rsidR="00175B28">
              <w:t>5</w:t>
            </w:r>
          </w:p>
        </w:tc>
      </w:tr>
      <w:tr w:rsidR="00794EEB" w:rsidRPr="003A73EE" w14:paraId="741BCAED" w14:textId="77777777" w:rsidTr="00175B28">
        <w:trPr>
          <w:trHeight w:val="227"/>
        </w:trPr>
        <w:tc>
          <w:tcPr>
            <w:tcW w:w="1868" w:type="pct"/>
            <w:gridSpan w:val="3"/>
            <w:tcBorders>
              <w:top w:val="nil"/>
              <w:left w:val="nil"/>
              <w:bottom w:val="nil"/>
              <w:right w:val="nil"/>
            </w:tcBorders>
            <w:hideMark/>
          </w:tcPr>
          <w:p w14:paraId="0F2657C2"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Erstellt am</w:t>
            </w:r>
          </w:p>
          <w:p w14:paraId="4D016AC4"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Erstellt von</w:t>
            </w:r>
          </w:p>
        </w:tc>
        <w:tc>
          <w:tcPr>
            <w:tcW w:w="3132" w:type="pct"/>
            <w:gridSpan w:val="8"/>
            <w:tcBorders>
              <w:top w:val="nil"/>
              <w:left w:val="nil"/>
              <w:bottom w:val="nil"/>
              <w:right w:val="nil"/>
            </w:tcBorders>
            <w:hideMark/>
          </w:tcPr>
          <w:p w14:paraId="4A69D15F" w14:textId="77777777" w:rsidR="00794EEB" w:rsidRPr="003A73EE" w:rsidRDefault="00794EEB" w:rsidP="00794EEB">
            <w:pPr>
              <w:spacing w:after="0"/>
              <w:rPr>
                <w:rFonts w:asciiTheme="minorHAnsi" w:eastAsia="SimSun" w:hAnsiTheme="minorHAnsi" w:cstheme="minorHAnsi"/>
                <w:bCs/>
                <w:lang w:eastAsia="zh-CN"/>
              </w:rPr>
            </w:pPr>
            <w:r>
              <w:rPr>
                <w:rFonts w:asciiTheme="minorHAnsi" w:eastAsia="SimSun" w:hAnsiTheme="minorHAnsi" w:cstheme="minorHAnsi"/>
                <w:bCs/>
                <w:lang w:eastAsia="zh-CN"/>
              </w:rPr>
              <w:t>25.08.2021</w:t>
            </w:r>
          </w:p>
          <w:p w14:paraId="58920021" w14:textId="0D396997" w:rsidR="00794EEB" w:rsidRPr="003A73EE" w:rsidRDefault="00794EEB" w:rsidP="00794EEB">
            <w:pPr>
              <w:spacing w:after="0"/>
              <w:rPr>
                <w:rFonts w:asciiTheme="minorHAnsi" w:eastAsia="SimSun" w:hAnsiTheme="minorHAnsi" w:cstheme="minorHAnsi"/>
                <w:bCs/>
                <w:lang w:eastAsia="zh-CN"/>
              </w:rPr>
            </w:pPr>
            <w:del w:id="4" w:author="Kopp, Laura" w:date="2022-02-09T11:38:00Z">
              <w:r w:rsidDel="000C7C57">
                <w:rPr>
                  <w:rFonts w:asciiTheme="minorHAnsi" w:eastAsia="SimSun" w:hAnsiTheme="minorHAnsi" w:cstheme="minorHAnsi"/>
                  <w:bCs/>
                  <w:lang w:eastAsia="zh-CN"/>
                </w:rPr>
                <w:delText>Franziska Jurga und Christian Kisch</w:delText>
              </w:r>
            </w:del>
            <w:ins w:id="5" w:author="Kopp, Laura" w:date="2022-02-09T11:38:00Z">
              <w:r w:rsidR="000C7C57">
                <w:rPr>
                  <w:rFonts w:asciiTheme="minorHAnsi" w:eastAsia="SimSun" w:hAnsiTheme="minorHAnsi" w:cstheme="minorHAnsi"/>
                  <w:bCs/>
                  <w:lang w:eastAsia="zh-CN"/>
                </w:rPr>
                <w:t>Zentrales Projektteam (ZPT)</w:t>
              </w:r>
            </w:ins>
          </w:p>
        </w:tc>
      </w:tr>
      <w:tr w:rsidR="00794EEB" w:rsidRPr="003A73EE" w14:paraId="44ACD5CC" w14:textId="77777777" w:rsidTr="00175B28">
        <w:trPr>
          <w:trHeight w:val="227"/>
        </w:trPr>
        <w:tc>
          <w:tcPr>
            <w:tcW w:w="1868" w:type="pct"/>
            <w:gridSpan w:val="3"/>
            <w:tcBorders>
              <w:top w:val="single" w:sz="4" w:space="0" w:color="auto"/>
              <w:left w:val="nil"/>
              <w:bottom w:val="single" w:sz="4" w:space="0" w:color="auto"/>
              <w:right w:val="nil"/>
            </w:tcBorders>
            <w:hideMark/>
          </w:tcPr>
          <w:p w14:paraId="6944D73D"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Zuletzt bearbeitet am</w:t>
            </w:r>
          </w:p>
          <w:p w14:paraId="110223CB"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Zuletzt bearbeitet von</w:t>
            </w:r>
          </w:p>
        </w:tc>
        <w:tc>
          <w:tcPr>
            <w:tcW w:w="3132" w:type="pct"/>
            <w:gridSpan w:val="8"/>
            <w:tcBorders>
              <w:top w:val="single" w:sz="4" w:space="0" w:color="auto"/>
              <w:left w:val="nil"/>
              <w:bottom w:val="single" w:sz="4" w:space="0" w:color="auto"/>
              <w:right w:val="nil"/>
            </w:tcBorders>
            <w:hideMark/>
          </w:tcPr>
          <w:p w14:paraId="1A23D40D" w14:textId="5773D2DF" w:rsidR="00794EEB" w:rsidRPr="003A73EE" w:rsidRDefault="003A46EB" w:rsidP="00794EEB">
            <w:pPr>
              <w:spacing w:after="0"/>
              <w:rPr>
                <w:rFonts w:asciiTheme="minorHAnsi" w:eastAsia="SimSun" w:hAnsiTheme="minorHAnsi" w:cstheme="minorHAnsi"/>
                <w:bCs/>
                <w:lang w:eastAsia="zh-CN"/>
              </w:rPr>
            </w:pPr>
            <w:r>
              <w:rPr>
                <w:rFonts w:asciiTheme="minorHAnsi" w:eastAsia="SimSun" w:hAnsiTheme="minorHAnsi" w:cstheme="minorHAnsi"/>
                <w:bCs/>
                <w:lang w:eastAsia="zh-CN"/>
              </w:rPr>
              <w:t>0</w:t>
            </w:r>
            <w:ins w:id="6" w:author="Kopp, Laura" w:date="2022-02-09T11:38:00Z">
              <w:r w:rsidR="000C7C57">
                <w:rPr>
                  <w:rFonts w:asciiTheme="minorHAnsi" w:eastAsia="SimSun" w:hAnsiTheme="minorHAnsi" w:cstheme="minorHAnsi"/>
                  <w:bCs/>
                  <w:lang w:eastAsia="zh-CN"/>
                </w:rPr>
                <w:t>9</w:t>
              </w:r>
            </w:ins>
            <w:del w:id="7" w:author="Kopp, Laura" w:date="2022-02-09T11:38:00Z">
              <w:r w:rsidDel="000C7C57">
                <w:rPr>
                  <w:rFonts w:asciiTheme="minorHAnsi" w:eastAsia="SimSun" w:hAnsiTheme="minorHAnsi" w:cstheme="minorHAnsi"/>
                  <w:bCs/>
                  <w:lang w:eastAsia="zh-CN"/>
                </w:rPr>
                <w:delText>6</w:delText>
              </w:r>
            </w:del>
            <w:r>
              <w:rPr>
                <w:rFonts w:asciiTheme="minorHAnsi" w:eastAsia="SimSun" w:hAnsiTheme="minorHAnsi" w:cstheme="minorHAnsi"/>
                <w:bCs/>
                <w:lang w:eastAsia="zh-CN"/>
              </w:rPr>
              <w:t>.0</w:t>
            </w:r>
            <w:ins w:id="8" w:author="Kopp, Laura" w:date="2022-02-09T11:38:00Z">
              <w:r w:rsidR="000C7C57">
                <w:rPr>
                  <w:rFonts w:asciiTheme="minorHAnsi" w:eastAsia="SimSun" w:hAnsiTheme="minorHAnsi" w:cstheme="minorHAnsi"/>
                  <w:bCs/>
                  <w:lang w:eastAsia="zh-CN"/>
                </w:rPr>
                <w:t>2</w:t>
              </w:r>
            </w:ins>
            <w:del w:id="9" w:author="Kopp, Laura" w:date="2022-02-09T11:38:00Z">
              <w:r w:rsidDel="000C7C57">
                <w:rPr>
                  <w:rFonts w:asciiTheme="minorHAnsi" w:eastAsia="SimSun" w:hAnsiTheme="minorHAnsi" w:cstheme="minorHAnsi"/>
                  <w:bCs/>
                  <w:lang w:eastAsia="zh-CN"/>
                </w:rPr>
                <w:delText>1</w:delText>
              </w:r>
            </w:del>
            <w:r>
              <w:rPr>
                <w:rFonts w:asciiTheme="minorHAnsi" w:eastAsia="SimSun" w:hAnsiTheme="minorHAnsi" w:cstheme="minorHAnsi"/>
                <w:bCs/>
                <w:lang w:eastAsia="zh-CN"/>
              </w:rPr>
              <w:t>.2022</w:t>
            </w:r>
          </w:p>
          <w:p w14:paraId="6B8ABE21" w14:textId="77777777" w:rsidR="00794EEB" w:rsidRPr="003A73EE" w:rsidRDefault="00794EEB" w:rsidP="00794EEB">
            <w:pPr>
              <w:spacing w:after="0"/>
              <w:rPr>
                <w:rFonts w:asciiTheme="minorHAnsi" w:eastAsia="SimSun" w:hAnsiTheme="minorHAnsi" w:cstheme="minorHAnsi"/>
                <w:bCs/>
                <w:lang w:eastAsia="zh-CN"/>
              </w:rPr>
            </w:pPr>
            <w:r>
              <w:rPr>
                <w:rFonts w:asciiTheme="minorHAnsi" w:eastAsia="SimSun" w:hAnsiTheme="minorHAnsi" w:cstheme="minorHAnsi"/>
                <w:bCs/>
                <w:lang w:eastAsia="zh-CN"/>
              </w:rPr>
              <w:t>Zentrales Projektteam (ZPT) EAS</w:t>
            </w:r>
          </w:p>
        </w:tc>
      </w:tr>
      <w:tr w:rsidR="00794EEB" w:rsidRPr="003A73EE" w14:paraId="19B52E0A" w14:textId="77777777" w:rsidTr="00175B28">
        <w:trPr>
          <w:trHeight w:val="227"/>
        </w:trPr>
        <w:tc>
          <w:tcPr>
            <w:tcW w:w="1868" w:type="pct"/>
            <w:gridSpan w:val="3"/>
            <w:tcBorders>
              <w:top w:val="nil"/>
              <w:left w:val="nil"/>
              <w:bottom w:val="nil"/>
              <w:right w:val="nil"/>
            </w:tcBorders>
            <w:hideMark/>
          </w:tcPr>
          <w:p w14:paraId="3592DCD6"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Status</w:t>
            </w:r>
          </w:p>
        </w:tc>
        <w:tc>
          <w:tcPr>
            <w:tcW w:w="789" w:type="pct"/>
            <w:gridSpan w:val="2"/>
            <w:tcBorders>
              <w:top w:val="nil"/>
              <w:left w:val="nil"/>
              <w:bottom w:val="nil"/>
              <w:right w:val="nil"/>
            </w:tcBorders>
            <w:hideMark/>
          </w:tcPr>
          <w:p w14:paraId="5E2EBC88"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In Bearbeitung</w:t>
            </w:r>
          </w:p>
          <w:p w14:paraId="42038F7D"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&lt;</w:t>
            </w:r>
            <w:r w:rsidRPr="003A73EE">
              <w:rPr>
                <w:rFonts w:asciiTheme="minorHAnsi" w:eastAsia="SimSun" w:hAnsiTheme="minorHAnsi" w:cstheme="minorHAnsi"/>
                <w:b/>
                <w:lang w:eastAsia="zh-CN"/>
              </w:rPr>
              <w:t>X</w:t>
            </w:r>
            <w:r w:rsidRPr="003A73EE">
              <w:rPr>
                <w:rFonts w:asciiTheme="minorHAnsi" w:eastAsia="SimSun" w:hAnsiTheme="minorHAnsi" w:cstheme="minorHAnsi"/>
                <w:lang w:eastAsia="zh-CN"/>
              </w:rPr>
              <w:t>&gt;</w:t>
            </w:r>
          </w:p>
        </w:tc>
        <w:tc>
          <w:tcPr>
            <w:tcW w:w="767" w:type="pct"/>
            <w:gridSpan w:val="2"/>
            <w:tcBorders>
              <w:top w:val="nil"/>
              <w:left w:val="nil"/>
              <w:bottom w:val="nil"/>
              <w:right w:val="nil"/>
            </w:tcBorders>
            <w:hideMark/>
          </w:tcPr>
          <w:p w14:paraId="1DA47F56"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Status</w:t>
            </w:r>
          </w:p>
        </w:tc>
        <w:tc>
          <w:tcPr>
            <w:tcW w:w="789" w:type="pct"/>
            <w:gridSpan w:val="2"/>
            <w:tcBorders>
              <w:top w:val="nil"/>
              <w:left w:val="nil"/>
              <w:bottom w:val="nil"/>
              <w:right w:val="nil"/>
            </w:tcBorders>
            <w:hideMark/>
          </w:tcPr>
          <w:p w14:paraId="4AB5C050"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In Bearbeitung</w:t>
            </w:r>
          </w:p>
          <w:p w14:paraId="399F8E23" w14:textId="77777777" w:rsidR="00794EEB" w:rsidRPr="003A73EE" w:rsidRDefault="00794EEB" w:rsidP="00794EEB">
            <w:pPr>
              <w:spacing w:after="0"/>
              <w:rPr>
                <w:rFonts w:asciiTheme="minorHAnsi" w:eastAsia="SimSun" w:hAnsiTheme="minorHAnsi" w:cstheme="minorHAnsi"/>
                <w:bCs/>
                <w:lang w:eastAsia="zh-CN"/>
              </w:rPr>
            </w:pPr>
            <w:r w:rsidRPr="003A73EE">
              <w:rPr>
                <w:rFonts w:asciiTheme="minorHAnsi" w:eastAsia="SimSun" w:hAnsiTheme="minorHAnsi" w:cstheme="minorHAnsi"/>
                <w:bCs/>
                <w:lang w:eastAsia="zh-CN"/>
              </w:rPr>
              <w:t>&lt;</w:t>
            </w:r>
            <w:r w:rsidRPr="003A73EE">
              <w:rPr>
                <w:rFonts w:asciiTheme="minorHAnsi" w:eastAsia="SimSun" w:hAnsiTheme="minorHAnsi" w:cstheme="minorHAnsi"/>
                <w:b/>
                <w:lang w:eastAsia="zh-CN"/>
              </w:rPr>
              <w:t>X</w:t>
            </w:r>
            <w:r w:rsidRPr="003A73EE">
              <w:rPr>
                <w:rFonts w:asciiTheme="minorHAnsi" w:eastAsia="SimSun" w:hAnsiTheme="minorHAnsi" w:cstheme="minorHAnsi"/>
                <w:lang w:eastAsia="zh-CN"/>
              </w:rPr>
              <w:t>&gt;</w:t>
            </w:r>
          </w:p>
        </w:tc>
        <w:tc>
          <w:tcPr>
            <w:tcW w:w="787" w:type="pct"/>
            <w:gridSpan w:val="2"/>
            <w:tcBorders>
              <w:top w:val="nil"/>
              <w:left w:val="nil"/>
              <w:bottom w:val="nil"/>
              <w:right w:val="nil"/>
            </w:tcBorders>
            <w:hideMark/>
          </w:tcPr>
          <w:p w14:paraId="391C9CB9" w14:textId="77777777" w:rsidR="00794EEB" w:rsidRPr="003A73EE" w:rsidRDefault="00794EEB" w:rsidP="00794EEB">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Status</w:t>
            </w:r>
          </w:p>
        </w:tc>
      </w:tr>
      <w:tr w:rsidR="00E72825" w:rsidRPr="003A73EE" w14:paraId="5233041D" w14:textId="77777777" w:rsidTr="00E72825">
        <w:tc>
          <w:tcPr>
            <w:tcW w:w="5000" w:type="pct"/>
            <w:gridSpan w:val="11"/>
            <w:tcBorders>
              <w:top w:val="nil"/>
              <w:left w:val="nil"/>
              <w:bottom w:val="single" w:sz="4" w:space="0" w:color="auto"/>
              <w:right w:val="nil"/>
            </w:tcBorders>
            <w:shd w:val="clear" w:color="auto" w:fill="004B76"/>
            <w:hideMark/>
          </w:tcPr>
          <w:p w14:paraId="56B3FE63" w14:textId="77777777" w:rsidR="00E72825" w:rsidRPr="003A73EE" w:rsidRDefault="00E72825">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color w:val="FFFFFF"/>
                <w:lang w:eastAsia="zh-CN"/>
              </w:rPr>
              <w:t>Vorprüfung des Dokumentes</w:t>
            </w:r>
          </w:p>
        </w:tc>
      </w:tr>
      <w:tr w:rsidR="00794EEB" w:rsidRPr="003A73EE" w14:paraId="1F958D5C" w14:textId="77777777" w:rsidTr="00175B28">
        <w:trPr>
          <w:trHeight w:val="349"/>
        </w:trPr>
        <w:tc>
          <w:tcPr>
            <w:tcW w:w="3163" w:type="pct"/>
            <w:gridSpan w:val="6"/>
            <w:tcBorders>
              <w:top w:val="single" w:sz="4" w:space="0" w:color="auto"/>
              <w:left w:val="nil"/>
              <w:bottom w:val="single" w:sz="4" w:space="0" w:color="auto"/>
              <w:right w:val="nil"/>
            </w:tcBorders>
            <w:hideMark/>
          </w:tcPr>
          <w:p w14:paraId="0A31B8CF"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lang w:eastAsia="zh-CN"/>
              </w:rPr>
              <w:t>Fachliche Prüfung</w:t>
            </w:r>
            <w:r w:rsidRPr="003A73EE">
              <w:rPr>
                <w:rFonts w:asciiTheme="minorHAnsi" w:eastAsia="SimSun" w:hAnsiTheme="minorHAnsi" w:cstheme="minorHAnsi"/>
                <w:lang w:eastAsia="zh-CN"/>
              </w:rPr>
              <w:t xml:space="preserve"> (Fachlichkeit)</w:t>
            </w:r>
          </w:p>
        </w:tc>
        <w:tc>
          <w:tcPr>
            <w:tcW w:w="881" w:type="pct"/>
            <w:gridSpan w:val="2"/>
            <w:tcBorders>
              <w:top w:val="single" w:sz="4" w:space="0" w:color="auto"/>
              <w:left w:val="nil"/>
              <w:bottom w:val="single" w:sz="4" w:space="0" w:color="auto"/>
              <w:right w:val="nil"/>
            </w:tcBorders>
            <w:hideMark/>
          </w:tcPr>
          <w:p w14:paraId="308BA2BC" w14:textId="77777777" w:rsidR="00794EEB" w:rsidRPr="003A73EE" w:rsidRDefault="00794EEB" w:rsidP="00794EEB">
            <w:pPr>
              <w:spacing w:after="0"/>
              <w:rPr>
                <w:rFonts w:asciiTheme="minorHAnsi" w:eastAsia="SimSun" w:hAnsiTheme="minorHAnsi" w:cstheme="minorHAnsi"/>
                <w:b/>
                <w:lang w:eastAsia="zh-CN"/>
              </w:rPr>
            </w:pPr>
            <w:r w:rsidRPr="003A73EE">
              <w:rPr>
                <w:rFonts w:asciiTheme="minorHAnsi" w:eastAsia="SimSun" w:hAnsiTheme="minorHAnsi" w:cstheme="minorHAnsi"/>
                <w:lang w:eastAsia="zh-CN"/>
              </w:rPr>
              <w:t>Vorgelegt &lt;</w:t>
            </w:r>
            <w:r>
              <w:rPr>
                <w:rFonts w:asciiTheme="minorHAnsi" w:eastAsia="SimSun" w:hAnsiTheme="minorHAnsi" w:cstheme="minorHAnsi"/>
                <w:lang w:eastAsia="zh-CN"/>
              </w:rPr>
              <w:t xml:space="preserve"> X</w:t>
            </w:r>
            <w:r w:rsidRPr="003A73EE">
              <w:rPr>
                <w:rFonts w:asciiTheme="minorHAnsi" w:eastAsia="SimSun" w:hAnsiTheme="minorHAnsi" w:cstheme="minorHAnsi"/>
                <w:lang w:eastAsia="zh-CN"/>
              </w:rPr>
              <w:t xml:space="preserve"> &gt;</w:t>
            </w:r>
          </w:p>
        </w:tc>
        <w:tc>
          <w:tcPr>
            <w:tcW w:w="956" w:type="pct"/>
            <w:gridSpan w:val="3"/>
            <w:tcBorders>
              <w:top w:val="single" w:sz="4" w:space="0" w:color="auto"/>
              <w:left w:val="nil"/>
              <w:bottom w:val="single" w:sz="4" w:space="0" w:color="auto"/>
              <w:right w:val="nil"/>
            </w:tcBorders>
            <w:hideMark/>
          </w:tcPr>
          <w:p w14:paraId="77EECF59" w14:textId="77777777" w:rsidR="00794EEB" w:rsidRPr="003A73EE" w:rsidRDefault="00794EEB" w:rsidP="00794EEB">
            <w:pPr>
              <w:spacing w:after="0"/>
              <w:rPr>
                <w:rFonts w:asciiTheme="minorHAnsi" w:eastAsia="SimSun" w:hAnsiTheme="minorHAnsi" w:cstheme="minorHAnsi"/>
                <w:b/>
                <w:lang w:eastAsia="zh-CN"/>
              </w:rPr>
            </w:pPr>
            <w:r w:rsidRPr="003A73EE">
              <w:rPr>
                <w:rFonts w:asciiTheme="minorHAnsi" w:eastAsia="SimSun" w:hAnsiTheme="minorHAnsi" w:cstheme="minorHAnsi"/>
                <w:lang w:eastAsia="zh-CN"/>
              </w:rPr>
              <w:t>Freigegeben &lt; &gt;</w:t>
            </w:r>
          </w:p>
        </w:tc>
      </w:tr>
      <w:tr w:rsidR="00794EEB" w:rsidRPr="003A73EE" w14:paraId="3A033EC5" w14:textId="77777777" w:rsidTr="00175B28">
        <w:trPr>
          <w:trHeight w:val="347"/>
        </w:trPr>
        <w:tc>
          <w:tcPr>
            <w:tcW w:w="3163" w:type="pct"/>
            <w:gridSpan w:val="6"/>
            <w:tcBorders>
              <w:top w:val="single" w:sz="4" w:space="0" w:color="auto"/>
              <w:left w:val="nil"/>
              <w:bottom w:val="single" w:sz="4" w:space="0" w:color="auto"/>
              <w:right w:val="nil"/>
            </w:tcBorders>
            <w:hideMark/>
          </w:tcPr>
          <w:p w14:paraId="475CB7FF"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lang w:eastAsia="zh-CN"/>
              </w:rPr>
              <w:t>Technische Prüfung</w:t>
            </w:r>
            <w:r w:rsidRPr="003A73EE">
              <w:rPr>
                <w:rFonts w:asciiTheme="minorHAnsi" w:eastAsia="SimSun" w:hAnsiTheme="minorHAnsi" w:cstheme="minorHAnsi"/>
                <w:lang w:eastAsia="zh-CN"/>
              </w:rPr>
              <w:t xml:space="preserve"> (Technik)</w:t>
            </w:r>
          </w:p>
        </w:tc>
        <w:tc>
          <w:tcPr>
            <w:tcW w:w="881" w:type="pct"/>
            <w:gridSpan w:val="2"/>
            <w:tcBorders>
              <w:top w:val="single" w:sz="4" w:space="0" w:color="auto"/>
              <w:left w:val="nil"/>
              <w:bottom w:val="single" w:sz="4" w:space="0" w:color="auto"/>
              <w:right w:val="nil"/>
            </w:tcBorders>
            <w:hideMark/>
          </w:tcPr>
          <w:p w14:paraId="4B0B869B"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lang w:eastAsia="zh-CN"/>
              </w:rPr>
              <w:t xml:space="preserve">Vorgelegt &lt; </w:t>
            </w:r>
            <w:r>
              <w:rPr>
                <w:rFonts w:asciiTheme="minorHAnsi" w:eastAsia="SimSun" w:hAnsiTheme="minorHAnsi" w:cstheme="minorHAnsi"/>
                <w:lang w:eastAsia="zh-CN"/>
              </w:rPr>
              <w:t xml:space="preserve">X </w:t>
            </w:r>
            <w:r w:rsidRPr="003A73EE">
              <w:rPr>
                <w:rFonts w:asciiTheme="minorHAnsi" w:eastAsia="SimSun" w:hAnsiTheme="minorHAnsi" w:cstheme="minorHAnsi"/>
                <w:lang w:eastAsia="zh-CN"/>
              </w:rPr>
              <w:t>&gt;</w:t>
            </w:r>
          </w:p>
        </w:tc>
        <w:tc>
          <w:tcPr>
            <w:tcW w:w="956" w:type="pct"/>
            <w:gridSpan w:val="3"/>
            <w:tcBorders>
              <w:top w:val="single" w:sz="4" w:space="0" w:color="auto"/>
              <w:left w:val="nil"/>
              <w:bottom w:val="single" w:sz="4" w:space="0" w:color="auto"/>
              <w:right w:val="nil"/>
            </w:tcBorders>
            <w:hideMark/>
          </w:tcPr>
          <w:p w14:paraId="1437C167"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lang w:eastAsia="zh-CN"/>
              </w:rPr>
              <w:t>Freigegeben &lt; &gt;</w:t>
            </w:r>
          </w:p>
        </w:tc>
      </w:tr>
      <w:tr w:rsidR="00794EEB" w:rsidRPr="003A73EE" w14:paraId="4F63FD32" w14:textId="77777777" w:rsidTr="00175B28">
        <w:trPr>
          <w:trHeight w:val="347"/>
        </w:trPr>
        <w:tc>
          <w:tcPr>
            <w:tcW w:w="3163" w:type="pct"/>
            <w:gridSpan w:val="6"/>
            <w:tcBorders>
              <w:top w:val="single" w:sz="4" w:space="0" w:color="auto"/>
              <w:left w:val="nil"/>
              <w:bottom w:val="single" w:sz="4" w:space="0" w:color="auto"/>
              <w:right w:val="nil"/>
            </w:tcBorders>
            <w:hideMark/>
          </w:tcPr>
          <w:p w14:paraId="298BE7CE"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lang w:eastAsia="zh-CN"/>
              </w:rPr>
              <w:t>Methodische Prüfung</w:t>
            </w:r>
            <w:r w:rsidRPr="003A73EE">
              <w:rPr>
                <w:rFonts w:asciiTheme="minorHAnsi" w:eastAsia="SimSun" w:hAnsiTheme="minorHAnsi" w:cstheme="minorHAnsi"/>
                <w:lang w:eastAsia="zh-CN"/>
              </w:rPr>
              <w:t xml:space="preserve"> (Projektkoordination)</w:t>
            </w:r>
          </w:p>
        </w:tc>
        <w:tc>
          <w:tcPr>
            <w:tcW w:w="881" w:type="pct"/>
            <w:gridSpan w:val="2"/>
            <w:tcBorders>
              <w:top w:val="single" w:sz="4" w:space="0" w:color="auto"/>
              <w:left w:val="nil"/>
              <w:bottom w:val="single" w:sz="4" w:space="0" w:color="auto"/>
              <w:right w:val="nil"/>
            </w:tcBorders>
            <w:hideMark/>
          </w:tcPr>
          <w:p w14:paraId="77489450"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lang w:eastAsia="zh-CN"/>
              </w:rPr>
              <w:t xml:space="preserve">Vorgelegt &lt; </w:t>
            </w:r>
            <w:r>
              <w:rPr>
                <w:rFonts w:asciiTheme="minorHAnsi" w:eastAsia="SimSun" w:hAnsiTheme="minorHAnsi" w:cstheme="minorHAnsi"/>
                <w:lang w:eastAsia="zh-CN"/>
              </w:rPr>
              <w:t xml:space="preserve">X </w:t>
            </w:r>
            <w:r w:rsidRPr="003A73EE">
              <w:rPr>
                <w:rFonts w:asciiTheme="minorHAnsi" w:eastAsia="SimSun" w:hAnsiTheme="minorHAnsi" w:cstheme="minorHAnsi"/>
                <w:lang w:eastAsia="zh-CN"/>
              </w:rPr>
              <w:t>&gt;</w:t>
            </w:r>
          </w:p>
        </w:tc>
        <w:tc>
          <w:tcPr>
            <w:tcW w:w="956" w:type="pct"/>
            <w:gridSpan w:val="3"/>
            <w:tcBorders>
              <w:top w:val="single" w:sz="4" w:space="0" w:color="auto"/>
              <w:left w:val="nil"/>
              <w:bottom w:val="single" w:sz="4" w:space="0" w:color="auto"/>
              <w:right w:val="nil"/>
            </w:tcBorders>
            <w:hideMark/>
          </w:tcPr>
          <w:p w14:paraId="366EB008" w14:textId="77777777" w:rsidR="00794EEB" w:rsidRPr="003A73EE" w:rsidRDefault="00794EEB" w:rsidP="00794EEB">
            <w:pPr>
              <w:spacing w:after="0"/>
              <w:rPr>
                <w:rFonts w:asciiTheme="minorHAnsi" w:eastAsia="SimSun" w:hAnsiTheme="minorHAnsi" w:cstheme="minorHAnsi"/>
                <w:b/>
                <w:color w:val="FFFFFF"/>
                <w:lang w:eastAsia="zh-CN"/>
              </w:rPr>
            </w:pPr>
            <w:r w:rsidRPr="003A73EE">
              <w:rPr>
                <w:rFonts w:asciiTheme="minorHAnsi" w:eastAsia="SimSun" w:hAnsiTheme="minorHAnsi" w:cstheme="minorHAnsi"/>
                <w:lang w:eastAsia="zh-CN"/>
              </w:rPr>
              <w:t>Freigegeben &lt; &gt;</w:t>
            </w:r>
          </w:p>
        </w:tc>
      </w:tr>
      <w:tr w:rsidR="00E72825" w:rsidRPr="003A73EE" w14:paraId="60167D2E" w14:textId="77777777" w:rsidTr="00E72825">
        <w:tc>
          <w:tcPr>
            <w:tcW w:w="5000" w:type="pct"/>
            <w:gridSpan w:val="11"/>
            <w:tcBorders>
              <w:top w:val="single" w:sz="4" w:space="0" w:color="auto"/>
              <w:left w:val="nil"/>
              <w:bottom w:val="nil"/>
              <w:right w:val="nil"/>
            </w:tcBorders>
            <w:shd w:val="clear" w:color="auto" w:fill="004B76"/>
            <w:hideMark/>
          </w:tcPr>
          <w:p w14:paraId="49F53C48" w14:textId="77777777" w:rsidR="00E72825" w:rsidRPr="003A73EE" w:rsidRDefault="00E72825">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color w:val="FFFFFF"/>
                <w:lang w:eastAsia="zh-CN"/>
              </w:rPr>
              <w:t>Freigabe Hauptversion 1.0 durch Freigabeverantwortlichen bzw. zuständiges Gremium</w:t>
            </w:r>
          </w:p>
        </w:tc>
      </w:tr>
      <w:tr w:rsidR="00E72825" w:rsidRPr="003A73EE" w14:paraId="32CB8BD9" w14:textId="77777777" w:rsidTr="00E72825">
        <w:tc>
          <w:tcPr>
            <w:tcW w:w="5000" w:type="pct"/>
            <w:gridSpan w:val="11"/>
            <w:tcBorders>
              <w:top w:val="single" w:sz="4" w:space="0" w:color="auto"/>
              <w:left w:val="nil"/>
              <w:bottom w:val="single" w:sz="4" w:space="0" w:color="auto"/>
              <w:right w:val="nil"/>
            </w:tcBorders>
            <w:hideMark/>
          </w:tcPr>
          <w:p w14:paraId="59CD448C" w14:textId="77777777" w:rsidR="00E72825" w:rsidRPr="003A73EE" w:rsidRDefault="00E72825">
            <w:pPr>
              <w:spacing w:after="0"/>
              <w:rPr>
                <w:rFonts w:asciiTheme="minorHAnsi" w:eastAsia="SimSun" w:hAnsiTheme="minorHAnsi" w:cstheme="minorHAnsi"/>
                <w:lang w:eastAsia="zh-CN"/>
              </w:rPr>
            </w:pPr>
            <w:r w:rsidRPr="003A73EE">
              <w:rPr>
                <w:rFonts w:asciiTheme="minorHAnsi" w:eastAsia="SimSun" w:hAnsiTheme="minorHAnsi" w:cstheme="minorHAnsi"/>
                <w:b/>
                <w:bCs/>
                <w:lang w:eastAsia="zh-CN"/>
              </w:rPr>
              <w:t xml:space="preserve">Freigegeben am </w:t>
            </w:r>
            <w:r w:rsidRPr="003A73EE">
              <w:rPr>
                <w:rFonts w:asciiTheme="minorHAnsi" w:eastAsia="SimSun" w:hAnsiTheme="minorHAnsi" w:cstheme="minorHAnsi"/>
                <w:lang w:eastAsia="zh-CN"/>
              </w:rPr>
              <w:t xml:space="preserve">(TT.MM.JJJJ): </w:t>
            </w:r>
          </w:p>
        </w:tc>
      </w:tr>
      <w:tr w:rsidR="00E72825" w:rsidRPr="003A73EE" w14:paraId="0FA967D4" w14:textId="77777777" w:rsidTr="00E72825">
        <w:tc>
          <w:tcPr>
            <w:tcW w:w="5000" w:type="pct"/>
            <w:gridSpan w:val="11"/>
            <w:tcBorders>
              <w:top w:val="nil"/>
              <w:left w:val="nil"/>
              <w:bottom w:val="nil"/>
              <w:right w:val="nil"/>
            </w:tcBorders>
            <w:hideMark/>
          </w:tcPr>
          <w:p w14:paraId="45C0C744" w14:textId="77777777" w:rsidR="00E72825" w:rsidRPr="003A73EE" w:rsidRDefault="00E72825">
            <w:pPr>
              <w:spacing w:after="0"/>
              <w:rPr>
                <w:rFonts w:asciiTheme="minorHAnsi" w:eastAsia="SimSun" w:hAnsiTheme="minorHAnsi" w:cstheme="minorHAnsi"/>
                <w:lang w:eastAsia="zh-CN"/>
              </w:rPr>
            </w:pPr>
            <w:r w:rsidRPr="003A73EE">
              <w:rPr>
                <w:rFonts w:asciiTheme="minorHAnsi" w:eastAsia="SimSun" w:hAnsiTheme="minorHAnsi" w:cstheme="minorHAnsi"/>
                <w:b/>
                <w:bCs/>
                <w:lang w:eastAsia="zh-CN"/>
              </w:rPr>
              <w:t xml:space="preserve">Freigegeben von </w:t>
            </w:r>
            <w:r w:rsidRPr="003A73EE">
              <w:rPr>
                <w:rFonts w:asciiTheme="minorHAnsi" w:eastAsia="SimSun" w:hAnsiTheme="minorHAnsi" w:cstheme="minorHAnsi"/>
                <w:lang w:eastAsia="zh-CN"/>
              </w:rPr>
              <w:t xml:space="preserve">(Nachname, Vorname, OE): </w:t>
            </w:r>
          </w:p>
        </w:tc>
      </w:tr>
      <w:tr w:rsidR="00E72825" w:rsidRPr="003A73EE" w14:paraId="4AC24355" w14:textId="77777777" w:rsidTr="00E72825">
        <w:tc>
          <w:tcPr>
            <w:tcW w:w="5000" w:type="pct"/>
            <w:gridSpan w:val="11"/>
            <w:tcBorders>
              <w:top w:val="single" w:sz="4" w:space="0" w:color="auto"/>
              <w:left w:val="nil"/>
              <w:bottom w:val="single" w:sz="4" w:space="0" w:color="auto"/>
              <w:right w:val="nil"/>
            </w:tcBorders>
            <w:hideMark/>
          </w:tcPr>
          <w:p w14:paraId="7100E79C" w14:textId="77777777" w:rsidR="00E72825" w:rsidRPr="003A73EE" w:rsidRDefault="00E72825">
            <w:pPr>
              <w:spacing w:after="0"/>
              <w:rPr>
                <w:rFonts w:asciiTheme="minorHAnsi" w:eastAsia="SimSun" w:hAnsiTheme="minorHAnsi" w:cstheme="minorHAnsi"/>
                <w:lang w:eastAsia="zh-CN"/>
              </w:rPr>
            </w:pPr>
            <w:r w:rsidRPr="003A73EE">
              <w:rPr>
                <w:rFonts w:asciiTheme="minorHAnsi" w:eastAsia="SimSun" w:hAnsiTheme="minorHAnsi" w:cstheme="minorHAnsi"/>
                <w:b/>
                <w:bCs/>
                <w:lang w:eastAsia="zh-CN"/>
              </w:rPr>
              <w:t xml:space="preserve">Unterschrift </w:t>
            </w:r>
            <w:r w:rsidRPr="003A73EE">
              <w:rPr>
                <w:rFonts w:asciiTheme="minorHAnsi" w:eastAsia="SimSun" w:hAnsiTheme="minorHAnsi" w:cstheme="minorHAnsi"/>
                <w:lang w:eastAsia="zh-CN"/>
              </w:rPr>
              <w:t>(Unterschrift in gescannter Kopie):</w:t>
            </w:r>
          </w:p>
        </w:tc>
      </w:tr>
      <w:tr w:rsidR="00E72825" w:rsidRPr="003A73EE" w14:paraId="5B2E3815" w14:textId="77777777" w:rsidTr="00E72825">
        <w:tc>
          <w:tcPr>
            <w:tcW w:w="5000" w:type="pct"/>
            <w:gridSpan w:val="11"/>
            <w:tcBorders>
              <w:top w:val="nil"/>
              <w:left w:val="nil"/>
              <w:bottom w:val="nil"/>
              <w:right w:val="nil"/>
            </w:tcBorders>
            <w:shd w:val="clear" w:color="auto" w:fill="004B76"/>
            <w:hideMark/>
          </w:tcPr>
          <w:p w14:paraId="199DF0DE" w14:textId="77777777" w:rsidR="00E72825" w:rsidRPr="003A73EE" w:rsidRDefault="00E72825">
            <w:pPr>
              <w:spacing w:after="0"/>
              <w:rPr>
                <w:rFonts w:asciiTheme="minorHAnsi" w:eastAsia="SimSun" w:hAnsiTheme="minorHAnsi" w:cstheme="minorHAnsi"/>
                <w:b/>
                <w:color w:val="FFFFFF"/>
                <w:lang w:eastAsia="zh-CN"/>
              </w:rPr>
            </w:pPr>
            <w:r w:rsidRPr="003A73EE">
              <w:rPr>
                <w:rFonts w:asciiTheme="minorHAnsi" w:eastAsia="SimSun" w:hAnsiTheme="minorHAnsi" w:cstheme="minorHAnsi"/>
                <w:b/>
                <w:color w:val="FFFFFF"/>
                <w:lang w:eastAsia="zh-CN"/>
              </w:rPr>
              <w:t>Versionshistorie</w:t>
            </w:r>
          </w:p>
        </w:tc>
      </w:tr>
      <w:tr w:rsidR="00E72825" w:rsidRPr="003A73EE" w14:paraId="4F6445B3" w14:textId="77777777" w:rsidTr="00175B28">
        <w:trPr>
          <w:gridAfter w:val="1"/>
          <w:wAfter w:w="5" w:type="pct"/>
        </w:trPr>
        <w:tc>
          <w:tcPr>
            <w:tcW w:w="702" w:type="pct"/>
            <w:tcBorders>
              <w:top w:val="single" w:sz="4" w:space="0" w:color="auto"/>
              <w:left w:val="nil"/>
              <w:bottom w:val="single" w:sz="4" w:space="0" w:color="auto"/>
              <w:right w:val="nil"/>
            </w:tcBorders>
            <w:hideMark/>
          </w:tcPr>
          <w:p w14:paraId="172A69C1" w14:textId="77777777" w:rsidR="00E72825" w:rsidRPr="003A73EE" w:rsidRDefault="00E72825">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Version</w:t>
            </w:r>
          </w:p>
        </w:tc>
        <w:tc>
          <w:tcPr>
            <w:tcW w:w="782" w:type="pct"/>
            <w:tcBorders>
              <w:top w:val="single" w:sz="4" w:space="0" w:color="auto"/>
              <w:left w:val="nil"/>
              <w:bottom w:val="single" w:sz="4" w:space="0" w:color="auto"/>
              <w:right w:val="nil"/>
            </w:tcBorders>
            <w:hideMark/>
          </w:tcPr>
          <w:p w14:paraId="5127C8B6" w14:textId="77777777" w:rsidR="00E72825" w:rsidRPr="003A73EE" w:rsidRDefault="00E72825">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Datum</w:t>
            </w:r>
          </w:p>
        </w:tc>
        <w:tc>
          <w:tcPr>
            <w:tcW w:w="1014" w:type="pct"/>
            <w:gridSpan w:val="2"/>
            <w:tcBorders>
              <w:top w:val="single" w:sz="4" w:space="0" w:color="auto"/>
              <w:left w:val="nil"/>
              <w:bottom w:val="single" w:sz="4" w:space="0" w:color="auto"/>
              <w:right w:val="nil"/>
            </w:tcBorders>
            <w:hideMark/>
          </w:tcPr>
          <w:p w14:paraId="7E4BBF69" w14:textId="77777777" w:rsidR="00E72825" w:rsidRPr="003A73EE" w:rsidRDefault="00E72825">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Erstellt durch</w:t>
            </w:r>
          </w:p>
        </w:tc>
        <w:tc>
          <w:tcPr>
            <w:tcW w:w="2497" w:type="pct"/>
            <w:gridSpan w:val="6"/>
            <w:tcBorders>
              <w:top w:val="single" w:sz="4" w:space="0" w:color="auto"/>
              <w:left w:val="nil"/>
              <w:bottom w:val="single" w:sz="4" w:space="0" w:color="auto"/>
              <w:right w:val="nil"/>
            </w:tcBorders>
            <w:hideMark/>
          </w:tcPr>
          <w:p w14:paraId="3AFB226B" w14:textId="77777777" w:rsidR="00E72825" w:rsidRPr="003A73EE" w:rsidRDefault="00E72825">
            <w:pPr>
              <w:spacing w:after="0"/>
              <w:rPr>
                <w:rFonts w:asciiTheme="minorHAnsi" w:eastAsia="SimSun" w:hAnsiTheme="minorHAnsi" w:cstheme="minorHAnsi"/>
                <w:b/>
                <w:bCs/>
                <w:lang w:eastAsia="zh-CN"/>
              </w:rPr>
            </w:pPr>
            <w:r w:rsidRPr="003A73EE">
              <w:rPr>
                <w:rFonts w:asciiTheme="minorHAnsi" w:eastAsia="SimSun" w:hAnsiTheme="minorHAnsi" w:cstheme="minorHAnsi"/>
                <w:b/>
                <w:bCs/>
                <w:lang w:eastAsia="zh-CN"/>
              </w:rPr>
              <w:t>Inhaltliche Kurzbeschreibung der Neuerungen</w:t>
            </w:r>
          </w:p>
        </w:tc>
      </w:tr>
      <w:tr w:rsidR="00794EEB" w:rsidRPr="003A73EE" w14:paraId="63612E45" w14:textId="77777777" w:rsidTr="00175B28">
        <w:trPr>
          <w:gridAfter w:val="1"/>
          <w:wAfter w:w="5" w:type="pct"/>
        </w:trPr>
        <w:tc>
          <w:tcPr>
            <w:tcW w:w="702" w:type="pct"/>
            <w:tcBorders>
              <w:top w:val="single" w:sz="4" w:space="0" w:color="auto"/>
              <w:left w:val="nil"/>
              <w:bottom w:val="single" w:sz="4" w:space="0" w:color="auto"/>
              <w:right w:val="nil"/>
            </w:tcBorders>
            <w:hideMark/>
          </w:tcPr>
          <w:p w14:paraId="54D2D445" w14:textId="77777777" w:rsidR="00794EEB" w:rsidRPr="003A73EE" w:rsidRDefault="00794EEB" w:rsidP="00794EEB">
            <w:pPr>
              <w:spacing w:after="0"/>
              <w:rPr>
                <w:rFonts w:asciiTheme="minorHAnsi" w:eastAsia="SimSun" w:hAnsiTheme="minorHAnsi" w:cstheme="minorHAnsi"/>
                <w:lang w:eastAsia="zh-CN"/>
              </w:rPr>
            </w:pPr>
            <w:r w:rsidRPr="003A73EE">
              <w:rPr>
                <w:rFonts w:asciiTheme="minorHAnsi" w:eastAsia="SimSun" w:hAnsiTheme="minorHAnsi" w:cstheme="minorHAnsi"/>
                <w:lang w:eastAsia="zh-CN"/>
              </w:rPr>
              <w:t>0.</w:t>
            </w:r>
            <w:r>
              <w:rPr>
                <w:rFonts w:asciiTheme="minorHAnsi" w:eastAsia="SimSun" w:hAnsiTheme="minorHAnsi" w:cstheme="minorHAnsi"/>
                <w:lang w:eastAsia="zh-CN"/>
              </w:rPr>
              <w:t>1</w:t>
            </w:r>
          </w:p>
        </w:tc>
        <w:tc>
          <w:tcPr>
            <w:tcW w:w="782" w:type="pct"/>
            <w:tcBorders>
              <w:top w:val="single" w:sz="4" w:space="0" w:color="auto"/>
              <w:left w:val="nil"/>
              <w:bottom w:val="single" w:sz="4" w:space="0" w:color="auto"/>
              <w:right w:val="nil"/>
            </w:tcBorders>
            <w:hideMark/>
          </w:tcPr>
          <w:p w14:paraId="372638A7" w14:textId="77777777" w:rsidR="00794EEB" w:rsidRPr="003A73EE" w:rsidRDefault="00794EEB"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01.11.2021</w:t>
            </w:r>
          </w:p>
        </w:tc>
        <w:tc>
          <w:tcPr>
            <w:tcW w:w="1014" w:type="pct"/>
            <w:gridSpan w:val="2"/>
            <w:tcBorders>
              <w:top w:val="single" w:sz="4" w:space="0" w:color="auto"/>
              <w:left w:val="nil"/>
              <w:bottom w:val="single" w:sz="4" w:space="0" w:color="auto"/>
              <w:right w:val="nil"/>
            </w:tcBorders>
            <w:hideMark/>
          </w:tcPr>
          <w:p w14:paraId="5058337C" w14:textId="77777777" w:rsidR="00794EEB" w:rsidRPr="003A73EE" w:rsidRDefault="00794EEB" w:rsidP="00794EEB">
            <w:pPr>
              <w:spacing w:after="0"/>
              <w:rPr>
                <w:rFonts w:asciiTheme="minorHAnsi" w:eastAsia="SimSun" w:hAnsiTheme="minorHAnsi" w:cstheme="minorHAnsi"/>
                <w:lang w:val="en-US" w:eastAsia="zh-CN"/>
              </w:rPr>
            </w:pPr>
            <w:r>
              <w:rPr>
                <w:rFonts w:asciiTheme="minorHAnsi" w:eastAsia="SimSun" w:hAnsiTheme="minorHAnsi" w:cstheme="minorHAnsi"/>
                <w:lang w:val="en-US" w:eastAsia="zh-CN"/>
              </w:rPr>
              <w:t>Christian Kisch</w:t>
            </w:r>
          </w:p>
        </w:tc>
        <w:tc>
          <w:tcPr>
            <w:tcW w:w="2497" w:type="pct"/>
            <w:gridSpan w:val="6"/>
            <w:tcBorders>
              <w:top w:val="single" w:sz="4" w:space="0" w:color="auto"/>
              <w:left w:val="nil"/>
              <w:bottom w:val="single" w:sz="4" w:space="0" w:color="auto"/>
              <w:right w:val="nil"/>
            </w:tcBorders>
          </w:tcPr>
          <w:p w14:paraId="62BC0D90" w14:textId="77777777" w:rsidR="00794EEB" w:rsidRPr="003A73EE" w:rsidRDefault="00794EEB"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Erstellt und im ZPT beraten</w:t>
            </w:r>
          </w:p>
        </w:tc>
      </w:tr>
      <w:tr w:rsidR="002A2502" w:rsidRPr="003A73EE" w14:paraId="3E0E77A6" w14:textId="77777777" w:rsidTr="00175B28">
        <w:trPr>
          <w:gridAfter w:val="1"/>
          <w:wAfter w:w="5" w:type="pct"/>
        </w:trPr>
        <w:tc>
          <w:tcPr>
            <w:tcW w:w="702" w:type="pct"/>
            <w:tcBorders>
              <w:top w:val="single" w:sz="4" w:space="0" w:color="auto"/>
              <w:left w:val="nil"/>
              <w:bottom w:val="single" w:sz="4" w:space="0" w:color="auto"/>
              <w:right w:val="nil"/>
            </w:tcBorders>
          </w:tcPr>
          <w:p w14:paraId="0C9C6F17" w14:textId="00F1B1DE" w:rsidR="002A2502" w:rsidRPr="003A73EE" w:rsidRDefault="002A2502"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0.2</w:t>
            </w:r>
          </w:p>
        </w:tc>
        <w:tc>
          <w:tcPr>
            <w:tcW w:w="782" w:type="pct"/>
            <w:tcBorders>
              <w:top w:val="single" w:sz="4" w:space="0" w:color="auto"/>
              <w:left w:val="nil"/>
              <w:bottom w:val="single" w:sz="4" w:space="0" w:color="auto"/>
              <w:right w:val="nil"/>
            </w:tcBorders>
          </w:tcPr>
          <w:p w14:paraId="685E75D5" w14:textId="012A51C4" w:rsidR="002A2502" w:rsidRDefault="002A2502"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17.11.2021</w:t>
            </w:r>
          </w:p>
        </w:tc>
        <w:tc>
          <w:tcPr>
            <w:tcW w:w="1014" w:type="pct"/>
            <w:gridSpan w:val="2"/>
            <w:tcBorders>
              <w:top w:val="single" w:sz="4" w:space="0" w:color="auto"/>
              <w:left w:val="nil"/>
              <w:bottom w:val="single" w:sz="4" w:space="0" w:color="auto"/>
              <w:right w:val="nil"/>
            </w:tcBorders>
          </w:tcPr>
          <w:p w14:paraId="0ADB5A3A" w14:textId="50CEE611" w:rsidR="002A2502" w:rsidRDefault="002A2502" w:rsidP="00794EEB">
            <w:pPr>
              <w:spacing w:after="0"/>
              <w:rPr>
                <w:rFonts w:asciiTheme="minorHAnsi" w:eastAsia="SimSun" w:hAnsiTheme="minorHAnsi" w:cstheme="minorHAnsi"/>
                <w:lang w:val="en-US" w:eastAsia="zh-CN"/>
              </w:rPr>
            </w:pPr>
            <w:r>
              <w:rPr>
                <w:rFonts w:asciiTheme="minorHAnsi" w:eastAsia="SimSun" w:hAnsiTheme="minorHAnsi" w:cstheme="minorHAnsi"/>
                <w:lang w:val="en-US" w:eastAsia="zh-CN"/>
              </w:rPr>
              <w:t>Christian Kisch</w:t>
            </w:r>
          </w:p>
        </w:tc>
        <w:tc>
          <w:tcPr>
            <w:tcW w:w="2497" w:type="pct"/>
            <w:gridSpan w:val="6"/>
            <w:tcBorders>
              <w:top w:val="single" w:sz="4" w:space="0" w:color="auto"/>
              <w:left w:val="nil"/>
              <w:bottom w:val="single" w:sz="4" w:space="0" w:color="auto"/>
              <w:right w:val="nil"/>
            </w:tcBorders>
          </w:tcPr>
          <w:p w14:paraId="1C21217D" w14:textId="76AB59AE" w:rsidR="002A2502" w:rsidRDefault="002A2502" w:rsidP="00707722">
            <w:pPr>
              <w:spacing w:after="0"/>
              <w:rPr>
                <w:rFonts w:asciiTheme="minorHAnsi" w:eastAsia="SimSun" w:hAnsiTheme="minorHAnsi" w:cstheme="minorHAnsi"/>
                <w:lang w:eastAsia="zh-CN"/>
              </w:rPr>
            </w:pPr>
            <w:r>
              <w:rPr>
                <w:rFonts w:asciiTheme="minorHAnsi" w:eastAsia="SimSun" w:hAnsiTheme="minorHAnsi" w:cstheme="minorHAnsi"/>
                <w:lang w:eastAsia="zh-CN"/>
              </w:rPr>
              <w:t xml:space="preserve">Einarbeitung </w:t>
            </w:r>
            <w:r w:rsidR="00707722">
              <w:rPr>
                <w:rFonts w:asciiTheme="minorHAnsi" w:eastAsia="SimSun" w:hAnsiTheme="minorHAnsi" w:cstheme="minorHAnsi"/>
                <w:lang w:eastAsia="zh-CN"/>
              </w:rPr>
              <w:t xml:space="preserve">der Hinweise des </w:t>
            </w:r>
            <w:r>
              <w:rPr>
                <w:rFonts w:asciiTheme="minorHAnsi" w:eastAsia="SimSun" w:hAnsiTheme="minorHAnsi" w:cstheme="minorHAnsi"/>
                <w:lang w:eastAsia="zh-CN"/>
              </w:rPr>
              <w:t>BfDI</w:t>
            </w:r>
          </w:p>
        </w:tc>
      </w:tr>
      <w:tr w:rsidR="003A46EB" w:rsidRPr="003A73EE" w14:paraId="52524FED" w14:textId="77777777" w:rsidTr="00175B28">
        <w:trPr>
          <w:gridAfter w:val="1"/>
          <w:wAfter w:w="5" w:type="pct"/>
        </w:trPr>
        <w:tc>
          <w:tcPr>
            <w:tcW w:w="702" w:type="pct"/>
            <w:tcBorders>
              <w:top w:val="single" w:sz="4" w:space="0" w:color="auto"/>
              <w:left w:val="nil"/>
              <w:bottom w:val="single" w:sz="4" w:space="0" w:color="auto"/>
              <w:right w:val="nil"/>
            </w:tcBorders>
          </w:tcPr>
          <w:p w14:paraId="006EA93D" w14:textId="3D420DE4" w:rsidR="003A46EB" w:rsidRDefault="00175B28"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lastRenderedPageBreak/>
              <w:t>0.3</w:t>
            </w:r>
          </w:p>
        </w:tc>
        <w:tc>
          <w:tcPr>
            <w:tcW w:w="782" w:type="pct"/>
            <w:tcBorders>
              <w:top w:val="single" w:sz="4" w:space="0" w:color="auto"/>
              <w:left w:val="nil"/>
              <w:bottom w:val="single" w:sz="4" w:space="0" w:color="auto"/>
              <w:right w:val="nil"/>
            </w:tcBorders>
          </w:tcPr>
          <w:p w14:paraId="305F2B41" w14:textId="6B547067" w:rsidR="003A46EB" w:rsidRDefault="003A46EB"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06.01.2022</w:t>
            </w:r>
          </w:p>
        </w:tc>
        <w:tc>
          <w:tcPr>
            <w:tcW w:w="1014" w:type="pct"/>
            <w:gridSpan w:val="2"/>
            <w:tcBorders>
              <w:top w:val="single" w:sz="4" w:space="0" w:color="auto"/>
              <w:left w:val="nil"/>
              <w:bottom w:val="single" w:sz="4" w:space="0" w:color="auto"/>
              <w:right w:val="nil"/>
            </w:tcBorders>
          </w:tcPr>
          <w:p w14:paraId="4E0B28E4" w14:textId="2D7381B9" w:rsidR="003A46EB" w:rsidRDefault="003A46EB" w:rsidP="00794EEB">
            <w:pPr>
              <w:spacing w:after="0"/>
              <w:rPr>
                <w:rFonts w:asciiTheme="minorHAnsi" w:eastAsia="SimSun" w:hAnsiTheme="minorHAnsi" w:cstheme="minorHAnsi"/>
                <w:lang w:val="en-US" w:eastAsia="zh-CN"/>
              </w:rPr>
            </w:pPr>
            <w:r>
              <w:rPr>
                <w:rFonts w:asciiTheme="minorHAnsi" w:eastAsia="SimSun" w:hAnsiTheme="minorHAnsi" w:cstheme="minorHAnsi"/>
                <w:lang w:val="en-US" w:eastAsia="zh-CN"/>
              </w:rPr>
              <w:t>ZPT</w:t>
            </w:r>
            <w:r w:rsidR="00D417AA">
              <w:rPr>
                <w:rFonts w:asciiTheme="minorHAnsi" w:eastAsia="SimSun" w:hAnsiTheme="minorHAnsi" w:cstheme="minorHAnsi"/>
                <w:lang w:val="en-US" w:eastAsia="zh-CN"/>
              </w:rPr>
              <w:t xml:space="preserve"> EAS</w:t>
            </w:r>
          </w:p>
        </w:tc>
        <w:tc>
          <w:tcPr>
            <w:tcW w:w="2497" w:type="pct"/>
            <w:gridSpan w:val="6"/>
            <w:tcBorders>
              <w:top w:val="single" w:sz="4" w:space="0" w:color="auto"/>
              <w:left w:val="nil"/>
              <w:bottom w:val="single" w:sz="4" w:space="0" w:color="auto"/>
              <w:right w:val="nil"/>
            </w:tcBorders>
          </w:tcPr>
          <w:p w14:paraId="1D2C94B9" w14:textId="01D32272" w:rsidR="003A46EB" w:rsidRDefault="00175B28" w:rsidP="00707722">
            <w:pPr>
              <w:spacing w:after="0"/>
              <w:rPr>
                <w:rFonts w:asciiTheme="minorHAnsi" w:eastAsia="SimSun" w:hAnsiTheme="minorHAnsi" w:cstheme="minorHAnsi"/>
                <w:lang w:eastAsia="zh-CN"/>
              </w:rPr>
            </w:pPr>
            <w:r>
              <w:rPr>
                <w:rFonts w:asciiTheme="minorHAnsi" w:eastAsia="SimSun" w:hAnsiTheme="minorHAnsi" w:cstheme="minorHAnsi"/>
                <w:lang w:eastAsia="zh-CN"/>
              </w:rPr>
              <w:t>Einarbeitung der Teilnehmer</w:t>
            </w:r>
            <w:r w:rsidR="003A46EB">
              <w:rPr>
                <w:rFonts w:asciiTheme="minorHAnsi" w:eastAsia="SimSun" w:hAnsiTheme="minorHAnsi" w:cstheme="minorHAnsi"/>
                <w:lang w:eastAsia="zh-CN"/>
              </w:rPr>
              <w:t>-Anmerkungen</w:t>
            </w:r>
          </w:p>
        </w:tc>
      </w:tr>
      <w:tr w:rsidR="00175B28" w:rsidRPr="003A73EE" w14:paraId="67073645" w14:textId="77777777" w:rsidTr="00175B28">
        <w:trPr>
          <w:gridAfter w:val="1"/>
          <w:wAfter w:w="5" w:type="pct"/>
        </w:trPr>
        <w:tc>
          <w:tcPr>
            <w:tcW w:w="702" w:type="pct"/>
            <w:tcBorders>
              <w:top w:val="single" w:sz="4" w:space="0" w:color="auto"/>
              <w:left w:val="nil"/>
              <w:bottom w:val="single" w:sz="4" w:space="0" w:color="auto"/>
              <w:right w:val="nil"/>
            </w:tcBorders>
          </w:tcPr>
          <w:p w14:paraId="52DEC542" w14:textId="03C471E9" w:rsidR="00175B28" w:rsidRDefault="00175B28"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0.4</w:t>
            </w:r>
          </w:p>
        </w:tc>
        <w:tc>
          <w:tcPr>
            <w:tcW w:w="782" w:type="pct"/>
            <w:tcBorders>
              <w:top w:val="single" w:sz="4" w:space="0" w:color="auto"/>
              <w:left w:val="nil"/>
              <w:bottom w:val="single" w:sz="4" w:space="0" w:color="auto"/>
              <w:right w:val="nil"/>
            </w:tcBorders>
          </w:tcPr>
          <w:p w14:paraId="474269A4" w14:textId="55FECF94" w:rsidR="00175B28" w:rsidRDefault="00175B28"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04.02.2022</w:t>
            </w:r>
          </w:p>
        </w:tc>
        <w:tc>
          <w:tcPr>
            <w:tcW w:w="1014" w:type="pct"/>
            <w:gridSpan w:val="2"/>
            <w:tcBorders>
              <w:top w:val="single" w:sz="4" w:space="0" w:color="auto"/>
              <w:left w:val="nil"/>
              <w:bottom w:val="single" w:sz="4" w:space="0" w:color="auto"/>
              <w:right w:val="nil"/>
            </w:tcBorders>
          </w:tcPr>
          <w:p w14:paraId="59DB8B4C" w14:textId="2025B8C9" w:rsidR="00175B28" w:rsidRDefault="00175B28" w:rsidP="00794EEB">
            <w:pPr>
              <w:spacing w:after="0"/>
              <w:rPr>
                <w:rFonts w:asciiTheme="minorHAnsi" w:eastAsia="SimSun" w:hAnsiTheme="minorHAnsi" w:cstheme="minorHAnsi"/>
                <w:lang w:val="en-US" w:eastAsia="zh-CN"/>
              </w:rPr>
            </w:pPr>
            <w:r>
              <w:rPr>
                <w:rFonts w:asciiTheme="minorHAnsi" w:eastAsia="SimSun" w:hAnsiTheme="minorHAnsi" w:cstheme="minorHAnsi"/>
                <w:lang w:val="en-US" w:eastAsia="zh-CN"/>
              </w:rPr>
              <w:t>ZPT</w:t>
            </w:r>
            <w:r w:rsidR="00D417AA">
              <w:rPr>
                <w:rFonts w:asciiTheme="minorHAnsi" w:eastAsia="SimSun" w:hAnsiTheme="minorHAnsi" w:cstheme="minorHAnsi"/>
                <w:lang w:val="en-US" w:eastAsia="zh-CN"/>
              </w:rPr>
              <w:t xml:space="preserve"> EAS</w:t>
            </w:r>
          </w:p>
        </w:tc>
        <w:tc>
          <w:tcPr>
            <w:tcW w:w="2497" w:type="pct"/>
            <w:gridSpan w:val="6"/>
            <w:tcBorders>
              <w:top w:val="single" w:sz="4" w:space="0" w:color="auto"/>
              <w:left w:val="nil"/>
              <w:bottom w:val="single" w:sz="4" w:space="0" w:color="auto"/>
              <w:right w:val="nil"/>
            </w:tcBorders>
          </w:tcPr>
          <w:p w14:paraId="567BD0D4" w14:textId="29C6E1D2" w:rsidR="00175B28" w:rsidRDefault="00175B28" w:rsidP="00707722">
            <w:pPr>
              <w:spacing w:after="0"/>
              <w:rPr>
                <w:rFonts w:asciiTheme="minorHAnsi" w:eastAsia="SimSun" w:hAnsiTheme="minorHAnsi" w:cstheme="minorHAnsi"/>
                <w:lang w:eastAsia="zh-CN"/>
              </w:rPr>
            </w:pPr>
            <w:r>
              <w:rPr>
                <w:rFonts w:asciiTheme="minorHAnsi" w:eastAsia="SimSun" w:hAnsiTheme="minorHAnsi" w:cstheme="minorHAnsi"/>
                <w:lang w:eastAsia="zh-CN"/>
              </w:rPr>
              <w:t>Einarbeitung der Hinweise IAM</w:t>
            </w:r>
          </w:p>
        </w:tc>
      </w:tr>
      <w:tr w:rsidR="000C7C57" w:rsidRPr="003A73EE" w14:paraId="3DAAA996" w14:textId="77777777" w:rsidTr="00175B28">
        <w:trPr>
          <w:gridAfter w:val="1"/>
          <w:wAfter w:w="5" w:type="pct"/>
        </w:trPr>
        <w:tc>
          <w:tcPr>
            <w:tcW w:w="702" w:type="pct"/>
            <w:tcBorders>
              <w:top w:val="single" w:sz="4" w:space="0" w:color="auto"/>
              <w:left w:val="nil"/>
              <w:bottom w:val="single" w:sz="4" w:space="0" w:color="auto"/>
              <w:right w:val="nil"/>
            </w:tcBorders>
          </w:tcPr>
          <w:p w14:paraId="429B2DF3" w14:textId="212BB297" w:rsidR="000C7C57" w:rsidRDefault="000C7C57"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w:t>
            </w:r>
            <w:r w:rsidR="00175B28">
              <w:rPr>
                <w:rFonts w:asciiTheme="minorHAnsi" w:eastAsia="SimSun" w:hAnsiTheme="minorHAnsi" w:cstheme="minorHAnsi"/>
                <w:lang w:eastAsia="zh-CN"/>
              </w:rPr>
              <w:t>5</w:t>
            </w:r>
          </w:p>
        </w:tc>
        <w:tc>
          <w:tcPr>
            <w:tcW w:w="782" w:type="pct"/>
            <w:tcBorders>
              <w:top w:val="single" w:sz="4" w:space="0" w:color="auto"/>
              <w:left w:val="nil"/>
              <w:bottom w:val="single" w:sz="4" w:space="0" w:color="auto"/>
              <w:right w:val="nil"/>
            </w:tcBorders>
          </w:tcPr>
          <w:p w14:paraId="563E9117" w14:textId="76C227F9" w:rsidR="000C7C57" w:rsidRDefault="000C7C57" w:rsidP="00794EEB">
            <w:pPr>
              <w:spacing w:after="0"/>
              <w:rPr>
                <w:rFonts w:asciiTheme="minorHAnsi" w:eastAsia="SimSun" w:hAnsiTheme="minorHAnsi" w:cstheme="minorHAnsi"/>
                <w:lang w:eastAsia="zh-CN"/>
              </w:rPr>
            </w:pPr>
            <w:r>
              <w:rPr>
                <w:rFonts w:asciiTheme="minorHAnsi" w:eastAsia="SimSun" w:hAnsiTheme="minorHAnsi" w:cstheme="minorHAnsi"/>
                <w:lang w:eastAsia="zh-CN"/>
              </w:rPr>
              <w:t>09.02.2022</w:t>
            </w:r>
          </w:p>
        </w:tc>
        <w:tc>
          <w:tcPr>
            <w:tcW w:w="1014" w:type="pct"/>
            <w:gridSpan w:val="2"/>
            <w:tcBorders>
              <w:top w:val="single" w:sz="4" w:space="0" w:color="auto"/>
              <w:left w:val="nil"/>
              <w:bottom w:val="single" w:sz="4" w:space="0" w:color="auto"/>
              <w:right w:val="nil"/>
            </w:tcBorders>
          </w:tcPr>
          <w:p w14:paraId="3950FE5E" w14:textId="69434C36" w:rsidR="000C7C57" w:rsidRDefault="000C7C57" w:rsidP="00794EEB">
            <w:pPr>
              <w:spacing w:after="0"/>
              <w:rPr>
                <w:rFonts w:asciiTheme="minorHAnsi" w:eastAsia="SimSun" w:hAnsiTheme="minorHAnsi" w:cstheme="minorHAnsi"/>
                <w:lang w:val="en-US" w:eastAsia="zh-CN"/>
              </w:rPr>
            </w:pPr>
            <w:r>
              <w:rPr>
                <w:rFonts w:asciiTheme="minorHAnsi" w:eastAsia="SimSun" w:hAnsiTheme="minorHAnsi" w:cstheme="minorHAnsi"/>
                <w:lang w:val="en-US" w:eastAsia="zh-CN"/>
              </w:rPr>
              <w:t>ZPT</w:t>
            </w:r>
            <w:r w:rsidR="00D417AA">
              <w:rPr>
                <w:rFonts w:asciiTheme="minorHAnsi" w:eastAsia="SimSun" w:hAnsiTheme="minorHAnsi" w:cstheme="minorHAnsi"/>
                <w:lang w:val="en-US" w:eastAsia="zh-CN"/>
              </w:rPr>
              <w:t xml:space="preserve"> EAS</w:t>
            </w:r>
          </w:p>
        </w:tc>
        <w:tc>
          <w:tcPr>
            <w:tcW w:w="2497" w:type="pct"/>
            <w:gridSpan w:val="6"/>
            <w:tcBorders>
              <w:top w:val="single" w:sz="4" w:space="0" w:color="auto"/>
              <w:left w:val="nil"/>
              <w:bottom w:val="single" w:sz="4" w:space="0" w:color="auto"/>
              <w:right w:val="nil"/>
            </w:tcBorders>
          </w:tcPr>
          <w:p w14:paraId="733B1BE9" w14:textId="7D2B0F38" w:rsidR="000C7C57" w:rsidRDefault="000C7C57" w:rsidP="00707722">
            <w:pPr>
              <w:spacing w:after="0"/>
              <w:rPr>
                <w:rFonts w:asciiTheme="minorHAnsi" w:eastAsia="SimSun" w:hAnsiTheme="minorHAnsi" w:cstheme="minorHAnsi"/>
                <w:lang w:eastAsia="zh-CN"/>
              </w:rPr>
            </w:pPr>
            <w:r>
              <w:rPr>
                <w:rFonts w:asciiTheme="minorHAnsi" w:eastAsia="SimSun" w:hAnsiTheme="minorHAnsi" w:cstheme="minorHAnsi"/>
                <w:lang w:eastAsia="zh-CN"/>
              </w:rPr>
              <w:t>Finalisierung</w:t>
            </w:r>
          </w:p>
        </w:tc>
      </w:tr>
    </w:tbl>
    <w:p w14:paraId="2238E88E" w14:textId="77777777" w:rsidR="00BF5F3A" w:rsidRPr="003A73EE" w:rsidRDefault="00BF5F3A" w:rsidP="00E72825">
      <w:pPr>
        <w:rPr>
          <w:rFonts w:asciiTheme="minorHAnsi" w:hAnsiTheme="minorHAnsi" w:cstheme="minorHAnsi"/>
          <w:noProof/>
        </w:rPr>
      </w:pPr>
      <w:r w:rsidRPr="003A73EE">
        <w:rPr>
          <w:rFonts w:asciiTheme="minorHAnsi" w:hAnsiTheme="minorHAnsi" w:cstheme="minorHAnsi"/>
          <w:noProof/>
        </w:rPr>
        <w:br w:type="page"/>
      </w:r>
    </w:p>
    <w:bookmarkStart w:id="10" w:name="_Toc88646350" w:displacedByCustomXml="next"/>
    <w:bookmarkStart w:id="11" w:name="_Toc80786126" w:displacedByCustomXml="next"/>
    <w:bookmarkStart w:id="12" w:name="_Toc72591066" w:displacedByCustomXml="next"/>
    <w:bookmarkStart w:id="13" w:name="_Toc72590859" w:displacedByCustomXml="next"/>
    <w:bookmarkStart w:id="14" w:name="_Toc80704820" w:displacedByCustomXml="next"/>
    <w:sdt>
      <w:sdtPr>
        <w:rPr>
          <w:rFonts w:asciiTheme="minorHAnsi" w:hAnsiTheme="minorHAnsi" w:cstheme="minorHAnsi"/>
          <w:color w:val="auto"/>
          <w:sz w:val="22"/>
          <w:szCs w:val="22"/>
        </w:rPr>
        <w:id w:val="-935591497"/>
        <w:docPartObj>
          <w:docPartGallery w:val="Table of Contents"/>
          <w:docPartUnique/>
        </w:docPartObj>
      </w:sdtPr>
      <w:sdtEndPr>
        <w:rPr>
          <w:b/>
          <w:bCs/>
        </w:rPr>
      </w:sdtEndPr>
      <w:sdtContent>
        <w:bookmarkStart w:id="15" w:name="_Toc81470553" w:displacedByCustomXml="prev"/>
        <w:p w14:paraId="7C3E611B" w14:textId="77777777" w:rsidR="00BF5F3A" w:rsidRPr="003A73EE" w:rsidRDefault="00BF5F3A" w:rsidP="005B29C7">
          <w:pPr>
            <w:pStyle w:val="berschrift"/>
            <w:rPr>
              <w:rStyle w:val="berschriftZchn"/>
              <w:rFonts w:asciiTheme="minorHAnsi" w:hAnsiTheme="minorHAnsi" w:cstheme="minorHAnsi"/>
            </w:rPr>
          </w:pPr>
          <w:r w:rsidRPr="003A73EE">
            <w:rPr>
              <w:rStyle w:val="berschriftZchn"/>
              <w:rFonts w:asciiTheme="minorHAnsi" w:hAnsiTheme="minorHAnsi" w:cstheme="minorHAnsi"/>
            </w:rPr>
            <w:t>Inhalt</w:t>
          </w:r>
          <w:r w:rsidR="00DC1081" w:rsidRPr="003A73EE">
            <w:rPr>
              <w:rStyle w:val="berschriftZchn"/>
              <w:rFonts w:asciiTheme="minorHAnsi" w:hAnsiTheme="minorHAnsi" w:cstheme="minorHAnsi"/>
            </w:rPr>
            <w:t>sverzeichnis</w:t>
          </w:r>
          <w:bookmarkEnd w:id="15"/>
          <w:bookmarkEnd w:id="14"/>
          <w:bookmarkEnd w:id="13"/>
          <w:bookmarkEnd w:id="12"/>
          <w:bookmarkEnd w:id="11"/>
          <w:bookmarkEnd w:id="10"/>
        </w:p>
        <w:p w14:paraId="433AEBB2" w14:textId="383A41D4" w:rsidR="00F31A8F" w:rsidRDefault="00E82648">
          <w:pPr>
            <w:pStyle w:val="Verzeichnis1"/>
            <w:rPr>
              <w:rFonts w:asciiTheme="minorHAnsi" w:eastAsiaTheme="minorEastAsia" w:hAnsiTheme="minorHAnsi"/>
              <w:b w:val="0"/>
              <w:noProof/>
              <w:lang w:eastAsia="de-DE"/>
            </w:rPr>
          </w:pPr>
          <w:r w:rsidRPr="003A73EE">
            <w:rPr>
              <w:rFonts w:asciiTheme="minorHAnsi" w:hAnsiTheme="minorHAnsi" w:cstheme="minorHAnsi"/>
              <w:color w:val="000000" w:themeColor="text1"/>
              <w:sz w:val="24"/>
              <w:szCs w:val="24"/>
              <w:lang w:eastAsia="de-DE"/>
            </w:rPr>
            <w:fldChar w:fldCharType="begin"/>
          </w:r>
          <w:r w:rsidR="00ED5A97" w:rsidRPr="003A73EE">
            <w:rPr>
              <w:rFonts w:asciiTheme="minorHAnsi" w:hAnsiTheme="minorHAnsi" w:cstheme="minorHAnsi"/>
              <w:color w:val="000000" w:themeColor="text1"/>
              <w:sz w:val="24"/>
              <w:szCs w:val="24"/>
              <w:lang w:eastAsia="de-DE"/>
            </w:rPr>
            <w:instrText xml:space="preserve"> TOC \o "1-4" \h \z </w:instrText>
          </w:r>
          <w:r w:rsidRPr="003A73EE">
            <w:rPr>
              <w:rFonts w:asciiTheme="minorHAnsi" w:hAnsiTheme="minorHAnsi" w:cstheme="minorHAnsi"/>
              <w:color w:val="000000" w:themeColor="text1"/>
              <w:sz w:val="24"/>
              <w:szCs w:val="24"/>
              <w:lang w:eastAsia="de-DE"/>
            </w:rPr>
            <w:fldChar w:fldCharType="separate"/>
          </w:r>
          <w:hyperlink w:anchor="_Toc88646350" w:history="1">
            <w:r w:rsidR="00F31A8F" w:rsidRPr="00F34AA4">
              <w:rPr>
                <w:rStyle w:val="Hyperlink"/>
                <w:rFonts w:cstheme="minorHAnsi"/>
                <w:noProof/>
              </w:rPr>
              <w:t>Inhaltsverzeichnis</w:t>
            </w:r>
            <w:r w:rsidR="00F31A8F">
              <w:rPr>
                <w:noProof/>
                <w:webHidden/>
              </w:rPr>
              <w:tab/>
            </w:r>
            <w:r w:rsidR="00F31A8F">
              <w:rPr>
                <w:noProof/>
                <w:webHidden/>
              </w:rPr>
              <w:fldChar w:fldCharType="begin"/>
            </w:r>
            <w:r w:rsidR="00F31A8F">
              <w:rPr>
                <w:noProof/>
                <w:webHidden/>
              </w:rPr>
              <w:instrText xml:space="preserve"> PAGEREF _Toc88646350 \h </w:instrText>
            </w:r>
            <w:r w:rsidR="00F31A8F">
              <w:rPr>
                <w:noProof/>
                <w:webHidden/>
              </w:rPr>
            </w:r>
            <w:r w:rsidR="00F31A8F">
              <w:rPr>
                <w:noProof/>
                <w:webHidden/>
              </w:rPr>
              <w:fldChar w:fldCharType="separate"/>
            </w:r>
            <w:r w:rsidR="008D2DE1">
              <w:rPr>
                <w:noProof/>
                <w:webHidden/>
              </w:rPr>
              <w:t>4</w:t>
            </w:r>
            <w:r w:rsidR="00F31A8F">
              <w:rPr>
                <w:noProof/>
                <w:webHidden/>
              </w:rPr>
              <w:fldChar w:fldCharType="end"/>
            </w:r>
          </w:hyperlink>
        </w:p>
        <w:p w14:paraId="4670DFE2" w14:textId="3CA5DF5E" w:rsidR="00F31A8F" w:rsidRDefault="00DE774D">
          <w:pPr>
            <w:pStyle w:val="Verzeichnis1"/>
            <w:rPr>
              <w:rFonts w:asciiTheme="minorHAnsi" w:eastAsiaTheme="minorEastAsia" w:hAnsiTheme="minorHAnsi"/>
              <w:b w:val="0"/>
              <w:noProof/>
              <w:lang w:eastAsia="de-DE"/>
            </w:rPr>
          </w:pPr>
          <w:hyperlink w:anchor="_Toc88646351" w:history="1">
            <w:r w:rsidR="00F31A8F" w:rsidRPr="00F34AA4">
              <w:rPr>
                <w:rStyle w:val="Hyperlink"/>
                <w:rFonts w:cstheme="minorHAnsi"/>
                <w:noProof/>
              </w:rPr>
              <w:t>Präambel</w:t>
            </w:r>
            <w:r w:rsidR="00F31A8F">
              <w:rPr>
                <w:noProof/>
                <w:webHidden/>
              </w:rPr>
              <w:tab/>
            </w:r>
            <w:r w:rsidR="00F31A8F">
              <w:rPr>
                <w:noProof/>
                <w:webHidden/>
              </w:rPr>
              <w:fldChar w:fldCharType="begin"/>
            </w:r>
            <w:r w:rsidR="00F31A8F">
              <w:rPr>
                <w:noProof/>
                <w:webHidden/>
              </w:rPr>
              <w:instrText xml:space="preserve"> PAGEREF _Toc88646351 \h </w:instrText>
            </w:r>
            <w:r w:rsidR="00F31A8F">
              <w:rPr>
                <w:noProof/>
                <w:webHidden/>
              </w:rPr>
            </w:r>
            <w:r w:rsidR="00F31A8F">
              <w:rPr>
                <w:noProof/>
                <w:webHidden/>
              </w:rPr>
              <w:fldChar w:fldCharType="separate"/>
            </w:r>
            <w:r w:rsidR="008D2DE1">
              <w:rPr>
                <w:noProof/>
                <w:webHidden/>
              </w:rPr>
              <w:t>6</w:t>
            </w:r>
            <w:r w:rsidR="00F31A8F">
              <w:rPr>
                <w:noProof/>
                <w:webHidden/>
              </w:rPr>
              <w:fldChar w:fldCharType="end"/>
            </w:r>
          </w:hyperlink>
        </w:p>
        <w:p w14:paraId="7349C13B" w14:textId="6555281C" w:rsidR="00F31A8F" w:rsidRDefault="00DE774D">
          <w:pPr>
            <w:pStyle w:val="Verzeichnis1"/>
            <w:rPr>
              <w:rFonts w:asciiTheme="minorHAnsi" w:eastAsiaTheme="minorEastAsia" w:hAnsiTheme="minorHAnsi"/>
              <w:b w:val="0"/>
              <w:noProof/>
              <w:lang w:eastAsia="de-DE"/>
            </w:rPr>
          </w:pPr>
          <w:hyperlink w:anchor="_Toc88646352" w:history="1">
            <w:r w:rsidR="00F31A8F" w:rsidRPr="00F34AA4">
              <w:rPr>
                <w:rStyle w:val="Hyperlink"/>
                <w:rFonts w:cstheme="minorHAnsi"/>
                <w:noProof/>
              </w:rPr>
              <w:t>1.</w:t>
            </w:r>
            <w:r w:rsidR="00F31A8F">
              <w:rPr>
                <w:rFonts w:asciiTheme="minorHAnsi" w:eastAsiaTheme="minorEastAsia" w:hAnsiTheme="minorHAnsi"/>
                <w:b w:val="0"/>
                <w:noProof/>
                <w:lang w:eastAsia="de-DE"/>
              </w:rPr>
              <w:tab/>
            </w:r>
            <w:r w:rsidR="00F31A8F" w:rsidRPr="00F34AA4">
              <w:rPr>
                <w:rStyle w:val="Hyperlink"/>
                <w:rFonts w:cstheme="minorHAnsi"/>
                <w:noProof/>
              </w:rPr>
              <w:t>Geltungsbereich</w:t>
            </w:r>
            <w:r w:rsidR="00F31A8F">
              <w:rPr>
                <w:noProof/>
                <w:webHidden/>
              </w:rPr>
              <w:tab/>
            </w:r>
            <w:r w:rsidR="00F31A8F">
              <w:rPr>
                <w:noProof/>
                <w:webHidden/>
              </w:rPr>
              <w:fldChar w:fldCharType="begin"/>
            </w:r>
            <w:r w:rsidR="00F31A8F">
              <w:rPr>
                <w:noProof/>
                <w:webHidden/>
              </w:rPr>
              <w:instrText xml:space="preserve"> PAGEREF _Toc88646352 \h </w:instrText>
            </w:r>
            <w:r w:rsidR="00F31A8F">
              <w:rPr>
                <w:noProof/>
                <w:webHidden/>
              </w:rPr>
            </w:r>
            <w:r w:rsidR="00F31A8F">
              <w:rPr>
                <w:noProof/>
                <w:webHidden/>
              </w:rPr>
              <w:fldChar w:fldCharType="separate"/>
            </w:r>
            <w:r w:rsidR="008D2DE1">
              <w:rPr>
                <w:noProof/>
                <w:webHidden/>
              </w:rPr>
              <w:t>6</w:t>
            </w:r>
            <w:r w:rsidR="00F31A8F">
              <w:rPr>
                <w:noProof/>
                <w:webHidden/>
              </w:rPr>
              <w:fldChar w:fldCharType="end"/>
            </w:r>
          </w:hyperlink>
        </w:p>
        <w:p w14:paraId="6F86F65B" w14:textId="4244FC67" w:rsidR="00F31A8F" w:rsidRDefault="00DE774D">
          <w:pPr>
            <w:pStyle w:val="Verzeichnis1"/>
            <w:rPr>
              <w:rFonts w:asciiTheme="minorHAnsi" w:eastAsiaTheme="minorEastAsia" w:hAnsiTheme="minorHAnsi"/>
              <w:b w:val="0"/>
              <w:noProof/>
              <w:lang w:eastAsia="de-DE"/>
            </w:rPr>
          </w:pPr>
          <w:hyperlink w:anchor="_Toc88646353" w:history="1">
            <w:r w:rsidR="00F31A8F" w:rsidRPr="00F34AA4">
              <w:rPr>
                <w:rStyle w:val="Hyperlink"/>
                <w:rFonts w:cstheme="minorHAnsi"/>
                <w:noProof/>
              </w:rPr>
              <w:t>2.</w:t>
            </w:r>
            <w:r w:rsidR="00F31A8F">
              <w:rPr>
                <w:rFonts w:asciiTheme="minorHAnsi" w:eastAsiaTheme="minorEastAsia" w:hAnsiTheme="minorHAnsi"/>
                <w:b w:val="0"/>
                <w:noProof/>
                <w:lang w:eastAsia="de-DE"/>
              </w:rPr>
              <w:tab/>
            </w:r>
            <w:r w:rsidR="00F31A8F" w:rsidRPr="00F34AA4">
              <w:rPr>
                <w:rStyle w:val="Hyperlink"/>
                <w:rFonts w:cstheme="minorHAnsi"/>
                <w:noProof/>
              </w:rPr>
              <w:t>Gegenstand</w:t>
            </w:r>
            <w:r w:rsidR="00F31A8F">
              <w:rPr>
                <w:noProof/>
                <w:webHidden/>
              </w:rPr>
              <w:tab/>
            </w:r>
            <w:r w:rsidR="00F31A8F">
              <w:rPr>
                <w:noProof/>
                <w:webHidden/>
              </w:rPr>
              <w:fldChar w:fldCharType="begin"/>
            </w:r>
            <w:r w:rsidR="00F31A8F">
              <w:rPr>
                <w:noProof/>
                <w:webHidden/>
              </w:rPr>
              <w:instrText xml:space="preserve"> PAGEREF _Toc88646353 \h </w:instrText>
            </w:r>
            <w:r w:rsidR="00F31A8F">
              <w:rPr>
                <w:noProof/>
                <w:webHidden/>
              </w:rPr>
            </w:r>
            <w:r w:rsidR="00F31A8F">
              <w:rPr>
                <w:noProof/>
                <w:webHidden/>
              </w:rPr>
              <w:fldChar w:fldCharType="separate"/>
            </w:r>
            <w:r w:rsidR="008D2DE1">
              <w:rPr>
                <w:noProof/>
                <w:webHidden/>
              </w:rPr>
              <w:t>6</w:t>
            </w:r>
            <w:r w:rsidR="00F31A8F">
              <w:rPr>
                <w:noProof/>
                <w:webHidden/>
              </w:rPr>
              <w:fldChar w:fldCharType="end"/>
            </w:r>
          </w:hyperlink>
        </w:p>
        <w:p w14:paraId="27A60010" w14:textId="223AED36" w:rsidR="00F31A8F" w:rsidRDefault="00DE774D">
          <w:pPr>
            <w:pStyle w:val="Verzeichnis1"/>
            <w:rPr>
              <w:rFonts w:asciiTheme="minorHAnsi" w:eastAsiaTheme="minorEastAsia" w:hAnsiTheme="minorHAnsi"/>
              <w:b w:val="0"/>
              <w:noProof/>
              <w:lang w:eastAsia="de-DE"/>
            </w:rPr>
          </w:pPr>
          <w:hyperlink w:anchor="_Toc88646354" w:history="1">
            <w:r w:rsidR="00F31A8F" w:rsidRPr="00F34AA4">
              <w:rPr>
                <w:rStyle w:val="Hyperlink"/>
                <w:rFonts w:cstheme="minorHAnsi"/>
                <w:noProof/>
              </w:rPr>
              <w:t>3.</w:t>
            </w:r>
            <w:r w:rsidR="00F31A8F">
              <w:rPr>
                <w:rFonts w:asciiTheme="minorHAnsi" w:eastAsiaTheme="minorEastAsia" w:hAnsiTheme="minorHAnsi"/>
                <w:b w:val="0"/>
                <w:noProof/>
                <w:lang w:eastAsia="de-DE"/>
              </w:rPr>
              <w:tab/>
            </w:r>
            <w:r w:rsidR="00F31A8F" w:rsidRPr="00F34AA4">
              <w:rPr>
                <w:rStyle w:val="Hyperlink"/>
                <w:rFonts w:cstheme="minorHAnsi"/>
                <w:noProof/>
              </w:rPr>
              <w:t>Zielsetzung</w:t>
            </w:r>
            <w:r w:rsidR="00F31A8F">
              <w:rPr>
                <w:noProof/>
                <w:webHidden/>
              </w:rPr>
              <w:tab/>
            </w:r>
            <w:r w:rsidR="00F31A8F">
              <w:rPr>
                <w:noProof/>
                <w:webHidden/>
              </w:rPr>
              <w:fldChar w:fldCharType="begin"/>
            </w:r>
            <w:r w:rsidR="00F31A8F">
              <w:rPr>
                <w:noProof/>
                <w:webHidden/>
              </w:rPr>
              <w:instrText xml:space="preserve"> PAGEREF _Toc88646354 \h </w:instrText>
            </w:r>
            <w:r w:rsidR="00F31A8F">
              <w:rPr>
                <w:noProof/>
                <w:webHidden/>
              </w:rPr>
            </w:r>
            <w:r w:rsidR="00F31A8F">
              <w:rPr>
                <w:noProof/>
                <w:webHidden/>
              </w:rPr>
              <w:fldChar w:fldCharType="separate"/>
            </w:r>
            <w:r w:rsidR="008D2DE1">
              <w:rPr>
                <w:noProof/>
                <w:webHidden/>
              </w:rPr>
              <w:t>7</w:t>
            </w:r>
            <w:r w:rsidR="00F31A8F">
              <w:rPr>
                <w:noProof/>
                <w:webHidden/>
              </w:rPr>
              <w:fldChar w:fldCharType="end"/>
            </w:r>
          </w:hyperlink>
        </w:p>
        <w:p w14:paraId="265D3B28" w14:textId="3CD7B490" w:rsidR="00F31A8F" w:rsidRDefault="00DE774D">
          <w:pPr>
            <w:pStyle w:val="Verzeichnis1"/>
            <w:rPr>
              <w:rFonts w:asciiTheme="minorHAnsi" w:eastAsiaTheme="minorEastAsia" w:hAnsiTheme="minorHAnsi"/>
              <w:b w:val="0"/>
              <w:noProof/>
              <w:lang w:eastAsia="de-DE"/>
            </w:rPr>
          </w:pPr>
          <w:hyperlink w:anchor="_Toc88646355" w:history="1">
            <w:r w:rsidR="00F31A8F" w:rsidRPr="00F34AA4">
              <w:rPr>
                <w:rStyle w:val="Hyperlink"/>
                <w:noProof/>
              </w:rPr>
              <w:t>4.</w:t>
            </w:r>
            <w:r w:rsidR="00F31A8F">
              <w:rPr>
                <w:rFonts w:asciiTheme="minorHAnsi" w:eastAsiaTheme="minorEastAsia" w:hAnsiTheme="minorHAnsi"/>
                <w:b w:val="0"/>
                <w:noProof/>
                <w:lang w:eastAsia="de-DE"/>
              </w:rPr>
              <w:tab/>
            </w:r>
            <w:r w:rsidR="00F31A8F" w:rsidRPr="00F34AA4">
              <w:rPr>
                <w:rStyle w:val="Hyperlink"/>
                <w:noProof/>
              </w:rPr>
              <w:t>Grundsätze</w:t>
            </w:r>
            <w:r w:rsidR="00F31A8F">
              <w:rPr>
                <w:noProof/>
                <w:webHidden/>
              </w:rPr>
              <w:tab/>
            </w:r>
            <w:r w:rsidR="00F31A8F">
              <w:rPr>
                <w:noProof/>
                <w:webHidden/>
              </w:rPr>
              <w:fldChar w:fldCharType="begin"/>
            </w:r>
            <w:r w:rsidR="00F31A8F">
              <w:rPr>
                <w:noProof/>
                <w:webHidden/>
              </w:rPr>
              <w:instrText xml:space="preserve"> PAGEREF _Toc88646355 \h </w:instrText>
            </w:r>
            <w:r w:rsidR="00F31A8F">
              <w:rPr>
                <w:noProof/>
                <w:webHidden/>
              </w:rPr>
            </w:r>
            <w:r w:rsidR="00F31A8F">
              <w:rPr>
                <w:noProof/>
                <w:webHidden/>
              </w:rPr>
              <w:fldChar w:fldCharType="separate"/>
            </w:r>
            <w:r w:rsidR="008D2DE1">
              <w:rPr>
                <w:noProof/>
                <w:webHidden/>
              </w:rPr>
              <w:t>8</w:t>
            </w:r>
            <w:r w:rsidR="00F31A8F">
              <w:rPr>
                <w:noProof/>
                <w:webHidden/>
              </w:rPr>
              <w:fldChar w:fldCharType="end"/>
            </w:r>
          </w:hyperlink>
        </w:p>
        <w:p w14:paraId="61B34319" w14:textId="63263F7A" w:rsidR="00F31A8F" w:rsidRDefault="00DE774D">
          <w:pPr>
            <w:pStyle w:val="Verzeichnis1"/>
            <w:rPr>
              <w:rFonts w:asciiTheme="minorHAnsi" w:eastAsiaTheme="minorEastAsia" w:hAnsiTheme="minorHAnsi"/>
              <w:b w:val="0"/>
              <w:noProof/>
              <w:lang w:eastAsia="de-DE"/>
            </w:rPr>
          </w:pPr>
          <w:hyperlink w:anchor="_Toc88646356" w:history="1">
            <w:r w:rsidR="00F31A8F" w:rsidRPr="00F34AA4">
              <w:rPr>
                <w:rStyle w:val="Hyperlink"/>
                <w:noProof/>
              </w:rPr>
              <w:t>5.</w:t>
            </w:r>
            <w:r w:rsidR="00F31A8F">
              <w:rPr>
                <w:rFonts w:asciiTheme="minorHAnsi" w:eastAsiaTheme="minorEastAsia" w:hAnsiTheme="minorHAnsi"/>
                <w:b w:val="0"/>
                <w:noProof/>
                <w:lang w:eastAsia="de-DE"/>
              </w:rPr>
              <w:tab/>
            </w:r>
            <w:r w:rsidR="00F31A8F" w:rsidRPr="00F34AA4">
              <w:rPr>
                <w:rStyle w:val="Hyperlink"/>
                <w:noProof/>
              </w:rPr>
              <w:t>Mandantentrennung und Mandantenfähigkeit</w:t>
            </w:r>
            <w:r w:rsidR="00F31A8F">
              <w:rPr>
                <w:noProof/>
                <w:webHidden/>
              </w:rPr>
              <w:tab/>
            </w:r>
            <w:r w:rsidR="00F31A8F">
              <w:rPr>
                <w:noProof/>
                <w:webHidden/>
              </w:rPr>
              <w:fldChar w:fldCharType="begin"/>
            </w:r>
            <w:r w:rsidR="00F31A8F">
              <w:rPr>
                <w:noProof/>
                <w:webHidden/>
              </w:rPr>
              <w:instrText xml:space="preserve"> PAGEREF _Toc88646356 \h </w:instrText>
            </w:r>
            <w:r w:rsidR="00F31A8F">
              <w:rPr>
                <w:noProof/>
                <w:webHidden/>
              </w:rPr>
            </w:r>
            <w:r w:rsidR="00F31A8F">
              <w:rPr>
                <w:noProof/>
                <w:webHidden/>
              </w:rPr>
              <w:fldChar w:fldCharType="separate"/>
            </w:r>
            <w:r w:rsidR="008D2DE1">
              <w:rPr>
                <w:noProof/>
                <w:webHidden/>
              </w:rPr>
              <w:t>9</w:t>
            </w:r>
            <w:r w:rsidR="00F31A8F">
              <w:rPr>
                <w:noProof/>
                <w:webHidden/>
              </w:rPr>
              <w:fldChar w:fldCharType="end"/>
            </w:r>
          </w:hyperlink>
        </w:p>
        <w:p w14:paraId="3522008E" w14:textId="2EBE9C1D" w:rsidR="00F31A8F" w:rsidRDefault="00DE774D">
          <w:pPr>
            <w:pStyle w:val="Verzeichnis1"/>
            <w:rPr>
              <w:rFonts w:asciiTheme="minorHAnsi" w:eastAsiaTheme="minorEastAsia" w:hAnsiTheme="minorHAnsi"/>
              <w:b w:val="0"/>
              <w:noProof/>
              <w:lang w:eastAsia="de-DE"/>
            </w:rPr>
          </w:pPr>
          <w:hyperlink w:anchor="_Toc88646357" w:history="1">
            <w:r w:rsidR="00F31A8F" w:rsidRPr="00F34AA4">
              <w:rPr>
                <w:rStyle w:val="Hyperlink"/>
                <w:noProof/>
              </w:rPr>
              <w:t>6.</w:t>
            </w:r>
            <w:r w:rsidR="00F31A8F">
              <w:rPr>
                <w:rFonts w:asciiTheme="minorHAnsi" w:eastAsiaTheme="minorEastAsia" w:hAnsiTheme="minorHAnsi"/>
                <w:b w:val="0"/>
                <w:noProof/>
                <w:lang w:eastAsia="de-DE"/>
              </w:rPr>
              <w:tab/>
            </w:r>
            <w:r w:rsidR="00F31A8F" w:rsidRPr="00F34AA4">
              <w:rPr>
                <w:rStyle w:val="Hyperlink"/>
                <w:noProof/>
              </w:rPr>
              <w:t>Begriffsdefinitionen</w:t>
            </w:r>
            <w:r w:rsidR="00F31A8F">
              <w:rPr>
                <w:noProof/>
                <w:webHidden/>
              </w:rPr>
              <w:tab/>
            </w:r>
            <w:r w:rsidR="00F31A8F">
              <w:rPr>
                <w:noProof/>
                <w:webHidden/>
              </w:rPr>
              <w:fldChar w:fldCharType="begin"/>
            </w:r>
            <w:r w:rsidR="00F31A8F">
              <w:rPr>
                <w:noProof/>
                <w:webHidden/>
              </w:rPr>
              <w:instrText xml:space="preserve"> PAGEREF _Toc88646357 \h </w:instrText>
            </w:r>
            <w:r w:rsidR="00F31A8F">
              <w:rPr>
                <w:noProof/>
                <w:webHidden/>
              </w:rPr>
            </w:r>
            <w:r w:rsidR="00F31A8F">
              <w:rPr>
                <w:noProof/>
                <w:webHidden/>
              </w:rPr>
              <w:fldChar w:fldCharType="separate"/>
            </w:r>
            <w:r w:rsidR="008D2DE1">
              <w:rPr>
                <w:noProof/>
                <w:webHidden/>
              </w:rPr>
              <w:t>10</w:t>
            </w:r>
            <w:r w:rsidR="00F31A8F">
              <w:rPr>
                <w:noProof/>
                <w:webHidden/>
              </w:rPr>
              <w:fldChar w:fldCharType="end"/>
            </w:r>
          </w:hyperlink>
        </w:p>
        <w:p w14:paraId="747C25B1" w14:textId="4DFFA188" w:rsidR="00F31A8F" w:rsidRDefault="00DE774D">
          <w:pPr>
            <w:pStyle w:val="Verzeichnis1"/>
            <w:rPr>
              <w:rFonts w:asciiTheme="minorHAnsi" w:eastAsiaTheme="minorEastAsia" w:hAnsiTheme="minorHAnsi"/>
              <w:b w:val="0"/>
              <w:noProof/>
              <w:lang w:eastAsia="de-DE"/>
            </w:rPr>
          </w:pPr>
          <w:hyperlink w:anchor="_Toc88646358" w:history="1">
            <w:r w:rsidR="00F31A8F" w:rsidRPr="00F34AA4">
              <w:rPr>
                <w:rStyle w:val="Hyperlink"/>
                <w:noProof/>
              </w:rPr>
              <w:t>7.</w:t>
            </w:r>
            <w:r w:rsidR="00F31A8F">
              <w:rPr>
                <w:rFonts w:asciiTheme="minorHAnsi" w:eastAsiaTheme="minorEastAsia" w:hAnsiTheme="minorHAnsi"/>
                <w:b w:val="0"/>
                <w:noProof/>
                <w:lang w:eastAsia="de-DE"/>
              </w:rPr>
              <w:tab/>
            </w:r>
            <w:r w:rsidR="00F31A8F" w:rsidRPr="00F34AA4">
              <w:rPr>
                <w:rStyle w:val="Hyperlink"/>
                <w:noProof/>
                <w:lang w:eastAsia="de-DE"/>
              </w:rPr>
              <w:t xml:space="preserve">Identifikation durch </w:t>
            </w:r>
            <w:r w:rsidR="00F31A8F" w:rsidRPr="00F34AA4">
              <w:rPr>
                <w:rStyle w:val="Hyperlink"/>
                <w:noProof/>
              </w:rPr>
              <w:t>Authentifizierung und Autorisierung</w:t>
            </w:r>
            <w:r w:rsidR="00F31A8F">
              <w:rPr>
                <w:noProof/>
                <w:webHidden/>
              </w:rPr>
              <w:tab/>
            </w:r>
            <w:r w:rsidR="00F31A8F">
              <w:rPr>
                <w:noProof/>
                <w:webHidden/>
              </w:rPr>
              <w:fldChar w:fldCharType="begin"/>
            </w:r>
            <w:r w:rsidR="00F31A8F">
              <w:rPr>
                <w:noProof/>
                <w:webHidden/>
              </w:rPr>
              <w:instrText xml:space="preserve"> PAGEREF _Toc88646358 \h </w:instrText>
            </w:r>
            <w:r w:rsidR="00F31A8F">
              <w:rPr>
                <w:noProof/>
                <w:webHidden/>
              </w:rPr>
            </w:r>
            <w:r w:rsidR="00F31A8F">
              <w:rPr>
                <w:noProof/>
                <w:webHidden/>
              </w:rPr>
              <w:fldChar w:fldCharType="separate"/>
            </w:r>
            <w:r w:rsidR="008D2DE1">
              <w:rPr>
                <w:noProof/>
                <w:webHidden/>
              </w:rPr>
              <w:t>13</w:t>
            </w:r>
            <w:r w:rsidR="00F31A8F">
              <w:rPr>
                <w:noProof/>
                <w:webHidden/>
              </w:rPr>
              <w:fldChar w:fldCharType="end"/>
            </w:r>
          </w:hyperlink>
        </w:p>
        <w:p w14:paraId="59BEFCE6" w14:textId="7A46A886" w:rsidR="00F31A8F" w:rsidRDefault="00DE774D">
          <w:pPr>
            <w:pStyle w:val="Verzeichnis1"/>
            <w:rPr>
              <w:rFonts w:asciiTheme="minorHAnsi" w:eastAsiaTheme="minorEastAsia" w:hAnsiTheme="minorHAnsi"/>
              <w:b w:val="0"/>
              <w:noProof/>
              <w:lang w:eastAsia="de-DE"/>
            </w:rPr>
          </w:pPr>
          <w:hyperlink w:anchor="_Toc88646359" w:history="1">
            <w:r w:rsidR="00F31A8F" w:rsidRPr="00F34AA4">
              <w:rPr>
                <w:rStyle w:val="Hyperlink"/>
                <w:noProof/>
              </w:rPr>
              <w:t>8.</w:t>
            </w:r>
            <w:r w:rsidR="00F31A8F">
              <w:rPr>
                <w:rFonts w:asciiTheme="minorHAnsi" w:eastAsiaTheme="minorEastAsia" w:hAnsiTheme="minorHAnsi"/>
                <w:b w:val="0"/>
                <w:noProof/>
                <w:lang w:eastAsia="de-DE"/>
              </w:rPr>
              <w:tab/>
            </w:r>
            <w:r w:rsidR="00F31A8F" w:rsidRPr="00F34AA4">
              <w:rPr>
                <w:rStyle w:val="Hyperlink"/>
                <w:noProof/>
              </w:rPr>
              <w:t>Rollenprofile</w:t>
            </w:r>
            <w:r w:rsidR="00F31A8F">
              <w:rPr>
                <w:noProof/>
                <w:webHidden/>
              </w:rPr>
              <w:tab/>
            </w:r>
            <w:r w:rsidR="00F31A8F">
              <w:rPr>
                <w:noProof/>
                <w:webHidden/>
              </w:rPr>
              <w:fldChar w:fldCharType="begin"/>
            </w:r>
            <w:r w:rsidR="00F31A8F">
              <w:rPr>
                <w:noProof/>
                <w:webHidden/>
              </w:rPr>
              <w:instrText xml:space="preserve"> PAGEREF _Toc88646359 \h </w:instrText>
            </w:r>
            <w:r w:rsidR="00F31A8F">
              <w:rPr>
                <w:noProof/>
                <w:webHidden/>
              </w:rPr>
            </w:r>
            <w:r w:rsidR="00F31A8F">
              <w:rPr>
                <w:noProof/>
                <w:webHidden/>
              </w:rPr>
              <w:fldChar w:fldCharType="separate"/>
            </w:r>
            <w:r w:rsidR="008D2DE1">
              <w:rPr>
                <w:noProof/>
                <w:webHidden/>
              </w:rPr>
              <w:t>14</w:t>
            </w:r>
            <w:r w:rsidR="00F31A8F">
              <w:rPr>
                <w:noProof/>
                <w:webHidden/>
              </w:rPr>
              <w:fldChar w:fldCharType="end"/>
            </w:r>
          </w:hyperlink>
        </w:p>
        <w:p w14:paraId="0EF8D84D" w14:textId="60513701"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60" w:history="1">
            <w:r w:rsidR="00F31A8F" w:rsidRPr="00F34AA4">
              <w:rPr>
                <w:rStyle w:val="Hyperlink"/>
                <w:noProof/>
              </w:rPr>
              <w:t>8.1.</w:t>
            </w:r>
            <w:r w:rsidR="00F31A8F">
              <w:rPr>
                <w:rFonts w:eastAsiaTheme="minorEastAsia"/>
                <w:bCs w:val="0"/>
                <w:noProof/>
                <w:color w:val="auto"/>
                <w:szCs w:val="22"/>
                <w:lang w:eastAsia="de-DE"/>
              </w:rPr>
              <w:tab/>
            </w:r>
            <w:r w:rsidR="00F31A8F" w:rsidRPr="00F34AA4">
              <w:rPr>
                <w:rStyle w:val="Hyperlink"/>
                <w:noProof/>
              </w:rPr>
              <w:t>SuperUser</w:t>
            </w:r>
            <w:r w:rsidR="00F31A8F">
              <w:rPr>
                <w:noProof/>
                <w:webHidden/>
              </w:rPr>
              <w:tab/>
            </w:r>
            <w:r w:rsidR="00F31A8F">
              <w:rPr>
                <w:noProof/>
                <w:webHidden/>
              </w:rPr>
              <w:fldChar w:fldCharType="begin"/>
            </w:r>
            <w:r w:rsidR="00F31A8F">
              <w:rPr>
                <w:noProof/>
                <w:webHidden/>
              </w:rPr>
              <w:instrText xml:space="preserve"> PAGEREF _Toc88646360 \h </w:instrText>
            </w:r>
            <w:r w:rsidR="00F31A8F">
              <w:rPr>
                <w:noProof/>
                <w:webHidden/>
              </w:rPr>
            </w:r>
            <w:r w:rsidR="00F31A8F">
              <w:rPr>
                <w:noProof/>
                <w:webHidden/>
              </w:rPr>
              <w:fldChar w:fldCharType="separate"/>
            </w:r>
            <w:r w:rsidR="008D2DE1">
              <w:rPr>
                <w:noProof/>
                <w:webHidden/>
              </w:rPr>
              <w:t>15</w:t>
            </w:r>
            <w:r w:rsidR="00F31A8F">
              <w:rPr>
                <w:noProof/>
                <w:webHidden/>
              </w:rPr>
              <w:fldChar w:fldCharType="end"/>
            </w:r>
          </w:hyperlink>
        </w:p>
        <w:p w14:paraId="7B8EC627" w14:textId="7F5CFB52" w:rsidR="00F31A8F" w:rsidRDefault="00DE774D">
          <w:pPr>
            <w:pStyle w:val="Verzeichnis3"/>
            <w:tabs>
              <w:tab w:val="left" w:pos="1540"/>
              <w:tab w:val="right" w:leader="dot" w:pos="9060"/>
            </w:tabs>
            <w:rPr>
              <w:rFonts w:eastAsiaTheme="minorEastAsia"/>
              <w:noProof/>
              <w:szCs w:val="22"/>
              <w:lang w:eastAsia="de-DE"/>
            </w:rPr>
          </w:pPr>
          <w:hyperlink w:anchor="_Toc88646361" w:history="1">
            <w:r w:rsidR="00F31A8F" w:rsidRPr="00F34AA4">
              <w:rPr>
                <w:rStyle w:val="Hyperlink"/>
                <w:noProof/>
                <w:lang w:eastAsia="de-DE"/>
              </w:rPr>
              <w:t>8.1.1.</w:t>
            </w:r>
            <w:r w:rsidR="00F31A8F">
              <w:rPr>
                <w:rFonts w:eastAsiaTheme="minorEastAsia"/>
                <w:noProof/>
                <w:szCs w:val="22"/>
                <w:lang w:eastAsia="de-DE"/>
              </w:rPr>
              <w:tab/>
            </w:r>
            <w:r w:rsidR="00F31A8F" w:rsidRPr="00F34AA4">
              <w:rPr>
                <w:rStyle w:val="Hyperlink"/>
                <w:noProof/>
                <w:lang w:eastAsia="de-DE"/>
              </w:rPr>
              <w:t>Gewährte Entitäten und Aktionsarten</w:t>
            </w:r>
            <w:r w:rsidR="00F31A8F">
              <w:rPr>
                <w:noProof/>
                <w:webHidden/>
              </w:rPr>
              <w:tab/>
            </w:r>
            <w:r w:rsidR="00F31A8F">
              <w:rPr>
                <w:noProof/>
                <w:webHidden/>
              </w:rPr>
              <w:fldChar w:fldCharType="begin"/>
            </w:r>
            <w:r w:rsidR="00F31A8F">
              <w:rPr>
                <w:noProof/>
                <w:webHidden/>
              </w:rPr>
              <w:instrText xml:space="preserve"> PAGEREF _Toc88646361 \h </w:instrText>
            </w:r>
            <w:r w:rsidR="00F31A8F">
              <w:rPr>
                <w:noProof/>
                <w:webHidden/>
              </w:rPr>
            </w:r>
            <w:r w:rsidR="00F31A8F">
              <w:rPr>
                <w:noProof/>
                <w:webHidden/>
              </w:rPr>
              <w:fldChar w:fldCharType="separate"/>
            </w:r>
            <w:r w:rsidR="008D2DE1">
              <w:rPr>
                <w:noProof/>
                <w:webHidden/>
              </w:rPr>
              <w:t>15</w:t>
            </w:r>
            <w:r w:rsidR="00F31A8F">
              <w:rPr>
                <w:noProof/>
                <w:webHidden/>
              </w:rPr>
              <w:fldChar w:fldCharType="end"/>
            </w:r>
          </w:hyperlink>
        </w:p>
        <w:p w14:paraId="2F54D19C" w14:textId="1E129F66" w:rsidR="00F31A8F" w:rsidRDefault="00DE774D">
          <w:pPr>
            <w:pStyle w:val="Verzeichnis3"/>
            <w:tabs>
              <w:tab w:val="left" w:pos="1540"/>
              <w:tab w:val="right" w:leader="dot" w:pos="9060"/>
            </w:tabs>
            <w:rPr>
              <w:rFonts w:eastAsiaTheme="minorEastAsia"/>
              <w:noProof/>
              <w:szCs w:val="22"/>
              <w:lang w:eastAsia="de-DE"/>
            </w:rPr>
          </w:pPr>
          <w:hyperlink w:anchor="_Toc88646362" w:history="1">
            <w:r w:rsidR="00F31A8F" w:rsidRPr="00F34AA4">
              <w:rPr>
                <w:rStyle w:val="Hyperlink"/>
                <w:noProof/>
              </w:rPr>
              <w:t>8.1.2.</w:t>
            </w:r>
            <w:r w:rsidR="00F31A8F">
              <w:rPr>
                <w:rFonts w:eastAsiaTheme="minorEastAsia"/>
                <w:noProof/>
                <w:szCs w:val="22"/>
                <w:lang w:eastAsia="de-DE"/>
              </w:rPr>
              <w:tab/>
            </w:r>
            <w:r w:rsidR="00F31A8F" w:rsidRPr="00F34AA4">
              <w:rPr>
                <w:rStyle w:val="Hyperlink"/>
                <w:noProof/>
              </w:rPr>
              <w:t>Gewährte Funktionalitäten</w:t>
            </w:r>
            <w:r w:rsidR="00F31A8F">
              <w:rPr>
                <w:noProof/>
                <w:webHidden/>
              </w:rPr>
              <w:tab/>
            </w:r>
            <w:r w:rsidR="00F31A8F">
              <w:rPr>
                <w:noProof/>
                <w:webHidden/>
              </w:rPr>
              <w:fldChar w:fldCharType="begin"/>
            </w:r>
            <w:r w:rsidR="00F31A8F">
              <w:rPr>
                <w:noProof/>
                <w:webHidden/>
              </w:rPr>
              <w:instrText xml:space="preserve"> PAGEREF _Toc88646362 \h </w:instrText>
            </w:r>
            <w:r w:rsidR="00F31A8F">
              <w:rPr>
                <w:noProof/>
                <w:webHidden/>
              </w:rPr>
            </w:r>
            <w:r w:rsidR="00F31A8F">
              <w:rPr>
                <w:noProof/>
                <w:webHidden/>
              </w:rPr>
              <w:fldChar w:fldCharType="separate"/>
            </w:r>
            <w:r w:rsidR="008D2DE1">
              <w:rPr>
                <w:noProof/>
                <w:webHidden/>
              </w:rPr>
              <w:t>16</w:t>
            </w:r>
            <w:r w:rsidR="00F31A8F">
              <w:rPr>
                <w:noProof/>
                <w:webHidden/>
              </w:rPr>
              <w:fldChar w:fldCharType="end"/>
            </w:r>
          </w:hyperlink>
        </w:p>
        <w:p w14:paraId="63FA28DC" w14:textId="1D0E0408" w:rsidR="00F31A8F" w:rsidRDefault="00DE774D">
          <w:pPr>
            <w:pStyle w:val="Verzeichnis3"/>
            <w:tabs>
              <w:tab w:val="left" w:pos="1540"/>
              <w:tab w:val="right" w:leader="dot" w:pos="9060"/>
            </w:tabs>
            <w:rPr>
              <w:rFonts w:eastAsiaTheme="minorEastAsia"/>
              <w:noProof/>
              <w:szCs w:val="22"/>
              <w:lang w:eastAsia="de-DE"/>
            </w:rPr>
          </w:pPr>
          <w:hyperlink w:anchor="_Toc88646363" w:history="1">
            <w:r w:rsidR="00F31A8F" w:rsidRPr="00F34AA4">
              <w:rPr>
                <w:rStyle w:val="Hyperlink"/>
                <w:noProof/>
              </w:rPr>
              <w:t>8.1.3.</w:t>
            </w:r>
            <w:r w:rsidR="00F31A8F">
              <w:rPr>
                <w:rFonts w:eastAsiaTheme="minorEastAsia"/>
                <w:noProof/>
                <w:szCs w:val="22"/>
                <w:lang w:eastAsia="de-DE"/>
              </w:rPr>
              <w:tab/>
            </w:r>
            <w:r w:rsidR="00F31A8F" w:rsidRPr="00F34AA4">
              <w:rPr>
                <w:rStyle w:val="Hyperlink"/>
                <w:noProof/>
              </w:rPr>
              <w:t>Besondere Sicherheitsanforderungen</w:t>
            </w:r>
            <w:r w:rsidR="00F31A8F">
              <w:rPr>
                <w:noProof/>
                <w:webHidden/>
              </w:rPr>
              <w:tab/>
            </w:r>
            <w:r w:rsidR="00F31A8F">
              <w:rPr>
                <w:noProof/>
                <w:webHidden/>
              </w:rPr>
              <w:fldChar w:fldCharType="begin"/>
            </w:r>
            <w:r w:rsidR="00F31A8F">
              <w:rPr>
                <w:noProof/>
                <w:webHidden/>
              </w:rPr>
              <w:instrText xml:space="preserve"> PAGEREF _Toc88646363 \h </w:instrText>
            </w:r>
            <w:r w:rsidR="00F31A8F">
              <w:rPr>
                <w:noProof/>
                <w:webHidden/>
              </w:rPr>
            </w:r>
            <w:r w:rsidR="00F31A8F">
              <w:rPr>
                <w:noProof/>
                <w:webHidden/>
              </w:rPr>
              <w:fldChar w:fldCharType="separate"/>
            </w:r>
            <w:r w:rsidR="008D2DE1">
              <w:rPr>
                <w:noProof/>
                <w:webHidden/>
              </w:rPr>
              <w:t>16</w:t>
            </w:r>
            <w:r w:rsidR="00F31A8F">
              <w:rPr>
                <w:noProof/>
                <w:webHidden/>
              </w:rPr>
              <w:fldChar w:fldCharType="end"/>
            </w:r>
          </w:hyperlink>
        </w:p>
        <w:p w14:paraId="0EFE5BF0" w14:textId="26A577BB"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64" w:history="1">
            <w:r w:rsidR="00F31A8F" w:rsidRPr="00F34AA4">
              <w:rPr>
                <w:rStyle w:val="Hyperlink"/>
                <w:noProof/>
              </w:rPr>
              <w:t>8.2.</w:t>
            </w:r>
            <w:r w:rsidR="00F31A8F">
              <w:rPr>
                <w:rFonts w:eastAsiaTheme="minorEastAsia"/>
                <w:bCs w:val="0"/>
                <w:noProof/>
                <w:color w:val="auto"/>
                <w:szCs w:val="22"/>
                <w:lang w:eastAsia="de-DE"/>
              </w:rPr>
              <w:tab/>
            </w:r>
            <w:r w:rsidR="00F31A8F" w:rsidRPr="00F34AA4">
              <w:rPr>
                <w:rStyle w:val="Hyperlink"/>
                <w:noProof/>
              </w:rPr>
              <w:t>Technischer Administrator zentral</w:t>
            </w:r>
            <w:r w:rsidR="00F31A8F">
              <w:rPr>
                <w:noProof/>
                <w:webHidden/>
              </w:rPr>
              <w:tab/>
            </w:r>
            <w:r w:rsidR="00F31A8F">
              <w:rPr>
                <w:noProof/>
                <w:webHidden/>
              </w:rPr>
              <w:fldChar w:fldCharType="begin"/>
            </w:r>
            <w:r w:rsidR="00F31A8F">
              <w:rPr>
                <w:noProof/>
                <w:webHidden/>
              </w:rPr>
              <w:instrText xml:space="preserve"> PAGEREF _Toc88646364 \h </w:instrText>
            </w:r>
            <w:r w:rsidR="00F31A8F">
              <w:rPr>
                <w:noProof/>
                <w:webHidden/>
              </w:rPr>
            </w:r>
            <w:r w:rsidR="00F31A8F">
              <w:rPr>
                <w:noProof/>
                <w:webHidden/>
              </w:rPr>
              <w:fldChar w:fldCharType="separate"/>
            </w:r>
            <w:r w:rsidR="008D2DE1">
              <w:rPr>
                <w:noProof/>
                <w:webHidden/>
              </w:rPr>
              <w:t>17</w:t>
            </w:r>
            <w:r w:rsidR="00F31A8F">
              <w:rPr>
                <w:noProof/>
                <w:webHidden/>
              </w:rPr>
              <w:fldChar w:fldCharType="end"/>
            </w:r>
          </w:hyperlink>
        </w:p>
        <w:p w14:paraId="4F19BBC3" w14:textId="4EC14AB4" w:rsidR="00F31A8F" w:rsidRDefault="00DE774D">
          <w:pPr>
            <w:pStyle w:val="Verzeichnis3"/>
            <w:tabs>
              <w:tab w:val="left" w:pos="1540"/>
              <w:tab w:val="right" w:leader="dot" w:pos="9060"/>
            </w:tabs>
            <w:rPr>
              <w:rFonts w:eastAsiaTheme="minorEastAsia"/>
              <w:noProof/>
              <w:szCs w:val="22"/>
              <w:lang w:eastAsia="de-DE"/>
            </w:rPr>
          </w:pPr>
          <w:hyperlink w:anchor="_Toc88646365" w:history="1">
            <w:r w:rsidR="00F31A8F" w:rsidRPr="00F34AA4">
              <w:rPr>
                <w:rStyle w:val="Hyperlink"/>
                <w:rFonts w:cstheme="minorHAnsi"/>
                <w:noProof/>
              </w:rPr>
              <w:t>8.2.1.</w:t>
            </w:r>
            <w:r w:rsidR="00F31A8F">
              <w:rPr>
                <w:rFonts w:eastAsiaTheme="minorEastAsia"/>
                <w:noProof/>
                <w:szCs w:val="22"/>
                <w:lang w:eastAsia="de-DE"/>
              </w:rPr>
              <w:tab/>
            </w:r>
            <w:r w:rsidR="00F31A8F" w:rsidRPr="00F34AA4">
              <w:rPr>
                <w:rStyle w:val="Hyperlink"/>
                <w:noProof/>
                <w:lang w:eastAsia="de-DE"/>
              </w:rPr>
              <w:t>Gewährte Entitäten und Aktionsarten</w:t>
            </w:r>
            <w:r w:rsidR="00F31A8F">
              <w:rPr>
                <w:noProof/>
                <w:webHidden/>
              </w:rPr>
              <w:tab/>
            </w:r>
            <w:r w:rsidR="00F31A8F">
              <w:rPr>
                <w:noProof/>
                <w:webHidden/>
              </w:rPr>
              <w:fldChar w:fldCharType="begin"/>
            </w:r>
            <w:r w:rsidR="00F31A8F">
              <w:rPr>
                <w:noProof/>
                <w:webHidden/>
              </w:rPr>
              <w:instrText xml:space="preserve"> PAGEREF _Toc88646365 \h </w:instrText>
            </w:r>
            <w:r w:rsidR="00F31A8F">
              <w:rPr>
                <w:noProof/>
                <w:webHidden/>
              </w:rPr>
            </w:r>
            <w:r w:rsidR="00F31A8F">
              <w:rPr>
                <w:noProof/>
                <w:webHidden/>
              </w:rPr>
              <w:fldChar w:fldCharType="separate"/>
            </w:r>
            <w:r w:rsidR="008D2DE1">
              <w:rPr>
                <w:noProof/>
                <w:webHidden/>
              </w:rPr>
              <w:t>17</w:t>
            </w:r>
            <w:r w:rsidR="00F31A8F">
              <w:rPr>
                <w:noProof/>
                <w:webHidden/>
              </w:rPr>
              <w:fldChar w:fldCharType="end"/>
            </w:r>
          </w:hyperlink>
        </w:p>
        <w:p w14:paraId="2944FCCF" w14:textId="21BA44CE" w:rsidR="00F31A8F" w:rsidRDefault="00DE774D">
          <w:pPr>
            <w:pStyle w:val="Verzeichnis3"/>
            <w:tabs>
              <w:tab w:val="left" w:pos="1540"/>
              <w:tab w:val="right" w:leader="dot" w:pos="9060"/>
            </w:tabs>
            <w:rPr>
              <w:rFonts w:eastAsiaTheme="minorEastAsia"/>
              <w:noProof/>
              <w:szCs w:val="22"/>
              <w:lang w:eastAsia="de-DE"/>
            </w:rPr>
          </w:pPr>
          <w:hyperlink w:anchor="_Toc88646366" w:history="1">
            <w:r w:rsidR="00F31A8F" w:rsidRPr="00F34AA4">
              <w:rPr>
                <w:rStyle w:val="Hyperlink"/>
                <w:rFonts w:cstheme="minorHAnsi"/>
                <w:noProof/>
              </w:rPr>
              <w:t>8.2.2.</w:t>
            </w:r>
            <w:r w:rsidR="00F31A8F">
              <w:rPr>
                <w:rFonts w:eastAsiaTheme="minorEastAsia"/>
                <w:noProof/>
                <w:szCs w:val="22"/>
                <w:lang w:eastAsia="de-DE"/>
              </w:rPr>
              <w:tab/>
            </w:r>
            <w:r w:rsidR="00F31A8F" w:rsidRPr="00F34AA4">
              <w:rPr>
                <w:rStyle w:val="Hyperlink"/>
                <w:noProof/>
              </w:rPr>
              <w:t>Gewährte Funktionalitäten</w:t>
            </w:r>
            <w:r w:rsidR="00F31A8F">
              <w:rPr>
                <w:noProof/>
                <w:webHidden/>
              </w:rPr>
              <w:tab/>
            </w:r>
            <w:r w:rsidR="00F31A8F">
              <w:rPr>
                <w:noProof/>
                <w:webHidden/>
              </w:rPr>
              <w:fldChar w:fldCharType="begin"/>
            </w:r>
            <w:r w:rsidR="00F31A8F">
              <w:rPr>
                <w:noProof/>
                <w:webHidden/>
              </w:rPr>
              <w:instrText xml:space="preserve"> PAGEREF _Toc88646366 \h </w:instrText>
            </w:r>
            <w:r w:rsidR="00F31A8F">
              <w:rPr>
                <w:noProof/>
                <w:webHidden/>
              </w:rPr>
            </w:r>
            <w:r w:rsidR="00F31A8F">
              <w:rPr>
                <w:noProof/>
                <w:webHidden/>
              </w:rPr>
              <w:fldChar w:fldCharType="separate"/>
            </w:r>
            <w:r w:rsidR="008D2DE1">
              <w:rPr>
                <w:noProof/>
                <w:webHidden/>
              </w:rPr>
              <w:t>18</w:t>
            </w:r>
            <w:r w:rsidR="00F31A8F">
              <w:rPr>
                <w:noProof/>
                <w:webHidden/>
              </w:rPr>
              <w:fldChar w:fldCharType="end"/>
            </w:r>
          </w:hyperlink>
        </w:p>
        <w:p w14:paraId="56A36A4A" w14:textId="3067B611"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67" w:history="1">
            <w:r w:rsidR="00F31A8F" w:rsidRPr="00F34AA4">
              <w:rPr>
                <w:rStyle w:val="Hyperlink"/>
                <w:noProof/>
              </w:rPr>
              <w:t>8.3.</w:t>
            </w:r>
            <w:r w:rsidR="00F31A8F">
              <w:rPr>
                <w:rFonts w:eastAsiaTheme="minorEastAsia"/>
                <w:bCs w:val="0"/>
                <w:noProof/>
                <w:color w:val="auto"/>
                <w:szCs w:val="22"/>
                <w:lang w:eastAsia="de-DE"/>
              </w:rPr>
              <w:tab/>
            </w:r>
            <w:r w:rsidR="00F31A8F" w:rsidRPr="00F34AA4">
              <w:rPr>
                <w:rStyle w:val="Hyperlink"/>
                <w:noProof/>
              </w:rPr>
              <w:t>Fachlicher Administrator lokal</w:t>
            </w:r>
            <w:r w:rsidR="00F31A8F">
              <w:rPr>
                <w:noProof/>
                <w:webHidden/>
              </w:rPr>
              <w:tab/>
            </w:r>
            <w:r w:rsidR="00F31A8F">
              <w:rPr>
                <w:noProof/>
                <w:webHidden/>
              </w:rPr>
              <w:fldChar w:fldCharType="begin"/>
            </w:r>
            <w:r w:rsidR="00F31A8F">
              <w:rPr>
                <w:noProof/>
                <w:webHidden/>
              </w:rPr>
              <w:instrText xml:space="preserve"> PAGEREF _Toc88646367 \h </w:instrText>
            </w:r>
            <w:r w:rsidR="00F31A8F">
              <w:rPr>
                <w:noProof/>
                <w:webHidden/>
              </w:rPr>
            </w:r>
            <w:r w:rsidR="00F31A8F">
              <w:rPr>
                <w:noProof/>
                <w:webHidden/>
              </w:rPr>
              <w:fldChar w:fldCharType="separate"/>
            </w:r>
            <w:r w:rsidR="008D2DE1">
              <w:rPr>
                <w:noProof/>
                <w:webHidden/>
              </w:rPr>
              <w:t>19</w:t>
            </w:r>
            <w:r w:rsidR="00F31A8F">
              <w:rPr>
                <w:noProof/>
                <w:webHidden/>
              </w:rPr>
              <w:fldChar w:fldCharType="end"/>
            </w:r>
          </w:hyperlink>
        </w:p>
        <w:p w14:paraId="56317199" w14:textId="14D4DECC" w:rsidR="00F31A8F" w:rsidRDefault="00DE774D">
          <w:pPr>
            <w:pStyle w:val="Verzeichnis3"/>
            <w:tabs>
              <w:tab w:val="left" w:pos="1540"/>
              <w:tab w:val="right" w:leader="dot" w:pos="9060"/>
            </w:tabs>
            <w:rPr>
              <w:rFonts w:eastAsiaTheme="minorEastAsia"/>
              <w:noProof/>
              <w:szCs w:val="22"/>
              <w:lang w:eastAsia="de-DE"/>
            </w:rPr>
          </w:pPr>
          <w:hyperlink w:anchor="_Toc88646368" w:history="1">
            <w:r w:rsidR="00F31A8F" w:rsidRPr="00F34AA4">
              <w:rPr>
                <w:rStyle w:val="Hyperlink"/>
                <w:rFonts w:cstheme="minorHAnsi"/>
                <w:noProof/>
              </w:rPr>
              <w:t>8.3.1.</w:t>
            </w:r>
            <w:r w:rsidR="00F31A8F">
              <w:rPr>
                <w:rFonts w:eastAsiaTheme="minorEastAsia"/>
                <w:noProof/>
                <w:szCs w:val="22"/>
                <w:lang w:eastAsia="de-DE"/>
              </w:rPr>
              <w:tab/>
            </w:r>
            <w:r w:rsidR="00F31A8F" w:rsidRPr="00F34AA4">
              <w:rPr>
                <w:rStyle w:val="Hyperlink"/>
                <w:noProof/>
                <w:lang w:eastAsia="de-DE"/>
              </w:rPr>
              <w:t>Gewährte Entitäten und Aktionsarten</w:t>
            </w:r>
            <w:r w:rsidR="00F31A8F">
              <w:rPr>
                <w:noProof/>
                <w:webHidden/>
              </w:rPr>
              <w:tab/>
            </w:r>
            <w:r w:rsidR="00F31A8F">
              <w:rPr>
                <w:noProof/>
                <w:webHidden/>
              </w:rPr>
              <w:fldChar w:fldCharType="begin"/>
            </w:r>
            <w:r w:rsidR="00F31A8F">
              <w:rPr>
                <w:noProof/>
                <w:webHidden/>
              </w:rPr>
              <w:instrText xml:space="preserve"> PAGEREF _Toc88646368 \h </w:instrText>
            </w:r>
            <w:r w:rsidR="00F31A8F">
              <w:rPr>
                <w:noProof/>
                <w:webHidden/>
              </w:rPr>
            </w:r>
            <w:r w:rsidR="00F31A8F">
              <w:rPr>
                <w:noProof/>
                <w:webHidden/>
              </w:rPr>
              <w:fldChar w:fldCharType="separate"/>
            </w:r>
            <w:r w:rsidR="008D2DE1">
              <w:rPr>
                <w:noProof/>
                <w:webHidden/>
              </w:rPr>
              <w:t>19</w:t>
            </w:r>
            <w:r w:rsidR="00F31A8F">
              <w:rPr>
                <w:noProof/>
                <w:webHidden/>
              </w:rPr>
              <w:fldChar w:fldCharType="end"/>
            </w:r>
          </w:hyperlink>
        </w:p>
        <w:p w14:paraId="41DFD6D2" w14:textId="0AD6EE88" w:rsidR="00F31A8F" w:rsidRDefault="00DE774D">
          <w:pPr>
            <w:pStyle w:val="Verzeichnis3"/>
            <w:tabs>
              <w:tab w:val="left" w:pos="1540"/>
              <w:tab w:val="right" w:leader="dot" w:pos="9060"/>
            </w:tabs>
            <w:rPr>
              <w:rFonts w:eastAsiaTheme="minorEastAsia"/>
              <w:noProof/>
              <w:szCs w:val="22"/>
              <w:lang w:eastAsia="de-DE"/>
            </w:rPr>
          </w:pPr>
          <w:hyperlink w:anchor="_Toc88646369" w:history="1">
            <w:r w:rsidR="00F31A8F" w:rsidRPr="00F34AA4">
              <w:rPr>
                <w:rStyle w:val="Hyperlink"/>
                <w:rFonts w:cstheme="minorHAnsi"/>
                <w:noProof/>
              </w:rPr>
              <w:t>8.3.2.</w:t>
            </w:r>
            <w:r w:rsidR="00F31A8F">
              <w:rPr>
                <w:rFonts w:eastAsiaTheme="minorEastAsia"/>
                <w:noProof/>
                <w:szCs w:val="22"/>
                <w:lang w:eastAsia="de-DE"/>
              </w:rPr>
              <w:tab/>
            </w:r>
            <w:r w:rsidR="00F31A8F" w:rsidRPr="00F34AA4">
              <w:rPr>
                <w:rStyle w:val="Hyperlink"/>
                <w:rFonts w:cstheme="minorHAnsi"/>
                <w:noProof/>
              </w:rPr>
              <w:t>Gewährte Funktionalitäten</w:t>
            </w:r>
            <w:r w:rsidR="00F31A8F">
              <w:rPr>
                <w:noProof/>
                <w:webHidden/>
              </w:rPr>
              <w:tab/>
            </w:r>
            <w:r w:rsidR="00F31A8F">
              <w:rPr>
                <w:noProof/>
                <w:webHidden/>
              </w:rPr>
              <w:fldChar w:fldCharType="begin"/>
            </w:r>
            <w:r w:rsidR="00F31A8F">
              <w:rPr>
                <w:noProof/>
                <w:webHidden/>
              </w:rPr>
              <w:instrText xml:space="preserve"> PAGEREF _Toc88646369 \h </w:instrText>
            </w:r>
            <w:r w:rsidR="00F31A8F">
              <w:rPr>
                <w:noProof/>
                <w:webHidden/>
              </w:rPr>
            </w:r>
            <w:r w:rsidR="00F31A8F">
              <w:rPr>
                <w:noProof/>
                <w:webHidden/>
              </w:rPr>
              <w:fldChar w:fldCharType="separate"/>
            </w:r>
            <w:r w:rsidR="008D2DE1">
              <w:rPr>
                <w:noProof/>
                <w:webHidden/>
              </w:rPr>
              <w:t>19</w:t>
            </w:r>
            <w:r w:rsidR="00F31A8F">
              <w:rPr>
                <w:noProof/>
                <w:webHidden/>
              </w:rPr>
              <w:fldChar w:fldCharType="end"/>
            </w:r>
          </w:hyperlink>
        </w:p>
        <w:p w14:paraId="434100C5" w14:textId="205FE043"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70" w:history="1">
            <w:r w:rsidR="00F31A8F" w:rsidRPr="00F34AA4">
              <w:rPr>
                <w:rStyle w:val="Hyperlink"/>
                <w:rFonts w:cstheme="minorHAnsi"/>
                <w:noProof/>
              </w:rPr>
              <w:t>8.4.</w:t>
            </w:r>
            <w:r w:rsidR="00F31A8F">
              <w:rPr>
                <w:rFonts w:eastAsiaTheme="minorEastAsia"/>
                <w:bCs w:val="0"/>
                <w:noProof/>
                <w:color w:val="auto"/>
                <w:szCs w:val="22"/>
                <w:lang w:eastAsia="de-DE"/>
              </w:rPr>
              <w:tab/>
            </w:r>
            <w:r w:rsidR="00F31A8F" w:rsidRPr="00F34AA4">
              <w:rPr>
                <w:rStyle w:val="Hyperlink"/>
                <w:noProof/>
              </w:rPr>
              <w:t>Führungskraft</w:t>
            </w:r>
            <w:r w:rsidR="00F31A8F">
              <w:rPr>
                <w:noProof/>
                <w:webHidden/>
              </w:rPr>
              <w:tab/>
            </w:r>
            <w:r w:rsidR="00F31A8F">
              <w:rPr>
                <w:noProof/>
                <w:webHidden/>
              </w:rPr>
              <w:fldChar w:fldCharType="begin"/>
            </w:r>
            <w:r w:rsidR="00F31A8F">
              <w:rPr>
                <w:noProof/>
                <w:webHidden/>
              </w:rPr>
              <w:instrText xml:space="preserve"> PAGEREF _Toc88646370 \h </w:instrText>
            </w:r>
            <w:r w:rsidR="00F31A8F">
              <w:rPr>
                <w:noProof/>
                <w:webHidden/>
              </w:rPr>
            </w:r>
            <w:r w:rsidR="00F31A8F">
              <w:rPr>
                <w:noProof/>
                <w:webHidden/>
              </w:rPr>
              <w:fldChar w:fldCharType="separate"/>
            </w:r>
            <w:r w:rsidR="008D2DE1">
              <w:rPr>
                <w:noProof/>
                <w:webHidden/>
              </w:rPr>
              <w:t>20</w:t>
            </w:r>
            <w:r w:rsidR="00F31A8F">
              <w:rPr>
                <w:noProof/>
                <w:webHidden/>
              </w:rPr>
              <w:fldChar w:fldCharType="end"/>
            </w:r>
          </w:hyperlink>
        </w:p>
        <w:p w14:paraId="2FC74E2C" w14:textId="26462B0C" w:rsidR="00F31A8F" w:rsidRDefault="00DE774D">
          <w:pPr>
            <w:pStyle w:val="Verzeichnis3"/>
            <w:tabs>
              <w:tab w:val="left" w:pos="1540"/>
              <w:tab w:val="right" w:leader="dot" w:pos="9060"/>
            </w:tabs>
            <w:rPr>
              <w:rFonts w:eastAsiaTheme="minorEastAsia"/>
              <w:noProof/>
              <w:szCs w:val="22"/>
              <w:lang w:eastAsia="de-DE"/>
            </w:rPr>
          </w:pPr>
          <w:hyperlink w:anchor="_Toc88646371" w:history="1">
            <w:r w:rsidR="00F31A8F" w:rsidRPr="00F34AA4">
              <w:rPr>
                <w:rStyle w:val="Hyperlink"/>
                <w:rFonts w:cstheme="minorHAnsi"/>
                <w:noProof/>
              </w:rPr>
              <w:t>8.4.1.</w:t>
            </w:r>
            <w:r w:rsidR="00F31A8F">
              <w:rPr>
                <w:rFonts w:eastAsiaTheme="minorEastAsia"/>
                <w:noProof/>
                <w:szCs w:val="22"/>
                <w:lang w:eastAsia="de-DE"/>
              </w:rPr>
              <w:tab/>
            </w:r>
            <w:r w:rsidR="00F31A8F" w:rsidRPr="00F34AA4">
              <w:rPr>
                <w:rStyle w:val="Hyperlink"/>
                <w:rFonts w:cstheme="minorHAnsi"/>
                <w:noProof/>
              </w:rPr>
              <w:t>Gewährte Entitäten und Aktionsarten</w:t>
            </w:r>
            <w:r w:rsidR="00F31A8F">
              <w:rPr>
                <w:noProof/>
                <w:webHidden/>
              </w:rPr>
              <w:tab/>
            </w:r>
            <w:r w:rsidR="00F31A8F">
              <w:rPr>
                <w:noProof/>
                <w:webHidden/>
              </w:rPr>
              <w:fldChar w:fldCharType="begin"/>
            </w:r>
            <w:r w:rsidR="00F31A8F">
              <w:rPr>
                <w:noProof/>
                <w:webHidden/>
              </w:rPr>
              <w:instrText xml:space="preserve"> PAGEREF _Toc88646371 \h </w:instrText>
            </w:r>
            <w:r w:rsidR="00F31A8F">
              <w:rPr>
                <w:noProof/>
                <w:webHidden/>
              </w:rPr>
            </w:r>
            <w:r w:rsidR="00F31A8F">
              <w:rPr>
                <w:noProof/>
                <w:webHidden/>
              </w:rPr>
              <w:fldChar w:fldCharType="separate"/>
            </w:r>
            <w:r w:rsidR="008D2DE1">
              <w:rPr>
                <w:noProof/>
                <w:webHidden/>
              </w:rPr>
              <w:t>20</w:t>
            </w:r>
            <w:r w:rsidR="00F31A8F">
              <w:rPr>
                <w:noProof/>
                <w:webHidden/>
              </w:rPr>
              <w:fldChar w:fldCharType="end"/>
            </w:r>
          </w:hyperlink>
        </w:p>
        <w:p w14:paraId="0C0EC834" w14:textId="0A26DB1E" w:rsidR="00F31A8F" w:rsidRDefault="00DE774D">
          <w:pPr>
            <w:pStyle w:val="Verzeichnis3"/>
            <w:tabs>
              <w:tab w:val="left" w:pos="1540"/>
              <w:tab w:val="right" w:leader="dot" w:pos="9060"/>
            </w:tabs>
            <w:rPr>
              <w:rFonts w:eastAsiaTheme="minorEastAsia"/>
              <w:noProof/>
              <w:szCs w:val="22"/>
              <w:lang w:eastAsia="de-DE"/>
            </w:rPr>
          </w:pPr>
          <w:hyperlink w:anchor="_Toc88646372" w:history="1">
            <w:r w:rsidR="00F31A8F" w:rsidRPr="00F34AA4">
              <w:rPr>
                <w:rStyle w:val="Hyperlink"/>
                <w:noProof/>
              </w:rPr>
              <w:t>8.4.2.</w:t>
            </w:r>
            <w:r w:rsidR="00F31A8F">
              <w:rPr>
                <w:rFonts w:eastAsiaTheme="minorEastAsia"/>
                <w:noProof/>
                <w:szCs w:val="22"/>
                <w:lang w:eastAsia="de-DE"/>
              </w:rPr>
              <w:tab/>
            </w:r>
            <w:r w:rsidR="00F31A8F" w:rsidRPr="00F34AA4">
              <w:rPr>
                <w:rStyle w:val="Hyperlink"/>
                <w:rFonts w:cstheme="minorHAnsi"/>
                <w:noProof/>
              </w:rPr>
              <w:t>Gewährte Funktionalitäten</w:t>
            </w:r>
            <w:r w:rsidR="00F31A8F">
              <w:rPr>
                <w:noProof/>
                <w:webHidden/>
              </w:rPr>
              <w:tab/>
            </w:r>
            <w:r w:rsidR="00F31A8F">
              <w:rPr>
                <w:noProof/>
                <w:webHidden/>
              </w:rPr>
              <w:fldChar w:fldCharType="begin"/>
            </w:r>
            <w:r w:rsidR="00F31A8F">
              <w:rPr>
                <w:noProof/>
                <w:webHidden/>
              </w:rPr>
              <w:instrText xml:space="preserve"> PAGEREF _Toc88646372 \h </w:instrText>
            </w:r>
            <w:r w:rsidR="00F31A8F">
              <w:rPr>
                <w:noProof/>
                <w:webHidden/>
              </w:rPr>
            </w:r>
            <w:r w:rsidR="00F31A8F">
              <w:rPr>
                <w:noProof/>
                <w:webHidden/>
              </w:rPr>
              <w:fldChar w:fldCharType="separate"/>
            </w:r>
            <w:r w:rsidR="008D2DE1">
              <w:rPr>
                <w:noProof/>
                <w:webHidden/>
              </w:rPr>
              <w:t>21</w:t>
            </w:r>
            <w:r w:rsidR="00F31A8F">
              <w:rPr>
                <w:noProof/>
                <w:webHidden/>
              </w:rPr>
              <w:fldChar w:fldCharType="end"/>
            </w:r>
          </w:hyperlink>
        </w:p>
        <w:p w14:paraId="2E231AAE" w14:textId="0E052E60"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73" w:history="1">
            <w:r w:rsidR="00F31A8F" w:rsidRPr="00F34AA4">
              <w:rPr>
                <w:rStyle w:val="Hyperlink"/>
                <w:noProof/>
              </w:rPr>
              <w:t>8.5.</w:t>
            </w:r>
            <w:r w:rsidR="00F31A8F">
              <w:rPr>
                <w:rFonts w:eastAsiaTheme="minorEastAsia"/>
                <w:bCs w:val="0"/>
                <w:noProof/>
                <w:color w:val="auto"/>
                <w:szCs w:val="22"/>
                <w:lang w:eastAsia="de-DE"/>
              </w:rPr>
              <w:tab/>
            </w:r>
            <w:r w:rsidR="00F31A8F" w:rsidRPr="00F34AA4">
              <w:rPr>
                <w:rStyle w:val="Hyperlink"/>
                <w:noProof/>
              </w:rPr>
              <w:t>Verantwortlicher Sachbearbeiter</w:t>
            </w:r>
            <w:r w:rsidR="00F31A8F">
              <w:rPr>
                <w:noProof/>
                <w:webHidden/>
              </w:rPr>
              <w:tab/>
            </w:r>
            <w:r w:rsidR="00F31A8F">
              <w:rPr>
                <w:noProof/>
                <w:webHidden/>
              </w:rPr>
              <w:fldChar w:fldCharType="begin"/>
            </w:r>
            <w:r w:rsidR="00F31A8F">
              <w:rPr>
                <w:noProof/>
                <w:webHidden/>
              </w:rPr>
              <w:instrText xml:space="preserve"> PAGEREF _Toc88646373 \h </w:instrText>
            </w:r>
            <w:r w:rsidR="00F31A8F">
              <w:rPr>
                <w:noProof/>
                <w:webHidden/>
              </w:rPr>
            </w:r>
            <w:r w:rsidR="00F31A8F">
              <w:rPr>
                <w:noProof/>
                <w:webHidden/>
              </w:rPr>
              <w:fldChar w:fldCharType="separate"/>
            </w:r>
            <w:r w:rsidR="008D2DE1">
              <w:rPr>
                <w:noProof/>
                <w:webHidden/>
              </w:rPr>
              <w:t>22</w:t>
            </w:r>
            <w:r w:rsidR="00F31A8F">
              <w:rPr>
                <w:noProof/>
                <w:webHidden/>
              </w:rPr>
              <w:fldChar w:fldCharType="end"/>
            </w:r>
          </w:hyperlink>
        </w:p>
        <w:p w14:paraId="13C34A00" w14:textId="1EE939A1" w:rsidR="00F31A8F" w:rsidRDefault="00DE774D">
          <w:pPr>
            <w:pStyle w:val="Verzeichnis3"/>
            <w:tabs>
              <w:tab w:val="left" w:pos="1540"/>
              <w:tab w:val="right" w:leader="dot" w:pos="9060"/>
            </w:tabs>
            <w:rPr>
              <w:rFonts w:eastAsiaTheme="minorEastAsia"/>
              <w:noProof/>
              <w:szCs w:val="22"/>
              <w:lang w:eastAsia="de-DE"/>
            </w:rPr>
          </w:pPr>
          <w:hyperlink w:anchor="_Toc88646374" w:history="1">
            <w:r w:rsidR="00F31A8F" w:rsidRPr="00F34AA4">
              <w:rPr>
                <w:rStyle w:val="Hyperlink"/>
                <w:rFonts w:cstheme="minorHAnsi"/>
                <w:noProof/>
              </w:rPr>
              <w:t>8.5.1.</w:t>
            </w:r>
            <w:r w:rsidR="00F31A8F">
              <w:rPr>
                <w:rFonts w:eastAsiaTheme="minorEastAsia"/>
                <w:noProof/>
                <w:szCs w:val="22"/>
                <w:lang w:eastAsia="de-DE"/>
              </w:rPr>
              <w:tab/>
            </w:r>
            <w:r w:rsidR="00F31A8F" w:rsidRPr="00F34AA4">
              <w:rPr>
                <w:rStyle w:val="Hyperlink"/>
                <w:rFonts w:cstheme="minorHAnsi"/>
                <w:noProof/>
              </w:rPr>
              <w:t>Gewährte Entitäten und Aktionsarten</w:t>
            </w:r>
            <w:r w:rsidR="00F31A8F">
              <w:rPr>
                <w:noProof/>
                <w:webHidden/>
              </w:rPr>
              <w:tab/>
            </w:r>
            <w:r w:rsidR="00F31A8F">
              <w:rPr>
                <w:noProof/>
                <w:webHidden/>
              </w:rPr>
              <w:fldChar w:fldCharType="begin"/>
            </w:r>
            <w:r w:rsidR="00F31A8F">
              <w:rPr>
                <w:noProof/>
                <w:webHidden/>
              </w:rPr>
              <w:instrText xml:space="preserve"> PAGEREF _Toc88646374 \h </w:instrText>
            </w:r>
            <w:r w:rsidR="00F31A8F">
              <w:rPr>
                <w:noProof/>
                <w:webHidden/>
              </w:rPr>
            </w:r>
            <w:r w:rsidR="00F31A8F">
              <w:rPr>
                <w:noProof/>
                <w:webHidden/>
              </w:rPr>
              <w:fldChar w:fldCharType="separate"/>
            </w:r>
            <w:r w:rsidR="008D2DE1">
              <w:rPr>
                <w:noProof/>
                <w:webHidden/>
              </w:rPr>
              <w:t>22</w:t>
            </w:r>
            <w:r w:rsidR="00F31A8F">
              <w:rPr>
                <w:noProof/>
                <w:webHidden/>
              </w:rPr>
              <w:fldChar w:fldCharType="end"/>
            </w:r>
          </w:hyperlink>
        </w:p>
        <w:p w14:paraId="45FA8BBC" w14:textId="6DE8916E" w:rsidR="00F31A8F" w:rsidRDefault="00DE774D">
          <w:pPr>
            <w:pStyle w:val="Verzeichnis3"/>
            <w:tabs>
              <w:tab w:val="left" w:pos="1540"/>
              <w:tab w:val="right" w:leader="dot" w:pos="9060"/>
            </w:tabs>
            <w:rPr>
              <w:rFonts w:eastAsiaTheme="minorEastAsia"/>
              <w:noProof/>
              <w:szCs w:val="22"/>
              <w:lang w:eastAsia="de-DE"/>
            </w:rPr>
          </w:pPr>
          <w:hyperlink w:anchor="_Toc88646375" w:history="1">
            <w:r w:rsidR="00F31A8F" w:rsidRPr="00F34AA4">
              <w:rPr>
                <w:rStyle w:val="Hyperlink"/>
                <w:rFonts w:cstheme="minorHAnsi"/>
                <w:noProof/>
              </w:rPr>
              <w:t>8.5.2.</w:t>
            </w:r>
            <w:r w:rsidR="00F31A8F">
              <w:rPr>
                <w:rFonts w:eastAsiaTheme="minorEastAsia"/>
                <w:noProof/>
                <w:szCs w:val="22"/>
                <w:lang w:eastAsia="de-DE"/>
              </w:rPr>
              <w:tab/>
            </w:r>
            <w:r w:rsidR="00F31A8F" w:rsidRPr="00F34AA4">
              <w:rPr>
                <w:rStyle w:val="Hyperlink"/>
                <w:rFonts w:cstheme="minorHAnsi"/>
                <w:noProof/>
              </w:rPr>
              <w:t>Gewährte Funktionalitäten</w:t>
            </w:r>
            <w:r w:rsidR="00F31A8F">
              <w:rPr>
                <w:noProof/>
                <w:webHidden/>
              </w:rPr>
              <w:tab/>
            </w:r>
            <w:r w:rsidR="00F31A8F">
              <w:rPr>
                <w:noProof/>
                <w:webHidden/>
              </w:rPr>
              <w:fldChar w:fldCharType="begin"/>
            </w:r>
            <w:r w:rsidR="00F31A8F">
              <w:rPr>
                <w:noProof/>
                <w:webHidden/>
              </w:rPr>
              <w:instrText xml:space="preserve"> PAGEREF _Toc88646375 \h </w:instrText>
            </w:r>
            <w:r w:rsidR="00F31A8F">
              <w:rPr>
                <w:noProof/>
                <w:webHidden/>
              </w:rPr>
            </w:r>
            <w:r w:rsidR="00F31A8F">
              <w:rPr>
                <w:noProof/>
                <w:webHidden/>
              </w:rPr>
              <w:fldChar w:fldCharType="separate"/>
            </w:r>
            <w:r w:rsidR="008D2DE1">
              <w:rPr>
                <w:noProof/>
                <w:webHidden/>
              </w:rPr>
              <w:t>23</w:t>
            </w:r>
            <w:r w:rsidR="00F31A8F">
              <w:rPr>
                <w:noProof/>
                <w:webHidden/>
              </w:rPr>
              <w:fldChar w:fldCharType="end"/>
            </w:r>
          </w:hyperlink>
        </w:p>
        <w:p w14:paraId="37CF8BCE" w14:textId="7FCA252D"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76" w:history="1">
            <w:r w:rsidR="00F31A8F" w:rsidRPr="00F34AA4">
              <w:rPr>
                <w:rStyle w:val="Hyperlink"/>
                <w:noProof/>
              </w:rPr>
              <w:t>8.6.</w:t>
            </w:r>
            <w:r w:rsidR="00F31A8F">
              <w:rPr>
                <w:rFonts w:eastAsiaTheme="minorEastAsia"/>
                <w:bCs w:val="0"/>
                <w:noProof/>
                <w:color w:val="auto"/>
                <w:szCs w:val="22"/>
                <w:lang w:eastAsia="de-DE"/>
              </w:rPr>
              <w:tab/>
            </w:r>
            <w:r w:rsidR="00F31A8F" w:rsidRPr="00F34AA4">
              <w:rPr>
                <w:rStyle w:val="Hyperlink"/>
                <w:noProof/>
              </w:rPr>
              <w:t>Sachbearbeiter Straf- und Bußgeldakte</w:t>
            </w:r>
            <w:r w:rsidR="00F31A8F">
              <w:rPr>
                <w:noProof/>
                <w:webHidden/>
              </w:rPr>
              <w:tab/>
            </w:r>
            <w:r w:rsidR="00F31A8F">
              <w:rPr>
                <w:noProof/>
                <w:webHidden/>
              </w:rPr>
              <w:fldChar w:fldCharType="begin"/>
            </w:r>
            <w:r w:rsidR="00F31A8F">
              <w:rPr>
                <w:noProof/>
                <w:webHidden/>
              </w:rPr>
              <w:instrText xml:space="preserve"> PAGEREF _Toc88646376 \h </w:instrText>
            </w:r>
            <w:r w:rsidR="00F31A8F">
              <w:rPr>
                <w:noProof/>
                <w:webHidden/>
              </w:rPr>
            </w:r>
            <w:r w:rsidR="00F31A8F">
              <w:rPr>
                <w:noProof/>
                <w:webHidden/>
              </w:rPr>
              <w:fldChar w:fldCharType="separate"/>
            </w:r>
            <w:r w:rsidR="008D2DE1">
              <w:rPr>
                <w:noProof/>
                <w:webHidden/>
              </w:rPr>
              <w:t>24</w:t>
            </w:r>
            <w:r w:rsidR="00F31A8F">
              <w:rPr>
                <w:noProof/>
                <w:webHidden/>
              </w:rPr>
              <w:fldChar w:fldCharType="end"/>
            </w:r>
          </w:hyperlink>
        </w:p>
        <w:p w14:paraId="303335E1" w14:textId="0FC60C50"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77" w:history="1">
            <w:r w:rsidR="00F31A8F" w:rsidRPr="00F34AA4">
              <w:rPr>
                <w:rStyle w:val="Hyperlink"/>
                <w:noProof/>
              </w:rPr>
              <w:t>8.7.</w:t>
            </w:r>
            <w:r w:rsidR="00F31A8F">
              <w:rPr>
                <w:rFonts w:eastAsiaTheme="minorEastAsia"/>
                <w:bCs w:val="0"/>
                <w:noProof/>
                <w:color w:val="auto"/>
                <w:szCs w:val="22"/>
                <w:lang w:eastAsia="de-DE"/>
              </w:rPr>
              <w:tab/>
            </w:r>
            <w:r w:rsidR="00F31A8F" w:rsidRPr="00F34AA4">
              <w:rPr>
                <w:rStyle w:val="Hyperlink"/>
                <w:noProof/>
              </w:rPr>
              <w:t>Beteiligter Sachbearbeiter</w:t>
            </w:r>
            <w:r w:rsidR="00F31A8F">
              <w:rPr>
                <w:noProof/>
                <w:webHidden/>
              </w:rPr>
              <w:tab/>
            </w:r>
            <w:r w:rsidR="00F31A8F">
              <w:rPr>
                <w:noProof/>
                <w:webHidden/>
              </w:rPr>
              <w:fldChar w:fldCharType="begin"/>
            </w:r>
            <w:r w:rsidR="00F31A8F">
              <w:rPr>
                <w:noProof/>
                <w:webHidden/>
              </w:rPr>
              <w:instrText xml:space="preserve"> PAGEREF _Toc88646377 \h </w:instrText>
            </w:r>
            <w:r w:rsidR="00F31A8F">
              <w:rPr>
                <w:noProof/>
                <w:webHidden/>
              </w:rPr>
            </w:r>
            <w:r w:rsidR="00F31A8F">
              <w:rPr>
                <w:noProof/>
                <w:webHidden/>
              </w:rPr>
              <w:fldChar w:fldCharType="separate"/>
            </w:r>
            <w:r w:rsidR="008D2DE1">
              <w:rPr>
                <w:noProof/>
                <w:webHidden/>
              </w:rPr>
              <w:t>25</w:t>
            </w:r>
            <w:r w:rsidR="00F31A8F">
              <w:rPr>
                <w:noProof/>
                <w:webHidden/>
              </w:rPr>
              <w:fldChar w:fldCharType="end"/>
            </w:r>
          </w:hyperlink>
        </w:p>
        <w:p w14:paraId="37A6BCA0" w14:textId="2A6F7D7D" w:rsidR="00F31A8F" w:rsidRDefault="00DE774D">
          <w:pPr>
            <w:pStyle w:val="Verzeichnis3"/>
            <w:tabs>
              <w:tab w:val="left" w:pos="1540"/>
              <w:tab w:val="right" w:leader="dot" w:pos="9060"/>
            </w:tabs>
            <w:rPr>
              <w:rFonts w:eastAsiaTheme="minorEastAsia"/>
              <w:noProof/>
              <w:szCs w:val="22"/>
              <w:lang w:eastAsia="de-DE"/>
            </w:rPr>
          </w:pPr>
          <w:hyperlink w:anchor="_Toc88646378" w:history="1">
            <w:r w:rsidR="00F31A8F" w:rsidRPr="00F34AA4">
              <w:rPr>
                <w:rStyle w:val="Hyperlink"/>
                <w:rFonts w:cstheme="minorHAnsi"/>
                <w:noProof/>
              </w:rPr>
              <w:t>8.7.1.</w:t>
            </w:r>
            <w:r w:rsidR="00F31A8F">
              <w:rPr>
                <w:rFonts w:eastAsiaTheme="minorEastAsia"/>
                <w:noProof/>
                <w:szCs w:val="22"/>
                <w:lang w:eastAsia="de-DE"/>
              </w:rPr>
              <w:tab/>
            </w:r>
            <w:r w:rsidR="00F31A8F" w:rsidRPr="00F34AA4">
              <w:rPr>
                <w:rStyle w:val="Hyperlink"/>
                <w:rFonts w:cstheme="minorHAnsi"/>
                <w:noProof/>
              </w:rPr>
              <w:t>Gewährte Entitäten und Aktionsarten</w:t>
            </w:r>
            <w:r w:rsidR="00F31A8F">
              <w:rPr>
                <w:noProof/>
                <w:webHidden/>
              </w:rPr>
              <w:tab/>
            </w:r>
            <w:r w:rsidR="00F31A8F">
              <w:rPr>
                <w:noProof/>
                <w:webHidden/>
              </w:rPr>
              <w:fldChar w:fldCharType="begin"/>
            </w:r>
            <w:r w:rsidR="00F31A8F">
              <w:rPr>
                <w:noProof/>
                <w:webHidden/>
              </w:rPr>
              <w:instrText xml:space="preserve"> PAGEREF _Toc88646378 \h </w:instrText>
            </w:r>
            <w:r w:rsidR="00F31A8F">
              <w:rPr>
                <w:noProof/>
                <w:webHidden/>
              </w:rPr>
            </w:r>
            <w:r w:rsidR="00F31A8F">
              <w:rPr>
                <w:noProof/>
                <w:webHidden/>
              </w:rPr>
              <w:fldChar w:fldCharType="separate"/>
            </w:r>
            <w:r w:rsidR="008D2DE1">
              <w:rPr>
                <w:noProof/>
                <w:webHidden/>
              </w:rPr>
              <w:t>25</w:t>
            </w:r>
            <w:r w:rsidR="00F31A8F">
              <w:rPr>
                <w:noProof/>
                <w:webHidden/>
              </w:rPr>
              <w:fldChar w:fldCharType="end"/>
            </w:r>
          </w:hyperlink>
        </w:p>
        <w:p w14:paraId="129F0F55" w14:textId="05F637AA" w:rsidR="00F31A8F" w:rsidRDefault="00DE774D">
          <w:pPr>
            <w:pStyle w:val="Verzeichnis3"/>
            <w:tabs>
              <w:tab w:val="left" w:pos="1540"/>
              <w:tab w:val="right" w:leader="dot" w:pos="9060"/>
            </w:tabs>
            <w:rPr>
              <w:rFonts w:eastAsiaTheme="minorEastAsia"/>
              <w:noProof/>
              <w:szCs w:val="22"/>
              <w:lang w:eastAsia="de-DE"/>
            </w:rPr>
          </w:pPr>
          <w:hyperlink w:anchor="_Toc88646379" w:history="1">
            <w:r w:rsidR="00F31A8F" w:rsidRPr="00F34AA4">
              <w:rPr>
                <w:rStyle w:val="Hyperlink"/>
                <w:noProof/>
              </w:rPr>
              <w:t>8.7.2.</w:t>
            </w:r>
            <w:r w:rsidR="00F31A8F">
              <w:rPr>
                <w:rFonts w:eastAsiaTheme="minorEastAsia"/>
                <w:noProof/>
                <w:szCs w:val="22"/>
                <w:lang w:eastAsia="de-DE"/>
              </w:rPr>
              <w:tab/>
            </w:r>
            <w:r w:rsidR="00F31A8F" w:rsidRPr="00F34AA4">
              <w:rPr>
                <w:rStyle w:val="Hyperlink"/>
                <w:noProof/>
              </w:rPr>
              <w:t>Gewährte Funktionsrechte</w:t>
            </w:r>
            <w:r w:rsidR="00F31A8F">
              <w:rPr>
                <w:noProof/>
                <w:webHidden/>
              </w:rPr>
              <w:tab/>
            </w:r>
            <w:r w:rsidR="00F31A8F">
              <w:rPr>
                <w:noProof/>
                <w:webHidden/>
              </w:rPr>
              <w:fldChar w:fldCharType="begin"/>
            </w:r>
            <w:r w:rsidR="00F31A8F">
              <w:rPr>
                <w:noProof/>
                <w:webHidden/>
              </w:rPr>
              <w:instrText xml:space="preserve"> PAGEREF _Toc88646379 \h </w:instrText>
            </w:r>
            <w:r w:rsidR="00F31A8F">
              <w:rPr>
                <w:noProof/>
                <w:webHidden/>
              </w:rPr>
            </w:r>
            <w:r w:rsidR="00F31A8F">
              <w:rPr>
                <w:noProof/>
                <w:webHidden/>
              </w:rPr>
              <w:fldChar w:fldCharType="separate"/>
            </w:r>
            <w:r w:rsidR="008D2DE1">
              <w:rPr>
                <w:noProof/>
                <w:webHidden/>
              </w:rPr>
              <w:t>26</w:t>
            </w:r>
            <w:r w:rsidR="00F31A8F">
              <w:rPr>
                <w:noProof/>
                <w:webHidden/>
              </w:rPr>
              <w:fldChar w:fldCharType="end"/>
            </w:r>
          </w:hyperlink>
        </w:p>
        <w:p w14:paraId="7B1BF51C" w14:textId="1F8E82FB"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80" w:history="1">
            <w:r w:rsidR="00F31A8F" w:rsidRPr="00F34AA4">
              <w:rPr>
                <w:rStyle w:val="Hyperlink"/>
                <w:noProof/>
              </w:rPr>
              <w:t>8.8.</w:t>
            </w:r>
            <w:r w:rsidR="00F31A8F">
              <w:rPr>
                <w:rFonts w:eastAsiaTheme="minorEastAsia"/>
                <w:bCs w:val="0"/>
                <w:noProof/>
                <w:color w:val="auto"/>
                <w:szCs w:val="22"/>
                <w:lang w:eastAsia="de-DE"/>
              </w:rPr>
              <w:tab/>
            </w:r>
            <w:r w:rsidR="00F31A8F" w:rsidRPr="00F34AA4">
              <w:rPr>
                <w:rStyle w:val="Hyperlink"/>
                <w:noProof/>
              </w:rPr>
              <w:t>Besondere Rechte für Sachbearbeiter und sonstige Bedienstete (z.B. Geheimschutzermächtigung) sowie für Verfahren (z.B. schützenswerte Inhalte)</w:t>
            </w:r>
            <w:r w:rsidR="00F31A8F">
              <w:rPr>
                <w:noProof/>
                <w:webHidden/>
              </w:rPr>
              <w:tab/>
            </w:r>
            <w:r w:rsidR="00F31A8F">
              <w:rPr>
                <w:noProof/>
                <w:webHidden/>
              </w:rPr>
              <w:fldChar w:fldCharType="begin"/>
            </w:r>
            <w:r w:rsidR="00F31A8F">
              <w:rPr>
                <w:noProof/>
                <w:webHidden/>
              </w:rPr>
              <w:instrText xml:space="preserve"> PAGEREF _Toc88646380 \h </w:instrText>
            </w:r>
            <w:r w:rsidR="00F31A8F">
              <w:rPr>
                <w:noProof/>
                <w:webHidden/>
              </w:rPr>
            </w:r>
            <w:r w:rsidR="00F31A8F">
              <w:rPr>
                <w:noProof/>
                <w:webHidden/>
              </w:rPr>
              <w:fldChar w:fldCharType="separate"/>
            </w:r>
            <w:r w:rsidR="008D2DE1">
              <w:rPr>
                <w:noProof/>
                <w:webHidden/>
              </w:rPr>
              <w:t>27</w:t>
            </w:r>
            <w:r w:rsidR="00F31A8F">
              <w:rPr>
                <w:noProof/>
                <w:webHidden/>
              </w:rPr>
              <w:fldChar w:fldCharType="end"/>
            </w:r>
          </w:hyperlink>
        </w:p>
        <w:p w14:paraId="7A972D14" w14:textId="725302B9"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81" w:history="1">
            <w:r w:rsidR="00F31A8F" w:rsidRPr="00F34AA4">
              <w:rPr>
                <w:rStyle w:val="Hyperlink"/>
                <w:noProof/>
              </w:rPr>
              <w:t>8.9.</w:t>
            </w:r>
            <w:r w:rsidR="00F31A8F">
              <w:rPr>
                <w:rFonts w:eastAsiaTheme="minorEastAsia"/>
                <w:bCs w:val="0"/>
                <w:noProof/>
                <w:color w:val="auto"/>
                <w:szCs w:val="22"/>
                <w:lang w:eastAsia="de-DE"/>
              </w:rPr>
              <w:tab/>
            </w:r>
            <w:r w:rsidR="00F31A8F" w:rsidRPr="00F34AA4">
              <w:rPr>
                <w:rStyle w:val="Hyperlink"/>
                <w:noProof/>
              </w:rPr>
              <w:t>Bediensteter Elektronische Poststelle/Verwaltung</w:t>
            </w:r>
            <w:r w:rsidR="00F31A8F">
              <w:rPr>
                <w:noProof/>
                <w:webHidden/>
              </w:rPr>
              <w:tab/>
            </w:r>
            <w:r w:rsidR="00F31A8F">
              <w:rPr>
                <w:noProof/>
                <w:webHidden/>
              </w:rPr>
              <w:fldChar w:fldCharType="begin"/>
            </w:r>
            <w:r w:rsidR="00F31A8F">
              <w:rPr>
                <w:noProof/>
                <w:webHidden/>
              </w:rPr>
              <w:instrText xml:space="preserve"> PAGEREF _Toc88646381 \h </w:instrText>
            </w:r>
            <w:r w:rsidR="00F31A8F">
              <w:rPr>
                <w:noProof/>
                <w:webHidden/>
              </w:rPr>
            </w:r>
            <w:r w:rsidR="00F31A8F">
              <w:rPr>
                <w:noProof/>
                <w:webHidden/>
              </w:rPr>
              <w:fldChar w:fldCharType="separate"/>
            </w:r>
            <w:r w:rsidR="008D2DE1">
              <w:rPr>
                <w:noProof/>
                <w:webHidden/>
              </w:rPr>
              <w:t>27</w:t>
            </w:r>
            <w:r w:rsidR="00F31A8F">
              <w:rPr>
                <w:noProof/>
                <w:webHidden/>
              </w:rPr>
              <w:fldChar w:fldCharType="end"/>
            </w:r>
          </w:hyperlink>
        </w:p>
        <w:p w14:paraId="14A9467D" w14:textId="0CE20208"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2" w:history="1">
            <w:r w:rsidR="00F31A8F" w:rsidRPr="00F34AA4">
              <w:rPr>
                <w:rStyle w:val="Hyperlink"/>
                <w:noProof/>
              </w:rPr>
              <w:t>8.10.</w:t>
            </w:r>
            <w:r w:rsidR="00F31A8F">
              <w:rPr>
                <w:rFonts w:eastAsiaTheme="minorEastAsia"/>
                <w:bCs w:val="0"/>
                <w:noProof/>
                <w:color w:val="auto"/>
                <w:szCs w:val="22"/>
                <w:lang w:eastAsia="de-DE"/>
              </w:rPr>
              <w:tab/>
            </w:r>
            <w:r w:rsidR="00F31A8F" w:rsidRPr="00F34AA4">
              <w:rPr>
                <w:rStyle w:val="Hyperlink"/>
                <w:noProof/>
              </w:rPr>
              <w:t>Stellverteter</w:t>
            </w:r>
            <w:r w:rsidR="00F31A8F">
              <w:rPr>
                <w:noProof/>
                <w:webHidden/>
              </w:rPr>
              <w:tab/>
            </w:r>
            <w:r w:rsidR="00F31A8F">
              <w:rPr>
                <w:noProof/>
                <w:webHidden/>
              </w:rPr>
              <w:fldChar w:fldCharType="begin"/>
            </w:r>
            <w:r w:rsidR="00F31A8F">
              <w:rPr>
                <w:noProof/>
                <w:webHidden/>
              </w:rPr>
              <w:instrText xml:space="preserve"> PAGEREF _Toc88646382 \h </w:instrText>
            </w:r>
            <w:r w:rsidR="00F31A8F">
              <w:rPr>
                <w:noProof/>
                <w:webHidden/>
              </w:rPr>
            </w:r>
            <w:r w:rsidR="00F31A8F">
              <w:rPr>
                <w:noProof/>
                <w:webHidden/>
              </w:rPr>
              <w:fldChar w:fldCharType="separate"/>
            </w:r>
            <w:r w:rsidR="008D2DE1">
              <w:rPr>
                <w:noProof/>
                <w:webHidden/>
              </w:rPr>
              <w:t>27</w:t>
            </w:r>
            <w:r w:rsidR="00F31A8F">
              <w:rPr>
                <w:noProof/>
                <w:webHidden/>
              </w:rPr>
              <w:fldChar w:fldCharType="end"/>
            </w:r>
          </w:hyperlink>
        </w:p>
        <w:p w14:paraId="3D01E461" w14:textId="776493D2"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3" w:history="1">
            <w:r w:rsidR="00F31A8F" w:rsidRPr="00F34AA4">
              <w:rPr>
                <w:rStyle w:val="Hyperlink"/>
                <w:rFonts w:cstheme="minorHAnsi"/>
                <w:noProof/>
              </w:rPr>
              <w:t>8.11.</w:t>
            </w:r>
            <w:r w:rsidR="00F31A8F">
              <w:rPr>
                <w:rFonts w:eastAsiaTheme="minorEastAsia"/>
                <w:bCs w:val="0"/>
                <w:noProof/>
                <w:color w:val="auto"/>
                <w:szCs w:val="22"/>
                <w:lang w:eastAsia="de-DE"/>
              </w:rPr>
              <w:tab/>
            </w:r>
            <w:r w:rsidR="00F31A8F" w:rsidRPr="00F34AA4">
              <w:rPr>
                <w:rStyle w:val="Hyperlink"/>
                <w:noProof/>
              </w:rPr>
              <w:t>Beteiligter Sachbearbeiter Gastzugang</w:t>
            </w:r>
            <w:r w:rsidR="00F31A8F">
              <w:rPr>
                <w:noProof/>
                <w:webHidden/>
              </w:rPr>
              <w:tab/>
            </w:r>
            <w:r w:rsidR="00F31A8F">
              <w:rPr>
                <w:noProof/>
                <w:webHidden/>
              </w:rPr>
              <w:fldChar w:fldCharType="begin"/>
            </w:r>
            <w:r w:rsidR="00F31A8F">
              <w:rPr>
                <w:noProof/>
                <w:webHidden/>
              </w:rPr>
              <w:instrText xml:space="preserve"> PAGEREF _Toc88646383 \h </w:instrText>
            </w:r>
            <w:r w:rsidR="00F31A8F">
              <w:rPr>
                <w:noProof/>
                <w:webHidden/>
              </w:rPr>
            </w:r>
            <w:r w:rsidR="00F31A8F">
              <w:rPr>
                <w:noProof/>
                <w:webHidden/>
              </w:rPr>
              <w:fldChar w:fldCharType="separate"/>
            </w:r>
            <w:r w:rsidR="008D2DE1">
              <w:rPr>
                <w:noProof/>
                <w:webHidden/>
              </w:rPr>
              <w:t>28</w:t>
            </w:r>
            <w:r w:rsidR="00F31A8F">
              <w:rPr>
                <w:noProof/>
                <w:webHidden/>
              </w:rPr>
              <w:fldChar w:fldCharType="end"/>
            </w:r>
          </w:hyperlink>
        </w:p>
        <w:p w14:paraId="0CA33535" w14:textId="3E8782AD"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4" w:history="1">
            <w:r w:rsidR="00F31A8F" w:rsidRPr="00F34AA4">
              <w:rPr>
                <w:rStyle w:val="Hyperlink"/>
                <w:noProof/>
              </w:rPr>
              <w:t>8.12.</w:t>
            </w:r>
            <w:r w:rsidR="00F31A8F">
              <w:rPr>
                <w:rFonts w:eastAsiaTheme="minorEastAsia"/>
                <w:bCs w:val="0"/>
                <w:noProof/>
                <w:color w:val="auto"/>
                <w:szCs w:val="22"/>
                <w:lang w:eastAsia="de-DE"/>
              </w:rPr>
              <w:tab/>
            </w:r>
            <w:r w:rsidR="00F31A8F" w:rsidRPr="00F34AA4">
              <w:rPr>
                <w:rStyle w:val="Hyperlink"/>
                <w:noProof/>
              </w:rPr>
              <w:t>Schulungspersonal</w:t>
            </w:r>
            <w:r w:rsidR="00F31A8F">
              <w:rPr>
                <w:noProof/>
                <w:webHidden/>
              </w:rPr>
              <w:tab/>
            </w:r>
            <w:r w:rsidR="00F31A8F">
              <w:rPr>
                <w:noProof/>
                <w:webHidden/>
              </w:rPr>
              <w:fldChar w:fldCharType="begin"/>
            </w:r>
            <w:r w:rsidR="00F31A8F">
              <w:rPr>
                <w:noProof/>
                <w:webHidden/>
              </w:rPr>
              <w:instrText xml:space="preserve"> PAGEREF _Toc88646384 \h </w:instrText>
            </w:r>
            <w:r w:rsidR="00F31A8F">
              <w:rPr>
                <w:noProof/>
                <w:webHidden/>
              </w:rPr>
            </w:r>
            <w:r w:rsidR="00F31A8F">
              <w:rPr>
                <w:noProof/>
                <w:webHidden/>
              </w:rPr>
              <w:fldChar w:fldCharType="separate"/>
            </w:r>
            <w:r w:rsidR="008D2DE1">
              <w:rPr>
                <w:noProof/>
                <w:webHidden/>
              </w:rPr>
              <w:t>28</w:t>
            </w:r>
            <w:r w:rsidR="00F31A8F">
              <w:rPr>
                <w:noProof/>
                <w:webHidden/>
              </w:rPr>
              <w:fldChar w:fldCharType="end"/>
            </w:r>
          </w:hyperlink>
        </w:p>
        <w:p w14:paraId="6C3CEF2B" w14:textId="5C89FFE4"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5" w:history="1">
            <w:r w:rsidR="00F31A8F" w:rsidRPr="00F34AA4">
              <w:rPr>
                <w:rStyle w:val="Hyperlink"/>
                <w:noProof/>
              </w:rPr>
              <w:t>8.13.</w:t>
            </w:r>
            <w:r w:rsidR="00F31A8F">
              <w:rPr>
                <w:rFonts w:eastAsiaTheme="minorEastAsia"/>
                <w:bCs w:val="0"/>
                <w:noProof/>
                <w:color w:val="auto"/>
                <w:szCs w:val="22"/>
                <w:lang w:eastAsia="de-DE"/>
              </w:rPr>
              <w:tab/>
            </w:r>
            <w:r w:rsidR="00F31A8F" w:rsidRPr="00F34AA4">
              <w:rPr>
                <w:rStyle w:val="Hyperlink"/>
                <w:noProof/>
              </w:rPr>
              <w:t>Datenschutzbeauftragter</w:t>
            </w:r>
            <w:r w:rsidR="00F31A8F">
              <w:rPr>
                <w:noProof/>
                <w:webHidden/>
              </w:rPr>
              <w:tab/>
            </w:r>
            <w:r w:rsidR="00F31A8F">
              <w:rPr>
                <w:noProof/>
                <w:webHidden/>
              </w:rPr>
              <w:fldChar w:fldCharType="begin"/>
            </w:r>
            <w:r w:rsidR="00F31A8F">
              <w:rPr>
                <w:noProof/>
                <w:webHidden/>
              </w:rPr>
              <w:instrText xml:space="preserve"> PAGEREF _Toc88646385 \h </w:instrText>
            </w:r>
            <w:r w:rsidR="00F31A8F">
              <w:rPr>
                <w:noProof/>
                <w:webHidden/>
              </w:rPr>
            </w:r>
            <w:r w:rsidR="00F31A8F">
              <w:rPr>
                <w:noProof/>
                <w:webHidden/>
              </w:rPr>
              <w:fldChar w:fldCharType="separate"/>
            </w:r>
            <w:r w:rsidR="008D2DE1">
              <w:rPr>
                <w:noProof/>
                <w:webHidden/>
              </w:rPr>
              <w:t>28</w:t>
            </w:r>
            <w:r w:rsidR="00F31A8F">
              <w:rPr>
                <w:noProof/>
                <w:webHidden/>
              </w:rPr>
              <w:fldChar w:fldCharType="end"/>
            </w:r>
          </w:hyperlink>
        </w:p>
        <w:p w14:paraId="78B0384F" w14:textId="42018AB0"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6" w:history="1">
            <w:r w:rsidR="00F31A8F" w:rsidRPr="00F34AA4">
              <w:rPr>
                <w:rStyle w:val="Hyperlink"/>
                <w:noProof/>
              </w:rPr>
              <w:t>8.14.</w:t>
            </w:r>
            <w:r w:rsidR="00F31A8F">
              <w:rPr>
                <w:rFonts w:eastAsiaTheme="minorEastAsia"/>
                <w:bCs w:val="0"/>
                <w:noProof/>
                <w:color w:val="auto"/>
                <w:szCs w:val="22"/>
                <w:lang w:eastAsia="de-DE"/>
              </w:rPr>
              <w:tab/>
            </w:r>
            <w:r w:rsidR="00F31A8F" w:rsidRPr="00F34AA4">
              <w:rPr>
                <w:rStyle w:val="Hyperlink"/>
                <w:noProof/>
              </w:rPr>
              <w:t>Informationssicherheitsbeauftragter</w:t>
            </w:r>
            <w:r w:rsidR="00F31A8F">
              <w:rPr>
                <w:noProof/>
                <w:webHidden/>
              </w:rPr>
              <w:tab/>
            </w:r>
            <w:r w:rsidR="00F31A8F">
              <w:rPr>
                <w:noProof/>
                <w:webHidden/>
              </w:rPr>
              <w:fldChar w:fldCharType="begin"/>
            </w:r>
            <w:r w:rsidR="00F31A8F">
              <w:rPr>
                <w:noProof/>
                <w:webHidden/>
              </w:rPr>
              <w:instrText xml:space="preserve"> PAGEREF _Toc88646386 \h </w:instrText>
            </w:r>
            <w:r w:rsidR="00F31A8F">
              <w:rPr>
                <w:noProof/>
                <w:webHidden/>
              </w:rPr>
            </w:r>
            <w:r w:rsidR="00F31A8F">
              <w:rPr>
                <w:noProof/>
                <w:webHidden/>
              </w:rPr>
              <w:fldChar w:fldCharType="separate"/>
            </w:r>
            <w:r w:rsidR="008D2DE1">
              <w:rPr>
                <w:noProof/>
                <w:webHidden/>
              </w:rPr>
              <w:t>29</w:t>
            </w:r>
            <w:r w:rsidR="00F31A8F">
              <w:rPr>
                <w:noProof/>
                <w:webHidden/>
              </w:rPr>
              <w:fldChar w:fldCharType="end"/>
            </w:r>
          </w:hyperlink>
        </w:p>
        <w:p w14:paraId="1B6D19ED" w14:textId="36ACF654"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7" w:history="1">
            <w:r w:rsidR="00F31A8F" w:rsidRPr="00F34AA4">
              <w:rPr>
                <w:rStyle w:val="Hyperlink"/>
                <w:noProof/>
              </w:rPr>
              <w:t>8.15.</w:t>
            </w:r>
            <w:r w:rsidR="00F31A8F">
              <w:rPr>
                <w:rFonts w:eastAsiaTheme="minorEastAsia"/>
                <w:bCs w:val="0"/>
                <w:noProof/>
                <w:color w:val="auto"/>
                <w:szCs w:val="22"/>
                <w:lang w:eastAsia="de-DE"/>
              </w:rPr>
              <w:tab/>
            </w:r>
            <w:r w:rsidR="00F31A8F" w:rsidRPr="00F34AA4">
              <w:rPr>
                <w:rStyle w:val="Hyperlink"/>
                <w:noProof/>
              </w:rPr>
              <w:t>IT-Sicherheitsbeauftragter</w:t>
            </w:r>
            <w:r w:rsidR="00F31A8F">
              <w:rPr>
                <w:noProof/>
                <w:webHidden/>
              </w:rPr>
              <w:tab/>
            </w:r>
            <w:r w:rsidR="00F31A8F">
              <w:rPr>
                <w:noProof/>
                <w:webHidden/>
              </w:rPr>
              <w:fldChar w:fldCharType="begin"/>
            </w:r>
            <w:r w:rsidR="00F31A8F">
              <w:rPr>
                <w:noProof/>
                <w:webHidden/>
              </w:rPr>
              <w:instrText xml:space="preserve"> PAGEREF _Toc88646387 \h </w:instrText>
            </w:r>
            <w:r w:rsidR="00F31A8F">
              <w:rPr>
                <w:noProof/>
                <w:webHidden/>
              </w:rPr>
            </w:r>
            <w:r w:rsidR="00F31A8F">
              <w:rPr>
                <w:noProof/>
                <w:webHidden/>
              </w:rPr>
              <w:fldChar w:fldCharType="separate"/>
            </w:r>
            <w:r w:rsidR="008D2DE1">
              <w:rPr>
                <w:noProof/>
                <w:webHidden/>
              </w:rPr>
              <w:t>29</w:t>
            </w:r>
            <w:r w:rsidR="00F31A8F">
              <w:rPr>
                <w:noProof/>
                <w:webHidden/>
              </w:rPr>
              <w:fldChar w:fldCharType="end"/>
            </w:r>
          </w:hyperlink>
        </w:p>
        <w:p w14:paraId="438849E0" w14:textId="62215937"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88" w:history="1">
            <w:r w:rsidR="00F31A8F" w:rsidRPr="00F34AA4">
              <w:rPr>
                <w:rStyle w:val="Hyperlink"/>
                <w:noProof/>
              </w:rPr>
              <w:t>8.16.</w:t>
            </w:r>
            <w:r w:rsidR="00F31A8F">
              <w:rPr>
                <w:rFonts w:eastAsiaTheme="minorEastAsia"/>
                <w:bCs w:val="0"/>
                <w:noProof/>
                <w:color w:val="auto"/>
                <w:szCs w:val="22"/>
                <w:lang w:eastAsia="de-DE"/>
              </w:rPr>
              <w:tab/>
            </w:r>
            <w:r w:rsidR="00F31A8F" w:rsidRPr="00F34AA4">
              <w:rPr>
                <w:rStyle w:val="Hyperlink"/>
                <w:noProof/>
              </w:rPr>
              <w:t>Unvereinbarkeit von Rollenprofilen</w:t>
            </w:r>
            <w:r w:rsidR="00F31A8F">
              <w:rPr>
                <w:noProof/>
                <w:webHidden/>
              </w:rPr>
              <w:tab/>
            </w:r>
            <w:r w:rsidR="00F31A8F">
              <w:rPr>
                <w:noProof/>
                <w:webHidden/>
              </w:rPr>
              <w:fldChar w:fldCharType="begin"/>
            </w:r>
            <w:r w:rsidR="00F31A8F">
              <w:rPr>
                <w:noProof/>
                <w:webHidden/>
              </w:rPr>
              <w:instrText xml:space="preserve"> PAGEREF _Toc88646388 \h </w:instrText>
            </w:r>
            <w:r w:rsidR="00F31A8F">
              <w:rPr>
                <w:noProof/>
                <w:webHidden/>
              </w:rPr>
            </w:r>
            <w:r w:rsidR="00F31A8F">
              <w:rPr>
                <w:noProof/>
                <w:webHidden/>
              </w:rPr>
              <w:fldChar w:fldCharType="separate"/>
            </w:r>
            <w:r w:rsidR="008D2DE1">
              <w:rPr>
                <w:noProof/>
                <w:webHidden/>
              </w:rPr>
              <w:t>30</w:t>
            </w:r>
            <w:r w:rsidR="00F31A8F">
              <w:rPr>
                <w:noProof/>
                <w:webHidden/>
              </w:rPr>
              <w:fldChar w:fldCharType="end"/>
            </w:r>
          </w:hyperlink>
        </w:p>
        <w:p w14:paraId="5E86F9BA" w14:textId="254044AB" w:rsidR="00F31A8F" w:rsidRDefault="00DE774D">
          <w:pPr>
            <w:pStyle w:val="Verzeichnis1"/>
            <w:rPr>
              <w:rFonts w:asciiTheme="minorHAnsi" w:eastAsiaTheme="minorEastAsia" w:hAnsiTheme="minorHAnsi"/>
              <w:b w:val="0"/>
              <w:noProof/>
              <w:lang w:eastAsia="de-DE"/>
            </w:rPr>
          </w:pPr>
          <w:hyperlink w:anchor="_Toc88646389" w:history="1">
            <w:r w:rsidR="00F31A8F" w:rsidRPr="00F34AA4">
              <w:rPr>
                <w:rStyle w:val="Hyperlink"/>
                <w:rFonts w:cstheme="minorHAnsi"/>
                <w:noProof/>
              </w:rPr>
              <w:t>9.</w:t>
            </w:r>
            <w:r w:rsidR="00F31A8F">
              <w:rPr>
                <w:rFonts w:asciiTheme="minorHAnsi" w:eastAsiaTheme="minorEastAsia" w:hAnsiTheme="minorHAnsi"/>
                <w:b w:val="0"/>
                <w:noProof/>
                <w:lang w:eastAsia="de-DE"/>
              </w:rPr>
              <w:tab/>
            </w:r>
            <w:r w:rsidR="00F31A8F" w:rsidRPr="00F34AA4">
              <w:rPr>
                <w:rStyle w:val="Hyperlink"/>
                <w:rFonts w:cstheme="minorHAnsi"/>
                <w:noProof/>
              </w:rPr>
              <w:t>Berechtigungsverwaltung</w:t>
            </w:r>
            <w:r w:rsidR="00F31A8F">
              <w:rPr>
                <w:noProof/>
                <w:webHidden/>
              </w:rPr>
              <w:tab/>
            </w:r>
            <w:r w:rsidR="00F31A8F">
              <w:rPr>
                <w:noProof/>
                <w:webHidden/>
              </w:rPr>
              <w:fldChar w:fldCharType="begin"/>
            </w:r>
            <w:r w:rsidR="00F31A8F">
              <w:rPr>
                <w:noProof/>
                <w:webHidden/>
              </w:rPr>
              <w:instrText xml:space="preserve"> PAGEREF _Toc88646389 \h </w:instrText>
            </w:r>
            <w:r w:rsidR="00F31A8F">
              <w:rPr>
                <w:noProof/>
                <w:webHidden/>
              </w:rPr>
            </w:r>
            <w:r w:rsidR="00F31A8F">
              <w:rPr>
                <w:noProof/>
                <w:webHidden/>
              </w:rPr>
              <w:fldChar w:fldCharType="separate"/>
            </w:r>
            <w:r w:rsidR="008D2DE1">
              <w:rPr>
                <w:noProof/>
                <w:webHidden/>
              </w:rPr>
              <w:t>31</w:t>
            </w:r>
            <w:r w:rsidR="00F31A8F">
              <w:rPr>
                <w:noProof/>
                <w:webHidden/>
              </w:rPr>
              <w:fldChar w:fldCharType="end"/>
            </w:r>
          </w:hyperlink>
        </w:p>
        <w:p w14:paraId="7B274F3A" w14:textId="1B4C8DBB"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0" w:history="1">
            <w:r w:rsidR="00F31A8F" w:rsidRPr="00F34AA4">
              <w:rPr>
                <w:rStyle w:val="Hyperlink"/>
                <w:noProof/>
              </w:rPr>
              <w:t>9.1.</w:t>
            </w:r>
            <w:r w:rsidR="00F31A8F">
              <w:rPr>
                <w:rFonts w:eastAsiaTheme="minorEastAsia"/>
                <w:bCs w:val="0"/>
                <w:noProof/>
                <w:color w:val="auto"/>
                <w:szCs w:val="22"/>
                <w:lang w:eastAsia="de-DE"/>
              </w:rPr>
              <w:tab/>
            </w:r>
            <w:r w:rsidR="00F31A8F" w:rsidRPr="00F34AA4">
              <w:rPr>
                <w:rStyle w:val="Hyperlink"/>
                <w:noProof/>
              </w:rPr>
              <w:t>Rollen- und Benutzergruppenzuteilung</w:t>
            </w:r>
            <w:r w:rsidR="00F31A8F">
              <w:rPr>
                <w:noProof/>
                <w:webHidden/>
              </w:rPr>
              <w:tab/>
            </w:r>
            <w:r w:rsidR="00F31A8F">
              <w:rPr>
                <w:noProof/>
                <w:webHidden/>
              </w:rPr>
              <w:fldChar w:fldCharType="begin"/>
            </w:r>
            <w:r w:rsidR="00F31A8F">
              <w:rPr>
                <w:noProof/>
                <w:webHidden/>
              </w:rPr>
              <w:instrText xml:space="preserve"> PAGEREF _Toc88646390 \h </w:instrText>
            </w:r>
            <w:r w:rsidR="00F31A8F">
              <w:rPr>
                <w:noProof/>
                <w:webHidden/>
              </w:rPr>
            </w:r>
            <w:r w:rsidR="00F31A8F">
              <w:rPr>
                <w:noProof/>
                <w:webHidden/>
              </w:rPr>
              <w:fldChar w:fldCharType="separate"/>
            </w:r>
            <w:r w:rsidR="008D2DE1">
              <w:rPr>
                <w:noProof/>
                <w:webHidden/>
              </w:rPr>
              <w:t>31</w:t>
            </w:r>
            <w:r w:rsidR="00F31A8F">
              <w:rPr>
                <w:noProof/>
                <w:webHidden/>
              </w:rPr>
              <w:fldChar w:fldCharType="end"/>
            </w:r>
          </w:hyperlink>
        </w:p>
        <w:p w14:paraId="2E174B2C" w14:textId="2EAD887C"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1" w:history="1">
            <w:r w:rsidR="00F31A8F" w:rsidRPr="00F34AA4">
              <w:rPr>
                <w:rStyle w:val="Hyperlink"/>
                <w:noProof/>
              </w:rPr>
              <w:t>9.2.</w:t>
            </w:r>
            <w:r w:rsidR="00F31A8F">
              <w:rPr>
                <w:rFonts w:eastAsiaTheme="minorEastAsia"/>
                <w:bCs w:val="0"/>
                <w:noProof/>
                <w:color w:val="auto"/>
                <w:szCs w:val="22"/>
                <w:lang w:eastAsia="de-DE"/>
              </w:rPr>
              <w:tab/>
            </w:r>
            <w:r w:rsidR="00F31A8F" w:rsidRPr="00F34AA4">
              <w:rPr>
                <w:rStyle w:val="Hyperlink"/>
                <w:noProof/>
              </w:rPr>
              <w:t>Berechtigungsvergabe</w:t>
            </w:r>
            <w:r w:rsidR="00F31A8F">
              <w:rPr>
                <w:noProof/>
                <w:webHidden/>
              </w:rPr>
              <w:tab/>
            </w:r>
            <w:r w:rsidR="00F31A8F">
              <w:rPr>
                <w:noProof/>
                <w:webHidden/>
              </w:rPr>
              <w:fldChar w:fldCharType="begin"/>
            </w:r>
            <w:r w:rsidR="00F31A8F">
              <w:rPr>
                <w:noProof/>
                <w:webHidden/>
              </w:rPr>
              <w:instrText xml:space="preserve"> PAGEREF _Toc88646391 \h </w:instrText>
            </w:r>
            <w:r w:rsidR="00F31A8F">
              <w:rPr>
                <w:noProof/>
                <w:webHidden/>
              </w:rPr>
            </w:r>
            <w:r w:rsidR="00F31A8F">
              <w:rPr>
                <w:noProof/>
                <w:webHidden/>
              </w:rPr>
              <w:fldChar w:fldCharType="separate"/>
            </w:r>
            <w:r w:rsidR="008D2DE1">
              <w:rPr>
                <w:noProof/>
                <w:webHidden/>
              </w:rPr>
              <w:t>32</w:t>
            </w:r>
            <w:r w:rsidR="00F31A8F">
              <w:rPr>
                <w:noProof/>
                <w:webHidden/>
              </w:rPr>
              <w:fldChar w:fldCharType="end"/>
            </w:r>
          </w:hyperlink>
        </w:p>
        <w:p w14:paraId="4EABAE6D" w14:textId="59B2A9DD"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2" w:history="1">
            <w:r w:rsidR="00F31A8F" w:rsidRPr="00F34AA4">
              <w:rPr>
                <w:rStyle w:val="Hyperlink"/>
                <w:noProof/>
              </w:rPr>
              <w:t>9.3.</w:t>
            </w:r>
            <w:r w:rsidR="00F31A8F">
              <w:rPr>
                <w:rFonts w:eastAsiaTheme="minorEastAsia"/>
                <w:bCs w:val="0"/>
                <w:noProof/>
                <w:color w:val="auto"/>
                <w:szCs w:val="22"/>
                <w:lang w:eastAsia="de-DE"/>
              </w:rPr>
              <w:tab/>
            </w:r>
            <w:r w:rsidR="00F31A8F" w:rsidRPr="00F34AA4">
              <w:rPr>
                <w:rStyle w:val="Hyperlink"/>
                <w:noProof/>
              </w:rPr>
              <w:t>Changemanagement</w:t>
            </w:r>
            <w:r w:rsidR="00F31A8F">
              <w:rPr>
                <w:noProof/>
                <w:webHidden/>
              </w:rPr>
              <w:tab/>
            </w:r>
            <w:r w:rsidR="00F31A8F">
              <w:rPr>
                <w:noProof/>
                <w:webHidden/>
              </w:rPr>
              <w:fldChar w:fldCharType="begin"/>
            </w:r>
            <w:r w:rsidR="00F31A8F">
              <w:rPr>
                <w:noProof/>
                <w:webHidden/>
              </w:rPr>
              <w:instrText xml:space="preserve"> PAGEREF _Toc88646392 \h </w:instrText>
            </w:r>
            <w:r w:rsidR="00F31A8F">
              <w:rPr>
                <w:noProof/>
                <w:webHidden/>
              </w:rPr>
            </w:r>
            <w:r w:rsidR="00F31A8F">
              <w:rPr>
                <w:noProof/>
                <w:webHidden/>
              </w:rPr>
              <w:fldChar w:fldCharType="separate"/>
            </w:r>
            <w:r w:rsidR="008D2DE1">
              <w:rPr>
                <w:noProof/>
                <w:webHidden/>
              </w:rPr>
              <w:t>34</w:t>
            </w:r>
            <w:r w:rsidR="00F31A8F">
              <w:rPr>
                <w:noProof/>
                <w:webHidden/>
              </w:rPr>
              <w:fldChar w:fldCharType="end"/>
            </w:r>
          </w:hyperlink>
        </w:p>
        <w:p w14:paraId="2B4F6477" w14:textId="38D423F8"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3" w:history="1">
            <w:r w:rsidR="00F31A8F" w:rsidRPr="00F34AA4">
              <w:rPr>
                <w:rStyle w:val="Hyperlink"/>
                <w:noProof/>
              </w:rPr>
              <w:t>9.4.</w:t>
            </w:r>
            <w:r w:rsidR="00F31A8F">
              <w:rPr>
                <w:rFonts w:eastAsiaTheme="minorEastAsia"/>
                <w:bCs w:val="0"/>
                <w:noProof/>
                <w:color w:val="auto"/>
                <w:szCs w:val="22"/>
                <w:lang w:eastAsia="de-DE"/>
              </w:rPr>
              <w:tab/>
            </w:r>
            <w:r w:rsidR="00F31A8F" w:rsidRPr="00F34AA4">
              <w:rPr>
                <w:rStyle w:val="Hyperlink"/>
                <w:noProof/>
              </w:rPr>
              <w:t>Administration der Berechtigungen</w:t>
            </w:r>
            <w:r w:rsidR="00F31A8F">
              <w:rPr>
                <w:noProof/>
                <w:webHidden/>
              </w:rPr>
              <w:tab/>
            </w:r>
            <w:r w:rsidR="00F31A8F">
              <w:rPr>
                <w:noProof/>
                <w:webHidden/>
              </w:rPr>
              <w:fldChar w:fldCharType="begin"/>
            </w:r>
            <w:r w:rsidR="00F31A8F">
              <w:rPr>
                <w:noProof/>
                <w:webHidden/>
              </w:rPr>
              <w:instrText xml:space="preserve"> PAGEREF _Toc88646393 \h </w:instrText>
            </w:r>
            <w:r w:rsidR="00F31A8F">
              <w:rPr>
                <w:noProof/>
                <w:webHidden/>
              </w:rPr>
            </w:r>
            <w:r w:rsidR="00F31A8F">
              <w:rPr>
                <w:noProof/>
                <w:webHidden/>
              </w:rPr>
              <w:fldChar w:fldCharType="separate"/>
            </w:r>
            <w:r w:rsidR="008D2DE1">
              <w:rPr>
                <w:noProof/>
                <w:webHidden/>
              </w:rPr>
              <w:t>34</w:t>
            </w:r>
            <w:r w:rsidR="00F31A8F">
              <w:rPr>
                <w:noProof/>
                <w:webHidden/>
              </w:rPr>
              <w:fldChar w:fldCharType="end"/>
            </w:r>
          </w:hyperlink>
        </w:p>
        <w:p w14:paraId="1FCDED0B" w14:textId="4284B0E0"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4" w:history="1">
            <w:r w:rsidR="00F31A8F" w:rsidRPr="00F34AA4">
              <w:rPr>
                <w:rStyle w:val="Hyperlink"/>
                <w:noProof/>
              </w:rPr>
              <w:t>9.5.</w:t>
            </w:r>
            <w:r w:rsidR="00F31A8F">
              <w:rPr>
                <w:rFonts w:eastAsiaTheme="minorEastAsia"/>
                <w:bCs w:val="0"/>
                <w:noProof/>
                <w:color w:val="auto"/>
                <w:szCs w:val="22"/>
                <w:lang w:eastAsia="de-DE"/>
              </w:rPr>
              <w:tab/>
            </w:r>
            <w:r w:rsidR="00F31A8F" w:rsidRPr="00F34AA4">
              <w:rPr>
                <w:rStyle w:val="Hyperlink"/>
                <w:noProof/>
              </w:rPr>
              <w:t>Dokumentation der Zugriffsrechte</w:t>
            </w:r>
            <w:r w:rsidR="00F31A8F">
              <w:rPr>
                <w:noProof/>
                <w:webHidden/>
              </w:rPr>
              <w:tab/>
            </w:r>
            <w:r w:rsidR="00F31A8F">
              <w:rPr>
                <w:noProof/>
                <w:webHidden/>
              </w:rPr>
              <w:fldChar w:fldCharType="begin"/>
            </w:r>
            <w:r w:rsidR="00F31A8F">
              <w:rPr>
                <w:noProof/>
                <w:webHidden/>
              </w:rPr>
              <w:instrText xml:space="preserve"> PAGEREF _Toc88646394 \h </w:instrText>
            </w:r>
            <w:r w:rsidR="00F31A8F">
              <w:rPr>
                <w:noProof/>
                <w:webHidden/>
              </w:rPr>
            </w:r>
            <w:r w:rsidR="00F31A8F">
              <w:rPr>
                <w:noProof/>
                <w:webHidden/>
              </w:rPr>
              <w:fldChar w:fldCharType="separate"/>
            </w:r>
            <w:r w:rsidR="008D2DE1">
              <w:rPr>
                <w:noProof/>
                <w:webHidden/>
              </w:rPr>
              <w:t>34</w:t>
            </w:r>
            <w:r w:rsidR="00F31A8F">
              <w:rPr>
                <w:noProof/>
                <w:webHidden/>
              </w:rPr>
              <w:fldChar w:fldCharType="end"/>
            </w:r>
          </w:hyperlink>
        </w:p>
        <w:p w14:paraId="3A0B813C" w14:textId="5ED55FF2"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5" w:history="1">
            <w:r w:rsidR="00F31A8F" w:rsidRPr="00F34AA4">
              <w:rPr>
                <w:rStyle w:val="Hyperlink"/>
                <w:noProof/>
              </w:rPr>
              <w:t>9.6.</w:t>
            </w:r>
            <w:r w:rsidR="00F31A8F">
              <w:rPr>
                <w:rFonts w:eastAsiaTheme="minorEastAsia"/>
                <w:bCs w:val="0"/>
                <w:noProof/>
                <w:color w:val="auto"/>
                <w:szCs w:val="22"/>
                <w:lang w:eastAsia="de-DE"/>
              </w:rPr>
              <w:tab/>
            </w:r>
            <w:r w:rsidR="00F31A8F" w:rsidRPr="00F34AA4">
              <w:rPr>
                <w:rStyle w:val="Hyperlink"/>
                <w:noProof/>
              </w:rPr>
              <w:t>Kontrolle der Berechtigungen</w:t>
            </w:r>
            <w:r w:rsidR="00F31A8F">
              <w:rPr>
                <w:noProof/>
                <w:webHidden/>
              </w:rPr>
              <w:tab/>
            </w:r>
            <w:r w:rsidR="00F31A8F">
              <w:rPr>
                <w:noProof/>
                <w:webHidden/>
              </w:rPr>
              <w:fldChar w:fldCharType="begin"/>
            </w:r>
            <w:r w:rsidR="00F31A8F">
              <w:rPr>
                <w:noProof/>
                <w:webHidden/>
              </w:rPr>
              <w:instrText xml:space="preserve"> PAGEREF _Toc88646395 \h </w:instrText>
            </w:r>
            <w:r w:rsidR="00F31A8F">
              <w:rPr>
                <w:noProof/>
                <w:webHidden/>
              </w:rPr>
            </w:r>
            <w:r w:rsidR="00F31A8F">
              <w:rPr>
                <w:noProof/>
                <w:webHidden/>
              </w:rPr>
              <w:fldChar w:fldCharType="separate"/>
            </w:r>
            <w:r w:rsidR="008D2DE1">
              <w:rPr>
                <w:noProof/>
                <w:webHidden/>
              </w:rPr>
              <w:t>35</w:t>
            </w:r>
            <w:r w:rsidR="00F31A8F">
              <w:rPr>
                <w:noProof/>
                <w:webHidden/>
              </w:rPr>
              <w:fldChar w:fldCharType="end"/>
            </w:r>
          </w:hyperlink>
        </w:p>
        <w:p w14:paraId="6669A426" w14:textId="2455D9A6"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6" w:history="1">
            <w:r w:rsidR="00F31A8F" w:rsidRPr="00F34AA4">
              <w:rPr>
                <w:rStyle w:val="Hyperlink"/>
                <w:noProof/>
              </w:rPr>
              <w:t>9.7.</w:t>
            </w:r>
            <w:r w:rsidR="00F31A8F">
              <w:rPr>
                <w:rFonts w:eastAsiaTheme="minorEastAsia"/>
                <w:bCs w:val="0"/>
                <w:noProof/>
                <w:color w:val="auto"/>
                <w:szCs w:val="22"/>
                <w:lang w:eastAsia="de-DE"/>
              </w:rPr>
              <w:tab/>
            </w:r>
            <w:r w:rsidR="00F31A8F" w:rsidRPr="00F34AA4">
              <w:rPr>
                <w:rStyle w:val="Hyperlink"/>
                <w:noProof/>
              </w:rPr>
              <w:t>Kontrolle der Zugriffe und Protokolldateien</w:t>
            </w:r>
            <w:r w:rsidR="00F31A8F">
              <w:rPr>
                <w:noProof/>
                <w:webHidden/>
              </w:rPr>
              <w:tab/>
            </w:r>
            <w:r w:rsidR="00F31A8F">
              <w:rPr>
                <w:noProof/>
                <w:webHidden/>
              </w:rPr>
              <w:fldChar w:fldCharType="begin"/>
            </w:r>
            <w:r w:rsidR="00F31A8F">
              <w:rPr>
                <w:noProof/>
                <w:webHidden/>
              </w:rPr>
              <w:instrText xml:space="preserve"> PAGEREF _Toc88646396 \h </w:instrText>
            </w:r>
            <w:r w:rsidR="00F31A8F">
              <w:rPr>
                <w:noProof/>
                <w:webHidden/>
              </w:rPr>
            </w:r>
            <w:r w:rsidR="00F31A8F">
              <w:rPr>
                <w:noProof/>
                <w:webHidden/>
              </w:rPr>
              <w:fldChar w:fldCharType="separate"/>
            </w:r>
            <w:r w:rsidR="008D2DE1">
              <w:rPr>
                <w:noProof/>
                <w:webHidden/>
              </w:rPr>
              <w:t>36</w:t>
            </w:r>
            <w:r w:rsidR="00F31A8F">
              <w:rPr>
                <w:noProof/>
                <w:webHidden/>
              </w:rPr>
              <w:fldChar w:fldCharType="end"/>
            </w:r>
          </w:hyperlink>
        </w:p>
        <w:p w14:paraId="7DCB3F56" w14:textId="5E6A2DDB"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7" w:history="1">
            <w:r w:rsidR="00F31A8F" w:rsidRPr="00F34AA4">
              <w:rPr>
                <w:rStyle w:val="Hyperlink"/>
                <w:noProof/>
              </w:rPr>
              <w:t>9.8.</w:t>
            </w:r>
            <w:r w:rsidR="00F31A8F">
              <w:rPr>
                <w:rFonts w:eastAsiaTheme="minorEastAsia"/>
                <w:bCs w:val="0"/>
                <w:noProof/>
                <w:color w:val="auto"/>
                <w:szCs w:val="22"/>
                <w:lang w:eastAsia="de-DE"/>
              </w:rPr>
              <w:tab/>
            </w:r>
            <w:r w:rsidR="00F31A8F" w:rsidRPr="00F34AA4">
              <w:rPr>
                <w:rStyle w:val="Hyperlink"/>
                <w:noProof/>
              </w:rPr>
              <w:t>Benutzung von privilegierten Benutzerkonten</w:t>
            </w:r>
            <w:r w:rsidR="00F31A8F">
              <w:rPr>
                <w:noProof/>
                <w:webHidden/>
              </w:rPr>
              <w:tab/>
            </w:r>
            <w:r w:rsidR="00F31A8F">
              <w:rPr>
                <w:noProof/>
                <w:webHidden/>
              </w:rPr>
              <w:fldChar w:fldCharType="begin"/>
            </w:r>
            <w:r w:rsidR="00F31A8F">
              <w:rPr>
                <w:noProof/>
                <w:webHidden/>
              </w:rPr>
              <w:instrText xml:space="preserve"> PAGEREF _Toc88646397 \h </w:instrText>
            </w:r>
            <w:r w:rsidR="00F31A8F">
              <w:rPr>
                <w:noProof/>
                <w:webHidden/>
              </w:rPr>
            </w:r>
            <w:r w:rsidR="00F31A8F">
              <w:rPr>
                <w:noProof/>
                <w:webHidden/>
              </w:rPr>
              <w:fldChar w:fldCharType="separate"/>
            </w:r>
            <w:r w:rsidR="008D2DE1">
              <w:rPr>
                <w:noProof/>
                <w:webHidden/>
              </w:rPr>
              <w:t>36</w:t>
            </w:r>
            <w:r w:rsidR="00F31A8F">
              <w:rPr>
                <w:noProof/>
                <w:webHidden/>
              </w:rPr>
              <w:fldChar w:fldCharType="end"/>
            </w:r>
          </w:hyperlink>
        </w:p>
        <w:p w14:paraId="7949B7E8" w14:textId="5DAAE0AF" w:rsidR="00F31A8F" w:rsidRDefault="00DE774D">
          <w:pPr>
            <w:pStyle w:val="Verzeichnis2"/>
            <w:tabs>
              <w:tab w:val="left" w:pos="993"/>
              <w:tab w:val="right" w:leader="dot" w:pos="9060"/>
            </w:tabs>
            <w:rPr>
              <w:rFonts w:eastAsiaTheme="minorEastAsia"/>
              <w:bCs w:val="0"/>
              <w:noProof/>
              <w:color w:val="auto"/>
              <w:szCs w:val="22"/>
              <w:lang w:eastAsia="de-DE"/>
            </w:rPr>
          </w:pPr>
          <w:hyperlink w:anchor="_Toc88646398" w:history="1">
            <w:r w:rsidR="00F31A8F" w:rsidRPr="00F34AA4">
              <w:rPr>
                <w:rStyle w:val="Hyperlink"/>
                <w:noProof/>
              </w:rPr>
              <w:t>9.9.</w:t>
            </w:r>
            <w:r w:rsidR="00F31A8F">
              <w:rPr>
                <w:rFonts w:eastAsiaTheme="minorEastAsia"/>
                <w:bCs w:val="0"/>
                <w:noProof/>
                <w:color w:val="auto"/>
                <w:szCs w:val="22"/>
                <w:lang w:eastAsia="de-DE"/>
              </w:rPr>
              <w:tab/>
            </w:r>
            <w:r w:rsidR="00F31A8F" w:rsidRPr="00F34AA4">
              <w:rPr>
                <w:rStyle w:val="Hyperlink"/>
                <w:noProof/>
              </w:rPr>
              <w:t>Fehlgeschlagene Zugriffsversuche und Berechtigungs-verstöße</w:t>
            </w:r>
            <w:r w:rsidR="00F31A8F">
              <w:rPr>
                <w:noProof/>
                <w:webHidden/>
              </w:rPr>
              <w:tab/>
            </w:r>
            <w:r w:rsidR="00F31A8F">
              <w:rPr>
                <w:noProof/>
                <w:webHidden/>
              </w:rPr>
              <w:fldChar w:fldCharType="begin"/>
            </w:r>
            <w:r w:rsidR="00F31A8F">
              <w:rPr>
                <w:noProof/>
                <w:webHidden/>
              </w:rPr>
              <w:instrText xml:space="preserve"> PAGEREF _Toc88646398 \h </w:instrText>
            </w:r>
            <w:r w:rsidR="00F31A8F">
              <w:rPr>
                <w:noProof/>
                <w:webHidden/>
              </w:rPr>
            </w:r>
            <w:r w:rsidR="00F31A8F">
              <w:rPr>
                <w:noProof/>
                <w:webHidden/>
              </w:rPr>
              <w:fldChar w:fldCharType="separate"/>
            </w:r>
            <w:r w:rsidR="008D2DE1">
              <w:rPr>
                <w:noProof/>
                <w:webHidden/>
              </w:rPr>
              <w:t>37</w:t>
            </w:r>
            <w:r w:rsidR="00F31A8F">
              <w:rPr>
                <w:noProof/>
                <w:webHidden/>
              </w:rPr>
              <w:fldChar w:fldCharType="end"/>
            </w:r>
          </w:hyperlink>
        </w:p>
        <w:p w14:paraId="1C212E41" w14:textId="1BF489C8" w:rsidR="00F31A8F" w:rsidRDefault="00DE774D">
          <w:pPr>
            <w:pStyle w:val="Verzeichnis2"/>
            <w:tabs>
              <w:tab w:val="left" w:pos="1191"/>
              <w:tab w:val="right" w:leader="dot" w:pos="9060"/>
            </w:tabs>
            <w:rPr>
              <w:rFonts w:eastAsiaTheme="minorEastAsia"/>
              <w:bCs w:val="0"/>
              <w:noProof/>
              <w:color w:val="auto"/>
              <w:szCs w:val="22"/>
              <w:lang w:eastAsia="de-DE"/>
            </w:rPr>
          </w:pPr>
          <w:hyperlink w:anchor="_Toc88646399" w:history="1">
            <w:r w:rsidR="00F31A8F" w:rsidRPr="00F34AA4">
              <w:rPr>
                <w:rStyle w:val="Hyperlink"/>
                <w:noProof/>
              </w:rPr>
              <w:t>9.10.</w:t>
            </w:r>
            <w:r w:rsidR="00F31A8F">
              <w:rPr>
                <w:rFonts w:eastAsiaTheme="minorEastAsia"/>
                <w:bCs w:val="0"/>
                <w:noProof/>
                <w:color w:val="auto"/>
                <w:szCs w:val="22"/>
                <w:lang w:eastAsia="de-DE"/>
              </w:rPr>
              <w:tab/>
            </w:r>
            <w:r w:rsidR="00F31A8F" w:rsidRPr="00F34AA4">
              <w:rPr>
                <w:rStyle w:val="Hyperlink"/>
                <w:noProof/>
              </w:rPr>
              <w:t>Entzug von Berechtigungen</w:t>
            </w:r>
            <w:r w:rsidR="00F31A8F">
              <w:rPr>
                <w:noProof/>
                <w:webHidden/>
              </w:rPr>
              <w:tab/>
            </w:r>
            <w:r w:rsidR="00F31A8F">
              <w:rPr>
                <w:noProof/>
                <w:webHidden/>
              </w:rPr>
              <w:fldChar w:fldCharType="begin"/>
            </w:r>
            <w:r w:rsidR="00F31A8F">
              <w:rPr>
                <w:noProof/>
                <w:webHidden/>
              </w:rPr>
              <w:instrText xml:space="preserve"> PAGEREF _Toc88646399 \h </w:instrText>
            </w:r>
            <w:r w:rsidR="00F31A8F">
              <w:rPr>
                <w:noProof/>
                <w:webHidden/>
              </w:rPr>
            </w:r>
            <w:r w:rsidR="00F31A8F">
              <w:rPr>
                <w:noProof/>
                <w:webHidden/>
              </w:rPr>
              <w:fldChar w:fldCharType="separate"/>
            </w:r>
            <w:r w:rsidR="008D2DE1">
              <w:rPr>
                <w:noProof/>
                <w:webHidden/>
              </w:rPr>
              <w:t>37</w:t>
            </w:r>
            <w:r w:rsidR="00F31A8F">
              <w:rPr>
                <w:noProof/>
                <w:webHidden/>
              </w:rPr>
              <w:fldChar w:fldCharType="end"/>
            </w:r>
          </w:hyperlink>
        </w:p>
        <w:p w14:paraId="3FF8278A" w14:textId="01F9FA22" w:rsidR="00F31A8F" w:rsidRDefault="00DE774D">
          <w:pPr>
            <w:pStyle w:val="Verzeichnis1"/>
            <w:rPr>
              <w:rFonts w:asciiTheme="minorHAnsi" w:eastAsiaTheme="minorEastAsia" w:hAnsiTheme="minorHAnsi"/>
              <w:b w:val="0"/>
              <w:noProof/>
              <w:lang w:eastAsia="de-DE"/>
            </w:rPr>
          </w:pPr>
          <w:hyperlink w:anchor="_Toc88646400" w:history="1">
            <w:r w:rsidR="00F31A8F" w:rsidRPr="00F34AA4">
              <w:rPr>
                <w:rStyle w:val="Hyperlink"/>
                <w:rFonts w:cstheme="minorHAnsi"/>
                <w:noProof/>
              </w:rPr>
              <w:t>10.</w:t>
            </w:r>
            <w:r w:rsidR="00F31A8F">
              <w:rPr>
                <w:rFonts w:asciiTheme="minorHAnsi" w:eastAsiaTheme="minorEastAsia" w:hAnsiTheme="minorHAnsi"/>
                <w:b w:val="0"/>
                <w:noProof/>
                <w:lang w:eastAsia="de-DE"/>
              </w:rPr>
              <w:tab/>
            </w:r>
            <w:r w:rsidR="00F31A8F" w:rsidRPr="00F34AA4">
              <w:rPr>
                <w:rStyle w:val="Hyperlink"/>
                <w:rFonts w:cstheme="minorHAnsi"/>
                <w:noProof/>
              </w:rPr>
              <w:t>Funktionen von e²A und Anpassungsbedarf</w:t>
            </w:r>
            <w:r w:rsidR="00F31A8F">
              <w:rPr>
                <w:noProof/>
                <w:webHidden/>
              </w:rPr>
              <w:tab/>
            </w:r>
            <w:r w:rsidR="00F31A8F">
              <w:rPr>
                <w:noProof/>
                <w:webHidden/>
              </w:rPr>
              <w:fldChar w:fldCharType="begin"/>
            </w:r>
            <w:r w:rsidR="00F31A8F">
              <w:rPr>
                <w:noProof/>
                <w:webHidden/>
              </w:rPr>
              <w:instrText xml:space="preserve"> PAGEREF _Toc88646400 \h </w:instrText>
            </w:r>
            <w:r w:rsidR="00F31A8F">
              <w:rPr>
                <w:noProof/>
                <w:webHidden/>
              </w:rPr>
            </w:r>
            <w:r w:rsidR="00F31A8F">
              <w:rPr>
                <w:noProof/>
                <w:webHidden/>
              </w:rPr>
              <w:fldChar w:fldCharType="separate"/>
            </w:r>
            <w:r w:rsidR="008D2DE1">
              <w:rPr>
                <w:noProof/>
                <w:webHidden/>
              </w:rPr>
              <w:t>37</w:t>
            </w:r>
            <w:r w:rsidR="00F31A8F">
              <w:rPr>
                <w:noProof/>
                <w:webHidden/>
              </w:rPr>
              <w:fldChar w:fldCharType="end"/>
            </w:r>
          </w:hyperlink>
        </w:p>
        <w:p w14:paraId="2E11AE41" w14:textId="331E7C67" w:rsidR="00F31A8F" w:rsidRDefault="00DE774D">
          <w:pPr>
            <w:pStyle w:val="Verzeichnis1"/>
            <w:rPr>
              <w:rFonts w:asciiTheme="minorHAnsi" w:eastAsiaTheme="minorEastAsia" w:hAnsiTheme="minorHAnsi"/>
              <w:b w:val="0"/>
              <w:noProof/>
              <w:lang w:eastAsia="de-DE"/>
            </w:rPr>
          </w:pPr>
          <w:hyperlink w:anchor="_Toc88646401" w:history="1">
            <w:r w:rsidR="00F31A8F" w:rsidRPr="00F34AA4">
              <w:rPr>
                <w:rStyle w:val="Hyperlink"/>
                <w:rFonts w:cstheme="minorHAnsi"/>
                <w:noProof/>
              </w:rPr>
              <w:t>11.</w:t>
            </w:r>
            <w:r w:rsidR="00F31A8F">
              <w:rPr>
                <w:rFonts w:asciiTheme="minorHAnsi" w:eastAsiaTheme="minorEastAsia" w:hAnsiTheme="minorHAnsi"/>
                <w:b w:val="0"/>
                <w:noProof/>
                <w:lang w:eastAsia="de-DE"/>
              </w:rPr>
              <w:tab/>
            </w:r>
            <w:r w:rsidR="00F31A8F" w:rsidRPr="00F34AA4">
              <w:rPr>
                <w:rStyle w:val="Hyperlink"/>
                <w:rFonts w:cstheme="minorHAnsi"/>
                <w:noProof/>
              </w:rPr>
              <w:t>Zentrale Erreichbarkeit</w:t>
            </w:r>
            <w:r w:rsidR="00F31A8F">
              <w:rPr>
                <w:noProof/>
                <w:webHidden/>
              </w:rPr>
              <w:tab/>
            </w:r>
            <w:r w:rsidR="00F31A8F">
              <w:rPr>
                <w:noProof/>
                <w:webHidden/>
              </w:rPr>
              <w:fldChar w:fldCharType="begin"/>
            </w:r>
            <w:r w:rsidR="00F31A8F">
              <w:rPr>
                <w:noProof/>
                <w:webHidden/>
              </w:rPr>
              <w:instrText xml:space="preserve"> PAGEREF _Toc88646401 \h </w:instrText>
            </w:r>
            <w:r w:rsidR="00F31A8F">
              <w:rPr>
                <w:noProof/>
                <w:webHidden/>
              </w:rPr>
            </w:r>
            <w:r w:rsidR="00F31A8F">
              <w:rPr>
                <w:noProof/>
                <w:webHidden/>
              </w:rPr>
              <w:fldChar w:fldCharType="separate"/>
            </w:r>
            <w:r w:rsidR="008D2DE1">
              <w:rPr>
                <w:noProof/>
                <w:webHidden/>
              </w:rPr>
              <w:t>38</w:t>
            </w:r>
            <w:r w:rsidR="00F31A8F">
              <w:rPr>
                <w:noProof/>
                <w:webHidden/>
              </w:rPr>
              <w:fldChar w:fldCharType="end"/>
            </w:r>
          </w:hyperlink>
        </w:p>
        <w:p w14:paraId="60F2D95F" w14:textId="178E2555" w:rsidR="00BF5F3A" w:rsidRPr="003A73EE" w:rsidRDefault="00E82648">
          <w:pPr>
            <w:rPr>
              <w:rFonts w:asciiTheme="minorHAnsi" w:hAnsiTheme="minorHAnsi" w:cstheme="minorHAnsi"/>
            </w:rPr>
          </w:pPr>
          <w:r w:rsidRPr="003A73EE">
            <w:rPr>
              <w:rFonts w:asciiTheme="minorHAnsi" w:hAnsiTheme="minorHAnsi" w:cstheme="minorHAnsi"/>
              <w:b/>
              <w:color w:val="000000" w:themeColor="text1"/>
              <w:sz w:val="24"/>
              <w:szCs w:val="24"/>
              <w:lang w:eastAsia="de-DE"/>
            </w:rPr>
            <w:fldChar w:fldCharType="end"/>
          </w:r>
        </w:p>
      </w:sdtContent>
    </w:sdt>
    <w:p w14:paraId="5F89F34B" w14:textId="77777777" w:rsidR="001D157C" w:rsidRPr="003A73EE" w:rsidRDefault="001D157C" w:rsidP="003177B9">
      <w:pPr>
        <w:pStyle w:val="berschrift4"/>
        <w:rPr>
          <w:rFonts w:asciiTheme="minorHAnsi" w:hAnsiTheme="minorHAnsi" w:cstheme="minorHAnsi"/>
          <w:noProof/>
        </w:rPr>
      </w:pPr>
      <w:r w:rsidRPr="003A73EE">
        <w:rPr>
          <w:rFonts w:asciiTheme="minorHAnsi" w:hAnsiTheme="minorHAnsi" w:cstheme="minorHAnsi"/>
          <w:noProof/>
        </w:rPr>
        <w:br w:type="page"/>
      </w:r>
    </w:p>
    <w:p w14:paraId="4A475FA9" w14:textId="77777777" w:rsidR="008E2EF1" w:rsidRDefault="008E2EF1" w:rsidP="008E2EF1">
      <w:pPr>
        <w:pStyle w:val="berschrift1"/>
        <w:numPr>
          <w:ilvl w:val="0"/>
          <w:numId w:val="0"/>
        </w:numPr>
        <w:rPr>
          <w:rFonts w:asciiTheme="minorHAnsi" w:hAnsiTheme="minorHAnsi" w:cstheme="minorHAnsi"/>
        </w:rPr>
      </w:pPr>
      <w:bookmarkStart w:id="16" w:name="_Toc88646351"/>
      <w:r w:rsidRPr="00D93277">
        <w:rPr>
          <w:rFonts w:asciiTheme="minorHAnsi" w:hAnsiTheme="minorHAnsi" w:cstheme="minorHAnsi"/>
        </w:rPr>
        <w:lastRenderedPageBreak/>
        <w:t>Präambel</w:t>
      </w:r>
      <w:bookmarkEnd w:id="16"/>
    </w:p>
    <w:p w14:paraId="2F2DA0F3" w14:textId="77777777" w:rsidR="00FC21E8" w:rsidRPr="00D93277" w:rsidRDefault="00FC21E8" w:rsidP="00FC21E8">
      <w:pPr>
        <w:rPr>
          <w:rFonts w:asciiTheme="minorHAnsi" w:hAnsiTheme="minorHAnsi" w:cstheme="minorHAnsi"/>
        </w:rPr>
      </w:pPr>
      <w:commentRangeStart w:id="17"/>
      <w:r w:rsidRPr="00D93277">
        <w:rPr>
          <w:rFonts w:asciiTheme="minorHAnsi" w:hAnsiTheme="minorHAnsi" w:cstheme="minorHAnsi"/>
        </w:rPr>
        <w:t xml:space="preserve">Das Projekt Elektronische Akte in Strafsachen (EAS) ist ein Gemeinschaftsprojekt der Polizeien von Bund und Ländern sowie der Zollverwaltung </w:t>
      </w:r>
      <w:r w:rsidR="004E5FE2">
        <w:rPr>
          <w:rFonts w:asciiTheme="minorHAnsi" w:hAnsiTheme="minorHAnsi" w:cstheme="minorHAnsi"/>
        </w:rPr>
        <w:t xml:space="preserve">(Teilnehmer) </w:t>
      </w:r>
      <w:r w:rsidRPr="00D93277">
        <w:rPr>
          <w:rFonts w:asciiTheme="minorHAnsi" w:hAnsiTheme="minorHAnsi" w:cstheme="minorHAnsi"/>
        </w:rPr>
        <w:t xml:space="preserve">im Rahmen </w:t>
      </w:r>
      <w:r>
        <w:rPr>
          <w:rFonts w:asciiTheme="minorHAnsi" w:hAnsiTheme="minorHAnsi" w:cstheme="minorHAnsi"/>
        </w:rPr>
        <w:t>des Programms</w:t>
      </w:r>
      <w:r w:rsidRPr="00D93277">
        <w:rPr>
          <w:rFonts w:asciiTheme="minorHAnsi" w:hAnsiTheme="minorHAnsi" w:cstheme="minorHAnsi"/>
        </w:rPr>
        <w:t xml:space="preserve"> Polizei 2020. Themenführer des Projektes ist die Bundespolizei. Datenschutzrechtliche Verantwortliche</w:t>
      </w:r>
      <w:r w:rsidR="00D0478F">
        <w:rPr>
          <w:rStyle w:val="Funotenzeichen"/>
          <w:rFonts w:cstheme="minorHAnsi"/>
        </w:rPr>
        <w:footnoteReference w:id="1"/>
      </w:r>
      <w:r w:rsidRPr="00D93277">
        <w:rPr>
          <w:rFonts w:asciiTheme="minorHAnsi" w:hAnsiTheme="minorHAnsi" w:cstheme="minorHAnsi"/>
        </w:rPr>
        <w:t xml:space="preserve"> sind die Polizei- und Zollbehörden der Teilnehmer.</w:t>
      </w:r>
      <w:commentRangeEnd w:id="17"/>
      <w:r w:rsidR="00970019">
        <w:rPr>
          <w:rStyle w:val="Kommentarzeichen"/>
          <w:rFonts w:asciiTheme="minorHAnsi" w:hAnsiTheme="minorHAnsi"/>
        </w:rPr>
        <w:commentReference w:id="17"/>
      </w:r>
    </w:p>
    <w:p w14:paraId="048459DB" w14:textId="77777777" w:rsidR="00FC21E8" w:rsidRPr="00D93277" w:rsidRDefault="00FC21E8" w:rsidP="00FC21E8">
      <w:pPr>
        <w:rPr>
          <w:rFonts w:asciiTheme="minorHAnsi" w:hAnsiTheme="minorHAnsi" w:cstheme="minorHAnsi"/>
        </w:rPr>
      </w:pPr>
      <w:r w:rsidRPr="00D93277">
        <w:rPr>
          <w:rFonts w:asciiTheme="minorHAnsi" w:hAnsiTheme="minorHAnsi" w:cstheme="minorHAnsi"/>
        </w:rPr>
        <w:t xml:space="preserve">Die Verantwortlichen betreiben im Rahmen von Polizei 2020 die Elektronische Akte </w:t>
      </w:r>
      <w:r w:rsidR="009B162D">
        <w:rPr>
          <w:rFonts w:asciiTheme="minorHAnsi" w:hAnsiTheme="minorHAnsi" w:cstheme="minorHAnsi"/>
        </w:rPr>
        <w:t>für das</w:t>
      </w:r>
      <w:r w:rsidR="009B162D" w:rsidRPr="00D93277">
        <w:rPr>
          <w:rFonts w:asciiTheme="minorHAnsi" w:hAnsiTheme="minorHAnsi" w:cstheme="minorHAnsi"/>
        </w:rPr>
        <w:t xml:space="preserve"> </w:t>
      </w:r>
      <w:r w:rsidRPr="00D93277">
        <w:rPr>
          <w:rFonts w:asciiTheme="minorHAnsi" w:hAnsiTheme="minorHAnsi" w:cstheme="minorHAnsi"/>
        </w:rPr>
        <w:t>Straf- und Bußgeldverfahren</w:t>
      </w:r>
      <w:r>
        <w:rPr>
          <w:rStyle w:val="Funotenzeichen"/>
          <w:rFonts w:cstheme="minorHAnsi"/>
        </w:rPr>
        <w:footnoteReference w:id="2"/>
      </w:r>
      <w:r w:rsidRPr="00D93277">
        <w:rPr>
          <w:rFonts w:asciiTheme="minorHAnsi" w:hAnsiTheme="minorHAnsi" w:cstheme="minorHAnsi"/>
        </w:rPr>
        <w:t xml:space="preserve"> (E-Akten-Lösung). </w:t>
      </w:r>
      <w:bookmarkStart w:id="18" w:name="_Hlk86299036"/>
      <w:r w:rsidR="009B162D">
        <w:rPr>
          <w:rFonts w:asciiTheme="minorHAnsi" w:hAnsiTheme="minorHAnsi" w:cstheme="minorHAnsi"/>
        </w:rPr>
        <w:t>D</w:t>
      </w:r>
      <w:r w:rsidR="00923937">
        <w:rPr>
          <w:rFonts w:asciiTheme="minorHAnsi" w:hAnsiTheme="minorHAnsi" w:cstheme="minorHAnsi"/>
        </w:rPr>
        <w:t xml:space="preserve">ie Datenverarbeitung erfolgt auf Grundlage der </w:t>
      </w:r>
      <w:r w:rsidR="009B162D" w:rsidRPr="00D93277">
        <w:rPr>
          <w:rFonts w:asciiTheme="minorHAnsi" w:hAnsiTheme="minorHAnsi" w:cstheme="minorHAnsi"/>
        </w:rPr>
        <w:t xml:space="preserve">§§ 32 ff. und </w:t>
      </w:r>
      <w:commentRangeStart w:id="19"/>
      <w:r w:rsidR="009B162D">
        <w:rPr>
          <w:rFonts w:asciiTheme="minorHAnsi" w:hAnsiTheme="minorHAnsi" w:cstheme="minorHAnsi"/>
        </w:rPr>
        <w:t xml:space="preserve">§§ </w:t>
      </w:r>
      <w:r w:rsidR="009B162D" w:rsidRPr="00D93277">
        <w:rPr>
          <w:rFonts w:asciiTheme="minorHAnsi" w:hAnsiTheme="minorHAnsi" w:cstheme="minorHAnsi"/>
        </w:rPr>
        <w:t>496 ff</w:t>
      </w:r>
      <w:r w:rsidR="009B162D">
        <w:rPr>
          <w:rFonts w:asciiTheme="minorHAnsi" w:hAnsiTheme="minorHAnsi" w:cstheme="minorHAnsi"/>
        </w:rPr>
        <w:t>.</w:t>
      </w:r>
      <w:r w:rsidR="009B162D" w:rsidRPr="00D93277">
        <w:rPr>
          <w:rFonts w:asciiTheme="minorHAnsi" w:hAnsiTheme="minorHAnsi" w:cstheme="minorHAnsi"/>
        </w:rPr>
        <w:t xml:space="preserve"> StPO </w:t>
      </w:r>
      <w:commentRangeEnd w:id="19"/>
      <w:r w:rsidR="00BA0752">
        <w:rPr>
          <w:rStyle w:val="Kommentarzeichen"/>
          <w:rFonts w:asciiTheme="minorHAnsi" w:hAnsiTheme="minorHAnsi"/>
        </w:rPr>
        <w:commentReference w:id="19"/>
      </w:r>
      <w:r w:rsidR="009B162D">
        <w:rPr>
          <w:rFonts w:asciiTheme="minorHAnsi" w:hAnsiTheme="minorHAnsi" w:cstheme="minorHAnsi"/>
        </w:rPr>
        <w:t xml:space="preserve">sowie </w:t>
      </w:r>
      <w:r w:rsidR="009B162D" w:rsidRPr="00D93277">
        <w:rPr>
          <w:rFonts w:asciiTheme="minorHAnsi" w:hAnsiTheme="minorHAnsi" w:cstheme="minorHAnsi"/>
        </w:rPr>
        <w:t xml:space="preserve">ggf. </w:t>
      </w:r>
      <w:r w:rsidR="00171489">
        <w:rPr>
          <w:rFonts w:asciiTheme="minorHAnsi" w:hAnsiTheme="minorHAnsi" w:cstheme="minorHAnsi"/>
        </w:rPr>
        <w:t xml:space="preserve">§ 49d und </w:t>
      </w:r>
      <w:r w:rsidR="009B162D" w:rsidRPr="00D93277">
        <w:rPr>
          <w:rFonts w:asciiTheme="minorHAnsi" w:hAnsiTheme="minorHAnsi" w:cstheme="minorHAnsi"/>
        </w:rPr>
        <w:t>§§ 110a ff. OWiG</w:t>
      </w:r>
      <w:r w:rsidR="00923937">
        <w:rPr>
          <w:rFonts w:asciiTheme="minorHAnsi" w:hAnsiTheme="minorHAnsi" w:cstheme="minorHAnsi"/>
        </w:rPr>
        <w:t>.</w:t>
      </w:r>
      <w:bookmarkEnd w:id="18"/>
      <w:r w:rsidR="00923937">
        <w:rPr>
          <w:rFonts w:asciiTheme="minorHAnsi" w:hAnsiTheme="minorHAnsi" w:cstheme="minorHAnsi"/>
        </w:rPr>
        <w:t xml:space="preserve"> </w:t>
      </w:r>
      <w:r w:rsidRPr="00D93277">
        <w:rPr>
          <w:rFonts w:asciiTheme="minorHAnsi" w:hAnsiTheme="minorHAnsi" w:cstheme="minorHAnsi"/>
        </w:rPr>
        <w:t xml:space="preserve">In der E-Akten-Lösung können alle Kategorien personenbezogener Daten verarbeitet werden, die in einem Straf- oder </w:t>
      </w:r>
      <w:r w:rsidR="008D14C1">
        <w:t>Bußgeld</w:t>
      </w:r>
      <w:r w:rsidRPr="00D93277">
        <w:rPr>
          <w:rFonts w:asciiTheme="minorHAnsi" w:hAnsiTheme="minorHAnsi" w:cstheme="minorHAnsi"/>
        </w:rPr>
        <w:t>verfahren relevant sind. Dies schließt auch die Verarbeitung besonderer Kategorien personenbezogener Daten und anderer sensibler Daten ein.</w:t>
      </w:r>
    </w:p>
    <w:p w14:paraId="6477D649" w14:textId="77777777" w:rsidR="00FC21E8" w:rsidRDefault="00FC21E8" w:rsidP="00FC21E8">
      <w:pPr>
        <w:rPr>
          <w:rFonts w:asciiTheme="minorHAnsi" w:hAnsiTheme="minorHAnsi" w:cstheme="minorHAnsi"/>
        </w:rPr>
      </w:pPr>
      <w:r w:rsidRPr="00D93277">
        <w:rPr>
          <w:rFonts w:asciiTheme="minorHAnsi" w:hAnsiTheme="minorHAnsi" w:cstheme="minorHAnsi"/>
        </w:rPr>
        <w:t>Die Verantwortlichen</w:t>
      </w:r>
      <w:r w:rsidR="006658A0">
        <w:rPr>
          <w:rFonts w:asciiTheme="minorHAnsi" w:hAnsiTheme="minorHAnsi" w:cstheme="minorHAnsi"/>
        </w:rPr>
        <w:t xml:space="preserve"> (vgl. § 46 Nr. 7 BDSG)</w:t>
      </w:r>
      <w:r w:rsidRPr="00D93277">
        <w:rPr>
          <w:rFonts w:asciiTheme="minorHAnsi" w:hAnsiTheme="minorHAnsi" w:cstheme="minorHAnsi"/>
        </w:rPr>
        <w:t xml:space="preserve"> nutzen einen Auftragsverarbeiter </w:t>
      </w:r>
      <w:r w:rsidR="006658A0">
        <w:rPr>
          <w:rFonts w:asciiTheme="minorHAnsi" w:hAnsiTheme="minorHAnsi" w:cstheme="minorHAnsi"/>
        </w:rPr>
        <w:t xml:space="preserve">(vgl. § 46 Nr. 8 BDSG) </w:t>
      </w:r>
      <w:r w:rsidRPr="00D93277">
        <w:rPr>
          <w:rFonts w:asciiTheme="minorHAnsi" w:hAnsiTheme="minorHAnsi" w:cstheme="minorHAnsi"/>
        </w:rPr>
        <w:t xml:space="preserve">für den Betrieb der E-Akten-Lösung. Durch vertragliche Gestaltung und technische Maßnahmen ist sichergestellt, dass der Auftragsverarbeiter selbst keinen Zugriff auf die Daten hat. </w:t>
      </w:r>
      <w:r w:rsidR="00171489" w:rsidRPr="00852B45">
        <w:rPr>
          <w:rFonts w:asciiTheme="minorHAnsi" w:hAnsiTheme="minorHAnsi" w:cstheme="minorHAnsi"/>
        </w:rPr>
        <w:t xml:space="preserve">Die E-Akten-Lösung basiert auf einer elektronischen Akte der Justiz des Landes Nordrhein-Westfalen (e²A), die durch einen Entwickler weiterentwickelt und an die fachlichen Bedürfnisse der Polizei und, soweit noch erforderlich, an die datenschutzrechtlichen Vorgaben technisch angepasst wird. </w:t>
      </w:r>
      <w:r w:rsidR="00923937">
        <w:rPr>
          <w:rFonts w:asciiTheme="minorHAnsi" w:hAnsiTheme="minorHAnsi" w:cstheme="minorHAnsi"/>
        </w:rPr>
        <w:t>Nach Aufnahme des Wirkbetriebs werden g</w:t>
      </w:r>
      <w:r w:rsidRPr="00D93277">
        <w:rPr>
          <w:rFonts w:asciiTheme="minorHAnsi" w:hAnsiTheme="minorHAnsi" w:cstheme="minorHAnsi"/>
        </w:rPr>
        <w:t>rundlegende Änderungen in der E-Akten-Lösung durch die Verantwortlichen beschlossen und innerhalb des Programms Polizei 2020 umgesetzt.</w:t>
      </w:r>
    </w:p>
    <w:p w14:paraId="6464A368" w14:textId="77777777" w:rsidR="00FC21E8" w:rsidRPr="00902867" w:rsidRDefault="0024714C" w:rsidP="00FC21E8">
      <w:pPr>
        <w:rPr>
          <w:rFonts w:asciiTheme="minorHAnsi" w:hAnsiTheme="minorHAnsi" w:cstheme="minorHAnsi"/>
        </w:rPr>
      </w:pPr>
      <w:bookmarkStart w:id="20" w:name="_Hlk86299063"/>
      <w:r w:rsidRPr="00902867">
        <w:t>I</w:t>
      </w:r>
      <w:r w:rsidR="00923937" w:rsidRPr="00902867">
        <w:t xml:space="preserve">n der E-Akten-Lösung </w:t>
      </w:r>
      <w:r w:rsidRPr="00902867">
        <w:t>erfolgen</w:t>
      </w:r>
      <w:r w:rsidR="00923937" w:rsidRPr="00902867">
        <w:t xml:space="preserve"> </w:t>
      </w:r>
      <w:r w:rsidRPr="00902867">
        <w:t>die Benutzerzugriffe auf Grundlage</w:t>
      </w:r>
      <w:r w:rsidR="00923937" w:rsidRPr="00902867">
        <w:t xml:space="preserve"> </w:t>
      </w:r>
      <w:r w:rsidRPr="00902867">
        <w:t xml:space="preserve">des </w:t>
      </w:r>
      <w:r w:rsidR="00923937" w:rsidRPr="00902867">
        <w:t>folgen</w:t>
      </w:r>
      <w:r w:rsidR="00FC21E8" w:rsidRPr="00902867">
        <w:t>de</w:t>
      </w:r>
      <w:r w:rsidRPr="00902867">
        <w:t>n</w:t>
      </w:r>
      <w:r w:rsidR="00FC21E8" w:rsidRPr="00902867">
        <w:t xml:space="preserve"> Rechte- und Rollenkonzept</w:t>
      </w:r>
      <w:r w:rsidRPr="00902867">
        <w:t>s</w:t>
      </w:r>
      <w:r w:rsidR="00FC21E8" w:rsidRPr="00902867">
        <w:t>.</w:t>
      </w:r>
      <w:r w:rsidR="00EA040D" w:rsidRPr="00902867">
        <w:t xml:space="preserve"> </w:t>
      </w:r>
      <w:r w:rsidR="00923937" w:rsidRPr="00902867">
        <w:rPr>
          <w:rFonts w:asciiTheme="minorHAnsi" w:hAnsiTheme="minorHAnsi" w:cstheme="minorHAnsi"/>
        </w:rPr>
        <w:t>Das Rechte- und Rollenkonzept</w:t>
      </w:r>
      <w:r w:rsidR="008F022E">
        <w:rPr>
          <w:rFonts w:asciiTheme="minorHAnsi" w:hAnsiTheme="minorHAnsi" w:cstheme="minorHAnsi"/>
        </w:rPr>
        <w:t xml:space="preserve"> (insbesondere die Rollenprofile)</w:t>
      </w:r>
      <w:r w:rsidR="00EA040D" w:rsidRPr="00902867">
        <w:rPr>
          <w:rFonts w:asciiTheme="minorHAnsi" w:hAnsiTheme="minorHAnsi" w:cstheme="minorHAnsi"/>
        </w:rPr>
        <w:t xml:space="preserve"> </w:t>
      </w:r>
      <w:r w:rsidR="00C855D1">
        <w:rPr>
          <w:rFonts w:asciiTheme="minorHAnsi" w:hAnsiTheme="minorHAnsi" w:cstheme="minorHAnsi"/>
        </w:rPr>
        <w:t>wird</w:t>
      </w:r>
      <w:r w:rsidR="00EA040D" w:rsidRPr="00902867">
        <w:rPr>
          <w:rFonts w:asciiTheme="minorHAnsi" w:hAnsiTheme="minorHAnsi" w:cstheme="minorHAnsi"/>
        </w:rPr>
        <w:t xml:space="preserve"> im Rahmen der Weiterentwicklung der E-Akten-Lösung</w:t>
      </w:r>
      <w:r w:rsidR="008F022E">
        <w:rPr>
          <w:rFonts w:asciiTheme="minorHAnsi" w:hAnsiTheme="minorHAnsi" w:cstheme="minorHAnsi"/>
        </w:rPr>
        <w:t xml:space="preserve"> </w:t>
      </w:r>
      <w:r w:rsidR="00EA040D" w:rsidRPr="00902867">
        <w:rPr>
          <w:rFonts w:asciiTheme="minorHAnsi" w:hAnsiTheme="minorHAnsi" w:cstheme="minorHAnsi"/>
        </w:rPr>
        <w:t>angepasst.</w:t>
      </w:r>
    </w:p>
    <w:p w14:paraId="03DDB469" w14:textId="77777777" w:rsidR="0039111C" w:rsidRPr="00D93277" w:rsidRDefault="0039111C" w:rsidP="0039111C">
      <w:pPr>
        <w:pStyle w:val="berschrift1"/>
        <w:ind w:left="709" w:hanging="709"/>
        <w:rPr>
          <w:rFonts w:asciiTheme="minorHAnsi" w:hAnsiTheme="minorHAnsi" w:cstheme="minorHAnsi"/>
        </w:rPr>
      </w:pPr>
      <w:bookmarkStart w:id="21" w:name="_Toc88646352"/>
      <w:bookmarkEnd w:id="20"/>
      <w:r>
        <w:rPr>
          <w:rFonts w:asciiTheme="minorHAnsi" w:hAnsiTheme="minorHAnsi" w:cstheme="minorHAnsi"/>
        </w:rPr>
        <w:t>Geltungsbereich</w:t>
      </w:r>
      <w:bookmarkEnd w:id="21"/>
    </w:p>
    <w:p w14:paraId="6B5EDBA3" w14:textId="77777777" w:rsidR="00FF1607" w:rsidRPr="00252E9B" w:rsidRDefault="00454B8F" w:rsidP="00454B8F">
      <w:r w:rsidRPr="00D93277">
        <w:t>D</w:t>
      </w:r>
      <w:r>
        <w:t>as</w:t>
      </w:r>
      <w:r w:rsidRPr="00D93277">
        <w:t xml:space="preserve"> </w:t>
      </w:r>
      <w:r>
        <w:t>Rechte- und Rollen</w:t>
      </w:r>
      <w:r w:rsidRPr="00D93277">
        <w:t xml:space="preserve">konzept gilt für den Betrieb der </w:t>
      </w:r>
      <w:r w:rsidRPr="00D93277">
        <w:rPr>
          <w:rFonts w:asciiTheme="minorHAnsi" w:hAnsiTheme="minorHAnsi" w:cstheme="minorHAnsi"/>
        </w:rPr>
        <w:t>Elektronische Akte in Straf- und Bußgeld</w:t>
      </w:r>
      <w:r w:rsidR="00413766">
        <w:rPr>
          <w:rFonts w:asciiTheme="minorHAnsi" w:hAnsiTheme="minorHAnsi" w:cstheme="minorHAnsi"/>
        </w:rPr>
        <w:t>sachen</w:t>
      </w:r>
      <w:r>
        <w:rPr>
          <w:rFonts w:asciiTheme="minorHAnsi" w:hAnsiTheme="minorHAnsi" w:cstheme="minorHAnsi"/>
        </w:rPr>
        <w:t xml:space="preserve"> </w:t>
      </w:r>
      <w:r w:rsidRPr="00D93277">
        <w:rPr>
          <w:rFonts w:asciiTheme="minorHAnsi" w:hAnsiTheme="minorHAnsi" w:cstheme="minorHAnsi"/>
        </w:rPr>
        <w:t>(E-Akten-Lösung)</w:t>
      </w:r>
      <w:r>
        <w:rPr>
          <w:rFonts w:asciiTheme="minorHAnsi" w:hAnsiTheme="minorHAnsi" w:cstheme="minorHAnsi"/>
        </w:rPr>
        <w:t xml:space="preserve">. Die Vorgaben des </w:t>
      </w:r>
      <w:r>
        <w:t>Rechte- und Rollen</w:t>
      </w:r>
      <w:r w:rsidRPr="00D93277">
        <w:t>konzept</w:t>
      </w:r>
      <w:r>
        <w:t>s</w:t>
      </w:r>
      <w:r>
        <w:rPr>
          <w:rFonts w:asciiTheme="minorHAnsi" w:hAnsiTheme="minorHAnsi" w:cstheme="minorHAnsi"/>
        </w:rPr>
        <w:t xml:space="preserve"> sind für alle Bediensteten bzw. Mitarbeiter der Verantwortlichen und Auftragsverarbeiter, die die E-Akten-Lösung nutzen (Anwendung und Administration), verbindlich</w:t>
      </w:r>
      <w:r>
        <w:t>.</w:t>
      </w:r>
    </w:p>
    <w:p w14:paraId="311CDE99" w14:textId="77777777" w:rsidR="00D618F5" w:rsidRPr="003A73EE" w:rsidRDefault="00FF1607" w:rsidP="003A73EE">
      <w:pPr>
        <w:pStyle w:val="berschrift1"/>
        <w:ind w:left="709" w:hanging="709"/>
        <w:rPr>
          <w:rFonts w:asciiTheme="minorHAnsi" w:hAnsiTheme="minorHAnsi" w:cstheme="minorHAnsi"/>
        </w:rPr>
      </w:pPr>
      <w:bookmarkStart w:id="22" w:name="_Toc88646353"/>
      <w:r>
        <w:rPr>
          <w:rFonts w:asciiTheme="minorHAnsi" w:hAnsiTheme="minorHAnsi" w:cstheme="minorHAnsi"/>
        </w:rPr>
        <w:t>Gegenstand</w:t>
      </w:r>
      <w:bookmarkEnd w:id="22"/>
    </w:p>
    <w:p w14:paraId="3B945A17" w14:textId="3334DDC7" w:rsidR="00FF1607" w:rsidRPr="00C26C79" w:rsidRDefault="00454B8F" w:rsidP="00FF1607">
      <w:pPr>
        <w:rPr>
          <w:rFonts w:asciiTheme="minorHAnsi" w:hAnsiTheme="minorHAnsi" w:cstheme="minorHAnsi"/>
        </w:rPr>
      </w:pPr>
      <w:r>
        <w:rPr>
          <w:rFonts w:asciiTheme="minorHAnsi" w:hAnsiTheme="minorHAnsi" w:cstheme="minorHAnsi"/>
        </w:rPr>
        <w:t xml:space="preserve">Das Dokument beschreibt das </w:t>
      </w:r>
      <w:commentRangeStart w:id="23"/>
      <w:commentRangeStart w:id="24"/>
      <w:r>
        <w:rPr>
          <w:rFonts w:asciiTheme="minorHAnsi" w:hAnsiTheme="minorHAnsi" w:cstheme="minorHAnsi"/>
        </w:rPr>
        <w:t>Rechte</w:t>
      </w:r>
      <w:commentRangeEnd w:id="23"/>
      <w:r w:rsidR="00184D3A">
        <w:rPr>
          <w:rStyle w:val="Kommentarzeichen"/>
          <w:rFonts w:asciiTheme="minorHAnsi" w:hAnsiTheme="minorHAnsi"/>
        </w:rPr>
        <w:commentReference w:id="23"/>
      </w:r>
      <w:commentRangeEnd w:id="24"/>
      <w:r w:rsidR="00740336">
        <w:rPr>
          <w:rStyle w:val="Kommentarzeichen"/>
          <w:rFonts w:asciiTheme="minorHAnsi" w:hAnsiTheme="minorHAnsi"/>
        </w:rPr>
        <w:commentReference w:id="24"/>
      </w:r>
      <w:r>
        <w:rPr>
          <w:rFonts w:asciiTheme="minorHAnsi" w:hAnsiTheme="minorHAnsi" w:cstheme="minorHAnsi"/>
        </w:rPr>
        <w:t>- und Rollenkonzept der E-Akten-Lösung</w:t>
      </w:r>
      <w:r w:rsidR="00C855D1">
        <w:rPr>
          <w:rFonts w:asciiTheme="minorHAnsi" w:hAnsiTheme="minorHAnsi" w:cstheme="minorHAnsi"/>
        </w:rPr>
        <w:t xml:space="preserve">, </w:t>
      </w:r>
      <w:r>
        <w:rPr>
          <w:rFonts w:asciiTheme="minorHAnsi" w:hAnsiTheme="minorHAnsi" w:cstheme="minorHAnsi"/>
        </w:rPr>
        <w:t>das der Berechtigungsvergabe, der Berechtigungsänderung und dem Berechtigungsentzug der Bediensteten bzw. Mitarbeiter der Verantwortlichen und der Auftragsverarbeiter zugrunde liegt.</w:t>
      </w:r>
      <w:ins w:id="25" w:author="Kopp, Laura" w:date="2022-01-05T10:03:00Z">
        <w:r w:rsidR="002C720D">
          <w:rPr>
            <w:rFonts w:asciiTheme="minorHAnsi" w:hAnsiTheme="minorHAnsi" w:cstheme="minorHAnsi"/>
          </w:rPr>
          <w:t xml:space="preserve"> Begriffsbestimmungen sind der </w:t>
        </w:r>
        <w:r w:rsidR="002C720D" w:rsidRPr="002C720D">
          <w:rPr>
            <w:rFonts w:asciiTheme="minorHAnsi" w:hAnsiTheme="minorHAnsi" w:cstheme="minorHAnsi"/>
            <w:b/>
            <w:rPrChange w:id="26" w:author="Kopp, Laura" w:date="2022-01-05T10:04:00Z">
              <w:rPr>
                <w:rFonts w:asciiTheme="minorHAnsi" w:hAnsiTheme="minorHAnsi" w:cstheme="minorHAnsi"/>
              </w:rPr>
            </w:rPrChange>
          </w:rPr>
          <w:t>Anlage 1</w:t>
        </w:r>
        <w:r w:rsidR="002C720D">
          <w:rPr>
            <w:rFonts w:asciiTheme="minorHAnsi" w:hAnsiTheme="minorHAnsi" w:cstheme="minorHAnsi"/>
          </w:rPr>
          <w:t xml:space="preserve"> zu entnehmen.</w:t>
        </w:r>
      </w:ins>
    </w:p>
    <w:p w14:paraId="4550FB46" w14:textId="77777777" w:rsidR="00FF1607" w:rsidRPr="00B044E5" w:rsidRDefault="00BD44C0" w:rsidP="00FF1607">
      <w:pPr>
        <w:rPr>
          <w:rFonts w:asciiTheme="minorHAnsi" w:hAnsiTheme="minorHAnsi" w:cstheme="minorHAnsi"/>
        </w:rPr>
      </w:pPr>
      <w:r>
        <w:rPr>
          <w:rFonts w:asciiTheme="minorHAnsi" w:hAnsiTheme="minorHAnsi" w:cstheme="minorHAnsi"/>
        </w:rPr>
        <w:t>I</w:t>
      </w:r>
      <w:r w:rsidR="00FF1607" w:rsidRPr="00B044E5">
        <w:rPr>
          <w:rFonts w:asciiTheme="minorHAnsi" w:hAnsiTheme="minorHAnsi" w:cstheme="minorHAnsi"/>
        </w:rPr>
        <w:t xml:space="preserve">m </w:t>
      </w:r>
      <w:r>
        <w:rPr>
          <w:rFonts w:asciiTheme="minorHAnsi" w:hAnsiTheme="minorHAnsi" w:cstheme="minorHAnsi"/>
        </w:rPr>
        <w:t xml:space="preserve">Rechte- und Rollenkonzept </w:t>
      </w:r>
      <w:r w:rsidR="00FF1607" w:rsidRPr="00B044E5">
        <w:rPr>
          <w:rFonts w:asciiTheme="minorHAnsi" w:hAnsiTheme="minorHAnsi" w:cstheme="minorHAnsi"/>
        </w:rPr>
        <w:t xml:space="preserve">werden die Berechtigungen zur Nutzung der zentralen E-Akten-Lösung beschrieben und den jeweiligen Funktionalitäten zugeordnet. Hierbei wird zwischen Administratoren </w:t>
      </w:r>
      <w:r w:rsidR="00FF1607" w:rsidRPr="00B044E5">
        <w:rPr>
          <w:rFonts w:asciiTheme="minorHAnsi" w:hAnsiTheme="minorHAnsi" w:cstheme="minorHAnsi"/>
        </w:rPr>
        <w:lastRenderedPageBreak/>
        <w:t>und Anwendern</w:t>
      </w:r>
      <w:r>
        <w:rPr>
          <w:rFonts w:asciiTheme="minorHAnsi" w:hAnsiTheme="minorHAnsi" w:cstheme="minorHAnsi"/>
        </w:rPr>
        <w:t xml:space="preserve"> </w:t>
      </w:r>
      <w:r w:rsidRPr="00B044E5">
        <w:rPr>
          <w:rFonts w:asciiTheme="minorHAnsi" w:hAnsiTheme="minorHAnsi" w:cstheme="minorHAnsi"/>
        </w:rPr>
        <w:t>unterschieden</w:t>
      </w:r>
      <w:r w:rsidR="00FF1607" w:rsidRPr="00B044E5">
        <w:rPr>
          <w:rFonts w:asciiTheme="minorHAnsi" w:hAnsiTheme="minorHAnsi" w:cstheme="minorHAnsi"/>
        </w:rPr>
        <w:t xml:space="preserve">. </w:t>
      </w:r>
      <w:r>
        <w:rPr>
          <w:rFonts w:asciiTheme="minorHAnsi" w:hAnsiTheme="minorHAnsi" w:cstheme="minorHAnsi"/>
        </w:rPr>
        <w:t>D</w:t>
      </w:r>
      <w:r w:rsidR="00425D0A">
        <w:rPr>
          <w:rFonts w:asciiTheme="minorHAnsi" w:hAnsiTheme="minorHAnsi" w:cstheme="minorHAnsi"/>
        </w:rPr>
        <w:t>i</w:t>
      </w:r>
      <w:r w:rsidR="00FF1607" w:rsidRPr="00B044E5">
        <w:rPr>
          <w:rFonts w:asciiTheme="minorHAnsi" w:hAnsiTheme="minorHAnsi" w:cstheme="minorHAnsi"/>
        </w:rPr>
        <w:t xml:space="preserve">e Festlegungen </w:t>
      </w:r>
      <w:r>
        <w:rPr>
          <w:rFonts w:asciiTheme="minorHAnsi" w:hAnsiTheme="minorHAnsi" w:cstheme="minorHAnsi"/>
        </w:rPr>
        <w:t xml:space="preserve">orientieren sich </w:t>
      </w:r>
      <w:r w:rsidR="00FF1607" w:rsidRPr="00B044E5">
        <w:rPr>
          <w:rFonts w:asciiTheme="minorHAnsi" w:hAnsiTheme="minorHAnsi" w:cstheme="minorHAnsi"/>
        </w:rPr>
        <w:t xml:space="preserve">an den Rollen, </w:t>
      </w:r>
      <w:r w:rsidR="003219BD">
        <w:rPr>
          <w:rFonts w:asciiTheme="minorHAnsi" w:hAnsiTheme="minorHAnsi" w:cstheme="minorHAnsi"/>
        </w:rPr>
        <w:t>Funktionalitäts</w:t>
      </w:r>
      <w:r w:rsidR="003219BD" w:rsidRPr="00B044E5">
        <w:rPr>
          <w:rFonts w:asciiTheme="minorHAnsi" w:hAnsiTheme="minorHAnsi" w:cstheme="minorHAnsi"/>
        </w:rPr>
        <w:t xml:space="preserve">rechten </w:t>
      </w:r>
      <w:r w:rsidR="00FF1607" w:rsidRPr="00B044E5">
        <w:rPr>
          <w:rFonts w:asciiTheme="minorHAnsi" w:hAnsiTheme="minorHAnsi" w:cstheme="minorHAnsi"/>
        </w:rPr>
        <w:t>und Entitätsberechtigungen, die innerhalb der Software den einzelnen Anwendern zugewiesen werden können.</w:t>
      </w:r>
    </w:p>
    <w:p w14:paraId="4EC47AE1" w14:textId="77777777" w:rsidR="000422DA" w:rsidRDefault="000422DA" w:rsidP="00FF1607">
      <w:pPr>
        <w:rPr>
          <w:rFonts w:asciiTheme="minorHAnsi" w:hAnsiTheme="minorHAnsi" w:cstheme="minorHAnsi"/>
        </w:rPr>
      </w:pPr>
      <w:r>
        <w:rPr>
          <w:rFonts w:asciiTheme="minorHAnsi" w:hAnsiTheme="minorHAnsi" w:cstheme="minorHAnsi"/>
        </w:rPr>
        <w:t>Die Nutzung beinhaltet</w:t>
      </w:r>
    </w:p>
    <w:p w14:paraId="62AAEA65" w14:textId="77777777" w:rsidR="000422DA" w:rsidRDefault="000422DA" w:rsidP="00812B04">
      <w:pPr>
        <w:pStyle w:val="Listenabsatz"/>
        <w:numPr>
          <w:ilvl w:val="0"/>
          <w:numId w:val="9"/>
        </w:numPr>
        <w:spacing w:line="240" w:lineRule="auto"/>
        <w:rPr>
          <w:rFonts w:asciiTheme="minorHAnsi" w:hAnsiTheme="minorHAnsi" w:cstheme="minorHAnsi"/>
        </w:rPr>
      </w:pPr>
      <w:r>
        <w:rPr>
          <w:rFonts w:asciiTheme="minorHAnsi" w:hAnsiTheme="minorHAnsi" w:cstheme="minorHAnsi"/>
        </w:rPr>
        <w:t xml:space="preserve">das </w:t>
      </w:r>
      <w:r w:rsidR="00FF1607" w:rsidRPr="000422DA">
        <w:rPr>
          <w:rFonts w:asciiTheme="minorHAnsi" w:hAnsiTheme="minorHAnsi" w:cstheme="minorHAnsi"/>
        </w:rPr>
        <w:t xml:space="preserve">Erstellen, Verändern, Löschen und Verwalten von </w:t>
      </w:r>
      <w:r w:rsidR="0054790E">
        <w:rPr>
          <w:rFonts w:asciiTheme="minorHAnsi" w:hAnsiTheme="minorHAnsi" w:cstheme="minorHAnsi"/>
        </w:rPr>
        <w:t xml:space="preserve">Verfahren, </w:t>
      </w:r>
      <w:r w:rsidRPr="000422DA">
        <w:rPr>
          <w:rFonts w:asciiTheme="minorHAnsi" w:hAnsiTheme="minorHAnsi" w:cstheme="minorHAnsi"/>
        </w:rPr>
        <w:t>Akten</w:t>
      </w:r>
      <w:r>
        <w:rPr>
          <w:rFonts w:asciiTheme="minorHAnsi" w:hAnsiTheme="minorHAnsi" w:cstheme="minorHAnsi"/>
        </w:rPr>
        <w:t xml:space="preserve">/Aktenkopien, </w:t>
      </w:r>
      <w:r w:rsidR="0054790E">
        <w:rPr>
          <w:rFonts w:asciiTheme="minorHAnsi" w:hAnsiTheme="minorHAnsi" w:cstheme="minorHAnsi"/>
        </w:rPr>
        <w:t xml:space="preserve">Ordnern, </w:t>
      </w:r>
      <w:r>
        <w:rPr>
          <w:rFonts w:asciiTheme="minorHAnsi" w:hAnsiTheme="minorHAnsi" w:cstheme="minorHAnsi"/>
        </w:rPr>
        <w:t>Teilakten/Teilaktenkopien, Dokumenten und Metadaten,</w:t>
      </w:r>
    </w:p>
    <w:p w14:paraId="51EF0AAB" w14:textId="77777777" w:rsidR="000422DA" w:rsidRDefault="00FF1607" w:rsidP="00812B04">
      <w:pPr>
        <w:pStyle w:val="Listenabsatz"/>
        <w:numPr>
          <w:ilvl w:val="0"/>
          <w:numId w:val="9"/>
        </w:numPr>
        <w:spacing w:line="240" w:lineRule="auto"/>
        <w:rPr>
          <w:rFonts w:asciiTheme="minorHAnsi" w:hAnsiTheme="minorHAnsi" w:cstheme="minorHAnsi"/>
        </w:rPr>
      </w:pPr>
      <w:r w:rsidRPr="000422DA">
        <w:rPr>
          <w:rFonts w:asciiTheme="minorHAnsi" w:hAnsiTheme="minorHAnsi" w:cstheme="minorHAnsi"/>
        </w:rPr>
        <w:t xml:space="preserve">den Umfang des Zugriffs auf </w:t>
      </w:r>
      <w:r w:rsidR="0054790E">
        <w:rPr>
          <w:rFonts w:asciiTheme="minorHAnsi" w:hAnsiTheme="minorHAnsi" w:cstheme="minorHAnsi"/>
        </w:rPr>
        <w:t xml:space="preserve">Verfahren, </w:t>
      </w:r>
      <w:r w:rsidRPr="000422DA">
        <w:rPr>
          <w:rFonts w:asciiTheme="minorHAnsi" w:hAnsiTheme="minorHAnsi" w:cstheme="minorHAnsi"/>
        </w:rPr>
        <w:t>Akten</w:t>
      </w:r>
      <w:r w:rsidR="000422DA">
        <w:rPr>
          <w:rFonts w:asciiTheme="minorHAnsi" w:hAnsiTheme="minorHAnsi" w:cstheme="minorHAnsi"/>
        </w:rPr>
        <w:t>/Aktenkopien</w:t>
      </w:r>
      <w:r w:rsidRPr="000422DA">
        <w:rPr>
          <w:rFonts w:asciiTheme="minorHAnsi" w:hAnsiTheme="minorHAnsi" w:cstheme="minorHAnsi"/>
        </w:rPr>
        <w:t xml:space="preserve"> innerhalb der eigenen Dienststelle</w:t>
      </w:r>
      <w:r w:rsidR="000422DA" w:rsidRPr="000422DA">
        <w:rPr>
          <w:rFonts w:asciiTheme="minorHAnsi" w:hAnsiTheme="minorHAnsi" w:cstheme="minorHAnsi"/>
        </w:rPr>
        <w:t xml:space="preserve">, </w:t>
      </w:r>
    </w:p>
    <w:p w14:paraId="5A792420" w14:textId="77777777" w:rsidR="0024714C" w:rsidRPr="0024714C" w:rsidRDefault="0024714C" w:rsidP="0024714C">
      <w:pPr>
        <w:pStyle w:val="Listenabsatz"/>
        <w:numPr>
          <w:ilvl w:val="0"/>
          <w:numId w:val="9"/>
        </w:numPr>
        <w:spacing w:line="240" w:lineRule="auto"/>
        <w:rPr>
          <w:rFonts w:asciiTheme="minorHAnsi" w:hAnsiTheme="minorHAnsi" w:cstheme="minorHAnsi"/>
        </w:rPr>
      </w:pPr>
      <w:r>
        <w:rPr>
          <w:rFonts w:asciiTheme="minorHAnsi" w:hAnsiTheme="minorHAnsi" w:cstheme="minorHAnsi"/>
        </w:rPr>
        <w:t xml:space="preserve">den Umfang des Zugriffs auf </w:t>
      </w:r>
      <w:r w:rsidR="0054790E">
        <w:rPr>
          <w:rFonts w:asciiTheme="minorHAnsi" w:hAnsiTheme="minorHAnsi" w:cstheme="minorHAnsi"/>
        </w:rPr>
        <w:t xml:space="preserve">Verfahren, </w:t>
      </w:r>
      <w:r>
        <w:rPr>
          <w:rFonts w:asciiTheme="minorHAnsi" w:hAnsiTheme="minorHAnsi" w:cstheme="minorHAnsi"/>
        </w:rPr>
        <w:t>Akten/Aktenkopien bei temporärer dienstellen-/mandantenübergreifender Freigabe</w:t>
      </w:r>
    </w:p>
    <w:p w14:paraId="746BCFF1" w14:textId="77777777" w:rsidR="0024714C" w:rsidRPr="0024714C" w:rsidRDefault="000422DA" w:rsidP="0024714C">
      <w:pPr>
        <w:pStyle w:val="Listenabsatz"/>
        <w:numPr>
          <w:ilvl w:val="0"/>
          <w:numId w:val="9"/>
        </w:numPr>
        <w:spacing w:line="240" w:lineRule="auto"/>
        <w:rPr>
          <w:rFonts w:asciiTheme="minorHAnsi" w:hAnsiTheme="minorHAnsi" w:cstheme="minorHAnsi"/>
        </w:rPr>
      </w:pPr>
      <w:r w:rsidRPr="000422DA">
        <w:rPr>
          <w:rFonts w:asciiTheme="minorHAnsi" w:hAnsiTheme="minorHAnsi" w:cstheme="minorHAnsi"/>
        </w:rPr>
        <w:t>die Berechtigung zum Übermitteln von Akten</w:t>
      </w:r>
      <w:r>
        <w:rPr>
          <w:rFonts w:asciiTheme="minorHAnsi" w:hAnsiTheme="minorHAnsi" w:cstheme="minorHAnsi"/>
        </w:rPr>
        <w:t>/Aktenkopien, Teilakten/Teilaktenkopien, Dokumenten und Metadaten</w:t>
      </w:r>
      <w:r w:rsidRPr="000422DA">
        <w:rPr>
          <w:rFonts w:asciiTheme="minorHAnsi" w:hAnsiTheme="minorHAnsi" w:cstheme="minorHAnsi"/>
        </w:rPr>
        <w:t xml:space="preserve"> </w:t>
      </w:r>
      <w:r>
        <w:rPr>
          <w:rFonts w:asciiTheme="minorHAnsi" w:hAnsiTheme="minorHAnsi" w:cstheme="minorHAnsi"/>
        </w:rPr>
        <w:t>und</w:t>
      </w:r>
    </w:p>
    <w:p w14:paraId="6715351A" w14:textId="77777777" w:rsidR="000422DA" w:rsidRDefault="00FF1607" w:rsidP="00812B04">
      <w:pPr>
        <w:pStyle w:val="Listenabsatz"/>
        <w:numPr>
          <w:ilvl w:val="0"/>
          <w:numId w:val="9"/>
        </w:numPr>
        <w:spacing w:line="240" w:lineRule="auto"/>
        <w:rPr>
          <w:rFonts w:asciiTheme="minorHAnsi" w:hAnsiTheme="minorHAnsi" w:cstheme="minorHAnsi"/>
        </w:rPr>
      </w:pPr>
      <w:r w:rsidRPr="000422DA">
        <w:rPr>
          <w:rFonts w:asciiTheme="minorHAnsi" w:hAnsiTheme="minorHAnsi" w:cstheme="minorHAnsi"/>
        </w:rPr>
        <w:t xml:space="preserve">das Erstellen </w:t>
      </w:r>
      <w:r w:rsidR="000422DA">
        <w:rPr>
          <w:rFonts w:asciiTheme="minorHAnsi" w:hAnsiTheme="minorHAnsi" w:cstheme="minorHAnsi"/>
        </w:rPr>
        <w:t>und</w:t>
      </w:r>
      <w:r w:rsidRPr="000422DA">
        <w:rPr>
          <w:rFonts w:asciiTheme="minorHAnsi" w:hAnsiTheme="minorHAnsi" w:cstheme="minorHAnsi"/>
        </w:rPr>
        <w:t xml:space="preserve"> Verwalten e</w:t>
      </w:r>
      <w:r w:rsidR="000422DA">
        <w:rPr>
          <w:rFonts w:asciiTheme="minorHAnsi" w:hAnsiTheme="minorHAnsi" w:cstheme="minorHAnsi"/>
        </w:rPr>
        <w:t>iner Dienststellenstruktur.</w:t>
      </w:r>
    </w:p>
    <w:p w14:paraId="33A31DA8" w14:textId="77777777" w:rsidR="00FF1607" w:rsidRPr="000422DA" w:rsidRDefault="00FF1607" w:rsidP="000422DA">
      <w:pPr>
        <w:spacing w:line="240" w:lineRule="auto"/>
        <w:rPr>
          <w:rFonts w:asciiTheme="minorHAnsi" w:hAnsiTheme="minorHAnsi" w:cstheme="minorHAnsi"/>
        </w:rPr>
      </w:pPr>
      <w:r w:rsidRPr="000422DA">
        <w:rPr>
          <w:rFonts w:asciiTheme="minorHAnsi" w:hAnsiTheme="minorHAnsi" w:cstheme="minorHAnsi"/>
        </w:rPr>
        <w:t xml:space="preserve">Zusätzlich werden </w:t>
      </w:r>
      <w:r w:rsidR="00B71D97">
        <w:rPr>
          <w:rFonts w:asciiTheme="minorHAnsi" w:hAnsiTheme="minorHAnsi" w:cstheme="minorHAnsi"/>
        </w:rPr>
        <w:t xml:space="preserve">im Rechte- und Rollenkonzept </w:t>
      </w:r>
      <w:r w:rsidRPr="000422DA">
        <w:rPr>
          <w:rFonts w:asciiTheme="minorHAnsi" w:hAnsiTheme="minorHAnsi" w:cstheme="minorHAnsi"/>
        </w:rPr>
        <w:t>die Voraussetzungen zur Erteilung der Berechtigungen definiert</w:t>
      </w:r>
      <w:r w:rsidR="00B71D97">
        <w:rPr>
          <w:rFonts w:asciiTheme="minorHAnsi" w:hAnsiTheme="minorHAnsi" w:cstheme="minorHAnsi"/>
        </w:rPr>
        <w:t xml:space="preserve"> sowie der Prozess und das Verfahren zur Genehmigung und Vergabe von Berechtigungen beschrieben. Darüber hinaus wird eine Musterliste zur Verfügung gestellt, in der die vergebenen Rollen und Funktionalitäten den jeweiligen </w:t>
      </w:r>
      <w:r w:rsidR="00DB1ABC">
        <w:rPr>
          <w:rFonts w:asciiTheme="minorHAnsi" w:hAnsiTheme="minorHAnsi" w:cstheme="minorHAnsi"/>
        </w:rPr>
        <w:t>Ben</w:t>
      </w:r>
      <w:r w:rsidR="00B71D97">
        <w:rPr>
          <w:rFonts w:asciiTheme="minorHAnsi" w:hAnsiTheme="minorHAnsi" w:cstheme="minorHAnsi"/>
        </w:rPr>
        <w:t>utzern zugeordnet werden können</w:t>
      </w:r>
      <w:r w:rsidRPr="000422DA">
        <w:rPr>
          <w:rFonts w:asciiTheme="minorHAnsi" w:hAnsiTheme="minorHAnsi" w:cstheme="minorHAnsi"/>
        </w:rPr>
        <w:t>.</w:t>
      </w:r>
    </w:p>
    <w:p w14:paraId="13B58F80" w14:textId="77777777" w:rsidR="00503A06" w:rsidRDefault="00FF1607" w:rsidP="000422DA">
      <w:pPr>
        <w:spacing w:line="240" w:lineRule="auto"/>
        <w:rPr>
          <w:rFonts w:asciiTheme="minorHAnsi" w:hAnsiTheme="minorHAnsi" w:cstheme="minorHAnsi"/>
        </w:rPr>
      </w:pPr>
      <w:r w:rsidRPr="000422DA">
        <w:rPr>
          <w:rFonts w:asciiTheme="minorHAnsi" w:hAnsiTheme="minorHAnsi" w:cstheme="minorHAnsi"/>
        </w:rPr>
        <w:t xml:space="preserve">Das </w:t>
      </w:r>
      <w:r w:rsidR="000422DA">
        <w:rPr>
          <w:rFonts w:asciiTheme="minorHAnsi" w:hAnsiTheme="minorHAnsi" w:cstheme="minorHAnsi"/>
        </w:rPr>
        <w:t xml:space="preserve">Rechte- und Rollenkonzept </w:t>
      </w:r>
      <w:r w:rsidRPr="000422DA">
        <w:rPr>
          <w:rFonts w:asciiTheme="minorHAnsi" w:hAnsiTheme="minorHAnsi" w:cstheme="minorHAnsi"/>
        </w:rPr>
        <w:t xml:space="preserve">unterscheidet zwischen den Berechtigungen auf </w:t>
      </w:r>
      <w:r w:rsidR="009365DE">
        <w:rPr>
          <w:rFonts w:asciiTheme="minorHAnsi" w:hAnsiTheme="minorHAnsi" w:cstheme="minorHAnsi"/>
        </w:rPr>
        <w:t>Funktionalitäten</w:t>
      </w:r>
      <w:r w:rsidRPr="000422DA">
        <w:rPr>
          <w:rFonts w:asciiTheme="minorHAnsi" w:hAnsiTheme="minorHAnsi" w:cstheme="minorHAnsi"/>
        </w:rPr>
        <w:t>, die in Form von Rollen vergeben werden</w:t>
      </w:r>
      <w:r w:rsidR="009365DE">
        <w:rPr>
          <w:rFonts w:asciiTheme="minorHAnsi" w:hAnsiTheme="minorHAnsi" w:cstheme="minorHAnsi"/>
        </w:rPr>
        <w:t>,</w:t>
      </w:r>
      <w:r w:rsidRPr="000422DA">
        <w:rPr>
          <w:rFonts w:asciiTheme="minorHAnsi" w:hAnsiTheme="minorHAnsi" w:cstheme="minorHAnsi"/>
        </w:rPr>
        <w:t xml:space="preserve"> und der Berechtigung auf </w:t>
      </w:r>
      <w:r w:rsidR="009365DE">
        <w:rPr>
          <w:rFonts w:asciiTheme="minorHAnsi" w:hAnsiTheme="minorHAnsi" w:cstheme="minorHAnsi"/>
        </w:rPr>
        <w:t>Daten</w:t>
      </w:r>
      <w:r w:rsidRPr="000422DA">
        <w:rPr>
          <w:rFonts w:asciiTheme="minorHAnsi" w:hAnsiTheme="minorHAnsi" w:cstheme="minorHAnsi"/>
        </w:rPr>
        <w:t xml:space="preserve"> (z.B. Metadaten, Protokollierung</w:t>
      </w:r>
      <w:r w:rsidR="00926502">
        <w:rPr>
          <w:rFonts w:asciiTheme="minorHAnsi" w:hAnsiTheme="minorHAnsi" w:cstheme="minorHAnsi"/>
        </w:rPr>
        <w:t>sdaten</w:t>
      </w:r>
      <w:r w:rsidRPr="000422DA">
        <w:rPr>
          <w:rFonts w:asciiTheme="minorHAnsi" w:hAnsiTheme="minorHAnsi" w:cstheme="minorHAnsi"/>
        </w:rPr>
        <w:t>, Anwenderverwaltung</w:t>
      </w:r>
      <w:r w:rsidR="00926502">
        <w:rPr>
          <w:rFonts w:asciiTheme="minorHAnsi" w:hAnsiTheme="minorHAnsi" w:cstheme="minorHAnsi"/>
        </w:rPr>
        <w:t>sdaten</w:t>
      </w:r>
      <w:r w:rsidRPr="000422DA">
        <w:rPr>
          <w:rFonts w:asciiTheme="minorHAnsi" w:hAnsiTheme="minorHAnsi" w:cstheme="minorHAnsi"/>
        </w:rPr>
        <w:t xml:space="preserve">), die durch die Zugehörigkeit zu einer Dienststelle oder einer Gruppe definiert sind. Ein </w:t>
      </w:r>
      <w:r w:rsidR="00DB1ABC">
        <w:rPr>
          <w:rFonts w:asciiTheme="minorHAnsi" w:hAnsiTheme="minorHAnsi" w:cstheme="minorHAnsi"/>
        </w:rPr>
        <w:t>Ben</w:t>
      </w:r>
      <w:r w:rsidR="00DB1ABC" w:rsidRPr="000422DA">
        <w:rPr>
          <w:rFonts w:asciiTheme="minorHAnsi" w:hAnsiTheme="minorHAnsi" w:cstheme="minorHAnsi"/>
        </w:rPr>
        <w:t xml:space="preserve">utzer </w:t>
      </w:r>
      <w:r w:rsidRPr="000422DA">
        <w:rPr>
          <w:rFonts w:asciiTheme="minorHAnsi" w:hAnsiTheme="minorHAnsi" w:cstheme="minorHAnsi"/>
        </w:rPr>
        <w:t xml:space="preserve">kann, unter Berücksichtigung der Rollentrennung, mehreren </w:t>
      </w:r>
      <w:r w:rsidR="0035274A">
        <w:rPr>
          <w:rFonts w:asciiTheme="minorHAnsi" w:hAnsiTheme="minorHAnsi" w:cstheme="minorHAnsi"/>
        </w:rPr>
        <w:t>Benutzerg</w:t>
      </w:r>
      <w:r w:rsidR="0035274A" w:rsidRPr="000422DA">
        <w:rPr>
          <w:rFonts w:asciiTheme="minorHAnsi" w:hAnsiTheme="minorHAnsi" w:cstheme="minorHAnsi"/>
        </w:rPr>
        <w:t xml:space="preserve">ruppen </w:t>
      </w:r>
      <w:r w:rsidRPr="000422DA">
        <w:rPr>
          <w:rFonts w:asciiTheme="minorHAnsi" w:hAnsiTheme="minorHAnsi" w:cstheme="minorHAnsi"/>
        </w:rPr>
        <w:t>zugeordnet sein.</w:t>
      </w:r>
    </w:p>
    <w:p w14:paraId="374ED055" w14:textId="77777777" w:rsidR="00AB4D1B" w:rsidRDefault="00AB4D1B" w:rsidP="00AB4D1B">
      <w:pPr>
        <w:spacing w:line="240" w:lineRule="auto"/>
        <w:rPr>
          <w:rFonts w:asciiTheme="minorHAnsi" w:hAnsiTheme="minorHAnsi" w:cstheme="minorHAnsi"/>
        </w:rPr>
      </w:pPr>
      <w:r w:rsidRPr="00AC3A18">
        <w:rPr>
          <w:rFonts w:asciiTheme="minorHAnsi" w:hAnsiTheme="minorHAnsi" w:cstheme="minorHAnsi"/>
        </w:rPr>
        <w:t xml:space="preserve">Die folgenden </w:t>
      </w:r>
      <w:r>
        <w:rPr>
          <w:rFonts w:asciiTheme="minorHAnsi" w:hAnsiTheme="minorHAnsi" w:cstheme="minorHAnsi"/>
        </w:rPr>
        <w:t>Risiken</w:t>
      </w:r>
      <w:r w:rsidRPr="00AC3A18">
        <w:rPr>
          <w:rFonts w:asciiTheme="minorHAnsi" w:hAnsiTheme="minorHAnsi" w:cstheme="minorHAnsi"/>
        </w:rPr>
        <w:t xml:space="preserve"> sind für </w:t>
      </w:r>
      <w:r>
        <w:rPr>
          <w:rFonts w:asciiTheme="minorHAnsi" w:hAnsiTheme="minorHAnsi" w:cstheme="minorHAnsi"/>
        </w:rPr>
        <w:t>das</w:t>
      </w:r>
      <w:r w:rsidRPr="00AC3A18">
        <w:rPr>
          <w:rFonts w:asciiTheme="minorHAnsi" w:hAnsiTheme="minorHAnsi" w:cstheme="minorHAnsi"/>
        </w:rPr>
        <w:t xml:space="preserve"> Identitäts- und Berechtigungsmanagement </w:t>
      </w:r>
      <w:r>
        <w:rPr>
          <w:rFonts w:asciiTheme="minorHAnsi" w:hAnsiTheme="minorHAnsi" w:cstheme="minorHAnsi"/>
        </w:rPr>
        <w:t>von Bedeutung:</w:t>
      </w:r>
    </w:p>
    <w:p w14:paraId="659B1482"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Ausspähen von Informationen (Spionage)</w:t>
      </w:r>
      <w:r>
        <w:rPr>
          <w:rFonts w:asciiTheme="minorHAnsi" w:hAnsiTheme="minorHAnsi" w:cstheme="minorHAnsi"/>
        </w:rPr>
        <w:t>,</w:t>
      </w:r>
    </w:p>
    <w:p w14:paraId="096EB1F2"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Diebstahl von Dokumenten</w:t>
      </w:r>
      <w:r>
        <w:rPr>
          <w:rFonts w:asciiTheme="minorHAnsi" w:hAnsiTheme="minorHAnsi" w:cstheme="minorHAnsi"/>
        </w:rPr>
        <w:t>,</w:t>
      </w:r>
    </w:p>
    <w:p w14:paraId="76AD47E9"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Fehlplanung oder fehlende Anpassung</w:t>
      </w:r>
      <w:r>
        <w:rPr>
          <w:rFonts w:asciiTheme="minorHAnsi" w:hAnsiTheme="minorHAnsi" w:cstheme="minorHAnsi"/>
        </w:rPr>
        <w:t>,</w:t>
      </w:r>
    </w:p>
    <w:p w14:paraId="70AC9BEB"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Manipulation von Informationen</w:t>
      </w:r>
      <w:r>
        <w:rPr>
          <w:rFonts w:asciiTheme="minorHAnsi" w:hAnsiTheme="minorHAnsi" w:cstheme="minorHAnsi"/>
        </w:rPr>
        <w:t>,</w:t>
      </w:r>
    </w:p>
    <w:p w14:paraId="28E68454" w14:textId="77777777" w:rsidR="00AB4D1B" w:rsidRDefault="00AB4D1B" w:rsidP="00E366DB">
      <w:pPr>
        <w:pStyle w:val="Listenabsatz"/>
        <w:numPr>
          <w:ilvl w:val="0"/>
          <w:numId w:val="16"/>
        </w:numPr>
        <w:spacing w:line="240" w:lineRule="auto"/>
        <w:rPr>
          <w:rFonts w:asciiTheme="minorHAnsi" w:hAnsiTheme="minorHAnsi" w:cstheme="minorHAnsi"/>
        </w:rPr>
      </w:pPr>
      <w:r>
        <w:rPr>
          <w:rFonts w:asciiTheme="minorHAnsi" w:hAnsiTheme="minorHAnsi" w:cstheme="minorHAnsi"/>
        </w:rPr>
        <w:t>u</w:t>
      </w:r>
      <w:r w:rsidRPr="00AC3A18">
        <w:rPr>
          <w:rFonts w:asciiTheme="minorHAnsi" w:hAnsiTheme="minorHAnsi" w:cstheme="minorHAnsi"/>
        </w:rPr>
        <w:t>nbefugtes Eindringen in IT-Systeme</w:t>
      </w:r>
      <w:r>
        <w:rPr>
          <w:rFonts w:asciiTheme="minorHAnsi" w:hAnsiTheme="minorHAnsi" w:cstheme="minorHAnsi"/>
        </w:rPr>
        <w:t>,</w:t>
      </w:r>
    </w:p>
    <w:p w14:paraId="2E6F4B08"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Ausfall von Geräten oder Systemen</w:t>
      </w:r>
      <w:r>
        <w:rPr>
          <w:rFonts w:asciiTheme="minorHAnsi" w:hAnsiTheme="minorHAnsi" w:cstheme="minorHAnsi"/>
        </w:rPr>
        <w:t>,</w:t>
      </w:r>
    </w:p>
    <w:p w14:paraId="7E9E3470"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Verstoß gegen Gesetze oder Regelungen</w:t>
      </w:r>
      <w:r>
        <w:rPr>
          <w:rFonts w:asciiTheme="minorHAnsi" w:hAnsiTheme="minorHAnsi" w:cstheme="minorHAnsi"/>
        </w:rPr>
        <w:t>,</w:t>
      </w:r>
    </w:p>
    <w:p w14:paraId="164EB848" w14:textId="77777777" w:rsidR="00AB4D1B" w:rsidRDefault="00AB4D1B" w:rsidP="00E366DB">
      <w:pPr>
        <w:pStyle w:val="Listenabsatz"/>
        <w:numPr>
          <w:ilvl w:val="0"/>
          <w:numId w:val="16"/>
        </w:numPr>
        <w:spacing w:line="240" w:lineRule="auto"/>
        <w:rPr>
          <w:rFonts w:asciiTheme="minorHAnsi" w:hAnsiTheme="minorHAnsi" w:cstheme="minorHAnsi"/>
        </w:rPr>
      </w:pPr>
      <w:r>
        <w:rPr>
          <w:rFonts w:asciiTheme="minorHAnsi" w:hAnsiTheme="minorHAnsi" w:cstheme="minorHAnsi"/>
        </w:rPr>
        <w:t>u</w:t>
      </w:r>
      <w:r w:rsidRPr="00AC3A18">
        <w:rPr>
          <w:rFonts w:asciiTheme="minorHAnsi" w:hAnsiTheme="minorHAnsi" w:cstheme="minorHAnsi"/>
        </w:rPr>
        <w:t>nberechtigte Nutzung oder Administration von Geräten und Systemen</w:t>
      </w:r>
      <w:r>
        <w:rPr>
          <w:rFonts w:asciiTheme="minorHAnsi" w:hAnsiTheme="minorHAnsi" w:cstheme="minorHAnsi"/>
        </w:rPr>
        <w:t>,</w:t>
      </w:r>
    </w:p>
    <w:p w14:paraId="650064EA" w14:textId="77777777" w:rsidR="00AB4D1B" w:rsidRDefault="00AB4D1B" w:rsidP="00E366DB">
      <w:pPr>
        <w:pStyle w:val="Listenabsatz"/>
        <w:numPr>
          <w:ilvl w:val="0"/>
          <w:numId w:val="16"/>
        </w:numPr>
        <w:spacing w:line="240" w:lineRule="auto"/>
        <w:rPr>
          <w:rFonts w:asciiTheme="minorHAnsi" w:hAnsiTheme="minorHAnsi" w:cstheme="minorHAnsi"/>
        </w:rPr>
      </w:pPr>
      <w:r>
        <w:rPr>
          <w:rFonts w:asciiTheme="minorHAnsi" w:hAnsiTheme="minorHAnsi" w:cstheme="minorHAnsi"/>
        </w:rPr>
        <w:t>f</w:t>
      </w:r>
      <w:r w:rsidRPr="00AC3A18">
        <w:rPr>
          <w:rFonts w:asciiTheme="minorHAnsi" w:hAnsiTheme="minorHAnsi" w:cstheme="minorHAnsi"/>
        </w:rPr>
        <w:t>ehlerhafte Nutzung oder Administration von Geräten und Systemen</w:t>
      </w:r>
      <w:r>
        <w:rPr>
          <w:rFonts w:asciiTheme="minorHAnsi" w:hAnsiTheme="minorHAnsi" w:cstheme="minorHAnsi"/>
        </w:rPr>
        <w:t>,</w:t>
      </w:r>
    </w:p>
    <w:p w14:paraId="5B2C5F24"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Missbrauch von Berechtigungen</w:t>
      </w:r>
      <w:r>
        <w:rPr>
          <w:rFonts w:asciiTheme="minorHAnsi" w:hAnsiTheme="minorHAnsi" w:cstheme="minorHAnsi"/>
        </w:rPr>
        <w:t>,</w:t>
      </w:r>
    </w:p>
    <w:p w14:paraId="504AC4C4"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Identitätsdiebstahl</w:t>
      </w:r>
      <w:r>
        <w:rPr>
          <w:rFonts w:asciiTheme="minorHAnsi" w:hAnsiTheme="minorHAnsi" w:cstheme="minorHAnsi"/>
        </w:rPr>
        <w:t>,</w:t>
      </w:r>
    </w:p>
    <w:p w14:paraId="5F6B6121" w14:textId="77777777" w:rsid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Abstreiten von Handlungen</w:t>
      </w:r>
      <w:r>
        <w:rPr>
          <w:rFonts w:asciiTheme="minorHAnsi" w:hAnsiTheme="minorHAnsi" w:cstheme="minorHAnsi"/>
        </w:rPr>
        <w:t>,</w:t>
      </w:r>
    </w:p>
    <w:p w14:paraId="357A053B" w14:textId="77777777" w:rsidR="00AB4D1B" w:rsidRPr="00AB4D1B" w:rsidRDefault="00AB4D1B" w:rsidP="00E366DB">
      <w:pPr>
        <w:pStyle w:val="Listenabsatz"/>
        <w:numPr>
          <w:ilvl w:val="0"/>
          <w:numId w:val="16"/>
        </w:numPr>
        <w:spacing w:line="240" w:lineRule="auto"/>
        <w:rPr>
          <w:rFonts w:asciiTheme="minorHAnsi" w:hAnsiTheme="minorHAnsi" w:cstheme="minorHAnsi"/>
        </w:rPr>
      </w:pPr>
      <w:r w:rsidRPr="00AC3A18">
        <w:rPr>
          <w:rFonts w:asciiTheme="minorHAnsi" w:hAnsiTheme="minorHAnsi" w:cstheme="minorHAnsi"/>
        </w:rPr>
        <w:t>Integritätsverlust schützenswerter Informationen</w:t>
      </w:r>
      <w:r>
        <w:rPr>
          <w:rFonts w:asciiTheme="minorHAnsi" w:hAnsiTheme="minorHAnsi" w:cstheme="minorHAnsi"/>
        </w:rPr>
        <w:t>.</w:t>
      </w:r>
    </w:p>
    <w:p w14:paraId="252784E6" w14:textId="77777777" w:rsidR="00D618F5" w:rsidRPr="003A73EE" w:rsidRDefault="00FF1607" w:rsidP="00AD357D">
      <w:pPr>
        <w:pStyle w:val="berschrift1"/>
        <w:spacing w:before="240"/>
        <w:ind w:left="709" w:hanging="709"/>
        <w:rPr>
          <w:rFonts w:asciiTheme="minorHAnsi" w:hAnsiTheme="minorHAnsi" w:cstheme="minorHAnsi"/>
        </w:rPr>
      </w:pPr>
      <w:bookmarkStart w:id="27" w:name="_Toc88646354"/>
      <w:r>
        <w:rPr>
          <w:rFonts w:asciiTheme="minorHAnsi" w:hAnsiTheme="minorHAnsi" w:cstheme="minorHAnsi"/>
        </w:rPr>
        <w:t>Zielsetzung</w:t>
      </w:r>
      <w:bookmarkEnd w:id="27"/>
    </w:p>
    <w:p w14:paraId="78222492" w14:textId="739F08E5" w:rsidR="000A6858" w:rsidRDefault="00FF1607" w:rsidP="00FF1607">
      <w:r w:rsidRPr="008229D3">
        <w:t xml:space="preserve">Ziel dieses </w:t>
      </w:r>
      <w:r w:rsidR="000A6858">
        <w:rPr>
          <w:rFonts w:asciiTheme="minorHAnsi" w:hAnsiTheme="minorHAnsi" w:cstheme="minorHAnsi"/>
        </w:rPr>
        <w:t xml:space="preserve">Rechte- und Rollenkonzepts </w:t>
      </w:r>
      <w:r w:rsidRPr="008229D3">
        <w:t xml:space="preserve">ist die Kontrolle des geregelten </w:t>
      </w:r>
      <w:del w:id="28" w:author="Kisch, Christian" w:date="2021-12-21T08:38:00Z">
        <w:r w:rsidRPr="008229D3" w:rsidDel="00D606D3">
          <w:delText xml:space="preserve">Zugangs und </w:delText>
        </w:r>
      </w:del>
      <w:r w:rsidRPr="008229D3">
        <w:t>Zugriff</w:t>
      </w:r>
      <w:ins w:id="29" w:author="Kisch, Christian" w:date="2021-12-21T08:38:00Z">
        <w:r w:rsidR="00D606D3">
          <w:t>s</w:t>
        </w:r>
      </w:ins>
      <w:r w:rsidRPr="008229D3">
        <w:t xml:space="preserve"> auf Informationen. Befugten Nutzern soll der Zugang und Zugriff zu Informationen </w:t>
      </w:r>
      <w:r w:rsidR="000A6858" w:rsidRPr="008229D3">
        <w:t>i</w:t>
      </w:r>
      <w:r w:rsidR="000A6858">
        <w:t>n der</w:t>
      </w:r>
      <w:r w:rsidR="000A6858" w:rsidRPr="008229D3">
        <w:t xml:space="preserve"> </w:t>
      </w:r>
      <w:r w:rsidRPr="008229D3">
        <w:t>E-Akten-</w:t>
      </w:r>
      <w:r w:rsidR="000A6858">
        <w:t>Lösung</w:t>
      </w:r>
      <w:r w:rsidR="000A6858" w:rsidRPr="008229D3">
        <w:t xml:space="preserve"> </w:t>
      </w:r>
      <w:r w:rsidRPr="008229D3">
        <w:t>gesichert ermö</w:t>
      </w:r>
      <w:r>
        <w:t xml:space="preserve">glicht und unbefugter Zugang </w:t>
      </w:r>
      <w:r w:rsidRPr="004A114A">
        <w:t xml:space="preserve">und </w:t>
      </w:r>
      <w:r w:rsidRPr="008229D3">
        <w:t>Zugriff unterbunden werden.</w:t>
      </w:r>
    </w:p>
    <w:p w14:paraId="50E1FE02" w14:textId="77777777" w:rsidR="00346743" w:rsidRDefault="00346743" w:rsidP="00346743">
      <w:r w:rsidRPr="000A6858">
        <w:t xml:space="preserve">Das </w:t>
      </w:r>
      <w:r>
        <w:t>Rechte</w:t>
      </w:r>
      <w:r w:rsidRPr="000A6858">
        <w:t xml:space="preserve">- und </w:t>
      </w:r>
      <w:r>
        <w:t>Rollen</w:t>
      </w:r>
      <w:r w:rsidRPr="000A6858">
        <w:t>konzept sorgt für eine konsistente, einheitliche und transparente Vergabe und den rechtzeitigen Entzug von Berechtigungen auf Ressourcen</w:t>
      </w:r>
      <w:r>
        <w:t xml:space="preserve"> (Organisation)</w:t>
      </w:r>
      <w:r w:rsidRPr="000A6858">
        <w:t>.</w:t>
      </w:r>
    </w:p>
    <w:p w14:paraId="08DA6E11" w14:textId="77777777" w:rsidR="00346743" w:rsidRDefault="00346743" w:rsidP="00346743">
      <w:r w:rsidRPr="006829DA">
        <w:lastRenderedPageBreak/>
        <w:t xml:space="preserve">Das </w:t>
      </w:r>
      <w:r>
        <w:t>Rechte</w:t>
      </w:r>
      <w:r w:rsidRPr="000A6858">
        <w:t xml:space="preserve">- und </w:t>
      </w:r>
      <w:r>
        <w:t>Rollen</w:t>
      </w:r>
      <w:r w:rsidRPr="000A6858">
        <w:t>konzept</w:t>
      </w:r>
      <w:r w:rsidRPr="006829DA">
        <w:t xml:space="preserve"> sorgt für die Umsetzung der Vorgaben der Informationssicherheit und des Datenschutzes, aber auch einer konformen </w:t>
      </w:r>
      <w:r>
        <w:t>Leitung</w:t>
      </w:r>
      <w:r w:rsidRPr="006829DA">
        <w:t xml:space="preserve"> (Compliance).</w:t>
      </w:r>
    </w:p>
    <w:p w14:paraId="3EBD45C3" w14:textId="77777777" w:rsidR="00346743" w:rsidRDefault="00346743" w:rsidP="00346743">
      <w:r w:rsidRPr="006829DA">
        <w:t xml:space="preserve">Das </w:t>
      </w:r>
      <w:r>
        <w:t>Rechte</w:t>
      </w:r>
      <w:r w:rsidRPr="000A6858">
        <w:t xml:space="preserve">- und </w:t>
      </w:r>
      <w:r>
        <w:t>Rollen</w:t>
      </w:r>
      <w:r w:rsidRPr="000A6858">
        <w:t>konzept</w:t>
      </w:r>
      <w:r w:rsidRPr="006829DA">
        <w:t xml:space="preserve"> erteilt zum richtigen Zeitpunkt den richtigen Benutzern die richtigen Zugriffsrechte auf die richtigen Ressourcen</w:t>
      </w:r>
      <w:r>
        <w:t xml:space="preserve"> (Datenverfügbarkeit)</w:t>
      </w:r>
      <w:r w:rsidRPr="006829DA">
        <w:t>.</w:t>
      </w:r>
    </w:p>
    <w:p w14:paraId="3936B9DF" w14:textId="6469D3C5" w:rsidR="007239F6" w:rsidDel="00D606D3" w:rsidRDefault="00346743" w:rsidP="00346743">
      <w:pPr>
        <w:rPr>
          <w:del w:id="30" w:author="Kisch, Christian" w:date="2021-12-21T08:39:00Z"/>
        </w:rPr>
      </w:pPr>
      <w:r w:rsidRPr="006829DA">
        <w:t xml:space="preserve">Das </w:t>
      </w:r>
      <w:r>
        <w:t>Rechte</w:t>
      </w:r>
      <w:r w:rsidRPr="000A6858">
        <w:t xml:space="preserve">- und </w:t>
      </w:r>
      <w:r>
        <w:t>Rollen</w:t>
      </w:r>
      <w:r w:rsidRPr="000A6858">
        <w:t>konzept</w:t>
      </w:r>
      <w:r w:rsidRPr="006829DA">
        <w:t xml:space="preserve"> lief</w:t>
      </w:r>
      <w:r>
        <w:t>ert die Transparenz für die Kon</w:t>
      </w:r>
      <w:r w:rsidRPr="006829DA">
        <w:t xml:space="preserve">trolle der Berechtigungen, sowohl konzeptionell </w:t>
      </w:r>
      <w:r>
        <w:t>als auch</w:t>
      </w:r>
      <w:r w:rsidRPr="006829DA">
        <w:t xml:space="preserve"> in der </w:t>
      </w:r>
      <w:r>
        <w:t xml:space="preserve">praktischen </w:t>
      </w:r>
      <w:r w:rsidRPr="006829DA">
        <w:t>Anwendung</w:t>
      </w:r>
      <w:r>
        <w:t xml:space="preserve"> (Kontrolle)</w:t>
      </w:r>
      <w:r w:rsidRPr="006829DA">
        <w:t>.</w:t>
      </w:r>
    </w:p>
    <w:p w14:paraId="30BBE67D" w14:textId="77777777" w:rsidR="000A6858" w:rsidRDefault="004559B3" w:rsidP="004559B3">
      <w:pPr>
        <w:pStyle w:val="berschrift1"/>
        <w:spacing w:before="240"/>
        <w:ind w:left="709" w:hanging="709"/>
      </w:pPr>
      <w:bookmarkStart w:id="31" w:name="_Toc88646355"/>
      <w:r>
        <w:t>Grundsätze</w:t>
      </w:r>
      <w:bookmarkEnd w:id="31"/>
    </w:p>
    <w:p w14:paraId="33861B75" w14:textId="77777777" w:rsidR="00F24363" w:rsidRDefault="00F24363" w:rsidP="00F24363">
      <w:r>
        <w:t>Dem</w:t>
      </w:r>
      <w:r w:rsidRPr="000A6858">
        <w:t xml:space="preserve"> </w:t>
      </w:r>
      <w:r>
        <w:t>Rechte</w:t>
      </w:r>
      <w:r w:rsidRPr="000A6858">
        <w:t xml:space="preserve">- und </w:t>
      </w:r>
      <w:r>
        <w:t>Rollen</w:t>
      </w:r>
      <w:r w:rsidRPr="000A6858">
        <w:t>konzept</w:t>
      </w:r>
      <w:r>
        <w:t xml:space="preserve"> liegen die nachfolgenden Grundsätze zugrunde:</w:t>
      </w:r>
    </w:p>
    <w:p w14:paraId="3AD82D5F" w14:textId="79CEBA87" w:rsidR="00F24363" w:rsidRDefault="00F24363" w:rsidP="00F24363">
      <w:r w:rsidRPr="009D23E6">
        <w:t>Die korrekte Berechtigungsvergabe setzt eine verlässliche Identifikation der Benutzer voraus. Alle Benutzer erhalten ihre Anmeldedaten nach klaren Regeln und Sicherheitsvorgaben. Die Art des Identifikation</w:t>
      </w:r>
      <w:r>
        <w:t>sv</w:t>
      </w:r>
      <w:r w:rsidRPr="009D23E6">
        <w:t xml:space="preserve">erfahrens richtet sich risikobasiert nach dem Schutzbedarf der </w:t>
      </w:r>
      <w:r>
        <w:t>Daten</w:t>
      </w:r>
      <w:r w:rsidRPr="009D23E6">
        <w:t xml:space="preserve"> sowie des Zugriffsvektors. Dies und die nachvollziehbare Datenbearbeitung implizieren auch, dass keine </w:t>
      </w:r>
      <w:r w:rsidR="00215636">
        <w:t>nicht personalisierten</w:t>
      </w:r>
      <w:r w:rsidR="00215636" w:rsidRPr="009D23E6">
        <w:t xml:space="preserve"> </w:t>
      </w:r>
      <w:r w:rsidRPr="009D23E6">
        <w:t>Benutzer</w:t>
      </w:r>
      <w:r>
        <w:t>-A</w:t>
      </w:r>
      <w:r w:rsidRPr="009D23E6">
        <w:t xml:space="preserve">ccounts vorhanden sein dürfen. Ausnahme bilden </w:t>
      </w:r>
      <w:r>
        <w:t>sogenannte</w:t>
      </w:r>
      <w:r w:rsidRPr="009D23E6">
        <w:t xml:space="preserve"> technische Service-Accounts, die einzelne privilegierte Dienste ausführen und die ausschlie</w:t>
      </w:r>
      <w:r>
        <w:t>ß</w:t>
      </w:r>
      <w:r w:rsidRPr="009D23E6">
        <w:t>lich von Systemen und nicht</w:t>
      </w:r>
      <w:r>
        <w:t xml:space="preserve"> von Personen verwendet werden</w:t>
      </w:r>
      <w:r w:rsidR="00980C82">
        <w:t>, sowie ggf. das Schulungssystem, in dem keine Echtdaten zulässig sind.</w:t>
      </w:r>
    </w:p>
    <w:p w14:paraId="1251757F" w14:textId="622025DB" w:rsidR="00F24363" w:rsidRDefault="00F24363" w:rsidP="00F24363">
      <w:r w:rsidRPr="009D23E6">
        <w:t>Für bestimmte Funktionsprofile werden bestimmte Kompetenzen vorausgesetzt</w:t>
      </w:r>
      <w:ins w:id="32" w:author="Kisch, Christian" w:date="2021-12-15T10:41:00Z">
        <w:r w:rsidR="00972A6A">
          <w:t xml:space="preserve">, damit der </w:t>
        </w:r>
      </w:ins>
      <w:ins w:id="33" w:author="Kisch, Christian" w:date="2021-12-15T10:43:00Z">
        <w:r w:rsidR="00972A6A">
          <w:t xml:space="preserve">Bedienstete die E-Akten-Lösung anwenden </w:t>
        </w:r>
      </w:ins>
      <w:ins w:id="34" w:author="Kisch, Christian" w:date="2021-12-15T10:44:00Z">
        <w:r w:rsidR="00972A6A">
          <w:t>bzw. administrieren kann</w:t>
        </w:r>
      </w:ins>
      <w:r w:rsidRPr="009D23E6">
        <w:t xml:space="preserve">. Der Berechtigungsvergabe </w:t>
      </w:r>
      <w:ins w:id="35" w:author="Kisch, Christian" w:date="2021-12-15T10:39:00Z">
        <w:r w:rsidR="00972A6A">
          <w:t xml:space="preserve">durch die </w:t>
        </w:r>
      </w:ins>
      <w:ins w:id="36" w:author="Kisch, Christian" w:date="2021-12-15T10:40:00Z">
        <w:r w:rsidR="00972A6A">
          <w:t xml:space="preserve">Verantwortlichen der </w:t>
        </w:r>
      </w:ins>
      <w:ins w:id="37" w:author="Kisch, Christian" w:date="2021-12-15T10:41:00Z">
        <w:r w:rsidR="00972A6A">
          <w:t xml:space="preserve">Teilnehmer </w:t>
        </w:r>
      </w:ins>
      <w:r w:rsidRPr="009D23E6">
        <w:t xml:space="preserve">ist die Prüfung der Fachkompetenznachweise </w:t>
      </w:r>
      <w:ins w:id="38" w:author="Kisch, Christian" w:date="2021-12-15T10:45:00Z">
        <w:r w:rsidR="00972A6A">
          <w:t xml:space="preserve">(z. B. Schulungsnachweis) </w:t>
        </w:r>
      </w:ins>
      <w:r w:rsidRPr="009D23E6">
        <w:t>f</w:t>
      </w:r>
      <w:r>
        <w:t>ür die Funktion voranzustellen.</w:t>
      </w:r>
    </w:p>
    <w:p w14:paraId="5A1556C3" w14:textId="77777777" w:rsidR="00DB213B" w:rsidRPr="009D23E6" w:rsidRDefault="00DB213B" w:rsidP="00F24363">
      <w:pPr>
        <w:rPr>
          <w:lang w:eastAsia="de-DE"/>
        </w:rPr>
      </w:pPr>
      <w:r>
        <w:t>Ben</w:t>
      </w:r>
      <w:r w:rsidRPr="008229D3">
        <w:t xml:space="preserve">utzer </w:t>
      </w:r>
      <w:r>
        <w:t xml:space="preserve">werden </w:t>
      </w:r>
      <w:r w:rsidRPr="008229D3">
        <w:t xml:space="preserve">mit den Berechtigungen ausgestattet, die </w:t>
      </w:r>
      <w:r>
        <w:t>sie</w:t>
      </w:r>
      <w:r w:rsidRPr="008229D3">
        <w:t xml:space="preserve"> für die Erfüllung </w:t>
      </w:r>
      <w:r>
        <w:t>ihrer</w:t>
      </w:r>
      <w:r w:rsidRPr="008229D3">
        <w:t xml:space="preserve"> </w:t>
      </w:r>
      <w:r w:rsidR="0009760A">
        <w:t xml:space="preserve">dienstlichen </w:t>
      </w:r>
      <w:r w:rsidRPr="008229D3">
        <w:t>Aufgaben benötig</w:t>
      </w:r>
      <w:r>
        <w:t>en</w:t>
      </w:r>
      <w:r w:rsidRPr="008229D3">
        <w:t xml:space="preserve">. Leitlinie ist somit das Prinzip der </w:t>
      </w:r>
      <w:r>
        <w:t>geringsten</w:t>
      </w:r>
      <w:r w:rsidRPr="008229D3">
        <w:t xml:space="preserve"> Berechtigung</w:t>
      </w:r>
      <w:r w:rsidR="0009760A">
        <w:t>: So wenig wie möglich, so viel</w:t>
      </w:r>
      <w:r w:rsidRPr="008229D3">
        <w:t xml:space="preserve"> wie zwingend erforderlich.</w:t>
      </w:r>
      <w:r w:rsidRPr="00525704">
        <w:rPr>
          <w:lang w:eastAsia="de-DE"/>
        </w:rPr>
        <w:t xml:space="preserve"> </w:t>
      </w:r>
      <w:r w:rsidRPr="00AD5DCC">
        <w:rPr>
          <w:lang w:eastAsia="de-DE"/>
        </w:rPr>
        <w:t xml:space="preserve">Sollten sich für </w:t>
      </w:r>
      <w:r>
        <w:rPr>
          <w:lang w:eastAsia="de-DE"/>
        </w:rPr>
        <w:t>ihre</w:t>
      </w:r>
      <w:r w:rsidRPr="00AD5DCC">
        <w:rPr>
          <w:lang w:eastAsia="de-DE"/>
        </w:rPr>
        <w:t xml:space="preserve"> Aufgaben weitergehende Anforderungen ergeben, werden die Berechtigungen nach Genehmigung durch die verantwortliche Stelle (z. B. Vorgesetzter, Dezernatsleiter oder Abteilungsleiter) erweitert.</w:t>
      </w:r>
    </w:p>
    <w:p w14:paraId="7FAE5792" w14:textId="77777777" w:rsidR="00F24363" w:rsidRDefault="00F24363" w:rsidP="00F24363">
      <w:r w:rsidRPr="009B4F02">
        <w:t>Bei der Rollenzuteilung müssen die Vorga</w:t>
      </w:r>
      <w:r>
        <w:t>ben der Aufgabentrennung (</w:t>
      </w:r>
      <w:r w:rsidR="00213269">
        <w:t>S</w:t>
      </w:r>
      <w:r>
        <w:t>egre</w:t>
      </w:r>
      <w:r w:rsidRPr="009B4F02">
        <w:t xml:space="preserve">gation of </w:t>
      </w:r>
      <w:r w:rsidR="00EC16A4">
        <w:t>D</w:t>
      </w:r>
      <w:r w:rsidRPr="009B4F02">
        <w:t xml:space="preserve">uty) als Grundlage berücksichtigt werden. So dürfen </w:t>
      </w:r>
      <w:r>
        <w:t>beispielsweise</w:t>
      </w:r>
      <w:r w:rsidRPr="009B4F02">
        <w:t xml:space="preserve"> Datenbank-Administrator</w:t>
      </w:r>
      <w:r>
        <w:t>en</w:t>
      </w:r>
      <w:r w:rsidRPr="009B4F02">
        <w:t xml:space="preserve"> nicht </w:t>
      </w:r>
      <w:r>
        <w:t xml:space="preserve">an </w:t>
      </w:r>
      <w:r w:rsidRPr="009B4F02">
        <w:t>sich selber System-Adminis</w:t>
      </w:r>
      <w:r>
        <w:t>tratorenrechte vergeben.</w:t>
      </w:r>
    </w:p>
    <w:p w14:paraId="5E6268FC" w14:textId="33641C6D" w:rsidR="00F24363" w:rsidRDefault="00F24363" w:rsidP="00F24363">
      <w:r w:rsidRPr="00F737C6">
        <w:t>Es müssen klare, einheitliche und nachvo</w:t>
      </w:r>
      <w:r>
        <w:t>llziehbare Prozesse zur Beantra</w:t>
      </w:r>
      <w:r w:rsidRPr="00F737C6">
        <w:t>gung, Prüfung, Bewilligung</w:t>
      </w:r>
      <w:r>
        <w:t>,</w:t>
      </w:r>
      <w:r w:rsidRPr="00F737C6">
        <w:t xml:space="preserve"> </w:t>
      </w:r>
      <w:r>
        <w:t>Erteilung, Sperrung und</w:t>
      </w:r>
      <w:r w:rsidRPr="00F737C6">
        <w:t xml:space="preserve"> Löschung von Rolle</w:t>
      </w:r>
      <w:r>
        <w:t>n und Berechtigungen bestehen.</w:t>
      </w:r>
      <w:ins w:id="39" w:author="Kisch, Christian" w:date="2021-12-15T10:47:00Z">
        <w:r w:rsidR="000428F7">
          <w:t xml:space="preserve"> Allgemeine Rahmenvorgaben </w:t>
        </w:r>
      </w:ins>
      <w:ins w:id="40" w:author="Kisch, Christian" w:date="2021-12-15T10:48:00Z">
        <w:r w:rsidR="000428F7">
          <w:t xml:space="preserve">der Berechtigungsverwaltung </w:t>
        </w:r>
      </w:ins>
      <w:ins w:id="41" w:author="Kisch, Christian" w:date="2021-12-15T10:47:00Z">
        <w:r w:rsidR="000428F7">
          <w:t xml:space="preserve">werden im Rechte- und Rollenkonzept getroffen. </w:t>
        </w:r>
      </w:ins>
      <w:ins w:id="42" w:author="Kisch, Christian" w:date="2021-12-15T10:49:00Z">
        <w:r w:rsidR="000428F7">
          <w:t>Im Übrigen wird dies durch die Verantwortlichen der Teilnehmer festgelegt.</w:t>
        </w:r>
      </w:ins>
    </w:p>
    <w:p w14:paraId="00626996" w14:textId="562E60CF" w:rsidR="00F24363" w:rsidRDefault="000428F7" w:rsidP="00F24363">
      <w:ins w:id="43" w:author="Kisch, Christian" w:date="2021-12-15T10:55:00Z">
        <w:r>
          <w:t xml:space="preserve">Das </w:t>
        </w:r>
        <w:r w:rsidRPr="002241C7">
          <w:t>4-Augen</w:t>
        </w:r>
        <w:r>
          <w:t>-P</w:t>
        </w:r>
        <w:r w:rsidRPr="002241C7">
          <w:t xml:space="preserve">rinzip </w:t>
        </w:r>
      </w:ins>
      <w:del w:id="44" w:author="Kisch, Christian" w:date="2021-12-15T10:55:00Z">
        <w:r w:rsidR="00F24363" w:rsidRPr="002241C7" w:rsidDel="000428F7">
          <w:delText xml:space="preserve">Der Genehmigungsprozess muss definiert und </w:delText>
        </w:r>
      </w:del>
      <w:ins w:id="45" w:author="Kisch, Christian" w:date="2021-12-15T10:55:00Z">
        <w:r>
          <w:t>wird auf</w:t>
        </w:r>
        <w:r w:rsidRPr="002241C7">
          <w:t xml:space="preserve"> </w:t>
        </w:r>
      </w:ins>
      <w:r w:rsidR="00F24363" w:rsidRPr="002241C7">
        <w:t xml:space="preserve">sensible Rollen </w:t>
      </w:r>
      <w:r w:rsidR="008C2A47">
        <w:t xml:space="preserve">oder Funktionalitäten </w:t>
      </w:r>
      <w:del w:id="46" w:author="Kisch, Christian" w:date="2021-12-15T10:55:00Z">
        <w:r w:rsidR="00F24363" w:rsidRPr="002241C7" w:rsidDel="000428F7">
          <w:delText xml:space="preserve">im </w:delText>
        </w:r>
      </w:del>
      <w:del w:id="47" w:author="Kisch, Christian" w:date="2021-12-15T10:54:00Z">
        <w:r w:rsidR="00F24363" w:rsidRPr="002241C7" w:rsidDel="000428F7">
          <w:delText>4-Augen</w:delText>
        </w:r>
        <w:r w:rsidR="008C2A47" w:rsidDel="000428F7">
          <w:delText>-P</w:delText>
        </w:r>
        <w:r w:rsidR="00F24363" w:rsidRPr="002241C7" w:rsidDel="000428F7">
          <w:delText xml:space="preserve">rinzip </w:delText>
        </w:r>
      </w:del>
      <w:del w:id="48" w:author="Kisch, Christian" w:date="2021-12-15T10:55:00Z">
        <w:r w:rsidR="00F24363" w:rsidRPr="002241C7" w:rsidDel="000428F7">
          <w:delText>abgenommen sein</w:delText>
        </w:r>
      </w:del>
      <w:ins w:id="49" w:author="Kisch, Christian" w:date="2021-12-15T10:55:00Z">
        <w:r>
          <w:t xml:space="preserve">beschränkt. </w:t>
        </w:r>
      </w:ins>
      <w:ins w:id="50" w:author="Kisch, Christian" w:date="2021-12-15T10:56:00Z">
        <w:r>
          <w:t xml:space="preserve">Es </w:t>
        </w:r>
      </w:ins>
      <w:ins w:id="51" w:author="Kisch, Christian" w:date="2021-12-15T10:57:00Z">
        <w:r w:rsidR="007239F6">
          <w:t>wird</w:t>
        </w:r>
      </w:ins>
      <w:ins w:id="52" w:author="Kisch, Christian" w:date="2021-12-15T10:56:00Z">
        <w:r>
          <w:t xml:space="preserve"> im Rechte</w:t>
        </w:r>
        <w:r w:rsidR="007239F6">
          <w:t xml:space="preserve">- und </w:t>
        </w:r>
      </w:ins>
      <w:ins w:id="53" w:author="Kisch, Christian" w:date="2021-12-15T10:57:00Z">
        <w:r w:rsidR="007239F6">
          <w:t xml:space="preserve">Rollenkonzept </w:t>
        </w:r>
      </w:ins>
      <w:ins w:id="54" w:author="Kisch, Christian" w:date="2021-12-15T10:58:00Z">
        <w:r w:rsidR="007239F6">
          <w:t xml:space="preserve">für die Teilnehmer </w:t>
        </w:r>
      </w:ins>
      <w:ins w:id="55" w:author="Kisch, Christian" w:date="2021-12-15T10:57:00Z">
        <w:r w:rsidR="007239F6">
          <w:t xml:space="preserve">oder </w:t>
        </w:r>
      </w:ins>
      <w:ins w:id="56" w:author="Kisch, Christian" w:date="2021-12-21T08:42:00Z">
        <w:r w:rsidR="00D606D3">
          <w:t xml:space="preserve">weitergehend </w:t>
        </w:r>
      </w:ins>
      <w:ins w:id="57" w:author="Kisch, Christian" w:date="2021-12-15T10:57:00Z">
        <w:r w:rsidR="007239F6">
          <w:t xml:space="preserve">durch den Verantwortlichen eines </w:t>
        </w:r>
      </w:ins>
      <w:ins w:id="58" w:author="Kisch, Christian" w:date="2021-12-15T10:58:00Z">
        <w:r w:rsidR="007239F6">
          <w:t>Teilnehmers für d</w:t>
        </w:r>
        <w:r w:rsidR="00581F79">
          <w:t>essen Organisationseinheit fest</w:t>
        </w:r>
        <w:r w:rsidR="007239F6">
          <w:t>gelegt.</w:t>
        </w:r>
      </w:ins>
      <w:r w:rsidR="00F24363" w:rsidRPr="002241C7">
        <w:t xml:space="preserve"> </w:t>
      </w:r>
      <w:del w:id="59" w:author="Kisch, Christian" w:date="2021-12-15T10:54:00Z">
        <w:r w:rsidR="0016336F" w:rsidRPr="002241C7" w:rsidDel="000428F7">
          <w:delText xml:space="preserve">(z.B. </w:delText>
        </w:r>
        <w:r w:rsidR="00527023" w:rsidDel="000428F7">
          <w:delText xml:space="preserve">für </w:delText>
        </w:r>
        <w:r w:rsidR="00DD16D7" w:rsidDel="000428F7">
          <w:delText xml:space="preserve">die </w:delText>
        </w:r>
        <w:r w:rsidR="000B6BCE" w:rsidRPr="00C809CF" w:rsidDel="000428F7">
          <w:rPr>
            <w:rFonts w:asciiTheme="minorHAnsi" w:hAnsiTheme="minorHAnsi" w:cstheme="minorHAnsi"/>
          </w:rPr>
          <w:delText xml:space="preserve">technische Umsetzung </w:delText>
        </w:r>
        <w:r w:rsidR="000B6BCE" w:rsidDel="000428F7">
          <w:rPr>
            <w:rFonts w:asciiTheme="minorHAnsi" w:hAnsiTheme="minorHAnsi" w:cstheme="minorHAnsi"/>
          </w:rPr>
          <w:delText xml:space="preserve">der Rollen- und Benutzergruppenzuteilung, </w:delText>
        </w:r>
        <w:r w:rsidR="0016336F" w:rsidDel="000428F7">
          <w:delText>s</w:delText>
        </w:r>
        <w:r w:rsidR="00DD16D7" w:rsidDel="000428F7">
          <w:delText>ensible</w:delText>
        </w:r>
        <w:r w:rsidR="0016336F" w:rsidDel="000428F7">
          <w:delText xml:space="preserve"> Informationszu</w:delText>
        </w:r>
        <w:r w:rsidR="0016336F" w:rsidRPr="002241C7" w:rsidDel="000428F7">
          <w:delText>griff</w:delText>
        </w:r>
        <w:r w:rsidR="00DD16D7" w:rsidDel="000428F7">
          <w:delText>e</w:delText>
        </w:r>
        <w:r w:rsidR="0016336F" w:rsidRPr="002241C7" w:rsidDel="000428F7">
          <w:delText xml:space="preserve">, </w:delText>
        </w:r>
        <w:r w:rsidR="0016336F" w:rsidDel="000428F7">
          <w:delText>Protokolldatenzugriff</w:delText>
        </w:r>
        <w:r w:rsidR="00DD16D7" w:rsidDel="000428F7">
          <w:delText>e</w:delText>
        </w:r>
        <w:r w:rsidR="0016336F" w:rsidDel="000428F7">
          <w:delText xml:space="preserve"> und </w:delText>
        </w:r>
        <w:r w:rsidR="00DD16D7" w:rsidDel="000428F7">
          <w:delText xml:space="preserve">das </w:delText>
        </w:r>
        <w:r w:rsidR="0016336F" w:rsidDel="000428F7">
          <w:rPr>
            <w:rFonts w:asciiTheme="minorHAnsi" w:hAnsiTheme="minorHAnsi" w:cstheme="minorHAnsi"/>
          </w:rPr>
          <w:delText xml:space="preserve">Löschen ganzer </w:delText>
        </w:r>
        <w:r w:rsidR="00902867" w:rsidDel="000428F7">
          <w:rPr>
            <w:rFonts w:asciiTheme="minorHAnsi" w:hAnsiTheme="minorHAnsi" w:cstheme="minorHAnsi"/>
          </w:rPr>
          <w:delText>Straf- oder Ordnungswidrigkeitsa</w:delText>
        </w:r>
        <w:r w:rsidR="0016336F" w:rsidDel="000428F7">
          <w:rPr>
            <w:rFonts w:asciiTheme="minorHAnsi" w:hAnsiTheme="minorHAnsi" w:cstheme="minorHAnsi"/>
          </w:rPr>
          <w:delText>kte</w:delText>
        </w:r>
        <w:r w:rsidR="00902867" w:rsidDel="000428F7">
          <w:rPr>
            <w:rFonts w:asciiTheme="minorHAnsi" w:hAnsiTheme="minorHAnsi" w:cstheme="minorHAnsi"/>
          </w:rPr>
          <w:delText>n</w:delText>
        </w:r>
        <w:r w:rsidR="0054790E" w:rsidDel="000428F7">
          <w:rPr>
            <w:rFonts w:asciiTheme="minorHAnsi" w:hAnsiTheme="minorHAnsi" w:cstheme="minorHAnsi"/>
          </w:rPr>
          <w:delText>/-verfahren</w:delText>
        </w:r>
        <w:r w:rsidR="0016336F" w:rsidDel="000428F7">
          <w:delText>)</w:delText>
        </w:r>
      </w:del>
      <w:r w:rsidR="0016336F">
        <w:t xml:space="preserve">. </w:t>
      </w:r>
      <w:r w:rsidR="0016336F">
        <w:rPr>
          <w:rFonts w:asciiTheme="minorHAnsi" w:hAnsiTheme="minorHAnsi" w:cstheme="minorHAnsi"/>
        </w:rPr>
        <w:t xml:space="preserve">Zur Vermeidung von Interessenkollisionen im Rahmen des 4-Augen-Prinzips ist es erforderlich, dass die beiden Bediensteten bzw. Mitarbeiter voneinander persönlich und organisatorisch getrennt sind. Beide müssen über ein ausreichendes Fachwissen </w:t>
      </w:r>
      <w:r w:rsidR="00527023">
        <w:rPr>
          <w:rFonts w:asciiTheme="minorHAnsi" w:hAnsiTheme="minorHAnsi" w:cstheme="minorHAnsi"/>
        </w:rPr>
        <w:t>v</w:t>
      </w:r>
      <w:r w:rsidR="0016336F">
        <w:rPr>
          <w:rFonts w:asciiTheme="minorHAnsi" w:hAnsiTheme="minorHAnsi" w:cstheme="minorHAnsi"/>
        </w:rPr>
        <w:t>erfüg</w:t>
      </w:r>
      <w:r w:rsidR="00527023">
        <w:rPr>
          <w:rFonts w:asciiTheme="minorHAnsi" w:hAnsiTheme="minorHAnsi" w:cstheme="minorHAnsi"/>
        </w:rPr>
        <w:t xml:space="preserve">en, </w:t>
      </w:r>
      <w:r w:rsidR="0016336F">
        <w:rPr>
          <w:rFonts w:asciiTheme="minorHAnsi" w:hAnsiTheme="minorHAnsi" w:cstheme="minorHAnsi"/>
        </w:rPr>
        <w:t xml:space="preserve">damit die Kontrollfunktion ausgeübt wird. Die Durchführung des 4-Augen-Prinzips ist zu dokumentieren. Sofern dies möglich und praktikabel ist, wird die Einhaltung des 4-Augen-Prinzips </w:t>
      </w:r>
      <w:r w:rsidR="0016336F">
        <w:rPr>
          <w:rFonts w:asciiTheme="minorHAnsi" w:hAnsiTheme="minorHAnsi" w:cstheme="minorHAnsi"/>
        </w:rPr>
        <w:lastRenderedPageBreak/>
        <w:t>technisch sichergestellt. In festgelegten Ausnahmesituationen kann von der Einhaltung des 4-Augen-Prinzips abgewichen werden, wenn dies erforderlich ist.</w:t>
      </w:r>
    </w:p>
    <w:p w14:paraId="5A795165" w14:textId="77777777" w:rsidR="00BF7245" w:rsidRPr="008229D3" w:rsidRDefault="00BF7245" w:rsidP="00BF7245">
      <w:r w:rsidRPr="008229D3">
        <w:t xml:space="preserve">Das </w:t>
      </w:r>
      <w:r>
        <w:rPr>
          <w:rFonts w:asciiTheme="minorHAnsi" w:hAnsiTheme="minorHAnsi" w:cstheme="minorHAnsi"/>
        </w:rPr>
        <w:t>Rechte- und Rollenkonzept</w:t>
      </w:r>
      <w:r>
        <w:rPr>
          <w:color w:val="FF0000"/>
        </w:rPr>
        <w:t xml:space="preserve"> </w:t>
      </w:r>
      <w:r w:rsidRPr="004A114A">
        <w:t xml:space="preserve">soll </w:t>
      </w:r>
      <w:r w:rsidRPr="008229D3">
        <w:t>sich an den Berechtigungen der Vorgangsbearbeitungs</w:t>
      </w:r>
      <w:r>
        <w:t xml:space="preserve">- </w:t>
      </w:r>
      <w:r w:rsidRPr="008229D3">
        <w:t>und</w:t>
      </w:r>
      <w:r>
        <w:t xml:space="preserve"> </w:t>
      </w:r>
      <w:r w:rsidRPr="004A114A">
        <w:t>Bußgeldsysteme</w:t>
      </w:r>
      <w:r w:rsidRPr="00EA1446">
        <w:t xml:space="preserve"> </w:t>
      </w:r>
      <w:r w:rsidRPr="008229D3">
        <w:t xml:space="preserve">orientieren, um eine aufwendigere </w:t>
      </w:r>
      <w:r>
        <w:t>Ben</w:t>
      </w:r>
      <w:r w:rsidRPr="008229D3">
        <w:t xml:space="preserve">utzerverwaltung zu vermeiden. Jeder </w:t>
      </w:r>
      <w:r>
        <w:t>Ben</w:t>
      </w:r>
      <w:r w:rsidRPr="008229D3">
        <w:t xml:space="preserve">utzer nimmt die ihm festgelegten Aufgaben wahr. Diese Aufgabenwahrnehmung wird über </w:t>
      </w:r>
      <w:r>
        <w:t xml:space="preserve">die </w:t>
      </w:r>
      <w:r w:rsidRPr="008229D3">
        <w:t>vordefinierte</w:t>
      </w:r>
      <w:r>
        <w:t>n</w:t>
      </w:r>
      <w:r w:rsidRPr="008229D3">
        <w:t xml:space="preserve"> Rollen abgebildet. Somit werden dem </w:t>
      </w:r>
      <w:r>
        <w:t>Ben</w:t>
      </w:r>
      <w:r w:rsidRPr="008229D3">
        <w:t>utzer funktionale Möglichkeiten zum Arbeiten in der E-Akten-Lösung eingeräumt.</w:t>
      </w:r>
    </w:p>
    <w:p w14:paraId="7B34687B" w14:textId="2E6C4754" w:rsidR="00BF7245" w:rsidRDefault="00BF7245" w:rsidP="00F24363">
      <w:r w:rsidRPr="008229D3">
        <w:t xml:space="preserve">Prämisse ist, dass jeder </w:t>
      </w:r>
      <w:r>
        <w:t>Ben</w:t>
      </w:r>
      <w:r w:rsidRPr="008229D3">
        <w:t xml:space="preserve">utzer </w:t>
      </w:r>
      <w:del w:id="60" w:author="Kisch, Christian" w:date="2021-12-16T11:30:00Z">
        <w:r w:rsidRPr="008229D3" w:rsidDel="00581F79">
          <w:delText xml:space="preserve">Angehöriger </w:delText>
        </w:r>
      </w:del>
      <w:ins w:id="61" w:author="Kopp, Laura" w:date="2022-01-05T09:34:00Z">
        <w:r w:rsidR="00740336">
          <w:t xml:space="preserve"> mindestens </w:t>
        </w:r>
      </w:ins>
      <w:r w:rsidRPr="008229D3">
        <w:t xml:space="preserve">einer Dienststelle </w:t>
      </w:r>
      <w:del w:id="62" w:author="Kisch, Christian" w:date="2021-12-16T11:30:00Z">
        <w:r w:rsidRPr="008229D3" w:rsidDel="00581F79">
          <w:delText>ist</w:delText>
        </w:r>
      </w:del>
      <w:ins w:id="63" w:author="Kisch, Christian" w:date="2021-12-16T11:30:00Z">
        <w:r w:rsidR="00581F79">
          <w:t>zugeordnet sein muss</w:t>
        </w:r>
      </w:ins>
      <w:r w:rsidRPr="008229D3">
        <w:t xml:space="preserve">. Wechselt ein Nutzer die Dienststelle oder nimmt er eine anderweitige </w:t>
      </w:r>
      <w:ins w:id="64" w:author="Kisch, Christian" w:date="2021-12-23T12:12:00Z">
        <w:r w:rsidR="00F7169C">
          <w:t xml:space="preserve">oder eine zusätzliche </w:t>
        </w:r>
      </w:ins>
      <w:r w:rsidRPr="008229D3">
        <w:t>neue Aufgabe wahr, so sind die Berechtigungen anzupassen</w:t>
      </w:r>
      <w:ins w:id="65" w:author="Kisch, Christian" w:date="2021-12-16T11:31:00Z">
        <w:r w:rsidR="00581F79">
          <w:t xml:space="preserve"> oder sie </w:t>
        </w:r>
      </w:ins>
      <w:ins w:id="66" w:author="Kisch, Christian" w:date="2021-12-23T12:11:00Z">
        <w:r w:rsidR="00F7169C">
          <w:t>werden gelöscht</w:t>
        </w:r>
      </w:ins>
      <w:ins w:id="67" w:author="Kisch, Christian" w:date="2021-12-16T11:31:00Z">
        <w:r w:rsidR="00581F79">
          <w:t xml:space="preserve"> und neue </w:t>
        </w:r>
      </w:ins>
      <w:ins w:id="68" w:author="Kisch, Christian" w:date="2021-12-16T11:32:00Z">
        <w:r w:rsidR="00581F79">
          <w:t>Berechtigungen vergeben</w:t>
        </w:r>
      </w:ins>
      <w:r w:rsidRPr="008229D3">
        <w:t>.</w:t>
      </w:r>
      <w:ins w:id="69" w:author="Kopp, Laura" w:date="2022-01-05T09:58:00Z">
        <w:r w:rsidR="002C720D">
          <w:t xml:space="preserve"> Diese Änderungen müssen </w:t>
        </w:r>
      </w:ins>
      <w:ins w:id="70" w:author="Kopp, Laura" w:date="2022-01-05T10:00:00Z">
        <w:r w:rsidR="002C720D">
          <w:t>im</w:t>
        </w:r>
      </w:ins>
      <w:ins w:id="71" w:author="Kopp, Laura" w:date="2022-01-05T09:59:00Z">
        <w:r w:rsidR="002C720D">
          <w:t xml:space="preserve"> IAM </w:t>
        </w:r>
      </w:ins>
      <w:ins w:id="72" w:author="Kopp, Laura" w:date="2022-01-05T10:00:00Z">
        <w:r w:rsidR="002C720D">
          <w:t xml:space="preserve">des Teilnehmers </w:t>
        </w:r>
      </w:ins>
      <w:ins w:id="73" w:author="Kopp, Laura" w:date="2022-01-05T09:59:00Z">
        <w:r w:rsidR="002C720D">
          <w:t>erfolgen und an das IAM</w:t>
        </w:r>
      </w:ins>
      <w:ins w:id="74" w:author="Kopp, Laura" w:date="2022-01-05T10:00:00Z">
        <w:r w:rsidR="002C720D">
          <w:t xml:space="preserve"> des Programms Polizei 20/20 übermittelt werden.</w:t>
        </w:r>
      </w:ins>
      <w:ins w:id="75" w:author="Kopp, Laura" w:date="2022-01-05T09:59:00Z">
        <w:r w:rsidR="002C720D">
          <w:t xml:space="preserve"> </w:t>
        </w:r>
      </w:ins>
      <w:r>
        <w:t xml:space="preserve"> </w:t>
      </w:r>
      <w:del w:id="76" w:author="Kopp, Laura" w:date="2022-01-05T09:41:00Z">
        <w:r w:rsidRPr="004A114A" w:rsidDel="008770EE">
          <w:delText xml:space="preserve">Ein </w:delText>
        </w:r>
        <w:r w:rsidR="00902867" w:rsidDel="008770EE">
          <w:delText>temporärer</w:delText>
        </w:r>
        <w:r w:rsidRPr="004A114A" w:rsidDel="008770EE">
          <w:delText xml:space="preserve"> Zugang kann für die</w:delText>
        </w:r>
      </w:del>
      <w:ins w:id="77" w:author="Kisch, Christian" w:date="2021-12-21T08:46:00Z">
        <w:del w:id="78" w:author="Kopp, Laura" w:date="2022-01-05T09:41:00Z">
          <w:r w:rsidR="00057F1C" w:rsidDel="008770EE">
            <w:delText>jenigen</w:delText>
          </w:r>
        </w:del>
      </w:ins>
      <w:del w:id="79" w:author="Kopp, Laura" w:date="2022-01-05T09:41:00Z">
        <w:r w:rsidRPr="004A114A" w:rsidDel="008770EE">
          <w:delText xml:space="preserve"> vorgesehen </w:delText>
        </w:r>
      </w:del>
      <w:ins w:id="80" w:author="Kisch, Christian" w:date="2021-12-21T08:46:00Z">
        <w:del w:id="81" w:author="Kopp, Laura" w:date="2022-01-05T09:41:00Z">
          <w:r w:rsidR="00057F1C" w:rsidDel="008770EE">
            <w:delText>angelegt</w:delText>
          </w:r>
          <w:r w:rsidR="00057F1C" w:rsidRPr="004A114A" w:rsidDel="008770EE">
            <w:delText xml:space="preserve"> </w:delText>
          </w:r>
        </w:del>
      </w:ins>
      <w:del w:id="82" w:author="Kopp, Laura" w:date="2022-01-05T09:41:00Z">
        <w:r w:rsidRPr="004A114A" w:rsidDel="008770EE">
          <w:delText>sein</w:delText>
        </w:r>
      </w:del>
      <w:ins w:id="83" w:author="Kisch, Christian" w:date="2021-12-21T08:46:00Z">
        <w:del w:id="84" w:author="Kopp, Laura" w:date="2022-01-05T09:41:00Z">
          <w:r w:rsidR="00057F1C" w:rsidDel="008770EE">
            <w:delText>werden</w:delText>
          </w:r>
        </w:del>
      </w:ins>
      <w:del w:id="85" w:author="Kopp, Laura" w:date="2022-01-05T09:41:00Z">
        <w:r w:rsidRPr="004A114A" w:rsidDel="008770EE">
          <w:delText>, die noch für we</w:delText>
        </w:r>
        <w:r w:rsidDel="008770EE">
          <w:delText>itere Dienststellen tätig sind</w:delText>
        </w:r>
        <w:r w:rsidR="00902867" w:rsidDel="008770EE">
          <w:delText xml:space="preserve"> (</w:delText>
        </w:r>
        <w:r w:rsidR="00A46CE4" w:rsidDel="008770EE">
          <w:delText>Gastzugang</w:delText>
        </w:r>
        <w:r w:rsidR="00902867" w:rsidDel="008770EE">
          <w:delText>)</w:delText>
        </w:r>
        <w:r w:rsidDel="008770EE">
          <w:delText>.</w:delText>
        </w:r>
      </w:del>
    </w:p>
    <w:p w14:paraId="24992847" w14:textId="77777777" w:rsidR="00BF7245" w:rsidRPr="008B1F4A" w:rsidRDefault="00BF7245" w:rsidP="00F24363">
      <w:r w:rsidRPr="008B1F4A">
        <w:t xml:space="preserve">Änderungen von Berechtigungen bzw. Benutzerstammdaten müssen </w:t>
      </w:r>
      <w:r>
        <w:t>unverzüglich</w:t>
      </w:r>
      <w:r w:rsidRPr="008B1F4A">
        <w:t xml:space="preserve"> ausgeführt werden</w:t>
      </w:r>
      <w:r>
        <w:t>, um die Aktualität zu gewährleisten.</w:t>
      </w:r>
    </w:p>
    <w:p w14:paraId="22AAED5B" w14:textId="77777777" w:rsidR="00F24363" w:rsidRDefault="00F24363" w:rsidP="00F24363">
      <w:r>
        <w:t>Personenbezogene Daten und Dokumente dürfen</w:t>
      </w:r>
      <w:r w:rsidRPr="00715AF7">
        <w:t xml:space="preserve"> nur </w:t>
      </w:r>
      <w:r>
        <w:t>ver</w:t>
      </w:r>
      <w:r w:rsidRPr="00715AF7">
        <w:t>arbeite</w:t>
      </w:r>
      <w:r>
        <w:t>t werden</w:t>
      </w:r>
      <w:r w:rsidRPr="00715AF7">
        <w:t xml:space="preserve">, wenn dafür eine gesetzliche Grundlage </w:t>
      </w:r>
      <w:r>
        <w:t>besteht</w:t>
      </w:r>
      <w:r w:rsidRPr="00715AF7">
        <w:t xml:space="preserve"> oder die Bearbeitung für die Erfüllung einer gesetzlichen Aufgabe erforderlich ist</w:t>
      </w:r>
      <w:r>
        <w:t xml:space="preserve"> (Rechtmäßigkeit).</w:t>
      </w:r>
    </w:p>
    <w:p w14:paraId="1260936E" w14:textId="77777777" w:rsidR="00F24363" w:rsidRDefault="00F24363" w:rsidP="00F24363">
      <w:r>
        <w:t>B</w:t>
      </w:r>
      <w:r w:rsidRPr="00DB70B9">
        <w:t xml:space="preserve">ei allen </w:t>
      </w:r>
      <w:r>
        <w:t>Ver</w:t>
      </w:r>
      <w:r w:rsidRPr="00DB70B9">
        <w:t xml:space="preserve">arbeitungen von </w:t>
      </w:r>
      <w:r>
        <w:t>personenbezogenen Daten und Dokumenten muss</w:t>
      </w:r>
      <w:r w:rsidRPr="00DB70B9">
        <w:t xml:space="preserve"> de</w:t>
      </w:r>
      <w:r>
        <w:t>r</w:t>
      </w:r>
      <w:r w:rsidRPr="00DB70B9">
        <w:t xml:space="preserve"> Grundsatz der Verhältnismä</w:t>
      </w:r>
      <w:r>
        <w:t>ß</w:t>
      </w:r>
      <w:r w:rsidRPr="00DB70B9">
        <w:t>igkeit beachte</w:t>
      </w:r>
      <w:r>
        <w:t>t werden</w:t>
      </w:r>
      <w:r w:rsidRPr="00DB70B9">
        <w:t xml:space="preserve">. Dieser Grundsatz verlangt, dass nur diejenigen Daten </w:t>
      </w:r>
      <w:r>
        <w:t>und Dokumente ver</w:t>
      </w:r>
      <w:r w:rsidRPr="00DB70B9">
        <w:t>arbeitet</w:t>
      </w:r>
      <w:r>
        <w:t xml:space="preserve"> werden</w:t>
      </w:r>
      <w:r w:rsidRPr="00DB70B9">
        <w:t xml:space="preserve">, welche für die Erfüllung </w:t>
      </w:r>
      <w:r>
        <w:t>der</w:t>
      </w:r>
      <w:r w:rsidRPr="00DB70B9">
        <w:t xml:space="preserve"> gesetzlichen Aufgabe erforderlich sind (Need-to-Know</w:t>
      </w:r>
      <w:r w:rsidR="005A6D1D">
        <w:t>-</w:t>
      </w:r>
      <w:r w:rsidRPr="00DB70B9">
        <w:t>Prinzip). Dies ist im Rollen- und Be</w:t>
      </w:r>
      <w:r>
        <w:t>rechtigungs-Konzept abzubilden.</w:t>
      </w:r>
    </w:p>
    <w:p w14:paraId="1E048E7F" w14:textId="77777777" w:rsidR="00F24363" w:rsidRDefault="00F24363" w:rsidP="00F24363">
      <w:r>
        <w:t>Die Grundsätze der Vollständigkeit,</w:t>
      </w:r>
      <w:r>
        <w:rPr>
          <w:rFonts w:ascii="Times New Roman" w:hAnsi="Times New Roman"/>
        </w:rPr>
        <w:t xml:space="preserve"> </w:t>
      </w:r>
      <w:r>
        <w:t xml:space="preserve">Wahrheit, Klarheit, Auffindbarkeit und </w:t>
      </w:r>
      <w:r w:rsidRPr="0056277B">
        <w:t>Manipulations</w:t>
      </w:r>
      <w:r>
        <w:t>sicherheit der Akte/Aktenkopie werden gewährleistet.</w:t>
      </w:r>
    </w:p>
    <w:p w14:paraId="2FDB6612" w14:textId="77777777" w:rsidR="00F24363" w:rsidRDefault="00F24363" w:rsidP="00F24363">
      <w:r>
        <w:t>Der Verantwortliche, welcher</w:t>
      </w:r>
      <w:r w:rsidRPr="00F167A0">
        <w:t xml:space="preserve"> </w:t>
      </w:r>
      <w:r>
        <w:t xml:space="preserve">personenbezogene Daten und Dokumente </w:t>
      </w:r>
      <w:r w:rsidRPr="00F167A0">
        <w:t xml:space="preserve">zur Erfüllung </w:t>
      </w:r>
      <w:r>
        <w:t>seiner</w:t>
      </w:r>
      <w:r w:rsidRPr="00F167A0">
        <w:t xml:space="preserve"> Aufgabe</w:t>
      </w:r>
      <w:r>
        <w:t>n</w:t>
      </w:r>
      <w:r w:rsidRPr="00F167A0">
        <w:t xml:space="preserve"> </w:t>
      </w:r>
      <w:r>
        <w:t>ver</w:t>
      </w:r>
      <w:r w:rsidRPr="00F167A0">
        <w:t xml:space="preserve">arbeitet, ist für den Umgang mit diesen Daten </w:t>
      </w:r>
      <w:r>
        <w:t xml:space="preserve">und Dokumenten </w:t>
      </w:r>
      <w:r w:rsidRPr="00F167A0">
        <w:t>vera</w:t>
      </w:r>
      <w:r>
        <w:t>ntwortlich (Informationseigner)</w:t>
      </w:r>
      <w:r w:rsidRPr="00F167A0">
        <w:t xml:space="preserve">. </w:t>
      </w:r>
      <w:r>
        <w:t>Er</w:t>
      </w:r>
      <w:r w:rsidRPr="00F167A0">
        <w:t xml:space="preserve"> hat dafür zu sorgen, dass die </w:t>
      </w:r>
      <w:r>
        <w:t>Ver</w:t>
      </w:r>
      <w:r w:rsidRPr="00F167A0">
        <w:t>arbeitung ausschlie</w:t>
      </w:r>
      <w:r>
        <w:t>ß</w:t>
      </w:r>
      <w:r w:rsidRPr="00F167A0">
        <w:t>lich rechtmä</w:t>
      </w:r>
      <w:r>
        <w:t>ß</w:t>
      </w:r>
      <w:r w:rsidRPr="00F167A0">
        <w:t xml:space="preserve">ig erfolgt. </w:t>
      </w:r>
      <w:r>
        <w:t>Ihm</w:t>
      </w:r>
      <w:r w:rsidRPr="00F167A0">
        <w:t xml:space="preserve"> obliegt zudem der Schutz der Daten durch angemessene organisatorische und technische </w:t>
      </w:r>
      <w:r>
        <w:t>Maßnahmen</w:t>
      </w:r>
      <w:r w:rsidRPr="00F167A0">
        <w:t>. Eine organisatorische Ma</w:t>
      </w:r>
      <w:r>
        <w:t>ß</w:t>
      </w:r>
      <w:r w:rsidRPr="00F167A0">
        <w:t xml:space="preserve">nahme stellt beispielsweise die klare Definition von </w:t>
      </w:r>
      <w:r>
        <w:t>Funktionalitäten</w:t>
      </w:r>
      <w:r w:rsidRPr="00F167A0">
        <w:t xml:space="preserve"> und deren Abgrenzung voneinander dar. Die Implementierung einer Zugriffsbeschränkung auf benötigte Daten </w:t>
      </w:r>
      <w:r>
        <w:t xml:space="preserve">und Dokumente </w:t>
      </w:r>
      <w:r w:rsidRPr="00F167A0">
        <w:t>basierend auf den vergebenen Berechtigungen ist demgegenüber eine technische Ma</w:t>
      </w:r>
      <w:r>
        <w:t>ßnahme.</w:t>
      </w:r>
    </w:p>
    <w:p w14:paraId="0EE78268" w14:textId="77777777" w:rsidR="00734F60" w:rsidRDefault="00734F60" w:rsidP="00734F60">
      <w:pPr>
        <w:pStyle w:val="berschrift1"/>
        <w:spacing w:before="240"/>
        <w:ind w:left="709" w:hanging="709"/>
      </w:pPr>
      <w:bookmarkStart w:id="86" w:name="_Toc88646356"/>
      <w:r>
        <w:t>Mandantentrennung</w:t>
      </w:r>
      <w:r w:rsidR="00991B47">
        <w:t xml:space="preserve"> und Mandantenfähigkeit</w:t>
      </w:r>
      <w:bookmarkEnd w:id="86"/>
    </w:p>
    <w:p w14:paraId="6282764B" w14:textId="77777777" w:rsidR="00734F60" w:rsidRDefault="00A00314" w:rsidP="00734F60">
      <w:pPr>
        <w:rPr>
          <w:rFonts w:cs="Calibri"/>
        </w:rPr>
      </w:pPr>
      <w:r>
        <w:rPr>
          <w:rFonts w:cs="Calibri"/>
        </w:rPr>
        <w:t>Die Verantwortlichen der</w:t>
      </w:r>
      <w:r w:rsidR="00734F60">
        <w:rPr>
          <w:rFonts w:cs="Calibri"/>
        </w:rPr>
        <w:t xml:space="preserve"> Teilnehmer am </w:t>
      </w:r>
      <w:r w:rsidR="00734F60" w:rsidRPr="00D93277">
        <w:rPr>
          <w:rFonts w:asciiTheme="minorHAnsi" w:hAnsiTheme="minorHAnsi" w:cstheme="minorHAnsi"/>
        </w:rPr>
        <w:t xml:space="preserve">Projekt </w:t>
      </w:r>
      <w:r w:rsidR="00734F60">
        <w:rPr>
          <w:rFonts w:asciiTheme="minorHAnsi" w:hAnsiTheme="minorHAnsi" w:cstheme="minorHAnsi"/>
        </w:rPr>
        <w:t>EAS</w:t>
      </w:r>
      <w:r w:rsidR="00734F60">
        <w:rPr>
          <w:rFonts w:cs="Calibri"/>
        </w:rPr>
        <w:t xml:space="preserve"> werden als Mandanten die E-Akten-Lösung </w:t>
      </w:r>
      <w:r w:rsidR="00362050">
        <w:rPr>
          <w:rFonts w:cs="Calibri"/>
        </w:rPr>
        <w:t>nutzen</w:t>
      </w:r>
      <w:r w:rsidR="00734F60">
        <w:rPr>
          <w:rFonts w:cs="Calibri"/>
        </w:rPr>
        <w:t xml:space="preserve">. Es muss </w:t>
      </w:r>
      <w:r w:rsidR="004C536B">
        <w:rPr>
          <w:rFonts w:cs="Calibri"/>
        </w:rPr>
        <w:t>unter anderem die</w:t>
      </w:r>
      <w:r w:rsidR="00734F60" w:rsidRPr="00CC558F">
        <w:rPr>
          <w:rFonts w:cs="Calibri"/>
        </w:rPr>
        <w:t xml:space="preserve"> hinreichende Abgeschlossenheit der jeweiligen Mandanten </w:t>
      </w:r>
      <w:r w:rsidR="00F54B1B">
        <w:rPr>
          <w:rFonts w:cs="Calibri"/>
        </w:rPr>
        <w:t xml:space="preserve">in der Software und </w:t>
      </w:r>
      <w:r w:rsidR="00734F60" w:rsidRPr="00CC558F">
        <w:rPr>
          <w:rFonts w:cs="Calibri"/>
        </w:rPr>
        <w:t>auf einer gemeinsamen Infrastruktur sichergestellt</w:t>
      </w:r>
      <w:r w:rsidR="00734F60">
        <w:rPr>
          <w:rFonts w:cs="Calibri"/>
        </w:rPr>
        <w:t xml:space="preserve"> werden</w:t>
      </w:r>
      <w:r w:rsidR="00F54B1B">
        <w:rPr>
          <w:rFonts w:cs="Calibri"/>
        </w:rPr>
        <w:t>.</w:t>
      </w:r>
    </w:p>
    <w:p w14:paraId="42010306" w14:textId="77777777" w:rsidR="0006140F" w:rsidRDefault="004C536B" w:rsidP="00734F60">
      <w:pPr>
        <w:rPr>
          <w:rFonts w:cs="Calibri"/>
        </w:rPr>
      </w:pPr>
      <w:r>
        <w:rPr>
          <w:rFonts w:cs="Calibri"/>
        </w:rPr>
        <w:t xml:space="preserve">Für die </w:t>
      </w:r>
      <w:r w:rsidR="0006140F" w:rsidRPr="00CC558F">
        <w:rPr>
          <w:rFonts w:cs="Calibri"/>
        </w:rPr>
        <w:t xml:space="preserve">Zugriffsberechtigungen, Verarbeitungsfunktionen und Konfigurationseinstellungen </w:t>
      </w:r>
      <w:r>
        <w:rPr>
          <w:rFonts w:cs="Calibri"/>
        </w:rPr>
        <w:t>bedeutet dies, dass sie</w:t>
      </w:r>
      <w:r w:rsidR="0006140F" w:rsidRPr="00CC558F">
        <w:rPr>
          <w:rFonts w:cs="Calibri"/>
        </w:rPr>
        <w:t xml:space="preserve"> für </w:t>
      </w:r>
      <w:r>
        <w:rPr>
          <w:rFonts w:cs="Calibri"/>
        </w:rPr>
        <w:t>jeden</w:t>
      </w:r>
      <w:r w:rsidR="0006140F" w:rsidRPr="00CC558F">
        <w:rPr>
          <w:rFonts w:cs="Calibri"/>
        </w:rPr>
        <w:t xml:space="preserve"> Mandanten eigenständig festzulegen</w:t>
      </w:r>
      <w:r>
        <w:rPr>
          <w:rFonts w:cs="Calibri"/>
        </w:rPr>
        <w:t xml:space="preserve"> sind</w:t>
      </w:r>
      <w:r w:rsidR="0006140F" w:rsidRPr="00CC558F">
        <w:rPr>
          <w:rFonts w:cs="Calibri"/>
        </w:rPr>
        <w:t>. Dies umfasst das Anlegen von mandantenspezifischen Benutzerkennungen und eigenständigen Rollen sowie getrennte auf der Ebene des jeweiligen Mandanten abgeschlossene Systeme zur Berechtigungsvergabe. Es muss der Zugang zu mandantenspezifischen Einträgen und zu Einträgen der mandantenübergreifenden V</w:t>
      </w:r>
      <w:r w:rsidR="0006140F">
        <w:rPr>
          <w:rFonts w:cs="Calibri"/>
        </w:rPr>
        <w:t>erwaltung gewährleistet werden.</w:t>
      </w:r>
    </w:p>
    <w:p w14:paraId="3BDDC69C" w14:textId="77777777" w:rsidR="0006140F" w:rsidRDefault="0006140F" w:rsidP="00734F60">
      <w:pPr>
        <w:rPr>
          <w:rFonts w:cs="Calibri"/>
        </w:rPr>
      </w:pPr>
      <w:r w:rsidRPr="00CC558F">
        <w:rPr>
          <w:rFonts w:cs="Calibri"/>
        </w:rPr>
        <w:lastRenderedPageBreak/>
        <w:t xml:space="preserve">Durch das Rechte- und Rollenkonzept wird sichergestellt, dass </w:t>
      </w:r>
      <w:r w:rsidR="0008173E">
        <w:rPr>
          <w:rFonts w:cs="Calibri"/>
        </w:rPr>
        <w:t xml:space="preserve">zwischen den Mandanten </w:t>
      </w:r>
      <w:r w:rsidRPr="00CC558F">
        <w:rPr>
          <w:rFonts w:cs="Calibri"/>
        </w:rPr>
        <w:t xml:space="preserve">grundsätzlich keine willkürliche Aufhebung rechtlich gebotener Grenzen des Zugriffs auf </w:t>
      </w:r>
      <w:r w:rsidR="0054790E">
        <w:rPr>
          <w:rFonts w:cs="Calibri"/>
        </w:rPr>
        <w:t xml:space="preserve">Verfahren, Ordner, </w:t>
      </w:r>
      <w:r w:rsidRPr="00CC558F">
        <w:rPr>
          <w:rFonts w:cs="Calibri"/>
        </w:rPr>
        <w:t xml:space="preserve">Daten, </w:t>
      </w:r>
      <w:r w:rsidR="0008173E">
        <w:rPr>
          <w:rFonts w:cs="Calibri"/>
        </w:rPr>
        <w:t>Dokumente</w:t>
      </w:r>
      <w:r w:rsidRPr="00CC558F">
        <w:rPr>
          <w:rFonts w:cs="Calibri"/>
        </w:rPr>
        <w:t>,</w:t>
      </w:r>
      <w:r w:rsidR="0054790E">
        <w:rPr>
          <w:rFonts w:cs="Calibri"/>
        </w:rPr>
        <w:t xml:space="preserve"> Akten/Aktenkopien, </w:t>
      </w:r>
      <w:r w:rsidRPr="00CC558F">
        <w:rPr>
          <w:rFonts w:cs="Calibri"/>
        </w:rPr>
        <w:t>Dateisysteme und Prozesse durch hierarchisch übergeordnete Rollen und kein Unterlaufen der Zugriffsgrenzen auf der Ebene der verwendeten Informations</w:t>
      </w:r>
      <w:r w:rsidRPr="00CC558F">
        <w:rPr>
          <w:rFonts w:cs="Times New Roman"/>
        </w:rPr>
        <w:t>-</w:t>
      </w:r>
      <w:r w:rsidRPr="00CC558F">
        <w:rPr>
          <w:rFonts w:cs="Calibri"/>
        </w:rPr>
        <w:t xml:space="preserve"> und Kommunikationstechniken bzw. durch die eingebundenen Auftragsverarbeiter erfolgt. Die Zugriffskontrolle zu IT-Systemen, Anwendungen,</w:t>
      </w:r>
      <w:r w:rsidR="00F54B1B">
        <w:rPr>
          <w:rFonts w:cs="Calibri"/>
        </w:rPr>
        <w:t xml:space="preserve"> Verfahren,</w:t>
      </w:r>
      <w:r w:rsidRPr="00CC558F">
        <w:rPr>
          <w:rFonts w:cs="Calibri"/>
        </w:rPr>
        <w:t xml:space="preserve"> </w:t>
      </w:r>
      <w:r w:rsidR="0054790E">
        <w:rPr>
          <w:rFonts w:cs="Calibri"/>
        </w:rPr>
        <w:t xml:space="preserve">Ordner, </w:t>
      </w:r>
      <w:r w:rsidR="00A07B85">
        <w:rPr>
          <w:rFonts w:cs="Calibri"/>
        </w:rPr>
        <w:t>Akten/Aktenkopien, Dokumente</w:t>
      </w:r>
      <w:r w:rsidRPr="00CC558F">
        <w:rPr>
          <w:rFonts w:cs="Calibri"/>
        </w:rPr>
        <w:t xml:space="preserve"> und Daten wird im Rahmen des Identitätsmanagements, einschließlich der Authentifizierung und Autorisierung, klar geregelt.</w:t>
      </w:r>
    </w:p>
    <w:p w14:paraId="4E3F7ABE" w14:textId="48C72F8B" w:rsidR="00503A06" w:rsidRPr="00734F60" w:rsidRDefault="00F54B1B" w:rsidP="00734F60">
      <w:r>
        <w:rPr>
          <w:rFonts w:cs="Calibri"/>
        </w:rPr>
        <w:t>Im Übrigen wird auf das Mandantentrennungskonzept verwiesen.</w:t>
      </w:r>
    </w:p>
    <w:p w14:paraId="7454BA4A" w14:textId="39185F94" w:rsidR="00DB70B9" w:rsidRPr="00715AF7" w:rsidDel="007B3E14" w:rsidRDefault="00F24363" w:rsidP="00F24363">
      <w:pPr>
        <w:pStyle w:val="berschrift1"/>
        <w:spacing w:before="240"/>
        <w:ind w:left="709" w:hanging="709"/>
        <w:rPr>
          <w:del w:id="87" w:author="Kopp, Laura" w:date="2022-01-05T10:29:00Z"/>
          <w:color w:val="auto"/>
        </w:rPr>
      </w:pPr>
      <w:bookmarkStart w:id="88" w:name="_Toc88646357"/>
      <w:commentRangeStart w:id="89"/>
      <w:del w:id="90" w:author="Kopp, Laura" w:date="2022-01-05T10:29:00Z">
        <w:r w:rsidRPr="00F24363" w:rsidDel="007B3E14">
          <w:delText>Begriffsdefinitionen</w:delText>
        </w:r>
        <w:bookmarkEnd w:id="88"/>
        <w:commentRangeEnd w:id="89"/>
        <w:r w:rsidR="003C4A17" w:rsidDel="007B3E14">
          <w:rPr>
            <w:rStyle w:val="Kommentarzeichen"/>
            <w:rFonts w:asciiTheme="minorHAnsi" w:hAnsiTheme="minorHAnsi"/>
            <w:color w:val="auto"/>
          </w:rPr>
          <w:commentReference w:id="89"/>
        </w:r>
      </w:del>
    </w:p>
    <w:p w14:paraId="717B9EF8" w14:textId="77179577" w:rsidR="00782D9A" w:rsidDel="007B3E14" w:rsidRDefault="00782D9A" w:rsidP="00782D9A">
      <w:pPr>
        <w:rPr>
          <w:del w:id="91" w:author="Kopp, Laura" w:date="2022-01-05T10:29:00Z"/>
        </w:rPr>
      </w:pPr>
      <w:del w:id="92" w:author="Kopp, Laura" w:date="2022-01-05T10:29:00Z">
        <w:r w:rsidDel="007B3E14">
          <w:delText>Nachfolgend werden grundlegende Begriffe dieses Konzeptes definiert:</w:delText>
        </w:r>
      </w:del>
    </w:p>
    <w:p w14:paraId="2E8E7420" w14:textId="2B913AA3" w:rsidR="00380584" w:rsidDel="007B3E14" w:rsidRDefault="00380584" w:rsidP="0000411A">
      <w:pPr>
        <w:pStyle w:val="Listenabsatz"/>
        <w:numPr>
          <w:ilvl w:val="0"/>
          <w:numId w:val="10"/>
        </w:numPr>
        <w:spacing w:before="240" w:line="240" w:lineRule="auto"/>
        <w:ind w:left="425" w:hanging="425"/>
        <w:rPr>
          <w:del w:id="93" w:author="Kopp, Laura" w:date="2022-01-05T10:29:00Z"/>
          <w:rFonts w:asciiTheme="minorHAnsi" w:hAnsiTheme="minorHAnsi" w:cstheme="minorHAnsi"/>
        </w:rPr>
      </w:pPr>
      <w:del w:id="94" w:author="Kopp, Laura" w:date="2022-01-05T10:29:00Z">
        <w:r w:rsidDel="007B3E14">
          <w:rPr>
            <w:rFonts w:asciiTheme="minorHAnsi" w:hAnsiTheme="minorHAnsi" w:cstheme="minorHAnsi"/>
          </w:rPr>
          <w:delText>Ben</w:delText>
        </w:r>
        <w:r w:rsidR="00782D9A" w:rsidRPr="00782D9A" w:rsidDel="007B3E14">
          <w:rPr>
            <w:rFonts w:asciiTheme="minorHAnsi" w:hAnsiTheme="minorHAnsi" w:cstheme="minorHAnsi"/>
          </w:rPr>
          <w:delText>utzer</w:delText>
        </w:r>
        <w:r w:rsidR="005B42A9" w:rsidDel="007B3E14">
          <w:rPr>
            <w:rFonts w:asciiTheme="minorHAnsi" w:hAnsiTheme="minorHAnsi" w:cstheme="minorHAnsi"/>
          </w:rPr>
          <w:delText xml:space="preserve"> (User)</w:delText>
        </w:r>
      </w:del>
    </w:p>
    <w:p w14:paraId="2A09B5FC" w14:textId="0EDADEE1" w:rsidR="00782D9A" w:rsidRPr="00380584" w:rsidDel="007B3E14" w:rsidRDefault="00782D9A" w:rsidP="00380584">
      <w:pPr>
        <w:rPr>
          <w:del w:id="95" w:author="Kopp, Laura" w:date="2022-01-05T10:29:00Z"/>
          <w:rFonts w:asciiTheme="minorHAnsi" w:hAnsiTheme="minorHAnsi" w:cstheme="minorHAnsi"/>
        </w:rPr>
      </w:pPr>
      <w:del w:id="96" w:author="Kopp, Laura" w:date="2022-01-05T10:29:00Z">
        <w:r w:rsidRPr="00AD5DCC" w:rsidDel="007B3E14">
          <w:delText xml:space="preserve">Ein </w:delText>
        </w:r>
        <w:r w:rsidR="00380584" w:rsidDel="007B3E14">
          <w:delText>Ben</w:delText>
        </w:r>
        <w:r w:rsidDel="007B3E14">
          <w:delText>utzer</w:delText>
        </w:r>
        <w:r w:rsidRPr="00AD5DCC" w:rsidDel="007B3E14">
          <w:delText xml:space="preserve"> ist eine Person, die in der Organisation des Verantwortlichen oder des Auftragsverarbeiters auf die E-Akten-</w:delText>
        </w:r>
        <w:r w:rsidDel="007B3E14">
          <w:delText>Lösung</w:delText>
        </w:r>
        <w:r w:rsidRPr="00AD5DCC" w:rsidDel="007B3E14">
          <w:delText xml:space="preserve"> zugreift und diese nutzt.</w:delText>
        </w:r>
        <w:r w:rsidDel="007B3E14">
          <w:delText xml:space="preserve"> </w:delText>
        </w:r>
        <w:commentRangeStart w:id="97"/>
        <w:r w:rsidRPr="00AD5DCC" w:rsidDel="007B3E14">
          <w:delText xml:space="preserve">Für jeden </w:delText>
        </w:r>
        <w:r w:rsidR="00380584" w:rsidDel="007B3E14">
          <w:delText>Ben</w:delText>
        </w:r>
        <w:r w:rsidDel="007B3E14">
          <w:delText>utzer</w:delText>
        </w:r>
        <w:r w:rsidRPr="00AD5DCC" w:rsidDel="007B3E14">
          <w:delText xml:space="preserve"> sind </w:delText>
        </w:r>
      </w:del>
      <w:ins w:id="98" w:author="Kisch, Christian" w:date="2021-12-16T11:39:00Z">
        <w:del w:id="99" w:author="Kopp, Laura" w:date="2022-01-05T10:29:00Z">
          <w:r w:rsidR="00882FF0" w:rsidDel="007B3E14">
            <w:delText>ist</w:delText>
          </w:r>
        </w:del>
      </w:ins>
      <w:ins w:id="100" w:author="Kisch, Christian" w:date="2021-12-16T11:57:00Z">
        <w:del w:id="101" w:author="Kopp, Laura" w:date="2022-01-05T10:29:00Z">
          <w:r w:rsidR="00370673" w:rsidDel="007B3E14">
            <w:delText xml:space="preserve"> mindestens</w:delText>
          </w:r>
        </w:del>
      </w:ins>
      <w:ins w:id="102" w:author="Kisch, Christian" w:date="2021-12-16T11:39:00Z">
        <w:del w:id="103" w:author="Kopp, Laura" w:date="2022-01-05T10:29:00Z">
          <w:r w:rsidR="00882FF0" w:rsidRPr="00AD5DCC" w:rsidDel="007B3E14">
            <w:delText xml:space="preserve"> </w:delText>
          </w:r>
        </w:del>
      </w:ins>
      <w:del w:id="104" w:author="Kopp, Laura" w:date="2022-01-05T10:29:00Z">
        <w:r w:rsidRPr="00AD5DCC" w:rsidDel="007B3E14">
          <w:delText xml:space="preserve">ein oder mehrere </w:delText>
        </w:r>
        <w:r w:rsidR="00380584" w:rsidDel="007B3E14">
          <w:delText>Ben</w:delText>
        </w:r>
        <w:r w:rsidDel="007B3E14">
          <w:delText>utzerkonten</w:delText>
        </w:r>
        <w:r w:rsidRPr="00AD5DCC" w:rsidDel="007B3E14">
          <w:delText xml:space="preserve"> </w:delText>
        </w:r>
      </w:del>
      <w:ins w:id="105" w:author="Kisch, Christian" w:date="2021-12-16T11:40:00Z">
        <w:del w:id="106" w:author="Kopp, Laura" w:date="2022-01-05T10:29:00Z">
          <w:r w:rsidR="00882FF0" w:rsidDel="007B3E14">
            <w:delText>Benutzerkonto</w:delText>
          </w:r>
          <w:r w:rsidR="00882FF0" w:rsidRPr="00AD5DCC" w:rsidDel="007B3E14">
            <w:delText xml:space="preserve"> </w:delText>
          </w:r>
        </w:del>
      </w:ins>
      <w:del w:id="107" w:author="Kopp, Laura" w:date="2022-01-05T10:29:00Z">
        <w:r w:rsidRPr="00AD5DCC" w:rsidDel="007B3E14">
          <w:delText xml:space="preserve">mit bestimmten Identitäten vorhanden. </w:delText>
        </w:r>
        <w:commentRangeEnd w:id="97"/>
        <w:r w:rsidR="006634A0" w:rsidDel="007B3E14">
          <w:rPr>
            <w:rStyle w:val="Kommentarzeichen"/>
            <w:rFonts w:asciiTheme="minorHAnsi" w:hAnsiTheme="minorHAnsi"/>
          </w:rPr>
          <w:commentReference w:id="97"/>
        </w:r>
        <w:r w:rsidRPr="00AD5DCC" w:rsidDel="007B3E14">
          <w:delText xml:space="preserve">Ein </w:delText>
        </w:r>
        <w:r w:rsidR="00380584" w:rsidDel="007B3E14">
          <w:delText>Ben</w:delText>
        </w:r>
        <w:r w:rsidDel="007B3E14">
          <w:delText>utzerkonto</w:delText>
        </w:r>
        <w:r w:rsidRPr="00AD5DCC" w:rsidDel="007B3E14">
          <w:delText xml:space="preserve"> darf nur einem </w:delText>
        </w:r>
        <w:r w:rsidR="00380584" w:rsidDel="007B3E14">
          <w:delText>Ben</w:delText>
        </w:r>
        <w:r w:rsidDel="007B3E14">
          <w:delText>utzer</w:delText>
        </w:r>
        <w:r w:rsidRPr="00AD5DCC" w:rsidDel="007B3E14">
          <w:delText xml:space="preserve"> zugeordnet sein.</w:delText>
        </w:r>
      </w:del>
    </w:p>
    <w:p w14:paraId="51974D87" w14:textId="30785E37" w:rsidR="006E44E4" w:rsidDel="007B3E14" w:rsidRDefault="00B73E06" w:rsidP="00782D9A">
      <w:pPr>
        <w:rPr>
          <w:del w:id="108" w:author="Kopp, Laura" w:date="2022-01-05T10:29:00Z"/>
          <w:lang w:eastAsia="de-DE"/>
        </w:rPr>
      </w:pPr>
      <w:del w:id="109" w:author="Kopp, Laura" w:date="2022-01-05T10:29:00Z">
        <w:r w:rsidDel="007B3E14">
          <w:rPr>
            <w:lang w:eastAsia="de-DE"/>
          </w:rPr>
          <w:delText>Jeder</w:delText>
        </w:r>
        <w:r w:rsidR="00782D9A" w:rsidDel="007B3E14">
          <w:rPr>
            <w:lang w:eastAsia="de-DE"/>
          </w:rPr>
          <w:delText xml:space="preserve"> </w:delText>
        </w:r>
        <w:r w:rsidR="00380584" w:rsidDel="007B3E14">
          <w:rPr>
            <w:lang w:eastAsia="de-DE"/>
          </w:rPr>
          <w:delText>Ben</w:delText>
        </w:r>
        <w:r w:rsidR="00782D9A" w:rsidDel="007B3E14">
          <w:rPr>
            <w:lang w:eastAsia="de-DE"/>
          </w:rPr>
          <w:delText xml:space="preserve">utzer </w:delText>
        </w:r>
        <w:r w:rsidR="00F54B1B" w:rsidDel="007B3E14">
          <w:rPr>
            <w:lang w:eastAsia="de-DE"/>
          </w:rPr>
          <w:delText>entspricht</w:delText>
        </w:r>
        <w:r w:rsidDel="007B3E14">
          <w:rPr>
            <w:lang w:eastAsia="de-DE"/>
          </w:rPr>
          <w:delText xml:space="preserve"> eine</w:delText>
        </w:r>
        <w:r w:rsidR="00F54B1B" w:rsidDel="007B3E14">
          <w:rPr>
            <w:lang w:eastAsia="de-DE"/>
          </w:rPr>
          <w:delText>r</w:delText>
        </w:r>
        <w:r w:rsidDel="007B3E14">
          <w:rPr>
            <w:lang w:eastAsia="de-DE"/>
          </w:rPr>
          <w:delText xml:space="preserve"> </w:delText>
        </w:r>
        <w:r w:rsidR="00782D9A" w:rsidDel="007B3E14">
          <w:rPr>
            <w:lang w:eastAsia="de-DE"/>
          </w:rPr>
          <w:delText>festgelegte</w:delText>
        </w:r>
        <w:r w:rsidR="00F54B1B" w:rsidDel="007B3E14">
          <w:rPr>
            <w:lang w:eastAsia="de-DE"/>
          </w:rPr>
          <w:delText>n</w:delText>
        </w:r>
        <w:r w:rsidR="00782D9A" w:rsidDel="007B3E14">
          <w:rPr>
            <w:lang w:eastAsia="de-DE"/>
          </w:rPr>
          <w:delText xml:space="preserve"> Entität</w:delText>
        </w:r>
        <w:r w:rsidDel="007B3E14">
          <w:rPr>
            <w:lang w:eastAsia="de-DE"/>
          </w:rPr>
          <w:delText>,</w:delText>
        </w:r>
        <w:r w:rsidR="00782D9A" w:rsidDel="007B3E14">
          <w:rPr>
            <w:lang w:eastAsia="de-DE"/>
          </w:rPr>
          <w:delText xml:space="preserve"> </w:delText>
        </w:r>
        <w:r w:rsidDel="007B3E14">
          <w:rPr>
            <w:lang w:eastAsia="de-DE"/>
          </w:rPr>
          <w:delText xml:space="preserve">der </w:delText>
        </w:r>
        <w:r w:rsidR="00EF7554" w:rsidDel="007B3E14">
          <w:rPr>
            <w:lang w:eastAsia="de-DE"/>
          </w:rPr>
          <w:delText>eine oder mehrere</w:delText>
        </w:r>
        <w:r w:rsidR="001D2200" w:rsidDel="007B3E14">
          <w:rPr>
            <w:lang w:eastAsia="de-DE"/>
          </w:rPr>
          <w:delText xml:space="preserve"> Rollen, </w:delText>
        </w:r>
        <w:r w:rsidR="00782D9A" w:rsidDel="007B3E14">
          <w:rPr>
            <w:lang w:eastAsia="de-DE"/>
          </w:rPr>
          <w:delText>Funktionalitäten</w:delText>
        </w:r>
        <w:r w:rsidR="00EF7554" w:rsidDel="007B3E14">
          <w:rPr>
            <w:lang w:eastAsia="de-DE"/>
          </w:rPr>
          <w:delText xml:space="preserve">, </w:delText>
        </w:r>
        <w:r w:rsidDel="007B3E14">
          <w:rPr>
            <w:lang w:eastAsia="de-DE"/>
          </w:rPr>
          <w:delText xml:space="preserve">Berechtigungen </w:delText>
        </w:r>
        <w:r w:rsidR="00EF7554" w:rsidDel="007B3E14">
          <w:rPr>
            <w:lang w:eastAsia="de-DE"/>
          </w:rPr>
          <w:delText xml:space="preserve">und </w:delText>
        </w:r>
        <w:r w:rsidR="0035274A" w:rsidDel="007B3E14">
          <w:rPr>
            <w:lang w:eastAsia="de-DE"/>
          </w:rPr>
          <w:delText xml:space="preserve">Benutzergruppen </w:delText>
        </w:r>
        <w:r w:rsidDel="007B3E14">
          <w:rPr>
            <w:lang w:eastAsia="de-DE"/>
          </w:rPr>
          <w:delText>zugewiesen sind</w:delText>
        </w:r>
        <w:r w:rsidR="00782D9A" w:rsidDel="007B3E14">
          <w:rPr>
            <w:lang w:eastAsia="de-DE"/>
          </w:rPr>
          <w:delText>.</w:delText>
        </w:r>
      </w:del>
    </w:p>
    <w:p w14:paraId="34860ABC" w14:textId="0ECB9786" w:rsidR="00782D9A" w:rsidRPr="005B42A9" w:rsidDel="007B3E14" w:rsidRDefault="00CF44E2" w:rsidP="0000411A">
      <w:pPr>
        <w:pStyle w:val="Listenabsatz"/>
        <w:numPr>
          <w:ilvl w:val="0"/>
          <w:numId w:val="10"/>
        </w:numPr>
        <w:spacing w:before="240" w:line="240" w:lineRule="auto"/>
        <w:ind w:left="425" w:hanging="425"/>
        <w:rPr>
          <w:del w:id="110" w:author="Kopp, Laura" w:date="2022-01-05T10:29:00Z"/>
          <w:rFonts w:asciiTheme="minorHAnsi" w:hAnsiTheme="minorHAnsi" w:cstheme="minorHAnsi"/>
        </w:rPr>
      </w:pPr>
      <w:del w:id="111" w:author="Kopp, Laura" w:date="2022-01-05T10:29:00Z">
        <w:r w:rsidRPr="006E44E4" w:rsidDel="007B3E14">
          <w:rPr>
            <w:rFonts w:asciiTheme="minorHAnsi" w:hAnsiTheme="minorHAnsi" w:cstheme="minorHAnsi"/>
          </w:rPr>
          <w:delText>Entität</w:delText>
        </w:r>
        <w:r w:rsidR="005B42A9" w:rsidDel="007B3E14">
          <w:rPr>
            <w:rFonts w:asciiTheme="minorHAnsi" w:hAnsiTheme="minorHAnsi" w:cstheme="minorHAnsi"/>
          </w:rPr>
          <w:delText xml:space="preserve"> (</w:delText>
        </w:r>
        <w:r w:rsidR="005B42A9" w:rsidDel="007B3E14">
          <w:rPr>
            <w:rFonts w:asciiTheme="minorHAnsi" w:hAnsiTheme="minorHAnsi" w:cstheme="minorHAnsi"/>
            <w:iCs/>
          </w:rPr>
          <w:delText>E</w:delText>
        </w:r>
        <w:r w:rsidR="005B42A9" w:rsidRPr="005B42A9" w:rsidDel="007B3E14">
          <w:rPr>
            <w:rFonts w:asciiTheme="minorHAnsi" w:hAnsiTheme="minorHAnsi" w:cstheme="minorHAnsi"/>
            <w:iCs/>
          </w:rPr>
          <w:delText>ntity</w:delText>
        </w:r>
        <w:r w:rsidR="005B42A9" w:rsidDel="007B3E14">
          <w:rPr>
            <w:rFonts w:asciiTheme="minorHAnsi" w:hAnsiTheme="minorHAnsi" w:cstheme="minorHAnsi"/>
          </w:rPr>
          <w:delText>)</w:delText>
        </w:r>
      </w:del>
    </w:p>
    <w:p w14:paraId="1556AE35" w14:textId="121A1E0E" w:rsidR="00CF44E2" w:rsidDel="007B3E14" w:rsidRDefault="00AA7512" w:rsidP="00CF44E2">
      <w:pPr>
        <w:rPr>
          <w:del w:id="112" w:author="Kopp, Laura" w:date="2022-01-05T10:29:00Z"/>
          <w:lang w:eastAsia="de-DE"/>
        </w:rPr>
      </w:pPr>
      <w:del w:id="113" w:author="Kopp, Laura" w:date="2022-01-05T10:29:00Z">
        <w:r w:rsidRPr="00CF44E2" w:rsidDel="007B3E14">
          <w:rPr>
            <w:lang w:eastAsia="de-DE"/>
          </w:rPr>
          <w:delText>Entität</w:delText>
        </w:r>
        <w:r w:rsidDel="007B3E14">
          <w:rPr>
            <w:lang w:eastAsia="de-DE"/>
          </w:rPr>
          <w:delText xml:space="preserve"> ist ein eindeutig bestimmtes </w:delText>
        </w:r>
        <w:r w:rsidRPr="00CF44E2" w:rsidDel="007B3E14">
          <w:rPr>
            <w:lang w:eastAsia="de-DE"/>
          </w:rPr>
          <w:delText>Informationsobjekt</w:delText>
        </w:r>
        <w:r w:rsidDel="007B3E14">
          <w:rPr>
            <w:lang w:eastAsia="de-DE"/>
          </w:rPr>
          <w:delText xml:space="preserve">, </w:delText>
        </w:r>
        <w:r w:rsidRPr="00CF44E2" w:rsidDel="007B3E14">
          <w:rPr>
            <w:lang w:eastAsia="de-DE"/>
          </w:rPr>
          <w:delText>über das</w:delText>
        </w:r>
        <w:r w:rsidDel="007B3E14">
          <w:rPr>
            <w:lang w:eastAsia="de-DE"/>
          </w:rPr>
          <w:delText xml:space="preserve"> Informationen gespeichert oder verarbeitet werden sollen. Das Objekt kann materiell oder immateriell, konkret oder abstrakt sein (z. B. ein Fahrzeug, eine Person, ein Zustand). </w:delText>
        </w:r>
        <w:r w:rsidRPr="00CF44E2" w:rsidDel="007B3E14">
          <w:rPr>
            <w:lang w:eastAsia="de-DE"/>
          </w:rPr>
          <w:delText>Entität</w:delText>
        </w:r>
        <w:r w:rsidDel="007B3E14">
          <w:rPr>
            <w:lang w:eastAsia="de-DE"/>
          </w:rPr>
          <w:delText xml:space="preserve">en haben </w:delText>
        </w:r>
        <w:r w:rsidRPr="00CF44E2" w:rsidDel="007B3E14">
          <w:rPr>
            <w:lang w:eastAsia="de-DE"/>
          </w:rPr>
          <w:delText>konkrete Ausprägungen</w:delText>
        </w:r>
        <w:r w:rsidDel="007B3E14">
          <w:rPr>
            <w:lang w:eastAsia="de-DE"/>
          </w:rPr>
          <w:delText xml:space="preserve"> (Instanzen) und jeweils eine </w:delText>
        </w:r>
        <w:r w:rsidR="00B44E52" w:rsidDel="007B3E14">
          <w:fldChar w:fldCharType="begin"/>
        </w:r>
        <w:r w:rsidR="00B44E52" w:rsidDel="007B3E14">
          <w:delInstrText xml:space="preserve"> HYPERLINK "https://de.wikipedia.org/wiki/Identit%C3%A4t" \o "Identität" </w:delInstrText>
        </w:r>
        <w:r w:rsidR="00B44E52" w:rsidDel="007B3E14">
          <w:fldChar w:fldCharType="separate"/>
        </w:r>
        <w:r w:rsidRPr="00CF44E2" w:rsidDel="007B3E14">
          <w:rPr>
            <w:lang w:eastAsia="de-DE"/>
          </w:rPr>
          <w:delText>Identität</w:delText>
        </w:r>
        <w:r w:rsidR="00B44E52" w:rsidDel="007B3E14">
          <w:rPr>
            <w:lang w:eastAsia="de-DE"/>
          </w:rPr>
          <w:fldChar w:fldCharType="end"/>
        </w:r>
        <w:r w:rsidDel="007B3E14">
          <w:rPr>
            <w:lang w:eastAsia="de-DE"/>
          </w:rPr>
          <w:delText>.</w:delText>
        </w:r>
      </w:del>
    </w:p>
    <w:p w14:paraId="3965EDE9" w14:textId="27BD7E75" w:rsidR="00154DDC" w:rsidRPr="00EF7554" w:rsidDel="007B3E14" w:rsidRDefault="00154DDC" w:rsidP="00154DDC">
      <w:pPr>
        <w:pStyle w:val="Listenabsatz"/>
        <w:numPr>
          <w:ilvl w:val="0"/>
          <w:numId w:val="10"/>
        </w:numPr>
        <w:spacing w:before="240" w:line="240" w:lineRule="auto"/>
        <w:ind w:left="425" w:hanging="425"/>
        <w:rPr>
          <w:del w:id="114" w:author="Kopp, Laura" w:date="2022-01-05T10:29:00Z"/>
          <w:rFonts w:asciiTheme="minorHAnsi" w:hAnsiTheme="minorHAnsi"/>
        </w:rPr>
      </w:pPr>
      <w:del w:id="115" w:author="Kopp, Laura" w:date="2022-01-05T10:29:00Z">
        <w:r w:rsidDel="007B3E14">
          <w:rPr>
            <w:rFonts w:asciiTheme="minorHAnsi" w:hAnsiTheme="minorHAnsi"/>
          </w:rPr>
          <w:delText>Funktionalität</w:delText>
        </w:r>
        <w:r w:rsidR="00E73F75" w:rsidDel="007B3E14">
          <w:rPr>
            <w:rFonts w:asciiTheme="minorHAnsi" w:hAnsiTheme="minorHAnsi"/>
          </w:rPr>
          <w:delText>(en)</w:delText>
        </w:r>
      </w:del>
    </w:p>
    <w:p w14:paraId="1664E880" w14:textId="2707757F" w:rsidR="00154DDC" w:rsidDel="007B3E14" w:rsidRDefault="00154DDC" w:rsidP="00CF44E2">
      <w:pPr>
        <w:rPr>
          <w:del w:id="116" w:author="Kopp, Laura" w:date="2022-01-05T10:29:00Z"/>
          <w:lang w:eastAsia="de-DE"/>
        </w:rPr>
      </w:pPr>
      <w:del w:id="117" w:author="Kopp, Laura" w:date="2022-01-05T10:29:00Z">
        <w:r w:rsidDel="007B3E14">
          <w:rPr>
            <w:lang w:eastAsia="de-DE"/>
          </w:rPr>
          <w:delText>Funkti</w:delText>
        </w:r>
        <w:r w:rsidR="00E73F75" w:rsidDel="007B3E14">
          <w:rPr>
            <w:lang w:eastAsia="de-DE"/>
          </w:rPr>
          <w:delText>onalitäten sind die Menge der in einem Rollenprofil vorhandenen Funktionen einer Identität mit festgelegten Eigenschaften.</w:delText>
        </w:r>
      </w:del>
    </w:p>
    <w:p w14:paraId="38383CB5" w14:textId="1DADD1C3" w:rsidR="006E44E4" w:rsidRPr="00EF7554" w:rsidDel="007B3E14" w:rsidRDefault="006E44E4" w:rsidP="0000411A">
      <w:pPr>
        <w:pStyle w:val="Listenabsatz"/>
        <w:numPr>
          <w:ilvl w:val="0"/>
          <w:numId w:val="10"/>
        </w:numPr>
        <w:spacing w:before="240" w:line="240" w:lineRule="auto"/>
        <w:ind w:left="425" w:hanging="425"/>
        <w:rPr>
          <w:del w:id="118" w:author="Kopp, Laura" w:date="2022-01-05T10:29:00Z"/>
          <w:rFonts w:asciiTheme="minorHAnsi" w:hAnsiTheme="minorHAnsi"/>
        </w:rPr>
      </w:pPr>
      <w:del w:id="119" w:author="Kopp, Laura" w:date="2022-01-05T10:29:00Z">
        <w:r w:rsidRPr="00EF7554" w:rsidDel="007B3E14">
          <w:rPr>
            <w:rFonts w:asciiTheme="minorHAnsi" w:hAnsiTheme="minorHAnsi"/>
          </w:rPr>
          <w:delText>Identität</w:delText>
        </w:r>
        <w:r w:rsidR="005B42A9" w:rsidDel="007B3E14">
          <w:rPr>
            <w:rFonts w:asciiTheme="minorHAnsi" w:hAnsiTheme="minorHAnsi"/>
          </w:rPr>
          <w:delText xml:space="preserve"> (Identity)</w:delText>
        </w:r>
      </w:del>
    </w:p>
    <w:p w14:paraId="607DCD29" w14:textId="794E667B" w:rsidR="006658A0" w:rsidDel="007B3E14" w:rsidRDefault="006E44E4" w:rsidP="006E44E4">
      <w:pPr>
        <w:rPr>
          <w:del w:id="120" w:author="Kopp, Laura" w:date="2022-01-05T10:29:00Z"/>
          <w:lang w:eastAsia="de-DE"/>
        </w:rPr>
      </w:pPr>
      <w:del w:id="121" w:author="Kopp, Laura" w:date="2022-01-05T10:29:00Z">
        <w:r w:rsidRPr="00AD5DCC" w:rsidDel="007B3E14">
          <w:rPr>
            <w:lang w:eastAsia="de-DE"/>
          </w:rPr>
          <w:delText xml:space="preserve">Eine Identität ist eine bestimmte Kombination von Eigenschaften und Rollen eines </w:delText>
        </w:r>
        <w:r w:rsidR="00EF7554" w:rsidDel="007B3E14">
          <w:rPr>
            <w:lang w:eastAsia="de-DE"/>
          </w:rPr>
          <w:delText xml:space="preserve">Benutzers </w:delText>
        </w:r>
        <w:r w:rsidRPr="00AD5DCC" w:rsidDel="007B3E14">
          <w:rPr>
            <w:lang w:eastAsia="de-DE"/>
          </w:rPr>
          <w:delText>(personelle Identität als physische Instanz, gelebte Identität als Position</w:delText>
        </w:r>
        <w:r w:rsidR="00BC1071" w:rsidDel="007B3E14">
          <w:rPr>
            <w:lang w:eastAsia="de-DE"/>
          </w:rPr>
          <w:delText>/en</w:delText>
        </w:r>
        <w:r w:rsidRPr="00AD5DCC" w:rsidDel="007B3E14">
          <w:rPr>
            <w:lang w:eastAsia="de-DE"/>
          </w:rPr>
          <w:delText xml:space="preserve"> und Funktion</w:delText>
        </w:r>
        <w:r w:rsidR="0093148F" w:rsidDel="007B3E14">
          <w:rPr>
            <w:lang w:eastAsia="de-DE"/>
          </w:rPr>
          <w:delText>alität</w:delText>
        </w:r>
        <w:r w:rsidRPr="00AD5DCC" w:rsidDel="007B3E14">
          <w:rPr>
            <w:lang w:eastAsia="de-DE"/>
          </w:rPr>
          <w:delText>en in einer Organisation, kontextuelle Identität als Rolle/n und logische Identität als Zugriffe über Benutzerkonto/en), die mit einem eindeutigen Bezeichner benannt wird. Diese Eigenschaften werden über Attribute festgelegt.</w:delText>
        </w:r>
      </w:del>
    </w:p>
    <w:p w14:paraId="55347CD4" w14:textId="4FBE7F95" w:rsidR="006658A0" w:rsidDel="007B3E14" w:rsidRDefault="006658A0" w:rsidP="006658A0">
      <w:pPr>
        <w:pStyle w:val="Listenabsatz"/>
        <w:numPr>
          <w:ilvl w:val="0"/>
          <w:numId w:val="10"/>
        </w:numPr>
        <w:spacing w:before="240" w:line="240" w:lineRule="auto"/>
        <w:ind w:left="425" w:hanging="425"/>
        <w:rPr>
          <w:del w:id="122" w:author="Kopp, Laura" w:date="2022-01-05T10:29:00Z"/>
          <w:rFonts w:asciiTheme="minorHAnsi" w:hAnsiTheme="minorHAnsi" w:cstheme="minorHAnsi"/>
        </w:rPr>
      </w:pPr>
      <w:del w:id="123" w:author="Kopp, Laura" w:date="2022-01-05T10:29:00Z">
        <w:r w:rsidDel="007B3E14">
          <w:rPr>
            <w:rFonts w:asciiTheme="minorHAnsi" w:hAnsiTheme="minorHAnsi" w:cstheme="minorHAnsi"/>
          </w:rPr>
          <w:delText>Attribute (Attributes)</w:delText>
        </w:r>
      </w:del>
    </w:p>
    <w:p w14:paraId="59A5B02C" w14:textId="6E8EBE6E" w:rsidR="006658A0" w:rsidDel="007B3E14" w:rsidRDefault="006658A0" w:rsidP="006E44E4">
      <w:pPr>
        <w:rPr>
          <w:del w:id="124" w:author="Kopp, Laura" w:date="2022-01-05T10:29:00Z"/>
          <w:lang w:eastAsia="de-DE"/>
        </w:rPr>
      </w:pPr>
      <w:del w:id="125" w:author="Kopp, Laura" w:date="2022-01-05T10:29:00Z">
        <w:r w:rsidDel="007B3E14">
          <w:rPr>
            <w:lang w:eastAsia="de-DE"/>
          </w:rPr>
          <w:delText>Attribute sind einzelne Informationen, die einem Objekt (z. B. eine</w:delText>
        </w:r>
        <w:r w:rsidR="00EC32E0" w:rsidDel="007B3E14">
          <w:rPr>
            <w:lang w:eastAsia="de-DE"/>
          </w:rPr>
          <w:delText>r</w:delText>
        </w:r>
        <w:r w:rsidDel="007B3E14">
          <w:rPr>
            <w:lang w:eastAsia="de-DE"/>
          </w:rPr>
          <w:delText xml:space="preserve"> Person) hinzugefügt werden und die dazu verwendet werden, um das jeweilige Objekt zu beschreiben oder zu charakterisieren. Hierzu werden die für einen Zweck wichtigen Informationen ausgewählt und als Attribute </w:delText>
        </w:r>
        <w:r w:rsidR="00744FD0" w:rsidDel="007B3E14">
          <w:rPr>
            <w:lang w:eastAsia="de-DE"/>
          </w:rPr>
          <w:delText>dem Objekt</w:delText>
        </w:r>
        <w:r w:rsidDel="007B3E14">
          <w:rPr>
            <w:lang w:eastAsia="de-DE"/>
          </w:rPr>
          <w:delText xml:space="preserve"> </w:delText>
        </w:r>
        <w:r w:rsidR="00744FD0" w:rsidDel="007B3E14">
          <w:rPr>
            <w:lang w:eastAsia="de-DE"/>
          </w:rPr>
          <w:delText>zugeordnet</w:delText>
        </w:r>
        <w:r w:rsidDel="007B3E14">
          <w:rPr>
            <w:lang w:eastAsia="de-DE"/>
          </w:rPr>
          <w:delText>. Der Zweck bestimmt sich aus den Anwendungen, die durch die Attribute bedient werden sollen.</w:delText>
        </w:r>
      </w:del>
    </w:p>
    <w:p w14:paraId="44647C0C" w14:textId="68D9A8DF" w:rsidR="00EF7554" w:rsidRPr="00CE5095" w:rsidDel="007B3E14" w:rsidRDefault="00EF7554" w:rsidP="0000411A">
      <w:pPr>
        <w:pStyle w:val="Listenabsatz"/>
        <w:numPr>
          <w:ilvl w:val="0"/>
          <w:numId w:val="10"/>
        </w:numPr>
        <w:spacing w:before="240" w:line="240" w:lineRule="auto"/>
        <w:ind w:left="425" w:hanging="425"/>
        <w:rPr>
          <w:del w:id="126" w:author="Kopp, Laura" w:date="2022-01-05T10:29:00Z"/>
          <w:u w:val="single"/>
        </w:rPr>
      </w:pPr>
      <w:del w:id="127" w:author="Kopp, Laura" w:date="2022-01-05T10:29:00Z">
        <w:r w:rsidRPr="00EF7554" w:rsidDel="007B3E14">
          <w:rPr>
            <w:rFonts w:asciiTheme="minorHAnsi" w:hAnsiTheme="minorHAnsi" w:cstheme="minorHAnsi"/>
          </w:rPr>
          <w:lastRenderedPageBreak/>
          <w:delText>Rollen</w:delText>
        </w:r>
        <w:r w:rsidR="005B42A9" w:rsidDel="007B3E14">
          <w:rPr>
            <w:rFonts w:asciiTheme="minorHAnsi" w:hAnsiTheme="minorHAnsi" w:cstheme="minorHAnsi"/>
          </w:rPr>
          <w:delText xml:space="preserve"> (Role)</w:delText>
        </w:r>
      </w:del>
    </w:p>
    <w:p w14:paraId="5DF7C00F" w14:textId="68C55878" w:rsidR="00EF7554" w:rsidDel="007B3E14" w:rsidRDefault="00EF7554" w:rsidP="00EF7554">
      <w:pPr>
        <w:rPr>
          <w:del w:id="128" w:author="Kopp, Laura" w:date="2022-01-05T10:29:00Z"/>
          <w:rFonts w:asciiTheme="minorHAnsi" w:hAnsiTheme="minorHAnsi" w:cstheme="minorHAnsi"/>
          <w:lang w:eastAsia="de-DE"/>
        </w:rPr>
      </w:pPr>
      <w:del w:id="129" w:author="Kopp, Laura" w:date="2022-01-05T10:29:00Z">
        <w:r w:rsidDel="007B3E14">
          <w:rPr>
            <w:lang w:eastAsia="de-DE"/>
          </w:rPr>
          <w:delText>Durch Rollen</w:delText>
        </w:r>
        <w:r w:rsidRPr="00AD5DCC" w:rsidDel="007B3E14">
          <w:rPr>
            <w:lang w:eastAsia="de-DE"/>
          </w:rPr>
          <w:delText xml:space="preserve"> wird festgelegt, welche Aufgabe ein </w:delText>
        </w:r>
        <w:r w:rsidDel="007B3E14">
          <w:rPr>
            <w:lang w:eastAsia="de-DE"/>
          </w:rPr>
          <w:delText>Benutzer</w:delText>
        </w:r>
        <w:r w:rsidRPr="00AD5DCC" w:rsidDel="007B3E14">
          <w:rPr>
            <w:lang w:eastAsia="de-DE"/>
          </w:rPr>
          <w:delText xml:space="preserve"> wahrnimmt und welche Berechtigungen er dazu benötigt. Jede Rolle beschreibt die Funktion des </w:delText>
        </w:r>
        <w:r w:rsidDel="007B3E14">
          <w:rPr>
            <w:lang w:eastAsia="de-DE"/>
          </w:rPr>
          <w:delText>Benutzers</w:delText>
        </w:r>
        <w:r w:rsidRPr="00AD5DCC" w:rsidDel="007B3E14">
          <w:rPr>
            <w:lang w:eastAsia="de-DE"/>
          </w:rPr>
          <w:delText xml:space="preserve">, die Daten, auf die </w:delText>
        </w:r>
        <w:r w:rsidDel="007B3E14">
          <w:rPr>
            <w:lang w:eastAsia="de-DE"/>
          </w:rPr>
          <w:delText>dieser</w:delText>
        </w:r>
        <w:r w:rsidRPr="00AD5DCC" w:rsidDel="007B3E14">
          <w:rPr>
            <w:lang w:eastAsia="de-DE"/>
          </w:rPr>
          <w:delText xml:space="preserve"> zugreifen darf, und die Aktionen, die </w:delText>
        </w:r>
        <w:r w:rsidDel="007B3E14">
          <w:rPr>
            <w:lang w:eastAsia="de-DE"/>
          </w:rPr>
          <w:delText>dieser</w:delText>
        </w:r>
        <w:r w:rsidRPr="00AD5DCC" w:rsidDel="007B3E14">
          <w:rPr>
            <w:lang w:eastAsia="de-DE"/>
          </w:rPr>
          <w:delText xml:space="preserve"> ausführen darf. Die Rolle bezieht sich auf die Dienststelle des </w:delText>
        </w:r>
        <w:r w:rsidDel="007B3E14">
          <w:rPr>
            <w:lang w:eastAsia="de-DE"/>
          </w:rPr>
          <w:delText>Nutzers</w:delText>
        </w:r>
        <w:r w:rsidRPr="00AD5DCC" w:rsidDel="007B3E14">
          <w:rPr>
            <w:lang w:eastAsia="de-DE"/>
          </w:rPr>
          <w:delText xml:space="preserve">. </w:delText>
        </w:r>
        <w:r w:rsidDel="007B3E14">
          <w:rPr>
            <w:lang w:eastAsia="de-DE"/>
          </w:rPr>
          <w:delText>Dieser</w:delText>
        </w:r>
        <w:r w:rsidRPr="00AD5DCC" w:rsidDel="007B3E14">
          <w:rPr>
            <w:lang w:eastAsia="de-DE"/>
          </w:rPr>
          <w:delText xml:space="preserve"> kann mehrere Rollen wahrnehmen, soweit keine Rollentrennung aus rechtlichen oder organisationsrelevanten Gründen geboten ist.</w:delText>
        </w:r>
        <w:r w:rsidR="0078068D" w:rsidDel="007B3E14">
          <w:rPr>
            <w:lang w:eastAsia="de-DE"/>
          </w:rPr>
          <w:delText xml:space="preserve"> </w:delText>
        </w:r>
        <w:r w:rsidR="0078068D" w:rsidRPr="000B5588" w:rsidDel="007B3E14">
          <w:rPr>
            <w:rFonts w:asciiTheme="minorHAnsi" w:hAnsiTheme="minorHAnsi" w:cstheme="minorHAnsi"/>
            <w:lang w:eastAsia="de-DE"/>
          </w:rPr>
          <w:delText>Technische Rollen werden eingesetzt, um Funktionen in der IT-Anwendung zu beschreiben und zu berechtigen.</w:delText>
        </w:r>
      </w:del>
    </w:p>
    <w:p w14:paraId="048FE847" w14:textId="23CFBF40" w:rsidR="002F23FE" w:rsidRPr="00271511" w:rsidDel="007B3E14" w:rsidRDefault="002F23FE" w:rsidP="002F23FE">
      <w:pPr>
        <w:pStyle w:val="Listenabsatz"/>
        <w:numPr>
          <w:ilvl w:val="0"/>
          <w:numId w:val="10"/>
        </w:numPr>
        <w:spacing w:before="240" w:line="240" w:lineRule="auto"/>
        <w:ind w:left="425" w:hanging="425"/>
        <w:rPr>
          <w:del w:id="130" w:author="Kopp, Laura" w:date="2022-01-05T10:29:00Z"/>
          <w:rFonts w:asciiTheme="minorHAnsi" w:hAnsiTheme="minorHAnsi" w:cstheme="minorHAnsi"/>
        </w:rPr>
      </w:pPr>
      <w:del w:id="131" w:author="Kopp, Laura" w:date="2022-01-05T10:29:00Z">
        <w:r w:rsidDel="007B3E14">
          <w:rPr>
            <w:rFonts w:asciiTheme="minorHAnsi" w:hAnsiTheme="minorHAnsi" w:cstheme="minorHAnsi"/>
          </w:rPr>
          <w:delText>Ben</w:delText>
        </w:r>
        <w:r w:rsidRPr="00271511" w:rsidDel="007B3E14">
          <w:rPr>
            <w:rFonts w:asciiTheme="minorHAnsi" w:hAnsiTheme="minorHAnsi" w:cstheme="minorHAnsi"/>
          </w:rPr>
          <w:delText>utzergruppen</w:delText>
        </w:r>
        <w:r w:rsidR="005B42A9" w:rsidDel="007B3E14">
          <w:rPr>
            <w:rFonts w:asciiTheme="minorHAnsi" w:hAnsiTheme="minorHAnsi" w:cstheme="minorHAnsi"/>
          </w:rPr>
          <w:delText xml:space="preserve"> (User Groups)</w:delText>
        </w:r>
      </w:del>
    </w:p>
    <w:p w14:paraId="1FCEA3B1" w14:textId="5360A50A" w:rsidR="002F23FE" w:rsidDel="007B3E14" w:rsidRDefault="00744FD0" w:rsidP="00EF7554">
      <w:pPr>
        <w:rPr>
          <w:del w:id="132" w:author="Kopp, Laura" w:date="2022-01-05T10:29:00Z"/>
          <w:lang w:eastAsia="de-DE"/>
        </w:rPr>
      </w:pPr>
      <w:del w:id="133" w:author="Kopp, Laura" w:date="2022-01-05T10:29:00Z">
        <w:r w:rsidDel="007B3E14">
          <w:rPr>
            <w:lang w:eastAsia="de-DE"/>
          </w:rPr>
          <w:delText>Ben</w:delText>
        </w:r>
        <w:r w:rsidR="002F23FE" w:rsidDel="007B3E14">
          <w:rPr>
            <w:lang w:eastAsia="de-DE"/>
          </w:rPr>
          <w:delText>utzerg</w:delText>
        </w:r>
        <w:r w:rsidR="002F23FE" w:rsidRPr="00AD5DCC" w:rsidDel="007B3E14">
          <w:rPr>
            <w:lang w:eastAsia="de-DE"/>
          </w:rPr>
          <w:delText>ruppen können definiert werden, um mehrere Berechtigungen und Identitäten mit einer Gemeinsamkeit zusammenzufassen, so dass alle Mitglieder einer Gruppe über dieselben Befugnisse verfügen. Dadurch werden aufwändige und fehlerhafte Zuweisungen von einzelnen Berechtigungen zu einem Benutzer verhindert.</w:delText>
        </w:r>
      </w:del>
    </w:p>
    <w:p w14:paraId="556A841B" w14:textId="0B510B93" w:rsidR="00B73365" w:rsidRPr="00B73365" w:rsidDel="007B3E14" w:rsidRDefault="00B73365" w:rsidP="0000411A">
      <w:pPr>
        <w:pStyle w:val="Listenabsatz"/>
        <w:numPr>
          <w:ilvl w:val="0"/>
          <w:numId w:val="10"/>
        </w:numPr>
        <w:spacing w:before="240" w:line="240" w:lineRule="auto"/>
        <w:ind w:left="425" w:hanging="425"/>
        <w:rPr>
          <w:del w:id="134" w:author="Kopp, Laura" w:date="2022-01-05T10:29:00Z"/>
          <w:rFonts w:asciiTheme="minorHAnsi" w:hAnsiTheme="minorHAnsi" w:cstheme="minorHAnsi"/>
        </w:rPr>
      </w:pPr>
      <w:del w:id="135" w:author="Kopp, Laura" w:date="2022-01-05T10:29:00Z">
        <w:r w:rsidRPr="00B73365" w:rsidDel="007B3E14">
          <w:rPr>
            <w:rFonts w:asciiTheme="minorHAnsi" w:hAnsiTheme="minorHAnsi" w:cstheme="minorHAnsi"/>
          </w:rPr>
          <w:delText>Berechtigung</w:delText>
        </w:r>
        <w:r w:rsidR="005B42A9" w:rsidDel="007B3E14">
          <w:rPr>
            <w:rFonts w:asciiTheme="minorHAnsi" w:hAnsiTheme="minorHAnsi" w:cstheme="minorHAnsi"/>
          </w:rPr>
          <w:delText xml:space="preserve"> (</w:delText>
        </w:r>
        <w:r w:rsidR="00F67333" w:rsidDel="007B3E14">
          <w:rPr>
            <w:rFonts w:asciiTheme="minorHAnsi" w:hAnsiTheme="minorHAnsi" w:cstheme="minorHAnsi"/>
          </w:rPr>
          <w:delText>Authorization</w:delText>
        </w:r>
        <w:r w:rsidR="005B42A9" w:rsidRPr="005B42A9" w:rsidDel="007B3E14">
          <w:rPr>
            <w:rFonts w:asciiTheme="minorHAnsi" w:hAnsiTheme="minorHAnsi" w:cstheme="minorHAnsi"/>
          </w:rPr>
          <w:delText>)</w:delText>
        </w:r>
      </w:del>
    </w:p>
    <w:p w14:paraId="725AF299" w14:textId="6B9A551A" w:rsidR="00B73365" w:rsidDel="007B3E14" w:rsidRDefault="00B73365" w:rsidP="00B73365">
      <w:pPr>
        <w:rPr>
          <w:del w:id="136" w:author="Kopp, Laura" w:date="2022-01-05T10:29:00Z"/>
          <w:lang w:eastAsia="de-DE"/>
        </w:rPr>
      </w:pPr>
      <w:del w:id="137" w:author="Kopp, Laura" w:date="2022-01-05T10:29:00Z">
        <w:r w:rsidRPr="00AD5DCC" w:rsidDel="007B3E14">
          <w:rPr>
            <w:lang w:eastAsia="de-DE"/>
          </w:rPr>
          <w:delText xml:space="preserve">Eine Berechtigung regelt den Zugriff auf </w:delText>
        </w:r>
        <w:r w:rsidDel="007B3E14">
          <w:rPr>
            <w:lang w:eastAsia="de-DE"/>
          </w:rPr>
          <w:delText xml:space="preserve">die E-Akten-Lösung </w:delText>
        </w:r>
        <w:r w:rsidRPr="00AD5DCC" w:rsidDel="007B3E14">
          <w:rPr>
            <w:lang w:eastAsia="de-DE"/>
          </w:rPr>
          <w:delText xml:space="preserve">und legt fest, welche Aktionen ein </w:delText>
        </w:r>
        <w:r w:rsidDel="007B3E14">
          <w:rPr>
            <w:lang w:eastAsia="de-DE"/>
          </w:rPr>
          <w:delText>Benutzer</w:delText>
        </w:r>
        <w:r w:rsidRPr="00AD5DCC" w:rsidDel="007B3E14">
          <w:rPr>
            <w:lang w:eastAsia="de-DE"/>
          </w:rPr>
          <w:delText xml:space="preserve"> mit </w:delText>
        </w:r>
        <w:r w:rsidR="00744FD0" w:rsidDel="007B3E14">
          <w:rPr>
            <w:lang w:eastAsia="de-DE"/>
          </w:rPr>
          <w:delText>einer</w:delText>
        </w:r>
        <w:r w:rsidRPr="00AD5DCC" w:rsidDel="007B3E14">
          <w:rPr>
            <w:lang w:eastAsia="de-DE"/>
          </w:rPr>
          <w:delText xml:space="preserve"> Ressource ausführen kann. Für unterschiedliche Objekte können einzelnen </w:delText>
        </w:r>
        <w:r w:rsidDel="007B3E14">
          <w:rPr>
            <w:lang w:eastAsia="de-DE"/>
          </w:rPr>
          <w:delText>Benutzern</w:delText>
        </w:r>
        <w:r w:rsidRPr="00AD5DCC" w:rsidDel="007B3E14">
          <w:rPr>
            <w:lang w:eastAsia="de-DE"/>
          </w:rPr>
          <w:delText xml:space="preserve">, Rollen oder </w:delText>
        </w:r>
        <w:r w:rsidDel="007B3E14">
          <w:rPr>
            <w:lang w:eastAsia="de-DE"/>
          </w:rPr>
          <w:delText>Benutzerg</w:delText>
        </w:r>
        <w:r w:rsidRPr="00AD5DCC" w:rsidDel="007B3E14">
          <w:rPr>
            <w:lang w:eastAsia="de-DE"/>
          </w:rPr>
          <w:delText>ruppen Berechtigungen zugeordnet werden.</w:delText>
        </w:r>
      </w:del>
    </w:p>
    <w:p w14:paraId="2619BBEA" w14:textId="3B2B9476" w:rsidR="00271511" w:rsidRPr="00271511" w:rsidDel="007B3E14" w:rsidRDefault="00271511" w:rsidP="0000411A">
      <w:pPr>
        <w:pStyle w:val="Listenabsatz"/>
        <w:numPr>
          <w:ilvl w:val="0"/>
          <w:numId w:val="10"/>
        </w:numPr>
        <w:spacing w:before="240" w:line="240" w:lineRule="auto"/>
        <w:ind w:left="425" w:hanging="425"/>
        <w:rPr>
          <w:del w:id="138" w:author="Kopp, Laura" w:date="2022-01-05T10:29:00Z"/>
          <w:rFonts w:asciiTheme="minorHAnsi" w:hAnsiTheme="minorHAnsi" w:cstheme="minorHAnsi"/>
        </w:rPr>
      </w:pPr>
      <w:del w:id="139" w:author="Kopp, Laura" w:date="2022-01-05T10:29:00Z">
        <w:r w:rsidRPr="00271511" w:rsidDel="007B3E14">
          <w:rPr>
            <w:rFonts w:asciiTheme="minorHAnsi" w:hAnsiTheme="minorHAnsi" w:cstheme="minorHAnsi"/>
          </w:rPr>
          <w:delText>Ressourcen</w:delText>
        </w:r>
        <w:r w:rsidR="005B42A9" w:rsidDel="007B3E14">
          <w:rPr>
            <w:rFonts w:asciiTheme="minorHAnsi" w:hAnsiTheme="minorHAnsi" w:cstheme="minorHAnsi"/>
          </w:rPr>
          <w:delText xml:space="preserve"> (Resources)</w:delText>
        </w:r>
      </w:del>
    </w:p>
    <w:p w14:paraId="444ABBE0" w14:textId="5FFD33A1" w:rsidR="00782D9A" w:rsidDel="007B3E14" w:rsidRDefault="00271511" w:rsidP="00782D9A">
      <w:pPr>
        <w:rPr>
          <w:del w:id="140" w:author="Kopp, Laura" w:date="2022-01-05T10:29:00Z"/>
          <w:lang w:eastAsia="de-DE"/>
        </w:rPr>
      </w:pPr>
      <w:del w:id="141" w:author="Kopp, Laura" w:date="2022-01-05T10:29:00Z">
        <w:r w:rsidRPr="00AB067E" w:rsidDel="007B3E14">
          <w:rPr>
            <w:lang w:eastAsia="de-DE"/>
          </w:rPr>
          <w:delText>Ressourcen sind Objekte, die Funktionen (z. B. Recherche, Analyse oder Konvertierung) und/oder Inhalte (z. B. Dateisystem, Verzeichnisse,</w:delText>
        </w:r>
        <w:r w:rsidR="0054790E" w:rsidDel="007B3E14">
          <w:rPr>
            <w:lang w:eastAsia="de-DE"/>
          </w:rPr>
          <w:delText xml:space="preserve"> Verfahren, Ordner,</w:delText>
        </w:r>
        <w:r w:rsidRPr="00AB067E" w:rsidDel="007B3E14">
          <w:rPr>
            <w:lang w:eastAsia="de-DE"/>
          </w:rPr>
          <w:delText xml:space="preserve"> Akten, Aktenteile, Dokumente und Daten) bereitstellen, die genutzt werden können.</w:delText>
        </w:r>
      </w:del>
    </w:p>
    <w:p w14:paraId="02165F3D" w14:textId="7435AF8C" w:rsidR="00782D9A" w:rsidRPr="00B7671B" w:rsidDel="007B3E14" w:rsidRDefault="00913B83" w:rsidP="0000411A">
      <w:pPr>
        <w:pStyle w:val="Listenabsatz"/>
        <w:numPr>
          <w:ilvl w:val="0"/>
          <w:numId w:val="10"/>
        </w:numPr>
        <w:spacing w:before="240" w:line="240" w:lineRule="auto"/>
        <w:ind w:left="425" w:hanging="425"/>
        <w:rPr>
          <w:del w:id="142" w:author="Kopp, Laura" w:date="2022-01-05T10:29:00Z"/>
          <w:rFonts w:asciiTheme="minorHAnsi" w:hAnsiTheme="minorHAnsi" w:cstheme="minorHAnsi"/>
        </w:rPr>
      </w:pPr>
      <w:del w:id="143" w:author="Kopp, Laura" w:date="2022-01-05T10:29:00Z">
        <w:r w:rsidDel="007B3E14">
          <w:rPr>
            <w:rFonts w:asciiTheme="minorHAnsi" w:hAnsiTheme="minorHAnsi" w:cstheme="minorHAnsi"/>
          </w:rPr>
          <w:delText>Aktionsarten</w:delText>
        </w:r>
        <w:r w:rsidR="005B42A9" w:rsidDel="007B3E14">
          <w:rPr>
            <w:rFonts w:asciiTheme="minorHAnsi" w:hAnsiTheme="minorHAnsi" w:cstheme="minorHAnsi"/>
          </w:rPr>
          <w:delText xml:space="preserve"> (T</w:delText>
        </w:r>
        <w:r w:rsidR="005B42A9" w:rsidRPr="005B42A9" w:rsidDel="007B3E14">
          <w:rPr>
            <w:rFonts w:asciiTheme="minorHAnsi" w:hAnsiTheme="minorHAnsi" w:cstheme="minorHAnsi"/>
          </w:rPr>
          <w:delText>ype</w:delText>
        </w:r>
        <w:r w:rsidR="005B42A9" w:rsidDel="007B3E14">
          <w:rPr>
            <w:rFonts w:asciiTheme="minorHAnsi" w:hAnsiTheme="minorHAnsi" w:cstheme="minorHAnsi"/>
          </w:rPr>
          <w:delText>s</w:delText>
        </w:r>
        <w:r w:rsidR="005B42A9" w:rsidRPr="005B42A9" w:rsidDel="007B3E14">
          <w:rPr>
            <w:rFonts w:asciiTheme="minorHAnsi" w:hAnsiTheme="minorHAnsi" w:cstheme="minorHAnsi"/>
          </w:rPr>
          <w:delText xml:space="preserve"> of </w:delText>
        </w:r>
        <w:r w:rsidR="005B42A9" w:rsidDel="007B3E14">
          <w:rPr>
            <w:rFonts w:asciiTheme="minorHAnsi" w:hAnsiTheme="minorHAnsi" w:cstheme="minorHAnsi"/>
          </w:rPr>
          <w:delText>A</w:delText>
        </w:r>
        <w:r w:rsidR="005B42A9" w:rsidRPr="005B42A9" w:rsidDel="007B3E14">
          <w:rPr>
            <w:rFonts w:asciiTheme="minorHAnsi" w:hAnsiTheme="minorHAnsi" w:cstheme="minorHAnsi"/>
          </w:rPr>
          <w:delText>ction)</w:delText>
        </w:r>
      </w:del>
    </w:p>
    <w:p w14:paraId="2F5058FD" w14:textId="4D013C5E" w:rsidR="00782D9A" w:rsidDel="007B3E14" w:rsidRDefault="00F43BA4" w:rsidP="00782D9A">
      <w:pPr>
        <w:rPr>
          <w:del w:id="144" w:author="Kopp, Laura" w:date="2022-01-05T10:29:00Z"/>
          <w:lang w:eastAsia="de-DE"/>
        </w:rPr>
      </w:pPr>
      <w:del w:id="145" w:author="Kopp, Laura" w:date="2022-01-05T10:29:00Z">
        <w:r w:rsidDel="007B3E14">
          <w:rPr>
            <w:lang w:eastAsia="de-DE"/>
          </w:rPr>
          <w:delText xml:space="preserve">Für </w:delText>
        </w:r>
        <w:r w:rsidRPr="00271511" w:rsidDel="007B3E14">
          <w:rPr>
            <w:rFonts w:asciiTheme="minorHAnsi" w:hAnsiTheme="minorHAnsi" w:cstheme="minorHAnsi"/>
            <w:lang w:eastAsia="de-DE"/>
          </w:rPr>
          <w:delText>Ressourcen</w:delText>
        </w:r>
        <w:r w:rsidDel="007B3E14">
          <w:rPr>
            <w:lang w:eastAsia="de-DE"/>
          </w:rPr>
          <w:delText xml:space="preserve"> (</w:delText>
        </w:r>
        <w:r w:rsidR="00782D9A" w:rsidDel="007B3E14">
          <w:rPr>
            <w:lang w:eastAsia="de-DE"/>
          </w:rPr>
          <w:delText xml:space="preserve">Funktionen </w:delText>
        </w:r>
        <w:r w:rsidDel="007B3E14">
          <w:rPr>
            <w:lang w:eastAsia="de-DE"/>
          </w:rPr>
          <w:delText>und/oder Inhalte) können</w:delText>
        </w:r>
        <w:r w:rsidR="00782D9A" w:rsidDel="007B3E14">
          <w:rPr>
            <w:lang w:eastAsia="de-DE"/>
          </w:rPr>
          <w:delText xml:space="preserve"> folgende </w:delText>
        </w:r>
        <w:r w:rsidR="00913B83" w:rsidDel="007B3E14">
          <w:rPr>
            <w:lang w:eastAsia="de-DE"/>
          </w:rPr>
          <w:delText xml:space="preserve">Aktionsarten </w:delText>
        </w:r>
        <w:r w:rsidDel="007B3E14">
          <w:rPr>
            <w:lang w:eastAsia="de-DE"/>
          </w:rPr>
          <w:delText>freigegeben oder gesperrt werden</w:delText>
        </w:r>
        <w:r w:rsidR="00782D9A" w:rsidDel="007B3E14">
          <w:rPr>
            <w:lang w:eastAsia="de-DE"/>
          </w:rPr>
          <w:delText>:</w:delText>
        </w:r>
      </w:del>
    </w:p>
    <w:p w14:paraId="3872B3BC" w14:textId="1B6EE841" w:rsidR="00BB65B5" w:rsidRPr="00BB65B5" w:rsidDel="007B3E14" w:rsidRDefault="00BB65B5" w:rsidP="00192F7D">
      <w:pPr>
        <w:pStyle w:val="Listenabsatz"/>
        <w:numPr>
          <w:ilvl w:val="0"/>
          <w:numId w:val="11"/>
        </w:numPr>
        <w:spacing w:before="240" w:line="240" w:lineRule="auto"/>
        <w:ind w:left="567" w:hanging="567"/>
        <w:rPr>
          <w:del w:id="146" w:author="Kopp, Laura" w:date="2022-01-05T10:29:00Z"/>
          <w:rFonts w:asciiTheme="minorHAnsi" w:hAnsiTheme="minorHAnsi" w:cs="Arial"/>
        </w:rPr>
      </w:pPr>
      <w:commentRangeStart w:id="147"/>
      <w:del w:id="148" w:author="Kopp, Laura" w:date="2022-01-05T10:29:00Z">
        <w:r w:rsidRPr="00BB65B5" w:rsidDel="007B3E14">
          <w:rPr>
            <w:rFonts w:asciiTheme="minorHAnsi" w:hAnsiTheme="minorHAnsi" w:cs="Arial"/>
          </w:rPr>
          <w:delText>Entdecken</w:delText>
        </w:r>
        <w:r w:rsidR="005B42A9" w:rsidDel="007B3E14">
          <w:rPr>
            <w:rFonts w:asciiTheme="minorHAnsi" w:hAnsiTheme="minorHAnsi" w:cs="Arial"/>
          </w:rPr>
          <w:delText xml:space="preserve"> </w:delText>
        </w:r>
        <w:commentRangeEnd w:id="147"/>
        <w:r w:rsidR="00196AF0" w:rsidDel="007B3E14">
          <w:rPr>
            <w:rStyle w:val="Kommentarzeichen"/>
            <w:rFonts w:asciiTheme="minorHAnsi" w:hAnsiTheme="minorHAnsi" w:cstheme="minorBidi"/>
            <w:lang w:eastAsia="en-US"/>
          </w:rPr>
          <w:commentReference w:id="147"/>
        </w:r>
        <w:r w:rsidR="005B42A9" w:rsidDel="007B3E14">
          <w:rPr>
            <w:rFonts w:asciiTheme="minorHAnsi" w:hAnsiTheme="minorHAnsi" w:cstheme="minorHAnsi"/>
          </w:rPr>
          <w:delText>(Detect)</w:delText>
        </w:r>
      </w:del>
    </w:p>
    <w:p w14:paraId="23660B44" w14:textId="3CC0FCD7" w:rsidR="00782D9A" w:rsidRPr="00AD5DCC" w:rsidDel="007B3E14" w:rsidRDefault="00782D9A" w:rsidP="00782D9A">
      <w:pPr>
        <w:rPr>
          <w:del w:id="149" w:author="Kopp, Laura" w:date="2022-01-05T10:29:00Z"/>
          <w:lang w:eastAsia="de-DE"/>
        </w:rPr>
      </w:pPr>
      <w:del w:id="150" w:author="Kopp, Laura" w:date="2022-01-05T10:29:00Z">
        <w:r w:rsidRPr="00AD5DCC" w:rsidDel="007B3E14">
          <w:rPr>
            <w:lang w:eastAsia="de-DE"/>
          </w:rPr>
          <w:delText xml:space="preserve">Die Berechtigung zum Entdecken ermöglicht es dem </w:delText>
        </w:r>
        <w:r w:rsidR="00BB65B5" w:rsidDel="007B3E14">
          <w:rPr>
            <w:lang w:eastAsia="de-DE"/>
          </w:rPr>
          <w:delText>Ben</w:delText>
        </w:r>
        <w:r w:rsidDel="007B3E14">
          <w:rPr>
            <w:lang w:eastAsia="de-DE"/>
          </w:rPr>
          <w:delText>utzer</w:delText>
        </w:r>
        <w:r w:rsidRPr="00AD5DCC" w:rsidDel="007B3E14">
          <w:rPr>
            <w:lang w:eastAsia="de-DE"/>
          </w:rPr>
          <w:delText xml:space="preserve">, die Existenz der jeweiligen Funktions- und/oder Inhaltsressource festzustellen, auf die sich die Berechtigung zum Entdecken bezieht. Weitere Rechte sind damit nicht verbunden, das heißt die Ressource kann nicht gelistet, angezeigt oder ausgewählt werden. Bei einer IT-Anwendungsfunktion darf ein </w:delText>
        </w:r>
        <w:r w:rsidR="00921FE2" w:rsidDel="007B3E14">
          <w:rPr>
            <w:lang w:eastAsia="de-DE"/>
          </w:rPr>
          <w:delText>Ben</w:delText>
        </w:r>
        <w:r w:rsidDel="007B3E14">
          <w:rPr>
            <w:lang w:eastAsia="de-DE"/>
          </w:rPr>
          <w:delText>utzer</w:delText>
        </w:r>
        <w:r w:rsidRPr="00AD5DCC" w:rsidDel="007B3E14">
          <w:rPr>
            <w:lang w:eastAsia="de-DE"/>
          </w:rPr>
          <w:delText xml:space="preserve"> erfahren, dass </w:delText>
        </w:r>
      </w:del>
      <w:del w:id="151" w:author="Kopp, Laura" w:date="2022-01-05T10:22:00Z">
        <w:r w:rsidRPr="00AD5DCC" w:rsidDel="009460BB">
          <w:rPr>
            <w:lang w:eastAsia="de-DE"/>
          </w:rPr>
          <w:delText xml:space="preserve">er </w:delText>
        </w:r>
      </w:del>
      <w:del w:id="152" w:author="Kopp, Laura" w:date="2022-01-05T10:29:00Z">
        <w:r w:rsidRPr="00AD5DCC" w:rsidDel="007B3E14">
          <w:rPr>
            <w:lang w:eastAsia="de-DE"/>
          </w:rPr>
          <w:delText>über diese Funktion verfügt.</w:delText>
        </w:r>
      </w:del>
    </w:p>
    <w:p w14:paraId="1CCAEC9F" w14:textId="68EA586C" w:rsidR="00C56441" w:rsidRPr="00C56441" w:rsidDel="007B3E14" w:rsidRDefault="00C56441" w:rsidP="00192F7D">
      <w:pPr>
        <w:pStyle w:val="Listenabsatz"/>
        <w:numPr>
          <w:ilvl w:val="0"/>
          <w:numId w:val="11"/>
        </w:numPr>
        <w:spacing w:before="240" w:line="240" w:lineRule="auto"/>
        <w:ind w:left="567" w:hanging="567"/>
        <w:rPr>
          <w:del w:id="153" w:author="Kopp, Laura" w:date="2022-01-05T10:29:00Z"/>
          <w:rFonts w:asciiTheme="minorHAnsi" w:hAnsiTheme="minorHAnsi"/>
        </w:rPr>
      </w:pPr>
      <w:del w:id="154" w:author="Kopp, Laura" w:date="2022-01-05T10:29:00Z">
        <w:r w:rsidRPr="00C56441" w:rsidDel="007B3E14">
          <w:rPr>
            <w:rFonts w:asciiTheme="minorHAnsi" w:hAnsiTheme="minorHAnsi" w:cs="Arial"/>
          </w:rPr>
          <w:delText>Suchen</w:delText>
        </w:r>
        <w:r w:rsidR="005B42A9" w:rsidDel="007B3E14">
          <w:rPr>
            <w:rFonts w:asciiTheme="minorHAnsi" w:hAnsiTheme="minorHAnsi" w:cs="Arial"/>
          </w:rPr>
          <w:delText xml:space="preserve"> </w:delText>
        </w:r>
        <w:r w:rsidR="005B42A9" w:rsidDel="007B3E14">
          <w:rPr>
            <w:rFonts w:asciiTheme="minorHAnsi" w:hAnsiTheme="minorHAnsi" w:cstheme="minorHAnsi"/>
          </w:rPr>
          <w:delText>(Search/Find)</w:delText>
        </w:r>
      </w:del>
    </w:p>
    <w:p w14:paraId="2FE45D17" w14:textId="214F8008" w:rsidR="00782D9A" w:rsidRPr="00AD5DCC" w:rsidDel="007B3E14" w:rsidRDefault="00782D9A" w:rsidP="00782D9A">
      <w:pPr>
        <w:rPr>
          <w:del w:id="155" w:author="Kopp, Laura" w:date="2022-01-05T10:29:00Z"/>
          <w:lang w:eastAsia="de-DE"/>
        </w:rPr>
      </w:pPr>
      <w:del w:id="156" w:author="Kopp, Laura" w:date="2022-01-05T10:29:00Z">
        <w:r w:rsidRPr="00AD5DCC" w:rsidDel="007B3E14">
          <w:rPr>
            <w:lang w:eastAsia="de-DE"/>
          </w:rPr>
          <w:delText xml:space="preserve">Die Berechtigung zum Suchen erlaubt es dem </w:delText>
        </w:r>
        <w:r w:rsidR="00BF3B17" w:rsidDel="007B3E14">
          <w:rPr>
            <w:lang w:eastAsia="de-DE"/>
          </w:rPr>
          <w:delText>Ben</w:delText>
        </w:r>
        <w:r w:rsidDel="007B3E14">
          <w:rPr>
            <w:lang w:eastAsia="de-DE"/>
          </w:rPr>
          <w:delText>utzer</w:delText>
        </w:r>
        <w:r w:rsidRPr="00AD5DCC" w:rsidDel="007B3E14">
          <w:rPr>
            <w:lang w:eastAsia="de-DE"/>
          </w:rPr>
          <w:delText>, nach Inhaltsressourcen, deren Ablageort unbekannt ist, zu suchen. Die Suchberechtigung schließt die Berechtigung zum Entdecken mit ein.</w:delText>
        </w:r>
      </w:del>
    </w:p>
    <w:p w14:paraId="66D40036" w14:textId="54D2ECE3" w:rsidR="00DC5DD4" w:rsidRPr="00DC5DD4" w:rsidDel="007B3E14" w:rsidRDefault="00DC5DD4" w:rsidP="00192F7D">
      <w:pPr>
        <w:pStyle w:val="Listenabsatz"/>
        <w:numPr>
          <w:ilvl w:val="0"/>
          <w:numId w:val="11"/>
        </w:numPr>
        <w:spacing w:before="240" w:line="240" w:lineRule="auto"/>
        <w:ind w:left="567" w:hanging="567"/>
        <w:rPr>
          <w:del w:id="157" w:author="Kopp, Laura" w:date="2022-01-05T10:29:00Z"/>
          <w:rFonts w:asciiTheme="minorHAnsi" w:hAnsiTheme="minorHAnsi" w:cs="Arial"/>
        </w:rPr>
      </w:pPr>
      <w:del w:id="158" w:author="Kopp, Laura" w:date="2022-01-05T10:29:00Z">
        <w:r w:rsidRPr="00DC5DD4" w:rsidDel="007B3E14">
          <w:rPr>
            <w:rFonts w:asciiTheme="minorHAnsi" w:hAnsiTheme="minorHAnsi" w:cs="Arial"/>
          </w:rPr>
          <w:delText>Vergleichen</w:delText>
        </w:r>
        <w:r w:rsidR="005B42A9" w:rsidDel="007B3E14">
          <w:rPr>
            <w:rFonts w:asciiTheme="minorHAnsi" w:hAnsiTheme="minorHAnsi" w:cs="Arial"/>
          </w:rPr>
          <w:delText xml:space="preserve"> </w:delText>
        </w:r>
        <w:r w:rsidR="005B42A9" w:rsidDel="007B3E14">
          <w:rPr>
            <w:rFonts w:asciiTheme="minorHAnsi" w:hAnsiTheme="minorHAnsi" w:cstheme="minorHAnsi"/>
          </w:rPr>
          <w:delText>(Compare)</w:delText>
        </w:r>
      </w:del>
    </w:p>
    <w:p w14:paraId="6E19150B" w14:textId="595FCC2D" w:rsidR="00FA1839" w:rsidRPr="00DC5DD4" w:rsidDel="007B3E14" w:rsidRDefault="00DC5DD4" w:rsidP="00DC5DD4">
      <w:pPr>
        <w:rPr>
          <w:del w:id="159" w:author="Kopp, Laura" w:date="2022-01-05T10:29:00Z"/>
          <w:lang w:eastAsia="de-DE"/>
        </w:rPr>
      </w:pPr>
      <w:del w:id="160" w:author="Kopp, Laura" w:date="2022-01-05T10:29:00Z">
        <w:r w:rsidDel="007B3E14">
          <w:rPr>
            <w:lang w:eastAsia="de-DE"/>
          </w:rPr>
          <w:delText>Die Berechtigung zum Vergleichen gestattet es dem Benutzer, Vergleiche zwischen Inhaltsressourcen durchzuführen, ohne diese darzustellen oder zu lesen. Die Vergleichsberechtigung schließt die Berechtigung zum Entdecken mit ein.</w:delText>
        </w:r>
      </w:del>
    </w:p>
    <w:p w14:paraId="534949BF" w14:textId="2FA7894F" w:rsidR="00BF3B17" w:rsidRPr="00BF3B17" w:rsidDel="007B3E14" w:rsidRDefault="00BF3B17" w:rsidP="00192F7D">
      <w:pPr>
        <w:pStyle w:val="Listenabsatz"/>
        <w:numPr>
          <w:ilvl w:val="0"/>
          <w:numId w:val="11"/>
        </w:numPr>
        <w:spacing w:before="240" w:line="240" w:lineRule="auto"/>
        <w:ind w:left="567" w:hanging="567"/>
        <w:rPr>
          <w:del w:id="161" w:author="Kopp, Laura" w:date="2022-01-05T10:29:00Z"/>
          <w:rFonts w:asciiTheme="minorHAnsi" w:hAnsiTheme="minorHAnsi"/>
        </w:rPr>
      </w:pPr>
      <w:del w:id="162" w:author="Kopp, Laura" w:date="2022-01-05T10:29:00Z">
        <w:r w:rsidRPr="00BF3B17" w:rsidDel="007B3E14">
          <w:rPr>
            <w:rFonts w:asciiTheme="minorHAnsi" w:hAnsiTheme="minorHAnsi"/>
          </w:rPr>
          <w:delText>Darstellen</w:delText>
        </w:r>
        <w:r w:rsidR="00616645" w:rsidDel="007B3E14">
          <w:rPr>
            <w:rFonts w:asciiTheme="minorHAnsi" w:hAnsiTheme="minorHAnsi"/>
          </w:rPr>
          <w:delText>/Zeigen</w:delText>
        </w:r>
        <w:r w:rsidR="005B42A9" w:rsidDel="007B3E14">
          <w:rPr>
            <w:rFonts w:asciiTheme="minorHAnsi" w:hAnsiTheme="minorHAnsi"/>
          </w:rPr>
          <w:delText xml:space="preserve"> </w:delText>
        </w:r>
        <w:r w:rsidR="005B42A9" w:rsidDel="007B3E14">
          <w:rPr>
            <w:rFonts w:asciiTheme="minorHAnsi" w:hAnsiTheme="minorHAnsi" w:cstheme="minorHAnsi"/>
          </w:rPr>
          <w:delText>(Show)</w:delText>
        </w:r>
      </w:del>
    </w:p>
    <w:p w14:paraId="104A20AD" w14:textId="7ACD253D" w:rsidR="00B2738D" w:rsidRPr="00AD5DCC" w:rsidDel="007B3E14" w:rsidRDefault="00782D9A" w:rsidP="00782D9A">
      <w:pPr>
        <w:rPr>
          <w:del w:id="163" w:author="Kopp, Laura" w:date="2022-01-05T10:29:00Z"/>
          <w:lang w:eastAsia="de-DE"/>
        </w:rPr>
      </w:pPr>
      <w:del w:id="164" w:author="Kopp, Laura" w:date="2022-01-05T10:29:00Z">
        <w:r w:rsidRPr="00AD5DCC" w:rsidDel="007B3E14">
          <w:rPr>
            <w:lang w:eastAsia="de-DE"/>
          </w:rPr>
          <w:lastRenderedPageBreak/>
          <w:delText>Die Berechtigung zum Darstellen</w:delText>
        </w:r>
        <w:r w:rsidR="00616645" w:rsidDel="007B3E14">
          <w:rPr>
            <w:lang w:eastAsia="de-DE"/>
          </w:rPr>
          <w:delText>/Zeigen</w:delText>
        </w:r>
        <w:r w:rsidRPr="00AD5DCC" w:rsidDel="007B3E14">
          <w:rPr>
            <w:lang w:eastAsia="de-DE"/>
          </w:rPr>
          <w:delText xml:space="preserve"> ermöglicht es</w:delText>
        </w:r>
        <w:r w:rsidR="00A530ED" w:rsidRPr="00A530ED" w:rsidDel="007B3E14">
          <w:rPr>
            <w:lang w:eastAsia="de-DE"/>
          </w:rPr>
          <w:delText xml:space="preserve"> </w:delText>
        </w:r>
        <w:r w:rsidR="00A530ED" w:rsidRPr="00AD5DCC" w:rsidDel="007B3E14">
          <w:rPr>
            <w:lang w:eastAsia="de-DE"/>
          </w:rPr>
          <w:delText xml:space="preserve">dem </w:delText>
        </w:r>
        <w:r w:rsidR="00A530ED" w:rsidDel="007B3E14">
          <w:rPr>
            <w:lang w:eastAsia="de-DE"/>
          </w:rPr>
          <w:delText>Benutzer</w:delText>
        </w:r>
        <w:r w:rsidRPr="00AD5DCC" w:rsidDel="007B3E14">
          <w:rPr>
            <w:lang w:eastAsia="de-DE"/>
          </w:rPr>
          <w:delText>, sich die Inhaltsressource anzeigen zu lassen (z. B. in einem Verzeichnis oder einer Liste) ohne dass sie geöffnet und gelesen werden kann.</w:delText>
        </w:r>
      </w:del>
    </w:p>
    <w:p w14:paraId="17580B13" w14:textId="3CDCEA41" w:rsidR="00A530ED" w:rsidRPr="00A530ED" w:rsidDel="007B3E14" w:rsidRDefault="00A530ED" w:rsidP="00192F7D">
      <w:pPr>
        <w:pStyle w:val="Listenabsatz"/>
        <w:numPr>
          <w:ilvl w:val="0"/>
          <w:numId w:val="11"/>
        </w:numPr>
        <w:spacing w:before="240" w:line="240" w:lineRule="auto"/>
        <w:ind w:left="567" w:hanging="567"/>
        <w:rPr>
          <w:del w:id="165" w:author="Kopp, Laura" w:date="2022-01-05T10:29:00Z"/>
          <w:rFonts w:asciiTheme="minorHAnsi" w:hAnsiTheme="minorHAnsi"/>
        </w:rPr>
      </w:pPr>
      <w:del w:id="166" w:author="Kopp, Laura" w:date="2022-01-05T10:29:00Z">
        <w:r w:rsidRPr="00A530ED" w:rsidDel="007B3E14">
          <w:rPr>
            <w:rFonts w:asciiTheme="minorHAnsi" w:hAnsiTheme="minorHAnsi"/>
          </w:rPr>
          <w:delText>Lesen</w:delText>
        </w:r>
        <w:r w:rsidR="005B42A9" w:rsidDel="007B3E14">
          <w:rPr>
            <w:rFonts w:asciiTheme="minorHAnsi" w:hAnsiTheme="minorHAnsi"/>
          </w:rPr>
          <w:delText xml:space="preserve">/Finden </w:delText>
        </w:r>
        <w:r w:rsidR="005B42A9" w:rsidDel="007B3E14">
          <w:rPr>
            <w:rFonts w:asciiTheme="minorHAnsi" w:hAnsiTheme="minorHAnsi" w:cstheme="minorHAnsi"/>
          </w:rPr>
          <w:delText>(Read/Open)</w:delText>
        </w:r>
      </w:del>
    </w:p>
    <w:p w14:paraId="27AD8862" w14:textId="61A791EF" w:rsidR="00782D9A" w:rsidRPr="00AD5DCC" w:rsidDel="007B3E14" w:rsidRDefault="00782D9A" w:rsidP="00782D9A">
      <w:pPr>
        <w:rPr>
          <w:del w:id="167" w:author="Kopp, Laura" w:date="2022-01-05T10:29:00Z"/>
          <w:lang w:eastAsia="de-DE"/>
        </w:rPr>
      </w:pPr>
      <w:del w:id="168" w:author="Kopp, Laura" w:date="2022-01-05T10:29:00Z">
        <w:r w:rsidRPr="00AD5DCC" w:rsidDel="007B3E14">
          <w:rPr>
            <w:lang w:eastAsia="de-DE"/>
          </w:rPr>
          <w:delText>Die Berechtigung zum Lesen</w:delText>
        </w:r>
        <w:r w:rsidR="005B42A9" w:rsidDel="007B3E14">
          <w:rPr>
            <w:lang w:eastAsia="de-DE"/>
          </w:rPr>
          <w:delText>/Finden</w:delText>
        </w:r>
        <w:r w:rsidRPr="00AD5DCC" w:rsidDel="007B3E14">
          <w:rPr>
            <w:lang w:eastAsia="de-DE"/>
          </w:rPr>
          <w:delText xml:space="preserve"> erlaubt es dem </w:delText>
        </w:r>
        <w:r w:rsidR="00A530ED" w:rsidDel="007B3E14">
          <w:rPr>
            <w:lang w:eastAsia="de-DE"/>
          </w:rPr>
          <w:delText>Ben</w:delText>
        </w:r>
        <w:r w:rsidDel="007B3E14">
          <w:rPr>
            <w:lang w:eastAsia="de-DE"/>
          </w:rPr>
          <w:delText>utzer</w:delText>
        </w:r>
        <w:r w:rsidRPr="00AD5DCC" w:rsidDel="007B3E14">
          <w:rPr>
            <w:lang w:eastAsia="de-DE"/>
          </w:rPr>
          <w:delText xml:space="preserve">, auf den Inhalt der Ressource zuzugreifen. </w:delText>
        </w:r>
        <w:r w:rsidDel="007B3E14">
          <w:rPr>
            <w:lang w:eastAsia="de-DE"/>
          </w:rPr>
          <w:delText>Dokumente/</w:delText>
        </w:r>
        <w:r w:rsidRPr="00AD5DCC" w:rsidDel="007B3E14">
          <w:rPr>
            <w:lang w:eastAsia="de-DE"/>
          </w:rPr>
          <w:delText>Dateien dürfen geöffnet und der Inhalt angezeigt und/oder ausgelesen werden. Attribute und Verwaltungsinformationen der Ressource können angezeigt werden. Die Leseberechtigung schließt die Berechtigung zum Darstellen</w:delText>
        </w:r>
        <w:r w:rsidR="00B902E9" w:rsidDel="007B3E14">
          <w:rPr>
            <w:lang w:eastAsia="de-DE"/>
          </w:rPr>
          <w:delText>/Zeigen</w:delText>
        </w:r>
        <w:r w:rsidRPr="00AD5DCC" w:rsidDel="007B3E14">
          <w:rPr>
            <w:lang w:eastAsia="de-DE"/>
          </w:rPr>
          <w:delText xml:space="preserve"> mit ein.</w:delText>
        </w:r>
      </w:del>
    </w:p>
    <w:p w14:paraId="4755DF15" w14:textId="06156593" w:rsidR="00A530ED" w:rsidRPr="00A530ED" w:rsidDel="007B3E14" w:rsidRDefault="00A530ED" w:rsidP="00192F7D">
      <w:pPr>
        <w:pStyle w:val="Listenabsatz"/>
        <w:numPr>
          <w:ilvl w:val="0"/>
          <w:numId w:val="11"/>
        </w:numPr>
        <w:spacing w:before="240" w:line="240" w:lineRule="auto"/>
        <w:ind w:left="567" w:hanging="567"/>
        <w:rPr>
          <w:del w:id="169" w:author="Kopp, Laura" w:date="2022-01-05T10:29:00Z"/>
          <w:rFonts w:asciiTheme="minorHAnsi" w:hAnsiTheme="minorHAnsi"/>
        </w:rPr>
      </w:pPr>
      <w:del w:id="170" w:author="Kopp, Laura" w:date="2022-01-05T10:29:00Z">
        <w:r w:rsidRPr="00A530ED" w:rsidDel="007B3E14">
          <w:rPr>
            <w:rFonts w:asciiTheme="minorHAnsi" w:hAnsiTheme="minorHAnsi"/>
          </w:rPr>
          <w:delText>Hinzufügen</w:delText>
        </w:r>
        <w:r w:rsidR="00E545DC" w:rsidDel="007B3E14">
          <w:rPr>
            <w:rFonts w:asciiTheme="minorHAnsi" w:hAnsiTheme="minorHAnsi"/>
          </w:rPr>
          <w:delText xml:space="preserve"> </w:delText>
        </w:r>
        <w:r w:rsidR="00E545DC" w:rsidDel="007B3E14">
          <w:rPr>
            <w:rFonts w:asciiTheme="minorHAnsi" w:hAnsiTheme="minorHAnsi" w:cstheme="minorHAnsi"/>
          </w:rPr>
          <w:delText>(Add)</w:delText>
        </w:r>
      </w:del>
    </w:p>
    <w:p w14:paraId="445C0D68" w14:textId="6DBB28AE" w:rsidR="00782D9A" w:rsidRPr="00AD5DCC" w:rsidDel="007B3E14" w:rsidRDefault="00782D9A" w:rsidP="00782D9A">
      <w:pPr>
        <w:rPr>
          <w:del w:id="171" w:author="Kopp, Laura" w:date="2022-01-05T10:29:00Z"/>
          <w:lang w:eastAsia="de-DE"/>
        </w:rPr>
      </w:pPr>
      <w:del w:id="172" w:author="Kopp, Laura" w:date="2022-01-05T10:29:00Z">
        <w:r w:rsidRPr="00AD5DCC" w:rsidDel="007B3E14">
          <w:rPr>
            <w:lang w:eastAsia="de-DE"/>
          </w:rPr>
          <w:delText xml:space="preserve">Die Berechtigung zum Hinzufügen gestattet es dem </w:delText>
        </w:r>
        <w:r w:rsidR="00A530ED" w:rsidDel="007B3E14">
          <w:rPr>
            <w:lang w:eastAsia="de-DE"/>
          </w:rPr>
          <w:delText>Ben</w:delText>
        </w:r>
        <w:r w:rsidDel="007B3E14">
          <w:rPr>
            <w:lang w:eastAsia="de-DE"/>
          </w:rPr>
          <w:delText>utzer</w:delText>
        </w:r>
        <w:r w:rsidRPr="00AD5DCC" w:rsidDel="007B3E14">
          <w:rPr>
            <w:lang w:eastAsia="de-DE"/>
          </w:rPr>
          <w:delText xml:space="preserve">, der Inhaltsressource etwas hinzuzufügen. </w:delText>
        </w:r>
        <w:r w:rsidR="00A530ED" w:rsidDel="007B3E14">
          <w:rPr>
            <w:lang w:eastAsia="de-DE"/>
          </w:rPr>
          <w:delText>In der</w:delText>
        </w:r>
        <w:r w:rsidDel="007B3E14">
          <w:rPr>
            <w:lang w:eastAsia="de-DE"/>
          </w:rPr>
          <w:delText xml:space="preserve"> E-Akten-Lösung</w:delText>
        </w:r>
        <w:r w:rsidRPr="00AD5DCC" w:rsidDel="007B3E14">
          <w:rPr>
            <w:lang w:eastAsia="de-DE"/>
          </w:rPr>
          <w:delText xml:space="preserve"> können </w:delText>
        </w:r>
        <w:r w:rsidR="00A530ED" w:rsidDel="007B3E14">
          <w:rPr>
            <w:lang w:eastAsia="de-DE"/>
          </w:rPr>
          <w:delText xml:space="preserve">beispielsweise </w:delText>
        </w:r>
        <w:r w:rsidDel="007B3E14">
          <w:rPr>
            <w:lang w:eastAsia="de-DE"/>
          </w:rPr>
          <w:delText>Dokumente</w:delText>
        </w:r>
        <w:r w:rsidRPr="00AD5DCC" w:rsidDel="007B3E14">
          <w:rPr>
            <w:lang w:eastAsia="de-DE"/>
          </w:rPr>
          <w:delText xml:space="preserve"> angelegt und in </w:delText>
        </w:r>
        <w:r w:rsidDel="007B3E14">
          <w:rPr>
            <w:lang w:eastAsia="de-DE"/>
          </w:rPr>
          <w:delText>Dokumente</w:delText>
        </w:r>
        <w:r w:rsidR="00A530ED" w:rsidDel="007B3E14">
          <w:rPr>
            <w:lang w:eastAsia="de-DE"/>
          </w:rPr>
          <w:delText xml:space="preserve"> schreibend</w:delText>
        </w:r>
        <w:r w:rsidRPr="00AD5DCC" w:rsidDel="007B3E14">
          <w:rPr>
            <w:lang w:eastAsia="de-DE"/>
          </w:rPr>
          <w:delText xml:space="preserve"> Inhalte hinzugefügt werden. Die Hinzufügberechtigung schließt die Berechtigungen zum Entdecken und Darstellen mit ein und ist in der Regel mit </w:delText>
        </w:r>
        <w:r w:rsidR="00A530ED" w:rsidDel="007B3E14">
          <w:rPr>
            <w:lang w:eastAsia="de-DE"/>
          </w:rPr>
          <w:delText>der Leseberechtigung verbunden.</w:delText>
        </w:r>
      </w:del>
    </w:p>
    <w:p w14:paraId="1A7B3463" w14:textId="1D85B5CB" w:rsidR="00D33EB4" w:rsidRPr="00D33EB4" w:rsidDel="007B3E14" w:rsidRDefault="00D33EB4" w:rsidP="00192F7D">
      <w:pPr>
        <w:pStyle w:val="Listenabsatz"/>
        <w:numPr>
          <w:ilvl w:val="0"/>
          <w:numId w:val="11"/>
        </w:numPr>
        <w:spacing w:before="240" w:line="240" w:lineRule="auto"/>
        <w:ind w:left="567" w:hanging="567"/>
        <w:rPr>
          <w:del w:id="173" w:author="Kopp, Laura" w:date="2022-01-05T10:29:00Z"/>
          <w:rFonts w:asciiTheme="minorHAnsi" w:hAnsiTheme="minorHAnsi"/>
        </w:rPr>
      </w:pPr>
      <w:del w:id="174" w:author="Kopp, Laura" w:date="2022-01-05T10:29:00Z">
        <w:r w:rsidRPr="00D33EB4" w:rsidDel="007B3E14">
          <w:rPr>
            <w:rFonts w:asciiTheme="minorHAnsi" w:hAnsiTheme="minorHAnsi"/>
          </w:rPr>
          <w:delText>Ändern</w:delText>
        </w:r>
        <w:r w:rsidR="00E545DC" w:rsidDel="007B3E14">
          <w:rPr>
            <w:rFonts w:asciiTheme="minorHAnsi" w:hAnsiTheme="minorHAnsi"/>
          </w:rPr>
          <w:delText xml:space="preserve"> </w:delText>
        </w:r>
        <w:r w:rsidR="00E545DC" w:rsidDel="007B3E14">
          <w:rPr>
            <w:rFonts w:asciiTheme="minorHAnsi" w:hAnsiTheme="minorHAnsi" w:cstheme="minorHAnsi"/>
          </w:rPr>
          <w:delText>(Change/Modify)</w:delText>
        </w:r>
      </w:del>
    </w:p>
    <w:p w14:paraId="03957922" w14:textId="39C94185" w:rsidR="00782D9A" w:rsidDel="007B3E14" w:rsidRDefault="00782D9A" w:rsidP="00782D9A">
      <w:pPr>
        <w:rPr>
          <w:del w:id="175" w:author="Kopp, Laura" w:date="2022-01-05T10:29:00Z"/>
          <w:lang w:eastAsia="de-DE"/>
        </w:rPr>
      </w:pPr>
      <w:del w:id="176" w:author="Kopp, Laura" w:date="2022-01-05T10:29:00Z">
        <w:r w:rsidRPr="00AD5DCC" w:rsidDel="007B3E14">
          <w:rPr>
            <w:lang w:eastAsia="de-DE"/>
          </w:rPr>
          <w:delText xml:space="preserve">Die Berechtigung zum Ändern ermöglicht es dem </w:delText>
        </w:r>
        <w:r w:rsidR="00D33EB4" w:rsidDel="007B3E14">
          <w:rPr>
            <w:lang w:eastAsia="de-DE"/>
          </w:rPr>
          <w:delText>Ben</w:delText>
        </w:r>
        <w:r w:rsidDel="007B3E14">
          <w:rPr>
            <w:lang w:eastAsia="de-DE"/>
          </w:rPr>
          <w:delText>utzer</w:delText>
        </w:r>
        <w:r w:rsidRPr="00AD5DCC" w:rsidDel="007B3E14">
          <w:rPr>
            <w:lang w:eastAsia="de-DE"/>
          </w:rPr>
          <w:delText>, Funktionen oder Inhalte der Ressourcen zu verändern. Neue Funktionen oder Inhalte können hinzugefügt oder bestehende Inhalte weggenommen werden. Die Änderungsberechtigung schließt die Berechtigungen zum Hi</w:delText>
        </w:r>
        <w:r w:rsidR="00D33EB4" w:rsidDel="007B3E14">
          <w:rPr>
            <w:lang w:eastAsia="de-DE"/>
          </w:rPr>
          <w:delText>nzufügen und zum Lesen mit ein.</w:delText>
        </w:r>
      </w:del>
    </w:p>
    <w:p w14:paraId="1854C58D" w14:textId="2B50F018" w:rsidR="00D33EB4" w:rsidRPr="00D33EB4" w:rsidDel="007B3E14" w:rsidRDefault="00D33EB4" w:rsidP="00192F7D">
      <w:pPr>
        <w:pStyle w:val="Listenabsatz"/>
        <w:numPr>
          <w:ilvl w:val="0"/>
          <w:numId w:val="11"/>
        </w:numPr>
        <w:spacing w:before="240" w:line="240" w:lineRule="auto"/>
        <w:ind w:left="567" w:hanging="567"/>
        <w:rPr>
          <w:del w:id="177" w:author="Kopp, Laura" w:date="2022-01-05T10:29:00Z"/>
          <w:rFonts w:asciiTheme="minorHAnsi" w:hAnsiTheme="minorHAnsi"/>
        </w:rPr>
      </w:pPr>
      <w:del w:id="178" w:author="Kopp, Laura" w:date="2022-01-05T10:29:00Z">
        <w:r w:rsidRPr="00D33EB4" w:rsidDel="007B3E14">
          <w:rPr>
            <w:rFonts w:asciiTheme="minorHAnsi" w:hAnsiTheme="minorHAnsi"/>
          </w:rPr>
          <w:delText>Löschen</w:delText>
        </w:r>
        <w:r w:rsidR="00E545DC" w:rsidDel="007B3E14">
          <w:rPr>
            <w:rFonts w:asciiTheme="minorHAnsi" w:hAnsiTheme="minorHAnsi"/>
          </w:rPr>
          <w:delText xml:space="preserve"> </w:delText>
        </w:r>
        <w:r w:rsidR="00E545DC" w:rsidDel="007B3E14">
          <w:rPr>
            <w:rFonts w:asciiTheme="minorHAnsi" w:hAnsiTheme="minorHAnsi" w:cstheme="minorHAnsi"/>
          </w:rPr>
          <w:delText>(Delete)</w:delText>
        </w:r>
      </w:del>
    </w:p>
    <w:p w14:paraId="072B6E8B" w14:textId="122A0C93" w:rsidR="00782D9A" w:rsidDel="007B3E14" w:rsidRDefault="00782D9A" w:rsidP="00782D9A">
      <w:pPr>
        <w:rPr>
          <w:del w:id="179" w:author="Kopp, Laura" w:date="2022-01-05T10:29:00Z"/>
          <w:lang w:eastAsia="de-DE"/>
        </w:rPr>
      </w:pPr>
      <w:del w:id="180" w:author="Kopp, Laura" w:date="2022-01-05T10:29:00Z">
        <w:r w:rsidRPr="00AD5DCC" w:rsidDel="007B3E14">
          <w:rPr>
            <w:lang w:eastAsia="de-DE"/>
          </w:rPr>
          <w:delText xml:space="preserve">Die Berechtigung zum Löschen erlaubt es dem </w:delText>
        </w:r>
        <w:r w:rsidR="00D33EB4" w:rsidDel="007B3E14">
          <w:rPr>
            <w:lang w:eastAsia="de-DE"/>
          </w:rPr>
          <w:delText>Ben</w:delText>
        </w:r>
        <w:r w:rsidDel="007B3E14">
          <w:rPr>
            <w:lang w:eastAsia="de-DE"/>
          </w:rPr>
          <w:delText>utzer</w:delText>
        </w:r>
        <w:r w:rsidRPr="00AD5DCC" w:rsidDel="007B3E14">
          <w:rPr>
            <w:lang w:eastAsia="de-DE"/>
          </w:rPr>
          <w:delText>, ein Objekt als Ganzes vollständig zu entfernen. Die Löschberechtigung schließt mindestens die Berechtigung zum Entdecken mit ein.</w:delText>
        </w:r>
      </w:del>
    </w:p>
    <w:p w14:paraId="283C8671" w14:textId="64AE35CF" w:rsidR="00376B87" w:rsidRPr="00376B87" w:rsidDel="007B3E14" w:rsidRDefault="00376B87" w:rsidP="00192F7D">
      <w:pPr>
        <w:pStyle w:val="Listenabsatz"/>
        <w:numPr>
          <w:ilvl w:val="0"/>
          <w:numId w:val="11"/>
        </w:numPr>
        <w:spacing w:before="240" w:line="240" w:lineRule="auto"/>
        <w:ind w:left="567" w:hanging="567"/>
        <w:rPr>
          <w:del w:id="181" w:author="Kopp, Laura" w:date="2022-01-05T10:29:00Z"/>
          <w:rFonts w:asciiTheme="minorHAnsi" w:hAnsiTheme="minorHAnsi"/>
        </w:rPr>
      </w:pPr>
      <w:del w:id="182" w:author="Kopp, Laura" w:date="2022-01-05T10:29:00Z">
        <w:r w:rsidRPr="00376B87" w:rsidDel="007B3E14">
          <w:rPr>
            <w:rFonts w:asciiTheme="minorHAnsi" w:hAnsiTheme="minorHAnsi"/>
          </w:rPr>
          <w:delText>Ausführen</w:delText>
        </w:r>
        <w:r w:rsidR="00E545DC" w:rsidDel="007B3E14">
          <w:rPr>
            <w:rFonts w:asciiTheme="minorHAnsi" w:hAnsiTheme="minorHAnsi"/>
          </w:rPr>
          <w:delText xml:space="preserve"> </w:delText>
        </w:r>
        <w:r w:rsidR="00E545DC" w:rsidDel="007B3E14">
          <w:rPr>
            <w:rFonts w:asciiTheme="minorHAnsi" w:hAnsiTheme="minorHAnsi" w:cstheme="minorHAnsi"/>
          </w:rPr>
          <w:delText>(Execute)</w:delText>
        </w:r>
      </w:del>
    </w:p>
    <w:p w14:paraId="34FE5C84" w14:textId="0FAC7661" w:rsidR="00D33EB4" w:rsidRPr="00AD5DCC" w:rsidDel="007B3E14" w:rsidRDefault="00376B87" w:rsidP="00782D9A">
      <w:pPr>
        <w:rPr>
          <w:del w:id="183" w:author="Kopp, Laura" w:date="2022-01-05T10:29:00Z"/>
          <w:lang w:eastAsia="de-DE"/>
        </w:rPr>
      </w:pPr>
      <w:del w:id="184" w:author="Kopp, Laura" w:date="2022-01-05T10:29:00Z">
        <w:r w:rsidDel="007B3E14">
          <w:delText>Die Berechtigung zum Ausführen gestattet es dem Benutzer, Funktionen oder ausführbare Inhalte einer Ressource zu starten und/oder auszuführen. Einzelne Ausführungsvarianten können mit besonderen Berechtigungen versehen sein. Die Ausführungsberechtigung schließt die Berechtigungen zum Entdecken und Darstellen mit ein.</w:delText>
        </w:r>
      </w:del>
    </w:p>
    <w:p w14:paraId="1D300806" w14:textId="1FF6A566" w:rsidR="00376B87" w:rsidRPr="00376B87" w:rsidDel="007B3E14" w:rsidRDefault="00376B87" w:rsidP="00192F7D">
      <w:pPr>
        <w:pStyle w:val="Listenabsatz"/>
        <w:numPr>
          <w:ilvl w:val="0"/>
          <w:numId w:val="11"/>
        </w:numPr>
        <w:spacing w:before="240" w:line="240" w:lineRule="auto"/>
        <w:ind w:left="567" w:hanging="567"/>
        <w:rPr>
          <w:del w:id="185" w:author="Kopp, Laura" w:date="2022-01-05T10:29:00Z"/>
          <w:rFonts w:asciiTheme="minorHAnsi" w:hAnsiTheme="minorHAnsi"/>
        </w:rPr>
      </w:pPr>
      <w:del w:id="186" w:author="Kopp, Laura" w:date="2022-01-05T10:29:00Z">
        <w:r w:rsidRPr="00376B87" w:rsidDel="007B3E14">
          <w:rPr>
            <w:rFonts w:asciiTheme="minorHAnsi" w:hAnsiTheme="minorHAnsi"/>
          </w:rPr>
          <w:delText>Ab</w:delText>
        </w:r>
        <w:r w:rsidDel="007B3E14">
          <w:rPr>
            <w:rFonts w:asciiTheme="minorHAnsi" w:hAnsiTheme="minorHAnsi"/>
          </w:rPr>
          <w:delText>b</w:delText>
        </w:r>
        <w:r w:rsidRPr="00376B87" w:rsidDel="007B3E14">
          <w:rPr>
            <w:rFonts w:asciiTheme="minorHAnsi" w:hAnsiTheme="minorHAnsi"/>
          </w:rPr>
          <w:delText>rechen</w:delText>
        </w:r>
        <w:r w:rsidR="00E545DC" w:rsidDel="007B3E14">
          <w:rPr>
            <w:rFonts w:asciiTheme="minorHAnsi" w:hAnsiTheme="minorHAnsi"/>
          </w:rPr>
          <w:delText xml:space="preserve"> </w:delText>
        </w:r>
        <w:r w:rsidR="00E545DC" w:rsidDel="007B3E14">
          <w:rPr>
            <w:rFonts w:asciiTheme="minorHAnsi" w:hAnsiTheme="minorHAnsi" w:cstheme="minorHAnsi"/>
          </w:rPr>
          <w:delText>(Abort)</w:delText>
        </w:r>
      </w:del>
    </w:p>
    <w:p w14:paraId="56B0A060" w14:textId="2A96668F" w:rsidR="00782D9A" w:rsidDel="007B3E14" w:rsidRDefault="00782D9A" w:rsidP="00782D9A">
      <w:pPr>
        <w:rPr>
          <w:del w:id="187" w:author="Kopp, Laura" w:date="2022-01-05T10:29:00Z"/>
          <w:lang w:eastAsia="de-DE"/>
        </w:rPr>
      </w:pPr>
      <w:del w:id="188" w:author="Kopp, Laura" w:date="2022-01-05T10:29:00Z">
        <w:r w:rsidRPr="00AD5DCC" w:rsidDel="007B3E14">
          <w:rPr>
            <w:lang w:eastAsia="de-DE"/>
          </w:rPr>
          <w:delText xml:space="preserve">Die Berechtigung zum Abbrechen ermöglicht es dem </w:delText>
        </w:r>
        <w:r w:rsidDel="007B3E14">
          <w:rPr>
            <w:lang w:eastAsia="de-DE"/>
          </w:rPr>
          <w:delText>Nutzer bzw. Administrator</w:delText>
        </w:r>
        <w:r w:rsidRPr="00AD5DCC" w:rsidDel="007B3E14">
          <w:rPr>
            <w:lang w:eastAsia="de-DE"/>
          </w:rPr>
          <w:delText>, gestartete Funktionen abzubrechen und zum Ausgangszustand zurückzukehren.</w:delText>
        </w:r>
      </w:del>
    </w:p>
    <w:p w14:paraId="510566AE" w14:textId="2C7637AE" w:rsidR="00376B87" w:rsidDel="007B3E14" w:rsidRDefault="00376B87" w:rsidP="00192F7D">
      <w:pPr>
        <w:pStyle w:val="Listenabsatz"/>
        <w:numPr>
          <w:ilvl w:val="0"/>
          <w:numId w:val="11"/>
        </w:numPr>
        <w:spacing w:before="240" w:line="240" w:lineRule="auto"/>
        <w:ind w:left="567" w:hanging="567"/>
        <w:rPr>
          <w:del w:id="189" w:author="Kopp, Laura" w:date="2022-01-05T10:29:00Z"/>
          <w:rFonts w:asciiTheme="minorHAnsi" w:hAnsiTheme="minorHAnsi"/>
        </w:rPr>
      </w:pPr>
      <w:del w:id="190" w:author="Kopp, Laura" w:date="2022-01-05T10:29:00Z">
        <w:r w:rsidRPr="00D33EB4" w:rsidDel="007B3E14">
          <w:rPr>
            <w:rFonts w:asciiTheme="minorHAnsi" w:hAnsiTheme="minorHAnsi"/>
          </w:rPr>
          <w:delText>Schreiben</w:delText>
        </w:r>
        <w:r w:rsidR="00E545DC" w:rsidDel="007B3E14">
          <w:rPr>
            <w:rFonts w:asciiTheme="minorHAnsi" w:hAnsiTheme="minorHAnsi"/>
          </w:rPr>
          <w:delText xml:space="preserve"> </w:delText>
        </w:r>
        <w:r w:rsidR="00E545DC" w:rsidDel="007B3E14">
          <w:rPr>
            <w:rFonts w:asciiTheme="minorHAnsi" w:hAnsiTheme="minorHAnsi" w:cstheme="minorHAnsi"/>
          </w:rPr>
          <w:delText>(Write</w:delText>
        </w:r>
        <w:r w:rsidR="00E545DC" w:rsidRPr="00B52FC0" w:rsidDel="007B3E14">
          <w:rPr>
            <w:rFonts w:asciiTheme="minorHAnsi" w:hAnsiTheme="minorHAnsi" w:cstheme="minorHAnsi"/>
          </w:rPr>
          <w:delText>)</w:delText>
        </w:r>
      </w:del>
    </w:p>
    <w:p w14:paraId="5740F8F3" w14:textId="18DC33EE" w:rsidR="00ED7208" w:rsidRPr="00ED7208" w:rsidDel="007B3E14" w:rsidRDefault="00376B87" w:rsidP="00ED7208">
      <w:pPr>
        <w:rPr>
          <w:del w:id="191" w:author="Kopp, Laura" w:date="2022-01-05T10:29:00Z"/>
          <w:lang w:eastAsia="de-DE"/>
        </w:rPr>
      </w:pPr>
      <w:del w:id="192" w:author="Kopp, Laura" w:date="2022-01-05T10:29:00Z">
        <w:r w:rsidRPr="00AD5DCC" w:rsidDel="007B3E14">
          <w:rPr>
            <w:lang w:eastAsia="de-DE"/>
          </w:rPr>
          <w:delText xml:space="preserve">Wird </w:delText>
        </w:r>
        <w:r w:rsidDel="007B3E14">
          <w:rPr>
            <w:lang w:eastAsia="de-DE"/>
          </w:rPr>
          <w:delText>die Berechtigung zum Ändern</w:delText>
        </w:r>
        <w:r w:rsidRPr="00AD5DCC" w:rsidDel="007B3E14">
          <w:rPr>
            <w:lang w:eastAsia="de-DE"/>
          </w:rPr>
          <w:delText xml:space="preserve"> mit der Löschberechtigung kombiniert, so erhält man die Bere</w:delText>
        </w:r>
        <w:r w:rsidDel="007B3E14">
          <w:rPr>
            <w:lang w:eastAsia="de-DE"/>
          </w:rPr>
          <w:delText>chtigung zum Schreiben</w:delText>
        </w:r>
        <w:r w:rsidR="00C83190" w:rsidDel="007B3E14">
          <w:rPr>
            <w:lang w:eastAsia="de-DE"/>
          </w:rPr>
          <w:delText xml:space="preserve">. Diese kann </w:delText>
        </w:r>
        <w:r w:rsidDel="007B3E14">
          <w:rPr>
            <w:lang w:eastAsia="de-DE"/>
          </w:rPr>
          <w:delText>auch um die Berechtigungen zum Ausführen und Abbrechen ergänzt werden.</w:delText>
        </w:r>
      </w:del>
    </w:p>
    <w:p w14:paraId="729B7703" w14:textId="52B94251" w:rsidR="00271511" w:rsidDel="007B3E14" w:rsidRDefault="00271511" w:rsidP="00192F7D">
      <w:pPr>
        <w:pStyle w:val="Listenabsatz"/>
        <w:numPr>
          <w:ilvl w:val="0"/>
          <w:numId w:val="10"/>
        </w:numPr>
        <w:spacing w:before="240" w:line="240" w:lineRule="auto"/>
        <w:ind w:left="425" w:hanging="425"/>
        <w:rPr>
          <w:del w:id="193" w:author="Kopp, Laura" w:date="2022-01-05T10:29:00Z"/>
          <w:rFonts w:asciiTheme="minorHAnsi" w:hAnsiTheme="minorHAnsi" w:cstheme="minorHAnsi"/>
        </w:rPr>
      </w:pPr>
      <w:del w:id="194" w:author="Kopp, Laura" w:date="2022-01-05T10:29:00Z">
        <w:r w:rsidRPr="00271511" w:rsidDel="007B3E14">
          <w:rPr>
            <w:rFonts w:asciiTheme="minorHAnsi" w:hAnsiTheme="minorHAnsi" w:cstheme="minorHAnsi"/>
          </w:rPr>
          <w:delText>Organisatorische Anforderungen</w:delText>
        </w:r>
        <w:r w:rsidR="00F67333" w:rsidDel="007B3E14">
          <w:rPr>
            <w:rFonts w:asciiTheme="minorHAnsi" w:hAnsiTheme="minorHAnsi" w:cstheme="minorHAnsi"/>
          </w:rPr>
          <w:delText xml:space="preserve"> (</w:delText>
        </w:r>
        <w:r w:rsidR="00F67333" w:rsidRPr="00F67333" w:rsidDel="007B3E14">
          <w:rPr>
            <w:rFonts w:asciiTheme="minorHAnsi" w:hAnsiTheme="minorHAnsi" w:cstheme="minorHAnsi"/>
          </w:rPr>
          <w:delText xml:space="preserve">Organizational </w:delText>
        </w:r>
        <w:r w:rsidR="00F67333" w:rsidDel="007B3E14">
          <w:rPr>
            <w:rFonts w:asciiTheme="minorHAnsi" w:hAnsiTheme="minorHAnsi" w:cstheme="minorHAnsi"/>
          </w:rPr>
          <w:delText>R</w:delText>
        </w:r>
        <w:r w:rsidR="00F67333" w:rsidRPr="00F67333" w:rsidDel="007B3E14">
          <w:rPr>
            <w:rFonts w:asciiTheme="minorHAnsi" w:hAnsiTheme="minorHAnsi" w:cstheme="minorHAnsi"/>
          </w:rPr>
          <w:delText>equirements</w:delText>
        </w:r>
        <w:r w:rsidR="00F67333" w:rsidDel="007B3E14">
          <w:rPr>
            <w:rFonts w:asciiTheme="minorHAnsi" w:hAnsiTheme="minorHAnsi" w:cstheme="minorHAnsi"/>
          </w:rPr>
          <w:delText>)</w:delText>
        </w:r>
      </w:del>
    </w:p>
    <w:p w14:paraId="5131AE24" w14:textId="745C7C21" w:rsidR="00271511" w:rsidRPr="00271511" w:rsidDel="007B3E14" w:rsidRDefault="00271511" w:rsidP="00271511">
      <w:pPr>
        <w:rPr>
          <w:del w:id="195" w:author="Kopp, Laura" w:date="2022-01-05T10:29:00Z"/>
          <w:lang w:eastAsia="de-DE"/>
        </w:rPr>
      </w:pPr>
      <w:del w:id="196" w:author="Kopp, Laura" w:date="2022-01-05T10:29:00Z">
        <w:r w:rsidDel="007B3E14">
          <w:rPr>
            <w:lang w:eastAsia="de-DE"/>
          </w:rPr>
          <w:delText>Grundlegende organisatorische Abläufe in Form von definierten Prozessen werden eingerichtet, um eine zuverlässige Verwaltung der Berechtigungen zu gewährleisten.</w:delText>
        </w:r>
        <w:r w:rsidR="00ED7208" w:rsidDel="007B3E14">
          <w:rPr>
            <w:lang w:eastAsia="de-DE"/>
          </w:rPr>
          <w:delText xml:space="preserve"> </w:delText>
        </w:r>
      </w:del>
    </w:p>
    <w:p w14:paraId="79F28540" w14:textId="2A097E03" w:rsidR="00271511" w:rsidRPr="00271511" w:rsidDel="007B3E14" w:rsidRDefault="00271511" w:rsidP="00192F7D">
      <w:pPr>
        <w:pStyle w:val="Listenabsatz"/>
        <w:numPr>
          <w:ilvl w:val="0"/>
          <w:numId w:val="10"/>
        </w:numPr>
        <w:spacing w:before="240" w:line="240" w:lineRule="auto"/>
        <w:ind w:left="425" w:hanging="425"/>
        <w:rPr>
          <w:del w:id="197" w:author="Kopp, Laura" w:date="2022-01-05T10:29:00Z"/>
          <w:rFonts w:asciiTheme="minorHAnsi" w:hAnsiTheme="minorHAnsi" w:cstheme="minorHAnsi"/>
        </w:rPr>
      </w:pPr>
      <w:del w:id="198" w:author="Kopp, Laura" w:date="2022-01-05T10:29:00Z">
        <w:r w:rsidRPr="006A62F2" w:rsidDel="007B3E14">
          <w:rPr>
            <w:rFonts w:asciiTheme="minorHAnsi" w:hAnsiTheme="minorHAnsi" w:cstheme="minorHAnsi"/>
          </w:rPr>
          <w:delText>Zugriffsrechte</w:delText>
        </w:r>
        <w:r w:rsidR="00F67333" w:rsidDel="007B3E14">
          <w:rPr>
            <w:rFonts w:asciiTheme="minorHAnsi" w:hAnsiTheme="minorHAnsi" w:cstheme="minorHAnsi"/>
          </w:rPr>
          <w:delText xml:space="preserve"> (A</w:delText>
        </w:r>
        <w:r w:rsidR="00F67333" w:rsidRPr="005B42A9" w:rsidDel="007B3E14">
          <w:rPr>
            <w:rFonts w:asciiTheme="minorHAnsi" w:hAnsiTheme="minorHAnsi" w:cstheme="minorHAnsi"/>
          </w:rPr>
          <w:delText xml:space="preserve">ccess </w:delText>
        </w:r>
        <w:r w:rsidR="00F67333" w:rsidDel="007B3E14">
          <w:rPr>
            <w:rFonts w:asciiTheme="minorHAnsi" w:hAnsiTheme="minorHAnsi" w:cstheme="minorHAnsi"/>
          </w:rPr>
          <w:delText>R</w:delText>
        </w:r>
        <w:r w:rsidR="00F67333" w:rsidRPr="005B42A9" w:rsidDel="007B3E14">
          <w:rPr>
            <w:rFonts w:asciiTheme="minorHAnsi" w:hAnsiTheme="minorHAnsi" w:cstheme="minorHAnsi"/>
          </w:rPr>
          <w:delText>ight</w:delText>
        </w:r>
        <w:r w:rsidR="00F67333" w:rsidDel="007B3E14">
          <w:rPr>
            <w:rFonts w:asciiTheme="minorHAnsi" w:hAnsiTheme="minorHAnsi" w:cstheme="minorHAnsi"/>
          </w:rPr>
          <w:delText>s)</w:delText>
        </w:r>
      </w:del>
    </w:p>
    <w:p w14:paraId="11E1E786" w14:textId="24FCCF62" w:rsidR="00A46CE4" w:rsidRPr="00CF44E2" w:rsidDel="007B3E14" w:rsidRDefault="00271511" w:rsidP="00271511">
      <w:pPr>
        <w:rPr>
          <w:del w:id="199" w:author="Kopp, Laura" w:date="2022-01-05T10:29:00Z"/>
          <w:lang w:eastAsia="de-DE"/>
        </w:rPr>
      </w:pPr>
      <w:del w:id="200" w:author="Kopp, Laura" w:date="2022-01-05T10:29:00Z">
        <w:r w:rsidRPr="00AD5DCC" w:rsidDel="007B3E14">
          <w:rPr>
            <w:lang w:eastAsia="de-DE"/>
          </w:rPr>
          <w:lastRenderedPageBreak/>
          <w:delText xml:space="preserve">Zugriffsrechte beschreiben organisatorische Anforderungen an die Verwaltung (Administration) von </w:delText>
        </w:r>
        <w:r w:rsidDel="007B3E14">
          <w:rPr>
            <w:lang w:eastAsia="de-DE"/>
          </w:rPr>
          <w:delText>Nutzern</w:delText>
        </w:r>
        <w:r w:rsidRPr="00AD5DCC" w:rsidDel="007B3E14">
          <w:rPr>
            <w:lang w:eastAsia="de-DE"/>
          </w:rPr>
          <w:delText xml:space="preserve">, </w:delText>
        </w:r>
        <w:r w:rsidR="0035274A" w:rsidDel="007B3E14">
          <w:rPr>
            <w:lang w:eastAsia="de-DE"/>
          </w:rPr>
          <w:delText>Benutzerg</w:delText>
        </w:r>
        <w:r w:rsidR="0035274A" w:rsidRPr="00AD5DCC" w:rsidDel="007B3E14">
          <w:rPr>
            <w:lang w:eastAsia="de-DE"/>
          </w:rPr>
          <w:delText>ruppen</w:delText>
        </w:r>
        <w:r w:rsidRPr="00AD5DCC" w:rsidDel="007B3E14">
          <w:rPr>
            <w:lang w:eastAsia="de-DE"/>
          </w:rPr>
          <w:delText>, Rollen oder Berechtigungen sowie eine nachhaltige Dokumentation.</w:delText>
        </w:r>
      </w:del>
    </w:p>
    <w:p w14:paraId="4FCF048D" w14:textId="77777777" w:rsidR="00782D9A" w:rsidRDefault="00483596" w:rsidP="00483596">
      <w:pPr>
        <w:pStyle w:val="berschrift1"/>
        <w:spacing w:before="240"/>
        <w:ind w:left="709" w:hanging="709"/>
      </w:pPr>
      <w:bookmarkStart w:id="201" w:name="_Toc88646358"/>
      <w:r>
        <w:rPr>
          <w:lang w:eastAsia="de-DE"/>
        </w:rPr>
        <w:t xml:space="preserve">Identifikation durch </w:t>
      </w:r>
      <w:r w:rsidRPr="004A114A">
        <w:t>Authentifizierung und Autorisierung</w:t>
      </w:r>
      <w:bookmarkEnd w:id="201"/>
    </w:p>
    <w:p w14:paraId="53EE6864" w14:textId="22426EDE" w:rsidR="000B6924" w:rsidRPr="00D310E7" w:rsidRDefault="00584A31" w:rsidP="00D310E7">
      <w:r>
        <w:t>Für die</w:t>
      </w:r>
      <w:r w:rsidRPr="008229D3">
        <w:t xml:space="preserve"> </w:t>
      </w:r>
      <w:r w:rsidR="00511A9B" w:rsidRPr="008229D3">
        <w:t xml:space="preserve">Identifikation </w:t>
      </w:r>
      <w:r>
        <w:t xml:space="preserve">der Benutzer </w:t>
      </w:r>
      <w:r w:rsidR="00511A9B" w:rsidRPr="008229D3">
        <w:t xml:space="preserve">in der E-Akten-Lösung </w:t>
      </w:r>
      <w:r>
        <w:t>wird</w:t>
      </w:r>
      <w:r w:rsidR="006943C4">
        <w:t xml:space="preserve"> auf das Active Directory und </w:t>
      </w:r>
      <w:r>
        <w:t>die Identifizierungsinformationen</w:t>
      </w:r>
      <w:r w:rsidR="006943C4">
        <w:t xml:space="preserve"> der jeweiligen Verantwortlichen zurückgegriffen.</w:t>
      </w:r>
      <w:r w:rsidR="00F90F5D">
        <w:t xml:space="preserve"> </w:t>
      </w:r>
      <w:r w:rsidR="00D41A8B">
        <w:t>Die Authentifizierungsdaten werden verschlüsselt übermittelt</w:t>
      </w:r>
      <w:r w:rsidR="00447C8B">
        <w:t xml:space="preserve"> und gespeichert</w:t>
      </w:r>
      <w:r w:rsidR="00D41A8B">
        <w:t xml:space="preserve">. </w:t>
      </w:r>
      <w:r w:rsidR="00F90F5D">
        <w:t>Jedem</w:t>
      </w:r>
      <w:r w:rsidR="00F90F5D" w:rsidRPr="00F90F5D">
        <w:t xml:space="preserve"> Benutzer </w:t>
      </w:r>
      <w:r w:rsidR="00037748">
        <w:t>ist</w:t>
      </w:r>
      <w:r w:rsidR="00037748" w:rsidRPr="00F90F5D">
        <w:t xml:space="preserve"> </w:t>
      </w:r>
      <w:r w:rsidR="00F90F5D" w:rsidRPr="00F90F5D">
        <w:t>eine eigene Benutzerkennun</w:t>
      </w:r>
      <w:r w:rsidR="00F90F5D">
        <w:t xml:space="preserve">g mit Kennwort zugeordnet. </w:t>
      </w:r>
      <w:r w:rsidR="00F90F5D" w:rsidRPr="00F90F5D">
        <w:t>Es dürfen nicht mehrere Benutzer unter derselben Kennung arbeiten.</w:t>
      </w:r>
      <w:r w:rsidR="00D310E7">
        <w:t xml:space="preserve"> </w:t>
      </w:r>
      <w:r w:rsidR="000B6924" w:rsidRPr="00057EB2">
        <w:rPr>
          <w:rFonts w:asciiTheme="minorHAnsi" w:hAnsiTheme="minorHAnsi" w:cstheme="minorHAnsi"/>
        </w:rPr>
        <w:t>Der Anmeldevorgang eines Benutzers muss die nachfolgenden Mindestanforderungen erfüllen:</w:t>
      </w:r>
    </w:p>
    <w:p w14:paraId="7C27B5FE" w14:textId="77777777" w:rsidR="000B692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Authentifizierung des Benutzers erfolgt dur</w:t>
      </w:r>
      <w:r>
        <w:rPr>
          <w:rFonts w:asciiTheme="minorHAnsi" w:hAnsiTheme="minorHAnsi" w:cstheme="minorHAnsi"/>
          <w:sz w:val="22"/>
          <w:szCs w:val="22"/>
        </w:rPr>
        <w:t xml:space="preserve">ch Eingabe von Benutzernamen und </w:t>
      </w:r>
      <w:r w:rsidRPr="00057EB2">
        <w:rPr>
          <w:rFonts w:asciiTheme="minorHAnsi" w:hAnsiTheme="minorHAnsi" w:cstheme="minorHAnsi"/>
          <w:sz w:val="22"/>
          <w:szCs w:val="22"/>
        </w:rPr>
        <w:t>Kennwort.</w:t>
      </w:r>
    </w:p>
    <w:p w14:paraId="1A7DC02C" w14:textId="77777777" w:rsidR="000B692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 xml:space="preserve">Benutzername und Kennwort werden gemäß den </w:t>
      </w:r>
      <w:r>
        <w:rPr>
          <w:rFonts w:asciiTheme="minorHAnsi" w:hAnsiTheme="minorHAnsi" w:cstheme="minorHAnsi"/>
          <w:sz w:val="22"/>
          <w:szCs w:val="22"/>
        </w:rPr>
        <w:t>Behörden</w:t>
      </w:r>
      <w:r w:rsidRPr="00057EB2">
        <w:rPr>
          <w:rFonts w:asciiTheme="minorHAnsi" w:hAnsiTheme="minorHAnsi" w:cstheme="minorHAnsi"/>
          <w:sz w:val="22"/>
          <w:szCs w:val="22"/>
        </w:rPr>
        <w:t>richtlinien erstellt.</w:t>
      </w:r>
    </w:p>
    <w:p w14:paraId="654204DD" w14:textId="77777777" w:rsidR="000B692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Die Authentifizierung muss so gestaltet sein, dass ein Benutzer eindeutig identifiziert</w:t>
      </w:r>
      <w:r>
        <w:rPr>
          <w:rFonts w:asciiTheme="minorHAnsi" w:hAnsiTheme="minorHAnsi" w:cstheme="minorHAnsi"/>
          <w:sz w:val="22"/>
          <w:szCs w:val="22"/>
        </w:rPr>
        <w:t xml:space="preserve"> </w:t>
      </w:r>
      <w:r w:rsidRPr="00057EB2">
        <w:rPr>
          <w:rFonts w:asciiTheme="minorHAnsi" w:hAnsiTheme="minorHAnsi" w:cstheme="minorHAnsi"/>
          <w:sz w:val="22"/>
          <w:szCs w:val="22"/>
        </w:rPr>
        <w:t>und einem Benutze</w:t>
      </w:r>
      <w:r>
        <w:rPr>
          <w:rFonts w:asciiTheme="minorHAnsi" w:hAnsiTheme="minorHAnsi" w:cstheme="minorHAnsi"/>
          <w:sz w:val="22"/>
          <w:szCs w:val="22"/>
        </w:rPr>
        <w:t>rkonto zugeordnet werden kann.</w:t>
      </w:r>
    </w:p>
    <w:p w14:paraId="30C18AEC" w14:textId="77777777" w:rsidR="000B692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Die Authentifizierung</w:t>
      </w:r>
      <w:r>
        <w:rPr>
          <w:rFonts w:asciiTheme="minorHAnsi" w:hAnsiTheme="minorHAnsi" w:cstheme="minorHAnsi"/>
          <w:sz w:val="22"/>
          <w:szCs w:val="22"/>
        </w:rPr>
        <w:t xml:space="preserve"> </w:t>
      </w:r>
      <w:r w:rsidRPr="00057EB2">
        <w:rPr>
          <w:rFonts w:asciiTheme="minorHAnsi" w:hAnsiTheme="minorHAnsi" w:cstheme="minorHAnsi"/>
          <w:sz w:val="22"/>
          <w:szCs w:val="22"/>
        </w:rPr>
        <w:t>muss vor jeder anderen Interaktion zwischen System und Benu</w:t>
      </w:r>
      <w:r>
        <w:rPr>
          <w:rFonts w:asciiTheme="minorHAnsi" w:hAnsiTheme="minorHAnsi" w:cstheme="minorHAnsi"/>
          <w:sz w:val="22"/>
          <w:szCs w:val="22"/>
        </w:rPr>
        <w:t>tzer erfolgen.</w:t>
      </w:r>
    </w:p>
    <w:p w14:paraId="0BFB4426" w14:textId="77777777" w:rsidR="000B692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Die</w:t>
      </w:r>
      <w:r>
        <w:rPr>
          <w:rFonts w:asciiTheme="minorHAnsi" w:hAnsiTheme="minorHAnsi" w:cstheme="minorHAnsi"/>
          <w:sz w:val="22"/>
          <w:szCs w:val="22"/>
        </w:rPr>
        <w:t xml:space="preserve"> </w:t>
      </w:r>
      <w:r w:rsidRPr="00057EB2">
        <w:rPr>
          <w:rFonts w:asciiTheme="minorHAnsi" w:hAnsiTheme="minorHAnsi" w:cstheme="minorHAnsi"/>
          <w:sz w:val="22"/>
          <w:szCs w:val="22"/>
        </w:rPr>
        <w:t>Authentifizierungsinformationen müssen so gespeichert sein, dass nur autorisierte</w:t>
      </w:r>
      <w:r>
        <w:rPr>
          <w:rFonts w:asciiTheme="minorHAnsi" w:hAnsiTheme="minorHAnsi" w:cstheme="minorHAnsi"/>
          <w:sz w:val="22"/>
          <w:szCs w:val="22"/>
        </w:rPr>
        <w:t xml:space="preserve"> </w:t>
      </w:r>
      <w:r w:rsidRPr="00057EB2">
        <w:rPr>
          <w:rFonts w:asciiTheme="minorHAnsi" w:hAnsiTheme="minorHAnsi" w:cstheme="minorHAnsi"/>
          <w:sz w:val="22"/>
          <w:szCs w:val="22"/>
        </w:rPr>
        <w:t>Benutzer darauf Zugriff haben.</w:t>
      </w:r>
    </w:p>
    <w:p w14:paraId="41721310" w14:textId="77777777" w:rsidR="000B6924" w:rsidRPr="004A2664" w:rsidRDefault="000B6924" w:rsidP="00966A59">
      <w:pPr>
        <w:pStyle w:val="StandardWeb"/>
        <w:numPr>
          <w:ilvl w:val="0"/>
          <w:numId w:val="20"/>
        </w:numPr>
        <w:rPr>
          <w:rFonts w:asciiTheme="minorHAnsi" w:hAnsiTheme="minorHAnsi" w:cstheme="minorHAnsi"/>
          <w:sz w:val="22"/>
          <w:szCs w:val="22"/>
        </w:rPr>
      </w:pPr>
      <w:r w:rsidRPr="00057EB2">
        <w:rPr>
          <w:rFonts w:asciiTheme="minorHAnsi" w:hAnsiTheme="minorHAnsi" w:cstheme="minorHAnsi"/>
          <w:sz w:val="22"/>
          <w:szCs w:val="22"/>
        </w:rPr>
        <w:t>Die Autorisie</w:t>
      </w:r>
      <w:r>
        <w:rPr>
          <w:rFonts w:asciiTheme="minorHAnsi" w:hAnsiTheme="minorHAnsi" w:cstheme="minorHAnsi"/>
          <w:sz w:val="22"/>
          <w:szCs w:val="22"/>
        </w:rPr>
        <w:t>rung auf Dateien, Verzeichnisse</w:t>
      </w:r>
      <w:r w:rsidRPr="00057EB2">
        <w:rPr>
          <w:rFonts w:asciiTheme="minorHAnsi" w:hAnsiTheme="minorHAnsi" w:cstheme="minorHAnsi"/>
          <w:sz w:val="22"/>
          <w:szCs w:val="22"/>
        </w:rPr>
        <w:t xml:space="preserve"> oder Programme erfolgt </w:t>
      </w:r>
      <w:r w:rsidR="00D25AEE">
        <w:rPr>
          <w:rFonts w:asciiTheme="minorHAnsi" w:hAnsiTheme="minorHAnsi" w:cstheme="minorHAnsi"/>
          <w:sz w:val="22"/>
          <w:szCs w:val="22"/>
        </w:rPr>
        <w:t>anhand der Rollenzuordnung</w:t>
      </w:r>
      <w:r w:rsidR="00D25AEE" w:rsidRPr="00057EB2">
        <w:rPr>
          <w:rFonts w:asciiTheme="minorHAnsi" w:hAnsiTheme="minorHAnsi" w:cstheme="minorHAnsi"/>
          <w:sz w:val="22"/>
          <w:szCs w:val="22"/>
        </w:rPr>
        <w:t xml:space="preserve"> </w:t>
      </w:r>
      <w:r w:rsidRPr="00057EB2">
        <w:rPr>
          <w:rFonts w:asciiTheme="minorHAnsi" w:hAnsiTheme="minorHAnsi" w:cstheme="minorHAnsi"/>
          <w:sz w:val="22"/>
          <w:szCs w:val="22"/>
        </w:rPr>
        <w:t>nach erfolgreicher Authentifizie</w:t>
      </w:r>
      <w:r>
        <w:rPr>
          <w:rFonts w:asciiTheme="minorHAnsi" w:hAnsiTheme="minorHAnsi" w:cstheme="minorHAnsi"/>
          <w:sz w:val="22"/>
          <w:szCs w:val="22"/>
        </w:rPr>
        <w:t>rung.</w:t>
      </w:r>
    </w:p>
    <w:p w14:paraId="50521B90" w14:textId="4D298786" w:rsidR="00B441E7" w:rsidRDefault="00511A9B" w:rsidP="00511A9B">
      <w:r w:rsidRPr="008229D3">
        <w:t xml:space="preserve">In Abhängigkeit </w:t>
      </w:r>
      <w:r>
        <w:t xml:space="preserve">von </w:t>
      </w:r>
      <w:r w:rsidRPr="008229D3">
        <w:t xml:space="preserve">der technischen Umsetzung werden </w:t>
      </w:r>
      <w:r w:rsidR="006F1502">
        <w:t>die erforderlichen</w:t>
      </w:r>
      <w:r w:rsidRPr="008229D3">
        <w:t xml:space="preserve"> Informationen </w:t>
      </w:r>
      <w:r w:rsidR="006F1502">
        <w:t>über</w:t>
      </w:r>
      <w:r w:rsidRPr="008229D3">
        <w:t xml:space="preserve"> </w:t>
      </w:r>
      <w:r w:rsidR="00D25AEE">
        <w:t>das bereitgestellte</w:t>
      </w:r>
      <w:r w:rsidRPr="008229D3">
        <w:t xml:space="preserve"> IAM (Identity- and Access Management) </w:t>
      </w:r>
      <w:r w:rsidR="00D25AEE">
        <w:t>zur Verfügung gestellt</w:t>
      </w:r>
      <w:r w:rsidRPr="008229D3">
        <w:t>.</w:t>
      </w:r>
      <w:r w:rsidR="00D41A8B">
        <w:t xml:space="preserve"> </w:t>
      </w:r>
      <w:r w:rsidR="00D25AEE">
        <w:t xml:space="preserve">Das bereitgestellte </w:t>
      </w:r>
      <w:r w:rsidRPr="004A114A">
        <w:t>IAM ist für den Authentifizierungs- und Autorisierungsvorgang</w:t>
      </w:r>
      <w:r w:rsidR="00B441E7">
        <w:t xml:space="preserve">s eines </w:t>
      </w:r>
      <w:r w:rsidR="00796CDA">
        <w:t>Ben</w:t>
      </w:r>
      <w:r w:rsidR="00B441E7">
        <w:t xml:space="preserve">utzers verantwortlich. </w:t>
      </w:r>
      <w:r w:rsidRPr="004A114A">
        <w:t xml:space="preserve">Mit Authentifizierung und Autorisierung auf </w:t>
      </w:r>
      <w:r w:rsidR="00796CDA">
        <w:t>die E-Akten-Lösung</w:t>
      </w:r>
      <w:r w:rsidRPr="004A114A">
        <w:t xml:space="preserve"> endet die V</w:t>
      </w:r>
      <w:r w:rsidR="00B441E7">
        <w:t xml:space="preserve">erantwortung des </w:t>
      </w:r>
      <w:r w:rsidR="00D25AEE">
        <w:t>IAM-Dienstes</w:t>
      </w:r>
      <w:r w:rsidR="00B441E7">
        <w:t>.</w:t>
      </w:r>
    </w:p>
    <w:p w14:paraId="78F8397A" w14:textId="77777777" w:rsidR="00037748" w:rsidRDefault="00455DA0" w:rsidP="00455DA0">
      <w:r>
        <w:t>Authentifizierung bedeutet, eine Identität durch identitätsgebundene Informationen zu prüfen und zu bestätigen. Diese kann mittels dreier Objekte durchgeführt werden: (1) Preisgabe von Wissen (Benutzerkennung und Passwort), (2) Verwendung eines Besitzes (Token), Nutzung des eigenen S</w:t>
      </w:r>
      <w:r w:rsidR="00037748">
        <w:t>ubjekts (z. B. Biometrie-Scan).</w:t>
      </w:r>
    </w:p>
    <w:p w14:paraId="65C1F92D" w14:textId="3734C883" w:rsidR="00455DA0" w:rsidRDefault="00455DA0" w:rsidP="00455DA0">
      <w:r>
        <w:t xml:space="preserve">Bevor der Benutzer die E-Akten-Lösung nutzen kann, muss er sich </w:t>
      </w:r>
      <w:del w:id="202" w:author="Kopp, Laura" w:date="2022-01-05T10:37:00Z">
        <w:r w:rsidDel="002850FC">
          <w:delText xml:space="preserve">in einem ersten Schritt </w:delText>
        </w:r>
      </w:del>
      <w:r>
        <w:t>mit seiner Benutzerkennung und seinem Passwort an seinem Computer anmelden</w:t>
      </w:r>
      <w:ins w:id="203" w:author="Kopp, Laura" w:date="2022-01-05T10:37:00Z">
        <w:r w:rsidR="002850FC">
          <w:t>. Der Zugriff auf die E-Akten-Lösung erfolgt über ein zentrales IAM.</w:t>
        </w:r>
      </w:ins>
      <w:del w:id="204" w:author="Kopp, Laura" w:date="2022-01-05T10:35:00Z">
        <w:r w:rsidDel="007B3E14">
          <w:delText xml:space="preserve">. In einem zweiten Schritt </w:delText>
        </w:r>
        <w:r w:rsidR="00037748" w:rsidDel="007B3E14">
          <w:delText>erfolgt die</w:delText>
        </w:r>
        <w:r w:rsidDel="007B3E14">
          <w:delText xml:space="preserve"> Authentifizierung für die E-Akten-Lösung unter Verwendung eines Tokens</w:delText>
        </w:r>
      </w:del>
      <w:del w:id="205" w:author="Kopp, Laura" w:date="2022-01-05T10:39:00Z">
        <w:r w:rsidDel="002850FC">
          <w:delText>. D</w:delText>
        </w:r>
        <w:r w:rsidRPr="00975537" w:rsidDel="002850FC">
          <w:delText>e</w:delText>
        </w:r>
        <w:r w:rsidDel="002850FC">
          <w:delText xml:space="preserve">r </w:delText>
        </w:r>
      </w:del>
      <w:ins w:id="206" w:author="Kisch, Christian" w:date="2021-12-16T11:52:00Z">
        <w:del w:id="207" w:author="Kopp, Laura" w:date="2022-01-05T10:39:00Z">
          <w:r w:rsidR="00882FF0" w:rsidDel="002850FC">
            <w:delText xml:space="preserve">zentrale </w:delText>
          </w:r>
        </w:del>
      </w:ins>
      <w:del w:id="208" w:author="Kopp, Laura" w:date="2022-01-05T10:39:00Z">
        <w:r w:rsidR="00D25AEE" w:rsidDel="002850FC">
          <w:delText>D</w:delText>
        </w:r>
        <w:r w:rsidRPr="00975537" w:rsidDel="002850FC">
          <w:delText xml:space="preserve">ienst IAM </w:delText>
        </w:r>
        <w:r w:rsidR="004779C5" w:rsidDel="002850FC">
          <w:delText xml:space="preserve">stellt ein </w:delText>
        </w:r>
        <w:r w:rsidRPr="00975537" w:rsidDel="002850FC">
          <w:delText xml:space="preserve">Secure Token Services </w:delText>
        </w:r>
        <w:r w:rsidR="004779C5" w:rsidDel="002850FC">
          <w:delText xml:space="preserve">zur Verfügung, so dass </w:delText>
        </w:r>
        <w:r w:rsidR="004779C5" w:rsidRPr="00975537" w:rsidDel="002850FC">
          <w:delText>eine authenti</w:delText>
        </w:r>
        <w:r w:rsidR="004779C5" w:rsidDel="002850FC">
          <w:delText>fizierte</w:delText>
        </w:r>
        <w:r w:rsidR="004779C5" w:rsidRPr="00975537" w:rsidDel="002850FC">
          <w:delText xml:space="preserve"> Identität </w:delText>
        </w:r>
        <w:r w:rsidRPr="00975537" w:rsidDel="002850FC">
          <w:delText xml:space="preserve">an </w:delText>
        </w:r>
        <w:r w:rsidDel="002850FC">
          <w:delText xml:space="preserve">die E-Akten-Lösung </w:delText>
        </w:r>
        <w:r w:rsidR="004779C5" w:rsidDel="002850FC">
          <w:delText>übermittelt werden kann</w:delText>
        </w:r>
        <w:r w:rsidDel="002850FC">
          <w:delText>.</w:delText>
        </w:r>
        <w:r w:rsidR="00037748" w:rsidDel="002850FC">
          <w:delText xml:space="preserve"> </w:delText>
        </w:r>
        <w:r w:rsidR="0033673C" w:rsidDel="002850FC">
          <w:delText>Es</w:delText>
        </w:r>
        <w:r w:rsidR="0033673C" w:rsidRPr="008229D3" w:rsidDel="002850FC">
          <w:delText xml:space="preserve"> erfolgt eine automatische Authentifizierung für </w:delText>
        </w:r>
        <w:r w:rsidR="0033673C" w:rsidDel="002850FC">
          <w:delText>die</w:delText>
        </w:r>
        <w:r w:rsidR="0033673C" w:rsidRPr="008229D3" w:rsidDel="002850FC">
          <w:delText xml:space="preserve"> E-Akten</w:delText>
        </w:r>
        <w:r w:rsidR="0033673C" w:rsidDel="002850FC">
          <w:delText>-Lösung</w:delText>
        </w:r>
        <w:r w:rsidR="0033673C" w:rsidRPr="008229D3" w:rsidDel="002850FC">
          <w:delText>.</w:delText>
        </w:r>
      </w:del>
    </w:p>
    <w:p w14:paraId="5D8116ED" w14:textId="77777777" w:rsidR="00D03C53" w:rsidRDefault="00D03C53" w:rsidP="00511A9B">
      <w:r>
        <w:t>Nachdem die Identität des Benutzers festgestellt wurde, erfolgt die Autorisierung. Hierbei handelt es sich um eine Berechtigung bzw. ausdrückliche Zulassung</w:t>
      </w:r>
      <w:r w:rsidR="00821B9F">
        <w:t>, durch die festgelegt wird, was für wen in der E-Akten-Lösung erlaubt ist und auf welche Ressourcen zugegriffen werden darf. Die Identität bekommt bestimmte Rechte zugewiesen, auf deren Grundlage sie bestimmte Aktionen in der E-Akten-Lösung durchführen darf</w:t>
      </w:r>
      <w:r w:rsidR="002A700C">
        <w:t xml:space="preserve"> (ObjektID, Benutzer, Dataset, Zugriffserlaubnis)</w:t>
      </w:r>
      <w:r w:rsidR="00821B9F">
        <w:t>.</w:t>
      </w:r>
      <w:r w:rsidR="002A700C">
        <w:t xml:space="preserve"> Für die E-Akten-Lösung erfolgt eine rollenbasierte Zugriffskontrolle, wobei es auch möglich ist bestimmte Ressourcen (z. B. sensible Dokumente oder eingriffsintensive Funktionen der E-Akten-Lösung) einzuschränken.</w:t>
      </w:r>
      <w:r w:rsidR="00294C9A">
        <w:t xml:space="preserve"> Einschränkungen können auch durch eine regelbasierte Zugriffskontrolle (z. B. beim maschinellen Abgleich personenbezogener Daten mit </w:t>
      </w:r>
      <w:r w:rsidR="00D25AEE">
        <w:t xml:space="preserve">einzelnen, zuvor individualisierten </w:t>
      </w:r>
      <w:r w:rsidR="00294C9A">
        <w:t xml:space="preserve">elektronischen Akten oder </w:t>
      </w:r>
      <w:r w:rsidR="00294C9A">
        <w:lastRenderedPageBreak/>
        <w:t>elektronischen Aktenkopien) oder Schnittstellen mit eingeschränkten Rechten (z. B. bei der Übermittlung von Dokumenten) erfolgen.</w:t>
      </w:r>
    </w:p>
    <w:p w14:paraId="3C596B4C" w14:textId="77777777" w:rsidR="00511A9B" w:rsidRDefault="00511A9B" w:rsidP="00511A9B">
      <w:r w:rsidRPr="004A114A">
        <w:t xml:space="preserve">Erst nach dem Authentifizierungs- und Autorisierungsvorgang kann der Anwender auf die Fachanwendung und die </w:t>
      </w:r>
      <w:r w:rsidR="00D25AEE">
        <w:t>ihm nach Rechte- und Rollenkonzept zugewiesenen</w:t>
      </w:r>
      <w:r w:rsidRPr="004A114A">
        <w:t xml:space="preserve"> Funktionen und </w:t>
      </w:r>
      <w:r>
        <w:t>Inhalte</w:t>
      </w:r>
      <w:r w:rsidRPr="004A114A">
        <w:t xml:space="preserve"> zugreifen</w:t>
      </w:r>
      <w:r w:rsidR="0033673C">
        <w:t>.</w:t>
      </w:r>
    </w:p>
    <w:p w14:paraId="4D761D59" w14:textId="77777777" w:rsidR="00483596" w:rsidRPr="00483596" w:rsidRDefault="00181AED" w:rsidP="002F1BB7">
      <w:pPr>
        <w:pStyle w:val="berschrift1"/>
        <w:spacing w:before="240"/>
        <w:ind w:left="709" w:hanging="709"/>
      </w:pPr>
      <w:bookmarkStart w:id="209" w:name="_Toc88646359"/>
      <w:commentRangeStart w:id="210"/>
      <w:commentRangeStart w:id="211"/>
      <w:r>
        <w:t>Rollen</w:t>
      </w:r>
      <w:r w:rsidR="00CE2E61">
        <w:t>profile</w:t>
      </w:r>
      <w:bookmarkEnd w:id="209"/>
      <w:commentRangeEnd w:id="210"/>
      <w:r w:rsidR="00CA4953">
        <w:rPr>
          <w:rStyle w:val="Kommentarzeichen"/>
          <w:rFonts w:asciiTheme="minorHAnsi" w:hAnsiTheme="minorHAnsi"/>
          <w:color w:val="auto"/>
        </w:rPr>
        <w:commentReference w:id="210"/>
      </w:r>
      <w:commentRangeEnd w:id="211"/>
      <w:r w:rsidR="00C360DA">
        <w:rPr>
          <w:rStyle w:val="Kommentarzeichen"/>
          <w:rFonts w:asciiTheme="minorHAnsi" w:hAnsiTheme="minorHAnsi"/>
          <w:color w:val="auto"/>
        </w:rPr>
        <w:commentReference w:id="211"/>
      </w:r>
    </w:p>
    <w:p w14:paraId="4750B7E6" w14:textId="77777777" w:rsidR="00181AED" w:rsidRDefault="00181AED" w:rsidP="00181AED">
      <w:r w:rsidRPr="00181AED">
        <w:t>Werden Benutzerberechtigungen individuell und direkt auf die IT-Ressourcen</w:t>
      </w:r>
      <w:r w:rsidRPr="00181AED">
        <w:rPr>
          <w:rFonts w:ascii="Arial" w:hAnsi="Arial" w:cs="Arial"/>
          <w:color w:val="000000"/>
          <w:sz w:val="14"/>
          <w:szCs w:val="14"/>
        </w:rPr>
        <w:t xml:space="preserve"> </w:t>
      </w:r>
      <w:r w:rsidRPr="00181AED">
        <w:t>vergeben, führt dies in kurzer Zeit zu Unübersichtlichkeit und einem gro</w:t>
      </w:r>
      <w:r>
        <w:t>ß</w:t>
      </w:r>
      <w:r w:rsidRPr="00181AED">
        <w:t>en administrativen Aufwand. So</w:t>
      </w:r>
      <w:r>
        <w:t>llten gar verschiedene Administ</w:t>
      </w:r>
      <w:r w:rsidRPr="00181AED">
        <w:t>ratoren auf verschiedenen Systemen u</w:t>
      </w:r>
      <w:r>
        <w:t>nd Ressourcen ohne klare Prozes</w:t>
      </w:r>
      <w:r w:rsidRPr="00181AED">
        <w:t>se die Zugriffsrechte vergeben können, ist die Nachvollziehbarkeit nicht mehr gewährleistet. Die Kontrollfrage</w:t>
      </w:r>
      <w:r w:rsidR="00952A68">
        <w:t>, w</w:t>
      </w:r>
      <w:r w:rsidRPr="00181AED">
        <w:t>er hat wo, wann, und warum welche Zugriffsrechte</w:t>
      </w:r>
      <w:r w:rsidR="00952A68">
        <w:t>,</w:t>
      </w:r>
      <w:r>
        <w:t xml:space="preserve"> ist dann kaum zu beantworten. </w:t>
      </w:r>
      <w:r w:rsidRPr="00181AED">
        <w:t xml:space="preserve">Aus diesem Grund </w:t>
      </w:r>
      <w:r>
        <w:t>wird in der E-Akten-Lösung</w:t>
      </w:r>
      <w:r w:rsidRPr="00181AED">
        <w:t xml:space="preserve"> ein rollenbasiertes </w:t>
      </w:r>
      <w:r>
        <w:t>Rechte- und Rollen</w:t>
      </w:r>
      <w:r w:rsidRPr="00181AED">
        <w:t xml:space="preserve">konzept </w:t>
      </w:r>
      <w:r>
        <w:t>umgesetzt</w:t>
      </w:r>
      <w:r w:rsidRPr="00181AED">
        <w:t xml:space="preserve"> (RBAC)</w:t>
      </w:r>
      <w:r>
        <w:t>.</w:t>
      </w:r>
    </w:p>
    <w:p w14:paraId="7EABC0DA" w14:textId="77777777" w:rsidR="004B5788" w:rsidRPr="004B5788" w:rsidRDefault="00EC0D24" w:rsidP="004B5788">
      <w:r>
        <w:t>Das Rechte- und Rollen</w:t>
      </w:r>
      <w:r w:rsidRPr="00181AED">
        <w:t xml:space="preserve">konzept </w:t>
      </w:r>
      <w:r>
        <w:t>knüpft an die gesetzlichen Aufgaben (Strafverfolgung und Verfolgung von Ordnungswidrigkeiten) und d</w:t>
      </w:r>
      <w:r w:rsidR="00825C1E">
        <w:t>i</w:t>
      </w:r>
      <w:r>
        <w:t xml:space="preserve">e Geschäftsprozesse der jeweiligen öffentlichen Stelle an. </w:t>
      </w:r>
      <w:r w:rsidR="004B5788" w:rsidRPr="004B5788">
        <w:t>Bei diesem Ansatz werden den Benutzer</w:t>
      </w:r>
      <w:r w:rsidR="004B5788">
        <w:t>n ihre (Geschäfts-)Rollen zuge</w:t>
      </w:r>
      <w:r w:rsidR="004B5788" w:rsidRPr="004B5788">
        <w:t>teilt. Die Rollen ihrerseits enthalten die Berechtigungen auf IT-Ressourcen</w:t>
      </w:r>
      <w:r w:rsidR="004B5788">
        <w:t xml:space="preserve"> der E-Akten-Lösung</w:t>
      </w:r>
      <w:r w:rsidR="004B5788" w:rsidRPr="004B5788">
        <w:t>. Die Rollen bilden so die Schnittstelle zwischen Benutzer</w:t>
      </w:r>
      <w:r w:rsidR="004B5788">
        <w:t>n und Ressour</w:t>
      </w:r>
      <w:r w:rsidR="004B5788" w:rsidRPr="004B5788">
        <w:t>cen. Verschiedene Rollen können zu</w:t>
      </w:r>
      <w:r w:rsidR="004B5788">
        <w:t xml:space="preserve"> </w:t>
      </w:r>
      <w:r w:rsidR="0035274A">
        <w:t xml:space="preserve">Benutzergruppen </w:t>
      </w:r>
      <w:r w:rsidR="004B5788">
        <w:t>zusammengefasst werden.</w:t>
      </w:r>
      <w:r>
        <w:t xml:space="preserve"> Diese konzeptionellen Vorgaben müssen auf der Technikebene umgesetzt und </w:t>
      </w:r>
      <w:r w:rsidR="00BA4AB4">
        <w:t xml:space="preserve">im Rahmen der Berechtigungsmanagements </w:t>
      </w:r>
      <w:r>
        <w:t>kontrolliert werden.</w:t>
      </w:r>
    </w:p>
    <w:p w14:paraId="1E126448" w14:textId="77777777" w:rsidR="00514160" w:rsidRDefault="00514160" w:rsidP="00514160">
      <w:r w:rsidRPr="00514160">
        <w:t>Eine Person kann mehrere Rollen besitz</w:t>
      </w:r>
      <w:r>
        <w:t xml:space="preserve">en bzw. mehreren </w:t>
      </w:r>
      <w:r w:rsidR="0035274A">
        <w:t>Benutzergruppen</w:t>
      </w:r>
      <w:r w:rsidR="0035274A" w:rsidDel="0035274A">
        <w:t xml:space="preserve"> </w:t>
      </w:r>
      <w:r>
        <w:t>ange</w:t>
      </w:r>
      <w:r w:rsidRPr="00514160">
        <w:t xml:space="preserve">hören, basierend auf ihren Aufgaben, Kompetenzen und </w:t>
      </w:r>
      <w:r>
        <w:t>Funktionalitäten</w:t>
      </w:r>
      <w:r w:rsidRPr="00514160">
        <w:t>, die aus den Geschä</w:t>
      </w:r>
      <w:r>
        <w:t>ftsprozessen abgeleitet sind.</w:t>
      </w:r>
    </w:p>
    <w:p w14:paraId="429DE603" w14:textId="5E627BD6" w:rsidR="008812C8" w:rsidDel="004A0210" w:rsidRDefault="008812C8" w:rsidP="008812C8">
      <w:pPr>
        <w:rPr>
          <w:del w:id="212" w:author="Kopp, Laura" w:date="2022-01-05T11:05:00Z"/>
        </w:rPr>
      </w:pPr>
      <w:del w:id="213" w:author="Kopp, Laura" w:date="2022-01-05T11:05:00Z">
        <w:r w:rsidRPr="008812C8" w:rsidDel="004A0210">
          <w:delText>Personen, die in verschiedenen Organisation</w:delText>
        </w:r>
        <w:r w:rsidDel="004A0210">
          <w:delText>seinheiten</w:delText>
        </w:r>
        <w:r w:rsidRPr="008812C8" w:rsidDel="004A0210">
          <w:delText xml:space="preserve"> auf gemeinsame IT-Ressourcen zugreifen</w:delText>
        </w:r>
        <w:r w:rsidDel="004A0210">
          <w:delText>,</w:delText>
        </w:r>
        <w:r w:rsidRPr="008812C8" w:rsidDel="004A0210">
          <w:delText xml:space="preserve"> brauch</w:delText>
        </w:r>
        <w:r w:rsidDel="004A0210">
          <w:delText xml:space="preserve">en </w:delText>
        </w:r>
      </w:del>
      <w:ins w:id="214" w:author="Kisch, Christian" w:date="2021-12-16T11:58:00Z">
        <w:del w:id="215" w:author="Kopp, Laura" w:date="2022-01-05T11:05:00Z">
          <w:r w:rsidR="00F032D9" w:rsidDel="004A0210">
            <w:delText xml:space="preserve">können </w:delText>
          </w:r>
        </w:del>
      </w:ins>
      <w:del w:id="216" w:author="Kopp, Laura" w:date="2022-01-05T11:05:00Z">
        <w:r w:rsidDel="004A0210">
          <w:delText>für ihren jeweiligen Aufgabenbereich</w:delText>
        </w:r>
        <w:r w:rsidRPr="008812C8" w:rsidDel="004A0210">
          <w:delText xml:space="preserve"> einen eigen</w:delText>
        </w:r>
        <w:r w:rsidDel="004A0210">
          <w:delText>ständigen</w:delText>
        </w:r>
        <w:r w:rsidRPr="008812C8" w:rsidDel="004A0210">
          <w:delText xml:space="preserve"> Benutzer</w:delText>
        </w:r>
        <w:r w:rsidR="0035274A" w:rsidDel="004A0210">
          <w:delText>-A</w:delText>
        </w:r>
        <w:r w:rsidR="0035274A" w:rsidRPr="008812C8" w:rsidDel="004A0210">
          <w:delText>ccount</w:delText>
        </w:r>
      </w:del>
      <w:ins w:id="217" w:author="Kisch, Christian" w:date="2021-12-16T11:58:00Z">
        <w:del w:id="218" w:author="Kopp, Laura" w:date="2022-01-05T11:05:00Z">
          <w:r w:rsidR="00F032D9" w:rsidDel="004A0210">
            <w:delText xml:space="preserve"> haben</w:delText>
          </w:r>
        </w:del>
      </w:ins>
      <w:ins w:id="219" w:author="Kisch, Christian" w:date="2021-12-23T12:16:00Z">
        <w:del w:id="220" w:author="Kopp, Laura" w:date="2022-01-05T11:05:00Z">
          <w:r w:rsidR="007347A1" w:rsidDel="004A0210">
            <w:delText xml:space="preserve"> (z. B. ein Sachbearbeiter der getrennt </w:delText>
          </w:r>
        </w:del>
      </w:ins>
      <w:ins w:id="221" w:author="Kisch, Christian" w:date="2021-12-23T12:17:00Z">
        <w:del w:id="222" w:author="Kopp, Laura" w:date="2022-01-05T11:05:00Z">
          <w:r w:rsidR="007347A1" w:rsidDel="004A0210">
            <w:delText xml:space="preserve">davon </w:delText>
          </w:r>
        </w:del>
      </w:ins>
      <w:ins w:id="223" w:author="Kisch, Christian" w:date="2021-12-23T12:19:00Z">
        <w:del w:id="224" w:author="Kopp, Laura" w:date="2022-01-05T11:05:00Z">
          <w:r w:rsidR="00F54725" w:rsidDel="004A0210">
            <w:delText xml:space="preserve">zu einem gewissen Anteil </w:delText>
          </w:r>
        </w:del>
      </w:ins>
      <w:ins w:id="225" w:author="Kisch, Christian" w:date="2021-12-23T12:20:00Z">
        <w:del w:id="226" w:author="Kopp, Laura" w:date="2022-01-05T11:05:00Z">
          <w:r w:rsidR="00F54725" w:rsidDel="004A0210">
            <w:delText>im</w:delText>
          </w:r>
        </w:del>
      </w:ins>
      <w:ins w:id="227" w:author="Kisch, Christian" w:date="2021-12-23T12:19:00Z">
        <w:del w:id="228" w:author="Kopp, Laura" w:date="2022-01-05T11:05:00Z">
          <w:r w:rsidR="00F54725" w:rsidDel="004A0210">
            <w:delText xml:space="preserve"> </w:delText>
          </w:r>
        </w:del>
      </w:ins>
      <w:ins w:id="229" w:author="Kisch, Christian" w:date="2021-12-23T12:20:00Z">
        <w:del w:id="230" w:author="Kopp, Laura" w:date="2022-01-05T11:05:00Z">
          <w:r w:rsidR="00F54725" w:rsidDel="004A0210">
            <w:delText>Bereich Datenschutz arbeitet</w:delText>
          </w:r>
        </w:del>
      </w:ins>
      <w:ins w:id="231" w:author="Kisch, Christian" w:date="2021-12-23T12:17:00Z">
        <w:del w:id="232" w:author="Kopp, Laura" w:date="2022-01-05T11:05:00Z">
          <w:r w:rsidR="007347A1" w:rsidDel="004A0210">
            <w:delText>)</w:delText>
          </w:r>
        </w:del>
      </w:ins>
      <w:del w:id="233" w:author="Kopp, Laura" w:date="2022-01-05T11:05:00Z">
        <w:r w:rsidDel="004A0210">
          <w:delText xml:space="preserve">. </w:delText>
        </w:r>
        <w:r w:rsidRPr="008812C8" w:rsidDel="004A0210">
          <w:delText>Administrationstätigkeiten sind mit speziellen, persönlichen Admin-Benutzer</w:delText>
        </w:r>
        <w:r w:rsidR="0035274A" w:rsidDel="004A0210">
          <w:delText>-A</w:delText>
        </w:r>
        <w:r w:rsidR="0035274A" w:rsidRPr="008812C8" w:rsidDel="004A0210">
          <w:delText xml:space="preserve">ccounts </w:delText>
        </w:r>
        <w:r w:rsidRPr="008812C8" w:rsidDel="004A0210">
          <w:delText xml:space="preserve">auszuüben, </w:delText>
        </w:r>
        <w:r w:rsidDel="004A0210">
          <w:delText>nicht mit dem normalen Account.</w:delText>
        </w:r>
      </w:del>
    </w:p>
    <w:p w14:paraId="3E8DE259" w14:textId="77777777" w:rsidR="00DD5326" w:rsidRDefault="00C077BD" w:rsidP="00DD5326">
      <w:r w:rsidRPr="00C077BD">
        <w:t>Die Rollen müssen einen Feinheitsgrad (Granularität) aufweisen, der eine Umsetzung des Verhältnismä</w:t>
      </w:r>
      <w:r>
        <w:t>ß</w:t>
      </w:r>
      <w:r w:rsidRPr="00C077BD">
        <w:t xml:space="preserve">igkeitsprinzips </w:t>
      </w:r>
      <w:r>
        <w:t>„</w:t>
      </w:r>
      <w:r w:rsidR="004C12F4">
        <w:t>N</w:t>
      </w:r>
      <w:r w:rsidRPr="00C077BD">
        <w:t>eed-to-</w:t>
      </w:r>
      <w:r w:rsidR="004C12F4">
        <w:t>K</w:t>
      </w:r>
      <w:r w:rsidRPr="00C077BD">
        <w:t>now</w:t>
      </w:r>
      <w:r>
        <w:t>“</w:t>
      </w:r>
      <w:r w:rsidRPr="00C077BD">
        <w:t xml:space="preserve"> ermöglicht. Eine Rolle soll nur die Berechtigungen enthalt</w:t>
      </w:r>
      <w:r>
        <w:t>en, welche für die Erfüllung ei</w:t>
      </w:r>
      <w:r w:rsidRPr="00C077BD">
        <w:t xml:space="preserve">ner Aufgabe tatsächlich notwendig sind. </w:t>
      </w:r>
      <w:r>
        <w:t>Zur</w:t>
      </w:r>
      <w:r w:rsidRPr="00C077BD">
        <w:t xml:space="preserve"> Erfüllung </w:t>
      </w:r>
      <w:r>
        <w:t>des mehrschichti</w:t>
      </w:r>
      <w:r w:rsidRPr="00C077BD">
        <w:t xml:space="preserve">gen Aufgabengebietes </w:t>
      </w:r>
      <w:r>
        <w:t>werden in der E-Akten-Lösung</w:t>
      </w:r>
      <w:r w:rsidRPr="00C077BD">
        <w:t xml:space="preserve"> mehrere Rollen </w:t>
      </w:r>
      <w:r>
        <w:t xml:space="preserve">vergeben und </w:t>
      </w:r>
      <w:r w:rsidR="00154DDC">
        <w:t>mit verschiedenen</w:t>
      </w:r>
      <w:r w:rsidRPr="00C077BD">
        <w:t xml:space="preserve"> Funktion</w:t>
      </w:r>
      <w:r>
        <w:t>alität</w:t>
      </w:r>
      <w:r w:rsidR="00154DDC">
        <w:t>en v</w:t>
      </w:r>
      <w:r>
        <w:t>e</w:t>
      </w:r>
      <w:r w:rsidR="00E73F75">
        <w:t>r</w:t>
      </w:r>
      <w:r>
        <w:t>knüpft.</w:t>
      </w:r>
      <w:r w:rsidR="00DD5326">
        <w:t xml:space="preserve"> Weiterhin wird </w:t>
      </w:r>
      <w:r w:rsidR="00DD5326" w:rsidRPr="00DD5326">
        <w:t xml:space="preserve">die </w:t>
      </w:r>
      <w:r w:rsidR="00DD5326">
        <w:t>Aktion</w:t>
      </w:r>
      <w:r w:rsidR="00DD5326" w:rsidRPr="00DD5326">
        <w:t>sart einer Rolle bestimmt</w:t>
      </w:r>
      <w:r w:rsidR="00DD5326">
        <w:t xml:space="preserve"> (vgl. Nummer 6 Buchstabe </w:t>
      </w:r>
      <w:r w:rsidR="002A41CB">
        <w:t>h</w:t>
      </w:r>
      <w:r w:rsidR="00DD5326">
        <w:t>).</w:t>
      </w:r>
    </w:p>
    <w:p w14:paraId="64314154" w14:textId="77777777" w:rsidR="00C5168B" w:rsidRDefault="00C5168B" w:rsidP="00C5168B">
      <w:r w:rsidRPr="005E53FE">
        <w:t xml:space="preserve">Benutzer </w:t>
      </w:r>
      <w:r w:rsidR="0035274A">
        <w:t>können</w:t>
      </w:r>
      <w:r w:rsidR="0035274A" w:rsidRPr="005E53FE">
        <w:t xml:space="preserve"> </w:t>
      </w:r>
      <w:r w:rsidRPr="005E53FE">
        <w:t xml:space="preserve">in </w:t>
      </w:r>
      <w:r w:rsidR="0035274A">
        <w:t>Benutzerg</w:t>
      </w:r>
      <w:r w:rsidR="0035274A" w:rsidRPr="005E53FE">
        <w:t>ruppen</w:t>
      </w:r>
      <w:r>
        <w:rPr>
          <w:rFonts w:cstheme="minorHAnsi"/>
        </w:rPr>
        <w:t xml:space="preserve"> </w:t>
      </w:r>
      <w:r w:rsidRPr="005E53FE">
        <w:t>zusammengefasst</w:t>
      </w:r>
      <w:r w:rsidR="0035274A">
        <w:t xml:space="preserve"> werden</w:t>
      </w:r>
      <w:r w:rsidRPr="005E53FE">
        <w:t>. Dadurch können fü</w:t>
      </w:r>
      <w:r>
        <w:t xml:space="preserve">r mehrere Benutzer gleichzeitig </w:t>
      </w:r>
      <w:r w:rsidRPr="005E53FE">
        <w:t xml:space="preserve">Rollen verwaltet werden. Den </w:t>
      </w:r>
      <w:r w:rsidR="0035274A">
        <w:t>Benutzergruppen</w:t>
      </w:r>
      <w:r w:rsidR="0035274A" w:rsidRPr="005E53FE" w:rsidDel="0035274A">
        <w:t xml:space="preserve"> </w:t>
      </w:r>
      <w:r w:rsidRPr="005E53FE">
        <w:t>sind Rollen zugewiesen. Ein Benutz</w:t>
      </w:r>
      <w:r>
        <w:t xml:space="preserve">er, der einer </w:t>
      </w:r>
      <w:r w:rsidR="0035274A">
        <w:t>Benutzergruppen</w:t>
      </w:r>
      <w:r w:rsidR="0035274A" w:rsidDel="0035274A">
        <w:t xml:space="preserve"> </w:t>
      </w:r>
      <w:r>
        <w:t xml:space="preserve">zugeordnet </w:t>
      </w:r>
      <w:r w:rsidRPr="005E53FE">
        <w:t>ist, erhält automatisch alle Rollen dieser Gruppe.</w:t>
      </w:r>
    </w:p>
    <w:p w14:paraId="50A41AEA" w14:textId="77777777" w:rsidR="00E9205E" w:rsidRPr="00DD5326" w:rsidRDefault="00E9205E" w:rsidP="00C5168B">
      <w:r w:rsidRPr="00E9205E">
        <w:t>Abhängig von der Aufgabe und der Organisation</w:t>
      </w:r>
      <w:r>
        <w:t>seinheit</w:t>
      </w:r>
      <w:r w:rsidRPr="00E9205E">
        <w:t xml:space="preserve"> </w:t>
      </w:r>
      <w:r w:rsidR="006874F4">
        <w:t>eines Verantwortlichen</w:t>
      </w:r>
      <w:r w:rsidRPr="00E9205E">
        <w:t xml:space="preserve"> kann es sinnvoll sein, die Berechtigungen auf Informationsobjekte</w:t>
      </w:r>
      <w:r w:rsidR="00825C1E">
        <w:t>n</w:t>
      </w:r>
      <w:r w:rsidRPr="00E9205E">
        <w:t xml:space="preserve"> basierend</w:t>
      </w:r>
      <w:r w:rsidR="006874F4">
        <w:t>,</w:t>
      </w:r>
      <w:r w:rsidRPr="00E9205E">
        <w:t xml:space="preserve"> auf der Organisationszugehörigkeit des B</w:t>
      </w:r>
      <w:r w:rsidR="006874F4">
        <w:t>enutzers, des aktuellen Prozess</w:t>
      </w:r>
      <w:r w:rsidRPr="00E9205E">
        <w:t>schrittes (Workflow) und/oder anderer Kriterien automatisiert und dynamisch zu steuern.</w:t>
      </w:r>
    </w:p>
    <w:p w14:paraId="42A97653" w14:textId="1D861A0C" w:rsidR="008812C8" w:rsidRDefault="007407CC" w:rsidP="008812C8">
      <w:r>
        <w:t xml:space="preserve">In der E-Akten-Lösung gibt es </w:t>
      </w:r>
      <w:r w:rsidR="005266AD">
        <w:t>die nachfolgenden Rollenprofile. Das Rechte- und Rollenkonzept kann jederzeit um weitere Rollenprofile bzw. die bestehenden Rollenprofile können ergänzt werden.</w:t>
      </w:r>
      <w:ins w:id="234" w:author="Kisch, Christian" w:date="2021-12-16T13:09:00Z">
        <w:r w:rsidR="00613CEE">
          <w:t xml:space="preserve"> Die </w:t>
        </w:r>
      </w:ins>
      <w:ins w:id="235" w:author="Kisch, Christian" w:date="2021-12-16T13:10:00Z">
        <w:r w:rsidR="00613CEE">
          <w:lastRenderedPageBreak/>
          <w:t>Funktionen</w:t>
        </w:r>
      </w:ins>
      <w:ins w:id="236" w:author="Kisch, Christian" w:date="2021-12-16T13:09:00Z">
        <w:r w:rsidR="00613CEE">
          <w:t xml:space="preserve"> des </w:t>
        </w:r>
      </w:ins>
      <w:ins w:id="237" w:author="Kisch, Christian" w:date="2021-12-16T13:10:00Z">
        <w:r w:rsidR="00613CEE">
          <w:t xml:space="preserve">SuperUser und des technischen Administrators zentral </w:t>
        </w:r>
      </w:ins>
      <w:ins w:id="238" w:author="Kisch, Christian" w:date="2021-12-16T13:11:00Z">
        <w:r w:rsidR="00613CEE">
          <w:t>werden im Betriebskonzept beschrieben.</w:t>
        </w:r>
      </w:ins>
    </w:p>
    <w:p w14:paraId="7A2D1688" w14:textId="2E38C501" w:rsidR="007407CC" w:rsidRPr="008812C8" w:rsidDel="00613CEE" w:rsidRDefault="007407CC" w:rsidP="007407CC">
      <w:pPr>
        <w:pStyle w:val="berschrift2"/>
        <w:ind w:left="426" w:hanging="426"/>
        <w:rPr>
          <w:del w:id="239" w:author="Kisch, Christian" w:date="2021-12-16T13:11:00Z"/>
          <w:rFonts w:cstheme="minorBidi"/>
          <w:color w:val="auto"/>
        </w:rPr>
      </w:pPr>
      <w:bookmarkStart w:id="240" w:name="_Toc88646360"/>
      <w:del w:id="241" w:author="Kisch, Christian" w:date="2021-12-16T13:11:00Z">
        <w:r w:rsidDel="00613CEE">
          <w:delText>SuperUser</w:delText>
        </w:r>
        <w:bookmarkEnd w:id="240"/>
      </w:del>
    </w:p>
    <w:p w14:paraId="2EC64B14" w14:textId="4EF98BAE" w:rsidR="00782D9A" w:rsidRPr="0060152A" w:rsidDel="00613CEE" w:rsidRDefault="00773785" w:rsidP="0060152A">
      <w:pPr>
        <w:rPr>
          <w:del w:id="242" w:author="Kisch, Christian" w:date="2021-12-16T13:11:00Z"/>
        </w:rPr>
      </w:pPr>
      <w:del w:id="243" w:author="Kisch, Christian" w:date="2021-12-16T13:11:00Z">
        <w:r w:rsidDel="00613CEE">
          <w:delText xml:space="preserve">Das </w:delText>
        </w:r>
        <w:r w:rsidRPr="00773785" w:rsidDel="00613CEE">
          <w:delText>SuperUser</w:delText>
        </w:r>
        <w:r w:rsidDel="00613CEE">
          <w:delText>-Konto (Root-Konto</w:delText>
        </w:r>
        <w:r w:rsidR="00E718BB" w:rsidDel="00613CEE">
          <w:delText>/Rechte</w:delText>
        </w:r>
        <w:r w:rsidDel="00613CEE">
          <w:delText xml:space="preserve">) ist das </w:delText>
        </w:r>
        <w:r w:rsidRPr="00773785" w:rsidDel="00613CEE">
          <w:delText>Benutzerkonto</w:delText>
        </w:r>
        <w:r w:rsidDel="00613CEE">
          <w:delText xml:space="preserve">, das </w:delText>
        </w:r>
        <w:r w:rsidR="007A59E2" w:rsidDel="00613CEE">
          <w:delText>für die</w:delText>
        </w:r>
        <w:r w:rsidDel="00613CEE">
          <w:delText xml:space="preserve"> Installation eines </w:delText>
        </w:r>
        <w:r w:rsidRPr="00773785" w:rsidDel="00613CEE">
          <w:delText>Betriebssystems</w:delText>
        </w:r>
        <w:r w:rsidDel="00613CEE">
          <w:delText xml:space="preserve"> angelegt </w:delText>
        </w:r>
        <w:r w:rsidR="002B7AF3" w:rsidDel="00613CEE">
          <w:delText>wird</w:delText>
        </w:r>
        <w:r w:rsidDel="00613CEE">
          <w:delText xml:space="preserve"> und mit weitreichendsten </w:delText>
        </w:r>
        <w:r w:rsidRPr="00773785" w:rsidDel="00613CEE">
          <w:delText>Zugriffsrechten</w:delText>
        </w:r>
        <w:r w:rsidDel="00613CEE">
          <w:delText xml:space="preserve"> ausgestattet ist. Dieses Konto ist nicht für die alltägliche</w:delText>
        </w:r>
        <w:r w:rsidR="00EF5881" w:rsidDel="00613CEE">
          <w:delText xml:space="preserve"> Verwendung des Systems gedacht</w:delText>
        </w:r>
        <w:r w:rsidDel="00613CEE">
          <w:delText>, weil es mit umfassenden Risiken verbunden ist.</w:delText>
        </w:r>
        <w:r w:rsidR="002B7AF3" w:rsidDel="00613CEE">
          <w:delText xml:space="preserve"> Nach der Installation des Systems wird das Benutzerkonto deaktiviert und kann nur in Ausnahmefällen (Problemstellungen im System, die nicht unter Verwendung der anderen Rollen behoben werden können) von einem technischen Administrator wieder aktiviert werden.</w:delText>
        </w:r>
        <w:r w:rsidR="007A59E2" w:rsidDel="00613CEE">
          <w:delText xml:space="preserve"> </w:delText>
        </w:r>
        <w:r w:rsidR="002B7AF3" w:rsidDel="00613CEE">
          <w:delText xml:space="preserve">Die Aktivierung des Benutzerkontos sowie jeder Login und die Aktionen werden protokolliert. </w:delText>
        </w:r>
        <w:r w:rsidR="007A59E2" w:rsidDel="00613CEE">
          <w:delText>Für die alltägliche Verwendung werden die Funktionen des SuperUsers auf die Rollen „technischer“ und „fachlicher Administrator“ verteilt, sodass die jeweiligen Rechte nur im erforderlichen Umfang gewährt werden</w:delText>
        </w:r>
        <w:r w:rsidR="002B7AF3" w:rsidDel="00613CEE">
          <w:delText xml:space="preserve">. </w:delText>
        </w:r>
        <w:r w:rsidR="00711883" w:rsidDel="00613CEE">
          <w:delText xml:space="preserve">Die Aufgabe des Administrators mit SuperUser-Rolle wird von Bediensteten bzw. Mitarbeitern des Auftragsverarbeiters wahrgenommen. </w:delText>
        </w:r>
      </w:del>
    </w:p>
    <w:p w14:paraId="083B18DC" w14:textId="6396ACC4" w:rsidR="00782D9A" w:rsidDel="00613CEE" w:rsidRDefault="00124FA6" w:rsidP="00124FA6">
      <w:pPr>
        <w:pStyle w:val="berschrift3"/>
        <w:ind w:left="851" w:hanging="851"/>
        <w:rPr>
          <w:del w:id="244" w:author="Kisch, Christian" w:date="2021-12-16T13:11:00Z"/>
          <w:lang w:eastAsia="de-DE"/>
        </w:rPr>
      </w:pPr>
      <w:bookmarkStart w:id="245" w:name="_Toc88646361"/>
      <w:del w:id="246" w:author="Kisch, Christian" w:date="2021-12-16T13:11:00Z">
        <w:r w:rsidDel="00613CEE">
          <w:rPr>
            <w:lang w:eastAsia="de-DE"/>
          </w:rPr>
          <w:delText xml:space="preserve">Gewährte </w:delText>
        </w:r>
        <w:r w:rsidR="009870F0" w:rsidRPr="00CF44E2" w:rsidDel="00613CEE">
          <w:rPr>
            <w:lang w:eastAsia="de-DE"/>
          </w:rPr>
          <w:delText>Entität</w:delText>
        </w:r>
        <w:r w:rsidR="009870F0" w:rsidDel="00613CEE">
          <w:rPr>
            <w:lang w:eastAsia="de-DE"/>
          </w:rPr>
          <w:delText xml:space="preserve">en und </w:delText>
        </w:r>
        <w:r w:rsidDel="00613CEE">
          <w:rPr>
            <w:lang w:eastAsia="de-DE"/>
          </w:rPr>
          <w:delText>Aktionsarten</w:delText>
        </w:r>
        <w:bookmarkEnd w:id="245"/>
      </w:del>
    </w:p>
    <w:tbl>
      <w:tblPr>
        <w:tblStyle w:val="Tabellenraster"/>
        <w:tblW w:w="0" w:type="auto"/>
        <w:tblLook w:val="04A0" w:firstRow="1" w:lastRow="0" w:firstColumn="1" w:lastColumn="0" w:noHBand="0" w:noVBand="1"/>
      </w:tblPr>
      <w:tblGrid>
        <w:gridCol w:w="1696"/>
        <w:gridCol w:w="892"/>
        <w:gridCol w:w="1294"/>
        <w:gridCol w:w="1294"/>
        <w:gridCol w:w="1294"/>
        <w:gridCol w:w="1294"/>
        <w:gridCol w:w="1295"/>
      </w:tblGrid>
      <w:tr w:rsidR="005420BD" w:rsidRPr="00540304" w:rsidDel="00613CEE" w14:paraId="487BB014" w14:textId="04DDBCE4" w:rsidTr="00BB340E">
        <w:trPr>
          <w:del w:id="247" w:author="Kisch, Christian" w:date="2021-12-16T13:11:00Z"/>
        </w:trPr>
        <w:tc>
          <w:tcPr>
            <w:tcW w:w="1696" w:type="dxa"/>
            <w:shd w:val="clear" w:color="auto" w:fill="D9D9D9" w:themeFill="background1" w:themeFillShade="D9"/>
          </w:tcPr>
          <w:p w14:paraId="5E355430" w14:textId="37972108" w:rsidR="005420BD" w:rsidRPr="00224103" w:rsidDel="00613CEE" w:rsidRDefault="005420BD" w:rsidP="005420BD">
            <w:pPr>
              <w:spacing w:line="240" w:lineRule="auto"/>
              <w:rPr>
                <w:del w:id="248" w:author="Kisch, Christian" w:date="2021-12-16T13:11:00Z"/>
                <w:rFonts w:asciiTheme="minorHAnsi" w:hAnsiTheme="minorHAnsi" w:cstheme="minorHAnsi"/>
                <w:b/>
                <w:sz w:val="16"/>
                <w:szCs w:val="16"/>
              </w:rPr>
            </w:pPr>
            <w:del w:id="249" w:author="Kisch, Christian" w:date="2021-12-16T13:11:00Z">
              <w:r w:rsidRPr="00E57462" w:rsidDel="00613CEE">
                <w:rPr>
                  <w:rFonts w:asciiTheme="minorHAnsi" w:hAnsiTheme="minorHAnsi" w:cstheme="minorHAnsi"/>
                  <w:noProof/>
                  <w:lang w:eastAsia="de-DE"/>
                </w:rPr>
                <mc:AlternateContent>
                  <mc:Choice Requires="wps">
                    <w:drawing>
                      <wp:anchor distT="0" distB="0" distL="114300" distR="114300" simplePos="0" relativeHeight="251722752" behindDoc="0" locked="0" layoutInCell="1" allowOverlap="1" wp14:anchorId="2DBDDCEC" wp14:editId="67D117E2">
                        <wp:simplePos x="0" y="0"/>
                        <wp:positionH relativeFrom="column">
                          <wp:posOffset>-81639</wp:posOffset>
                        </wp:positionH>
                        <wp:positionV relativeFrom="paragraph">
                          <wp:posOffset>-83</wp:posOffset>
                        </wp:positionV>
                        <wp:extent cx="1057524" cy="508884"/>
                        <wp:effectExtent l="0" t="0" r="28575" b="24765"/>
                        <wp:wrapNone/>
                        <wp:docPr id="19" name="Gerader Verbinder 19"/>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29093C" id="Gerader Verbinder 1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" strokecolor="black [3213]" strokeweight=".5pt">
                        <v:stroke joinstyle="miter"/>
                      </v:line>
                    </w:pict>
                  </mc:Fallback>
                </mc:AlternateContent>
              </w:r>
              <w:r w:rsidDel="00613CEE">
                <w:rPr>
                  <w:rFonts w:asciiTheme="minorHAnsi" w:hAnsiTheme="minorHAnsi" w:cstheme="minorHAnsi"/>
                  <w:b/>
                  <w:sz w:val="20"/>
                  <w:szCs w:val="20"/>
                </w:rPr>
                <w:delText xml:space="preserve">                 </w:delText>
              </w:r>
              <w:r w:rsidRPr="00224103" w:rsidDel="00613CEE">
                <w:rPr>
                  <w:rFonts w:asciiTheme="minorHAnsi" w:hAnsiTheme="minorHAnsi" w:cstheme="minorHAnsi"/>
                  <w:b/>
                  <w:sz w:val="16"/>
                  <w:szCs w:val="16"/>
                </w:rPr>
                <w:delText>Aktionsart</w:delText>
              </w:r>
            </w:del>
          </w:p>
          <w:p w14:paraId="3EEB8BFB" w14:textId="591B03B6" w:rsidR="005420BD" w:rsidRPr="00124FA6" w:rsidDel="00613CEE" w:rsidRDefault="005420BD" w:rsidP="005420BD">
            <w:pPr>
              <w:rPr>
                <w:del w:id="250" w:author="Kisch, Christian" w:date="2021-12-16T13:11:00Z"/>
                <w:lang w:eastAsia="de-DE"/>
              </w:rPr>
            </w:pPr>
            <w:del w:id="251" w:author="Kisch, Christian" w:date="2021-12-16T13:11:00Z">
              <w:r w:rsidRPr="00224103" w:rsidDel="00613CEE">
                <w:rPr>
                  <w:rFonts w:asciiTheme="minorHAnsi" w:hAnsiTheme="minorHAnsi" w:cstheme="minorHAnsi"/>
                  <w:b/>
                  <w:sz w:val="16"/>
                  <w:szCs w:val="16"/>
                </w:rPr>
                <w:delText>Entität</w:delText>
              </w:r>
            </w:del>
          </w:p>
        </w:tc>
        <w:tc>
          <w:tcPr>
            <w:tcW w:w="892" w:type="dxa"/>
            <w:shd w:val="clear" w:color="auto" w:fill="D9D9D9" w:themeFill="background1" w:themeFillShade="D9"/>
          </w:tcPr>
          <w:p w14:paraId="6D65EE27" w14:textId="11440CC2" w:rsidR="005420BD" w:rsidRPr="00074D67" w:rsidDel="00613CEE" w:rsidRDefault="005420BD" w:rsidP="005420BD">
            <w:pPr>
              <w:rPr>
                <w:del w:id="252" w:author="Kisch, Christian" w:date="2021-12-16T13:11:00Z"/>
                <w:b/>
                <w:sz w:val="20"/>
                <w:szCs w:val="20"/>
                <w:lang w:eastAsia="de-DE"/>
              </w:rPr>
            </w:pPr>
            <w:del w:id="253" w:author="Kisch, Christian" w:date="2021-12-16T13:11:00Z">
              <w:r w:rsidRPr="00074D67" w:rsidDel="00613CEE">
                <w:rPr>
                  <w:b/>
                  <w:sz w:val="20"/>
                  <w:szCs w:val="20"/>
                </w:rPr>
                <w:delText>Entdecken</w:delText>
              </w:r>
            </w:del>
          </w:p>
        </w:tc>
        <w:tc>
          <w:tcPr>
            <w:tcW w:w="1294" w:type="dxa"/>
            <w:shd w:val="clear" w:color="auto" w:fill="D9D9D9" w:themeFill="background1" w:themeFillShade="D9"/>
          </w:tcPr>
          <w:p w14:paraId="7A6E436D" w14:textId="6C1EDCB9" w:rsidR="005420BD" w:rsidRPr="00074D67" w:rsidDel="00613CEE" w:rsidRDefault="005420BD" w:rsidP="005420BD">
            <w:pPr>
              <w:rPr>
                <w:del w:id="254" w:author="Kisch, Christian" w:date="2021-12-16T13:11:00Z"/>
                <w:b/>
                <w:sz w:val="20"/>
                <w:szCs w:val="20"/>
                <w:lang w:eastAsia="de-DE"/>
              </w:rPr>
            </w:pPr>
            <w:del w:id="255" w:author="Kisch, Christian" w:date="2021-12-16T13:11:00Z">
              <w:r w:rsidRPr="00074D67" w:rsidDel="00613CEE">
                <w:rPr>
                  <w:b/>
                  <w:sz w:val="20"/>
                  <w:szCs w:val="20"/>
                  <w:lang w:eastAsia="de-DE"/>
                </w:rPr>
                <w:delText>Darstellen/ Zeigen</w:delText>
              </w:r>
            </w:del>
          </w:p>
        </w:tc>
        <w:tc>
          <w:tcPr>
            <w:tcW w:w="1294" w:type="dxa"/>
            <w:shd w:val="clear" w:color="auto" w:fill="D9D9D9" w:themeFill="background1" w:themeFillShade="D9"/>
          </w:tcPr>
          <w:p w14:paraId="731DB723" w14:textId="541E893D" w:rsidR="005420BD" w:rsidRPr="00074D67" w:rsidDel="00613CEE" w:rsidRDefault="005420BD" w:rsidP="005420BD">
            <w:pPr>
              <w:rPr>
                <w:del w:id="256" w:author="Kisch, Christian" w:date="2021-12-16T13:11:00Z"/>
                <w:b/>
                <w:sz w:val="20"/>
                <w:szCs w:val="20"/>
                <w:lang w:eastAsia="de-DE"/>
              </w:rPr>
            </w:pPr>
            <w:del w:id="257" w:author="Kisch, Christian" w:date="2021-12-16T13:11:00Z">
              <w:r w:rsidRPr="00074D67" w:rsidDel="00613CEE">
                <w:rPr>
                  <w:b/>
                  <w:sz w:val="20"/>
                  <w:szCs w:val="20"/>
                </w:rPr>
                <w:delText>Lesen</w:delText>
              </w:r>
            </w:del>
          </w:p>
        </w:tc>
        <w:tc>
          <w:tcPr>
            <w:tcW w:w="1294" w:type="dxa"/>
            <w:shd w:val="clear" w:color="auto" w:fill="D9D9D9" w:themeFill="background1" w:themeFillShade="D9"/>
          </w:tcPr>
          <w:p w14:paraId="5607B45F" w14:textId="0283B832" w:rsidR="005420BD" w:rsidRPr="00074D67" w:rsidDel="00613CEE" w:rsidRDefault="005420BD" w:rsidP="005420BD">
            <w:pPr>
              <w:rPr>
                <w:del w:id="258" w:author="Kisch, Christian" w:date="2021-12-16T13:11:00Z"/>
                <w:b/>
                <w:sz w:val="20"/>
                <w:szCs w:val="20"/>
                <w:lang w:eastAsia="de-DE"/>
              </w:rPr>
            </w:pPr>
            <w:del w:id="259" w:author="Kisch, Christian" w:date="2021-12-16T13:11:00Z">
              <w:r w:rsidRPr="00074D67" w:rsidDel="00613CEE">
                <w:rPr>
                  <w:b/>
                  <w:sz w:val="20"/>
                  <w:szCs w:val="20"/>
                </w:rPr>
                <w:delText>Hinzufügen</w:delText>
              </w:r>
            </w:del>
          </w:p>
        </w:tc>
        <w:tc>
          <w:tcPr>
            <w:tcW w:w="1294" w:type="dxa"/>
            <w:shd w:val="clear" w:color="auto" w:fill="D9D9D9" w:themeFill="background1" w:themeFillShade="D9"/>
          </w:tcPr>
          <w:p w14:paraId="009F87B1" w14:textId="70527245" w:rsidR="005420BD" w:rsidRPr="00074D67" w:rsidDel="00613CEE" w:rsidRDefault="005420BD" w:rsidP="005420BD">
            <w:pPr>
              <w:rPr>
                <w:del w:id="260" w:author="Kisch, Christian" w:date="2021-12-16T13:11:00Z"/>
                <w:b/>
                <w:sz w:val="20"/>
                <w:szCs w:val="20"/>
                <w:lang w:eastAsia="de-DE"/>
              </w:rPr>
            </w:pPr>
            <w:del w:id="261" w:author="Kisch, Christian" w:date="2021-12-16T13:11:00Z">
              <w:r w:rsidRPr="00074D67" w:rsidDel="00613CEE">
                <w:rPr>
                  <w:b/>
                  <w:sz w:val="20"/>
                  <w:szCs w:val="20"/>
                </w:rPr>
                <w:delText>Ändern</w:delText>
              </w:r>
            </w:del>
          </w:p>
        </w:tc>
        <w:tc>
          <w:tcPr>
            <w:tcW w:w="1295" w:type="dxa"/>
            <w:shd w:val="clear" w:color="auto" w:fill="D9D9D9" w:themeFill="background1" w:themeFillShade="D9"/>
          </w:tcPr>
          <w:p w14:paraId="0325495A" w14:textId="020E97AF" w:rsidR="005420BD" w:rsidRPr="00074D67" w:rsidDel="00613CEE" w:rsidRDefault="005420BD" w:rsidP="005420BD">
            <w:pPr>
              <w:rPr>
                <w:del w:id="262" w:author="Kisch, Christian" w:date="2021-12-16T13:11:00Z"/>
                <w:b/>
                <w:sz w:val="20"/>
                <w:szCs w:val="20"/>
                <w:lang w:eastAsia="de-DE"/>
              </w:rPr>
            </w:pPr>
            <w:del w:id="263" w:author="Kisch, Christian" w:date="2021-12-16T13:11:00Z">
              <w:r w:rsidRPr="00074D67" w:rsidDel="00613CEE">
                <w:rPr>
                  <w:b/>
                  <w:sz w:val="20"/>
                  <w:szCs w:val="20"/>
                </w:rPr>
                <w:delText>Löschen</w:delText>
              </w:r>
            </w:del>
          </w:p>
        </w:tc>
      </w:tr>
      <w:tr w:rsidR="005420BD" w:rsidRPr="00540304" w:rsidDel="00613CEE" w14:paraId="21E1EB34" w14:textId="382AA957" w:rsidTr="00BB340E">
        <w:trPr>
          <w:del w:id="264" w:author="Kisch, Christian" w:date="2021-12-16T13:11:00Z"/>
        </w:trPr>
        <w:tc>
          <w:tcPr>
            <w:tcW w:w="1696" w:type="dxa"/>
            <w:shd w:val="clear" w:color="auto" w:fill="F2F2F2" w:themeFill="background1" w:themeFillShade="F2"/>
          </w:tcPr>
          <w:p w14:paraId="4C1EBEF3" w14:textId="385FAD5E" w:rsidR="005420BD" w:rsidRPr="00074D67" w:rsidDel="00613CEE" w:rsidRDefault="005420BD" w:rsidP="005420BD">
            <w:pPr>
              <w:rPr>
                <w:del w:id="265" w:author="Kisch, Christian" w:date="2021-12-16T13:11:00Z"/>
                <w:b/>
                <w:sz w:val="20"/>
                <w:szCs w:val="20"/>
                <w:lang w:eastAsia="de-DE"/>
              </w:rPr>
            </w:pPr>
            <w:del w:id="266" w:author="Kisch, Christian" w:date="2021-12-16T13:11:00Z">
              <w:r w:rsidRPr="00074D67" w:rsidDel="00613CEE">
                <w:rPr>
                  <w:b/>
                  <w:sz w:val="20"/>
                  <w:szCs w:val="20"/>
                  <w:lang w:eastAsia="de-DE"/>
                </w:rPr>
                <w:delText>Administrationsprotokollierung</w:delText>
              </w:r>
            </w:del>
          </w:p>
        </w:tc>
        <w:tc>
          <w:tcPr>
            <w:tcW w:w="892" w:type="dxa"/>
          </w:tcPr>
          <w:p w14:paraId="52904D0A" w14:textId="6A0B9D93" w:rsidR="005420BD" w:rsidRPr="0036561E" w:rsidDel="00613CEE" w:rsidRDefault="005420BD" w:rsidP="005420BD">
            <w:pPr>
              <w:jc w:val="center"/>
              <w:rPr>
                <w:del w:id="267" w:author="Kisch, Christian" w:date="2021-12-16T13:11:00Z"/>
                <w:rFonts w:asciiTheme="minorHAnsi" w:hAnsiTheme="minorHAnsi" w:cstheme="minorHAnsi"/>
                <w:sz w:val="20"/>
                <w:szCs w:val="20"/>
              </w:rPr>
            </w:pPr>
            <w:del w:id="268"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4E84D88" w14:textId="2084D7CA" w:rsidR="005420BD" w:rsidRPr="0036561E" w:rsidDel="00613CEE" w:rsidRDefault="005420BD" w:rsidP="005420BD">
            <w:pPr>
              <w:jc w:val="center"/>
              <w:rPr>
                <w:del w:id="269" w:author="Kisch, Christian" w:date="2021-12-16T13:11:00Z"/>
                <w:rFonts w:asciiTheme="minorHAnsi" w:hAnsiTheme="minorHAnsi" w:cstheme="minorHAnsi"/>
                <w:sz w:val="20"/>
                <w:szCs w:val="20"/>
              </w:rPr>
            </w:pPr>
            <w:del w:id="270"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EF3062A" w14:textId="5F1D4B08" w:rsidR="005420BD" w:rsidRPr="0036561E" w:rsidDel="00613CEE" w:rsidRDefault="005420BD" w:rsidP="005420BD">
            <w:pPr>
              <w:jc w:val="center"/>
              <w:rPr>
                <w:del w:id="271" w:author="Kisch, Christian" w:date="2021-12-16T13:11:00Z"/>
                <w:rFonts w:asciiTheme="minorHAnsi" w:hAnsiTheme="minorHAnsi" w:cstheme="minorHAnsi"/>
                <w:sz w:val="20"/>
                <w:szCs w:val="20"/>
              </w:rPr>
            </w:pPr>
            <w:del w:id="272"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C405618" w14:textId="4A89F79E" w:rsidR="005420BD" w:rsidRPr="0036561E" w:rsidDel="00613CEE" w:rsidRDefault="007A59E2" w:rsidP="005420BD">
            <w:pPr>
              <w:jc w:val="center"/>
              <w:rPr>
                <w:del w:id="273" w:author="Kisch, Christian" w:date="2021-12-16T13:11:00Z"/>
                <w:rFonts w:asciiTheme="minorHAnsi" w:hAnsiTheme="minorHAnsi" w:cstheme="minorHAnsi"/>
                <w:sz w:val="20"/>
                <w:szCs w:val="20"/>
              </w:rPr>
            </w:pPr>
            <w:del w:id="274" w:author="Kisch, Christian" w:date="2021-12-16T13:11:00Z">
              <w:r w:rsidDel="00613CEE">
                <w:rPr>
                  <w:rFonts w:asciiTheme="minorHAnsi" w:hAnsiTheme="minorHAnsi" w:cstheme="minorHAnsi"/>
                  <w:sz w:val="20"/>
                  <w:szCs w:val="20"/>
                  <w:lang w:eastAsia="de-DE"/>
                </w:rPr>
                <w:delText>Nein</w:delText>
              </w:r>
            </w:del>
          </w:p>
        </w:tc>
        <w:tc>
          <w:tcPr>
            <w:tcW w:w="1294" w:type="dxa"/>
            <w:shd w:val="clear" w:color="auto" w:fill="auto"/>
          </w:tcPr>
          <w:p w14:paraId="3B33B295" w14:textId="0C443BA9" w:rsidR="005420BD" w:rsidRPr="0036561E" w:rsidDel="00613CEE" w:rsidRDefault="007A59E2" w:rsidP="005420BD">
            <w:pPr>
              <w:jc w:val="center"/>
              <w:rPr>
                <w:del w:id="275" w:author="Kisch, Christian" w:date="2021-12-16T13:11:00Z"/>
                <w:rFonts w:asciiTheme="minorHAnsi" w:hAnsiTheme="minorHAnsi" w:cstheme="minorHAnsi"/>
                <w:sz w:val="20"/>
                <w:szCs w:val="20"/>
              </w:rPr>
            </w:pPr>
            <w:del w:id="276" w:author="Kisch, Christian" w:date="2021-12-16T13:11:00Z">
              <w:r w:rsidDel="00613CEE">
                <w:rPr>
                  <w:rFonts w:asciiTheme="minorHAnsi" w:hAnsiTheme="minorHAnsi" w:cstheme="minorHAnsi"/>
                  <w:sz w:val="20"/>
                  <w:szCs w:val="20"/>
                  <w:lang w:eastAsia="de-DE"/>
                </w:rPr>
                <w:delText>Nein</w:delText>
              </w:r>
            </w:del>
          </w:p>
        </w:tc>
        <w:tc>
          <w:tcPr>
            <w:tcW w:w="1295" w:type="dxa"/>
            <w:shd w:val="clear" w:color="auto" w:fill="auto"/>
          </w:tcPr>
          <w:p w14:paraId="4956CC21" w14:textId="2348BA95" w:rsidR="005420BD" w:rsidRPr="0036561E" w:rsidDel="00613CEE" w:rsidRDefault="007A59E2" w:rsidP="005420BD">
            <w:pPr>
              <w:jc w:val="center"/>
              <w:rPr>
                <w:del w:id="277" w:author="Kisch, Christian" w:date="2021-12-16T13:11:00Z"/>
                <w:rFonts w:asciiTheme="minorHAnsi" w:hAnsiTheme="minorHAnsi" w:cstheme="minorHAnsi"/>
                <w:sz w:val="20"/>
                <w:szCs w:val="20"/>
              </w:rPr>
            </w:pPr>
            <w:del w:id="278" w:author="Kisch, Christian" w:date="2021-12-16T13:11:00Z">
              <w:r w:rsidDel="00613CEE">
                <w:rPr>
                  <w:rFonts w:asciiTheme="minorHAnsi" w:hAnsiTheme="minorHAnsi" w:cstheme="minorHAnsi"/>
                  <w:sz w:val="20"/>
                  <w:szCs w:val="20"/>
                  <w:lang w:eastAsia="de-DE"/>
                </w:rPr>
                <w:delText>Nein</w:delText>
              </w:r>
            </w:del>
          </w:p>
        </w:tc>
      </w:tr>
      <w:tr w:rsidR="005420BD" w:rsidRPr="00540304" w:rsidDel="00613CEE" w14:paraId="768D5B77" w14:textId="7A9B9016" w:rsidTr="00BB340E">
        <w:trPr>
          <w:del w:id="279" w:author="Kisch, Christian" w:date="2021-12-16T13:11:00Z"/>
        </w:trPr>
        <w:tc>
          <w:tcPr>
            <w:tcW w:w="1696" w:type="dxa"/>
            <w:shd w:val="clear" w:color="auto" w:fill="F2F2F2" w:themeFill="background1" w:themeFillShade="F2"/>
          </w:tcPr>
          <w:p w14:paraId="7308DBDD" w14:textId="7A16739C" w:rsidR="005420BD" w:rsidRPr="00074D67" w:rsidDel="00613CEE" w:rsidRDefault="005420BD" w:rsidP="005420BD">
            <w:pPr>
              <w:rPr>
                <w:del w:id="280" w:author="Kisch, Christian" w:date="2021-12-16T13:11:00Z"/>
                <w:b/>
                <w:sz w:val="20"/>
                <w:szCs w:val="20"/>
                <w:lang w:eastAsia="de-DE"/>
              </w:rPr>
            </w:pPr>
            <w:del w:id="281" w:author="Kisch, Christian" w:date="2021-12-16T13:11:00Z">
              <w:r w:rsidRPr="00074D67" w:rsidDel="00613CEE">
                <w:rPr>
                  <w:b/>
                  <w:sz w:val="20"/>
                  <w:szCs w:val="20"/>
                  <w:lang w:eastAsia="de-DE"/>
                </w:rPr>
                <w:delText>Benutzer</w:delText>
              </w:r>
            </w:del>
          </w:p>
        </w:tc>
        <w:tc>
          <w:tcPr>
            <w:tcW w:w="892" w:type="dxa"/>
          </w:tcPr>
          <w:p w14:paraId="35E7B368" w14:textId="17B9BEE2" w:rsidR="005420BD" w:rsidRPr="0036561E" w:rsidDel="00613CEE" w:rsidRDefault="005420BD" w:rsidP="005420BD">
            <w:pPr>
              <w:jc w:val="center"/>
              <w:rPr>
                <w:del w:id="282" w:author="Kisch, Christian" w:date="2021-12-16T13:11:00Z"/>
                <w:rFonts w:asciiTheme="minorHAnsi" w:hAnsiTheme="minorHAnsi" w:cstheme="minorHAnsi"/>
                <w:sz w:val="20"/>
                <w:szCs w:val="20"/>
              </w:rPr>
            </w:pPr>
            <w:del w:id="283"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4DA7C05" w14:textId="69E36C99" w:rsidR="005420BD" w:rsidRPr="0036561E" w:rsidDel="00613CEE" w:rsidRDefault="005420BD" w:rsidP="005420BD">
            <w:pPr>
              <w:jc w:val="center"/>
              <w:rPr>
                <w:del w:id="284" w:author="Kisch, Christian" w:date="2021-12-16T13:11:00Z"/>
                <w:rFonts w:asciiTheme="minorHAnsi" w:hAnsiTheme="minorHAnsi" w:cstheme="minorHAnsi"/>
                <w:sz w:val="20"/>
                <w:szCs w:val="20"/>
              </w:rPr>
            </w:pPr>
            <w:del w:id="285"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CD47A20" w14:textId="67C9572F" w:rsidR="005420BD" w:rsidRPr="0036561E" w:rsidDel="00613CEE" w:rsidRDefault="005420BD" w:rsidP="005420BD">
            <w:pPr>
              <w:jc w:val="center"/>
              <w:rPr>
                <w:del w:id="286" w:author="Kisch, Christian" w:date="2021-12-16T13:11:00Z"/>
                <w:rFonts w:asciiTheme="minorHAnsi" w:hAnsiTheme="minorHAnsi" w:cstheme="minorHAnsi"/>
                <w:sz w:val="20"/>
                <w:szCs w:val="20"/>
              </w:rPr>
            </w:pPr>
            <w:del w:id="287"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E5DDAD8" w14:textId="753AF002" w:rsidR="005420BD" w:rsidRPr="0036561E" w:rsidDel="00613CEE" w:rsidRDefault="005420BD" w:rsidP="005420BD">
            <w:pPr>
              <w:jc w:val="center"/>
              <w:rPr>
                <w:del w:id="288" w:author="Kisch, Christian" w:date="2021-12-16T13:11:00Z"/>
                <w:rFonts w:asciiTheme="minorHAnsi" w:hAnsiTheme="minorHAnsi" w:cstheme="minorHAnsi"/>
                <w:sz w:val="20"/>
                <w:szCs w:val="20"/>
              </w:rPr>
            </w:pPr>
            <w:del w:id="289"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1A1534F" w14:textId="035C8F53" w:rsidR="005420BD" w:rsidRPr="0036561E" w:rsidDel="00613CEE" w:rsidRDefault="005420BD" w:rsidP="005420BD">
            <w:pPr>
              <w:jc w:val="center"/>
              <w:rPr>
                <w:del w:id="290" w:author="Kisch, Christian" w:date="2021-12-16T13:11:00Z"/>
                <w:rFonts w:asciiTheme="minorHAnsi" w:hAnsiTheme="minorHAnsi" w:cstheme="minorHAnsi"/>
                <w:sz w:val="20"/>
                <w:szCs w:val="20"/>
              </w:rPr>
            </w:pPr>
            <w:del w:id="291"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7505B212" w14:textId="56118EAE" w:rsidR="005420BD" w:rsidRPr="0036561E" w:rsidDel="00613CEE" w:rsidRDefault="005420BD" w:rsidP="005420BD">
            <w:pPr>
              <w:jc w:val="center"/>
              <w:rPr>
                <w:del w:id="292" w:author="Kisch, Christian" w:date="2021-12-16T13:11:00Z"/>
                <w:rFonts w:asciiTheme="minorHAnsi" w:hAnsiTheme="minorHAnsi" w:cstheme="minorHAnsi"/>
                <w:sz w:val="20"/>
                <w:szCs w:val="20"/>
              </w:rPr>
            </w:pPr>
            <w:del w:id="293"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764C1F39" w14:textId="63F9C48F" w:rsidTr="00BB340E">
        <w:trPr>
          <w:del w:id="294" w:author="Kisch, Christian" w:date="2021-12-16T13:11:00Z"/>
        </w:trPr>
        <w:tc>
          <w:tcPr>
            <w:tcW w:w="1696" w:type="dxa"/>
            <w:shd w:val="clear" w:color="auto" w:fill="F2F2F2" w:themeFill="background1" w:themeFillShade="F2"/>
          </w:tcPr>
          <w:p w14:paraId="27FAD90C" w14:textId="653E040E" w:rsidR="005420BD" w:rsidRPr="00074D67" w:rsidDel="00613CEE" w:rsidRDefault="005420BD" w:rsidP="005420BD">
            <w:pPr>
              <w:rPr>
                <w:del w:id="295" w:author="Kisch, Christian" w:date="2021-12-16T13:11:00Z"/>
                <w:b/>
                <w:sz w:val="20"/>
                <w:szCs w:val="20"/>
                <w:lang w:eastAsia="de-DE"/>
              </w:rPr>
            </w:pPr>
            <w:del w:id="296" w:author="Kisch, Christian" w:date="2021-12-16T13:11:00Z">
              <w:r w:rsidRPr="00074D67" w:rsidDel="00613CEE">
                <w:rPr>
                  <w:b/>
                  <w:sz w:val="20"/>
                  <w:szCs w:val="20"/>
                  <w:lang w:eastAsia="de-DE"/>
                </w:rPr>
                <w:delText>Benutzergruppen</w:delText>
              </w:r>
            </w:del>
          </w:p>
        </w:tc>
        <w:tc>
          <w:tcPr>
            <w:tcW w:w="892" w:type="dxa"/>
          </w:tcPr>
          <w:p w14:paraId="5D655BBA" w14:textId="6C76E984" w:rsidR="005420BD" w:rsidRPr="0036561E" w:rsidDel="00613CEE" w:rsidRDefault="005420BD" w:rsidP="005420BD">
            <w:pPr>
              <w:jc w:val="center"/>
              <w:rPr>
                <w:del w:id="297" w:author="Kisch, Christian" w:date="2021-12-16T13:11:00Z"/>
                <w:rFonts w:asciiTheme="minorHAnsi" w:hAnsiTheme="minorHAnsi" w:cstheme="minorHAnsi"/>
                <w:sz w:val="20"/>
                <w:szCs w:val="20"/>
              </w:rPr>
            </w:pPr>
            <w:del w:id="298"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47CDB85" w14:textId="1958FF65" w:rsidR="005420BD" w:rsidRPr="0036561E" w:rsidDel="00613CEE" w:rsidRDefault="005420BD" w:rsidP="005420BD">
            <w:pPr>
              <w:jc w:val="center"/>
              <w:rPr>
                <w:del w:id="299" w:author="Kisch, Christian" w:date="2021-12-16T13:11:00Z"/>
                <w:rFonts w:asciiTheme="minorHAnsi" w:hAnsiTheme="minorHAnsi" w:cstheme="minorHAnsi"/>
                <w:sz w:val="20"/>
                <w:szCs w:val="20"/>
              </w:rPr>
            </w:pPr>
            <w:del w:id="300"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4FE34D7" w14:textId="7214586B" w:rsidR="005420BD" w:rsidRPr="0036561E" w:rsidDel="00613CEE" w:rsidRDefault="005420BD" w:rsidP="005420BD">
            <w:pPr>
              <w:jc w:val="center"/>
              <w:rPr>
                <w:del w:id="301" w:author="Kisch, Christian" w:date="2021-12-16T13:11:00Z"/>
                <w:rFonts w:asciiTheme="minorHAnsi" w:hAnsiTheme="minorHAnsi" w:cstheme="minorHAnsi"/>
                <w:sz w:val="20"/>
                <w:szCs w:val="20"/>
              </w:rPr>
            </w:pPr>
            <w:del w:id="302"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73DE66E" w14:textId="036FE13E" w:rsidR="005420BD" w:rsidRPr="0036561E" w:rsidDel="00613CEE" w:rsidRDefault="005420BD" w:rsidP="005420BD">
            <w:pPr>
              <w:jc w:val="center"/>
              <w:rPr>
                <w:del w:id="303" w:author="Kisch, Christian" w:date="2021-12-16T13:11:00Z"/>
                <w:rFonts w:asciiTheme="minorHAnsi" w:hAnsiTheme="minorHAnsi" w:cstheme="minorHAnsi"/>
                <w:sz w:val="20"/>
                <w:szCs w:val="20"/>
              </w:rPr>
            </w:pPr>
            <w:del w:id="304"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CBE115C" w14:textId="5F1D72E8" w:rsidR="005420BD" w:rsidRPr="0036561E" w:rsidDel="00613CEE" w:rsidRDefault="005420BD" w:rsidP="005420BD">
            <w:pPr>
              <w:jc w:val="center"/>
              <w:rPr>
                <w:del w:id="305" w:author="Kisch, Christian" w:date="2021-12-16T13:11:00Z"/>
                <w:rFonts w:asciiTheme="minorHAnsi" w:hAnsiTheme="minorHAnsi" w:cstheme="minorHAnsi"/>
                <w:sz w:val="20"/>
                <w:szCs w:val="20"/>
              </w:rPr>
            </w:pPr>
            <w:del w:id="306"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42ACB297" w14:textId="06E395E2" w:rsidR="005420BD" w:rsidRPr="0036561E" w:rsidDel="00613CEE" w:rsidRDefault="005420BD" w:rsidP="005420BD">
            <w:pPr>
              <w:jc w:val="center"/>
              <w:rPr>
                <w:del w:id="307" w:author="Kisch, Christian" w:date="2021-12-16T13:11:00Z"/>
                <w:rFonts w:asciiTheme="minorHAnsi" w:hAnsiTheme="minorHAnsi" w:cstheme="minorHAnsi"/>
                <w:sz w:val="20"/>
                <w:szCs w:val="20"/>
              </w:rPr>
            </w:pPr>
            <w:del w:id="308"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6D150D91" w14:textId="5BF62854" w:rsidTr="00BB340E">
        <w:trPr>
          <w:del w:id="309" w:author="Kisch, Christian" w:date="2021-12-16T13:11:00Z"/>
        </w:trPr>
        <w:tc>
          <w:tcPr>
            <w:tcW w:w="1696" w:type="dxa"/>
            <w:shd w:val="clear" w:color="auto" w:fill="F2F2F2" w:themeFill="background1" w:themeFillShade="F2"/>
          </w:tcPr>
          <w:p w14:paraId="6156BBC6" w14:textId="30284CD6" w:rsidR="005420BD" w:rsidRPr="00074D67" w:rsidDel="00613CEE" w:rsidRDefault="005420BD" w:rsidP="005420BD">
            <w:pPr>
              <w:rPr>
                <w:del w:id="310" w:author="Kisch, Christian" w:date="2021-12-16T13:11:00Z"/>
                <w:b/>
                <w:sz w:val="20"/>
                <w:szCs w:val="20"/>
                <w:lang w:eastAsia="de-DE"/>
              </w:rPr>
            </w:pPr>
            <w:del w:id="311" w:author="Kisch, Christian" w:date="2021-12-16T13:11:00Z">
              <w:r w:rsidRPr="00074D67" w:rsidDel="00613CEE">
                <w:rPr>
                  <w:b/>
                  <w:sz w:val="20"/>
                  <w:szCs w:val="20"/>
                  <w:lang w:eastAsia="de-DE"/>
                </w:rPr>
                <w:delText>Datenbank</w:delText>
              </w:r>
            </w:del>
          </w:p>
        </w:tc>
        <w:tc>
          <w:tcPr>
            <w:tcW w:w="892" w:type="dxa"/>
          </w:tcPr>
          <w:p w14:paraId="576E94B0" w14:textId="69556DF4" w:rsidR="005420BD" w:rsidRPr="0036561E" w:rsidDel="00613CEE" w:rsidRDefault="005420BD" w:rsidP="005420BD">
            <w:pPr>
              <w:jc w:val="center"/>
              <w:rPr>
                <w:del w:id="312" w:author="Kisch, Christian" w:date="2021-12-16T13:11:00Z"/>
                <w:rFonts w:asciiTheme="minorHAnsi" w:hAnsiTheme="minorHAnsi" w:cstheme="minorHAnsi"/>
                <w:sz w:val="20"/>
                <w:szCs w:val="20"/>
              </w:rPr>
            </w:pPr>
            <w:del w:id="313"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84B0425" w14:textId="6DF22DF8" w:rsidR="005420BD" w:rsidRPr="0036561E" w:rsidDel="00613CEE" w:rsidRDefault="005420BD" w:rsidP="005420BD">
            <w:pPr>
              <w:jc w:val="center"/>
              <w:rPr>
                <w:del w:id="314" w:author="Kisch, Christian" w:date="2021-12-16T13:11:00Z"/>
                <w:rFonts w:asciiTheme="minorHAnsi" w:hAnsiTheme="minorHAnsi" w:cstheme="minorHAnsi"/>
                <w:sz w:val="20"/>
                <w:szCs w:val="20"/>
              </w:rPr>
            </w:pPr>
            <w:del w:id="315"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0EAE1FA" w14:textId="1DB2A5F7" w:rsidR="005420BD" w:rsidRPr="0036561E" w:rsidDel="00613CEE" w:rsidRDefault="005420BD" w:rsidP="005420BD">
            <w:pPr>
              <w:jc w:val="center"/>
              <w:rPr>
                <w:del w:id="316" w:author="Kisch, Christian" w:date="2021-12-16T13:11:00Z"/>
                <w:rFonts w:asciiTheme="minorHAnsi" w:hAnsiTheme="minorHAnsi" w:cstheme="minorHAnsi"/>
                <w:sz w:val="20"/>
                <w:szCs w:val="20"/>
              </w:rPr>
            </w:pPr>
            <w:del w:id="317"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DEBE1D3" w14:textId="2FEC6DB3" w:rsidR="005420BD" w:rsidRPr="0036561E" w:rsidDel="00613CEE" w:rsidRDefault="005420BD" w:rsidP="005420BD">
            <w:pPr>
              <w:jc w:val="center"/>
              <w:rPr>
                <w:del w:id="318" w:author="Kisch, Christian" w:date="2021-12-16T13:11:00Z"/>
                <w:rFonts w:asciiTheme="minorHAnsi" w:hAnsiTheme="minorHAnsi" w:cstheme="minorHAnsi"/>
                <w:sz w:val="20"/>
                <w:szCs w:val="20"/>
              </w:rPr>
            </w:pPr>
            <w:del w:id="319"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D4349B9" w14:textId="5A90BA76" w:rsidR="005420BD" w:rsidRPr="0036561E" w:rsidDel="00613CEE" w:rsidRDefault="005420BD" w:rsidP="005420BD">
            <w:pPr>
              <w:jc w:val="center"/>
              <w:rPr>
                <w:del w:id="320" w:author="Kisch, Christian" w:date="2021-12-16T13:11:00Z"/>
                <w:rFonts w:asciiTheme="minorHAnsi" w:hAnsiTheme="minorHAnsi" w:cstheme="minorHAnsi"/>
                <w:sz w:val="20"/>
                <w:szCs w:val="20"/>
              </w:rPr>
            </w:pPr>
            <w:del w:id="321"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49701CFE" w14:textId="37BCAAED" w:rsidR="005420BD" w:rsidRPr="0036561E" w:rsidDel="00613CEE" w:rsidRDefault="005420BD" w:rsidP="005420BD">
            <w:pPr>
              <w:jc w:val="center"/>
              <w:rPr>
                <w:del w:id="322" w:author="Kisch, Christian" w:date="2021-12-16T13:11:00Z"/>
                <w:rFonts w:asciiTheme="minorHAnsi" w:hAnsiTheme="minorHAnsi" w:cstheme="minorHAnsi"/>
                <w:sz w:val="20"/>
                <w:szCs w:val="20"/>
              </w:rPr>
            </w:pPr>
            <w:del w:id="323"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2136BDB4" w14:textId="41F56DFA" w:rsidTr="00BB340E">
        <w:trPr>
          <w:del w:id="324" w:author="Kisch, Christian" w:date="2021-12-16T13:11:00Z"/>
        </w:trPr>
        <w:tc>
          <w:tcPr>
            <w:tcW w:w="1696" w:type="dxa"/>
            <w:shd w:val="clear" w:color="auto" w:fill="F2F2F2" w:themeFill="background1" w:themeFillShade="F2"/>
          </w:tcPr>
          <w:p w14:paraId="5BB676F3" w14:textId="02862412" w:rsidR="005420BD" w:rsidRPr="00074D67" w:rsidDel="00613CEE" w:rsidRDefault="005420BD" w:rsidP="005420BD">
            <w:pPr>
              <w:rPr>
                <w:del w:id="325" w:author="Kisch, Christian" w:date="2021-12-16T13:11:00Z"/>
                <w:b/>
                <w:sz w:val="20"/>
                <w:szCs w:val="20"/>
                <w:lang w:eastAsia="de-DE"/>
              </w:rPr>
            </w:pPr>
            <w:del w:id="326" w:author="Kisch, Christian" w:date="2021-12-16T13:11:00Z">
              <w:r w:rsidRPr="00074D67" w:rsidDel="00613CEE">
                <w:rPr>
                  <w:b/>
                  <w:sz w:val="20"/>
                  <w:szCs w:val="20"/>
                  <w:lang w:eastAsia="de-DE"/>
                </w:rPr>
                <w:delText>Dienststelle</w:delText>
              </w:r>
            </w:del>
          </w:p>
        </w:tc>
        <w:tc>
          <w:tcPr>
            <w:tcW w:w="892" w:type="dxa"/>
          </w:tcPr>
          <w:p w14:paraId="01FE2B1D" w14:textId="177C2AF8" w:rsidR="005420BD" w:rsidRPr="0036561E" w:rsidDel="00613CEE" w:rsidRDefault="005420BD" w:rsidP="005420BD">
            <w:pPr>
              <w:jc w:val="center"/>
              <w:rPr>
                <w:del w:id="327" w:author="Kisch, Christian" w:date="2021-12-16T13:11:00Z"/>
                <w:rFonts w:asciiTheme="minorHAnsi" w:hAnsiTheme="minorHAnsi" w:cstheme="minorHAnsi"/>
                <w:sz w:val="20"/>
                <w:szCs w:val="20"/>
              </w:rPr>
            </w:pPr>
            <w:del w:id="328"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EC89B0E" w14:textId="5505B047" w:rsidR="005420BD" w:rsidRPr="0036561E" w:rsidDel="00613CEE" w:rsidRDefault="005420BD" w:rsidP="005420BD">
            <w:pPr>
              <w:jc w:val="center"/>
              <w:rPr>
                <w:del w:id="329" w:author="Kisch, Christian" w:date="2021-12-16T13:11:00Z"/>
                <w:rFonts w:asciiTheme="minorHAnsi" w:hAnsiTheme="minorHAnsi" w:cstheme="minorHAnsi"/>
                <w:sz w:val="20"/>
                <w:szCs w:val="20"/>
              </w:rPr>
            </w:pPr>
            <w:del w:id="330"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0F11F50" w14:textId="366011F8" w:rsidR="005420BD" w:rsidRPr="0036561E" w:rsidDel="00613CEE" w:rsidRDefault="005420BD" w:rsidP="005420BD">
            <w:pPr>
              <w:jc w:val="center"/>
              <w:rPr>
                <w:del w:id="331" w:author="Kisch, Christian" w:date="2021-12-16T13:11:00Z"/>
                <w:rFonts w:asciiTheme="minorHAnsi" w:hAnsiTheme="minorHAnsi" w:cstheme="minorHAnsi"/>
                <w:sz w:val="20"/>
                <w:szCs w:val="20"/>
              </w:rPr>
            </w:pPr>
            <w:del w:id="332"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D4B0585" w14:textId="3480613D" w:rsidR="005420BD" w:rsidRPr="0036561E" w:rsidDel="00613CEE" w:rsidRDefault="005420BD" w:rsidP="005420BD">
            <w:pPr>
              <w:jc w:val="center"/>
              <w:rPr>
                <w:del w:id="333" w:author="Kisch, Christian" w:date="2021-12-16T13:11:00Z"/>
                <w:rFonts w:asciiTheme="minorHAnsi" w:hAnsiTheme="minorHAnsi" w:cstheme="minorHAnsi"/>
                <w:sz w:val="20"/>
                <w:szCs w:val="20"/>
              </w:rPr>
            </w:pPr>
            <w:del w:id="334"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21FA7C4" w14:textId="16803128" w:rsidR="005420BD" w:rsidRPr="0036561E" w:rsidDel="00613CEE" w:rsidRDefault="005420BD" w:rsidP="005420BD">
            <w:pPr>
              <w:jc w:val="center"/>
              <w:rPr>
                <w:del w:id="335" w:author="Kisch, Christian" w:date="2021-12-16T13:11:00Z"/>
                <w:rFonts w:asciiTheme="minorHAnsi" w:hAnsiTheme="minorHAnsi" w:cstheme="minorHAnsi"/>
                <w:sz w:val="20"/>
                <w:szCs w:val="20"/>
              </w:rPr>
            </w:pPr>
            <w:del w:id="336"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5373EC22" w14:textId="15A6FAEF" w:rsidR="005420BD" w:rsidRPr="0036561E" w:rsidDel="00613CEE" w:rsidRDefault="005420BD" w:rsidP="005420BD">
            <w:pPr>
              <w:jc w:val="center"/>
              <w:rPr>
                <w:del w:id="337" w:author="Kisch, Christian" w:date="2021-12-16T13:11:00Z"/>
                <w:rFonts w:asciiTheme="minorHAnsi" w:hAnsiTheme="minorHAnsi" w:cstheme="minorHAnsi"/>
                <w:sz w:val="20"/>
                <w:szCs w:val="20"/>
              </w:rPr>
            </w:pPr>
            <w:del w:id="338"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258E7965" w14:textId="29BD2394" w:rsidTr="00BB340E">
        <w:trPr>
          <w:del w:id="339" w:author="Kisch, Christian" w:date="2021-12-16T13:11:00Z"/>
        </w:trPr>
        <w:tc>
          <w:tcPr>
            <w:tcW w:w="1696" w:type="dxa"/>
            <w:shd w:val="clear" w:color="auto" w:fill="F2F2F2" w:themeFill="background1" w:themeFillShade="F2"/>
          </w:tcPr>
          <w:p w14:paraId="4C1864B4" w14:textId="4389DDC8" w:rsidR="005420BD" w:rsidRPr="00074D67" w:rsidDel="00613CEE" w:rsidRDefault="005420BD" w:rsidP="005420BD">
            <w:pPr>
              <w:rPr>
                <w:del w:id="340" w:author="Kisch, Christian" w:date="2021-12-16T13:11:00Z"/>
                <w:b/>
                <w:sz w:val="20"/>
                <w:szCs w:val="20"/>
                <w:lang w:eastAsia="de-DE"/>
              </w:rPr>
            </w:pPr>
            <w:del w:id="341" w:author="Kisch, Christian" w:date="2021-12-16T13:11:00Z">
              <w:r w:rsidRPr="00074D67" w:rsidDel="00613CEE">
                <w:rPr>
                  <w:b/>
                  <w:sz w:val="20"/>
                  <w:szCs w:val="20"/>
                  <w:lang w:eastAsia="de-DE"/>
                </w:rPr>
                <w:delText>Fachdatenverarbeitungsprotokollierung</w:delText>
              </w:r>
            </w:del>
          </w:p>
        </w:tc>
        <w:tc>
          <w:tcPr>
            <w:tcW w:w="892" w:type="dxa"/>
          </w:tcPr>
          <w:p w14:paraId="5EDC1DB6" w14:textId="0605770A" w:rsidR="005420BD" w:rsidRPr="0036561E" w:rsidDel="00613CEE" w:rsidRDefault="005420BD" w:rsidP="005420BD">
            <w:pPr>
              <w:jc w:val="center"/>
              <w:rPr>
                <w:del w:id="342" w:author="Kisch, Christian" w:date="2021-12-16T13:11:00Z"/>
                <w:rFonts w:asciiTheme="minorHAnsi" w:hAnsiTheme="minorHAnsi" w:cstheme="minorHAnsi"/>
                <w:sz w:val="20"/>
                <w:szCs w:val="20"/>
              </w:rPr>
            </w:pPr>
            <w:del w:id="343"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D6CC488" w14:textId="15D186C7" w:rsidR="005420BD" w:rsidRPr="0036561E" w:rsidDel="00613CEE" w:rsidRDefault="005420BD" w:rsidP="005420BD">
            <w:pPr>
              <w:jc w:val="center"/>
              <w:rPr>
                <w:del w:id="344" w:author="Kisch, Christian" w:date="2021-12-16T13:11:00Z"/>
                <w:rFonts w:asciiTheme="minorHAnsi" w:hAnsiTheme="minorHAnsi" w:cstheme="minorHAnsi"/>
                <w:sz w:val="20"/>
                <w:szCs w:val="20"/>
              </w:rPr>
            </w:pPr>
            <w:del w:id="345"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0BC6116" w14:textId="18FDEDE0" w:rsidR="005420BD" w:rsidRPr="0036561E" w:rsidDel="00613CEE" w:rsidRDefault="005420BD" w:rsidP="005420BD">
            <w:pPr>
              <w:jc w:val="center"/>
              <w:rPr>
                <w:del w:id="346" w:author="Kisch, Christian" w:date="2021-12-16T13:11:00Z"/>
                <w:rFonts w:asciiTheme="minorHAnsi" w:hAnsiTheme="minorHAnsi" w:cstheme="minorHAnsi"/>
                <w:sz w:val="20"/>
                <w:szCs w:val="20"/>
              </w:rPr>
            </w:pPr>
            <w:del w:id="347"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5E54E01" w14:textId="42585248" w:rsidR="005420BD" w:rsidRPr="0036561E" w:rsidDel="00613CEE" w:rsidRDefault="005420BD" w:rsidP="005420BD">
            <w:pPr>
              <w:jc w:val="center"/>
              <w:rPr>
                <w:del w:id="348" w:author="Kisch, Christian" w:date="2021-12-16T13:11:00Z"/>
                <w:rFonts w:asciiTheme="minorHAnsi" w:hAnsiTheme="minorHAnsi" w:cstheme="minorHAnsi"/>
                <w:sz w:val="20"/>
                <w:szCs w:val="20"/>
              </w:rPr>
            </w:pPr>
            <w:del w:id="349"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8EE3B00" w14:textId="70984D64" w:rsidR="005420BD" w:rsidRPr="0036561E" w:rsidDel="00613CEE" w:rsidRDefault="005420BD" w:rsidP="005420BD">
            <w:pPr>
              <w:jc w:val="center"/>
              <w:rPr>
                <w:del w:id="350" w:author="Kisch, Christian" w:date="2021-12-16T13:11:00Z"/>
                <w:rFonts w:asciiTheme="minorHAnsi" w:hAnsiTheme="minorHAnsi" w:cstheme="minorHAnsi"/>
                <w:sz w:val="20"/>
                <w:szCs w:val="20"/>
              </w:rPr>
            </w:pPr>
            <w:del w:id="351"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165A6983" w14:textId="63F0D8E1" w:rsidR="005420BD" w:rsidRPr="0036561E" w:rsidDel="00613CEE" w:rsidRDefault="005420BD" w:rsidP="005420BD">
            <w:pPr>
              <w:jc w:val="center"/>
              <w:rPr>
                <w:del w:id="352" w:author="Kisch, Christian" w:date="2021-12-16T13:11:00Z"/>
                <w:rFonts w:asciiTheme="minorHAnsi" w:hAnsiTheme="minorHAnsi" w:cstheme="minorHAnsi"/>
                <w:sz w:val="20"/>
                <w:szCs w:val="20"/>
              </w:rPr>
            </w:pPr>
            <w:del w:id="353"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6748D866" w14:textId="0FFA2EF3" w:rsidTr="00BB340E">
        <w:trPr>
          <w:del w:id="354" w:author="Kisch, Christian" w:date="2021-12-16T13:11:00Z"/>
        </w:trPr>
        <w:tc>
          <w:tcPr>
            <w:tcW w:w="1696" w:type="dxa"/>
            <w:shd w:val="clear" w:color="auto" w:fill="F2F2F2" w:themeFill="background1" w:themeFillShade="F2"/>
          </w:tcPr>
          <w:p w14:paraId="65D3D102" w14:textId="2E30DE23" w:rsidR="005420BD" w:rsidRPr="00074D67" w:rsidDel="00613CEE" w:rsidRDefault="005420BD" w:rsidP="005420BD">
            <w:pPr>
              <w:rPr>
                <w:del w:id="355" w:author="Kisch, Christian" w:date="2021-12-16T13:11:00Z"/>
                <w:b/>
                <w:sz w:val="20"/>
                <w:szCs w:val="20"/>
                <w:lang w:eastAsia="de-DE"/>
              </w:rPr>
            </w:pPr>
            <w:del w:id="356" w:author="Kisch, Christian" w:date="2021-12-16T13:11:00Z">
              <w:r w:rsidRPr="00074D67" w:rsidDel="00613CEE">
                <w:rPr>
                  <w:b/>
                  <w:sz w:val="20"/>
                  <w:szCs w:val="20"/>
                  <w:lang w:eastAsia="de-DE"/>
                </w:rPr>
                <w:delText>Mandant</w:delText>
              </w:r>
            </w:del>
          </w:p>
        </w:tc>
        <w:tc>
          <w:tcPr>
            <w:tcW w:w="892" w:type="dxa"/>
          </w:tcPr>
          <w:p w14:paraId="0A063836" w14:textId="1B079992" w:rsidR="005420BD" w:rsidRPr="0036561E" w:rsidDel="00613CEE" w:rsidRDefault="005420BD" w:rsidP="005420BD">
            <w:pPr>
              <w:jc w:val="center"/>
              <w:rPr>
                <w:del w:id="357" w:author="Kisch, Christian" w:date="2021-12-16T13:11:00Z"/>
                <w:rFonts w:asciiTheme="minorHAnsi" w:hAnsiTheme="minorHAnsi" w:cstheme="minorHAnsi"/>
                <w:sz w:val="20"/>
                <w:szCs w:val="20"/>
              </w:rPr>
            </w:pPr>
            <w:del w:id="358"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BA7141C" w14:textId="1615AD4C" w:rsidR="005420BD" w:rsidRPr="0036561E" w:rsidDel="00613CEE" w:rsidRDefault="005420BD" w:rsidP="005420BD">
            <w:pPr>
              <w:jc w:val="center"/>
              <w:rPr>
                <w:del w:id="359" w:author="Kisch, Christian" w:date="2021-12-16T13:11:00Z"/>
                <w:rFonts w:asciiTheme="minorHAnsi" w:hAnsiTheme="minorHAnsi" w:cstheme="minorHAnsi"/>
                <w:sz w:val="20"/>
                <w:szCs w:val="20"/>
              </w:rPr>
            </w:pPr>
            <w:del w:id="360"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3BB3B42" w14:textId="74622659" w:rsidR="005420BD" w:rsidRPr="0036561E" w:rsidDel="00613CEE" w:rsidRDefault="005420BD" w:rsidP="005420BD">
            <w:pPr>
              <w:jc w:val="center"/>
              <w:rPr>
                <w:del w:id="361" w:author="Kisch, Christian" w:date="2021-12-16T13:11:00Z"/>
                <w:rFonts w:asciiTheme="minorHAnsi" w:hAnsiTheme="minorHAnsi" w:cstheme="minorHAnsi"/>
                <w:sz w:val="20"/>
                <w:szCs w:val="20"/>
              </w:rPr>
            </w:pPr>
            <w:del w:id="362"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0DD1897" w14:textId="09BD59C0" w:rsidR="005420BD" w:rsidRPr="0036561E" w:rsidDel="00613CEE" w:rsidRDefault="005420BD" w:rsidP="005420BD">
            <w:pPr>
              <w:jc w:val="center"/>
              <w:rPr>
                <w:del w:id="363" w:author="Kisch, Christian" w:date="2021-12-16T13:11:00Z"/>
                <w:rFonts w:asciiTheme="minorHAnsi" w:hAnsiTheme="minorHAnsi" w:cstheme="minorHAnsi"/>
                <w:sz w:val="20"/>
                <w:szCs w:val="20"/>
              </w:rPr>
            </w:pPr>
            <w:del w:id="364"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D050284" w14:textId="77F81EB0" w:rsidR="005420BD" w:rsidRPr="0036561E" w:rsidDel="00613CEE" w:rsidRDefault="005420BD" w:rsidP="005420BD">
            <w:pPr>
              <w:jc w:val="center"/>
              <w:rPr>
                <w:del w:id="365" w:author="Kisch, Christian" w:date="2021-12-16T13:11:00Z"/>
                <w:rFonts w:asciiTheme="minorHAnsi" w:hAnsiTheme="minorHAnsi" w:cstheme="minorHAnsi"/>
                <w:sz w:val="20"/>
                <w:szCs w:val="20"/>
              </w:rPr>
            </w:pPr>
            <w:del w:id="366"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043E5B7F" w14:textId="122E297C" w:rsidR="005420BD" w:rsidRPr="0036561E" w:rsidDel="00613CEE" w:rsidRDefault="005420BD" w:rsidP="005420BD">
            <w:pPr>
              <w:jc w:val="center"/>
              <w:rPr>
                <w:del w:id="367" w:author="Kisch, Christian" w:date="2021-12-16T13:11:00Z"/>
                <w:rFonts w:asciiTheme="minorHAnsi" w:hAnsiTheme="minorHAnsi" w:cstheme="minorHAnsi"/>
                <w:sz w:val="20"/>
                <w:szCs w:val="20"/>
              </w:rPr>
            </w:pPr>
            <w:del w:id="368"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0C8CD69D" w14:textId="759A3B31" w:rsidTr="00BB340E">
        <w:trPr>
          <w:del w:id="369" w:author="Kisch, Christian" w:date="2021-12-16T13:11:00Z"/>
        </w:trPr>
        <w:tc>
          <w:tcPr>
            <w:tcW w:w="1696" w:type="dxa"/>
            <w:shd w:val="clear" w:color="auto" w:fill="F2F2F2" w:themeFill="background1" w:themeFillShade="F2"/>
          </w:tcPr>
          <w:p w14:paraId="70A2A2E9" w14:textId="59121502" w:rsidR="005420BD" w:rsidRPr="00074D67" w:rsidDel="00613CEE" w:rsidRDefault="005420BD" w:rsidP="005420BD">
            <w:pPr>
              <w:rPr>
                <w:del w:id="370" w:author="Kisch, Christian" w:date="2021-12-16T13:11:00Z"/>
                <w:b/>
                <w:sz w:val="20"/>
                <w:szCs w:val="20"/>
                <w:lang w:eastAsia="de-DE"/>
              </w:rPr>
            </w:pPr>
            <w:del w:id="371" w:author="Kisch, Christian" w:date="2021-12-16T13:11:00Z">
              <w:r w:rsidRPr="00074D67" w:rsidDel="00613CEE">
                <w:rPr>
                  <w:b/>
                  <w:sz w:val="20"/>
                  <w:szCs w:val="20"/>
                  <w:lang w:eastAsia="de-DE"/>
                </w:rPr>
                <w:delText>Rollen</w:delText>
              </w:r>
            </w:del>
          </w:p>
        </w:tc>
        <w:tc>
          <w:tcPr>
            <w:tcW w:w="892" w:type="dxa"/>
          </w:tcPr>
          <w:p w14:paraId="2A50A707" w14:textId="55945F1B" w:rsidR="005420BD" w:rsidRPr="0036561E" w:rsidDel="00613CEE" w:rsidRDefault="005420BD" w:rsidP="005420BD">
            <w:pPr>
              <w:jc w:val="center"/>
              <w:rPr>
                <w:del w:id="372" w:author="Kisch, Christian" w:date="2021-12-16T13:11:00Z"/>
                <w:rFonts w:asciiTheme="minorHAnsi" w:hAnsiTheme="minorHAnsi" w:cstheme="minorHAnsi"/>
                <w:sz w:val="20"/>
                <w:szCs w:val="20"/>
              </w:rPr>
            </w:pPr>
            <w:del w:id="373"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3247E0C" w14:textId="11669D45" w:rsidR="005420BD" w:rsidRPr="0036561E" w:rsidDel="00613CEE" w:rsidRDefault="005420BD" w:rsidP="005420BD">
            <w:pPr>
              <w:jc w:val="center"/>
              <w:rPr>
                <w:del w:id="374" w:author="Kisch, Christian" w:date="2021-12-16T13:11:00Z"/>
                <w:rFonts w:asciiTheme="minorHAnsi" w:hAnsiTheme="minorHAnsi" w:cstheme="minorHAnsi"/>
                <w:sz w:val="20"/>
                <w:szCs w:val="20"/>
              </w:rPr>
            </w:pPr>
            <w:del w:id="375"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A048FA3" w14:textId="6D4583DB" w:rsidR="005420BD" w:rsidRPr="0036561E" w:rsidDel="00613CEE" w:rsidRDefault="005420BD" w:rsidP="005420BD">
            <w:pPr>
              <w:jc w:val="center"/>
              <w:rPr>
                <w:del w:id="376" w:author="Kisch, Christian" w:date="2021-12-16T13:11:00Z"/>
                <w:rFonts w:asciiTheme="minorHAnsi" w:hAnsiTheme="minorHAnsi" w:cstheme="minorHAnsi"/>
                <w:sz w:val="20"/>
                <w:szCs w:val="20"/>
              </w:rPr>
            </w:pPr>
            <w:del w:id="377"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C075506" w14:textId="1DD5C3FE" w:rsidR="005420BD" w:rsidRPr="0036561E" w:rsidDel="00613CEE" w:rsidRDefault="005420BD" w:rsidP="005420BD">
            <w:pPr>
              <w:jc w:val="center"/>
              <w:rPr>
                <w:del w:id="378" w:author="Kisch, Christian" w:date="2021-12-16T13:11:00Z"/>
                <w:rFonts w:asciiTheme="minorHAnsi" w:hAnsiTheme="minorHAnsi" w:cstheme="minorHAnsi"/>
                <w:sz w:val="20"/>
                <w:szCs w:val="20"/>
              </w:rPr>
            </w:pPr>
            <w:del w:id="379"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055CE33" w14:textId="41875BD8" w:rsidR="005420BD" w:rsidRPr="0036561E" w:rsidDel="00613CEE" w:rsidRDefault="005420BD" w:rsidP="005420BD">
            <w:pPr>
              <w:jc w:val="center"/>
              <w:rPr>
                <w:del w:id="380" w:author="Kisch, Christian" w:date="2021-12-16T13:11:00Z"/>
                <w:rFonts w:asciiTheme="minorHAnsi" w:hAnsiTheme="minorHAnsi" w:cstheme="minorHAnsi"/>
                <w:sz w:val="20"/>
                <w:szCs w:val="20"/>
              </w:rPr>
            </w:pPr>
            <w:del w:id="381"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36D460A8" w14:textId="759F26A3" w:rsidR="005420BD" w:rsidRPr="0036561E" w:rsidDel="00613CEE" w:rsidRDefault="005420BD" w:rsidP="005420BD">
            <w:pPr>
              <w:jc w:val="center"/>
              <w:rPr>
                <w:del w:id="382" w:author="Kisch, Christian" w:date="2021-12-16T13:11:00Z"/>
                <w:rFonts w:asciiTheme="minorHAnsi" w:hAnsiTheme="minorHAnsi" w:cstheme="minorHAnsi"/>
                <w:sz w:val="20"/>
                <w:szCs w:val="20"/>
              </w:rPr>
            </w:pPr>
            <w:del w:id="383"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533C548A" w14:textId="49821DF0" w:rsidTr="00BB340E">
        <w:trPr>
          <w:del w:id="384" w:author="Kisch, Christian" w:date="2021-12-16T13:11:00Z"/>
        </w:trPr>
        <w:tc>
          <w:tcPr>
            <w:tcW w:w="1696" w:type="dxa"/>
            <w:shd w:val="clear" w:color="auto" w:fill="F2F2F2" w:themeFill="background1" w:themeFillShade="F2"/>
          </w:tcPr>
          <w:p w14:paraId="121206C0" w14:textId="2C87A160" w:rsidR="005420BD" w:rsidRPr="00074D67" w:rsidDel="00613CEE" w:rsidRDefault="00FD26FA" w:rsidP="005420BD">
            <w:pPr>
              <w:rPr>
                <w:del w:id="385" w:author="Kisch, Christian" w:date="2021-12-16T13:11:00Z"/>
                <w:b/>
                <w:sz w:val="20"/>
                <w:szCs w:val="20"/>
                <w:lang w:eastAsia="de-DE"/>
              </w:rPr>
            </w:pPr>
            <w:del w:id="386" w:author="Kisch, Christian" w:date="2021-12-16T13:11:00Z">
              <w:r w:rsidDel="00613CEE">
                <w:rPr>
                  <w:b/>
                  <w:sz w:val="20"/>
                  <w:szCs w:val="20"/>
                  <w:lang w:eastAsia="de-DE"/>
                </w:rPr>
                <w:delText>Verfahren</w:delText>
              </w:r>
            </w:del>
          </w:p>
        </w:tc>
        <w:tc>
          <w:tcPr>
            <w:tcW w:w="892" w:type="dxa"/>
          </w:tcPr>
          <w:p w14:paraId="5899B2B0" w14:textId="32530110" w:rsidR="005420BD" w:rsidRPr="0036561E" w:rsidDel="00613CEE" w:rsidRDefault="005420BD" w:rsidP="005420BD">
            <w:pPr>
              <w:jc w:val="center"/>
              <w:rPr>
                <w:del w:id="387" w:author="Kisch, Christian" w:date="2021-12-16T13:11:00Z"/>
                <w:rFonts w:asciiTheme="minorHAnsi" w:hAnsiTheme="minorHAnsi" w:cstheme="minorHAnsi"/>
                <w:sz w:val="20"/>
                <w:szCs w:val="20"/>
              </w:rPr>
            </w:pPr>
            <w:del w:id="388"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B68F9F5" w14:textId="3DA79C31" w:rsidR="005420BD" w:rsidRPr="0036561E" w:rsidDel="00613CEE" w:rsidRDefault="005420BD" w:rsidP="005420BD">
            <w:pPr>
              <w:jc w:val="center"/>
              <w:rPr>
                <w:del w:id="389" w:author="Kisch, Christian" w:date="2021-12-16T13:11:00Z"/>
                <w:rFonts w:asciiTheme="minorHAnsi" w:hAnsiTheme="minorHAnsi" w:cstheme="minorHAnsi"/>
                <w:sz w:val="20"/>
                <w:szCs w:val="20"/>
              </w:rPr>
            </w:pPr>
            <w:del w:id="390"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549F4B0" w14:textId="7CCB7FA2" w:rsidR="005420BD" w:rsidRPr="0036561E" w:rsidDel="00613CEE" w:rsidRDefault="005420BD" w:rsidP="005420BD">
            <w:pPr>
              <w:jc w:val="center"/>
              <w:rPr>
                <w:del w:id="391" w:author="Kisch, Christian" w:date="2021-12-16T13:11:00Z"/>
                <w:rFonts w:asciiTheme="minorHAnsi" w:hAnsiTheme="minorHAnsi" w:cstheme="minorHAnsi"/>
                <w:sz w:val="20"/>
                <w:szCs w:val="20"/>
              </w:rPr>
            </w:pPr>
            <w:del w:id="392"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13CBEC2" w14:textId="78D016DD" w:rsidR="005420BD" w:rsidRPr="0036561E" w:rsidDel="00613CEE" w:rsidRDefault="005420BD" w:rsidP="005420BD">
            <w:pPr>
              <w:jc w:val="center"/>
              <w:rPr>
                <w:del w:id="393" w:author="Kisch, Christian" w:date="2021-12-16T13:11:00Z"/>
                <w:rFonts w:asciiTheme="minorHAnsi" w:hAnsiTheme="minorHAnsi" w:cstheme="minorHAnsi"/>
                <w:sz w:val="20"/>
                <w:szCs w:val="20"/>
              </w:rPr>
            </w:pPr>
            <w:del w:id="394"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26EE282" w14:textId="36C8F231" w:rsidR="005420BD" w:rsidRPr="0036561E" w:rsidDel="00613CEE" w:rsidRDefault="005420BD" w:rsidP="005420BD">
            <w:pPr>
              <w:jc w:val="center"/>
              <w:rPr>
                <w:del w:id="395" w:author="Kisch, Christian" w:date="2021-12-16T13:11:00Z"/>
                <w:rFonts w:asciiTheme="minorHAnsi" w:hAnsiTheme="minorHAnsi" w:cstheme="minorHAnsi"/>
                <w:sz w:val="20"/>
                <w:szCs w:val="20"/>
              </w:rPr>
            </w:pPr>
            <w:del w:id="396"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62F45A62" w14:textId="5DACCEB0" w:rsidR="005420BD" w:rsidRPr="0036561E" w:rsidDel="00613CEE" w:rsidRDefault="005420BD" w:rsidP="005420BD">
            <w:pPr>
              <w:jc w:val="center"/>
              <w:rPr>
                <w:del w:id="397" w:author="Kisch, Christian" w:date="2021-12-16T13:11:00Z"/>
                <w:rFonts w:asciiTheme="minorHAnsi" w:hAnsiTheme="minorHAnsi" w:cstheme="minorHAnsi"/>
                <w:sz w:val="20"/>
                <w:szCs w:val="20"/>
              </w:rPr>
            </w:pPr>
            <w:del w:id="398" w:author="Kisch, Christian" w:date="2021-12-16T13:11:00Z">
              <w:r w:rsidRPr="0036561E" w:rsidDel="00613CEE">
                <w:rPr>
                  <w:rFonts w:asciiTheme="minorHAnsi" w:hAnsiTheme="minorHAnsi" w:cstheme="minorHAnsi"/>
                  <w:sz w:val="20"/>
                  <w:szCs w:val="20"/>
                  <w:lang w:eastAsia="de-DE"/>
                </w:rPr>
                <w:delText>Ja</w:delText>
              </w:r>
            </w:del>
          </w:p>
        </w:tc>
      </w:tr>
      <w:tr w:rsidR="005420BD" w:rsidRPr="00540304" w:rsidDel="00613CEE" w14:paraId="53ED34C3" w14:textId="0691C179" w:rsidTr="00BB340E">
        <w:trPr>
          <w:del w:id="399" w:author="Kisch, Christian" w:date="2021-12-16T13:11:00Z"/>
        </w:trPr>
        <w:tc>
          <w:tcPr>
            <w:tcW w:w="1696" w:type="dxa"/>
            <w:shd w:val="clear" w:color="auto" w:fill="F2F2F2" w:themeFill="background1" w:themeFillShade="F2"/>
          </w:tcPr>
          <w:p w14:paraId="4C842466" w14:textId="250E0875" w:rsidR="005420BD" w:rsidRPr="00074D67" w:rsidDel="00613CEE" w:rsidRDefault="005420BD" w:rsidP="005420BD">
            <w:pPr>
              <w:rPr>
                <w:del w:id="400" w:author="Kisch, Christian" w:date="2021-12-16T13:11:00Z"/>
                <w:b/>
                <w:sz w:val="20"/>
                <w:szCs w:val="20"/>
                <w:lang w:eastAsia="de-DE"/>
              </w:rPr>
            </w:pPr>
            <w:del w:id="401" w:author="Kisch, Christian" w:date="2021-12-16T13:11:00Z">
              <w:r w:rsidRPr="00074D67" w:rsidDel="00613CEE">
                <w:rPr>
                  <w:b/>
                  <w:sz w:val="20"/>
                  <w:szCs w:val="20"/>
                  <w:lang w:eastAsia="de-DE"/>
                </w:rPr>
                <w:delText>Verfahrenslöschung</w:delText>
              </w:r>
            </w:del>
          </w:p>
        </w:tc>
        <w:tc>
          <w:tcPr>
            <w:tcW w:w="892" w:type="dxa"/>
          </w:tcPr>
          <w:p w14:paraId="047536F9" w14:textId="60FB41E7" w:rsidR="005420BD" w:rsidRPr="0036561E" w:rsidDel="00613CEE" w:rsidRDefault="005420BD" w:rsidP="005420BD">
            <w:pPr>
              <w:jc w:val="center"/>
              <w:rPr>
                <w:del w:id="402" w:author="Kisch, Christian" w:date="2021-12-16T13:11:00Z"/>
                <w:rFonts w:asciiTheme="minorHAnsi" w:hAnsiTheme="minorHAnsi" w:cstheme="minorHAnsi"/>
                <w:sz w:val="20"/>
                <w:szCs w:val="20"/>
              </w:rPr>
            </w:pPr>
            <w:del w:id="403"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FCAA0BC" w14:textId="2B0D1FE0" w:rsidR="005420BD" w:rsidRPr="0036561E" w:rsidDel="00613CEE" w:rsidRDefault="005420BD" w:rsidP="005420BD">
            <w:pPr>
              <w:jc w:val="center"/>
              <w:rPr>
                <w:del w:id="404" w:author="Kisch, Christian" w:date="2021-12-16T13:11:00Z"/>
                <w:rFonts w:asciiTheme="minorHAnsi" w:hAnsiTheme="minorHAnsi" w:cstheme="minorHAnsi"/>
                <w:sz w:val="20"/>
                <w:szCs w:val="20"/>
              </w:rPr>
            </w:pPr>
            <w:del w:id="405"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B852191" w14:textId="77EB405D" w:rsidR="005420BD" w:rsidRPr="0036561E" w:rsidDel="00613CEE" w:rsidRDefault="005420BD" w:rsidP="005420BD">
            <w:pPr>
              <w:jc w:val="center"/>
              <w:rPr>
                <w:del w:id="406" w:author="Kisch, Christian" w:date="2021-12-16T13:11:00Z"/>
                <w:rFonts w:asciiTheme="minorHAnsi" w:hAnsiTheme="minorHAnsi" w:cstheme="minorHAnsi"/>
                <w:sz w:val="20"/>
                <w:szCs w:val="20"/>
              </w:rPr>
            </w:pPr>
            <w:del w:id="407"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D658646" w14:textId="08065EB2" w:rsidR="005420BD" w:rsidRPr="0036561E" w:rsidDel="00613CEE" w:rsidRDefault="005420BD" w:rsidP="005420BD">
            <w:pPr>
              <w:jc w:val="center"/>
              <w:rPr>
                <w:del w:id="408" w:author="Kisch, Christian" w:date="2021-12-16T13:11:00Z"/>
                <w:rFonts w:asciiTheme="minorHAnsi" w:hAnsiTheme="minorHAnsi" w:cstheme="minorHAnsi"/>
                <w:sz w:val="20"/>
                <w:szCs w:val="20"/>
              </w:rPr>
            </w:pPr>
            <w:del w:id="409" w:author="Kisch, Christian" w:date="2021-12-16T13:11: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ADD1A06" w14:textId="75D76449" w:rsidR="005420BD" w:rsidRPr="0036561E" w:rsidDel="00613CEE" w:rsidRDefault="005420BD" w:rsidP="005420BD">
            <w:pPr>
              <w:jc w:val="center"/>
              <w:rPr>
                <w:del w:id="410" w:author="Kisch, Christian" w:date="2021-12-16T13:11:00Z"/>
                <w:rFonts w:asciiTheme="minorHAnsi" w:hAnsiTheme="minorHAnsi" w:cstheme="minorHAnsi"/>
                <w:sz w:val="20"/>
                <w:szCs w:val="20"/>
              </w:rPr>
            </w:pPr>
            <w:del w:id="411" w:author="Kisch, Christian" w:date="2021-12-16T13:11: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4F3C35EA" w14:textId="27947D25" w:rsidR="005420BD" w:rsidRPr="0036561E" w:rsidDel="00613CEE" w:rsidRDefault="005420BD" w:rsidP="005420BD">
            <w:pPr>
              <w:jc w:val="center"/>
              <w:rPr>
                <w:del w:id="412" w:author="Kisch, Christian" w:date="2021-12-16T13:11:00Z"/>
                <w:rFonts w:asciiTheme="minorHAnsi" w:hAnsiTheme="minorHAnsi" w:cstheme="minorHAnsi"/>
                <w:sz w:val="20"/>
                <w:szCs w:val="20"/>
              </w:rPr>
            </w:pPr>
            <w:del w:id="413" w:author="Kisch, Christian" w:date="2021-12-16T13:11:00Z">
              <w:r w:rsidRPr="0036561E" w:rsidDel="00613CEE">
                <w:rPr>
                  <w:rFonts w:asciiTheme="minorHAnsi" w:hAnsiTheme="minorHAnsi" w:cstheme="minorHAnsi"/>
                  <w:sz w:val="20"/>
                  <w:szCs w:val="20"/>
                  <w:lang w:eastAsia="de-DE"/>
                </w:rPr>
                <w:delText>Ja</w:delText>
              </w:r>
            </w:del>
          </w:p>
        </w:tc>
      </w:tr>
    </w:tbl>
    <w:p w14:paraId="4E0E061D" w14:textId="1C3652DE" w:rsidR="00763D9E" w:rsidDel="00613CEE" w:rsidRDefault="00652D37" w:rsidP="004824FE">
      <w:pPr>
        <w:pStyle w:val="StandardWeb"/>
        <w:rPr>
          <w:del w:id="414" w:author="Kisch, Christian" w:date="2021-12-16T13:11:00Z"/>
          <w:rFonts w:asciiTheme="minorHAnsi" w:hAnsiTheme="minorHAnsi" w:cstheme="minorHAnsi"/>
          <w:sz w:val="22"/>
          <w:szCs w:val="22"/>
        </w:rPr>
      </w:pPr>
      <w:del w:id="415" w:author="Kisch, Christian" w:date="2021-12-16T13:11:00Z">
        <w:r w:rsidDel="00613CEE">
          <w:rPr>
            <w:rFonts w:asciiTheme="minorHAnsi" w:hAnsiTheme="minorHAnsi" w:cstheme="minorHAnsi"/>
            <w:sz w:val="22"/>
            <w:szCs w:val="22"/>
          </w:rPr>
          <w:delText xml:space="preserve">Dem SuperUser werden zu den ihm zugewiesenen Ressourcen auch die Berechtigungen zum </w:delText>
        </w:r>
        <w:r w:rsidR="00174058" w:rsidDel="00613CEE">
          <w:rPr>
            <w:rFonts w:asciiTheme="minorHAnsi" w:hAnsiTheme="minorHAnsi" w:cstheme="minorHAnsi"/>
            <w:sz w:val="22"/>
            <w:szCs w:val="22"/>
          </w:rPr>
          <w:delText xml:space="preserve">Suchen, </w:delText>
        </w:r>
        <w:r w:rsidDel="00613CEE">
          <w:rPr>
            <w:rFonts w:asciiTheme="minorHAnsi" w:hAnsiTheme="minorHAnsi" w:cstheme="minorHAnsi"/>
            <w:sz w:val="22"/>
            <w:szCs w:val="22"/>
          </w:rPr>
          <w:delText xml:space="preserve">Ausführen und Abbrechen erteilt, soweit dies </w:delText>
        </w:r>
        <w:r w:rsidR="00444705" w:rsidDel="00613CEE">
          <w:rPr>
            <w:rFonts w:asciiTheme="minorHAnsi" w:hAnsiTheme="minorHAnsi" w:cstheme="minorHAnsi"/>
            <w:sz w:val="22"/>
            <w:szCs w:val="22"/>
          </w:rPr>
          <w:delText xml:space="preserve">für die Aufgabenerfüllung </w:delText>
        </w:r>
        <w:r w:rsidDel="00613CEE">
          <w:rPr>
            <w:rFonts w:asciiTheme="minorHAnsi" w:hAnsiTheme="minorHAnsi" w:cstheme="minorHAnsi"/>
            <w:sz w:val="22"/>
            <w:szCs w:val="22"/>
          </w:rPr>
          <w:delText>erforderlich ist.</w:delText>
        </w:r>
      </w:del>
    </w:p>
    <w:p w14:paraId="0B0D683F" w14:textId="66C85B67" w:rsidR="0060152A" w:rsidRPr="008D35E2" w:rsidDel="00613CEE" w:rsidRDefault="0060152A" w:rsidP="0060152A">
      <w:pPr>
        <w:pStyle w:val="berschrift3"/>
        <w:ind w:left="851" w:hanging="851"/>
        <w:rPr>
          <w:del w:id="416" w:author="Kisch, Christian" w:date="2021-12-16T13:11:00Z"/>
        </w:rPr>
      </w:pPr>
      <w:bookmarkStart w:id="417" w:name="_Toc88646362"/>
      <w:del w:id="418" w:author="Kisch, Christian" w:date="2021-12-16T13:11:00Z">
        <w:r w:rsidDel="00613CEE">
          <w:delText>Gewährte Funktionalitäten</w:delText>
        </w:r>
        <w:bookmarkEnd w:id="417"/>
      </w:del>
    </w:p>
    <w:p w14:paraId="1C64E6F8" w14:textId="75B397E3" w:rsidR="0060152A" w:rsidRPr="00124FA6" w:rsidDel="00613CEE" w:rsidRDefault="0060152A" w:rsidP="0060152A">
      <w:pPr>
        <w:pStyle w:val="Listenabsatz"/>
        <w:numPr>
          <w:ilvl w:val="0"/>
          <w:numId w:val="12"/>
        </w:numPr>
        <w:spacing w:line="240" w:lineRule="auto"/>
        <w:rPr>
          <w:del w:id="419" w:author="Kisch, Christian" w:date="2021-12-16T13:11:00Z"/>
          <w:rFonts w:asciiTheme="minorHAnsi" w:hAnsiTheme="minorHAnsi" w:cstheme="minorHAnsi"/>
        </w:rPr>
      </w:pPr>
      <w:del w:id="420" w:author="Kisch, Christian" w:date="2021-12-16T13:11:00Z">
        <w:r w:rsidRPr="00124FA6" w:rsidDel="00613CEE">
          <w:rPr>
            <w:rFonts w:asciiTheme="minorHAnsi" w:hAnsiTheme="minorHAnsi" w:cstheme="minorHAnsi"/>
          </w:rPr>
          <w:delText>Administrationslevel für Administratoren zuordnen</w:delText>
        </w:r>
        <w:r w:rsidDel="00613CEE">
          <w:rPr>
            <w:rFonts w:asciiTheme="minorHAnsi" w:hAnsiTheme="minorHAnsi" w:cstheme="minorHAnsi"/>
          </w:rPr>
          <w:delText xml:space="preserve"> </w:delText>
        </w:r>
        <w:r w:rsidRPr="00124FA6" w:rsidDel="00613CEE">
          <w:rPr>
            <w:rFonts w:asciiTheme="minorHAnsi" w:hAnsiTheme="minorHAnsi" w:cstheme="minorHAnsi"/>
          </w:rPr>
          <w:delText>(Dauerpflege)</w:delText>
        </w:r>
        <w:r w:rsidDel="00613CEE">
          <w:rPr>
            <w:rFonts w:asciiTheme="minorHAnsi" w:hAnsiTheme="minorHAnsi" w:cstheme="minorHAnsi"/>
          </w:rPr>
          <w:delText>,</w:delText>
        </w:r>
      </w:del>
    </w:p>
    <w:p w14:paraId="65FD86C4" w14:textId="7BCD62A7" w:rsidR="0060152A" w:rsidRPr="00124FA6" w:rsidDel="00613CEE" w:rsidRDefault="0060152A" w:rsidP="0060152A">
      <w:pPr>
        <w:pStyle w:val="Listenabsatz"/>
        <w:numPr>
          <w:ilvl w:val="0"/>
          <w:numId w:val="12"/>
        </w:numPr>
        <w:spacing w:line="240" w:lineRule="auto"/>
        <w:rPr>
          <w:del w:id="421" w:author="Kisch, Christian" w:date="2021-12-16T13:11:00Z"/>
          <w:rFonts w:asciiTheme="minorHAnsi" w:hAnsiTheme="minorHAnsi" w:cstheme="minorHAnsi"/>
        </w:rPr>
      </w:pPr>
      <w:del w:id="422" w:author="Kisch, Christian" w:date="2021-12-16T13:11:00Z">
        <w:r w:rsidRPr="00124FA6" w:rsidDel="00613CEE">
          <w:rPr>
            <w:rFonts w:asciiTheme="minorHAnsi" w:hAnsiTheme="minorHAnsi" w:cstheme="minorHAnsi"/>
          </w:rPr>
          <w:delText>Administrationsrollen erstellen</w:delText>
        </w:r>
        <w:r w:rsidDel="00613CEE">
          <w:rPr>
            <w:rFonts w:asciiTheme="minorHAnsi" w:hAnsiTheme="minorHAnsi" w:cstheme="minorHAnsi"/>
          </w:rPr>
          <w:delText>,</w:delText>
        </w:r>
      </w:del>
    </w:p>
    <w:p w14:paraId="4A2802C4" w14:textId="0A509215" w:rsidR="0060152A" w:rsidRPr="00124FA6" w:rsidDel="00613CEE" w:rsidRDefault="0060152A" w:rsidP="0060152A">
      <w:pPr>
        <w:pStyle w:val="Listenabsatz"/>
        <w:numPr>
          <w:ilvl w:val="0"/>
          <w:numId w:val="12"/>
        </w:numPr>
        <w:spacing w:line="240" w:lineRule="auto"/>
        <w:rPr>
          <w:del w:id="423" w:author="Kisch, Christian" w:date="2021-12-16T13:11:00Z"/>
          <w:rFonts w:asciiTheme="minorHAnsi" w:hAnsiTheme="minorHAnsi" w:cstheme="minorHAnsi"/>
        </w:rPr>
      </w:pPr>
      <w:del w:id="424" w:author="Kisch, Christian" w:date="2021-12-16T13:11:00Z">
        <w:r w:rsidRPr="00124FA6" w:rsidDel="00613CEE">
          <w:rPr>
            <w:rFonts w:asciiTheme="minorHAnsi" w:hAnsiTheme="minorHAnsi" w:cstheme="minorHAnsi"/>
          </w:rPr>
          <w:delText>Administrationsrollen-Administrationsbenutzer (Dauerpflege) zuordnen</w:delText>
        </w:r>
        <w:r w:rsidDel="00613CEE">
          <w:rPr>
            <w:rFonts w:asciiTheme="minorHAnsi" w:hAnsiTheme="minorHAnsi" w:cstheme="minorHAnsi"/>
          </w:rPr>
          <w:delText>,</w:delText>
        </w:r>
      </w:del>
    </w:p>
    <w:p w14:paraId="7BFEF2D0" w14:textId="368D8EB2" w:rsidR="0060152A" w:rsidRPr="00124FA6" w:rsidDel="00613CEE" w:rsidRDefault="0060152A" w:rsidP="0060152A">
      <w:pPr>
        <w:pStyle w:val="Listenabsatz"/>
        <w:numPr>
          <w:ilvl w:val="0"/>
          <w:numId w:val="12"/>
        </w:numPr>
        <w:spacing w:line="240" w:lineRule="auto"/>
        <w:rPr>
          <w:del w:id="425" w:author="Kisch, Christian" w:date="2021-12-16T13:11:00Z"/>
          <w:rFonts w:asciiTheme="minorHAnsi" w:hAnsiTheme="minorHAnsi" w:cstheme="minorHAnsi"/>
        </w:rPr>
      </w:pPr>
      <w:del w:id="426" w:author="Kisch, Christian" w:date="2021-12-16T13:11:00Z">
        <w:r w:rsidRPr="00124FA6" w:rsidDel="00613CEE">
          <w:rPr>
            <w:rFonts w:asciiTheme="minorHAnsi" w:hAnsiTheme="minorHAnsi" w:cstheme="minorHAnsi"/>
          </w:rPr>
          <w:delText>Administratoren (fachliche) bei</w:delText>
        </w:r>
        <w:r w:rsidR="001776C9" w:rsidDel="00613CEE">
          <w:rPr>
            <w:rFonts w:asciiTheme="minorHAnsi" w:hAnsiTheme="minorHAnsi" w:cstheme="minorHAnsi"/>
          </w:rPr>
          <w:delText xml:space="preserve"> den Verantwortlichen eines</w:delText>
        </w:r>
        <w:r w:rsidRPr="00124FA6" w:rsidDel="00613CEE">
          <w:rPr>
            <w:rFonts w:asciiTheme="minorHAnsi" w:hAnsiTheme="minorHAnsi" w:cstheme="minorHAnsi"/>
          </w:rPr>
          <w:delText xml:space="preserve"> Teilnehmer</w:delText>
        </w:r>
        <w:r w:rsidR="001776C9" w:rsidDel="00613CEE">
          <w:rPr>
            <w:rFonts w:asciiTheme="minorHAnsi" w:hAnsiTheme="minorHAnsi" w:cstheme="minorHAnsi"/>
          </w:rPr>
          <w:delText>s</w:delText>
        </w:r>
        <w:r w:rsidRPr="00124FA6" w:rsidDel="00613CEE">
          <w:rPr>
            <w:rFonts w:asciiTheme="minorHAnsi" w:hAnsiTheme="minorHAnsi" w:cstheme="minorHAnsi"/>
          </w:rPr>
          <w:delText xml:space="preserve"> berechtigen</w:delText>
        </w:r>
        <w:r w:rsidDel="00613CEE">
          <w:rPr>
            <w:rFonts w:asciiTheme="minorHAnsi" w:hAnsiTheme="minorHAnsi" w:cstheme="minorHAnsi"/>
          </w:rPr>
          <w:delText>,</w:delText>
        </w:r>
      </w:del>
    </w:p>
    <w:p w14:paraId="7EB61F0D" w14:textId="6AEAF36F" w:rsidR="0060152A" w:rsidRPr="00124FA6" w:rsidDel="00613CEE" w:rsidRDefault="0060152A" w:rsidP="0060152A">
      <w:pPr>
        <w:pStyle w:val="Listenabsatz"/>
        <w:numPr>
          <w:ilvl w:val="0"/>
          <w:numId w:val="12"/>
        </w:numPr>
        <w:spacing w:line="240" w:lineRule="auto"/>
        <w:rPr>
          <w:del w:id="427" w:author="Kisch, Christian" w:date="2021-12-16T13:11:00Z"/>
          <w:rFonts w:asciiTheme="minorHAnsi" w:hAnsiTheme="minorHAnsi" w:cstheme="minorHAnsi"/>
        </w:rPr>
      </w:pPr>
      <w:del w:id="428" w:author="Kisch, Christian" w:date="2021-12-16T13:11:00Z">
        <w:r w:rsidRPr="00124FA6" w:rsidDel="00613CEE">
          <w:rPr>
            <w:rFonts w:asciiTheme="minorHAnsi" w:hAnsiTheme="minorHAnsi" w:cstheme="minorHAnsi"/>
          </w:rPr>
          <w:delText>Administratoren-Dienststellenzuordnen (Dauerpflege)</w:delText>
        </w:r>
        <w:r w:rsidDel="00613CEE">
          <w:rPr>
            <w:rFonts w:asciiTheme="minorHAnsi" w:hAnsiTheme="minorHAnsi" w:cstheme="minorHAnsi"/>
          </w:rPr>
          <w:delText>,</w:delText>
        </w:r>
      </w:del>
    </w:p>
    <w:p w14:paraId="2BD241EA" w14:textId="34FC45D8" w:rsidR="0060152A" w:rsidRPr="00124FA6" w:rsidDel="00613CEE" w:rsidRDefault="0060152A" w:rsidP="0060152A">
      <w:pPr>
        <w:pStyle w:val="Listenabsatz"/>
        <w:numPr>
          <w:ilvl w:val="0"/>
          <w:numId w:val="12"/>
        </w:numPr>
        <w:spacing w:line="240" w:lineRule="auto"/>
        <w:rPr>
          <w:del w:id="429" w:author="Kisch, Christian" w:date="2021-12-16T13:11:00Z"/>
          <w:rFonts w:asciiTheme="minorHAnsi" w:hAnsiTheme="minorHAnsi" w:cstheme="minorHAnsi"/>
        </w:rPr>
      </w:pPr>
      <w:del w:id="430" w:author="Kisch, Christian" w:date="2021-12-16T13:11:00Z">
        <w:r w:rsidRPr="00124FA6" w:rsidDel="00613CEE">
          <w:rPr>
            <w:rFonts w:asciiTheme="minorHAnsi" w:hAnsiTheme="minorHAnsi" w:cstheme="minorHAnsi"/>
          </w:rPr>
          <w:delText>Dienststellen erstellen (Dauerpflege)</w:delText>
        </w:r>
        <w:r w:rsidDel="00613CEE">
          <w:rPr>
            <w:rFonts w:asciiTheme="minorHAnsi" w:hAnsiTheme="minorHAnsi" w:cstheme="minorHAnsi"/>
          </w:rPr>
          <w:delText>,</w:delText>
        </w:r>
      </w:del>
    </w:p>
    <w:p w14:paraId="3C378227" w14:textId="1429398F" w:rsidR="0060152A" w:rsidRPr="00124FA6" w:rsidDel="00613CEE" w:rsidRDefault="0060152A" w:rsidP="0060152A">
      <w:pPr>
        <w:pStyle w:val="Listenabsatz"/>
        <w:numPr>
          <w:ilvl w:val="0"/>
          <w:numId w:val="12"/>
        </w:numPr>
        <w:spacing w:line="240" w:lineRule="auto"/>
        <w:rPr>
          <w:del w:id="431" w:author="Kisch, Christian" w:date="2021-12-16T13:11:00Z"/>
          <w:rFonts w:asciiTheme="minorHAnsi" w:hAnsiTheme="minorHAnsi" w:cstheme="minorHAnsi"/>
        </w:rPr>
      </w:pPr>
      <w:del w:id="432" w:author="Kisch, Christian" w:date="2021-12-16T13:11:00Z">
        <w:r w:rsidDel="00613CEE">
          <w:rPr>
            <w:rFonts w:asciiTheme="minorHAnsi" w:hAnsiTheme="minorHAnsi" w:cstheme="minorHAnsi"/>
          </w:rPr>
          <w:delText>Aktions</w:delText>
        </w:r>
        <w:r w:rsidRPr="00124FA6" w:rsidDel="00613CEE">
          <w:rPr>
            <w:rFonts w:asciiTheme="minorHAnsi" w:hAnsiTheme="minorHAnsi" w:cstheme="minorHAnsi"/>
          </w:rPr>
          <w:delText>rechte bearbeiten</w:delText>
        </w:r>
        <w:r w:rsidDel="00613CEE">
          <w:rPr>
            <w:rFonts w:asciiTheme="minorHAnsi" w:hAnsiTheme="minorHAnsi" w:cstheme="minorHAnsi"/>
          </w:rPr>
          <w:delText>,</w:delText>
        </w:r>
      </w:del>
    </w:p>
    <w:p w14:paraId="3888EB55" w14:textId="4115F2F0" w:rsidR="0060152A" w:rsidRPr="00124FA6" w:rsidDel="00613CEE" w:rsidRDefault="0060152A" w:rsidP="0060152A">
      <w:pPr>
        <w:pStyle w:val="Listenabsatz"/>
        <w:numPr>
          <w:ilvl w:val="0"/>
          <w:numId w:val="12"/>
        </w:numPr>
        <w:spacing w:line="240" w:lineRule="auto"/>
        <w:rPr>
          <w:del w:id="433" w:author="Kisch, Christian" w:date="2021-12-16T13:11:00Z"/>
          <w:rFonts w:asciiTheme="minorHAnsi" w:hAnsiTheme="minorHAnsi" w:cstheme="minorHAnsi"/>
        </w:rPr>
      </w:pPr>
      <w:del w:id="434" w:author="Kisch, Christian" w:date="2021-12-16T13:11:00Z">
        <w:r w:rsidRPr="00124FA6" w:rsidDel="00613CEE">
          <w:rPr>
            <w:rFonts w:asciiTheme="minorHAnsi" w:hAnsiTheme="minorHAnsi" w:cstheme="minorHAnsi"/>
          </w:rPr>
          <w:delText>Funktionsrechte bearbeiten</w:delText>
        </w:r>
        <w:r w:rsidDel="00613CEE">
          <w:rPr>
            <w:rFonts w:asciiTheme="minorHAnsi" w:hAnsiTheme="minorHAnsi" w:cstheme="minorHAnsi"/>
          </w:rPr>
          <w:delText>,</w:delText>
        </w:r>
      </w:del>
    </w:p>
    <w:p w14:paraId="77B8FB8F" w14:textId="52FC12BD" w:rsidR="0060152A" w:rsidRPr="00124FA6" w:rsidDel="00613CEE" w:rsidRDefault="0060152A" w:rsidP="0060152A">
      <w:pPr>
        <w:pStyle w:val="Listenabsatz"/>
        <w:numPr>
          <w:ilvl w:val="0"/>
          <w:numId w:val="12"/>
        </w:numPr>
        <w:spacing w:line="240" w:lineRule="auto"/>
        <w:rPr>
          <w:del w:id="435" w:author="Kisch, Christian" w:date="2021-12-16T13:11:00Z"/>
          <w:rFonts w:asciiTheme="minorHAnsi" w:hAnsiTheme="minorHAnsi" w:cstheme="minorHAnsi"/>
        </w:rPr>
      </w:pPr>
      <w:del w:id="436" w:author="Kisch, Christian" w:date="2021-12-16T13:11:00Z">
        <w:r w:rsidRPr="00124FA6" w:rsidDel="00613CEE">
          <w:rPr>
            <w:rFonts w:asciiTheme="minorHAnsi" w:hAnsiTheme="minorHAnsi" w:cstheme="minorHAnsi"/>
          </w:rPr>
          <w:delText>Historie eines Datensatzes anzeigen</w:delText>
        </w:r>
        <w:r w:rsidDel="00613CEE">
          <w:rPr>
            <w:rFonts w:asciiTheme="minorHAnsi" w:hAnsiTheme="minorHAnsi" w:cstheme="minorHAnsi"/>
          </w:rPr>
          <w:delText>,</w:delText>
        </w:r>
      </w:del>
    </w:p>
    <w:p w14:paraId="0E979B6E" w14:textId="61EA52A3" w:rsidR="0060152A" w:rsidRPr="00124FA6" w:rsidDel="00613CEE" w:rsidRDefault="0060152A" w:rsidP="0060152A">
      <w:pPr>
        <w:pStyle w:val="Listenabsatz"/>
        <w:numPr>
          <w:ilvl w:val="0"/>
          <w:numId w:val="12"/>
        </w:numPr>
        <w:spacing w:line="240" w:lineRule="auto"/>
        <w:rPr>
          <w:del w:id="437" w:author="Kisch, Christian" w:date="2021-12-16T13:11:00Z"/>
          <w:rFonts w:asciiTheme="minorHAnsi" w:hAnsiTheme="minorHAnsi" w:cstheme="minorHAnsi"/>
        </w:rPr>
      </w:pPr>
      <w:del w:id="438" w:author="Kisch, Christian" w:date="2021-12-16T13:11:00Z">
        <w:r w:rsidRPr="00124FA6" w:rsidDel="00613CEE">
          <w:rPr>
            <w:rFonts w:asciiTheme="minorHAnsi" w:hAnsiTheme="minorHAnsi" w:cstheme="minorHAnsi"/>
          </w:rPr>
          <w:delText>Katalogeinträge erzeugen</w:delText>
        </w:r>
        <w:r w:rsidDel="00613CEE">
          <w:rPr>
            <w:rFonts w:asciiTheme="minorHAnsi" w:hAnsiTheme="minorHAnsi" w:cstheme="minorHAnsi"/>
          </w:rPr>
          <w:delText>,</w:delText>
        </w:r>
      </w:del>
    </w:p>
    <w:p w14:paraId="693295D0" w14:textId="479DBA25" w:rsidR="0060152A" w:rsidRPr="00124FA6" w:rsidDel="00613CEE" w:rsidRDefault="0060152A" w:rsidP="0060152A">
      <w:pPr>
        <w:pStyle w:val="Listenabsatz"/>
        <w:numPr>
          <w:ilvl w:val="0"/>
          <w:numId w:val="12"/>
        </w:numPr>
        <w:spacing w:line="240" w:lineRule="auto"/>
        <w:rPr>
          <w:del w:id="439" w:author="Kisch, Christian" w:date="2021-12-16T13:11:00Z"/>
          <w:rFonts w:asciiTheme="minorHAnsi" w:hAnsiTheme="minorHAnsi" w:cstheme="minorHAnsi"/>
        </w:rPr>
      </w:pPr>
      <w:del w:id="440" w:author="Kisch, Christian" w:date="2021-12-16T13:11:00Z">
        <w:r w:rsidRPr="00124FA6" w:rsidDel="00613CEE">
          <w:rPr>
            <w:rFonts w:asciiTheme="minorHAnsi" w:hAnsiTheme="minorHAnsi" w:cstheme="minorHAnsi"/>
          </w:rPr>
          <w:delText>Mandanten berechtigen</w:delText>
        </w:r>
        <w:r w:rsidDel="00613CEE">
          <w:rPr>
            <w:rFonts w:asciiTheme="minorHAnsi" w:hAnsiTheme="minorHAnsi" w:cstheme="minorHAnsi"/>
          </w:rPr>
          <w:delText>,</w:delText>
        </w:r>
      </w:del>
    </w:p>
    <w:p w14:paraId="54AA3802" w14:textId="2BFA7733" w:rsidR="0060152A" w:rsidRPr="00124FA6" w:rsidDel="00613CEE" w:rsidRDefault="0060152A" w:rsidP="0060152A">
      <w:pPr>
        <w:pStyle w:val="Listenabsatz"/>
        <w:numPr>
          <w:ilvl w:val="0"/>
          <w:numId w:val="12"/>
        </w:numPr>
        <w:spacing w:line="240" w:lineRule="auto"/>
        <w:rPr>
          <w:del w:id="441" w:author="Kisch, Christian" w:date="2021-12-16T13:11:00Z"/>
          <w:rFonts w:asciiTheme="minorHAnsi" w:hAnsiTheme="minorHAnsi" w:cstheme="minorHAnsi"/>
        </w:rPr>
      </w:pPr>
      <w:del w:id="442" w:author="Kisch, Christian" w:date="2021-12-16T13:11:00Z">
        <w:r w:rsidRPr="00124FA6" w:rsidDel="00613CEE">
          <w:rPr>
            <w:rFonts w:asciiTheme="minorHAnsi" w:hAnsiTheme="minorHAnsi" w:cstheme="minorHAnsi"/>
          </w:rPr>
          <w:delText>Mandantensicht (unbeschränkt)</w:delText>
        </w:r>
        <w:r w:rsidDel="00613CEE">
          <w:rPr>
            <w:rFonts w:asciiTheme="minorHAnsi" w:hAnsiTheme="minorHAnsi" w:cstheme="minorHAnsi"/>
          </w:rPr>
          <w:delText>,</w:delText>
        </w:r>
      </w:del>
    </w:p>
    <w:p w14:paraId="213390B3" w14:textId="3F7F2E9C" w:rsidR="0060152A" w:rsidRPr="00124FA6" w:rsidDel="00613CEE" w:rsidRDefault="0060152A" w:rsidP="0060152A">
      <w:pPr>
        <w:pStyle w:val="Listenabsatz"/>
        <w:numPr>
          <w:ilvl w:val="0"/>
          <w:numId w:val="12"/>
        </w:numPr>
        <w:spacing w:line="240" w:lineRule="auto"/>
        <w:rPr>
          <w:del w:id="443" w:author="Kisch, Christian" w:date="2021-12-16T13:11:00Z"/>
          <w:rFonts w:asciiTheme="minorHAnsi" w:hAnsiTheme="minorHAnsi" w:cstheme="minorHAnsi"/>
        </w:rPr>
      </w:pPr>
      <w:del w:id="444" w:author="Kisch, Christian" w:date="2021-12-16T13:11:00Z">
        <w:r w:rsidRPr="00124FA6" w:rsidDel="00613CEE">
          <w:rPr>
            <w:rFonts w:asciiTheme="minorHAnsi" w:hAnsiTheme="minorHAnsi" w:cstheme="minorHAnsi"/>
          </w:rPr>
          <w:delText>Nutzer Rollen Verfahrenszuordnung</w:delText>
        </w:r>
        <w:r w:rsidDel="00613CEE">
          <w:rPr>
            <w:rFonts w:asciiTheme="minorHAnsi" w:hAnsiTheme="minorHAnsi" w:cstheme="minorHAnsi"/>
          </w:rPr>
          <w:delText>,</w:delText>
        </w:r>
      </w:del>
    </w:p>
    <w:p w14:paraId="5242F30D" w14:textId="6218025C" w:rsidR="0060152A" w:rsidRPr="00124FA6" w:rsidDel="00613CEE" w:rsidRDefault="0060152A" w:rsidP="0060152A">
      <w:pPr>
        <w:pStyle w:val="Listenabsatz"/>
        <w:numPr>
          <w:ilvl w:val="0"/>
          <w:numId w:val="12"/>
        </w:numPr>
        <w:spacing w:line="240" w:lineRule="auto"/>
        <w:rPr>
          <w:del w:id="445" w:author="Kisch, Christian" w:date="2021-12-16T13:11:00Z"/>
          <w:rFonts w:asciiTheme="minorHAnsi" w:hAnsiTheme="minorHAnsi" w:cstheme="minorHAnsi"/>
        </w:rPr>
      </w:pPr>
      <w:del w:id="446" w:author="Kisch, Christian" w:date="2021-12-16T13:11:00Z">
        <w:r w:rsidRPr="00124FA6" w:rsidDel="00613CEE">
          <w:rPr>
            <w:rFonts w:asciiTheme="minorHAnsi" w:hAnsiTheme="minorHAnsi" w:cstheme="minorHAnsi"/>
          </w:rPr>
          <w:delText>Nutzer (alle) sehen</w:delText>
        </w:r>
        <w:r w:rsidDel="00613CEE">
          <w:rPr>
            <w:rFonts w:asciiTheme="minorHAnsi" w:hAnsiTheme="minorHAnsi" w:cstheme="minorHAnsi"/>
          </w:rPr>
          <w:delText>,</w:delText>
        </w:r>
      </w:del>
    </w:p>
    <w:p w14:paraId="6D731342" w14:textId="6B72FEA2" w:rsidR="0060152A" w:rsidRPr="00124FA6" w:rsidDel="00613CEE" w:rsidRDefault="0060152A" w:rsidP="0060152A">
      <w:pPr>
        <w:pStyle w:val="Listenabsatz"/>
        <w:numPr>
          <w:ilvl w:val="0"/>
          <w:numId w:val="12"/>
        </w:numPr>
        <w:spacing w:line="240" w:lineRule="auto"/>
        <w:rPr>
          <w:del w:id="447" w:author="Kisch, Christian" w:date="2021-12-16T13:11:00Z"/>
          <w:rFonts w:asciiTheme="minorHAnsi" w:hAnsiTheme="minorHAnsi" w:cstheme="minorHAnsi"/>
        </w:rPr>
      </w:pPr>
      <w:del w:id="448" w:author="Kisch, Christian" w:date="2021-12-16T13:11:00Z">
        <w:r w:rsidRPr="00124FA6" w:rsidDel="00613CEE">
          <w:rPr>
            <w:rFonts w:asciiTheme="minorHAnsi" w:hAnsiTheme="minorHAnsi" w:cstheme="minorHAnsi"/>
          </w:rPr>
          <w:delText>Nutzereinstellungen bearbeiten</w:delText>
        </w:r>
        <w:r w:rsidDel="00613CEE">
          <w:rPr>
            <w:rFonts w:asciiTheme="minorHAnsi" w:hAnsiTheme="minorHAnsi" w:cstheme="minorHAnsi"/>
          </w:rPr>
          <w:delText>,</w:delText>
        </w:r>
      </w:del>
    </w:p>
    <w:p w14:paraId="72B6CD80" w14:textId="79D50B56" w:rsidR="0060152A" w:rsidRPr="00124FA6" w:rsidDel="00613CEE" w:rsidRDefault="0060152A" w:rsidP="0060152A">
      <w:pPr>
        <w:pStyle w:val="Listenabsatz"/>
        <w:numPr>
          <w:ilvl w:val="0"/>
          <w:numId w:val="12"/>
        </w:numPr>
        <w:spacing w:line="240" w:lineRule="auto"/>
        <w:rPr>
          <w:del w:id="449" w:author="Kisch, Christian" w:date="2021-12-16T13:11:00Z"/>
          <w:rFonts w:asciiTheme="minorHAnsi" w:hAnsiTheme="minorHAnsi" w:cstheme="minorHAnsi"/>
        </w:rPr>
      </w:pPr>
      <w:del w:id="450" w:author="Kisch, Christian" w:date="2021-12-16T13:11:00Z">
        <w:r w:rsidRPr="00124FA6" w:rsidDel="00613CEE">
          <w:rPr>
            <w:rFonts w:asciiTheme="minorHAnsi" w:hAnsiTheme="minorHAnsi" w:cstheme="minorHAnsi"/>
          </w:rPr>
          <w:delText>Nutzerkonto sperren/entsperren</w:delText>
        </w:r>
        <w:r w:rsidDel="00613CEE">
          <w:rPr>
            <w:rFonts w:asciiTheme="minorHAnsi" w:hAnsiTheme="minorHAnsi" w:cstheme="minorHAnsi"/>
          </w:rPr>
          <w:delText>,</w:delText>
        </w:r>
      </w:del>
    </w:p>
    <w:p w14:paraId="69F69185" w14:textId="1673D8FE" w:rsidR="0060152A" w:rsidRPr="00124FA6" w:rsidDel="00613CEE" w:rsidRDefault="0060152A" w:rsidP="0060152A">
      <w:pPr>
        <w:pStyle w:val="Listenabsatz"/>
        <w:numPr>
          <w:ilvl w:val="0"/>
          <w:numId w:val="12"/>
        </w:numPr>
        <w:spacing w:line="240" w:lineRule="auto"/>
        <w:rPr>
          <w:del w:id="451" w:author="Kisch, Christian" w:date="2021-12-16T13:11:00Z"/>
          <w:rFonts w:asciiTheme="minorHAnsi" w:hAnsiTheme="minorHAnsi" w:cstheme="minorHAnsi"/>
        </w:rPr>
      </w:pPr>
      <w:del w:id="452" w:author="Kisch, Christian" w:date="2021-12-16T13:11:00Z">
        <w:r w:rsidRPr="00124FA6" w:rsidDel="00613CEE">
          <w:rPr>
            <w:rFonts w:asciiTheme="minorHAnsi" w:hAnsiTheme="minorHAnsi" w:cstheme="minorHAnsi"/>
          </w:rPr>
          <w:delText>Passwort ändern</w:delText>
        </w:r>
        <w:r w:rsidDel="00613CEE">
          <w:rPr>
            <w:rFonts w:asciiTheme="minorHAnsi" w:hAnsiTheme="minorHAnsi" w:cstheme="minorHAnsi"/>
          </w:rPr>
          <w:delText>,</w:delText>
        </w:r>
      </w:del>
    </w:p>
    <w:p w14:paraId="33399C6B" w14:textId="1376C2B4" w:rsidR="0060152A" w:rsidRPr="00124FA6" w:rsidDel="00613CEE" w:rsidRDefault="0060152A" w:rsidP="0060152A">
      <w:pPr>
        <w:pStyle w:val="Listenabsatz"/>
        <w:numPr>
          <w:ilvl w:val="0"/>
          <w:numId w:val="12"/>
        </w:numPr>
        <w:spacing w:line="240" w:lineRule="auto"/>
        <w:rPr>
          <w:del w:id="453" w:author="Kisch, Christian" w:date="2021-12-16T13:11:00Z"/>
          <w:rFonts w:asciiTheme="minorHAnsi" w:hAnsiTheme="minorHAnsi" w:cstheme="minorHAnsi"/>
        </w:rPr>
      </w:pPr>
      <w:del w:id="454" w:author="Kisch, Christian" w:date="2021-12-16T13:11:00Z">
        <w:r w:rsidRPr="00124FA6" w:rsidDel="00613CEE">
          <w:rPr>
            <w:rFonts w:asciiTheme="minorHAnsi" w:hAnsiTheme="minorHAnsi" w:cstheme="minorHAnsi"/>
          </w:rPr>
          <w:delText>Protokollierung Fachdaten, Schnittstellen verwalten</w:delText>
        </w:r>
        <w:r w:rsidDel="00613CEE">
          <w:rPr>
            <w:rFonts w:asciiTheme="minorHAnsi" w:hAnsiTheme="minorHAnsi" w:cstheme="minorHAnsi"/>
          </w:rPr>
          <w:delText>,</w:delText>
        </w:r>
      </w:del>
    </w:p>
    <w:p w14:paraId="44328D70" w14:textId="35475B37" w:rsidR="0060152A" w:rsidRPr="00124FA6" w:rsidDel="00613CEE" w:rsidRDefault="0060152A" w:rsidP="0060152A">
      <w:pPr>
        <w:pStyle w:val="Listenabsatz"/>
        <w:numPr>
          <w:ilvl w:val="0"/>
          <w:numId w:val="12"/>
        </w:numPr>
        <w:spacing w:line="240" w:lineRule="auto"/>
        <w:rPr>
          <w:del w:id="455" w:author="Kisch, Christian" w:date="2021-12-16T13:11:00Z"/>
          <w:rFonts w:asciiTheme="minorHAnsi" w:hAnsiTheme="minorHAnsi" w:cstheme="minorHAnsi"/>
        </w:rPr>
      </w:pPr>
      <w:del w:id="456" w:author="Kisch, Christian" w:date="2021-12-16T13:11:00Z">
        <w:r w:rsidRPr="00124FA6" w:rsidDel="00613CEE">
          <w:rPr>
            <w:rFonts w:asciiTheme="minorHAnsi" w:hAnsiTheme="minorHAnsi" w:cstheme="minorHAnsi"/>
          </w:rPr>
          <w:delText>Protokollierung konfigurieren</w:delText>
        </w:r>
        <w:r w:rsidDel="00613CEE">
          <w:rPr>
            <w:rFonts w:asciiTheme="minorHAnsi" w:hAnsiTheme="minorHAnsi" w:cstheme="minorHAnsi"/>
          </w:rPr>
          <w:delText>,</w:delText>
        </w:r>
      </w:del>
    </w:p>
    <w:p w14:paraId="6268CFFC" w14:textId="48A82661" w:rsidR="0060152A" w:rsidRPr="00124FA6" w:rsidDel="00613CEE" w:rsidRDefault="0060152A" w:rsidP="0060152A">
      <w:pPr>
        <w:pStyle w:val="Listenabsatz"/>
        <w:numPr>
          <w:ilvl w:val="0"/>
          <w:numId w:val="12"/>
        </w:numPr>
        <w:spacing w:line="240" w:lineRule="auto"/>
        <w:rPr>
          <w:del w:id="457" w:author="Kisch, Christian" w:date="2021-12-16T13:11:00Z"/>
          <w:rFonts w:asciiTheme="minorHAnsi" w:hAnsiTheme="minorHAnsi" w:cstheme="minorHAnsi"/>
        </w:rPr>
      </w:pPr>
      <w:del w:id="458" w:author="Kisch, Christian" w:date="2021-12-16T13:11:00Z">
        <w:r w:rsidRPr="00124FA6" w:rsidDel="00613CEE">
          <w:rPr>
            <w:rFonts w:asciiTheme="minorHAnsi" w:hAnsiTheme="minorHAnsi" w:cstheme="minorHAnsi"/>
          </w:rPr>
          <w:delText xml:space="preserve">Schnittstellen, </w:delText>
        </w:r>
        <w:r w:rsidDel="00613CEE">
          <w:rPr>
            <w:rFonts w:asciiTheme="minorHAnsi" w:hAnsiTheme="minorHAnsi" w:cstheme="minorHAnsi"/>
          </w:rPr>
          <w:delText>-</w:delText>
        </w:r>
        <w:r w:rsidRPr="00124FA6" w:rsidDel="00613CEE">
          <w:rPr>
            <w:rFonts w:asciiTheme="minorHAnsi" w:hAnsiTheme="minorHAnsi" w:cstheme="minorHAnsi"/>
          </w:rPr>
          <w:delText xml:space="preserve">funktionen und </w:delText>
        </w:r>
        <w:r w:rsidDel="00613CEE">
          <w:rPr>
            <w:rFonts w:asciiTheme="minorHAnsi" w:hAnsiTheme="minorHAnsi" w:cstheme="minorHAnsi"/>
          </w:rPr>
          <w:delText>-</w:delText>
        </w:r>
        <w:r w:rsidRPr="00124FA6" w:rsidDel="00613CEE">
          <w:rPr>
            <w:rFonts w:asciiTheme="minorHAnsi" w:hAnsiTheme="minorHAnsi" w:cstheme="minorHAnsi"/>
          </w:rPr>
          <w:delText>abbildungen konfigurieren und verwalten</w:delText>
        </w:r>
        <w:r w:rsidDel="00613CEE">
          <w:rPr>
            <w:rFonts w:asciiTheme="minorHAnsi" w:hAnsiTheme="minorHAnsi" w:cstheme="minorHAnsi"/>
          </w:rPr>
          <w:delText>,</w:delText>
        </w:r>
      </w:del>
    </w:p>
    <w:p w14:paraId="69FFEFA1" w14:textId="0AA98AA9" w:rsidR="0060152A" w:rsidRPr="00124FA6" w:rsidDel="00613CEE" w:rsidRDefault="0060152A" w:rsidP="0060152A">
      <w:pPr>
        <w:pStyle w:val="Listenabsatz"/>
        <w:numPr>
          <w:ilvl w:val="0"/>
          <w:numId w:val="12"/>
        </w:numPr>
        <w:spacing w:line="240" w:lineRule="auto"/>
        <w:rPr>
          <w:del w:id="459" w:author="Kisch, Christian" w:date="2021-12-16T13:11:00Z"/>
          <w:rFonts w:asciiTheme="minorHAnsi" w:hAnsiTheme="minorHAnsi" w:cstheme="minorHAnsi"/>
        </w:rPr>
      </w:pPr>
      <w:del w:id="460" w:author="Kisch, Christian" w:date="2021-12-16T13:11:00Z">
        <w:r w:rsidRPr="00124FA6" w:rsidDel="00613CEE">
          <w:rPr>
            <w:rFonts w:asciiTheme="minorHAnsi" w:hAnsiTheme="minorHAnsi" w:cstheme="minorHAnsi"/>
          </w:rPr>
          <w:delText>Serienlöschen</w:delText>
        </w:r>
        <w:r w:rsidDel="00613CEE">
          <w:rPr>
            <w:rFonts w:asciiTheme="minorHAnsi" w:hAnsiTheme="minorHAnsi" w:cstheme="minorHAnsi"/>
          </w:rPr>
          <w:delText>,</w:delText>
        </w:r>
      </w:del>
    </w:p>
    <w:p w14:paraId="1A98E1B6" w14:textId="7EE21E41" w:rsidR="0060152A" w:rsidRPr="00124FA6" w:rsidDel="00613CEE" w:rsidRDefault="0060152A" w:rsidP="0060152A">
      <w:pPr>
        <w:pStyle w:val="Listenabsatz"/>
        <w:numPr>
          <w:ilvl w:val="0"/>
          <w:numId w:val="12"/>
        </w:numPr>
        <w:spacing w:line="240" w:lineRule="auto"/>
        <w:rPr>
          <w:del w:id="461" w:author="Kisch, Christian" w:date="2021-12-16T13:11:00Z"/>
          <w:rFonts w:asciiTheme="minorHAnsi" w:hAnsiTheme="minorHAnsi" w:cstheme="minorHAnsi"/>
        </w:rPr>
      </w:pPr>
      <w:del w:id="462" w:author="Kisch, Christian" w:date="2021-12-16T13:11:00Z">
        <w:r w:rsidRPr="00124FA6" w:rsidDel="00613CEE">
          <w:rPr>
            <w:rFonts w:asciiTheme="minorHAnsi" w:hAnsiTheme="minorHAnsi" w:cstheme="minorHAnsi"/>
          </w:rPr>
          <w:delText>SuperUser Administration</w:delText>
        </w:r>
        <w:r w:rsidDel="00613CEE">
          <w:rPr>
            <w:rFonts w:asciiTheme="minorHAnsi" w:hAnsiTheme="minorHAnsi" w:cstheme="minorHAnsi"/>
          </w:rPr>
          <w:delText>,</w:delText>
        </w:r>
      </w:del>
    </w:p>
    <w:p w14:paraId="7617BE02" w14:textId="29EB3847" w:rsidR="0060152A" w:rsidDel="00613CEE" w:rsidRDefault="0060152A" w:rsidP="0060152A">
      <w:pPr>
        <w:pStyle w:val="Listenabsatz"/>
        <w:numPr>
          <w:ilvl w:val="0"/>
          <w:numId w:val="12"/>
        </w:numPr>
        <w:spacing w:line="240" w:lineRule="auto"/>
        <w:rPr>
          <w:del w:id="463" w:author="Kisch, Christian" w:date="2021-12-16T13:11:00Z"/>
          <w:rFonts w:asciiTheme="minorHAnsi" w:hAnsiTheme="minorHAnsi" w:cstheme="minorHAnsi"/>
        </w:rPr>
      </w:pPr>
      <w:del w:id="464" w:author="Kisch, Christian" w:date="2021-12-16T13:11:00Z">
        <w:r w:rsidRPr="00124FA6" w:rsidDel="00613CEE">
          <w:rPr>
            <w:rFonts w:asciiTheme="minorHAnsi" w:hAnsiTheme="minorHAnsi" w:cstheme="minorHAnsi"/>
          </w:rPr>
          <w:delText>Trefferliste editieren</w:delText>
        </w:r>
        <w:r w:rsidDel="00613CEE">
          <w:rPr>
            <w:rFonts w:asciiTheme="minorHAnsi" w:hAnsiTheme="minorHAnsi" w:cstheme="minorHAnsi"/>
          </w:rPr>
          <w:delText>,</w:delText>
        </w:r>
      </w:del>
    </w:p>
    <w:p w14:paraId="07E14A17" w14:textId="48D53E70" w:rsidR="0060152A" w:rsidDel="00613CEE" w:rsidRDefault="0060152A" w:rsidP="0060152A">
      <w:pPr>
        <w:pStyle w:val="Listenabsatz"/>
        <w:numPr>
          <w:ilvl w:val="0"/>
          <w:numId w:val="12"/>
        </w:numPr>
        <w:spacing w:line="240" w:lineRule="auto"/>
        <w:rPr>
          <w:del w:id="465" w:author="Kisch, Christian" w:date="2021-12-16T13:11:00Z"/>
          <w:rFonts w:asciiTheme="minorHAnsi" w:hAnsiTheme="minorHAnsi" w:cstheme="minorHAnsi"/>
        </w:rPr>
      </w:pPr>
      <w:del w:id="466" w:author="Kisch, Christian" w:date="2021-12-16T13:11:00Z">
        <w:r w:rsidRPr="0060152A" w:rsidDel="00613CEE">
          <w:rPr>
            <w:rFonts w:asciiTheme="minorHAnsi" w:hAnsiTheme="minorHAnsi" w:cstheme="minorHAnsi"/>
          </w:rPr>
          <w:delText>Treffermengenbegrenzung ändern.</w:delText>
        </w:r>
      </w:del>
    </w:p>
    <w:p w14:paraId="68E41577" w14:textId="0750EDF0" w:rsidR="0092436C" w:rsidDel="00613CEE" w:rsidRDefault="00B71F2A" w:rsidP="0092436C">
      <w:pPr>
        <w:pStyle w:val="berschrift3"/>
        <w:ind w:left="851" w:hanging="851"/>
        <w:rPr>
          <w:del w:id="467" w:author="Kisch, Christian" w:date="2021-12-16T13:11:00Z"/>
        </w:rPr>
      </w:pPr>
      <w:bookmarkStart w:id="468" w:name="_Toc88646363"/>
      <w:del w:id="469" w:author="Kisch, Christian" w:date="2021-12-16T13:11:00Z">
        <w:r w:rsidDel="00613CEE">
          <w:delText xml:space="preserve">Besondere </w:delText>
        </w:r>
        <w:r w:rsidR="0092436C" w:rsidDel="00613CEE">
          <w:delText>Sicherheitsanforderungen</w:delText>
        </w:r>
        <w:bookmarkEnd w:id="468"/>
      </w:del>
    </w:p>
    <w:p w14:paraId="11187084" w14:textId="45C0BBD2" w:rsidR="00E814F8" w:rsidDel="00613CEE" w:rsidRDefault="0092436C" w:rsidP="0092436C">
      <w:pPr>
        <w:pStyle w:val="StandardWeb"/>
        <w:rPr>
          <w:del w:id="470" w:author="Kisch, Christian" w:date="2021-12-16T13:11:00Z"/>
          <w:rFonts w:asciiTheme="minorHAnsi" w:hAnsiTheme="minorHAnsi" w:cstheme="minorHAnsi"/>
          <w:sz w:val="22"/>
          <w:szCs w:val="22"/>
        </w:rPr>
      </w:pPr>
      <w:del w:id="471" w:author="Kisch, Christian" w:date="2021-12-16T13:11:00Z">
        <w:r w:rsidDel="00613CEE">
          <w:rPr>
            <w:rFonts w:asciiTheme="minorHAnsi" w:hAnsiTheme="minorHAnsi" w:cstheme="minorHAnsi"/>
            <w:sz w:val="22"/>
            <w:szCs w:val="22"/>
          </w:rPr>
          <w:delText xml:space="preserve">Für den SuperUser gelten besondere Sicherheitsanforderungen. </w:delText>
        </w:r>
        <w:r w:rsidR="00E814F8" w:rsidRPr="00BC30AA" w:rsidDel="00613CEE">
          <w:rPr>
            <w:rFonts w:asciiTheme="minorHAnsi" w:hAnsiTheme="minorHAnsi" w:cstheme="minorHAnsi"/>
            <w:sz w:val="22"/>
            <w:szCs w:val="22"/>
          </w:rPr>
          <w:delText xml:space="preserve">Bei Missbrauch, entweder irrtümlich (z. B. versehentliches Löschen einer wichtigen Datei oder Vertippen eines Befehls) oder mit böswilliger Absicht, können SuperUser-Konten einem System/einer Organisation katastrophalen Schaden zufügen. Während die meisten Sicherheitstechnologien entwickelt werden, </w:delText>
        </w:r>
        <w:r w:rsidR="00FA5AF5" w:rsidDel="00613CEE">
          <w:rPr>
            <w:rFonts w:asciiTheme="minorHAnsi" w:hAnsiTheme="minorHAnsi" w:cstheme="minorHAnsi"/>
            <w:sz w:val="22"/>
            <w:szCs w:val="22"/>
          </w:rPr>
          <w:delText xml:space="preserve">um vor Angriffen von </w:delText>
        </w:r>
        <w:r w:rsidR="00A46CE4" w:rsidDel="00613CEE">
          <w:rPr>
            <w:rFonts w:asciiTheme="minorHAnsi" w:hAnsiTheme="minorHAnsi" w:cstheme="minorHAnsi"/>
            <w:sz w:val="22"/>
            <w:szCs w:val="22"/>
          </w:rPr>
          <w:delText>a</w:delText>
        </w:r>
        <w:r w:rsidR="00FA5AF5" w:rsidDel="00613CEE">
          <w:rPr>
            <w:rFonts w:asciiTheme="minorHAnsi" w:hAnsiTheme="minorHAnsi" w:cstheme="minorHAnsi"/>
            <w:sz w:val="22"/>
            <w:szCs w:val="22"/>
          </w:rPr>
          <w:delText>ußen</w:delText>
        </w:r>
        <w:r w:rsidR="00E814F8" w:rsidRPr="00BC30AA" w:rsidDel="00613CEE">
          <w:rPr>
            <w:rFonts w:asciiTheme="minorHAnsi" w:hAnsiTheme="minorHAnsi" w:cstheme="minorHAnsi"/>
            <w:sz w:val="22"/>
            <w:szCs w:val="22"/>
          </w:rPr>
          <w:delText xml:space="preserve"> zu schützen, befinden sich SuperUser bereits im Inneren. SuperUser können möglicherweise Firewall-Konfigurationen ändern, Hintertüren erstellen und Sicherheitseinstellungen außer Kraft setzen, während sie gleichzeitig Spuren ihrer Aktivitäten löschen.</w:delText>
        </w:r>
      </w:del>
    </w:p>
    <w:p w14:paraId="71A13C36" w14:textId="604D93F9" w:rsidR="00E814F8" w:rsidDel="00613CEE" w:rsidRDefault="00E814F8" w:rsidP="0092436C">
      <w:pPr>
        <w:pStyle w:val="StandardWeb"/>
        <w:rPr>
          <w:del w:id="472" w:author="Kisch, Christian" w:date="2021-12-16T13:11:00Z"/>
          <w:rFonts w:asciiTheme="minorHAnsi" w:hAnsiTheme="minorHAnsi" w:cstheme="minorHAnsi"/>
          <w:sz w:val="22"/>
          <w:szCs w:val="22"/>
        </w:rPr>
      </w:pPr>
      <w:del w:id="473" w:author="Kisch, Christian" w:date="2021-12-16T13:11:00Z">
        <w:r w:rsidRPr="00BC30AA" w:rsidDel="00613CEE">
          <w:rPr>
            <w:rFonts w:asciiTheme="minorHAnsi" w:hAnsiTheme="minorHAnsi" w:cstheme="minorHAnsi"/>
            <w:sz w:val="22"/>
            <w:szCs w:val="22"/>
          </w:rPr>
          <w:delText xml:space="preserve">Unzureichende </w:delText>
        </w:r>
        <w:r w:rsidDel="00613CEE">
          <w:rPr>
            <w:rFonts w:asciiTheme="minorHAnsi" w:hAnsiTheme="minorHAnsi" w:cstheme="minorHAnsi"/>
            <w:sz w:val="22"/>
            <w:szCs w:val="22"/>
          </w:rPr>
          <w:delText>Vorgaben</w:delText>
        </w:r>
        <w:r w:rsidRPr="00BC30AA" w:rsidDel="00613CEE">
          <w:rPr>
            <w:rFonts w:asciiTheme="minorHAnsi" w:hAnsiTheme="minorHAnsi" w:cstheme="minorHAnsi"/>
            <w:sz w:val="22"/>
            <w:szCs w:val="22"/>
          </w:rPr>
          <w:delText xml:space="preserve"> und Kontrollen rund um die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w:delText>
        </w:r>
        <w:r w:rsidDel="00613CEE">
          <w:rPr>
            <w:rFonts w:asciiTheme="minorHAnsi" w:hAnsiTheme="minorHAnsi" w:cstheme="minorHAnsi"/>
            <w:sz w:val="22"/>
            <w:szCs w:val="22"/>
          </w:rPr>
          <w:delText xml:space="preserve">r-Bereitstellung, -Trennung und          </w:delText>
        </w:r>
        <w:r w:rsidRPr="00BC30AA" w:rsidDel="00613CEE">
          <w:rPr>
            <w:rFonts w:asciiTheme="minorHAnsi" w:hAnsiTheme="minorHAnsi" w:cstheme="minorHAnsi"/>
            <w:sz w:val="22"/>
            <w:szCs w:val="22"/>
          </w:rPr>
          <w:delText>-Überwachung erhöhen die Risiken weiter. Datenbankadministratoren, Netzwerktechniker und Anwendungsentwickler erhalten häufig vollen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 xml:space="preserve">ser-Zugriff. </w:delText>
        </w:r>
        <w:r w:rsidDel="00613CEE">
          <w:rPr>
            <w:rFonts w:asciiTheme="minorHAnsi" w:hAnsiTheme="minorHAnsi" w:cstheme="minorHAnsi"/>
            <w:sz w:val="22"/>
            <w:szCs w:val="22"/>
          </w:rPr>
          <w:delText xml:space="preserve">Wenn </w:delText>
        </w:r>
        <w:r w:rsidRPr="00BC30AA" w:rsidDel="00613CEE">
          <w:rPr>
            <w:rFonts w:asciiTheme="minorHAnsi" w:hAnsiTheme="minorHAnsi" w:cstheme="minorHAnsi"/>
            <w:sz w:val="22"/>
            <w:szCs w:val="22"/>
          </w:rPr>
          <w:delText xml:space="preserve">Benutzer sich </w:delText>
        </w:r>
        <w:r w:rsidDel="00613CEE">
          <w:rPr>
            <w:rFonts w:asciiTheme="minorHAnsi" w:hAnsiTheme="minorHAnsi" w:cstheme="minorHAnsi"/>
            <w:sz w:val="22"/>
            <w:szCs w:val="22"/>
          </w:rPr>
          <w:delText>ggf.</w:delText>
        </w:r>
        <w:r w:rsidRPr="00BC30AA" w:rsidDel="00613CEE">
          <w:rPr>
            <w:rFonts w:asciiTheme="minorHAnsi" w:hAnsiTheme="minorHAnsi" w:cstheme="minorHAnsi"/>
            <w:sz w:val="22"/>
            <w:szCs w:val="22"/>
          </w:rPr>
          <w:delText xml:space="preserve">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ser-Konten</w:delText>
        </w:r>
        <w:r w:rsidDel="00613CEE">
          <w:rPr>
            <w:rFonts w:asciiTheme="minorHAnsi" w:hAnsiTheme="minorHAnsi" w:cstheme="minorHAnsi"/>
            <w:sz w:val="22"/>
            <w:szCs w:val="22"/>
          </w:rPr>
          <w:delText xml:space="preserve"> teilen</w:delText>
        </w:r>
        <w:r w:rsidRPr="00BC30AA"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dann kann dies</w:delText>
        </w:r>
        <w:r w:rsidRPr="00BC30AA" w:rsidDel="00613CEE">
          <w:rPr>
            <w:rFonts w:asciiTheme="minorHAnsi" w:hAnsiTheme="minorHAnsi" w:cstheme="minorHAnsi"/>
            <w:sz w:val="22"/>
            <w:szCs w:val="22"/>
          </w:rPr>
          <w:delText xml:space="preserve"> den </w:delText>
        </w:r>
        <w:r w:rsidDel="00613CEE">
          <w:rPr>
            <w:rFonts w:asciiTheme="minorHAnsi" w:hAnsiTheme="minorHAnsi" w:cstheme="minorHAnsi"/>
            <w:sz w:val="22"/>
            <w:szCs w:val="22"/>
          </w:rPr>
          <w:delText>Protokollierungspfad</w:delText>
        </w:r>
        <w:r w:rsidRPr="00BC30AA" w:rsidDel="00613CEE">
          <w:rPr>
            <w:rFonts w:asciiTheme="minorHAnsi" w:hAnsiTheme="minorHAnsi" w:cstheme="minorHAnsi"/>
            <w:sz w:val="22"/>
            <w:szCs w:val="22"/>
          </w:rPr>
          <w:delText xml:space="preserve"> durcheinanderbring</w:delText>
        </w:r>
        <w:r w:rsidDel="00613CEE">
          <w:rPr>
            <w:rFonts w:asciiTheme="minorHAnsi" w:hAnsiTheme="minorHAnsi" w:cstheme="minorHAnsi"/>
            <w:sz w:val="22"/>
            <w:szCs w:val="22"/>
          </w:rPr>
          <w:delText>en</w:delText>
        </w:r>
        <w:r w:rsidRPr="00BC30AA" w:rsidDel="00613CEE">
          <w:rPr>
            <w:rFonts w:asciiTheme="minorHAnsi" w:hAnsiTheme="minorHAnsi" w:cstheme="minorHAnsi"/>
            <w:sz w:val="22"/>
            <w:szCs w:val="22"/>
          </w:rPr>
          <w:delText>.</w:delText>
        </w:r>
      </w:del>
    </w:p>
    <w:p w14:paraId="518FCFAA" w14:textId="16E9BC3F" w:rsidR="00E814F8" w:rsidRPr="00BC30AA" w:rsidDel="00613CEE" w:rsidRDefault="00E814F8" w:rsidP="00E814F8">
      <w:pPr>
        <w:pStyle w:val="StandardWeb"/>
        <w:rPr>
          <w:del w:id="474" w:author="Kisch, Christian" w:date="2021-12-16T13:11:00Z"/>
          <w:rFonts w:asciiTheme="minorHAnsi" w:hAnsiTheme="minorHAnsi" w:cstheme="minorHAnsi"/>
          <w:sz w:val="22"/>
          <w:szCs w:val="22"/>
        </w:rPr>
      </w:pPr>
      <w:del w:id="475" w:author="Kisch, Christian" w:date="2021-12-16T13:11:00Z">
        <w:r w:rsidRPr="00BC30AA" w:rsidDel="00613CEE">
          <w:rPr>
            <w:rFonts w:asciiTheme="minorHAnsi" w:hAnsiTheme="minorHAnsi" w:cstheme="minorHAnsi"/>
            <w:sz w:val="22"/>
            <w:szCs w:val="22"/>
          </w:rPr>
          <w:delText xml:space="preserve">Hacker sehen </w:delText>
        </w:r>
        <w:r w:rsidDel="00613CEE">
          <w:rPr>
            <w:rFonts w:asciiTheme="minorHAnsi" w:hAnsiTheme="minorHAnsi" w:cstheme="minorHAnsi"/>
            <w:sz w:val="22"/>
            <w:szCs w:val="22"/>
          </w:rPr>
          <w:delText xml:space="preserve">es auf </w:delText>
        </w:r>
        <w:r w:rsidRPr="00BC30AA" w:rsidDel="00613CEE">
          <w:rPr>
            <w:rFonts w:asciiTheme="minorHAnsi" w:hAnsiTheme="minorHAnsi" w:cstheme="minorHAnsi"/>
            <w:sz w:val="22"/>
            <w:szCs w:val="22"/>
          </w:rPr>
          <w:delText>Superuser-Konten</w:delText>
        </w:r>
        <w:r w:rsidDel="00613CEE">
          <w:rPr>
            <w:rFonts w:asciiTheme="minorHAnsi" w:hAnsiTheme="minorHAnsi" w:cstheme="minorHAnsi"/>
            <w:sz w:val="22"/>
            <w:szCs w:val="22"/>
          </w:rPr>
          <w:delText xml:space="preserve"> ab</w:delText>
        </w:r>
        <w:r w:rsidRPr="00BC30AA" w:rsidDel="00613CEE">
          <w:rPr>
            <w:rFonts w:asciiTheme="minorHAnsi" w:hAnsiTheme="minorHAnsi" w:cstheme="minorHAnsi"/>
            <w:sz w:val="22"/>
            <w:szCs w:val="22"/>
          </w:rPr>
          <w:delText>, da sie wissen, dass sie, sobald sie diese Konten übernehmen, im Wesentlichen zu einem hoch privilegierten Insider werden. Darüber hinaus kann Malware, die ein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ser-Konto infiziert, die gleichen Rechte dieses Kontos nutzen, um Schaden zu ve</w:delText>
        </w:r>
        <w:r w:rsidDel="00613CEE">
          <w:rPr>
            <w:rFonts w:asciiTheme="minorHAnsi" w:hAnsiTheme="minorHAnsi" w:cstheme="minorHAnsi"/>
            <w:sz w:val="22"/>
            <w:szCs w:val="22"/>
          </w:rPr>
          <w:delText>rursachen und Daten zu stehlen.</w:delText>
        </w:r>
      </w:del>
    </w:p>
    <w:p w14:paraId="151E83E7" w14:textId="5BD0E73D" w:rsidR="00E814F8" w:rsidRPr="00BC30AA" w:rsidDel="00613CEE" w:rsidRDefault="00E814F8" w:rsidP="00E814F8">
      <w:pPr>
        <w:pStyle w:val="StandardWeb"/>
        <w:rPr>
          <w:del w:id="476" w:author="Kisch, Christian" w:date="2021-12-16T13:11:00Z"/>
          <w:rFonts w:asciiTheme="minorHAnsi" w:hAnsiTheme="minorHAnsi" w:cstheme="minorHAnsi"/>
          <w:sz w:val="22"/>
          <w:szCs w:val="22"/>
        </w:rPr>
      </w:pPr>
      <w:del w:id="477" w:author="Kisch, Christian" w:date="2021-12-16T13:11:00Z">
        <w:r w:rsidDel="00613CEE">
          <w:rPr>
            <w:rFonts w:asciiTheme="minorHAnsi" w:hAnsiTheme="minorHAnsi" w:cstheme="minorHAnsi"/>
            <w:sz w:val="22"/>
            <w:szCs w:val="22"/>
          </w:rPr>
          <w:delText>In der E-Akten-Lösung werden daher die folgenden</w:delText>
        </w:r>
        <w:r w:rsidRPr="00BC30AA"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Maßnahmen des Privileged Access Managements etabliert:</w:delText>
        </w:r>
      </w:del>
    </w:p>
    <w:p w14:paraId="4EB6F1E9" w14:textId="3426F991" w:rsidR="00E814F8" w:rsidDel="00613CEE" w:rsidRDefault="00E814F8" w:rsidP="00E814F8">
      <w:pPr>
        <w:pStyle w:val="StandardWeb"/>
        <w:numPr>
          <w:ilvl w:val="0"/>
          <w:numId w:val="13"/>
        </w:numPr>
        <w:rPr>
          <w:del w:id="478" w:author="Kisch, Christian" w:date="2021-12-16T13:11:00Z"/>
          <w:rFonts w:asciiTheme="minorHAnsi" w:hAnsiTheme="minorHAnsi" w:cstheme="minorHAnsi"/>
          <w:sz w:val="22"/>
          <w:szCs w:val="22"/>
        </w:rPr>
      </w:pPr>
      <w:del w:id="479" w:author="Kisch, Christian" w:date="2021-12-16T13:11:00Z">
        <w:r w:rsidDel="00613CEE">
          <w:rPr>
            <w:rFonts w:asciiTheme="minorHAnsi" w:hAnsiTheme="minorHAnsi" w:cstheme="minorHAnsi"/>
            <w:sz w:val="22"/>
            <w:szCs w:val="22"/>
          </w:rPr>
          <w:delText xml:space="preserve">Zugriff mit anderen Accounts: </w:delText>
        </w:r>
        <w:r w:rsidRPr="0092436C" w:rsidDel="00613CEE">
          <w:rPr>
            <w:rFonts w:asciiTheme="minorHAnsi" w:hAnsiTheme="minorHAnsi" w:cstheme="minorHAnsi"/>
            <w:sz w:val="22"/>
            <w:szCs w:val="22"/>
          </w:rPr>
          <w:delText xml:space="preserve">Um die Sicherheit </w:delText>
        </w:r>
        <w:r w:rsidDel="00613CEE">
          <w:rPr>
            <w:rFonts w:asciiTheme="minorHAnsi" w:hAnsiTheme="minorHAnsi" w:cstheme="minorHAnsi"/>
            <w:sz w:val="22"/>
            <w:szCs w:val="22"/>
          </w:rPr>
          <w:delText>des</w:delText>
        </w:r>
        <w:r w:rsidRPr="0092436C" w:rsidDel="00613CEE">
          <w:rPr>
            <w:rFonts w:asciiTheme="minorHAnsi" w:hAnsiTheme="minorHAnsi" w:cstheme="minorHAnsi"/>
            <w:sz w:val="22"/>
            <w:szCs w:val="22"/>
          </w:rPr>
          <w:delText xml:space="preserve"> Systems zu erhöhen, sollten mehrere </w:delText>
        </w:r>
        <w:r w:rsidDel="00613CEE">
          <w:rPr>
            <w:rFonts w:asciiTheme="minorHAnsi" w:hAnsiTheme="minorHAnsi" w:cstheme="minorHAnsi"/>
            <w:sz w:val="22"/>
            <w:szCs w:val="22"/>
          </w:rPr>
          <w:delText>Administratoren</w:delText>
        </w:r>
        <w:r w:rsidRPr="0092436C" w:rsidDel="00613CEE">
          <w:rPr>
            <w:rFonts w:asciiTheme="minorHAnsi" w:hAnsiTheme="minorHAnsi" w:cstheme="minorHAnsi"/>
            <w:sz w:val="22"/>
            <w:szCs w:val="22"/>
          </w:rPr>
          <w:delText xml:space="preserve"> an</w:delText>
        </w:r>
        <w:r w:rsidDel="00613CEE">
          <w:rPr>
            <w:rFonts w:asciiTheme="minorHAnsi" w:hAnsiTheme="minorHAnsi" w:cstheme="minorHAnsi"/>
            <w:sz w:val="22"/>
            <w:szCs w:val="22"/>
          </w:rPr>
          <w:delText>ge</w:delText>
        </w:r>
        <w:r w:rsidRPr="0092436C" w:rsidDel="00613CEE">
          <w:rPr>
            <w:rFonts w:asciiTheme="minorHAnsi" w:hAnsiTheme="minorHAnsi" w:cstheme="minorHAnsi"/>
            <w:sz w:val="22"/>
            <w:szCs w:val="22"/>
          </w:rPr>
          <w:delText>leg</w:delText>
        </w:r>
        <w:r w:rsidDel="00613CEE">
          <w:rPr>
            <w:rFonts w:asciiTheme="minorHAnsi" w:hAnsiTheme="minorHAnsi" w:cstheme="minorHAnsi"/>
            <w:sz w:val="22"/>
            <w:szCs w:val="22"/>
          </w:rPr>
          <w:delText>t werden</w:delText>
        </w:r>
        <w:r w:rsidRPr="0092436C" w:rsidDel="00613CEE">
          <w:rPr>
            <w:rFonts w:asciiTheme="minorHAnsi" w:hAnsiTheme="minorHAnsi" w:cstheme="minorHAnsi"/>
            <w:sz w:val="22"/>
            <w:szCs w:val="22"/>
          </w:rPr>
          <w:delText>, die spezielle Aufgaben erledigen können</w:delText>
        </w:r>
        <w:r w:rsidR="008F022E" w:rsidDel="00613CEE">
          <w:rPr>
            <w:rFonts w:asciiTheme="minorHAnsi" w:hAnsiTheme="minorHAnsi" w:cstheme="minorHAnsi"/>
            <w:sz w:val="22"/>
            <w:szCs w:val="22"/>
          </w:rPr>
          <w:delText xml:space="preserve"> (Unterteilung in fachlichen und technischen Administrator)</w:delText>
        </w:r>
        <w:r w:rsidRPr="0092436C" w:rsidDel="00613CEE">
          <w:rPr>
            <w:rFonts w:asciiTheme="minorHAnsi" w:hAnsiTheme="minorHAnsi" w:cstheme="minorHAnsi"/>
            <w:sz w:val="22"/>
            <w:szCs w:val="22"/>
          </w:rPr>
          <w:delText>. D</w:delText>
        </w:r>
        <w:r w:rsidDel="00613CEE">
          <w:rPr>
            <w:rFonts w:asciiTheme="minorHAnsi" w:hAnsiTheme="minorHAnsi" w:cstheme="minorHAnsi"/>
            <w:sz w:val="22"/>
            <w:szCs w:val="22"/>
          </w:rPr>
          <w:delText>iese Benutzer erhalten spezielle,</w:delText>
        </w:r>
        <w:r w:rsidRPr="0092436C" w:rsidDel="00613CEE">
          <w:rPr>
            <w:rFonts w:asciiTheme="minorHAnsi" w:hAnsiTheme="minorHAnsi" w:cstheme="minorHAnsi"/>
            <w:sz w:val="22"/>
            <w:szCs w:val="22"/>
          </w:rPr>
          <w:delText xml:space="preserve"> eingeschränkte Rechte für die verschiedenen administrativen Aufgaben.</w:delText>
        </w:r>
        <w:r w:rsidDel="00613CEE">
          <w:rPr>
            <w:rFonts w:asciiTheme="minorHAnsi" w:hAnsiTheme="minorHAnsi" w:cstheme="minorHAnsi"/>
            <w:sz w:val="22"/>
            <w:szCs w:val="22"/>
          </w:rPr>
          <w:delText xml:space="preserve"> Alltägliche Aufgaben sollten</w:delText>
        </w:r>
        <w:r w:rsidRPr="0092436C"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nicht über das</w:delText>
        </w:r>
        <w:r w:rsidRPr="0092436C"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SuperUser-Account erledigt werden</w:delText>
        </w:r>
        <w:r w:rsidRPr="0092436C" w:rsidDel="00613CEE">
          <w:rPr>
            <w:rFonts w:asciiTheme="minorHAnsi" w:hAnsiTheme="minorHAnsi" w:cstheme="minorHAnsi"/>
            <w:sz w:val="22"/>
            <w:szCs w:val="22"/>
          </w:rPr>
          <w:delText>, da dies ein nicht zu unterschätzendes Risiko darstellt.</w:delText>
        </w:r>
      </w:del>
    </w:p>
    <w:p w14:paraId="5B6B4BF0" w14:textId="2C324DD8" w:rsidR="00E814F8" w:rsidRPr="00BC30AA" w:rsidDel="00613CEE" w:rsidRDefault="00E814F8" w:rsidP="00E814F8">
      <w:pPr>
        <w:pStyle w:val="StandardWeb"/>
        <w:numPr>
          <w:ilvl w:val="0"/>
          <w:numId w:val="13"/>
        </w:numPr>
        <w:rPr>
          <w:del w:id="480" w:author="Kisch, Christian" w:date="2021-12-16T13:11:00Z"/>
          <w:rFonts w:asciiTheme="minorHAnsi" w:hAnsiTheme="minorHAnsi" w:cstheme="minorHAnsi"/>
          <w:sz w:val="22"/>
          <w:szCs w:val="22"/>
        </w:rPr>
      </w:pPr>
      <w:del w:id="481" w:author="Kisch, Christian" w:date="2021-12-16T13:11:00Z">
        <w:r w:rsidRPr="00BC30AA" w:rsidDel="00613CEE">
          <w:rPr>
            <w:rFonts w:asciiTheme="minorHAnsi" w:hAnsiTheme="minorHAnsi" w:cstheme="minorHAnsi"/>
            <w:bCs/>
            <w:sz w:val="22"/>
            <w:szCs w:val="22"/>
          </w:rPr>
          <w:delText xml:space="preserve">Zugriff mit geringsten Berechtigungen erzwingen: </w:delText>
        </w:r>
        <w:r w:rsidDel="00613CEE">
          <w:rPr>
            <w:rFonts w:asciiTheme="minorHAnsi" w:hAnsiTheme="minorHAnsi" w:cstheme="minorHAnsi"/>
            <w:bCs/>
            <w:sz w:val="22"/>
            <w:szCs w:val="22"/>
          </w:rPr>
          <w:delText>D</w:delText>
        </w:r>
        <w:r w:rsidRPr="00BC30AA" w:rsidDel="00613CEE">
          <w:rPr>
            <w:rFonts w:asciiTheme="minorHAnsi" w:hAnsiTheme="minorHAnsi" w:cstheme="minorHAnsi"/>
            <w:bCs/>
            <w:sz w:val="22"/>
            <w:szCs w:val="22"/>
          </w:rPr>
          <w:delText>ie</w:delText>
        </w:r>
        <w:r w:rsidRPr="00BC30AA" w:rsidDel="00613CEE">
          <w:rPr>
            <w:rFonts w:asciiTheme="minorHAnsi" w:hAnsiTheme="minorHAnsi" w:cstheme="minorHAnsi"/>
            <w:sz w:val="22"/>
            <w:szCs w:val="22"/>
          </w:rPr>
          <w:delText xml:space="preserve">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w:delText>
        </w:r>
        <w:r w:rsidR="00FA5AF5" w:rsidDel="00613CEE">
          <w:rPr>
            <w:rFonts w:asciiTheme="minorHAnsi" w:hAnsiTheme="minorHAnsi" w:cstheme="minorHAnsi"/>
            <w:sz w:val="22"/>
            <w:szCs w:val="22"/>
          </w:rPr>
          <w:delText>Rechte</w:delText>
        </w:r>
        <w:r w:rsidRPr="00BC30AA" w:rsidDel="00613CEE">
          <w:rPr>
            <w:rFonts w:asciiTheme="minorHAnsi" w:hAnsiTheme="minorHAnsi" w:cstheme="minorHAnsi"/>
            <w:sz w:val="22"/>
            <w:szCs w:val="22"/>
          </w:rPr>
          <w:delText xml:space="preserve"> </w:delText>
        </w:r>
        <w:r w:rsidR="00FA5AF5" w:rsidDel="00613CEE">
          <w:rPr>
            <w:rFonts w:asciiTheme="minorHAnsi" w:hAnsiTheme="minorHAnsi" w:cstheme="minorHAnsi"/>
            <w:sz w:val="22"/>
            <w:szCs w:val="22"/>
          </w:rPr>
          <w:delText xml:space="preserve">werden </w:delText>
        </w:r>
        <w:r w:rsidRPr="00BC30AA" w:rsidDel="00613CEE">
          <w:rPr>
            <w:rFonts w:asciiTheme="minorHAnsi" w:hAnsiTheme="minorHAnsi" w:cstheme="minorHAnsi"/>
            <w:sz w:val="22"/>
            <w:szCs w:val="22"/>
          </w:rPr>
          <w:delText xml:space="preserve">auf </w:delText>
        </w:r>
        <w:r w:rsidDel="00613CEE">
          <w:rPr>
            <w:rFonts w:asciiTheme="minorHAnsi" w:hAnsiTheme="minorHAnsi" w:cstheme="minorHAnsi"/>
            <w:sz w:val="22"/>
            <w:szCs w:val="22"/>
          </w:rPr>
          <w:delText>ein</w:delText>
        </w:r>
        <w:r w:rsidR="00FA5AF5" w:rsidDel="00613CEE">
          <w:rPr>
            <w:rFonts w:asciiTheme="minorHAnsi" w:hAnsiTheme="minorHAnsi" w:cstheme="minorHAnsi"/>
            <w:sz w:val="22"/>
            <w:szCs w:val="22"/>
          </w:rPr>
          <w:delText xml:space="preserve"> notwendiges Minimum</w:delText>
        </w:r>
        <w:r w:rsidRPr="00BC30AA" w:rsidDel="00613CEE">
          <w:rPr>
            <w:rFonts w:asciiTheme="minorHAnsi" w:hAnsiTheme="minorHAnsi" w:cstheme="minorHAnsi"/>
            <w:sz w:val="22"/>
            <w:szCs w:val="22"/>
          </w:rPr>
          <w:delText xml:space="preserve"> von Personen</w:delText>
        </w:r>
        <w:r w:rsidDel="00613CEE">
          <w:rPr>
            <w:rFonts w:asciiTheme="minorHAnsi" w:hAnsiTheme="minorHAnsi" w:cstheme="minorHAnsi"/>
            <w:sz w:val="22"/>
            <w:szCs w:val="22"/>
          </w:rPr>
          <w:delText xml:space="preserve"> beschränkt</w:delText>
        </w:r>
        <w:r w:rsidRPr="00BC30AA" w:rsidDel="00613CEE">
          <w:rPr>
            <w:rFonts w:asciiTheme="minorHAnsi" w:hAnsiTheme="minorHAnsi" w:cstheme="minorHAnsi"/>
            <w:sz w:val="22"/>
            <w:szCs w:val="22"/>
          </w:rPr>
          <w:delText>. Dies kann bedeuten, dass die Berechtigungen bei Bedarf vorübergehend erhöht werden, jedoch ohne vollständige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 xml:space="preserve">ser-Rechte für das Konto zu gewähren. </w:delText>
        </w:r>
        <w:r w:rsidDel="00613CEE">
          <w:rPr>
            <w:rFonts w:asciiTheme="minorHAnsi" w:hAnsiTheme="minorHAnsi" w:cstheme="minorHAnsi"/>
            <w:sz w:val="22"/>
            <w:szCs w:val="22"/>
          </w:rPr>
          <w:delText>Soweit möglich,</w:delText>
        </w:r>
        <w:r w:rsidRPr="00BC30AA"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 xml:space="preserve">wird </w:delText>
        </w:r>
        <w:r w:rsidRPr="00BC30AA" w:rsidDel="00613CEE">
          <w:rPr>
            <w:rFonts w:asciiTheme="minorHAnsi" w:hAnsiTheme="minorHAnsi" w:cstheme="minorHAnsi"/>
            <w:sz w:val="22"/>
            <w:szCs w:val="22"/>
          </w:rPr>
          <w:delText>die Berechtigung vorübergehend auf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 xml:space="preserve">ser-Ebene </w:delText>
        </w:r>
        <w:r w:rsidDel="00613CEE">
          <w:rPr>
            <w:rFonts w:asciiTheme="minorHAnsi" w:hAnsiTheme="minorHAnsi" w:cstheme="minorHAnsi"/>
            <w:sz w:val="22"/>
            <w:szCs w:val="22"/>
          </w:rPr>
          <w:delText>erhöht</w:delText>
        </w:r>
        <w:r w:rsidRPr="00BC30AA" w:rsidDel="00613CEE">
          <w:rPr>
            <w:rFonts w:asciiTheme="minorHAnsi" w:hAnsiTheme="minorHAnsi" w:cstheme="minorHAnsi"/>
            <w:sz w:val="22"/>
            <w:szCs w:val="22"/>
          </w:rPr>
          <w:delText>, ohne jedoch direkten Zugriff auf das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ser-Konto und das Passwort zu haben.</w:delText>
        </w:r>
        <w:r w:rsidDel="00613CEE">
          <w:rPr>
            <w:rFonts w:asciiTheme="minorHAnsi" w:hAnsiTheme="minorHAnsi" w:cstheme="minorHAnsi"/>
            <w:sz w:val="22"/>
            <w:szCs w:val="22"/>
          </w:rPr>
          <w:delText xml:space="preserve"> Es erfolgt eine </w:delText>
        </w:r>
        <w:r w:rsidRPr="00BC601F" w:rsidDel="00613CEE">
          <w:rPr>
            <w:rFonts w:asciiTheme="minorHAnsi" w:hAnsiTheme="minorHAnsi" w:cstheme="minorHAnsi"/>
            <w:sz w:val="22"/>
            <w:szCs w:val="22"/>
          </w:rPr>
          <w:delText>granulare Kontrolle über die Erhöhung von Berechtigungen.</w:delText>
        </w:r>
        <w:r w:rsidDel="00613CEE">
          <w:rPr>
            <w:rFonts w:asciiTheme="minorHAnsi" w:hAnsiTheme="minorHAnsi" w:cstheme="minorHAnsi"/>
            <w:sz w:val="22"/>
            <w:szCs w:val="22"/>
          </w:rPr>
          <w:delText xml:space="preserve"> Alle SuperUser-Konnten müssen schnell erkennbar sein.</w:delText>
        </w:r>
      </w:del>
    </w:p>
    <w:p w14:paraId="3E4D1D4A" w14:textId="37064A17" w:rsidR="00E814F8" w:rsidRPr="00BC30AA" w:rsidDel="00613CEE" w:rsidRDefault="00E814F8" w:rsidP="00E814F8">
      <w:pPr>
        <w:pStyle w:val="StandardWeb"/>
        <w:numPr>
          <w:ilvl w:val="0"/>
          <w:numId w:val="13"/>
        </w:numPr>
        <w:rPr>
          <w:del w:id="482" w:author="Kisch, Christian" w:date="2021-12-16T13:11:00Z"/>
          <w:rFonts w:asciiTheme="minorHAnsi" w:hAnsiTheme="minorHAnsi" w:cstheme="minorHAnsi"/>
          <w:sz w:val="22"/>
          <w:szCs w:val="22"/>
        </w:rPr>
      </w:pPr>
      <w:del w:id="483" w:author="Kisch, Christian" w:date="2021-12-16T13:11:00Z">
        <w:r w:rsidRPr="00BC30AA" w:rsidDel="00613CEE">
          <w:rPr>
            <w:rFonts w:asciiTheme="minorHAnsi" w:hAnsiTheme="minorHAnsi" w:cstheme="minorHAnsi"/>
            <w:bCs/>
            <w:sz w:val="22"/>
            <w:szCs w:val="22"/>
          </w:rPr>
          <w:delText>Segmente von Systemen und Netzwerken:</w:delText>
        </w:r>
        <w:r w:rsidRPr="00BC30AA" w:rsidDel="00613CEE">
          <w:rPr>
            <w:rFonts w:asciiTheme="minorHAnsi" w:hAnsiTheme="minorHAnsi" w:cstheme="minorHAnsi"/>
            <w:sz w:val="22"/>
            <w:szCs w:val="22"/>
          </w:rPr>
          <w:delText xml:space="preserve"> Durch die Partitionierung von Benutzern und Prozessen basierend auf verschiedenen Vertrauensebenen, Anforderungen und Berechtigungen </w:delText>
        </w:r>
        <w:r w:rsidDel="00613CEE">
          <w:rPr>
            <w:rFonts w:asciiTheme="minorHAnsi" w:hAnsiTheme="minorHAnsi" w:cstheme="minorHAnsi"/>
            <w:sz w:val="22"/>
            <w:szCs w:val="22"/>
          </w:rPr>
          <w:delText>wird</w:delText>
        </w:r>
        <w:r w:rsidRPr="00BC30AA" w:rsidDel="00613CEE">
          <w:rPr>
            <w:rFonts w:asciiTheme="minorHAnsi" w:hAnsiTheme="minorHAnsi" w:cstheme="minorHAnsi"/>
            <w:sz w:val="22"/>
            <w:szCs w:val="22"/>
          </w:rPr>
          <w:delText xml:space="preserve"> ein</w:delText>
        </w:r>
        <w:r w:rsidDel="00613CEE">
          <w:rPr>
            <w:rFonts w:asciiTheme="minorHAnsi" w:hAnsiTheme="minorHAnsi" w:cstheme="minorHAnsi"/>
            <w:sz w:val="22"/>
            <w:szCs w:val="22"/>
          </w:rPr>
          <w:delText>ge</w:delText>
        </w:r>
        <w:r w:rsidRPr="00BC30AA" w:rsidDel="00613CEE">
          <w:rPr>
            <w:rFonts w:asciiTheme="minorHAnsi" w:hAnsiTheme="minorHAnsi" w:cstheme="minorHAnsi"/>
            <w:sz w:val="22"/>
            <w:szCs w:val="22"/>
          </w:rPr>
          <w:delText>schränk</w:delText>
        </w:r>
        <w:r w:rsidDel="00613CEE">
          <w:rPr>
            <w:rFonts w:asciiTheme="minorHAnsi" w:hAnsiTheme="minorHAnsi" w:cstheme="minorHAnsi"/>
            <w:sz w:val="22"/>
            <w:szCs w:val="22"/>
          </w:rPr>
          <w:delText>t</w:delText>
        </w:r>
        <w:r w:rsidRPr="00BC30AA" w:rsidDel="00613CEE">
          <w:rPr>
            <w:rFonts w:asciiTheme="minorHAnsi" w:hAnsiTheme="minorHAnsi" w:cstheme="minorHAnsi"/>
            <w:sz w:val="22"/>
            <w:szCs w:val="22"/>
          </w:rPr>
          <w:delText>, wo und wie ein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 agieren kann.</w:delText>
        </w:r>
      </w:del>
    </w:p>
    <w:p w14:paraId="2F697753" w14:textId="6EE5DADB" w:rsidR="00E814F8" w:rsidRPr="00BC30AA" w:rsidDel="00613CEE" w:rsidRDefault="00E814F8" w:rsidP="00E814F8">
      <w:pPr>
        <w:pStyle w:val="StandardWeb"/>
        <w:numPr>
          <w:ilvl w:val="0"/>
          <w:numId w:val="13"/>
        </w:numPr>
        <w:rPr>
          <w:del w:id="484" w:author="Kisch, Christian" w:date="2021-12-16T13:11:00Z"/>
          <w:rFonts w:asciiTheme="minorHAnsi" w:hAnsiTheme="minorHAnsi" w:cstheme="minorHAnsi"/>
          <w:sz w:val="22"/>
          <w:szCs w:val="22"/>
        </w:rPr>
      </w:pPr>
      <w:del w:id="485" w:author="Kisch, Christian" w:date="2021-12-16T13:11:00Z">
        <w:r w:rsidRPr="00BC30AA" w:rsidDel="00613CEE">
          <w:rPr>
            <w:rFonts w:asciiTheme="minorHAnsi" w:hAnsiTheme="minorHAnsi" w:cstheme="minorHAnsi"/>
            <w:bCs/>
            <w:sz w:val="22"/>
            <w:szCs w:val="22"/>
          </w:rPr>
          <w:delText>Trennung von Berechtigungen erzwingen:</w:delText>
        </w:r>
        <w:r w:rsidRPr="00BC30AA" w:rsidDel="00613CEE">
          <w:rPr>
            <w:rFonts w:asciiTheme="minorHAnsi" w:hAnsiTheme="minorHAnsi" w:cstheme="minorHAnsi"/>
            <w:sz w:val="22"/>
            <w:szCs w:val="22"/>
          </w:rPr>
          <w:delText xml:space="preserve"> Dies beinhaltet die Trennung der Super</w:delText>
        </w:r>
        <w:r w:rsidDel="00613CEE">
          <w:rPr>
            <w:rFonts w:asciiTheme="minorHAnsi" w:hAnsiTheme="minorHAnsi" w:cstheme="minorHAnsi"/>
            <w:sz w:val="22"/>
            <w:szCs w:val="22"/>
          </w:rPr>
          <w:delText>U</w:delText>
        </w:r>
        <w:r w:rsidRPr="00BC30AA" w:rsidDel="00613CEE">
          <w:rPr>
            <w:rFonts w:asciiTheme="minorHAnsi" w:hAnsiTheme="minorHAnsi" w:cstheme="minorHAnsi"/>
            <w:sz w:val="22"/>
            <w:szCs w:val="22"/>
          </w:rPr>
          <w:delText>ser-Funktionen von den Standardkontenanforderungen, die Trennung von Überwachungs-/Protokollierungsfunktionen innerhalb der Administratorkonten und die Trennung von Systemfunktionen.</w:delText>
        </w:r>
      </w:del>
    </w:p>
    <w:p w14:paraId="7C138404" w14:textId="1D3B6859" w:rsidR="00E42FF4" w:rsidDel="00613CEE" w:rsidRDefault="00E814F8" w:rsidP="00E814F8">
      <w:pPr>
        <w:pStyle w:val="StandardWeb"/>
        <w:numPr>
          <w:ilvl w:val="0"/>
          <w:numId w:val="13"/>
        </w:numPr>
        <w:rPr>
          <w:del w:id="486" w:author="Kisch, Christian" w:date="2021-12-16T13:11:00Z"/>
          <w:rFonts w:asciiTheme="minorHAnsi" w:hAnsiTheme="minorHAnsi" w:cstheme="minorHAnsi"/>
          <w:sz w:val="22"/>
          <w:szCs w:val="22"/>
        </w:rPr>
      </w:pPr>
      <w:del w:id="487" w:author="Kisch, Christian" w:date="2021-12-16T13:11:00Z">
        <w:r w:rsidRPr="00BC30AA" w:rsidDel="00613CEE">
          <w:rPr>
            <w:rFonts w:asciiTheme="minorHAnsi" w:hAnsiTheme="minorHAnsi" w:cstheme="minorHAnsi"/>
            <w:bCs/>
            <w:sz w:val="22"/>
            <w:szCs w:val="22"/>
          </w:rPr>
          <w:delText xml:space="preserve">Erzwingen </w:delText>
        </w:r>
        <w:r w:rsidDel="00613CEE">
          <w:rPr>
            <w:rFonts w:asciiTheme="minorHAnsi" w:hAnsiTheme="minorHAnsi" w:cstheme="minorHAnsi"/>
            <w:bCs/>
            <w:sz w:val="22"/>
            <w:szCs w:val="22"/>
          </w:rPr>
          <w:delText>der</w:delText>
        </w:r>
        <w:r w:rsidRPr="00BC30AA" w:rsidDel="00613CEE">
          <w:rPr>
            <w:rFonts w:asciiTheme="minorHAnsi" w:hAnsiTheme="minorHAnsi" w:cstheme="minorHAnsi"/>
            <w:bCs/>
            <w:sz w:val="22"/>
            <w:szCs w:val="22"/>
          </w:rPr>
          <w:delText xml:space="preserve"> Rotation und Sicherheit von Super</w:delText>
        </w:r>
        <w:r w:rsidDel="00613CEE">
          <w:rPr>
            <w:rFonts w:asciiTheme="minorHAnsi" w:hAnsiTheme="minorHAnsi" w:cstheme="minorHAnsi"/>
            <w:bCs/>
            <w:sz w:val="22"/>
            <w:szCs w:val="22"/>
          </w:rPr>
          <w:delText>U</w:delText>
        </w:r>
        <w:r w:rsidRPr="00BC30AA" w:rsidDel="00613CEE">
          <w:rPr>
            <w:rFonts w:asciiTheme="minorHAnsi" w:hAnsiTheme="minorHAnsi" w:cstheme="minorHAnsi"/>
            <w:bCs/>
            <w:sz w:val="22"/>
            <w:szCs w:val="22"/>
          </w:rPr>
          <w:delText>ser-Passwörtern:</w:delText>
        </w:r>
        <w:r w:rsidRPr="00BC30AA" w:rsidDel="00613CEE">
          <w:rPr>
            <w:rFonts w:asciiTheme="minorHAnsi" w:hAnsiTheme="minorHAnsi" w:cstheme="minorHAnsi"/>
            <w:sz w:val="22"/>
            <w:szCs w:val="22"/>
          </w:rPr>
          <w:delText xml:space="preserve"> Passwörter </w:delText>
        </w:r>
        <w:r w:rsidR="00FA5AF5" w:rsidDel="00613CEE">
          <w:rPr>
            <w:rFonts w:asciiTheme="minorHAnsi" w:hAnsiTheme="minorHAnsi" w:cstheme="minorHAnsi"/>
            <w:sz w:val="22"/>
            <w:szCs w:val="22"/>
          </w:rPr>
          <w:delText>müssen</w:delText>
        </w:r>
        <w:r w:rsidRPr="00BC30AA" w:rsidDel="00613CEE">
          <w:rPr>
            <w:rFonts w:asciiTheme="minorHAnsi" w:hAnsiTheme="minorHAnsi" w:cstheme="minorHAnsi"/>
            <w:sz w:val="22"/>
            <w:szCs w:val="22"/>
          </w:rPr>
          <w:delText xml:space="preserve"> strengen Sicherheitsstandards entsprechen. Passwörter </w:delText>
        </w:r>
        <w:r w:rsidR="00FA5AF5" w:rsidDel="00613CEE">
          <w:rPr>
            <w:rFonts w:asciiTheme="minorHAnsi" w:hAnsiTheme="minorHAnsi" w:cstheme="minorHAnsi"/>
            <w:sz w:val="22"/>
            <w:szCs w:val="22"/>
          </w:rPr>
          <w:delText>müssen</w:delText>
        </w:r>
        <w:r w:rsidRPr="00BC30AA" w:rsidDel="00613CEE">
          <w:rPr>
            <w:rFonts w:asciiTheme="minorHAnsi" w:hAnsiTheme="minorHAnsi" w:cstheme="minorHAnsi"/>
            <w:sz w:val="22"/>
            <w:szCs w:val="22"/>
          </w:rPr>
          <w:delText xml:space="preserve"> regelmäßig gewechselt werden, auch nach jeder Verwendung für die leistungsstärksten Konten.</w:delText>
        </w:r>
      </w:del>
    </w:p>
    <w:p w14:paraId="13BC77A1" w14:textId="0930D8D0" w:rsidR="0092436C" w:rsidDel="00613CEE" w:rsidRDefault="00E814F8" w:rsidP="00E814F8">
      <w:pPr>
        <w:pStyle w:val="StandardWeb"/>
        <w:numPr>
          <w:ilvl w:val="0"/>
          <w:numId w:val="13"/>
        </w:numPr>
        <w:rPr>
          <w:del w:id="488" w:author="Kisch, Christian" w:date="2021-12-16T13:11:00Z"/>
          <w:rFonts w:asciiTheme="minorHAnsi" w:hAnsiTheme="minorHAnsi" w:cstheme="minorHAnsi"/>
          <w:sz w:val="22"/>
          <w:szCs w:val="22"/>
        </w:rPr>
      </w:pPr>
      <w:del w:id="489" w:author="Kisch, Christian" w:date="2021-12-16T13:11:00Z">
        <w:r w:rsidRPr="00E42FF4" w:rsidDel="00613CEE">
          <w:rPr>
            <w:rFonts w:asciiTheme="minorHAnsi" w:hAnsiTheme="minorHAnsi" w:cstheme="minorHAnsi"/>
            <w:bCs/>
            <w:sz w:val="22"/>
            <w:szCs w:val="22"/>
          </w:rPr>
          <w:delText>Überwachen und prüfen aller SuperUser-Sitzungen:</w:delText>
        </w:r>
        <w:r w:rsidRPr="00E42FF4" w:rsidDel="00613CEE">
          <w:rPr>
            <w:rFonts w:asciiTheme="minorHAnsi" w:hAnsiTheme="minorHAnsi" w:cstheme="minorHAnsi"/>
            <w:sz w:val="22"/>
            <w:szCs w:val="22"/>
          </w:rPr>
          <w:delText xml:space="preserve"> Alle SuperUser-Sitzungsaktivitäten werden protokolliert bzw. aufgezeichnet, geprüft und kontrolliert, um Verantwortlichkeit zu gewährleisten und Compliance-Anforderungen zu erfüllen.</w:delText>
        </w:r>
      </w:del>
    </w:p>
    <w:p w14:paraId="40461DCD" w14:textId="19B5BEBB" w:rsidR="00A554BD" w:rsidDel="00613CEE" w:rsidRDefault="00A554BD" w:rsidP="00E814F8">
      <w:pPr>
        <w:pStyle w:val="StandardWeb"/>
        <w:numPr>
          <w:ilvl w:val="0"/>
          <w:numId w:val="13"/>
        </w:numPr>
        <w:rPr>
          <w:del w:id="490" w:author="Kisch, Christian" w:date="2021-12-16T13:11:00Z"/>
          <w:rFonts w:asciiTheme="minorHAnsi" w:hAnsiTheme="minorHAnsi" w:cstheme="minorHAnsi"/>
          <w:sz w:val="22"/>
          <w:szCs w:val="22"/>
        </w:rPr>
      </w:pPr>
      <w:del w:id="491" w:author="Kisch, Christian" w:date="2021-12-16T13:11:00Z">
        <w:r w:rsidDel="00613CEE">
          <w:rPr>
            <w:rFonts w:asciiTheme="minorHAnsi" w:hAnsiTheme="minorHAnsi" w:cstheme="minorHAnsi"/>
            <w:sz w:val="22"/>
            <w:szCs w:val="22"/>
          </w:rPr>
          <w:delText xml:space="preserve">Der SuperUser darf keinen </w:delText>
        </w:r>
        <w:r w:rsidR="00505DBB" w:rsidDel="00613CEE">
          <w:rPr>
            <w:rFonts w:asciiTheme="minorHAnsi" w:hAnsiTheme="minorHAnsi" w:cstheme="minorHAnsi"/>
            <w:sz w:val="22"/>
            <w:szCs w:val="22"/>
          </w:rPr>
          <w:delText>Zugriff auf seine eigenen Protokolldateneinträge haben</w:delText>
        </w:r>
      </w:del>
    </w:p>
    <w:p w14:paraId="5CF211CB" w14:textId="1D509F31" w:rsidR="00E42FF4" w:rsidRPr="00E42FF4" w:rsidDel="00613CEE" w:rsidRDefault="00E42FF4" w:rsidP="00E42FF4">
      <w:pPr>
        <w:pStyle w:val="StandardWeb"/>
        <w:numPr>
          <w:ilvl w:val="0"/>
          <w:numId w:val="13"/>
        </w:numPr>
        <w:rPr>
          <w:del w:id="492" w:author="Kisch, Christian" w:date="2021-12-16T13:11:00Z"/>
          <w:rFonts w:asciiTheme="minorHAnsi" w:hAnsiTheme="minorHAnsi" w:cstheme="minorHAnsi"/>
          <w:sz w:val="22"/>
          <w:szCs w:val="22"/>
        </w:rPr>
      </w:pPr>
      <w:del w:id="493" w:author="Kisch, Christian" w:date="2021-12-16T13:11:00Z">
        <w:r w:rsidDel="00613CEE">
          <w:rPr>
            <w:rFonts w:asciiTheme="minorHAnsi" w:hAnsiTheme="minorHAnsi" w:cstheme="minorHAnsi"/>
            <w:sz w:val="22"/>
            <w:szCs w:val="22"/>
          </w:rPr>
          <w:delText>Der</w:delText>
        </w:r>
        <w:r w:rsidRPr="0092436C" w:rsidDel="00613CEE">
          <w:rPr>
            <w:rFonts w:asciiTheme="minorHAnsi" w:hAnsiTheme="minorHAnsi" w:cstheme="minorHAnsi"/>
            <w:sz w:val="22"/>
            <w:szCs w:val="22"/>
          </w:rPr>
          <w:delText xml:space="preserve"> </w:delText>
        </w:r>
        <w:r w:rsidR="007140F5" w:rsidRPr="0092436C" w:rsidDel="00613CEE">
          <w:rPr>
            <w:rFonts w:asciiTheme="minorHAnsi" w:hAnsiTheme="minorHAnsi" w:cstheme="minorHAnsi"/>
            <w:sz w:val="22"/>
            <w:szCs w:val="22"/>
          </w:rPr>
          <w:delText>Super</w:delText>
        </w:r>
        <w:r w:rsidR="007140F5" w:rsidDel="00613CEE">
          <w:rPr>
            <w:rFonts w:asciiTheme="minorHAnsi" w:hAnsiTheme="minorHAnsi" w:cstheme="minorHAnsi"/>
            <w:sz w:val="22"/>
            <w:szCs w:val="22"/>
          </w:rPr>
          <w:delText>U</w:delText>
        </w:r>
        <w:r w:rsidR="007140F5" w:rsidRPr="0092436C" w:rsidDel="00613CEE">
          <w:rPr>
            <w:rFonts w:asciiTheme="minorHAnsi" w:hAnsiTheme="minorHAnsi" w:cstheme="minorHAnsi"/>
            <w:sz w:val="22"/>
            <w:szCs w:val="22"/>
          </w:rPr>
          <w:delText xml:space="preserve">ser </w:delText>
        </w:r>
        <w:r w:rsidDel="00613CEE">
          <w:rPr>
            <w:rFonts w:asciiTheme="minorHAnsi" w:hAnsiTheme="minorHAnsi" w:cstheme="minorHAnsi"/>
            <w:sz w:val="22"/>
            <w:szCs w:val="22"/>
          </w:rPr>
          <w:delText xml:space="preserve">muss </w:delText>
        </w:r>
        <w:r w:rsidRPr="0092436C" w:rsidDel="00613CEE">
          <w:rPr>
            <w:rFonts w:asciiTheme="minorHAnsi" w:hAnsiTheme="minorHAnsi" w:cstheme="minorHAnsi"/>
            <w:sz w:val="22"/>
            <w:szCs w:val="22"/>
          </w:rPr>
          <w:delText>sehr vorsichtig</w:delText>
        </w:r>
        <w:r w:rsidR="006E11E3" w:rsidDel="00613CEE">
          <w:rPr>
            <w:rFonts w:asciiTheme="minorHAnsi" w:hAnsiTheme="minorHAnsi" w:cstheme="minorHAnsi"/>
            <w:sz w:val="22"/>
            <w:szCs w:val="22"/>
          </w:rPr>
          <w:delText>,</w:delText>
        </w:r>
        <w:r w:rsidRPr="0092436C" w:rsidDel="00613CEE">
          <w:rPr>
            <w:rFonts w:asciiTheme="minorHAnsi" w:hAnsiTheme="minorHAnsi" w:cstheme="minorHAnsi"/>
            <w:sz w:val="22"/>
            <w:szCs w:val="22"/>
          </w:rPr>
          <w:delText xml:space="preserve"> </w:delText>
        </w:r>
        <w:r w:rsidDel="00613CEE">
          <w:rPr>
            <w:rFonts w:asciiTheme="minorHAnsi" w:hAnsiTheme="minorHAnsi" w:cstheme="minorHAnsi"/>
            <w:sz w:val="22"/>
            <w:szCs w:val="22"/>
          </w:rPr>
          <w:delText xml:space="preserve">wachsam </w:delText>
        </w:r>
        <w:r w:rsidR="006E11E3" w:rsidDel="00613CEE">
          <w:rPr>
            <w:rFonts w:asciiTheme="minorHAnsi" w:hAnsiTheme="minorHAnsi" w:cstheme="minorHAnsi"/>
            <w:sz w:val="22"/>
            <w:szCs w:val="22"/>
          </w:rPr>
          <w:delText xml:space="preserve">und korrekt </w:delText>
        </w:r>
        <w:r w:rsidRPr="0092436C" w:rsidDel="00613CEE">
          <w:rPr>
            <w:rFonts w:asciiTheme="minorHAnsi" w:hAnsiTheme="minorHAnsi" w:cstheme="minorHAnsi"/>
            <w:sz w:val="22"/>
            <w:szCs w:val="22"/>
          </w:rPr>
          <w:delText>handeln.</w:delText>
        </w:r>
      </w:del>
    </w:p>
    <w:p w14:paraId="4DA18E29" w14:textId="7EBCA1EB" w:rsidR="00DA40E2" w:rsidRPr="000C1160" w:rsidDel="00613CEE" w:rsidRDefault="00DA40E2" w:rsidP="00DA40E2">
      <w:pPr>
        <w:pStyle w:val="berschrift2"/>
        <w:ind w:left="426" w:hanging="426"/>
        <w:rPr>
          <w:del w:id="494" w:author="Kisch, Christian" w:date="2021-12-16T13:12:00Z"/>
        </w:rPr>
      </w:pPr>
      <w:bookmarkStart w:id="495" w:name="_Toc88646364"/>
      <w:commentRangeStart w:id="496"/>
      <w:del w:id="497" w:author="Kisch, Christian" w:date="2021-12-16T13:12:00Z">
        <w:r w:rsidRPr="000C1160" w:rsidDel="00613CEE">
          <w:delText>Technischer Administrator zentral</w:delText>
        </w:r>
        <w:bookmarkEnd w:id="495"/>
        <w:commentRangeEnd w:id="496"/>
        <w:r w:rsidR="00FA46A8" w:rsidDel="00613CEE">
          <w:rPr>
            <w:rStyle w:val="Kommentarzeichen"/>
            <w:rFonts w:asciiTheme="minorHAnsi" w:eastAsiaTheme="minorHAnsi" w:hAnsiTheme="minorHAnsi" w:cstheme="minorBidi"/>
            <w:b w:val="0"/>
            <w:noProof w:val="0"/>
            <w:color w:val="auto"/>
            <w:spacing w:val="0"/>
            <w:kern w:val="0"/>
            <w:lang w:eastAsia="en-US"/>
          </w:rPr>
          <w:commentReference w:id="496"/>
        </w:r>
      </w:del>
    </w:p>
    <w:p w14:paraId="49D78692" w14:textId="73ED58AD" w:rsidR="006A0883" w:rsidRPr="00A6352E" w:rsidDel="00613CEE" w:rsidRDefault="006A0883" w:rsidP="006A0883">
      <w:pPr>
        <w:pStyle w:val="StandardWeb"/>
        <w:rPr>
          <w:del w:id="498" w:author="Kisch, Christian" w:date="2021-12-16T13:12:00Z"/>
          <w:rFonts w:asciiTheme="minorHAnsi" w:hAnsiTheme="minorHAnsi" w:cstheme="minorHAnsi"/>
          <w:sz w:val="22"/>
          <w:szCs w:val="22"/>
        </w:rPr>
      </w:pPr>
      <w:del w:id="499" w:author="Kisch, Christian" w:date="2021-12-16T13:12:00Z">
        <w:r w:rsidRPr="009856D2" w:rsidDel="00613CEE">
          <w:rPr>
            <w:rFonts w:asciiTheme="minorHAnsi" w:hAnsiTheme="minorHAnsi" w:cstheme="minorHAnsi"/>
            <w:sz w:val="22"/>
            <w:szCs w:val="22"/>
          </w:rPr>
          <w:delText>Die Aufgabe des zentralen technischen Administrators wird von zentraler Stelle</w:delText>
        </w:r>
        <w:r w:rsidR="000C1160" w:rsidDel="00613CEE">
          <w:rPr>
            <w:rFonts w:asciiTheme="minorHAnsi" w:hAnsiTheme="minorHAnsi" w:cstheme="minorHAnsi"/>
            <w:sz w:val="22"/>
            <w:szCs w:val="22"/>
          </w:rPr>
          <w:delText xml:space="preserve"> (Betreiber) </w:delText>
        </w:r>
        <w:r w:rsidRPr="009856D2" w:rsidDel="00613CEE">
          <w:rPr>
            <w:rFonts w:asciiTheme="minorHAnsi" w:hAnsiTheme="minorHAnsi" w:cstheme="minorHAnsi"/>
            <w:sz w:val="22"/>
            <w:szCs w:val="22"/>
          </w:rPr>
          <w:delText xml:space="preserve">übernommen. Der </w:delText>
        </w:r>
        <w:r w:rsidR="009856D2" w:rsidRPr="009856D2" w:rsidDel="00613CEE">
          <w:rPr>
            <w:rFonts w:asciiTheme="minorHAnsi" w:hAnsiTheme="minorHAnsi" w:cstheme="minorHAnsi"/>
            <w:sz w:val="22"/>
            <w:szCs w:val="22"/>
          </w:rPr>
          <w:delText>technische</w:delText>
        </w:r>
        <w:r w:rsidRPr="009856D2" w:rsidDel="00613CEE">
          <w:rPr>
            <w:rFonts w:asciiTheme="minorHAnsi" w:hAnsiTheme="minorHAnsi" w:cstheme="minorHAnsi"/>
            <w:sz w:val="22"/>
            <w:szCs w:val="22"/>
          </w:rPr>
          <w:delText xml:space="preserve"> </w:delText>
        </w:r>
        <w:r w:rsidRPr="00527023" w:rsidDel="00613CEE">
          <w:rPr>
            <w:rFonts w:asciiTheme="minorHAnsi" w:hAnsiTheme="minorHAnsi" w:cstheme="minorHAnsi"/>
            <w:sz w:val="22"/>
            <w:szCs w:val="22"/>
          </w:rPr>
          <w:delText>Administrator</w:delText>
        </w:r>
        <w:r w:rsidR="00527023" w:rsidDel="00613CEE">
          <w:rPr>
            <w:rFonts w:asciiTheme="minorHAnsi" w:hAnsiTheme="minorHAnsi" w:cstheme="minorHAnsi"/>
            <w:sz w:val="22"/>
            <w:szCs w:val="22"/>
          </w:rPr>
          <w:delText xml:space="preserve"> ist insbesondere für die </w:delText>
        </w:r>
        <w:r w:rsidRPr="00527023" w:rsidDel="00613CEE">
          <w:rPr>
            <w:rFonts w:asciiTheme="minorHAnsi" w:hAnsiTheme="minorHAnsi" w:cstheme="minorHAnsi"/>
            <w:sz w:val="22"/>
            <w:szCs w:val="22"/>
          </w:rPr>
          <w:delText>Mandanten</w:delText>
        </w:r>
        <w:r w:rsidR="00527023" w:rsidDel="00613CEE">
          <w:rPr>
            <w:rFonts w:asciiTheme="minorHAnsi" w:hAnsiTheme="minorHAnsi" w:cstheme="minorHAnsi"/>
            <w:sz w:val="22"/>
            <w:szCs w:val="22"/>
          </w:rPr>
          <w:delText>- und Schnittstellenverwaltung verantwortlich</w:delText>
        </w:r>
        <w:r w:rsidRPr="00527023" w:rsidDel="00613CEE">
          <w:rPr>
            <w:rFonts w:asciiTheme="minorHAnsi" w:hAnsiTheme="minorHAnsi" w:cstheme="minorHAnsi"/>
            <w:sz w:val="22"/>
            <w:szCs w:val="22"/>
          </w:rPr>
          <w:delText>.</w:delText>
        </w:r>
      </w:del>
    </w:p>
    <w:p w14:paraId="6C527A69" w14:textId="4D5F70C8" w:rsidR="006A0883" w:rsidRPr="000C1160" w:rsidDel="00613CEE" w:rsidRDefault="006A0883" w:rsidP="006A0883">
      <w:pPr>
        <w:pStyle w:val="berschrift3"/>
        <w:ind w:left="851" w:hanging="851"/>
        <w:rPr>
          <w:del w:id="500" w:author="Kisch, Christian" w:date="2021-12-16T13:12:00Z"/>
          <w:rFonts w:asciiTheme="minorHAnsi" w:hAnsiTheme="minorHAnsi" w:cstheme="minorHAnsi"/>
          <w:szCs w:val="22"/>
        </w:rPr>
      </w:pPr>
      <w:bookmarkStart w:id="501" w:name="_Toc88646365"/>
      <w:del w:id="502" w:author="Kisch, Christian" w:date="2021-12-16T13:12:00Z">
        <w:r w:rsidRPr="000C1160" w:rsidDel="00613CEE">
          <w:rPr>
            <w:lang w:eastAsia="de-DE"/>
          </w:rPr>
          <w:delText>Gewährte Entitäten und Aktionsarten</w:delText>
        </w:r>
        <w:bookmarkEnd w:id="501"/>
      </w:del>
    </w:p>
    <w:tbl>
      <w:tblPr>
        <w:tblStyle w:val="Tabellenraster"/>
        <w:tblW w:w="0" w:type="auto"/>
        <w:tblLook w:val="04A0" w:firstRow="1" w:lastRow="0" w:firstColumn="1" w:lastColumn="0" w:noHBand="0" w:noVBand="1"/>
      </w:tblPr>
      <w:tblGrid>
        <w:gridCol w:w="1696"/>
        <w:gridCol w:w="892"/>
        <w:gridCol w:w="1294"/>
        <w:gridCol w:w="1294"/>
        <w:gridCol w:w="1294"/>
        <w:gridCol w:w="1294"/>
        <w:gridCol w:w="1295"/>
      </w:tblGrid>
      <w:tr w:rsidR="006A0883" w:rsidRPr="00886116" w:rsidDel="00613CEE" w14:paraId="0AFAC988" w14:textId="6BEF2625" w:rsidTr="006A0883">
        <w:trPr>
          <w:del w:id="503" w:author="Kisch, Christian" w:date="2021-12-16T13:12:00Z"/>
        </w:trPr>
        <w:tc>
          <w:tcPr>
            <w:tcW w:w="1696" w:type="dxa"/>
            <w:shd w:val="clear" w:color="auto" w:fill="D9D9D9" w:themeFill="background1" w:themeFillShade="D9"/>
          </w:tcPr>
          <w:p w14:paraId="332EF326" w14:textId="4562337C" w:rsidR="006A0883" w:rsidRPr="00224103" w:rsidDel="00613CEE" w:rsidRDefault="006A0883" w:rsidP="006A0883">
            <w:pPr>
              <w:spacing w:line="240" w:lineRule="auto"/>
              <w:rPr>
                <w:del w:id="504" w:author="Kisch, Christian" w:date="2021-12-16T13:12:00Z"/>
                <w:rFonts w:asciiTheme="minorHAnsi" w:hAnsiTheme="minorHAnsi" w:cstheme="minorHAnsi"/>
                <w:b/>
                <w:sz w:val="16"/>
                <w:szCs w:val="16"/>
              </w:rPr>
            </w:pPr>
            <w:del w:id="505" w:author="Kisch, Christian" w:date="2021-12-16T13:12:00Z">
              <w:r w:rsidRPr="00E57462" w:rsidDel="00613CEE">
                <w:rPr>
                  <w:rFonts w:asciiTheme="minorHAnsi" w:hAnsiTheme="minorHAnsi" w:cstheme="minorHAnsi"/>
                  <w:noProof/>
                  <w:lang w:eastAsia="de-DE"/>
                </w:rPr>
                <mc:AlternateContent>
                  <mc:Choice Requires="wps">
                    <w:drawing>
                      <wp:anchor distT="0" distB="0" distL="114300" distR="114300" simplePos="0" relativeHeight="251776000" behindDoc="0" locked="0" layoutInCell="1" allowOverlap="1" wp14:anchorId="5B8E243F" wp14:editId="77117B58">
                        <wp:simplePos x="0" y="0"/>
                        <wp:positionH relativeFrom="column">
                          <wp:posOffset>-81639</wp:posOffset>
                        </wp:positionH>
                        <wp:positionV relativeFrom="paragraph">
                          <wp:posOffset>-83</wp:posOffset>
                        </wp:positionV>
                        <wp:extent cx="1057524" cy="508884"/>
                        <wp:effectExtent l="0" t="0" r="28575" b="24765"/>
                        <wp:wrapNone/>
                        <wp:docPr id="73" name="Gerader Verbinder 73"/>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03E150" id="Gerader Verbinder 7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" strokecolor="black [3213]" strokeweight=".5pt">
                        <v:stroke joinstyle="miter"/>
                      </v:line>
                    </w:pict>
                  </mc:Fallback>
                </mc:AlternateContent>
              </w:r>
              <w:r w:rsidDel="00613CEE">
                <w:rPr>
                  <w:rFonts w:asciiTheme="minorHAnsi" w:hAnsiTheme="minorHAnsi" w:cstheme="minorHAnsi"/>
                  <w:b/>
                  <w:sz w:val="20"/>
                  <w:szCs w:val="20"/>
                </w:rPr>
                <w:delText xml:space="preserve">                 </w:delText>
              </w:r>
              <w:r w:rsidRPr="00224103" w:rsidDel="00613CEE">
                <w:rPr>
                  <w:rFonts w:asciiTheme="minorHAnsi" w:hAnsiTheme="minorHAnsi" w:cstheme="minorHAnsi"/>
                  <w:b/>
                  <w:sz w:val="16"/>
                  <w:szCs w:val="16"/>
                </w:rPr>
                <w:delText>Aktionsart</w:delText>
              </w:r>
            </w:del>
          </w:p>
          <w:p w14:paraId="2B32CCF3" w14:textId="27FF2802" w:rsidR="006A0883" w:rsidRPr="00124FA6" w:rsidDel="00613CEE" w:rsidRDefault="006A0883" w:rsidP="006A0883">
            <w:pPr>
              <w:rPr>
                <w:del w:id="506" w:author="Kisch, Christian" w:date="2021-12-16T13:12:00Z"/>
                <w:lang w:eastAsia="de-DE"/>
              </w:rPr>
            </w:pPr>
            <w:del w:id="507" w:author="Kisch, Christian" w:date="2021-12-16T13:12:00Z">
              <w:r w:rsidRPr="00224103" w:rsidDel="00613CEE">
                <w:rPr>
                  <w:rFonts w:asciiTheme="minorHAnsi" w:hAnsiTheme="minorHAnsi" w:cstheme="minorHAnsi"/>
                  <w:b/>
                  <w:sz w:val="16"/>
                  <w:szCs w:val="16"/>
                </w:rPr>
                <w:delText>Entität</w:delText>
              </w:r>
            </w:del>
          </w:p>
        </w:tc>
        <w:tc>
          <w:tcPr>
            <w:tcW w:w="892" w:type="dxa"/>
            <w:shd w:val="clear" w:color="auto" w:fill="D9D9D9" w:themeFill="background1" w:themeFillShade="D9"/>
          </w:tcPr>
          <w:p w14:paraId="56ED5F71" w14:textId="7F1608C1" w:rsidR="006A0883" w:rsidRPr="00074D67" w:rsidDel="00613CEE" w:rsidRDefault="006A0883" w:rsidP="006A0883">
            <w:pPr>
              <w:rPr>
                <w:del w:id="508" w:author="Kisch, Christian" w:date="2021-12-16T13:12:00Z"/>
                <w:b/>
                <w:sz w:val="20"/>
                <w:szCs w:val="20"/>
                <w:lang w:eastAsia="de-DE"/>
              </w:rPr>
            </w:pPr>
            <w:del w:id="509" w:author="Kisch, Christian" w:date="2021-12-16T13:12:00Z">
              <w:r w:rsidRPr="00074D67" w:rsidDel="00613CEE">
                <w:rPr>
                  <w:b/>
                  <w:sz w:val="20"/>
                  <w:szCs w:val="20"/>
                </w:rPr>
                <w:delText>Entdecken</w:delText>
              </w:r>
            </w:del>
          </w:p>
        </w:tc>
        <w:tc>
          <w:tcPr>
            <w:tcW w:w="1294" w:type="dxa"/>
            <w:shd w:val="clear" w:color="auto" w:fill="D9D9D9" w:themeFill="background1" w:themeFillShade="D9"/>
          </w:tcPr>
          <w:p w14:paraId="6B7351BB" w14:textId="35F1F74A" w:rsidR="006A0883" w:rsidRPr="00074D67" w:rsidDel="00613CEE" w:rsidRDefault="006A0883" w:rsidP="006A0883">
            <w:pPr>
              <w:rPr>
                <w:del w:id="510" w:author="Kisch, Christian" w:date="2021-12-16T13:12:00Z"/>
                <w:b/>
                <w:sz w:val="20"/>
                <w:szCs w:val="20"/>
                <w:lang w:eastAsia="de-DE"/>
              </w:rPr>
            </w:pPr>
            <w:del w:id="511" w:author="Kisch, Christian" w:date="2021-12-16T13:12:00Z">
              <w:r w:rsidRPr="00074D67" w:rsidDel="00613CEE">
                <w:rPr>
                  <w:b/>
                  <w:sz w:val="20"/>
                  <w:szCs w:val="20"/>
                  <w:lang w:eastAsia="de-DE"/>
                </w:rPr>
                <w:delText>Darstellen/ Zeigen</w:delText>
              </w:r>
            </w:del>
          </w:p>
        </w:tc>
        <w:tc>
          <w:tcPr>
            <w:tcW w:w="1294" w:type="dxa"/>
            <w:shd w:val="clear" w:color="auto" w:fill="D9D9D9" w:themeFill="background1" w:themeFillShade="D9"/>
          </w:tcPr>
          <w:p w14:paraId="4213716A" w14:textId="46E7D45B" w:rsidR="006A0883" w:rsidRPr="00074D67" w:rsidDel="00613CEE" w:rsidRDefault="006A0883" w:rsidP="006A0883">
            <w:pPr>
              <w:rPr>
                <w:del w:id="512" w:author="Kisch, Christian" w:date="2021-12-16T13:12:00Z"/>
                <w:b/>
                <w:sz w:val="20"/>
                <w:szCs w:val="20"/>
                <w:lang w:eastAsia="de-DE"/>
              </w:rPr>
            </w:pPr>
            <w:del w:id="513" w:author="Kisch, Christian" w:date="2021-12-16T13:12:00Z">
              <w:r w:rsidRPr="00074D67" w:rsidDel="00613CEE">
                <w:rPr>
                  <w:b/>
                  <w:sz w:val="20"/>
                  <w:szCs w:val="20"/>
                </w:rPr>
                <w:delText>Lesen</w:delText>
              </w:r>
            </w:del>
          </w:p>
        </w:tc>
        <w:tc>
          <w:tcPr>
            <w:tcW w:w="1294" w:type="dxa"/>
            <w:shd w:val="clear" w:color="auto" w:fill="D9D9D9" w:themeFill="background1" w:themeFillShade="D9"/>
          </w:tcPr>
          <w:p w14:paraId="7EF2BA5C" w14:textId="5FF6BDCA" w:rsidR="006A0883" w:rsidRPr="00074D67" w:rsidDel="00613CEE" w:rsidRDefault="006A0883" w:rsidP="006A0883">
            <w:pPr>
              <w:rPr>
                <w:del w:id="514" w:author="Kisch, Christian" w:date="2021-12-16T13:12:00Z"/>
                <w:b/>
                <w:sz w:val="20"/>
                <w:szCs w:val="20"/>
                <w:lang w:eastAsia="de-DE"/>
              </w:rPr>
            </w:pPr>
            <w:del w:id="515" w:author="Kisch, Christian" w:date="2021-12-16T13:12:00Z">
              <w:r w:rsidRPr="00074D67" w:rsidDel="00613CEE">
                <w:rPr>
                  <w:b/>
                  <w:sz w:val="20"/>
                  <w:szCs w:val="20"/>
                </w:rPr>
                <w:delText>Hinzufügen</w:delText>
              </w:r>
            </w:del>
          </w:p>
        </w:tc>
        <w:tc>
          <w:tcPr>
            <w:tcW w:w="1294" w:type="dxa"/>
            <w:shd w:val="clear" w:color="auto" w:fill="D9D9D9" w:themeFill="background1" w:themeFillShade="D9"/>
          </w:tcPr>
          <w:p w14:paraId="40E446DF" w14:textId="66019FDA" w:rsidR="006A0883" w:rsidRPr="00074D67" w:rsidDel="00613CEE" w:rsidRDefault="006A0883" w:rsidP="006A0883">
            <w:pPr>
              <w:rPr>
                <w:del w:id="516" w:author="Kisch, Christian" w:date="2021-12-16T13:12:00Z"/>
                <w:b/>
                <w:sz w:val="20"/>
                <w:szCs w:val="20"/>
                <w:lang w:eastAsia="de-DE"/>
              </w:rPr>
            </w:pPr>
            <w:del w:id="517" w:author="Kisch, Christian" w:date="2021-12-16T13:12:00Z">
              <w:r w:rsidRPr="00074D67" w:rsidDel="00613CEE">
                <w:rPr>
                  <w:b/>
                  <w:sz w:val="20"/>
                  <w:szCs w:val="20"/>
                </w:rPr>
                <w:delText>Ändern</w:delText>
              </w:r>
            </w:del>
          </w:p>
        </w:tc>
        <w:tc>
          <w:tcPr>
            <w:tcW w:w="1295" w:type="dxa"/>
            <w:shd w:val="clear" w:color="auto" w:fill="D9D9D9" w:themeFill="background1" w:themeFillShade="D9"/>
          </w:tcPr>
          <w:p w14:paraId="107F9EC6" w14:textId="284EA3D0" w:rsidR="006A0883" w:rsidRPr="00074D67" w:rsidDel="00613CEE" w:rsidRDefault="006A0883" w:rsidP="006A0883">
            <w:pPr>
              <w:rPr>
                <w:del w:id="518" w:author="Kisch, Christian" w:date="2021-12-16T13:12:00Z"/>
                <w:b/>
                <w:sz w:val="20"/>
                <w:szCs w:val="20"/>
                <w:lang w:eastAsia="de-DE"/>
              </w:rPr>
            </w:pPr>
            <w:del w:id="519" w:author="Kisch, Christian" w:date="2021-12-16T13:12:00Z">
              <w:r w:rsidRPr="00074D67" w:rsidDel="00613CEE">
                <w:rPr>
                  <w:b/>
                  <w:sz w:val="20"/>
                  <w:szCs w:val="20"/>
                </w:rPr>
                <w:delText>Löschen</w:delText>
              </w:r>
            </w:del>
          </w:p>
        </w:tc>
      </w:tr>
      <w:tr w:rsidR="006A0883" w:rsidDel="00613CEE" w14:paraId="616E09B6" w14:textId="02115DA1" w:rsidTr="006A0883">
        <w:trPr>
          <w:del w:id="520" w:author="Kisch, Christian" w:date="2021-12-16T13:12:00Z"/>
        </w:trPr>
        <w:tc>
          <w:tcPr>
            <w:tcW w:w="1696" w:type="dxa"/>
            <w:shd w:val="clear" w:color="auto" w:fill="F2F2F2" w:themeFill="background1" w:themeFillShade="F2"/>
          </w:tcPr>
          <w:p w14:paraId="52121157" w14:textId="586B2B4B" w:rsidR="006A0883" w:rsidRPr="00074D67" w:rsidDel="00613CEE" w:rsidRDefault="006A0883" w:rsidP="006A0883">
            <w:pPr>
              <w:rPr>
                <w:del w:id="521" w:author="Kisch, Christian" w:date="2021-12-16T13:12:00Z"/>
                <w:b/>
                <w:sz w:val="20"/>
                <w:szCs w:val="20"/>
                <w:lang w:eastAsia="de-DE"/>
              </w:rPr>
            </w:pPr>
            <w:del w:id="522" w:author="Kisch, Christian" w:date="2021-12-16T13:12:00Z">
              <w:r w:rsidRPr="00074D67" w:rsidDel="00613CEE">
                <w:rPr>
                  <w:b/>
                  <w:sz w:val="20"/>
                  <w:szCs w:val="20"/>
                  <w:lang w:eastAsia="de-DE"/>
                </w:rPr>
                <w:delText>Administrationsprotokollierung</w:delText>
              </w:r>
            </w:del>
          </w:p>
        </w:tc>
        <w:tc>
          <w:tcPr>
            <w:tcW w:w="892" w:type="dxa"/>
          </w:tcPr>
          <w:p w14:paraId="1A301385" w14:textId="25FE9D17" w:rsidR="006A0883" w:rsidRPr="0036561E" w:rsidDel="00613CEE" w:rsidRDefault="006A0883" w:rsidP="006A0883">
            <w:pPr>
              <w:jc w:val="center"/>
              <w:rPr>
                <w:del w:id="523" w:author="Kisch, Christian" w:date="2021-12-16T13:12:00Z"/>
                <w:rFonts w:asciiTheme="minorHAnsi" w:hAnsiTheme="minorHAnsi" w:cstheme="minorHAnsi"/>
                <w:sz w:val="20"/>
                <w:szCs w:val="20"/>
              </w:rPr>
            </w:pPr>
            <w:del w:id="524"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16991C9" w14:textId="485487CD" w:rsidR="006A0883" w:rsidRPr="0036561E" w:rsidDel="00613CEE" w:rsidRDefault="006A0883" w:rsidP="006A0883">
            <w:pPr>
              <w:jc w:val="center"/>
              <w:rPr>
                <w:del w:id="525" w:author="Kisch, Christian" w:date="2021-12-16T13:12:00Z"/>
                <w:rFonts w:asciiTheme="minorHAnsi" w:hAnsiTheme="minorHAnsi" w:cstheme="minorHAnsi"/>
                <w:sz w:val="20"/>
                <w:szCs w:val="20"/>
              </w:rPr>
            </w:pPr>
            <w:del w:id="526"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A0A95E7" w14:textId="5A93CF66" w:rsidR="006A0883" w:rsidRPr="0036561E" w:rsidDel="00613CEE" w:rsidRDefault="006A0883" w:rsidP="006A0883">
            <w:pPr>
              <w:jc w:val="center"/>
              <w:rPr>
                <w:del w:id="527" w:author="Kisch, Christian" w:date="2021-12-16T13:12:00Z"/>
                <w:rFonts w:asciiTheme="minorHAnsi" w:hAnsiTheme="minorHAnsi" w:cstheme="minorHAnsi"/>
                <w:sz w:val="20"/>
                <w:szCs w:val="20"/>
              </w:rPr>
            </w:pPr>
            <w:del w:id="528"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3257624" w14:textId="540E58ED" w:rsidR="006A0883" w:rsidRPr="0036561E" w:rsidDel="00613CEE" w:rsidRDefault="00276459" w:rsidP="006A0883">
            <w:pPr>
              <w:jc w:val="center"/>
              <w:rPr>
                <w:del w:id="529" w:author="Kisch, Christian" w:date="2021-12-16T13:12:00Z"/>
                <w:rFonts w:asciiTheme="minorHAnsi" w:hAnsiTheme="minorHAnsi" w:cstheme="minorHAnsi"/>
                <w:sz w:val="20"/>
                <w:szCs w:val="20"/>
              </w:rPr>
            </w:pPr>
            <w:del w:id="530" w:author="Kisch, Christian" w:date="2021-12-16T13:12:00Z">
              <w:r w:rsidDel="00613CEE">
                <w:rPr>
                  <w:rFonts w:asciiTheme="minorHAnsi" w:hAnsiTheme="minorHAnsi" w:cstheme="minorHAnsi"/>
                  <w:sz w:val="20"/>
                  <w:szCs w:val="20"/>
                  <w:lang w:eastAsia="de-DE"/>
                </w:rPr>
                <w:delText>Nein</w:delText>
              </w:r>
            </w:del>
          </w:p>
        </w:tc>
        <w:tc>
          <w:tcPr>
            <w:tcW w:w="1294" w:type="dxa"/>
            <w:shd w:val="clear" w:color="auto" w:fill="auto"/>
          </w:tcPr>
          <w:p w14:paraId="5F3217E5" w14:textId="69AE9421" w:rsidR="006A0883" w:rsidRPr="0036561E" w:rsidDel="00613CEE" w:rsidRDefault="00276459" w:rsidP="006A0883">
            <w:pPr>
              <w:jc w:val="center"/>
              <w:rPr>
                <w:del w:id="531" w:author="Kisch, Christian" w:date="2021-12-16T13:12:00Z"/>
                <w:rFonts w:asciiTheme="minorHAnsi" w:hAnsiTheme="minorHAnsi" w:cstheme="minorHAnsi"/>
                <w:sz w:val="20"/>
                <w:szCs w:val="20"/>
              </w:rPr>
            </w:pPr>
            <w:del w:id="532" w:author="Kisch, Christian" w:date="2021-12-16T13:12:00Z">
              <w:r w:rsidDel="00613CEE">
                <w:rPr>
                  <w:rFonts w:asciiTheme="minorHAnsi" w:hAnsiTheme="minorHAnsi" w:cstheme="minorHAnsi"/>
                  <w:sz w:val="20"/>
                  <w:szCs w:val="20"/>
                  <w:lang w:eastAsia="de-DE"/>
                </w:rPr>
                <w:delText>Nein</w:delText>
              </w:r>
            </w:del>
          </w:p>
        </w:tc>
        <w:tc>
          <w:tcPr>
            <w:tcW w:w="1295" w:type="dxa"/>
            <w:shd w:val="clear" w:color="auto" w:fill="auto"/>
          </w:tcPr>
          <w:p w14:paraId="1FCB9DB6" w14:textId="63850B5A" w:rsidR="006A0883" w:rsidRPr="0036561E" w:rsidDel="00613CEE" w:rsidRDefault="00276459" w:rsidP="006A0883">
            <w:pPr>
              <w:jc w:val="center"/>
              <w:rPr>
                <w:del w:id="533" w:author="Kisch, Christian" w:date="2021-12-16T13:12:00Z"/>
                <w:rFonts w:asciiTheme="minorHAnsi" w:hAnsiTheme="minorHAnsi" w:cstheme="minorHAnsi"/>
                <w:sz w:val="20"/>
                <w:szCs w:val="20"/>
              </w:rPr>
            </w:pPr>
            <w:del w:id="534" w:author="Kisch, Christian" w:date="2021-12-16T13:12:00Z">
              <w:r w:rsidDel="00613CEE">
                <w:rPr>
                  <w:rFonts w:asciiTheme="minorHAnsi" w:hAnsiTheme="minorHAnsi" w:cstheme="minorHAnsi"/>
                  <w:sz w:val="20"/>
                  <w:szCs w:val="20"/>
                  <w:lang w:eastAsia="de-DE"/>
                </w:rPr>
                <w:delText>Nein</w:delText>
              </w:r>
            </w:del>
          </w:p>
        </w:tc>
      </w:tr>
      <w:tr w:rsidR="006A0883" w:rsidDel="00613CEE" w14:paraId="5FBBECCF" w14:textId="2FF1CA78" w:rsidTr="006A0883">
        <w:trPr>
          <w:del w:id="535" w:author="Kisch, Christian" w:date="2021-12-16T13:12:00Z"/>
        </w:trPr>
        <w:tc>
          <w:tcPr>
            <w:tcW w:w="1696" w:type="dxa"/>
            <w:shd w:val="clear" w:color="auto" w:fill="F2F2F2" w:themeFill="background1" w:themeFillShade="F2"/>
          </w:tcPr>
          <w:p w14:paraId="5577669B" w14:textId="458286A2" w:rsidR="006A0883" w:rsidRPr="00074D67" w:rsidDel="00613CEE" w:rsidRDefault="006A0883" w:rsidP="006A0883">
            <w:pPr>
              <w:rPr>
                <w:del w:id="536" w:author="Kisch, Christian" w:date="2021-12-16T13:12:00Z"/>
                <w:b/>
                <w:sz w:val="20"/>
                <w:szCs w:val="20"/>
                <w:lang w:eastAsia="de-DE"/>
              </w:rPr>
            </w:pPr>
            <w:del w:id="537" w:author="Kisch, Christian" w:date="2021-12-16T13:12:00Z">
              <w:r w:rsidRPr="00074D67" w:rsidDel="00613CEE">
                <w:rPr>
                  <w:b/>
                  <w:sz w:val="20"/>
                  <w:szCs w:val="20"/>
                  <w:lang w:eastAsia="de-DE"/>
                </w:rPr>
                <w:delText>Benutzer</w:delText>
              </w:r>
            </w:del>
          </w:p>
        </w:tc>
        <w:tc>
          <w:tcPr>
            <w:tcW w:w="892" w:type="dxa"/>
          </w:tcPr>
          <w:p w14:paraId="60A819D4" w14:textId="66D296B1" w:rsidR="006A0883" w:rsidRPr="0036561E" w:rsidDel="00613CEE" w:rsidRDefault="006A0883" w:rsidP="006A0883">
            <w:pPr>
              <w:jc w:val="center"/>
              <w:rPr>
                <w:del w:id="538" w:author="Kisch, Christian" w:date="2021-12-16T13:12:00Z"/>
                <w:rFonts w:asciiTheme="minorHAnsi" w:hAnsiTheme="minorHAnsi" w:cstheme="minorHAnsi"/>
                <w:sz w:val="20"/>
                <w:szCs w:val="20"/>
              </w:rPr>
            </w:pPr>
            <w:del w:id="539"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BF3CBD5" w14:textId="7275F18D" w:rsidR="006A0883" w:rsidRPr="0036561E" w:rsidDel="00613CEE" w:rsidRDefault="006A0883" w:rsidP="006A0883">
            <w:pPr>
              <w:jc w:val="center"/>
              <w:rPr>
                <w:del w:id="540" w:author="Kisch, Christian" w:date="2021-12-16T13:12:00Z"/>
                <w:rFonts w:asciiTheme="minorHAnsi" w:hAnsiTheme="minorHAnsi" w:cstheme="minorHAnsi"/>
                <w:sz w:val="20"/>
                <w:szCs w:val="20"/>
              </w:rPr>
            </w:pPr>
            <w:del w:id="541"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2DF80D9" w14:textId="4891561A" w:rsidR="006A0883" w:rsidRPr="0036561E" w:rsidDel="00613CEE" w:rsidRDefault="006A0883" w:rsidP="006A0883">
            <w:pPr>
              <w:jc w:val="center"/>
              <w:rPr>
                <w:del w:id="542" w:author="Kisch, Christian" w:date="2021-12-16T13:12:00Z"/>
                <w:rFonts w:asciiTheme="minorHAnsi" w:hAnsiTheme="minorHAnsi" w:cstheme="minorHAnsi"/>
                <w:sz w:val="20"/>
                <w:szCs w:val="20"/>
              </w:rPr>
            </w:pPr>
            <w:del w:id="543"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35ECFD7" w14:textId="5E04C0F9" w:rsidR="006A0883" w:rsidRPr="0036561E" w:rsidDel="00613CEE" w:rsidRDefault="006A0883" w:rsidP="006A0883">
            <w:pPr>
              <w:jc w:val="center"/>
              <w:rPr>
                <w:del w:id="544" w:author="Kisch, Christian" w:date="2021-12-16T13:12:00Z"/>
                <w:rFonts w:asciiTheme="minorHAnsi" w:hAnsiTheme="minorHAnsi" w:cstheme="minorHAnsi"/>
                <w:sz w:val="20"/>
                <w:szCs w:val="20"/>
              </w:rPr>
            </w:pPr>
            <w:del w:id="545"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75817C3" w14:textId="04EAF60C" w:rsidR="006A0883" w:rsidRPr="0036561E" w:rsidDel="00613CEE" w:rsidRDefault="006A0883" w:rsidP="006A0883">
            <w:pPr>
              <w:jc w:val="center"/>
              <w:rPr>
                <w:del w:id="546" w:author="Kisch, Christian" w:date="2021-12-16T13:12:00Z"/>
                <w:rFonts w:asciiTheme="minorHAnsi" w:hAnsiTheme="minorHAnsi" w:cstheme="minorHAnsi"/>
                <w:sz w:val="20"/>
                <w:szCs w:val="20"/>
              </w:rPr>
            </w:pPr>
            <w:del w:id="547"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49947792" w14:textId="76979310" w:rsidR="006A0883" w:rsidRPr="0036561E" w:rsidDel="00613CEE" w:rsidRDefault="006A0883" w:rsidP="006A0883">
            <w:pPr>
              <w:jc w:val="center"/>
              <w:rPr>
                <w:del w:id="548" w:author="Kisch, Christian" w:date="2021-12-16T13:12:00Z"/>
                <w:rFonts w:asciiTheme="minorHAnsi" w:hAnsiTheme="minorHAnsi" w:cstheme="minorHAnsi"/>
                <w:sz w:val="20"/>
                <w:szCs w:val="20"/>
              </w:rPr>
            </w:pPr>
            <w:del w:id="549"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77A778C2" w14:textId="5BFBEF75" w:rsidTr="006A0883">
        <w:trPr>
          <w:del w:id="550" w:author="Kisch, Christian" w:date="2021-12-16T13:12:00Z"/>
        </w:trPr>
        <w:tc>
          <w:tcPr>
            <w:tcW w:w="1696" w:type="dxa"/>
            <w:shd w:val="clear" w:color="auto" w:fill="F2F2F2" w:themeFill="background1" w:themeFillShade="F2"/>
          </w:tcPr>
          <w:p w14:paraId="4778BA0F" w14:textId="63AF489A" w:rsidR="006A0883" w:rsidRPr="00074D67" w:rsidDel="00613CEE" w:rsidRDefault="006A0883" w:rsidP="006A0883">
            <w:pPr>
              <w:rPr>
                <w:del w:id="551" w:author="Kisch, Christian" w:date="2021-12-16T13:12:00Z"/>
                <w:b/>
                <w:sz w:val="20"/>
                <w:szCs w:val="20"/>
                <w:lang w:eastAsia="de-DE"/>
              </w:rPr>
            </w:pPr>
            <w:del w:id="552" w:author="Kisch, Christian" w:date="2021-12-16T13:12:00Z">
              <w:r w:rsidRPr="00074D67" w:rsidDel="00613CEE">
                <w:rPr>
                  <w:b/>
                  <w:sz w:val="20"/>
                  <w:szCs w:val="20"/>
                  <w:lang w:eastAsia="de-DE"/>
                </w:rPr>
                <w:delText>Benutzergruppen</w:delText>
              </w:r>
            </w:del>
          </w:p>
        </w:tc>
        <w:tc>
          <w:tcPr>
            <w:tcW w:w="892" w:type="dxa"/>
          </w:tcPr>
          <w:p w14:paraId="7D86AAC3" w14:textId="32A9009F" w:rsidR="006A0883" w:rsidRPr="0036561E" w:rsidDel="00613CEE" w:rsidRDefault="006A0883" w:rsidP="006A0883">
            <w:pPr>
              <w:jc w:val="center"/>
              <w:rPr>
                <w:del w:id="553" w:author="Kisch, Christian" w:date="2021-12-16T13:12:00Z"/>
                <w:rFonts w:asciiTheme="minorHAnsi" w:hAnsiTheme="minorHAnsi" w:cstheme="minorHAnsi"/>
                <w:sz w:val="20"/>
                <w:szCs w:val="20"/>
              </w:rPr>
            </w:pPr>
            <w:del w:id="554"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251E876" w14:textId="73BC0B4A" w:rsidR="006A0883" w:rsidRPr="0036561E" w:rsidDel="00613CEE" w:rsidRDefault="006A0883" w:rsidP="006A0883">
            <w:pPr>
              <w:jc w:val="center"/>
              <w:rPr>
                <w:del w:id="555" w:author="Kisch, Christian" w:date="2021-12-16T13:12:00Z"/>
                <w:rFonts w:asciiTheme="minorHAnsi" w:hAnsiTheme="minorHAnsi" w:cstheme="minorHAnsi"/>
                <w:sz w:val="20"/>
                <w:szCs w:val="20"/>
              </w:rPr>
            </w:pPr>
            <w:del w:id="556"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B4FC6D2" w14:textId="6B353BCF" w:rsidR="006A0883" w:rsidRPr="0036561E" w:rsidDel="00613CEE" w:rsidRDefault="006A0883" w:rsidP="006A0883">
            <w:pPr>
              <w:jc w:val="center"/>
              <w:rPr>
                <w:del w:id="557" w:author="Kisch, Christian" w:date="2021-12-16T13:12:00Z"/>
                <w:rFonts w:asciiTheme="minorHAnsi" w:hAnsiTheme="minorHAnsi" w:cstheme="minorHAnsi"/>
                <w:sz w:val="20"/>
                <w:szCs w:val="20"/>
              </w:rPr>
            </w:pPr>
            <w:del w:id="558"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E8B1280" w14:textId="001B91CA" w:rsidR="006A0883" w:rsidRPr="0036561E" w:rsidDel="00613CEE" w:rsidRDefault="006A0883" w:rsidP="006A0883">
            <w:pPr>
              <w:jc w:val="center"/>
              <w:rPr>
                <w:del w:id="559" w:author="Kisch, Christian" w:date="2021-12-16T13:12:00Z"/>
                <w:rFonts w:asciiTheme="minorHAnsi" w:hAnsiTheme="minorHAnsi" w:cstheme="minorHAnsi"/>
                <w:sz w:val="20"/>
                <w:szCs w:val="20"/>
              </w:rPr>
            </w:pPr>
            <w:del w:id="560"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851726C" w14:textId="77FE4998" w:rsidR="006A0883" w:rsidRPr="0036561E" w:rsidDel="00613CEE" w:rsidRDefault="006A0883" w:rsidP="006A0883">
            <w:pPr>
              <w:jc w:val="center"/>
              <w:rPr>
                <w:del w:id="561" w:author="Kisch, Christian" w:date="2021-12-16T13:12:00Z"/>
                <w:rFonts w:asciiTheme="minorHAnsi" w:hAnsiTheme="minorHAnsi" w:cstheme="minorHAnsi"/>
                <w:sz w:val="20"/>
                <w:szCs w:val="20"/>
              </w:rPr>
            </w:pPr>
            <w:del w:id="562"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379F5C5F" w14:textId="2F2FE89F" w:rsidR="006A0883" w:rsidRPr="0036561E" w:rsidDel="00613CEE" w:rsidRDefault="006A0883" w:rsidP="006A0883">
            <w:pPr>
              <w:jc w:val="center"/>
              <w:rPr>
                <w:del w:id="563" w:author="Kisch, Christian" w:date="2021-12-16T13:12:00Z"/>
                <w:rFonts w:asciiTheme="minorHAnsi" w:hAnsiTheme="minorHAnsi" w:cstheme="minorHAnsi"/>
                <w:sz w:val="20"/>
                <w:szCs w:val="20"/>
              </w:rPr>
            </w:pPr>
            <w:del w:id="564"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4BC68C32" w14:textId="4406A22C" w:rsidTr="006A0883">
        <w:trPr>
          <w:del w:id="565" w:author="Kisch, Christian" w:date="2021-12-16T13:12:00Z"/>
        </w:trPr>
        <w:tc>
          <w:tcPr>
            <w:tcW w:w="1696" w:type="dxa"/>
            <w:shd w:val="clear" w:color="auto" w:fill="F2F2F2" w:themeFill="background1" w:themeFillShade="F2"/>
          </w:tcPr>
          <w:p w14:paraId="6ED098EB" w14:textId="005329C2" w:rsidR="006A0883" w:rsidRPr="00074D67" w:rsidDel="00613CEE" w:rsidRDefault="006A0883" w:rsidP="006A0883">
            <w:pPr>
              <w:rPr>
                <w:del w:id="566" w:author="Kisch, Christian" w:date="2021-12-16T13:12:00Z"/>
                <w:b/>
                <w:sz w:val="20"/>
                <w:szCs w:val="20"/>
                <w:lang w:eastAsia="de-DE"/>
              </w:rPr>
            </w:pPr>
            <w:del w:id="567" w:author="Kisch, Christian" w:date="2021-12-16T13:12:00Z">
              <w:r w:rsidRPr="00074D67" w:rsidDel="00613CEE">
                <w:rPr>
                  <w:b/>
                  <w:sz w:val="20"/>
                  <w:szCs w:val="20"/>
                  <w:lang w:eastAsia="de-DE"/>
                </w:rPr>
                <w:delText>Datenbank</w:delText>
              </w:r>
            </w:del>
          </w:p>
        </w:tc>
        <w:tc>
          <w:tcPr>
            <w:tcW w:w="892" w:type="dxa"/>
          </w:tcPr>
          <w:p w14:paraId="538765AF" w14:textId="6996AB09" w:rsidR="006A0883" w:rsidRPr="0036561E" w:rsidDel="00613CEE" w:rsidRDefault="006A0883" w:rsidP="006A0883">
            <w:pPr>
              <w:jc w:val="center"/>
              <w:rPr>
                <w:del w:id="568" w:author="Kisch, Christian" w:date="2021-12-16T13:12:00Z"/>
                <w:rFonts w:asciiTheme="minorHAnsi" w:hAnsiTheme="minorHAnsi" w:cstheme="minorHAnsi"/>
                <w:sz w:val="20"/>
                <w:szCs w:val="20"/>
              </w:rPr>
            </w:pPr>
            <w:del w:id="569"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C54BD39" w14:textId="48CB170B" w:rsidR="006A0883" w:rsidRPr="0036561E" w:rsidDel="00613CEE" w:rsidRDefault="006A0883" w:rsidP="006A0883">
            <w:pPr>
              <w:jc w:val="center"/>
              <w:rPr>
                <w:del w:id="570" w:author="Kisch, Christian" w:date="2021-12-16T13:12:00Z"/>
                <w:rFonts w:asciiTheme="minorHAnsi" w:hAnsiTheme="minorHAnsi" w:cstheme="minorHAnsi"/>
                <w:sz w:val="20"/>
                <w:szCs w:val="20"/>
              </w:rPr>
            </w:pPr>
            <w:del w:id="571"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9EBF499" w14:textId="55E37F1D" w:rsidR="006A0883" w:rsidRPr="0036561E" w:rsidDel="00613CEE" w:rsidRDefault="006A0883" w:rsidP="006A0883">
            <w:pPr>
              <w:jc w:val="center"/>
              <w:rPr>
                <w:del w:id="572" w:author="Kisch, Christian" w:date="2021-12-16T13:12:00Z"/>
                <w:rFonts w:asciiTheme="minorHAnsi" w:hAnsiTheme="minorHAnsi" w:cstheme="minorHAnsi"/>
                <w:sz w:val="20"/>
                <w:szCs w:val="20"/>
              </w:rPr>
            </w:pPr>
            <w:del w:id="573"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C135098" w14:textId="236A3293" w:rsidR="006A0883" w:rsidRPr="0036561E" w:rsidDel="00613CEE" w:rsidRDefault="006A0883" w:rsidP="006A0883">
            <w:pPr>
              <w:jc w:val="center"/>
              <w:rPr>
                <w:del w:id="574" w:author="Kisch, Christian" w:date="2021-12-16T13:12:00Z"/>
                <w:rFonts w:asciiTheme="minorHAnsi" w:hAnsiTheme="minorHAnsi" w:cstheme="minorHAnsi"/>
                <w:sz w:val="20"/>
                <w:szCs w:val="20"/>
              </w:rPr>
            </w:pPr>
            <w:del w:id="575"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C07CE34" w14:textId="24AD1B24" w:rsidR="006A0883" w:rsidRPr="0036561E" w:rsidDel="00613CEE" w:rsidRDefault="006A0883" w:rsidP="006A0883">
            <w:pPr>
              <w:jc w:val="center"/>
              <w:rPr>
                <w:del w:id="576" w:author="Kisch, Christian" w:date="2021-12-16T13:12:00Z"/>
                <w:rFonts w:asciiTheme="minorHAnsi" w:hAnsiTheme="minorHAnsi" w:cstheme="minorHAnsi"/>
                <w:sz w:val="20"/>
                <w:szCs w:val="20"/>
              </w:rPr>
            </w:pPr>
            <w:del w:id="577"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027E8BD1" w14:textId="611D81BA" w:rsidR="006A0883" w:rsidRPr="0036561E" w:rsidDel="00613CEE" w:rsidRDefault="006A0883" w:rsidP="006A0883">
            <w:pPr>
              <w:jc w:val="center"/>
              <w:rPr>
                <w:del w:id="578" w:author="Kisch, Christian" w:date="2021-12-16T13:12:00Z"/>
                <w:rFonts w:asciiTheme="minorHAnsi" w:hAnsiTheme="minorHAnsi" w:cstheme="minorHAnsi"/>
                <w:sz w:val="20"/>
                <w:szCs w:val="20"/>
              </w:rPr>
            </w:pPr>
            <w:del w:id="579" w:author="Kisch, Christian" w:date="2021-12-16T13:12:00Z">
              <w:r w:rsidRPr="0036561E" w:rsidDel="00613CEE">
                <w:rPr>
                  <w:rFonts w:asciiTheme="minorHAnsi" w:hAnsiTheme="minorHAnsi" w:cstheme="minorHAnsi"/>
                  <w:sz w:val="20"/>
                  <w:szCs w:val="20"/>
                  <w:lang w:eastAsia="de-DE"/>
                </w:rPr>
                <w:delText>Nein</w:delText>
              </w:r>
            </w:del>
          </w:p>
        </w:tc>
      </w:tr>
      <w:tr w:rsidR="006A0883" w:rsidDel="00613CEE" w14:paraId="1CAA92F7" w14:textId="07B61FFA" w:rsidTr="006A0883">
        <w:trPr>
          <w:del w:id="580" w:author="Kisch, Christian" w:date="2021-12-16T13:12:00Z"/>
        </w:trPr>
        <w:tc>
          <w:tcPr>
            <w:tcW w:w="1696" w:type="dxa"/>
            <w:shd w:val="clear" w:color="auto" w:fill="F2F2F2" w:themeFill="background1" w:themeFillShade="F2"/>
          </w:tcPr>
          <w:p w14:paraId="1AFD27A5" w14:textId="02921B27" w:rsidR="006A0883" w:rsidRPr="00074D67" w:rsidDel="00613CEE" w:rsidRDefault="006A0883" w:rsidP="006A0883">
            <w:pPr>
              <w:rPr>
                <w:del w:id="581" w:author="Kisch, Christian" w:date="2021-12-16T13:12:00Z"/>
                <w:b/>
                <w:sz w:val="20"/>
                <w:szCs w:val="20"/>
                <w:lang w:eastAsia="de-DE"/>
              </w:rPr>
            </w:pPr>
            <w:del w:id="582" w:author="Kisch, Christian" w:date="2021-12-16T13:12:00Z">
              <w:r w:rsidRPr="00074D67" w:rsidDel="00613CEE">
                <w:rPr>
                  <w:b/>
                  <w:sz w:val="20"/>
                  <w:szCs w:val="20"/>
                  <w:lang w:eastAsia="de-DE"/>
                </w:rPr>
                <w:delText>Dienststelle</w:delText>
              </w:r>
            </w:del>
          </w:p>
        </w:tc>
        <w:tc>
          <w:tcPr>
            <w:tcW w:w="892" w:type="dxa"/>
          </w:tcPr>
          <w:p w14:paraId="7CE6A860" w14:textId="3A7D6E5B" w:rsidR="006A0883" w:rsidRPr="0036561E" w:rsidDel="00613CEE" w:rsidRDefault="006A0883" w:rsidP="006A0883">
            <w:pPr>
              <w:jc w:val="center"/>
              <w:rPr>
                <w:del w:id="583" w:author="Kisch, Christian" w:date="2021-12-16T13:12:00Z"/>
                <w:rFonts w:asciiTheme="minorHAnsi" w:hAnsiTheme="minorHAnsi" w:cstheme="minorHAnsi"/>
                <w:sz w:val="20"/>
                <w:szCs w:val="20"/>
              </w:rPr>
            </w:pPr>
            <w:del w:id="584" w:author="Kisch, Christian" w:date="2021-12-16T13:12:00Z">
              <w:r w:rsidRPr="0036561E" w:rsidDel="00613CEE">
                <w:rPr>
                  <w:rFonts w:asciiTheme="minorHAnsi" w:hAnsiTheme="minorHAnsi" w:cstheme="minorHAnsi"/>
                  <w:sz w:val="20"/>
                  <w:szCs w:val="20"/>
                  <w:lang w:eastAsia="de-DE"/>
                </w:rPr>
                <w:delText>Nein</w:delText>
              </w:r>
            </w:del>
          </w:p>
        </w:tc>
        <w:tc>
          <w:tcPr>
            <w:tcW w:w="1294" w:type="dxa"/>
            <w:shd w:val="clear" w:color="auto" w:fill="auto"/>
          </w:tcPr>
          <w:p w14:paraId="37D656FF" w14:textId="7A66590B" w:rsidR="006A0883" w:rsidRPr="0036561E" w:rsidDel="00613CEE" w:rsidRDefault="006A0883" w:rsidP="006A0883">
            <w:pPr>
              <w:jc w:val="center"/>
              <w:rPr>
                <w:del w:id="585" w:author="Kisch, Christian" w:date="2021-12-16T13:12:00Z"/>
                <w:rFonts w:asciiTheme="minorHAnsi" w:hAnsiTheme="minorHAnsi" w:cstheme="minorHAnsi"/>
                <w:sz w:val="20"/>
                <w:szCs w:val="20"/>
              </w:rPr>
            </w:pPr>
            <w:del w:id="586"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34D452AC" w14:textId="2C18F0EA" w:rsidR="006A0883" w:rsidRPr="0036561E" w:rsidDel="00613CEE" w:rsidRDefault="006A0883" w:rsidP="006A0883">
            <w:pPr>
              <w:jc w:val="center"/>
              <w:rPr>
                <w:del w:id="587" w:author="Kisch, Christian" w:date="2021-12-16T13:12:00Z"/>
                <w:rFonts w:asciiTheme="minorHAnsi" w:hAnsiTheme="minorHAnsi" w:cstheme="minorHAnsi"/>
                <w:sz w:val="20"/>
                <w:szCs w:val="20"/>
              </w:rPr>
            </w:pPr>
            <w:del w:id="588"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07468C0" w14:textId="3027333D" w:rsidR="006A0883" w:rsidRPr="0036561E" w:rsidDel="00613CEE" w:rsidRDefault="006A0883" w:rsidP="006A0883">
            <w:pPr>
              <w:jc w:val="center"/>
              <w:rPr>
                <w:del w:id="589" w:author="Kisch, Christian" w:date="2021-12-16T13:12:00Z"/>
                <w:rFonts w:asciiTheme="minorHAnsi" w:hAnsiTheme="minorHAnsi" w:cstheme="minorHAnsi"/>
                <w:sz w:val="20"/>
                <w:szCs w:val="20"/>
              </w:rPr>
            </w:pPr>
            <w:del w:id="590" w:author="Kisch, Christian" w:date="2021-12-16T13:12:00Z">
              <w:r w:rsidRPr="0036561E" w:rsidDel="00613CEE">
                <w:rPr>
                  <w:rFonts w:asciiTheme="minorHAnsi" w:hAnsiTheme="minorHAnsi" w:cstheme="minorHAnsi"/>
                  <w:sz w:val="20"/>
                  <w:szCs w:val="20"/>
                  <w:lang w:eastAsia="de-DE"/>
                </w:rPr>
                <w:delText>Nein</w:delText>
              </w:r>
            </w:del>
          </w:p>
        </w:tc>
        <w:tc>
          <w:tcPr>
            <w:tcW w:w="1294" w:type="dxa"/>
            <w:shd w:val="clear" w:color="auto" w:fill="auto"/>
          </w:tcPr>
          <w:p w14:paraId="1CE3668B" w14:textId="019F4903" w:rsidR="006A0883" w:rsidRPr="0036561E" w:rsidDel="00613CEE" w:rsidRDefault="006A0883" w:rsidP="006A0883">
            <w:pPr>
              <w:jc w:val="center"/>
              <w:rPr>
                <w:del w:id="591" w:author="Kisch, Christian" w:date="2021-12-16T13:12:00Z"/>
                <w:rFonts w:asciiTheme="minorHAnsi" w:hAnsiTheme="minorHAnsi" w:cstheme="minorHAnsi"/>
                <w:sz w:val="20"/>
                <w:szCs w:val="20"/>
              </w:rPr>
            </w:pPr>
            <w:del w:id="592" w:author="Kisch, Christian" w:date="2021-12-16T13:12:00Z">
              <w:r w:rsidRPr="0036561E" w:rsidDel="00613CEE">
                <w:rPr>
                  <w:rFonts w:asciiTheme="minorHAnsi" w:hAnsiTheme="minorHAnsi" w:cstheme="minorHAnsi"/>
                  <w:sz w:val="20"/>
                  <w:szCs w:val="20"/>
                  <w:lang w:eastAsia="de-DE"/>
                </w:rPr>
                <w:delText>Nein</w:delText>
              </w:r>
            </w:del>
          </w:p>
        </w:tc>
        <w:tc>
          <w:tcPr>
            <w:tcW w:w="1295" w:type="dxa"/>
            <w:shd w:val="clear" w:color="auto" w:fill="auto"/>
          </w:tcPr>
          <w:p w14:paraId="5AE19F56" w14:textId="39F85A8A" w:rsidR="006A0883" w:rsidRPr="0036561E" w:rsidDel="00613CEE" w:rsidRDefault="006A0883" w:rsidP="006A0883">
            <w:pPr>
              <w:jc w:val="center"/>
              <w:rPr>
                <w:del w:id="593" w:author="Kisch, Christian" w:date="2021-12-16T13:12:00Z"/>
                <w:rFonts w:asciiTheme="minorHAnsi" w:hAnsiTheme="minorHAnsi" w:cstheme="minorHAnsi"/>
                <w:sz w:val="20"/>
                <w:szCs w:val="20"/>
              </w:rPr>
            </w:pPr>
            <w:del w:id="594" w:author="Kisch, Christian" w:date="2021-12-16T13:12:00Z">
              <w:r w:rsidRPr="0036561E" w:rsidDel="00613CEE">
                <w:rPr>
                  <w:rFonts w:asciiTheme="minorHAnsi" w:hAnsiTheme="minorHAnsi" w:cstheme="minorHAnsi"/>
                  <w:sz w:val="20"/>
                  <w:szCs w:val="20"/>
                  <w:lang w:eastAsia="de-DE"/>
                </w:rPr>
                <w:delText>Nein</w:delText>
              </w:r>
            </w:del>
          </w:p>
        </w:tc>
      </w:tr>
      <w:tr w:rsidR="006A0883" w:rsidDel="00613CEE" w14:paraId="5F163EAF" w14:textId="449C1CB0" w:rsidTr="006A0883">
        <w:trPr>
          <w:del w:id="595" w:author="Kisch, Christian" w:date="2021-12-16T13:12:00Z"/>
        </w:trPr>
        <w:tc>
          <w:tcPr>
            <w:tcW w:w="1696" w:type="dxa"/>
            <w:shd w:val="clear" w:color="auto" w:fill="F2F2F2" w:themeFill="background1" w:themeFillShade="F2"/>
          </w:tcPr>
          <w:p w14:paraId="56D4D6B6" w14:textId="110A5E52" w:rsidR="006A0883" w:rsidRPr="00074D67" w:rsidDel="00613CEE" w:rsidRDefault="006A0883" w:rsidP="006A0883">
            <w:pPr>
              <w:rPr>
                <w:del w:id="596" w:author="Kisch, Christian" w:date="2021-12-16T13:12:00Z"/>
                <w:b/>
                <w:sz w:val="20"/>
                <w:szCs w:val="20"/>
                <w:lang w:eastAsia="de-DE"/>
              </w:rPr>
            </w:pPr>
            <w:del w:id="597" w:author="Kisch, Christian" w:date="2021-12-16T13:12:00Z">
              <w:r w:rsidRPr="00074D67" w:rsidDel="00613CEE">
                <w:rPr>
                  <w:b/>
                  <w:sz w:val="20"/>
                  <w:szCs w:val="20"/>
                  <w:lang w:eastAsia="de-DE"/>
                </w:rPr>
                <w:delText>Fachdatenverarbeitungsprotokollierung</w:delText>
              </w:r>
            </w:del>
          </w:p>
        </w:tc>
        <w:tc>
          <w:tcPr>
            <w:tcW w:w="892" w:type="dxa"/>
          </w:tcPr>
          <w:p w14:paraId="3E3DDACF" w14:textId="550EA4AF" w:rsidR="006A0883" w:rsidRPr="0036561E" w:rsidDel="00613CEE" w:rsidRDefault="006A0883" w:rsidP="006A0883">
            <w:pPr>
              <w:jc w:val="center"/>
              <w:rPr>
                <w:del w:id="598" w:author="Kisch, Christian" w:date="2021-12-16T13:12:00Z"/>
                <w:rFonts w:asciiTheme="minorHAnsi" w:hAnsiTheme="minorHAnsi" w:cstheme="minorHAnsi"/>
                <w:sz w:val="20"/>
                <w:szCs w:val="20"/>
              </w:rPr>
            </w:pPr>
            <w:del w:id="599"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600171B" w14:textId="378E2C5F" w:rsidR="006A0883" w:rsidRPr="0036561E" w:rsidDel="00613CEE" w:rsidRDefault="006A0883" w:rsidP="006A0883">
            <w:pPr>
              <w:jc w:val="center"/>
              <w:rPr>
                <w:del w:id="600" w:author="Kisch, Christian" w:date="2021-12-16T13:12:00Z"/>
                <w:rFonts w:asciiTheme="minorHAnsi" w:hAnsiTheme="minorHAnsi" w:cstheme="minorHAnsi"/>
                <w:sz w:val="20"/>
                <w:szCs w:val="20"/>
              </w:rPr>
            </w:pPr>
            <w:del w:id="601"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2C8353D5" w14:textId="62015BFD" w:rsidR="006A0883" w:rsidRPr="0036561E" w:rsidDel="00613CEE" w:rsidRDefault="006A0883" w:rsidP="006A0883">
            <w:pPr>
              <w:jc w:val="center"/>
              <w:rPr>
                <w:del w:id="602" w:author="Kisch, Christian" w:date="2021-12-16T13:12:00Z"/>
                <w:rFonts w:asciiTheme="minorHAnsi" w:hAnsiTheme="minorHAnsi" w:cstheme="minorHAnsi"/>
                <w:sz w:val="20"/>
                <w:szCs w:val="20"/>
              </w:rPr>
            </w:pPr>
            <w:del w:id="603"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533D0DE" w14:textId="5DC621AE" w:rsidR="006A0883" w:rsidRPr="0036561E" w:rsidDel="00613CEE" w:rsidRDefault="006A0883" w:rsidP="006A0883">
            <w:pPr>
              <w:jc w:val="center"/>
              <w:rPr>
                <w:del w:id="604" w:author="Kisch, Christian" w:date="2021-12-16T13:12:00Z"/>
                <w:rFonts w:asciiTheme="minorHAnsi" w:hAnsiTheme="minorHAnsi" w:cstheme="minorHAnsi"/>
                <w:sz w:val="20"/>
                <w:szCs w:val="20"/>
              </w:rPr>
            </w:pPr>
            <w:del w:id="605"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FE0C138" w14:textId="4678B8F2" w:rsidR="006A0883" w:rsidRPr="0036561E" w:rsidDel="00613CEE" w:rsidRDefault="006A0883" w:rsidP="006A0883">
            <w:pPr>
              <w:jc w:val="center"/>
              <w:rPr>
                <w:del w:id="606" w:author="Kisch, Christian" w:date="2021-12-16T13:12:00Z"/>
                <w:rFonts w:asciiTheme="minorHAnsi" w:hAnsiTheme="minorHAnsi" w:cstheme="minorHAnsi"/>
                <w:sz w:val="20"/>
                <w:szCs w:val="20"/>
              </w:rPr>
            </w:pPr>
            <w:del w:id="607"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1C6162C1" w14:textId="01E18AF2" w:rsidR="006A0883" w:rsidRPr="0036561E" w:rsidDel="00613CEE" w:rsidRDefault="006A0883" w:rsidP="006A0883">
            <w:pPr>
              <w:jc w:val="center"/>
              <w:rPr>
                <w:del w:id="608" w:author="Kisch, Christian" w:date="2021-12-16T13:12:00Z"/>
                <w:rFonts w:asciiTheme="minorHAnsi" w:hAnsiTheme="minorHAnsi" w:cstheme="minorHAnsi"/>
                <w:sz w:val="20"/>
                <w:szCs w:val="20"/>
              </w:rPr>
            </w:pPr>
            <w:del w:id="609"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0B2EB1A0" w14:textId="579BACF9" w:rsidTr="006A0883">
        <w:trPr>
          <w:del w:id="610" w:author="Kisch, Christian" w:date="2021-12-16T13:12:00Z"/>
        </w:trPr>
        <w:tc>
          <w:tcPr>
            <w:tcW w:w="1696" w:type="dxa"/>
            <w:shd w:val="clear" w:color="auto" w:fill="F2F2F2" w:themeFill="background1" w:themeFillShade="F2"/>
          </w:tcPr>
          <w:p w14:paraId="736F9EBB" w14:textId="4CD99A95" w:rsidR="006A0883" w:rsidRPr="00074D67" w:rsidDel="00613CEE" w:rsidRDefault="006A0883" w:rsidP="006A0883">
            <w:pPr>
              <w:rPr>
                <w:del w:id="611" w:author="Kisch, Christian" w:date="2021-12-16T13:12:00Z"/>
                <w:b/>
                <w:sz w:val="20"/>
                <w:szCs w:val="20"/>
                <w:lang w:eastAsia="de-DE"/>
              </w:rPr>
            </w:pPr>
            <w:del w:id="612" w:author="Kisch, Christian" w:date="2021-12-16T13:12:00Z">
              <w:r w:rsidRPr="00074D67" w:rsidDel="00613CEE">
                <w:rPr>
                  <w:b/>
                  <w:sz w:val="20"/>
                  <w:szCs w:val="20"/>
                  <w:lang w:eastAsia="de-DE"/>
                </w:rPr>
                <w:delText>Mandant</w:delText>
              </w:r>
            </w:del>
          </w:p>
        </w:tc>
        <w:tc>
          <w:tcPr>
            <w:tcW w:w="892" w:type="dxa"/>
          </w:tcPr>
          <w:p w14:paraId="1C296000" w14:textId="12924603" w:rsidR="006A0883" w:rsidRPr="0036561E" w:rsidDel="00613CEE" w:rsidRDefault="006A0883" w:rsidP="006A0883">
            <w:pPr>
              <w:jc w:val="center"/>
              <w:rPr>
                <w:del w:id="613" w:author="Kisch, Christian" w:date="2021-12-16T13:12:00Z"/>
                <w:rFonts w:asciiTheme="minorHAnsi" w:hAnsiTheme="minorHAnsi" w:cstheme="minorHAnsi"/>
                <w:sz w:val="20"/>
                <w:szCs w:val="20"/>
              </w:rPr>
            </w:pPr>
            <w:del w:id="614"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A54A169" w14:textId="2F1A1017" w:rsidR="006A0883" w:rsidRPr="0036561E" w:rsidDel="00613CEE" w:rsidRDefault="006A0883" w:rsidP="006A0883">
            <w:pPr>
              <w:jc w:val="center"/>
              <w:rPr>
                <w:del w:id="615" w:author="Kisch, Christian" w:date="2021-12-16T13:12:00Z"/>
                <w:rFonts w:asciiTheme="minorHAnsi" w:hAnsiTheme="minorHAnsi" w:cstheme="minorHAnsi"/>
                <w:sz w:val="20"/>
                <w:szCs w:val="20"/>
              </w:rPr>
            </w:pPr>
            <w:del w:id="616"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1BC128F1" w14:textId="03410AD7" w:rsidR="006A0883" w:rsidRPr="0036561E" w:rsidDel="00613CEE" w:rsidRDefault="006A0883" w:rsidP="006A0883">
            <w:pPr>
              <w:jc w:val="center"/>
              <w:rPr>
                <w:del w:id="617" w:author="Kisch, Christian" w:date="2021-12-16T13:12:00Z"/>
                <w:rFonts w:asciiTheme="minorHAnsi" w:hAnsiTheme="minorHAnsi" w:cstheme="minorHAnsi"/>
                <w:sz w:val="20"/>
                <w:szCs w:val="20"/>
              </w:rPr>
            </w:pPr>
            <w:del w:id="618"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C4C5953" w14:textId="305E810F" w:rsidR="006A0883" w:rsidRPr="0036561E" w:rsidDel="00613CEE" w:rsidRDefault="006A0883" w:rsidP="006A0883">
            <w:pPr>
              <w:jc w:val="center"/>
              <w:rPr>
                <w:del w:id="619" w:author="Kisch, Christian" w:date="2021-12-16T13:12:00Z"/>
                <w:rFonts w:asciiTheme="minorHAnsi" w:hAnsiTheme="minorHAnsi" w:cstheme="minorHAnsi"/>
                <w:sz w:val="20"/>
                <w:szCs w:val="20"/>
              </w:rPr>
            </w:pPr>
            <w:del w:id="620"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780BB2B2" w14:textId="2B0DCE51" w:rsidR="006A0883" w:rsidRPr="0036561E" w:rsidDel="00613CEE" w:rsidRDefault="006A0883" w:rsidP="006A0883">
            <w:pPr>
              <w:jc w:val="center"/>
              <w:rPr>
                <w:del w:id="621" w:author="Kisch, Christian" w:date="2021-12-16T13:12:00Z"/>
                <w:rFonts w:asciiTheme="minorHAnsi" w:hAnsiTheme="minorHAnsi" w:cstheme="minorHAnsi"/>
                <w:sz w:val="20"/>
                <w:szCs w:val="20"/>
              </w:rPr>
            </w:pPr>
            <w:del w:id="622"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73D345EE" w14:textId="56640EE1" w:rsidR="006A0883" w:rsidRPr="0036561E" w:rsidDel="00613CEE" w:rsidRDefault="006A0883" w:rsidP="006A0883">
            <w:pPr>
              <w:jc w:val="center"/>
              <w:rPr>
                <w:del w:id="623" w:author="Kisch, Christian" w:date="2021-12-16T13:12:00Z"/>
                <w:rFonts w:asciiTheme="minorHAnsi" w:hAnsiTheme="minorHAnsi" w:cstheme="minorHAnsi"/>
                <w:sz w:val="20"/>
                <w:szCs w:val="20"/>
              </w:rPr>
            </w:pPr>
            <w:del w:id="624"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434F9E5A" w14:textId="2953EC76" w:rsidTr="006A0883">
        <w:trPr>
          <w:del w:id="625" w:author="Kisch, Christian" w:date="2021-12-16T13:12:00Z"/>
        </w:trPr>
        <w:tc>
          <w:tcPr>
            <w:tcW w:w="1696" w:type="dxa"/>
            <w:shd w:val="clear" w:color="auto" w:fill="F2F2F2" w:themeFill="background1" w:themeFillShade="F2"/>
          </w:tcPr>
          <w:p w14:paraId="19610BD6" w14:textId="78FD2C34" w:rsidR="006A0883" w:rsidRPr="00074D67" w:rsidDel="00613CEE" w:rsidRDefault="006A0883" w:rsidP="006A0883">
            <w:pPr>
              <w:rPr>
                <w:del w:id="626" w:author="Kisch, Christian" w:date="2021-12-16T13:12:00Z"/>
                <w:b/>
                <w:sz w:val="20"/>
                <w:szCs w:val="20"/>
                <w:lang w:eastAsia="de-DE"/>
              </w:rPr>
            </w:pPr>
            <w:del w:id="627" w:author="Kisch, Christian" w:date="2021-12-16T13:12:00Z">
              <w:r w:rsidRPr="00074D67" w:rsidDel="00613CEE">
                <w:rPr>
                  <w:b/>
                  <w:sz w:val="20"/>
                  <w:szCs w:val="20"/>
                  <w:lang w:eastAsia="de-DE"/>
                </w:rPr>
                <w:delText>Rollen</w:delText>
              </w:r>
            </w:del>
          </w:p>
        </w:tc>
        <w:tc>
          <w:tcPr>
            <w:tcW w:w="892" w:type="dxa"/>
          </w:tcPr>
          <w:p w14:paraId="3B0FD9DF" w14:textId="40913D18" w:rsidR="006A0883" w:rsidRPr="0036561E" w:rsidDel="00613CEE" w:rsidRDefault="006A0883" w:rsidP="006A0883">
            <w:pPr>
              <w:jc w:val="center"/>
              <w:rPr>
                <w:del w:id="628" w:author="Kisch, Christian" w:date="2021-12-16T13:12:00Z"/>
                <w:rFonts w:asciiTheme="minorHAnsi" w:hAnsiTheme="minorHAnsi" w:cstheme="minorHAnsi"/>
                <w:sz w:val="20"/>
                <w:szCs w:val="20"/>
              </w:rPr>
            </w:pPr>
            <w:del w:id="629"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A2624A3" w14:textId="4FE8B0D2" w:rsidR="006A0883" w:rsidRPr="0036561E" w:rsidDel="00613CEE" w:rsidRDefault="006A0883" w:rsidP="006A0883">
            <w:pPr>
              <w:jc w:val="center"/>
              <w:rPr>
                <w:del w:id="630" w:author="Kisch, Christian" w:date="2021-12-16T13:12:00Z"/>
                <w:rFonts w:asciiTheme="minorHAnsi" w:hAnsiTheme="minorHAnsi" w:cstheme="minorHAnsi"/>
                <w:sz w:val="20"/>
                <w:szCs w:val="20"/>
              </w:rPr>
            </w:pPr>
            <w:del w:id="631"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4587F3E" w14:textId="64E8A9F2" w:rsidR="006A0883" w:rsidRPr="0036561E" w:rsidDel="00613CEE" w:rsidRDefault="006A0883" w:rsidP="006A0883">
            <w:pPr>
              <w:jc w:val="center"/>
              <w:rPr>
                <w:del w:id="632" w:author="Kisch, Christian" w:date="2021-12-16T13:12:00Z"/>
                <w:rFonts w:asciiTheme="minorHAnsi" w:hAnsiTheme="minorHAnsi" w:cstheme="minorHAnsi"/>
                <w:sz w:val="20"/>
                <w:szCs w:val="20"/>
              </w:rPr>
            </w:pPr>
            <w:del w:id="633"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2165B4B" w14:textId="5DDD8AFB" w:rsidR="006A0883" w:rsidRPr="0036561E" w:rsidDel="00613CEE" w:rsidRDefault="006A0883" w:rsidP="006A0883">
            <w:pPr>
              <w:jc w:val="center"/>
              <w:rPr>
                <w:del w:id="634" w:author="Kisch, Christian" w:date="2021-12-16T13:12:00Z"/>
                <w:rFonts w:asciiTheme="minorHAnsi" w:hAnsiTheme="minorHAnsi" w:cstheme="minorHAnsi"/>
                <w:sz w:val="20"/>
                <w:szCs w:val="20"/>
              </w:rPr>
            </w:pPr>
            <w:del w:id="635"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0EB92A0F" w14:textId="33E89572" w:rsidR="006A0883" w:rsidRPr="0036561E" w:rsidDel="00613CEE" w:rsidRDefault="006A0883" w:rsidP="006A0883">
            <w:pPr>
              <w:jc w:val="center"/>
              <w:rPr>
                <w:del w:id="636" w:author="Kisch, Christian" w:date="2021-12-16T13:12:00Z"/>
                <w:rFonts w:asciiTheme="minorHAnsi" w:hAnsiTheme="minorHAnsi" w:cstheme="minorHAnsi"/>
                <w:sz w:val="20"/>
                <w:szCs w:val="20"/>
              </w:rPr>
            </w:pPr>
            <w:del w:id="637"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708F44CF" w14:textId="06709D6C" w:rsidR="006A0883" w:rsidRPr="0036561E" w:rsidDel="00613CEE" w:rsidRDefault="006A0883" w:rsidP="006A0883">
            <w:pPr>
              <w:jc w:val="center"/>
              <w:rPr>
                <w:del w:id="638" w:author="Kisch, Christian" w:date="2021-12-16T13:12:00Z"/>
                <w:rFonts w:asciiTheme="minorHAnsi" w:hAnsiTheme="minorHAnsi" w:cstheme="minorHAnsi"/>
                <w:sz w:val="20"/>
                <w:szCs w:val="20"/>
              </w:rPr>
            </w:pPr>
            <w:del w:id="639"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308B931C" w14:textId="0DE77FAD" w:rsidTr="006A0883">
        <w:trPr>
          <w:del w:id="640" w:author="Kisch, Christian" w:date="2021-12-16T13:12:00Z"/>
        </w:trPr>
        <w:tc>
          <w:tcPr>
            <w:tcW w:w="1696" w:type="dxa"/>
            <w:shd w:val="clear" w:color="auto" w:fill="F2F2F2" w:themeFill="background1" w:themeFillShade="F2"/>
          </w:tcPr>
          <w:p w14:paraId="607AC4ED" w14:textId="77481FAD" w:rsidR="006A0883" w:rsidRPr="00074D67" w:rsidDel="00613CEE" w:rsidRDefault="00944C62" w:rsidP="006A0883">
            <w:pPr>
              <w:rPr>
                <w:del w:id="641" w:author="Kisch, Christian" w:date="2021-12-16T13:12:00Z"/>
                <w:b/>
                <w:sz w:val="20"/>
                <w:szCs w:val="20"/>
                <w:lang w:eastAsia="de-DE"/>
              </w:rPr>
            </w:pPr>
            <w:del w:id="642" w:author="Kisch, Christian" w:date="2021-12-16T13:12:00Z">
              <w:r w:rsidDel="00613CEE">
                <w:rPr>
                  <w:b/>
                  <w:sz w:val="20"/>
                  <w:szCs w:val="20"/>
                  <w:lang w:eastAsia="de-DE"/>
                </w:rPr>
                <w:delText>Verfahren</w:delText>
              </w:r>
            </w:del>
          </w:p>
        </w:tc>
        <w:tc>
          <w:tcPr>
            <w:tcW w:w="892" w:type="dxa"/>
          </w:tcPr>
          <w:p w14:paraId="60E196F5" w14:textId="45B66220" w:rsidR="006A0883" w:rsidRPr="0036561E" w:rsidDel="00613CEE" w:rsidRDefault="006A0883" w:rsidP="006A0883">
            <w:pPr>
              <w:jc w:val="center"/>
              <w:rPr>
                <w:del w:id="643" w:author="Kisch, Christian" w:date="2021-12-16T13:12:00Z"/>
                <w:rFonts w:asciiTheme="minorHAnsi" w:hAnsiTheme="minorHAnsi" w:cstheme="minorHAnsi"/>
                <w:sz w:val="20"/>
                <w:szCs w:val="20"/>
              </w:rPr>
            </w:pPr>
            <w:del w:id="644"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49690D32" w14:textId="0D734259" w:rsidR="006A0883" w:rsidRPr="0036561E" w:rsidDel="00613CEE" w:rsidRDefault="006A0883" w:rsidP="006A0883">
            <w:pPr>
              <w:jc w:val="center"/>
              <w:rPr>
                <w:del w:id="645" w:author="Kisch, Christian" w:date="2021-12-16T13:12:00Z"/>
                <w:rFonts w:asciiTheme="minorHAnsi" w:hAnsiTheme="minorHAnsi" w:cstheme="minorHAnsi"/>
                <w:sz w:val="20"/>
                <w:szCs w:val="20"/>
              </w:rPr>
            </w:pPr>
            <w:del w:id="646"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E2C08FC" w14:textId="37DC461B" w:rsidR="006A0883" w:rsidRPr="0036561E" w:rsidDel="00613CEE" w:rsidRDefault="006A0883" w:rsidP="006A0883">
            <w:pPr>
              <w:jc w:val="center"/>
              <w:rPr>
                <w:del w:id="647" w:author="Kisch, Christian" w:date="2021-12-16T13:12:00Z"/>
                <w:rFonts w:asciiTheme="minorHAnsi" w:hAnsiTheme="minorHAnsi" w:cstheme="minorHAnsi"/>
                <w:sz w:val="20"/>
                <w:szCs w:val="20"/>
              </w:rPr>
            </w:pPr>
            <w:del w:id="648"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5A6192DF" w14:textId="24403309" w:rsidR="006A0883" w:rsidRPr="0036561E" w:rsidDel="00613CEE" w:rsidRDefault="006A0883" w:rsidP="006A0883">
            <w:pPr>
              <w:jc w:val="center"/>
              <w:rPr>
                <w:del w:id="649" w:author="Kisch, Christian" w:date="2021-12-16T13:12:00Z"/>
                <w:rFonts w:asciiTheme="minorHAnsi" w:hAnsiTheme="minorHAnsi" w:cstheme="minorHAnsi"/>
                <w:sz w:val="20"/>
                <w:szCs w:val="20"/>
              </w:rPr>
            </w:pPr>
            <w:del w:id="650" w:author="Kisch, Christian" w:date="2021-12-16T13:12:00Z">
              <w:r w:rsidRPr="0036561E" w:rsidDel="00613CEE">
                <w:rPr>
                  <w:rFonts w:asciiTheme="minorHAnsi" w:hAnsiTheme="minorHAnsi" w:cstheme="minorHAnsi"/>
                  <w:sz w:val="20"/>
                  <w:szCs w:val="20"/>
                  <w:lang w:eastAsia="de-DE"/>
                </w:rPr>
                <w:delText>Ja</w:delText>
              </w:r>
            </w:del>
          </w:p>
        </w:tc>
        <w:tc>
          <w:tcPr>
            <w:tcW w:w="1294" w:type="dxa"/>
            <w:shd w:val="clear" w:color="auto" w:fill="auto"/>
          </w:tcPr>
          <w:p w14:paraId="6C4C615B" w14:textId="73115EE5" w:rsidR="006A0883" w:rsidRPr="0036561E" w:rsidDel="00613CEE" w:rsidRDefault="006A0883" w:rsidP="006A0883">
            <w:pPr>
              <w:jc w:val="center"/>
              <w:rPr>
                <w:del w:id="651" w:author="Kisch, Christian" w:date="2021-12-16T13:12:00Z"/>
                <w:rFonts w:asciiTheme="minorHAnsi" w:hAnsiTheme="minorHAnsi" w:cstheme="minorHAnsi"/>
                <w:sz w:val="20"/>
                <w:szCs w:val="20"/>
              </w:rPr>
            </w:pPr>
            <w:del w:id="652" w:author="Kisch, Christian" w:date="2021-12-16T13:12:00Z">
              <w:r w:rsidRPr="0036561E" w:rsidDel="00613CEE">
                <w:rPr>
                  <w:rFonts w:asciiTheme="minorHAnsi" w:hAnsiTheme="minorHAnsi" w:cstheme="minorHAnsi"/>
                  <w:sz w:val="20"/>
                  <w:szCs w:val="20"/>
                  <w:lang w:eastAsia="de-DE"/>
                </w:rPr>
                <w:delText>Ja</w:delText>
              </w:r>
            </w:del>
          </w:p>
        </w:tc>
        <w:tc>
          <w:tcPr>
            <w:tcW w:w="1295" w:type="dxa"/>
            <w:shd w:val="clear" w:color="auto" w:fill="auto"/>
          </w:tcPr>
          <w:p w14:paraId="493FD2EC" w14:textId="4B86D007" w:rsidR="006A0883" w:rsidRPr="0036561E" w:rsidDel="00613CEE" w:rsidRDefault="006A0883" w:rsidP="006A0883">
            <w:pPr>
              <w:jc w:val="center"/>
              <w:rPr>
                <w:del w:id="653" w:author="Kisch, Christian" w:date="2021-12-16T13:12:00Z"/>
                <w:rFonts w:asciiTheme="minorHAnsi" w:hAnsiTheme="minorHAnsi" w:cstheme="minorHAnsi"/>
                <w:sz w:val="20"/>
                <w:szCs w:val="20"/>
              </w:rPr>
            </w:pPr>
            <w:del w:id="654" w:author="Kisch, Christian" w:date="2021-12-16T13:12:00Z">
              <w:r w:rsidRPr="0036561E" w:rsidDel="00613CEE">
                <w:rPr>
                  <w:rFonts w:asciiTheme="minorHAnsi" w:hAnsiTheme="minorHAnsi" w:cstheme="minorHAnsi"/>
                  <w:sz w:val="20"/>
                  <w:szCs w:val="20"/>
                  <w:lang w:eastAsia="de-DE"/>
                </w:rPr>
                <w:delText>Ja</w:delText>
              </w:r>
            </w:del>
          </w:p>
        </w:tc>
      </w:tr>
      <w:tr w:rsidR="006A0883" w:rsidDel="00613CEE" w14:paraId="181F39E1" w14:textId="5FCC3B82" w:rsidTr="006A0883">
        <w:trPr>
          <w:del w:id="655" w:author="Kisch, Christian" w:date="2021-12-16T13:12:00Z"/>
        </w:trPr>
        <w:tc>
          <w:tcPr>
            <w:tcW w:w="1696" w:type="dxa"/>
            <w:shd w:val="clear" w:color="auto" w:fill="F2F2F2" w:themeFill="background1" w:themeFillShade="F2"/>
          </w:tcPr>
          <w:p w14:paraId="759757CF" w14:textId="4A302443" w:rsidR="006A0883" w:rsidRPr="00074D67" w:rsidDel="00613CEE" w:rsidRDefault="006A0883" w:rsidP="006A0883">
            <w:pPr>
              <w:rPr>
                <w:del w:id="656" w:author="Kisch, Christian" w:date="2021-12-16T13:12:00Z"/>
                <w:b/>
                <w:sz w:val="20"/>
                <w:szCs w:val="20"/>
                <w:lang w:eastAsia="de-DE"/>
              </w:rPr>
            </w:pPr>
            <w:del w:id="657" w:author="Kisch, Christian" w:date="2021-12-16T13:12:00Z">
              <w:r w:rsidRPr="00074D67" w:rsidDel="00613CEE">
                <w:rPr>
                  <w:b/>
                  <w:sz w:val="20"/>
                  <w:szCs w:val="20"/>
                  <w:lang w:eastAsia="de-DE"/>
                </w:rPr>
                <w:delText>Verfahrenslöschung</w:delText>
              </w:r>
            </w:del>
          </w:p>
        </w:tc>
        <w:tc>
          <w:tcPr>
            <w:tcW w:w="892" w:type="dxa"/>
          </w:tcPr>
          <w:p w14:paraId="4A109AB5" w14:textId="7E15B475" w:rsidR="006A0883" w:rsidRPr="0036561E" w:rsidDel="00613CEE" w:rsidRDefault="006A0883" w:rsidP="006A0883">
            <w:pPr>
              <w:jc w:val="center"/>
              <w:rPr>
                <w:del w:id="658" w:author="Kisch, Christian" w:date="2021-12-16T13:12:00Z"/>
                <w:sz w:val="20"/>
                <w:szCs w:val="20"/>
              </w:rPr>
            </w:pPr>
            <w:del w:id="659" w:author="Kisch, Christian" w:date="2021-12-16T13:12:00Z">
              <w:r w:rsidRPr="0036561E" w:rsidDel="00613CEE">
                <w:rPr>
                  <w:sz w:val="20"/>
                  <w:szCs w:val="20"/>
                  <w:lang w:eastAsia="de-DE"/>
                </w:rPr>
                <w:delText>Ja</w:delText>
              </w:r>
            </w:del>
          </w:p>
        </w:tc>
        <w:tc>
          <w:tcPr>
            <w:tcW w:w="1294" w:type="dxa"/>
            <w:shd w:val="clear" w:color="auto" w:fill="auto"/>
          </w:tcPr>
          <w:p w14:paraId="7A0BEAFE" w14:textId="4E944B1E" w:rsidR="006A0883" w:rsidRPr="0036561E" w:rsidDel="00613CEE" w:rsidRDefault="006A0883" w:rsidP="006A0883">
            <w:pPr>
              <w:jc w:val="center"/>
              <w:rPr>
                <w:del w:id="660" w:author="Kisch, Christian" w:date="2021-12-16T13:12:00Z"/>
                <w:sz w:val="20"/>
                <w:szCs w:val="20"/>
              </w:rPr>
            </w:pPr>
            <w:del w:id="661" w:author="Kisch, Christian" w:date="2021-12-16T13:12:00Z">
              <w:r w:rsidRPr="0036561E" w:rsidDel="00613CEE">
                <w:rPr>
                  <w:sz w:val="20"/>
                  <w:szCs w:val="20"/>
                  <w:lang w:eastAsia="de-DE"/>
                </w:rPr>
                <w:delText>Ja</w:delText>
              </w:r>
            </w:del>
          </w:p>
        </w:tc>
        <w:tc>
          <w:tcPr>
            <w:tcW w:w="1294" w:type="dxa"/>
            <w:shd w:val="clear" w:color="auto" w:fill="auto"/>
          </w:tcPr>
          <w:p w14:paraId="3642F8ED" w14:textId="281D0AC5" w:rsidR="006A0883" w:rsidRPr="0036561E" w:rsidDel="00613CEE" w:rsidRDefault="006A0883" w:rsidP="006A0883">
            <w:pPr>
              <w:jc w:val="center"/>
              <w:rPr>
                <w:del w:id="662" w:author="Kisch, Christian" w:date="2021-12-16T13:12:00Z"/>
                <w:sz w:val="20"/>
                <w:szCs w:val="20"/>
              </w:rPr>
            </w:pPr>
            <w:del w:id="663" w:author="Kisch, Christian" w:date="2021-12-16T13:12:00Z">
              <w:r w:rsidRPr="0036561E" w:rsidDel="00613CEE">
                <w:rPr>
                  <w:sz w:val="20"/>
                  <w:szCs w:val="20"/>
                  <w:lang w:eastAsia="de-DE"/>
                </w:rPr>
                <w:delText>Ja</w:delText>
              </w:r>
            </w:del>
          </w:p>
        </w:tc>
        <w:tc>
          <w:tcPr>
            <w:tcW w:w="1294" w:type="dxa"/>
            <w:shd w:val="clear" w:color="auto" w:fill="auto"/>
          </w:tcPr>
          <w:p w14:paraId="4254703E" w14:textId="2842AA88" w:rsidR="006A0883" w:rsidRPr="0036561E" w:rsidDel="00613CEE" w:rsidRDefault="006A0883" w:rsidP="006A0883">
            <w:pPr>
              <w:jc w:val="center"/>
              <w:rPr>
                <w:del w:id="664" w:author="Kisch, Christian" w:date="2021-12-16T13:12:00Z"/>
                <w:sz w:val="20"/>
                <w:szCs w:val="20"/>
              </w:rPr>
            </w:pPr>
            <w:del w:id="665" w:author="Kisch, Christian" w:date="2021-12-16T13:12:00Z">
              <w:r w:rsidRPr="0036561E" w:rsidDel="00613CEE">
                <w:rPr>
                  <w:sz w:val="20"/>
                  <w:szCs w:val="20"/>
                  <w:lang w:eastAsia="de-DE"/>
                </w:rPr>
                <w:delText>Ja</w:delText>
              </w:r>
            </w:del>
          </w:p>
        </w:tc>
        <w:tc>
          <w:tcPr>
            <w:tcW w:w="1294" w:type="dxa"/>
            <w:shd w:val="clear" w:color="auto" w:fill="auto"/>
          </w:tcPr>
          <w:p w14:paraId="3C62D3B0" w14:textId="0EFDA8FA" w:rsidR="006A0883" w:rsidRPr="0036561E" w:rsidDel="00613CEE" w:rsidRDefault="006A0883" w:rsidP="006A0883">
            <w:pPr>
              <w:jc w:val="center"/>
              <w:rPr>
                <w:del w:id="666" w:author="Kisch, Christian" w:date="2021-12-16T13:12:00Z"/>
                <w:sz w:val="20"/>
                <w:szCs w:val="20"/>
              </w:rPr>
            </w:pPr>
            <w:del w:id="667" w:author="Kisch, Christian" w:date="2021-12-16T13:12:00Z">
              <w:r w:rsidRPr="0036561E" w:rsidDel="00613CEE">
                <w:rPr>
                  <w:sz w:val="20"/>
                  <w:szCs w:val="20"/>
                  <w:lang w:eastAsia="de-DE"/>
                </w:rPr>
                <w:delText>Ja</w:delText>
              </w:r>
            </w:del>
          </w:p>
        </w:tc>
        <w:tc>
          <w:tcPr>
            <w:tcW w:w="1295" w:type="dxa"/>
            <w:shd w:val="clear" w:color="auto" w:fill="auto"/>
          </w:tcPr>
          <w:p w14:paraId="365FE69F" w14:textId="4FD2A9E3" w:rsidR="006A0883" w:rsidRPr="0036561E" w:rsidDel="00613CEE" w:rsidRDefault="006A0883" w:rsidP="006A0883">
            <w:pPr>
              <w:jc w:val="center"/>
              <w:rPr>
                <w:del w:id="668" w:author="Kisch, Christian" w:date="2021-12-16T13:12:00Z"/>
                <w:sz w:val="20"/>
                <w:szCs w:val="20"/>
              </w:rPr>
            </w:pPr>
            <w:del w:id="669" w:author="Kisch, Christian" w:date="2021-12-16T13:12:00Z">
              <w:r w:rsidRPr="0036561E" w:rsidDel="00613CEE">
                <w:rPr>
                  <w:sz w:val="20"/>
                  <w:szCs w:val="20"/>
                  <w:lang w:eastAsia="de-DE"/>
                </w:rPr>
                <w:delText>Ja</w:delText>
              </w:r>
            </w:del>
          </w:p>
        </w:tc>
      </w:tr>
    </w:tbl>
    <w:p w14:paraId="00FC3799" w14:textId="56C1C757" w:rsidR="006A0883" w:rsidDel="00613CEE" w:rsidRDefault="006A0883" w:rsidP="006A0883">
      <w:pPr>
        <w:pStyle w:val="StandardWeb"/>
        <w:rPr>
          <w:del w:id="670" w:author="Kisch, Christian" w:date="2021-12-16T13:12:00Z"/>
          <w:rFonts w:asciiTheme="minorHAnsi" w:hAnsiTheme="minorHAnsi" w:cstheme="minorHAnsi"/>
          <w:sz w:val="22"/>
          <w:szCs w:val="22"/>
        </w:rPr>
      </w:pPr>
      <w:del w:id="671" w:author="Kisch, Christian" w:date="2021-12-16T13:12:00Z">
        <w:r w:rsidDel="00613CEE">
          <w:rPr>
            <w:rFonts w:asciiTheme="minorHAnsi" w:hAnsiTheme="minorHAnsi" w:cstheme="minorHAnsi"/>
            <w:sz w:val="22"/>
            <w:szCs w:val="22"/>
          </w:rPr>
          <w:delText xml:space="preserve">Dem </w:delText>
        </w:r>
        <w:r w:rsidR="009856D2" w:rsidRPr="00685374" w:rsidDel="00613CEE">
          <w:rPr>
            <w:rFonts w:asciiTheme="minorHAnsi" w:hAnsiTheme="minorHAnsi" w:cstheme="minorHAnsi"/>
            <w:sz w:val="22"/>
            <w:szCs w:val="22"/>
          </w:rPr>
          <w:delText>technischen</w:delText>
        </w:r>
        <w:r w:rsidRPr="00685374" w:rsidDel="00613CEE">
          <w:rPr>
            <w:rFonts w:asciiTheme="minorHAnsi" w:hAnsiTheme="minorHAnsi" w:cstheme="minorHAnsi"/>
            <w:sz w:val="22"/>
            <w:szCs w:val="22"/>
          </w:rPr>
          <w:delText xml:space="preserve"> Administrator zentral werden zu den ihm zugewiesenen Ressourcen auch die Berechtigungen zum Suchen, Ausführen und Abbrechen erteilt, soweit dies für die Aufgabenerfüllung erforderlich ist.</w:delText>
        </w:r>
        <w:r w:rsidR="002B7AF3" w:rsidDel="00613CEE">
          <w:rPr>
            <w:rFonts w:asciiTheme="minorHAnsi" w:hAnsiTheme="minorHAnsi" w:cstheme="minorHAnsi"/>
            <w:sz w:val="22"/>
            <w:szCs w:val="22"/>
          </w:rPr>
          <w:delText xml:space="preserve"> </w:delText>
        </w:r>
        <w:r w:rsidR="002B7AF3" w:rsidRPr="002B7AF3" w:rsidDel="00613CEE">
          <w:rPr>
            <w:rFonts w:asciiTheme="minorHAnsi" w:hAnsiTheme="minorHAnsi" w:cstheme="minorHAnsi"/>
            <w:sz w:val="22"/>
            <w:szCs w:val="22"/>
          </w:rPr>
          <w:delText xml:space="preserve">Der technische Administrator darf sich nicht selbst </w:delText>
        </w:r>
        <w:r w:rsidR="00276459" w:rsidDel="00613CEE">
          <w:rPr>
            <w:rFonts w:asciiTheme="minorHAnsi" w:hAnsiTheme="minorHAnsi" w:cstheme="minorHAnsi"/>
            <w:sz w:val="22"/>
            <w:szCs w:val="22"/>
          </w:rPr>
          <w:delText>andere Rollen, insbesondere nicht die des SuperUsers,</w:delText>
        </w:r>
        <w:r w:rsidR="002B7AF3" w:rsidRPr="002B7AF3" w:rsidDel="00613CEE">
          <w:rPr>
            <w:rFonts w:asciiTheme="minorHAnsi" w:hAnsiTheme="minorHAnsi" w:cstheme="minorHAnsi"/>
            <w:sz w:val="22"/>
            <w:szCs w:val="22"/>
          </w:rPr>
          <w:delText xml:space="preserve"> zuweisen</w:delText>
        </w:r>
        <w:r w:rsidR="00276459" w:rsidDel="00613CEE">
          <w:rPr>
            <w:rFonts w:asciiTheme="minorHAnsi" w:hAnsiTheme="minorHAnsi" w:cstheme="minorHAnsi"/>
            <w:sz w:val="22"/>
            <w:szCs w:val="22"/>
          </w:rPr>
          <w:delText>.</w:delText>
        </w:r>
      </w:del>
    </w:p>
    <w:p w14:paraId="66ED874D" w14:textId="7244BD36" w:rsidR="006A0883" w:rsidRPr="00944C62" w:rsidDel="00613CEE" w:rsidRDefault="006A0883" w:rsidP="006A0883">
      <w:pPr>
        <w:pStyle w:val="berschrift3"/>
        <w:ind w:left="851" w:hanging="851"/>
        <w:rPr>
          <w:del w:id="672" w:author="Kisch, Christian" w:date="2021-12-16T13:12:00Z"/>
          <w:rFonts w:asciiTheme="minorHAnsi" w:hAnsiTheme="minorHAnsi" w:cstheme="minorHAnsi"/>
          <w:szCs w:val="22"/>
        </w:rPr>
      </w:pPr>
      <w:bookmarkStart w:id="673" w:name="_Toc88646366"/>
      <w:del w:id="674" w:author="Kisch, Christian" w:date="2021-12-16T13:12:00Z">
        <w:r w:rsidRPr="00944C62" w:rsidDel="00613CEE">
          <w:delText>Gewährte Funktionalitäten</w:delText>
        </w:r>
        <w:bookmarkEnd w:id="673"/>
      </w:del>
    </w:p>
    <w:p w14:paraId="416C80F2" w14:textId="7EF67DD5" w:rsidR="006A0883" w:rsidRPr="00944C62" w:rsidDel="00613CEE" w:rsidRDefault="006A0883" w:rsidP="006A0883">
      <w:pPr>
        <w:pStyle w:val="Listenabsatz"/>
        <w:numPr>
          <w:ilvl w:val="0"/>
          <w:numId w:val="12"/>
        </w:numPr>
        <w:spacing w:line="240" w:lineRule="auto"/>
        <w:rPr>
          <w:del w:id="675" w:author="Kisch, Christian" w:date="2021-12-16T13:12:00Z"/>
          <w:rFonts w:asciiTheme="minorHAnsi" w:hAnsiTheme="minorHAnsi" w:cstheme="minorHAnsi"/>
        </w:rPr>
      </w:pPr>
      <w:del w:id="676" w:author="Kisch, Christian" w:date="2021-12-16T13:12:00Z">
        <w:r w:rsidRPr="00944C62" w:rsidDel="00613CEE">
          <w:rPr>
            <w:rFonts w:asciiTheme="minorHAnsi" w:hAnsiTheme="minorHAnsi" w:cstheme="minorHAnsi"/>
          </w:rPr>
          <w:delText>Schnittstellen verwalten,</w:delText>
        </w:r>
      </w:del>
    </w:p>
    <w:p w14:paraId="7A9B9F66" w14:textId="0FB7E605" w:rsidR="006A0883" w:rsidRPr="00944C62" w:rsidDel="00613CEE" w:rsidRDefault="006A0883" w:rsidP="006A0883">
      <w:pPr>
        <w:pStyle w:val="Listenabsatz"/>
        <w:numPr>
          <w:ilvl w:val="0"/>
          <w:numId w:val="12"/>
        </w:numPr>
        <w:spacing w:line="240" w:lineRule="auto"/>
        <w:rPr>
          <w:del w:id="677" w:author="Kisch, Christian" w:date="2021-12-16T13:12:00Z"/>
          <w:rFonts w:asciiTheme="minorHAnsi" w:hAnsiTheme="minorHAnsi" w:cstheme="minorHAnsi"/>
        </w:rPr>
      </w:pPr>
      <w:del w:id="678" w:author="Kisch, Christian" w:date="2021-12-16T13:12:00Z">
        <w:r w:rsidRPr="00944C62" w:rsidDel="00613CEE">
          <w:rPr>
            <w:rFonts w:asciiTheme="minorHAnsi" w:hAnsiTheme="minorHAnsi" w:cstheme="minorHAnsi"/>
          </w:rPr>
          <w:delText>Schnittstellenabbildungen verwalten,</w:delText>
        </w:r>
      </w:del>
    </w:p>
    <w:p w14:paraId="3F3F03F1" w14:textId="042960AE" w:rsidR="003D016B" w:rsidRPr="00944C62" w:rsidDel="00613CEE" w:rsidRDefault="006A0883" w:rsidP="003D016B">
      <w:pPr>
        <w:pStyle w:val="Listenabsatz"/>
        <w:numPr>
          <w:ilvl w:val="0"/>
          <w:numId w:val="12"/>
        </w:numPr>
        <w:spacing w:line="240" w:lineRule="auto"/>
        <w:rPr>
          <w:del w:id="679" w:author="Kisch, Christian" w:date="2021-12-16T13:12:00Z"/>
          <w:rFonts w:asciiTheme="minorHAnsi" w:hAnsiTheme="minorHAnsi" w:cstheme="minorHAnsi"/>
        </w:rPr>
      </w:pPr>
      <w:del w:id="680" w:author="Kisch, Christian" w:date="2021-12-16T13:12:00Z">
        <w:r w:rsidRPr="00944C62" w:rsidDel="00613CEE">
          <w:rPr>
            <w:rFonts w:asciiTheme="minorHAnsi" w:hAnsiTheme="minorHAnsi" w:cstheme="minorHAnsi"/>
          </w:rPr>
          <w:delText>Schnittstellenfunktionen</w:delText>
        </w:r>
        <w:r w:rsidR="003D016B" w:rsidRPr="00944C62" w:rsidDel="00613CEE">
          <w:rPr>
            <w:rFonts w:asciiTheme="minorHAnsi" w:hAnsiTheme="minorHAnsi" w:cstheme="minorHAnsi"/>
          </w:rPr>
          <w:delText xml:space="preserve"> pflegen </w:delText>
        </w:r>
      </w:del>
    </w:p>
    <w:p w14:paraId="6F870000" w14:textId="2A3E91DD" w:rsidR="003D016B" w:rsidRPr="00944C62" w:rsidDel="00613CEE" w:rsidRDefault="003D016B" w:rsidP="003D016B">
      <w:pPr>
        <w:pStyle w:val="Listenabsatz"/>
        <w:numPr>
          <w:ilvl w:val="0"/>
          <w:numId w:val="12"/>
        </w:numPr>
        <w:spacing w:line="240" w:lineRule="auto"/>
        <w:rPr>
          <w:del w:id="681" w:author="Kisch, Christian" w:date="2021-12-16T13:12:00Z"/>
          <w:rFonts w:asciiTheme="minorHAnsi" w:hAnsiTheme="minorHAnsi" w:cstheme="minorHAnsi"/>
        </w:rPr>
      </w:pPr>
      <w:del w:id="682" w:author="Kisch, Christian" w:date="2021-12-16T13:12:00Z">
        <w:r w:rsidRPr="00944C62" w:rsidDel="00613CEE">
          <w:rPr>
            <w:rFonts w:asciiTheme="minorHAnsi" w:hAnsiTheme="minorHAnsi" w:cstheme="minorHAnsi"/>
          </w:rPr>
          <w:delText>Rollen</w:delText>
        </w:r>
        <w:r w:rsidR="00276459" w:rsidDel="00613CEE">
          <w:rPr>
            <w:rFonts w:asciiTheme="minorHAnsi" w:hAnsiTheme="minorHAnsi" w:cstheme="minorHAnsi"/>
          </w:rPr>
          <w:delText>profil</w:delText>
        </w:r>
        <w:r w:rsidR="004D24BC" w:rsidDel="00613CEE">
          <w:rPr>
            <w:rFonts w:asciiTheme="minorHAnsi" w:hAnsiTheme="minorHAnsi" w:cstheme="minorHAnsi"/>
          </w:rPr>
          <w:delText>e</w:delText>
        </w:r>
        <w:r w:rsidRPr="00944C62" w:rsidDel="00613CEE">
          <w:rPr>
            <w:rFonts w:asciiTheme="minorHAnsi" w:hAnsiTheme="minorHAnsi" w:cstheme="minorHAnsi"/>
          </w:rPr>
          <w:delText xml:space="preserve"> anlegen/bearbeiten,</w:delText>
        </w:r>
      </w:del>
    </w:p>
    <w:p w14:paraId="2917FCD5" w14:textId="55D3500D" w:rsidR="003D016B" w:rsidRPr="00944C62" w:rsidDel="00613CEE" w:rsidRDefault="003D016B" w:rsidP="003D016B">
      <w:pPr>
        <w:pStyle w:val="Listenabsatz"/>
        <w:numPr>
          <w:ilvl w:val="0"/>
          <w:numId w:val="12"/>
        </w:numPr>
        <w:spacing w:line="240" w:lineRule="auto"/>
        <w:rPr>
          <w:del w:id="683" w:author="Kisch, Christian" w:date="2021-12-16T13:12:00Z"/>
          <w:rFonts w:asciiTheme="minorHAnsi" w:hAnsiTheme="minorHAnsi" w:cstheme="minorHAnsi"/>
        </w:rPr>
      </w:pPr>
      <w:del w:id="684" w:author="Kisch, Christian" w:date="2021-12-16T13:12:00Z">
        <w:r w:rsidRPr="00944C62" w:rsidDel="00613CEE">
          <w:rPr>
            <w:rFonts w:asciiTheme="minorHAnsi" w:hAnsiTheme="minorHAnsi" w:cstheme="minorHAnsi"/>
          </w:rPr>
          <w:delText>Mandanten anlegen/bearbeiten/berechtigen,</w:delText>
        </w:r>
      </w:del>
    </w:p>
    <w:p w14:paraId="184B4289" w14:textId="36E9B04E" w:rsidR="000C1160" w:rsidRPr="00944C62" w:rsidDel="00613CEE" w:rsidRDefault="003D016B" w:rsidP="00944C62">
      <w:pPr>
        <w:pStyle w:val="Listenabsatz"/>
        <w:numPr>
          <w:ilvl w:val="0"/>
          <w:numId w:val="12"/>
        </w:numPr>
        <w:spacing w:line="240" w:lineRule="auto"/>
        <w:rPr>
          <w:del w:id="685" w:author="Kisch, Christian" w:date="2021-12-16T13:12:00Z"/>
          <w:rFonts w:asciiTheme="minorHAnsi" w:hAnsiTheme="minorHAnsi" w:cstheme="minorHAnsi"/>
        </w:rPr>
      </w:pPr>
      <w:del w:id="686" w:author="Kisch, Christian" w:date="2021-12-16T13:12:00Z">
        <w:r w:rsidRPr="00944C62" w:rsidDel="00613CEE">
          <w:rPr>
            <w:rFonts w:asciiTheme="minorHAnsi" w:hAnsiTheme="minorHAnsi" w:cstheme="minorHAnsi"/>
          </w:rPr>
          <w:delText>Mandantensicht (unbeschränkt)</w:delText>
        </w:r>
      </w:del>
    </w:p>
    <w:p w14:paraId="1A443C5E" w14:textId="5F43400E" w:rsidR="000C1160" w:rsidRPr="00A208C6" w:rsidDel="00613CEE" w:rsidRDefault="000C1160" w:rsidP="000C1160">
      <w:pPr>
        <w:pStyle w:val="Listenabsatz"/>
        <w:numPr>
          <w:ilvl w:val="0"/>
          <w:numId w:val="12"/>
        </w:numPr>
        <w:spacing w:line="240" w:lineRule="auto"/>
        <w:rPr>
          <w:del w:id="687" w:author="Kisch, Christian" w:date="2021-12-16T13:12:00Z"/>
          <w:rFonts w:asciiTheme="minorHAnsi" w:hAnsiTheme="minorHAnsi" w:cstheme="minorHAnsi"/>
        </w:rPr>
      </w:pPr>
      <w:del w:id="688" w:author="Kisch, Christian" w:date="2021-12-16T13:12:00Z">
        <w:r w:rsidRPr="00A208C6" w:rsidDel="00613CEE">
          <w:rPr>
            <w:rFonts w:asciiTheme="minorHAnsi" w:hAnsiTheme="minorHAnsi" w:cstheme="minorHAnsi"/>
          </w:rPr>
          <w:delText>Historie eines Datensatzes anzeigen</w:delText>
        </w:r>
        <w:r w:rsidDel="00613CEE">
          <w:rPr>
            <w:rFonts w:asciiTheme="minorHAnsi" w:hAnsiTheme="minorHAnsi" w:cstheme="minorHAnsi"/>
          </w:rPr>
          <w:delText>,</w:delText>
        </w:r>
      </w:del>
    </w:p>
    <w:p w14:paraId="46CC9746" w14:textId="0968A65D" w:rsidR="000C1160" w:rsidRPr="00A208C6" w:rsidDel="00613CEE" w:rsidRDefault="00944C62" w:rsidP="000C1160">
      <w:pPr>
        <w:pStyle w:val="Listenabsatz"/>
        <w:numPr>
          <w:ilvl w:val="0"/>
          <w:numId w:val="12"/>
        </w:numPr>
        <w:spacing w:line="240" w:lineRule="auto"/>
        <w:rPr>
          <w:del w:id="689" w:author="Kisch, Christian" w:date="2021-12-16T13:12:00Z"/>
          <w:rFonts w:asciiTheme="minorHAnsi" w:hAnsiTheme="minorHAnsi" w:cstheme="minorHAnsi"/>
        </w:rPr>
      </w:pPr>
      <w:del w:id="690" w:author="Kisch, Christian" w:date="2021-12-16T13:12:00Z">
        <w:r w:rsidDel="00613CEE">
          <w:rPr>
            <w:rFonts w:asciiTheme="minorHAnsi" w:hAnsiTheme="minorHAnsi" w:cstheme="minorHAnsi"/>
          </w:rPr>
          <w:delText>Systemk</w:delText>
        </w:r>
        <w:r w:rsidR="000C1160" w:rsidRPr="00A208C6" w:rsidDel="00613CEE">
          <w:rPr>
            <w:rFonts w:asciiTheme="minorHAnsi" w:hAnsiTheme="minorHAnsi" w:cstheme="minorHAnsi"/>
          </w:rPr>
          <w:delText>ennwort ändern</w:delText>
        </w:r>
        <w:r w:rsidR="000C1160" w:rsidDel="00613CEE">
          <w:rPr>
            <w:rFonts w:asciiTheme="minorHAnsi" w:hAnsiTheme="minorHAnsi" w:cstheme="minorHAnsi"/>
          </w:rPr>
          <w:delText>,</w:delText>
        </w:r>
      </w:del>
    </w:p>
    <w:p w14:paraId="31D429F4" w14:textId="62925F8B" w:rsidR="000C1160" w:rsidRPr="00A208C6" w:rsidDel="00613CEE" w:rsidRDefault="000C1160" w:rsidP="000C1160">
      <w:pPr>
        <w:pStyle w:val="Listenabsatz"/>
        <w:numPr>
          <w:ilvl w:val="0"/>
          <w:numId w:val="12"/>
        </w:numPr>
        <w:spacing w:line="240" w:lineRule="auto"/>
        <w:rPr>
          <w:del w:id="691" w:author="Kisch, Christian" w:date="2021-12-16T13:12:00Z"/>
          <w:rFonts w:asciiTheme="minorHAnsi" w:hAnsiTheme="minorHAnsi" w:cstheme="minorHAnsi"/>
        </w:rPr>
      </w:pPr>
      <w:del w:id="692" w:author="Kisch, Christian" w:date="2021-12-16T13:12:00Z">
        <w:r w:rsidRPr="00A208C6" w:rsidDel="00613CEE">
          <w:rPr>
            <w:rFonts w:asciiTheme="minorHAnsi" w:hAnsiTheme="minorHAnsi" w:cstheme="minorHAnsi"/>
          </w:rPr>
          <w:delText>Passwort B</w:delText>
        </w:r>
        <w:r w:rsidDel="00613CEE">
          <w:rPr>
            <w:rFonts w:asciiTheme="minorHAnsi" w:hAnsiTheme="minorHAnsi" w:cstheme="minorHAnsi"/>
          </w:rPr>
          <w:delText>l</w:delText>
        </w:r>
        <w:r w:rsidRPr="00A208C6" w:rsidDel="00613CEE">
          <w:rPr>
            <w:rFonts w:asciiTheme="minorHAnsi" w:hAnsiTheme="minorHAnsi" w:cstheme="minorHAnsi"/>
          </w:rPr>
          <w:delText>acklistpflege</w:delText>
        </w:r>
        <w:r w:rsidDel="00613CEE">
          <w:rPr>
            <w:rFonts w:asciiTheme="minorHAnsi" w:hAnsiTheme="minorHAnsi" w:cstheme="minorHAnsi"/>
          </w:rPr>
          <w:delText>,</w:delText>
        </w:r>
      </w:del>
    </w:p>
    <w:p w14:paraId="335A4118" w14:textId="4FF0F71B" w:rsidR="000C1160" w:rsidRPr="00944C62" w:rsidDel="00613CEE" w:rsidRDefault="000C1160" w:rsidP="000C1160">
      <w:pPr>
        <w:pStyle w:val="Listenabsatz"/>
        <w:numPr>
          <w:ilvl w:val="0"/>
          <w:numId w:val="12"/>
        </w:numPr>
        <w:spacing w:line="240" w:lineRule="auto"/>
        <w:rPr>
          <w:del w:id="693" w:author="Kisch, Christian" w:date="2021-12-16T13:12:00Z"/>
          <w:rFonts w:asciiTheme="minorHAnsi" w:hAnsiTheme="minorHAnsi" w:cstheme="minorHAnsi"/>
        </w:rPr>
      </w:pPr>
      <w:del w:id="694" w:author="Kisch, Christian" w:date="2021-12-16T13:12:00Z">
        <w:r w:rsidRPr="00944C62" w:rsidDel="00613CEE">
          <w:rPr>
            <w:rFonts w:asciiTheme="minorHAnsi" w:hAnsiTheme="minorHAnsi" w:cstheme="minorHAnsi"/>
          </w:rPr>
          <w:delText>Protokollierung (Fachdaten und Administration),</w:delText>
        </w:r>
      </w:del>
    </w:p>
    <w:p w14:paraId="28800C30" w14:textId="684F1565" w:rsidR="000C1160" w:rsidRPr="00944C62" w:rsidDel="00613CEE" w:rsidRDefault="000C1160" w:rsidP="000C1160">
      <w:pPr>
        <w:pStyle w:val="Listenabsatz"/>
        <w:numPr>
          <w:ilvl w:val="0"/>
          <w:numId w:val="12"/>
        </w:numPr>
        <w:spacing w:line="240" w:lineRule="auto"/>
        <w:rPr>
          <w:del w:id="695" w:author="Kisch, Christian" w:date="2021-12-16T13:12:00Z"/>
          <w:rFonts w:asciiTheme="minorHAnsi" w:hAnsiTheme="minorHAnsi" w:cstheme="minorHAnsi"/>
        </w:rPr>
      </w:pPr>
      <w:del w:id="696" w:author="Kisch, Christian" w:date="2021-12-16T13:12:00Z">
        <w:r w:rsidRPr="00944C62" w:rsidDel="00613CEE">
          <w:rPr>
            <w:rFonts w:asciiTheme="minorHAnsi" w:hAnsiTheme="minorHAnsi" w:cstheme="minorHAnsi"/>
          </w:rPr>
          <w:delText>Serienlöschen,</w:delText>
        </w:r>
      </w:del>
    </w:p>
    <w:p w14:paraId="53605871" w14:textId="2F982CC5" w:rsidR="00944C62" w:rsidDel="00613CEE" w:rsidRDefault="000C1160" w:rsidP="00944C62">
      <w:pPr>
        <w:pStyle w:val="Listenabsatz"/>
        <w:numPr>
          <w:ilvl w:val="0"/>
          <w:numId w:val="12"/>
        </w:numPr>
        <w:spacing w:line="240" w:lineRule="auto"/>
        <w:rPr>
          <w:del w:id="697" w:author="Kisch, Christian" w:date="2021-12-16T13:12:00Z"/>
          <w:rFonts w:asciiTheme="minorHAnsi" w:hAnsiTheme="minorHAnsi" w:cstheme="minorHAnsi"/>
        </w:rPr>
      </w:pPr>
      <w:del w:id="698" w:author="Kisch, Christian" w:date="2021-12-16T13:12:00Z">
        <w:r w:rsidRPr="00944C62" w:rsidDel="00613CEE">
          <w:rPr>
            <w:rFonts w:asciiTheme="minorHAnsi" w:hAnsiTheme="minorHAnsi" w:cstheme="minorHAnsi"/>
          </w:rPr>
          <w:delText>Zentralkataloge</w:delText>
        </w:r>
      </w:del>
    </w:p>
    <w:p w14:paraId="322DBA13" w14:textId="4E357A97" w:rsidR="00944C62" w:rsidRPr="00944C62" w:rsidDel="00613CEE" w:rsidRDefault="00944C62" w:rsidP="00944C62">
      <w:pPr>
        <w:pStyle w:val="Listenabsatz"/>
        <w:numPr>
          <w:ilvl w:val="0"/>
          <w:numId w:val="12"/>
        </w:numPr>
        <w:spacing w:line="240" w:lineRule="auto"/>
        <w:rPr>
          <w:del w:id="699" w:author="Kisch, Christian" w:date="2021-12-16T13:12:00Z"/>
          <w:rFonts w:asciiTheme="minorHAnsi" w:hAnsiTheme="minorHAnsi" w:cstheme="minorHAnsi"/>
        </w:rPr>
      </w:pPr>
      <w:del w:id="700" w:author="Kisch, Christian" w:date="2021-12-16T13:12:00Z">
        <w:r w:rsidRPr="00944C62" w:rsidDel="00613CEE">
          <w:rPr>
            <w:rFonts w:asciiTheme="minorHAnsi" w:hAnsiTheme="minorHAnsi" w:cstheme="minorHAnsi"/>
          </w:rPr>
          <w:delText>…</w:delText>
        </w:r>
      </w:del>
    </w:p>
    <w:p w14:paraId="1F482845" w14:textId="4B682442" w:rsidR="0026521E" w:rsidRDefault="00D63F95" w:rsidP="00972B96">
      <w:pPr>
        <w:pStyle w:val="berschrift2"/>
        <w:ind w:left="426" w:hanging="426"/>
      </w:pPr>
      <w:bookmarkStart w:id="701" w:name="_Toc88646367"/>
      <w:del w:id="702" w:author="Kopp, Laura" w:date="2022-01-05T11:17:00Z">
        <w:r w:rsidDel="0000395C">
          <w:delText xml:space="preserve">Fachlicher </w:delText>
        </w:r>
      </w:del>
      <w:ins w:id="703" w:author="Kopp, Laura" w:date="2022-01-05T11:18:00Z">
        <w:r w:rsidR="0000395C">
          <w:t xml:space="preserve">Lokaler </w:t>
        </w:r>
      </w:ins>
      <w:r>
        <w:t>Administrator</w:t>
      </w:r>
      <w:del w:id="704" w:author="Kopp, Laura" w:date="2022-01-05T11:18:00Z">
        <w:r w:rsidDel="0000395C">
          <w:delText xml:space="preserve"> </w:delText>
        </w:r>
        <w:r w:rsidR="00B53A52" w:rsidDel="0000395C">
          <w:delText>lokal</w:delText>
        </w:r>
      </w:del>
      <w:bookmarkEnd w:id="701"/>
    </w:p>
    <w:p w14:paraId="5C33DC59" w14:textId="05A06D28" w:rsidR="00C320BE" w:rsidRDefault="00B53A52" w:rsidP="00B53A52">
      <w:pPr>
        <w:pStyle w:val="StandardWeb"/>
        <w:rPr>
          <w:ins w:id="705" w:author="Kisch, Christian" w:date="2022-02-01T09:39:00Z"/>
          <w:rFonts w:asciiTheme="minorHAnsi" w:hAnsiTheme="minorHAnsi" w:cstheme="minorHAnsi"/>
          <w:sz w:val="22"/>
          <w:szCs w:val="22"/>
        </w:rPr>
      </w:pPr>
      <w:r w:rsidRPr="00B53A52">
        <w:rPr>
          <w:rFonts w:asciiTheme="minorHAnsi" w:hAnsiTheme="minorHAnsi" w:cstheme="minorHAnsi"/>
          <w:sz w:val="22"/>
          <w:szCs w:val="22"/>
        </w:rPr>
        <w:t xml:space="preserve">Die Aufgabe des </w:t>
      </w:r>
      <w:del w:id="706" w:author="Kopp, Laura" w:date="2022-01-05T11:17:00Z">
        <w:r w:rsidRPr="00B53A52" w:rsidDel="0000395C">
          <w:rPr>
            <w:rFonts w:asciiTheme="minorHAnsi" w:hAnsiTheme="minorHAnsi" w:cstheme="minorHAnsi"/>
            <w:sz w:val="22"/>
            <w:szCs w:val="22"/>
          </w:rPr>
          <w:delText xml:space="preserve">fachlichen </w:delText>
        </w:r>
      </w:del>
      <w:ins w:id="707" w:author="Kopp, Laura" w:date="2022-01-05T11:18:00Z">
        <w:r w:rsidR="0000395C">
          <w:rPr>
            <w:rFonts w:asciiTheme="minorHAnsi" w:hAnsiTheme="minorHAnsi" w:cstheme="minorHAnsi"/>
            <w:sz w:val="22"/>
            <w:szCs w:val="22"/>
          </w:rPr>
          <w:t xml:space="preserve">lokalen </w:t>
        </w:r>
      </w:ins>
      <w:r w:rsidRPr="00B53A52">
        <w:rPr>
          <w:rFonts w:asciiTheme="minorHAnsi" w:hAnsiTheme="minorHAnsi" w:cstheme="minorHAnsi"/>
          <w:sz w:val="22"/>
          <w:szCs w:val="22"/>
        </w:rPr>
        <w:t xml:space="preserve">Administrators </w:t>
      </w:r>
      <w:del w:id="708" w:author="Kopp, Laura" w:date="2022-01-05T11:18:00Z">
        <w:r w:rsidR="003E2DCE" w:rsidDel="0000395C">
          <w:rPr>
            <w:rFonts w:asciiTheme="minorHAnsi" w:hAnsiTheme="minorHAnsi" w:cstheme="minorHAnsi"/>
            <w:sz w:val="22"/>
            <w:szCs w:val="22"/>
          </w:rPr>
          <w:delText xml:space="preserve">lokal </w:delText>
        </w:r>
      </w:del>
      <w:r w:rsidRPr="00B53A52">
        <w:rPr>
          <w:rFonts w:asciiTheme="minorHAnsi" w:hAnsiTheme="minorHAnsi" w:cstheme="minorHAnsi"/>
          <w:sz w:val="22"/>
          <w:szCs w:val="22"/>
        </w:rPr>
        <w:t xml:space="preserve">wird </w:t>
      </w:r>
      <w:ins w:id="709" w:author="Kopp, Laura" w:date="2022-01-05T11:14:00Z">
        <w:r w:rsidR="004A0210">
          <w:rPr>
            <w:rFonts w:asciiTheme="minorHAnsi" w:hAnsiTheme="minorHAnsi" w:cstheme="minorHAnsi"/>
            <w:sz w:val="22"/>
            <w:szCs w:val="22"/>
          </w:rPr>
          <w:t xml:space="preserve">jeweils </w:t>
        </w:r>
      </w:ins>
      <w:r w:rsidRPr="00B53A52">
        <w:rPr>
          <w:rFonts w:asciiTheme="minorHAnsi" w:hAnsiTheme="minorHAnsi" w:cstheme="minorHAnsi"/>
          <w:sz w:val="22"/>
          <w:szCs w:val="22"/>
        </w:rPr>
        <w:t xml:space="preserve">von </w:t>
      </w:r>
      <w:r>
        <w:rPr>
          <w:rFonts w:asciiTheme="minorHAnsi" w:hAnsiTheme="minorHAnsi" w:cstheme="minorHAnsi"/>
          <w:sz w:val="22"/>
          <w:szCs w:val="22"/>
        </w:rPr>
        <w:t>Bediensteten</w:t>
      </w:r>
      <w:r w:rsidRPr="00B53A52">
        <w:rPr>
          <w:rFonts w:asciiTheme="minorHAnsi" w:hAnsiTheme="minorHAnsi" w:cstheme="minorHAnsi"/>
          <w:sz w:val="22"/>
          <w:szCs w:val="22"/>
        </w:rPr>
        <w:t xml:space="preserve"> innerhalb der </w:t>
      </w:r>
      <w:r>
        <w:rPr>
          <w:rFonts w:asciiTheme="minorHAnsi" w:hAnsiTheme="minorHAnsi" w:cstheme="minorHAnsi"/>
          <w:sz w:val="22"/>
          <w:szCs w:val="22"/>
        </w:rPr>
        <w:t>Verantwortlichen</w:t>
      </w:r>
      <w:ins w:id="710" w:author="Kopp, Laura" w:date="2022-01-05T11:14:00Z">
        <w:r w:rsidR="004A0210">
          <w:rPr>
            <w:rFonts w:asciiTheme="minorHAnsi" w:hAnsiTheme="minorHAnsi" w:cstheme="minorHAnsi"/>
            <w:sz w:val="22"/>
            <w:szCs w:val="22"/>
          </w:rPr>
          <w:t>/ Teilnehmer</w:t>
        </w:r>
      </w:ins>
      <w:r w:rsidRPr="00B53A52">
        <w:rPr>
          <w:rFonts w:asciiTheme="minorHAnsi" w:hAnsiTheme="minorHAnsi" w:cstheme="minorHAnsi"/>
          <w:sz w:val="22"/>
          <w:szCs w:val="22"/>
        </w:rPr>
        <w:t xml:space="preserve"> übernommen.</w:t>
      </w:r>
      <w:r w:rsidR="004D24BC">
        <w:rPr>
          <w:rFonts w:asciiTheme="minorHAnsi" w:hAnsiTheme="minorHAnsi" w:cstheme="minorHAnsi"/>
          <w:sz w:val="22"/>
          <w:szCs w:val="22"/>
        </w:rPr>
        <w:t xml:space="preserve"> Er weist unter anderem den jeweiligen Benutzern ihre entsprechenden Rollen zu.</w:t>
      </w:r>
      <w:r w:rsidRPr="00B53A52">
        <w:rPr>
          <w:rFonts w:asciiTheme="minorHAnsi" w:hAnsiTheme="minorHAnsi" w:cstheme="minorHAnsi"/>
          <w:sz w:val="22"/>
          <w:szCs w:val="22"/>
        </w:rPr>
        <w:t xml:space="preserve"> Im Falle von Personalmaßnahmen und Aufgabenwechsel, die Auswirkungen auf die Berechtigungen haben können, wird der </w:t>
      </w:r>
      <w:del w:id="711" w:author="Kopp, Laura" w:date="2022-01-05T11:18:00Z">
        <w:r w:rsidRPr="00B53A52" w:rsidDel="0000395C">
          <w:rPr>
            <w:rFonts w:asciiTheme="minorHAnsi" w:hAnsiTheme="minorHAnsi" w:cstheme="minorHAnsi"/>
            <w:sz w:val="22"/>
            <w:szCs w:val="22"/>
          </w:rPr>
          <w:delText xml:space="preserve">fachliche </w:delText>
        </w:r>
      </w:del>
      <w:ins w:id="712" w:author="Kopp, Laura" w:date="2022-01-05T11:18:00Z">
        <w:r w:rsidR="0000395C">
          <w:rPr>
            <w:rFonts w:asciiTheme="minorHAnsi" w:hAnsiTheme="minorHAnsi" w:cstheme="minorHAnsi"/>
            <w:sz w:val="22"/>
            <w:szCs w:val="22"/>
          </w:rPr>
          <w:t>lokale</w:t>
        </w:r>
        <w:r w:rsidR="0000395C" w:rsidRPr="00B53A52">
          <w:rPr>
            <w:rFonts w:asciiTheme="minorHAnsi" w:hAnsiTheme="minorHAnsi" w:cstheme="minorHAnsi"/>
            <w:sz w:val="22"/>
            <w:szCs w:val="22"/>
          </w:rPr>
          <w:t xml:space="preserve"> </w:t>
        </w:r>
      </w:ins>
      <w:r w:rsidRPr="00B53A52">
        <w:rPr>
          <w:rFonts w:asciiTheme="minorHAnsi" w:hAnsiTheme="minorHAnsi" w:cstheme="minorHAnsi"/>
          <w:sz w:val="22"/>
          <w:szCs w:val="22"/>
        </w:rPr>
        <w:t xml:space="preserve">Administrator – gemäß den Vorgaben innerhalb der </w:t>
      </w:r>
      <w:r w:rsidR="002D5005">
        <w:rPr>
          <w:rFonts w:asciiTheme="minorHAnsi" w:hAnsiTheme="minorHAnsi" w:cstheme="minorHAnsi"/>
          <w:sz w:val="22"/>
          <w:szCs w:val="22"/>
        </w:rPr>
        <w:t>Verantwortlichen</w:t>
      </w:r>
      <w:r w:rsidRPr="00B53A52">
        <w:rPr>
          <w:rFonts w:asciiTheme="minorHAnsi" w:hAnsiTheme="minorHAnsi" w:cstheme="minorHAnsi"/>
          <w:sz w:val="22"/>
          <w:szCs w:val="22"/>
        </w:rPr>
        <w:t xml:space="preserve"> </w:t>
      </w:r>
      <w:r w:rsidR="002D5005">
        <w:rPr>
          <w:rFonts w:asciiTheme="minorHAnsi" w:hAnsiTheme="minorHAnsi" w:cstheme="minorHAnsi"/>
          <w:sz w:val="22"/>
          <w:szCs w:val="22"/>
        </w:rPr>
        <w:t>–</w:t>
      </w:r>
      <w:r w:rsidRPr="00B53A52">
        <w:rPr>
          <w:rFonts w:asciiTheme="minorHAnsi" w:hAnsiTheme="minorHAnsi" w:cstheme="minorHAnsi"/>
          <w:sz w:val="22"/>
          <w:szCs w:val="22"/>
        </w:rPr>
        <w:t xml:space="preserve"> durch die personalführende Stelle oder die Dienst- oder Fachvorgesetzten informiert</w:t>
      </w:r>
      <w:r w:rsidR="004D24BC">
        <w:rPr>
          <w:rFonts w:asciiTheme="minorHAnsi" w:hAnsiTheme="minorHAnsi" w:cstheme="minorHAnsi"/>
          <w:sz w:val="22"/>
          <w:szCs w:val="22"/>
        </w:rPr>
        <w:t xml:space="preserve"> und nimmt die erforderlichen Anpassungen vor</w:t>
      </w:r>
      <w:r w:rsidRPr="00B53A52">
        <w:rPr>
          <w:rFonts w:asciiTheme="minorHAnsi" w:hAnsiTheme="minorHAnsi" w:cstheme="minorHAnsi"/>
          <w:sz w:val="22"/>
          <w:szCs w:val="22"/>
        </w:rPr>
        <w:t>.</w:t>
      </w:r>
      <w:r w:rsidR="00C320BE">
        <w:rPr>
          <w:rFonts w:asciiTheme="minorHAnsi" w:hAnsiTheme="minorHAnsi" w:cstheme="minorHAnsi"/>
          <w:sz w:val="22"/>
          <w:szCs w:val="22"/>
        </w:rPr>
        <w:t xml:space="preserve"> </w:t>
      </w:r>
      <w:ins w:id="713" w:author="Kisch, Christian" w:date="2022-02-01T09:39:00Z">
        <w:r w:rsidR="00C320BE">
          <w:rPr>
            <w:rFonts w:asciiTheme="minorHAnsi" w:hAnsiTheme="minorHAnsi" w:cstheme="minorHAnsi"/>
            <w:sz w:val="22"/>
            <w:szCs w:val="22"/>
          </w:rPr>
          <w:t xml:space="preserve">Die </w:t>
        </w:r>
      </w:ins>
      <w:ins w:id="714" w:author="Kisch, Christian" w:date="2022-02-01T09:40:00Z">
        <w:r w:rsidR="00C320BE">
          <w:rPr>
            <w:rFonts w:asciiTheme="minorHAnsi" w:hAnsiTheme="minorHAnsi" w:cstheme="minorHAnsi"/>
            <w:sz w:val="22"/>
            <w:szCs w:val="22"/>
          </w:rPr>
          <w:t xml:space="preserve">gewährten Entitäten, Aktionsarten und Funktionalitäten sind der </w:t>
        </w:r>
      </w:ins>
      <w:ins w:id="715" w:author="Kisch, Christian" w:date="2022-02-01T09:41:00Z">
        <w:r w:rsidR="00C320BE" w:rsidRPr="00C320BE">
          <w:rPr>
            <w:rFonts w:asciiTheme="minorHAnsi" w:hAnsiTheme="minorHAnsi" w:cstheme="minorHAnsi"/>
            <w:b/>
            <w:sz w:val="22"/>
            <w:szCs w:val="22"/>
          </w:rPr>
          <w:t>Anlage 2</w:t>
        </w:r>
        <w:r w:rsidR="00C320BE">
          <w:rPr>
            <w:rFonts w:asciiTheme="minorHAnsi" w:hAnsiTheme="minorHAnsi" w:cstheme="minorHAnsi"/>
            <w:sz w:val="22"/>
            <w:szCs w:val="22"/>
          </w:rPr>
          <w:t xml:space="preserve"> zu entnehmen.</w:t>
        </w:r>
      </w:ins>
    </w:p>
    <w:p w14:paraId="0F8F9D9B" w14:textId="0CFB2E9C" w:rsidR="002D5005" w:rsidRPr="00A123AD" w:rsidDel="00E65E3A" w:rsidRDefault="009870F0" w:rsidP="002D5005">
      <w:pPr>
        <w:pStyle w:val="berschrift3"/>
        <w:ind w:left="851" w:hanging="851"/>
        <w:rPr>
          <w:del w:id="716" w:author="Kisch, Christian" w:date="2022-02-01T14:48:00Z"/>
          <w:rFonts w:asciiTheme="minorHAnsi" w:hAnsiTheme="minorHAnsi" w:cstheme="minorHAnsi"/>
          <w:szCs w:val="22"/>
        </w:rPr>
      </w:pPr>
      <w:bookmarkStart w:id="717" w:name="_Toc88646368"/>
      <w:del w:id="718" w:author="Kisch, Christian" w:date="2022-02-01T14:48:00Z">
        <w:r w:rsidDel="00E65E3A">
          <w:rPr>
            <w:lang w:eastAsia="de-DE"/>
          </w:rPr>
          <w:delText xml:space="preserve">Gewährte </w:delText>
        </w:r>
        <w:r w:rsidRPr="00CF44E2" w:rsidDel="00E65E3A">
          <w:rPr>
            <w:lang w:eastAsia="de-DE"/>
          </w:rPr>
          <w:delText>Entität</w:delText>
        </w:r>
        <w:r w:rsidDel="00E65E3A">
          <w:rPr>
            <w:lang w:eastAsia="de-DE"/>
          </w:rPr>
          <w:delText>en und Aktionsarten</w:delText>
        </w:r>
        <w:bookmarkEnd w:id="717"/>
      </w:del>
    </w:p>
    <w:tbl>
      <w:tblPr>
        <w:tblStyle w:val="Tabellenraster"/>
        <w:tblW w:w="0" w:type="auto"/>
        <w:tblLook w:val="04A0" w:firstRow="1" w:lastRow="0" w:firstColumn="1" w:lastColumn="0" w:noHBand="0" w:noVBand="1"/>
      </w:tblPr>
      <w:tblGrid>
        <w:gridCol w:w="1479"/>
        <w:gridCol w:w="858"/>
        <w:gridCol w:w="1028"/>
        <w:gridCol w:w="1116"/>
        <w:gridCol w:w="1098"/>
        <w:gridCol w:w="1160"/>
        <w:gridCol w:w="1160"/>
        <w:gridCol w:w="1161"/>
      </w:tblGrid>
      <w:tr w:rsidR="00296030" w:rsidRPr="00886116" w:rsidDel="00E65E3A" w14:paraId="04F34854" w14:textId="0ACA1A59" w:rsidTr="00296030">
        <w:trPr>
          <w:del w:id="719" w:author="Kisch, Christian" w:date="2022-02-01T14:48:00Z"/>
        </w:trPr>
        <w:tc>
          <w:tcPr>
            <w:tcW w:w="1479" w:type="dxa"/>
            <w:shd w:val="clear" w:color="auto" w:fill="D9D9D9" w:themeFill="background1" w:themeFillShade="D9"/>
          </w:tcPr>
          <w:p w14:paraId="139DF643" w14:textId="1678CF98" w:rsidR="00296030" w:rsidRPr="00224103" w:rsidDel="00E65E3A" w:rsidRDefault="00296030" w:rsidP="005420BD">
            <w:pPr>
              <w:spacing w:line="240" w:lineRule="auto"/>
              <w:rPr>
                <w:del w:id="720" w:author="Kisch, Christian" w:date="2022-02-01T14:48:00Z"/>
                <w:rFonts w:asciiTheme="minorHAnsi" w:hAnsiTheme="minorHAnsi" w:cstheme="minorHAnsi"/>
                <w:b/>
                <w:sz w:val="16"/>
                <w:szCs w:val="16"/>
              </w:rPr>
            </w:pPr>
            <w:del w:id="721" w:author="Kisch, Christian" w:date="2022-02-01T14:48:00Z">
              <w:r w:rsidRPr="00E57462" w:rsidDel="00E65E3A">
                <w:rPr>
                  <w:rFonts w:asciiTheme="minorHAnsi" w:hAnsiTheme="minorHAnsi" w:cstheme="minorHAnsi"/>
                  <w:noProof/>
                  <w:lang w:eastAsia="de-DE"/>
                </w:rPr>
                <mc:AlternateContent>
                  <mc:Choice Requires="wps">
                    <w:drawing>
                      <wp:anchor distT="0" distB="0" distL="114300" distR="114300" simplePos="0" relativeHeight="251778048" behindDoc="0" locked="0" layoutInCell="1" allowOverlap="1" wp14:anchorId="74B5E5D6" wp14:editId="013F4126">
                        <wp:simplePos x="0" y="0"/>
                        <wp:positionH relativeFrom="column">
                          <wp:posOffset>-81639</wp:posOffset>
                        </wp:positionH>
                        <wp:positionV relativeFrom="paragraph">
                          <wp:posOffset>-83</wp:posOffset>
                        </wp:positionV>
                        <wp:extent cx="1057524" cy="508884"/>
                        <wp:effectExtent l="0" t="0" r="28575" b="24765"/>
                        <wp:wrapNone/>
                        <wp:docPr id="16" name="Gerader Verbinder 16"/>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7A4FF4" id="Gerader Verbinder 16"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" strokecolor="black [3213]" strokeweight=".5pt">
                        <v:stroke joinstyle="miter"/>
                      </v:line>
                    </w:pict>
                  </mc:Fallback>
                </mc:AlternateContent>
              </w:r>
              <w:r w:rsidDel="00E65E3A">
                <w:rPr>
                  <w:rFonts w:asciiTheme="minorHAnsi" w:hAnsiTheme="minorHAnsi" w:cstheme="minorHAnsi"/>
                  <w:b/>
                  <w:sz w:val="20"/>
                  <w:szCs w:val="20"/>
                </w:rPr>
                <w:delText xml:space="preserve">                 </w:delText>
              </w:r>
              <w:commentRangeStart w:id="722"/>
              <w:r w:rsidRPr="00224103" w:rsidDel="00E65E3A">
                <w:rPr>
                  <w:rFonts w:asciiTheme="minorHAnsi" w:hAnsiTheme="minorHAnsi" w:cstheme="minorHAnsi"/>
                  <w:b/>
                  <w:sz w:val="16"/>
                  <w:szCs w:val="16"/>
                </w:rPr>
                <w:delText>Aktionsart</w:delText>
              </w:r>
              <w:commentRangeEnd w:id="722"/>
              <w:r w:rsidDel="00E65E3A">
                <w:rPr>
                  <w:rStyle w:val="Kommentarzeichen"/>
                  <w:rFonts w:asciiTheme="minorHAnsi" w:hAnsiTheme="minorHAnsi"/>
                </w:rPr>
                <w:commentReference w:id="722"/>
              </w:r>
            </w:del>
          </w:p>
          <w:p w14:paraId="2DFD2F99" w14:textId="04F65342" w:rsidR="00296030" w:rsidRPr="00124FA6" w:rsidDel="00E65E3A" w:rsidRDefault="00296030" w:rsidP="005420BD">
            <w:pPr>
              <w:rPr>
                <w:del w:id="723" w:author="Kisch, Christian" w:date="2022-02-01T14:48:00Z"/>
                <w:lang w:eastAsia="de-DE"/>
              </w:rPr>
            </w:pPr>
            <w:del w:id="724" w:author="Kisch, Christian" w:date="2022-02-01T14:48:00Z">
              <w:r w:rsidRPr="00224103" w:rsidDel="00E65E3A">
                <w:rPr>
                  <w:rFonts w:asciiTheme="minorHAnsi" w:hAnsiTheme="minorHAnsi" w:cstheme="minorHAnsi"/>
                  <w:b/>
                  <w:sz w:val="16"/>
                  <w:szCs w:val="16"/>
                </w:rPr>
                <w:delText>Entität</w:delText>
              </w:r>
            </w:del>
          </w:p>
        </w:tc>
        <w:tc>
          <w:tcPr>
            <w:tcW w:w="858" w:type="dxa"/>
            <w:shd w:val="clear" w:color="auto" w:fill="D9D9D9" w:themeFill="background1" w:themeFillShade="D9"/>
          </w:tcPr>
          <w:p w14:paraId="6517D074" w14:textId="7A8518A5" w:rsidR="00296030" w:rsidRPr="00C4510E" w:rsidDel="00E65E3A" w:rsidRDefault="00296030" w:rsidP="005420BD">
            <w:pPr>
              <w:rPr>
                <w:del w:id="725" w:author="Kisch, Christian" w:date="2022-02-01T14:48:00Z"/>
                <w:b/>
                <w:sz w:val="20"/>
                <w:szCs w:val="20"/>
                <w:lang w:eastAsia="de-DE"/>
              </w:rPr>
            </w:pPr>
            <w:del w:id="726" w:author="Kisch, Christian" w:date="2022-02-01T14:48:00Z">
              <w:r w:rsidRPr="00C4510E" w:rsidDel="00E65E3A">
                <w:rPr>
                  <w:b/>
                  <w:sz w:val="20"/>
                  <w:szCs w:val="20"/>
                </w:rPr>
                <w:delText>Entdecken</w:delText>
              </w:r>
            </w:del>
          </w:p>
        </w:tc>
        <w:tc>
          <w:tcPr>
            <w:tcW w:w="1028" w:type="dxa"/>
            <w:shd w:val="clear" w:color="auto" w:fill="D9D9D9" w:themeFill="background1" w:themeFillShade="D9"/>
          </w:tcPr>
          <w:p w14:paraId="47A10E0C" w14:textId="6EBD45A2" w:rsidR="00296030" w:rsidRPr="00C4510E" w:rsidDel="00E65E3A" w:rsidRDefault="00296030" w:rsidP="005420BD">
            <w:pPr>
              <w:rPr>
                <w:del w:id="727" w:author="Kisch, Christian" w:date="2022-02-01T14:48:00Z"/>
                <w:b/>
                <w:sz w:val="20"/>
                <w:szCs w:val="20"/>
                <w:lang w:eastAsia="de-DE"/>
              </w:rPr>
            </w:pPr>
            <w:ins w:id="728" w:author="Franz, Ilka (GZD - DIII - DO Potsdam Behlertstraße)" w:date="2022-01-05T14:29:00Z">
              <w:del w:id="729" w:author="Kisch, Christian" w:date="2022-02-01T14:48:00Z">
                <w:r w:rsidDel="00E65E3A">
                  <w:rPr>
                    <w:b/>
                    <w:sz w:val="20"/>
                    <w:szCs w:val="20"/>
                    <w:lang w:eastAsia="de-DE"/>
                  </w:rPr>
                  <w:delText>Suchen</w:delText>
                </w:r>
              </w:del>
            </w:ins>
          </w:p>
        </w:tc>
        <w:tc>
          <w:tcPr>
            <w:tcW w:w="1116" w:type="dxa"/>
            <w:shd w:val="clear" w:color="auto" w:fill="D9D9D9" w:themeFill="background1" w:themeFillShade="D9"/>
          </w:tcPr>
          <w:p w14:paraId="5DA4E41B" w14:textId="6E25537B" w:rsidR="00296030" w:rsidRPr="00C4510E" w:rsidDel="00E65E3A" w:rsidRDefault="00296030" w:rsidP="005420BD">
            <w:pPr>
              <w:rPr>
                <w:del w:id="730" w:author="Kisch, Christian" w:date="2022-02-01T14:48:00Z"/>
                <w:b/>
                <w:sz w:val="20"/>
                <w:szCs w:val="20"/>
                <w:lang w:eastAsia="de-DE"/>
              </w:rPr>
            </w:pPr>
            <w:del w:id="731" w:author="Kisch, Christian" w:date="2022-02-01T14:48:00Z">
              <w:r w:rsidRPr="00C4510E" w:rsidDel="00E65E3A">
                <w:rPr>
                  <w:b/>
                  <w:sz w:val="20"/>
                  <w:szCs w:val="20"/>
                  <w:lang w:eastAsia="de-DE"/>
                </w:rPr>
                <w:delText>Darstellen/ Zeigen</w:delText>
              </w:r>
            </w:del>
          </w:p>
        </w:tc>
        <w:tc>
          <w:tcPr>
            <w:tcW w:w="1098" w:type="dxa"/>
            <w:shd w:val="clear" w:color="auto" w:fill="D9D9D9" w:themeFill="background1" w:themeFillShade="D9"/>
          </w:tcPr>
          <w:p w14:paraId="19CFC437" w14:textId="14D98A5B" w:rsidR="00296030" w:rsidRPr="00C4510E" w:rsidDel="00E65E3A" w:rsidRDefault="00296030" w:rsidP="005420BD">
            <w:pPr>
              <w:rPr>
                <w:del w:id="732" w:author="Kisch, Christian" w:date="2022-02-01T14:48:00Z"/>
                <w:b/>
                <w:sz w:val="20"/>
                <w:szCs w:val="20"/>
                <w:lang w:eastAsia="de-DE"/>
              </w:rPr>
            </w:pPr>
            <w:del w:id="733" w:author="Kisch, Christian" w:date="2022-02-01T14:48:00Z">
              <w:r w:rsidRPr="00C4510E" w:rsidDel="00E65E3A">
                <w:rPr>
                  <w:b/>
                  <w:sz w:val="20"/>
                  <w:szCs w:val="20"/>
                </w:rPr>
                <w:delText>Lesen</w:delText>
              </w:r>
            </w:del>
          </w:p>
        </w:tc>
        <w:tc>
          <w:tcPr>
            <w:tcW w:w="1160" w:type="dxa"/>
            <w:shd w:val="clear" w:color="auto" w:fill="D9D9D9" w:themeFill="background1" w:themeFillShade="D9"/>
          </w:tcPr>
          <w:p w14:paraId="52A734BE" w14:textId="4C8A8CEA" w:rsidR="00296030" w:rsidRPr="00C4510E" w:rsidDel="00E65E3A" w:rsidRDefault="00296030" w:rsidP="005420BD">
            <w:pPr>
              <w:rPr>
                <w:del w:id="734" w:author="Kisch, Christian" w:date="2022-02-01T14:48:00Z"/>
                <w:b/>
                <w:sz w:val="20"/>
                <w:szCs w:val="20"/>
                <w:lang w:eastAsia="de-DE"/>
              </w:rPr>
            </w:pPr>
            <w:del w:id="735" w:author="Kisch, Christian" w:date="2022-02-01T14:48:00Z">
              <w:r w:rsidRPr="00C4510E" w:rsidDel="00E65E3A">
                <w:rPr>
                  <w:b/>
                  <w:sz w:val="20"/>
                  <w:szCs w:val="20"/>
                </w:rPr>
                <w:delText>Hinzufügen</w:delText>
              </w:r>
            </w:del>
          </w:p>
        </w:tc>
        <w:tc>
          <w:tcPr>
            <w:tcW w:w="1160" w:type="dxa"/>
            <w:shd w:val="clear" w:color="auto" w:fill="D9D9D9" w:themeFill="background1" w:themeFillShade="D9"/>
          </w:tcPr>
          <w:p w14:paraId="739F30CA" w14:textId="6FC8753E" w:rsidR="00296030" w:rsidRPr="00C4510E" w:rsidDel="00E65E3A" w:rsidRDefault="00296030" w:rsidP="005420BD">
            <w:pPr>
              <w:rPr>
                <w:del w:id="736" w:author="Kisch, Christian" w:date="2022-02-01T14:48:00Z"/>
                <w:b/>
                <w:sz w:val="20"/>
                <w:szCs w:val="20"/>
                <w:lang w:eastAsia="de-DE"/>
              </w:rPr>
            </w:pPr>
            <w:del w:id="737" w:author="Kisch, Christian" w:date="2022-02-01T14:48:00Z">
              <w:r w:rsidRPr="00C4510E" w:rsidDel="00E65E3A">
                <w:rPr>
                  <w:b/>
                  <w:sz w:val="20"/>
                  <w:szCs w:val="20"/>
                </w:rPr>
                <w:delText>Ändern</w:delText>
              </w:r>
            </w:del>
          </w:p>
        </w:tc>
        <w:tc>
          <w:tcPr>
            <w:tcW w:w="1161" w:type="dxa"/>
            <w:shd w:val="clear" w:color="auto" w:fill="D9D9D9" w:themeFill="background1" w:themeFillShade="D9"/>
          </w:tcPr>
          <w:p w14:paraId="3D1FB86F" w14:textId="4B0E9DD7" w:rsidR="00296030" w:rsidRPr="00C4510E" w:rsidDel="00E65E3A" w:rsidRDefault="00296030" w:rsidP="005420BD">
            <w:pPr>
              <w:rPr>
                <w:del w:id="738" w:author="Kisch, Christian" w:date="2022-02-01T14:48:00Z"/>
                <w:b/>
                <w:sz w:val="20"/>
                <w:szCs w:val="20"/>
                <w:lang w:eastAsia="de-DE"/>
              </w:rPr>
            </w:pPr>
            <w:del w:id="739" w:author="Kisch, Christian" w:date="2022-02-01T14:48:00Z">
              <w:r w:rsidRPr="00C4510E" w:rsidDel="00E65E3A">
                <w:rPr>
                  <w:b/>
                  <w:sz w:val="20"/>
                  <w:szCs w:val="20"/>
                </w:rPr>
                <w:delText>Löschen</w:delText>
              </w:r>
            </w:del>
          </w:p>
        </w:tc>
      </w:tr>
      <w:tr w:rsidR="00296030" w:rsidDel="00E65E3A" w14:paraId="369BFD85" w14:textId="3F20513B" w:rsidTr="00296030">
        <w:trPr>
          <w:del w:id="740" w:author="Kisch, Christian" w:date="2022-02-01T14:48:00Z"/>
        </w:trPr>
        <w:tc>
          <w:tcPr>
            <w:tcW w:w="1479" w:type="dxa"/>
            <w:shd w:val="clear" w:color="auto" w:fill="F2F2F2" w:themeFill="background1" w:themeFillShade="F2"/>
          </w:tcPr>
          <w:p w14:paraId="042A755E" w14:textId="066188A0" w:rsidR="00296030" w:rsidRPr="00C4510E" w:rsidDel="00E65E3A" w:rsidRDefault="00296030" w:rsidP="005420BD">
            <w:pPr>
              <w:rPr>
                <w:del w:id="741" w:author="Kisch, Christian" w:date="2022-02-01T14:48:00Z"/>
                <w:b/>
                <w:sz w:val="20"/>
                <w:szCs w:val="20"/>
                <w:lang w:eastAsia="de-DE"/>
              </w:rPr>
            </w:pPr>
            <w:del w:id="742" w:author="Kisch, Christian" w:date="2022-02-01T14:48:00Z">
              <w:r w:rsidRPr="00C4510E" w:rsidDel="00E65E3A">
                <w:rPr>
                  <w:b/>
                  <w:sz w:val="20"/>
                  <w:szCs w:val="20"/>
                  <w:lang w:eastAsia="de-DE"/>
                </w:rPr>
                <w:delText>Administrationsprotokollierung</w:delText>
              </w:r>
            </w:del>
          </w:p>
        </w:tc>
        <w:tc>
          <w:tcPr>
            <w:tcW w:w="858" w:type="dxa"/>
          </w:tcPr>
          <w:p w14:paraId="6BE54920" w14:textId="644050B4" w:rsidR="00296030" w:rsidRPr="00FA71B1" w:rsidDel="00E65E3A" w:rsidRDefault="00296030" w:rsidP="005420BD">
            <w:pPr>
              <w:jc w:val="center"/>
              <w:rPr>
                <w:del w:id="743" w:author="Kisch, Christian" w:date="2022-02-01T14:48:00Z"/>
                <w:rFonts w:asciiTheme="minorHAnsi" w:hAnsiTheme="minorHAnsi" w:cstheme="minorHAnsi"/>
                <w:sz w:val="20"/>
                <w:szCs w:val="20"/>
              </w:rPr>
            </w:pPr>
            <w:del w:id="744" w:author="Kisch, Christian" w:date="2022-02-01T14:48:00Z">
              <w:r w:rsidDel="00E65E3A">
                <w:rPr>
                  <w:rFonts w:asciiTheme="minorHAnsi" w:hAnsiTheme="minorHAnsi" w:cstheme="minorHAnsi"/>
                  <w:sz w:val="20"/>
                  <w:szCs w:val="20"/>
                  <w:lang w:eastAsia="de-DE"/>
                </w:rPr>
                <w:delText>Ja</w:delText>
              </w:r>
            </w:del>
          </w:p>
        </w:tc>
        <w:tc>
          <w:tcPr>
            <w:tcW w:w="1028" w:type="dxa"/>
          </w:tcPr>
          <w:p w14:paraId="319B704C" w14:textId="458A87CB" w:rsidR="00296030" w:rsidDel="00E65E3A" w:rsidRDefault="00296030" w:rsidP="005420BD">
            <w:pPr>
              <w:jc w:val="center"/>
              <w:rPr>
                <w:del w:id="745" w:author="Kisch, Christian" w:date="2022-02-01T14:48:00Z"/>
                <w:rFonts w:asciiTheme="minorHAnsi" w:hAnsiTheme="minorHAnsi" w:cstheme="minorHAnsi"/>
                <w:sz w:val="20"/>
                <w:szCs w:val="20"/>
                <w:lang w:eastAsia="de-DE"/>
              </w:rPr>
            </w:pPr>
            <w:ins w:id="746" w:author="Franz, Ilka (GZD - DIII - DO Potsdam Behlertstraße)" w:date="2022-01-05T14:30:00Z">
              <w:del w:id="747"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56333062" w14:textId="7D57A9DF" w:rsidR="00296030" w:rsidRPr="00FA71B1" w:rsidDel="00E65E3A" w:rsidRDefault="00296030" w:rsidP="005420BD">
            <w:pPr>
              <w:jc w:val="center"/>
              <w:rPr>
                <w:del w:id="748" w:author="Kisch, Christian" w:date="2022-02-01T14:48:00Z"/>
                <w:rFonts w:asciiTheme="minorHAnsi" w:hAnsiTheme="minorHAnsi" w:cstheme="minorHAnsi"/>
                <w:sz w:val="20"/>
                <w:szCs w:val="20"/>
                <w:lang w:eastAsia="de-DE"/>
              </w:rPr>
            </w:pPr>
            <w:del w:id="749" w:author="Kisch, Christian" w:date="2022-02-01T14:48:00Z">
              <w:r w:rsidDel="00E65E3A">
                <w:rPr>
                  <w:rFonts w:asciiTheme="minorHAnsi" w:hAnsiTheme="minorHAnsi" w:cstheme="minorHAnsi"/>
                  <w:sz w:val="20"/>
                  <w:szCs w:val="20"/>
                  <w:lang w:eastAsia="de-DE"/>
                </w:rPr>
                <w:delText>Ja</w:delText>
              </w:r>
            </w:del>
          </w:p>
        </w:tc>
        <w:tc>
          <w:tcPr>
            <w:tcW w:w="1098" w:type="dxa"/>
            <w:shd w:val="clear" w:color="auto" w:fill="auto"/>
          </w:tcPr>
          <w:p w14:paraId="04D3FED7" w14:textId="13D4C91D" w:rsidR="00296030" w:rsidRPr="00FA71B1" w:rsidDel="00E65E3A" w:rsidRDefault="00296030" w:rsidP="005420BD">
            <w:pPr>
              <w:jc w:val="center"/>
              <w:rPr>
                <w:del w:id="750" w:author="Kisch, Christian" w:date="2022-02-01T14:48:00Z"/>
                <w:rFonts w:asciiTheme="minorHAnsi" w:hAnsiTheme="minorHAnsi" w:cstheme="minorHAnsi"/>
                <w:sz w:val="20"/>
                <w:szCs w:val="20"/>
                <w:lang w:eastAsia="de-DE"/>
              </w:rPr>
            </w:pPr>
            <w:del w:id="751" w:author="Kisch, Christian" w:date="2022-02-01T14:48:00Z">
              <w:r w:rsidDel="00E65E3A">
                <w:rPr>
                  <w:rFonts w:asciiTheme="minorHAnsi" w:hAnsiTheme="minorHAnsi" w:cstheme="minorHAnsi"/>
                  <w:sz w:val="20"/>
                  <w:szCs w:val="20"/>
                  <w:lang w:eastAsia="de-DE"/>
                </w:rPr>
                <w:delText>Ja</w:delText>
              </w:r>
            </w:del>
          </w:p>
        </w:tc>
        <w:tc>
          <w:tcPr>
            <w:tcW w:w="1160" w:type="dxa"/>
            <w:shd w:val="clear" w:color="auto" w:fill="auto"/>
          </w:tcPr>
          <w:p w14:paraId="53E42C69" w14:textId="653425EA" w:rsidR="00296030" w:rsidRPr="00FA71B1" w:rsidDel="00E65E3A" w:rsidRDefault="00296030" w:rsidP="005420BD">
            <w:pPr>
              <w:jc w:val="center"/>
              <w:rPr>
                <w:del w:id="752" w:author="Kisch, Christian" w:date="2022-02-01T14:48:00Z"/>
                <w:rFonts w:asciiTheme="minorHAnsi" w:hAnsiTheme="minorHAnsi" w:cstheme="minorHAnsi"/>
                <w:sz w:val="20"/>
                <w:szCs w:val="20"/>
                <w:lang w:eastAsia="de-DE"/>
              </w:rPr>
            </w:pPr>
            <w:del w:id="753" w:author="Kisch, Christian" w:date="2022-02-01T14:48:00Z">
              <w:r w:rsidRPr="00FA71B1" w:rsidDel="00E65E3A">
                <w:rPr>
                  <w:rFonts w:asciiTheme="minorHAnsi" w:hAnsiTheme="minorHAnsi" w:cstheme="minorHAnsi"/>
                  <w:sz w:val="20"/>
                  <w:szCs w:val="20"/>
                  <w:lang w:eastAsia="de-DE"/>
                </w:rPr>
                <w:delText>Nein</w:delText>
              </w:r>
            </w:del>
          </w:p>
        </w:tc>
        <w:tc>
          <w:tcPr>
            <w:tcW w:w="1160" w:type="dxa"/>
            <w:shd w:val="clear" w:color="auto" w:fill="auto"/>
          </w:tcPr>
          <w:p w14:paraId="73889BB9" w14:textId="1C9F6DAF" w:rsidR="00296030" w:rsidRPr="00FA71B1" w:rsidDel="00E65E3A" w:rsidRDefault="00296030" w:rsidP="005420BD">
            <w:pPr>
              <w:jc w:val="center"/>
              <w:rPr>
                <w:del w:id="754" w:author="Kisch, Christian" w:date="2022-02-01T14:48:00Z"/>
                <w:rFonts w:asciiTheme="minorHAnsi" w:hAnsiTheme="minorHAnsi" w:cstheme="minorHAnsi"/>
                <w:sz w:val="20"/>
                <w:szCs w:val="20"/>
                <w:lang w:eastAsia="de-DE"/>
              </w:rPr>
            </w:pPr>
            <w:del w:id="755" w:author="Kisch, Christian" w:date="2022-02-01T14:48:00Z">
              <w:r w:rsidRPr="00FA71B1" w:rsidDel="00E65E3A">
                <w:rPr>
                  <w:rFonts w:asciiTheme="minorHAnsi" w:hAnsiTheme="minorHAnsi" w:cstheme="minorHAnsi"/>
                  <w:sz w:val="20"/>
                  <w:szCs w:val="20"/>
                  <w:lang w:eastAsia="de-DE"/>
                </w:rPr>
                <w:delText>Nein</w:delText>
              </w:r>
            </w:del>
          </w:p>
        </w:tc>
        <w:tc>
          <w:tcPr>
            <w:tcW w:w="1161" w:type="dxa"/>
            <w:shd w:val="clear" w:color="auto" w:fill="auto"/>
          </w:tcPr>
          <w:p w14:paraId="5ACAF168" w14:textId="2B3F86BA" w:rsidR="00296030" w:rsidRPr="00FA71B1" w:rsidDel="00E65E3A" w:rsidRDefault="00296030" w:rsidP="005420BD">
            <w:pPr>
              <w:jc w:val="center"/>
              <w:rPr>
                <w:del w:id="756" w:author="Kisch, Christian" w:date="2022-02-01T14:48:00Z"/>
                <w:rFonts w:asciiTheme="minorHAnsi" w:hAnsiTheme="minorHAnsi" w:cstheme="minorHAnsi"/>
                <w:sz w:val="20"/>
                <w:szCs w:val="20"/>
                <w:lang w:eastAsia="de-DE"/>
              </w:rPr>
            </w:pPr>
            <w:del w:id="757" w:author="Kisch, Christian" w:date="2022-02-01T14:48:00Z">
              <w:r w:rsidRPr="00FA71B1" w:rsidDel="00E65E3A">
                <w:rPr>
                  <w:rFonts w:asciiTheme="minorHAnsi" w:hAnsiTheme="minorHAnsi" w:cstheme="minorHAnsi"/>
                  <w:sz w:val="20"/>
                  <w:szCs w:val="20"/>
                  <w:lang w:eastAsia="de-DE"/>
                </w:rPr>
                <w:delText>Nein</w:delText>
              </w:r>
            </w:del>
          </w:p>
        </w:tc>
      </w:tr>
      <w:tr w:rsidR="00296030" w:rsidDel="00E65E3A" w14:paraId="1BEF71F1" w14:textId="400262C7" w:rsidTr="00296030">
        <w:trPr>
          <w:del w:id="758" w:author="Kisch, Christian" w:date="2022-02-01T14:48:00Z"/>
        </w:trPr>
        <w:tc>
          <w:tcPr>
            <w:tcW w:w="1479" w:type="dxa"/>
            <w:shd w:val="clear" w:color="auto" w:fill="F2F2F2" w:themeFill="background1" w:themeFillShade="F2"/>
          </w:tcPr>
          <w:p w14:paraId="1959AFE2" w14:textId="39E78CA2" w:rsidR="00296030" w:rsidRPr="00C4510E" w:rsidDel="00E65E3A" w:rsidRDefault="00296030" w:rsidP="005420BD">
            <w:pPr>
              <w:rPr>
                <w:del w:id="759" w:author="Kisch, Christian" w:date="2022-02-01T14:48:00Z"/>
                <w:b/>
                <w:sz w:val="20"/>
                <w:szCs w:val="20"/>
                <w:lang w:eastAsia="de-DE"/>
              </w:rPr>
            </w:pPr>
            <w:del w:id="760" w:author="Kisch, Christian" w:date="2022-02-01T14:48:00Z">
              <w:r w:rsidRPr="00C4510E" w:rsidDel="00E65E3A">
                <w:rPr>
                  <w:b/>
                  <w:sz w:val="20"/>
                  <w:szCs w:val="20"/>
                  <w:lang w:eastAsia="de-DE"/>
                </w:rPr>
                <w:delText>Benutzer</w:delText>
              </w:r>
            </w:del>
            <w:ins w:id="761" w:author="Kopp, Laura" w:date="2022-01-05T11:43:00Z">
              <w:del w:id="762" w:author="Kisch, Christian" w:date="2022-02-01T14:48:00Z">
                <w:r w:rsidDel="00E65E3A">
                  <w:rPr>
                    <w:b/>
                    <w:sz w:val="20"/>
                    <w:szCs w:val="20"/>
                    <w:lang w:eastAsia="de-DE"/>
                  </w:rPr>
                  <w:delText>profile</w:delText>
                </w:r>
              </w:del>
            </w:ins>
          </w:p>
        </w:tc>
        <w:tc>
          <w:tcPr>
            <w:tcW w:w="858" w:type="dxa"/>
          </w:tcPr>
          <w:p w14:paraId="20BD3F67" w14:textId="566D70E7" w:rsidR="00296030" w:rsidRPr="00FA71B1" w:rsidDel="00E65E3A" w:rsidRDefault="00296030" w:rsidP="005420BD">
            <w:pPr>
              <w:jc w:val="center"/>
              <w:rPr>
                <w:del w:id="763" w:author="Kisch, Christian" w:date="2022-02-01T14:48:00Z"/>
                <w:rFonts w:asciiTheme="minorHAnsi" w:hAnsiTheme="minorHAnsi" w:cstheme="minorHAnsi"/>
                <w:sz w:val="20"/>
                <w:szCs w:val="20"/>
              </w:rPr>
            </w:pPr>
            <w:del w:id="764" w:author="Kisch, Christian" w:date="2022-02-01T14:48:00Z">
              <w:r w:rsidRPr="00FA71B1" w:rsidDel="00E65E3A">
                <w:rPr>
                  <w:rFonts w:asciiTheme="minorHAnsi" w:hAnsiTheme="minorHAnsi" w:cstheme="minorHAnsi"/>
                  <w:sz w:val="20"/>
                  <w:szCs w:val="20"/>
                  <w:lang w:eastAsia="de-DE"/>
                </w:rPr>
                <w:delText>Ja</w:delText>
              </w:r>
            </w:del>
          </w:p>
        </w:tc>
        <w:tc>
          <w:tcPr>
            <w:tcW w:w="1028" w:type="dxa"/>
          </w:tcPr>
          <w:p w14:paraId="4EF79A7E" w14:textId="42E235C9" w:rsidR="00296030" w:rsidRPr="00FA71B1" w:rsidDel="00E65E3A" w:rsidRDefault="00296030" w:rsidP="005420BD">
            <w:pPr>
              <w:jc w:val="center"/>
              <w:rPr>
                <w:del w:id="765" w:author="Kisch, Christian" w:date="2022-02-01T14:48:00Z"/>
                <w:rFonts w:asciiTheme="minorHAnsi" w:hAnsiTheme="minorHAnsi" w:cstheme="minorHAnsi"/>
                <w:sz w:val="20"/>
                <w:szCs w:val="20"/>
                <w:lang w:eastAsia="de-DE"/>
              </w:rPr>
            </w:pPr>
            <w:ins w:id="766" w:author="Franz, Ilka (GZD - DIII - DO Potsdam Behlertstraße)" w:date="2022-01-05T14:30:00Z">
              <w:del w:id="767"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17362524" w14:textId="67E6BAA8" w:rsidR="00296030" w:rsidRPr="00FA71B1" w:rsidDel="00E65E3A" w:rsidRDefault="00296030" w:rsidP="005420BD">
            <w:pPr>
              <w:jc w:val="center"/>
              <w:rPr>
                <w:del w:id="768" w:author="Kisch, Christian" w:date="2022-02-01T14:48:00Z"/>
                <w:rFonts w:asciiTheme="minorHAnsi" w:hAnsiTheme="minorHAnsi" w:cstheme="minorHAnsi"/>
                <w:sz w:val="20"/>
                <w:szCs w:val="20"/>
              </w:rPr>
            </w:pPr>
            <w:del w:id="769"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133B9DF0" w14:textId="501720C4" w:rsidR="00296030" w:rsidRPr="00FA71B1" w:rsidDel="00E65E3A" w:rsidRDefault="00296030" w:rsidP="005420BD">
            <w:pPr>
              <w:jc w:val="center"/>
              <w:rPr>
                <w:del w:id="770" w:author="Kisch, Christian" w:date="2022-02-01T14:48:00Z"/>
                <w:rFonts w:asciiTheme="minorHAnsi" w:hAnsiTheme="minorHAnsi" w:cstheme="minorHAnsi"/>
                <w:sz w:val="20"/>
                <w:szCs w:val="20"/>
              </w:rPr>
            </w:pPr>
            <w:del w:id="771"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7126BB14" w14:textId="1532AF2F" w:rsidR="00296030" w:rsidRPr="00FA71B1" w:rsidDel="00E65E3A" w:rsidRDefault="00296030" w:rsidP="005420BD">
            <w:pPr>
              <w:jc w:val="center"/>
              <w:rPr>
                <w:del w:id="772" w:author="Kisch, Christian" w:date="2022-02-01T14:48:00Z"/>
                <w:rFonts w:asciiTheme="minorHAnsi" w:hAnsiTheme="minorHAnsi" w:cstheme="minorHAnsi"/>
                <w:sz w:val="20"/>
                <w:szCs w:val="20"/>
              </w:rPr>
            </w:pPr>
            <w:del w:id="773"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75E3E5A0" w14:textId="035A7F0D" w:rsidR="00296030" w:rsidRPr="00FA71B1" w:rsidDel="00E65E3A" w:rsidRDefault="00296030" w:rsidP="005420BD">
            <w:pPr>
              <w:jc w:val="center"/>
              <w:rPr>
                <w:del w:id="774" w:author="Kisch, Christian" w:date="2022-02-01T14:48:00Z"/>
                <w:rFonts w:asciiTheme="minorHAnsi" w:hAnsiTheme="minorHAnsi" w:cstheme="minorHAnsi"/>
                <w:sz w:val="20"/>
                <w:szCs w:val="20"/>
              </w:rPr>
            </w:pPr>
            <w:del w:id="775" w:author="Kisch, Christian" w:date="2022-02-01T14:48:00Z">
              <w:r w:rsidRPr="00FA71B1" w:rsidDel="00E65E3A">
                <w:rPr>
                  <w:rFonts w:asciiTheme="minorHAnsi" w:hAnsiTheme="minorHAnsi" w:cstheme="minorHAnsi"/>
                  <w:sz w:val="20"/>
                  <w:szCs w:val="20"/>
                  <w:lang w:eastAsia="de-DE"/>
                </w:rPr>
                <w:delText>Ja</w:delText>
              </w:r>
            </w:del>
          </w:p>
        </w:tc>
        <w:tc>
          <w:tcPr>
            <w:tcW w:w="1161" w:type="dxa"/>
            <w:shd w:val="clear" w:color="auto" w:fill="auto"/>
          </w:tcPr>
          <w:p w14:paraId="42ED129A" w14:textId="5B434D89" w:rsidR="00296030" w:rsidRPr="00FA71B1" w:rsidDel="00E65E3A" w:rsidRDefault="00296030" w:rsidP="005420BD">
            <w:pPr>
              <w:jc w:val="center"/>
              <w:rPr>
                <w:del w:id="776" w:author="Kisch, Christian" w:date="2022-02-01T14:48:00Z"/>
                <w:rFonts w:asciiTheme="minorHAnsi" w:hAnsiTheme="minorHAnsi" w:cstheme="minorHAnsi"/>
                <w:sz w:val="20"/>
                <w:szCs w:val="20"/>
              </w:rPr>
            </w:pPr>
            <w:del w:id="777" w:author="Kisch, Christian" w:date="2022-02-01T14:48:00Z">
              <w:r w:rsidRPr="00FA71B1" w:rsidDel="00E65E3A">
                <w:rPr>
                  <w:rFonts w:asciiTheme="minorHAnsi" w:hAnsiTheme="minorHAnsi" w:cstheme="minorHAnsi"/>
                  <w:sz w:val="20"/>
                  <w:szCs w:val="20"/>
                  <w:lang w:eastAsia="de-DE"/>
                </w:rPr>
                <w:delText>Nein</w:delText>
              </w:r>
            </w:del>
            <w:ins w:id="778" w:author="Kopp, Laura" w:date="2022-01-05T11:44:00Z">
              <w:del w:id="779" w:author="Kisch, Christian" w:date="2022-02-01T14:48:00Z">
                <w:r w:rsidDel="00E65E3A">
                  <w:rPr>
                    <w:rFonts w:asciiTheme="minorHAnsi" w:hAnsiTheme="minorHAnsi" w:cstheme="minorHAnsi"/>
                    <w:sz w:val="20"/>
                    <w:szCs w:val="20"/>
                    <w:lang w:eastAsia="de-DE"/>
                  </w:rPr>
                  <w:delText>Ja</w:delText>
                </w:r>
              </w:del>
            </w:ins>
          </w:p>
        </w:tc>
      </w:tr>
      <w:tr w:rsidR="00296030" w:rsidDel="00E65E3A" w14:paraId="1C4C8D7A" w14:textId="55E08BCB" w:rsidTr="00296030">
        <w:trPr>
          <w:del w:id="780" w:author="Kisch, Christian" w:date="2022-02-01T14:48:00Z"/>
        </w:trPr>
        <w:tc>
          <w:tcPr>
            <w:tcW w:w="1479" w:type="dxa"/>
            <w:shd w:val="clear" w:color="auto" w:fill="F2F2F2" w:themeFill="background1" w:themeFillShade="F2"/>
          </w:tcPr>
          <w:p w14:paraId="4BF2F5C7" w14:textId="36943640" w:rsidR="00296030" w:rsidRPr="00C4510E" w:rsidDel="00E65E3A" w:rsidRDefault="00296030" w:rsidP="005420BD">
            <w:pPr>
              <w:rPr>
                <w:del w:id="781" w:author="Kisch, Christian" w:date="2022-02-01T14:48:00Z"/>
                <w:b/>
                <w:sz w:val="20"/>
                <w:szCs w:val="20"/>
                <w:lang w:eastAsia="de-DE"/>
              </w:rPr>
            </w:pPr>
            <w:del w:id="782" w:author="Kisch, Christian" w:date="2022-02-01T14:48:00Z">
              <w:r w:rsidRPr="00C4510E" w:rsidDel="00E65E3A">
                <w:rPr>
                  <w:b/>
                  <w:sz w:val="20"/>
                  <w:szCs w:val="20"/>
                  <w:lang w:eastAsia="de-DE"/>
                </w:rPr>
                <w:delText>Benutzergruppen</w:delText>
              </w:r>
            </w:del>
          </w:p>
        </w:tc>
        <w:tc>
          <w:tcPr>
            <w:tcW w:w="858" w:type="dxa"/>
          </w:tcPr>
          <w:p w14:paraId="42CBBB38" w14:textId="531506BF" w:rsidR="00296030" w:rsidRPr="00FA71B1" w:rsidDel="00E65E3A" w:rsidRDefault="00296030" w:rsidP="005420BD">
            <w:pPr>
              <w:jc w:val="center"/>
              <w:rPr>
                <w:del w:id="783" w:author="Kisch, Christian" w:date="2022-02-01T14:48:00Z"/>
                <w:rFonts w:asciiTheme="minorHAnsi" w:hAnsiTheme="minorHAnsi" w:cstheme="minorHAnsi"/>
                <w:sz w:val="20"/>
                <w:szCs w:val="20"/>
              </w:rPr>
            </w:pPr>
            <w:del w:id="784" w:author="Kisch, Christian" w:date="2022-02-01T14:48:00Z">
              <w:r w:rsidRPr="00FA71B1" w:rsidDel="00E65E3A">
                <w:rPr>
                  <w:rFonts w:asciiTheme="minorHAnsi" w:hAnsiTheme="minorHAnsi" w:cstheme="minorHAnsi"/>
                  <w:sz w:val="20"/>
                  <w:szCs w:val="20"/>
                  <w:lang w:eastAsia="de-DE"/>
                </w:rPr>
                <w:delText>Ja</w:delText>
              </w:r>
            </w:del>
          </w:p>
        </w:tc>
        <w:tc>
          <w:tcPr>
            <w:tcW w:w="1028" w:type="dxa"/>
          </w:tcPr>
          <w:p w14:paraId="6233276A" w14:textId="5FA9C419" w:rsidR="00296030" w:rsidRPr="00FA71B1" w:rsidDel="00E65E3A" w:rsidRDefault="00296030" w:rsidP="005420BD">
            <w:pPr>
              <w:jc w:val="center"/>
              <w:rPr>
                <w:del w:id="785" w:author="Kisch, Christian" w:date="2022-02-01T14:48:00Z"/>
                <w:rFonts w:asciiTheme="minorHAnsi" w:hAnsiTheme="minorHAnsi" w:cstheme="minorHAnsi"/>
                <w:sz w:val="20"/>
                <w:szCs w:val="20"/>
                <w:lang w:eastAsia="de-DE"/>
              </w:rPr>
            </w:pPr>
            <w:ins w:id="786" w:author="Franz, Ilka (GZD - DIII - DO Potsdam Behlertstraße)" w:date="2022-01-05T14:30:00Z">
              <w:del w:id="787"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1CDA2AB6" w14:textId="1710B107" w:rsidR="00296030" w:rsidRPr="00FA71B1" w:rsidDel="00E65E3A" w:rsidRDefault="00296030" w:rsidP="005420BD">
            <w:pPr>
              <w:jc w:val="center"/>
              <w:rPr>
                <w:del w:id="788" w:author="Kisch, Christian" w:date="2022-02-01T14:48:00Z"/>
                <w:rFonts w:asciiTheme="minorHAnsi" w:hAnsiTheme="minorHAnsi" w:cstheme="minorHAnsi"/>
                <w:sz w:val="20"/>
                <w:szCs w:val="20"/>
              </w:rPr>
            </w:pPr>
            <w:del w:id="789"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78A55A03" w14:textId="77C18592" w:rsidR="00296030" w:rsidRPr="00FA71B1" w:rsidDel="00E65E3A" w:rsidRDefault="00296030" w:rsidP="005420BD">
            <w:pPr>
              <w:jc w:val="center"/>
              <w:rPr>
                <w:del w:id="790" w:author="Kisch, Christian" w:date="2022-02-01T14:48:00Z"/>
                <w:rFonts w:asciiTheme="minorHAnsi" w:hAnsiTheme="minorHAnsi" w:cstheme="minorHAnsi"/>
                <w:sz w:val="20"/>
                <w:szCs w:val="20"/>
              </w:rPr>
            </w:pPr>
            <w:del w:id="791"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7A7B1362" w14:textId="44C04C7A" w:rsidR="00296030" w:rsidRPr="00FA71B1" w:rsidDel="00E65E3A" w:rsidRDefault="00296030" w:rsidP="005420BD">
            <w:pPr>
              <w:jc w:val="center"/>
              <w:rPr>
                <w:del w:id="792" w:author="Kisch, Christian" w:date="2022-02-01T14:48:00Z"/>
                <w:rFonts w:asciiTheme="minorHAnsi" w:hAnsiTheme="minorHAnsi" w:cstheme="minorHAnsi"/>
                <w:sz w:val="20"/>
                <w:szCs w:val="20"/>
              </w:rPr>
            </w:pPr>
            <w:del w:id="793"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5EA37ED3" w14:textId="3D6606F8" w:rsidR="00296030" w:rsidRPr="00FA71B1" w:rsidDel="00E65E3A" w:rsidRDefault="00296030" w:rsidP="005420BD">
            <w:pPr>
              <w:jc w:val="center"/>
              <w:rPr>
                <w:del w:id="794" w:author="Kisch, Christian" w:date="2022-02-01T14:48:00Z"/>
                <w:rFonts w:asciiTheme="minorHAnsi" w:hAnsiTheme="minorHAnsi" w:cstheme="minorHAnsi"/>
                <w:sz w:val="20"/>
                <w:szCs w:val="20"/>
              </w:rPr>
            </w:pPr>
            <w:del w:id="795" w:author="Kisch, Christian" w:date="2022-02-01T14:48:00Z">
              <w:r w:rsidRPr="00FA71B1" w:rsidDel="00E65E3A">
                <w:rPr>
                  <w:rFonts w:asciiTheme="minorHAnsi" w:hAnsiTheme="minorHAnsi" w:cstheme="minorHAnsi"/>
                  <w:sz w:val="20"/>
                  <w:szCs w:val="20"/>
                  <w:lang w:eastAsia="de-DE"/>
                </w:rPr>
                <w:delText>Ja</w:delText>
              </w:r>
            </w:del>
          </w:p>
        </w:tc>
        <w:tc>
          <w:tcPr>
            <w:tcW w:w="1161" w:type="dxa"/>
            <w:shd w:val="clear" w:color="auto" w:fill="auto"/>
          </w:tcPr>
          <w:p w14:paraId="414557F8" w14:textId="6A9E4C43" w:rsidR="00296030" w:rsidRPr="00FA71B1" w:rsidDel="00E65E3A" w:rsidRDefault="00296030" w:rsidP="005420BD">
            <w:pPr>
              <w:jc w:val="center"/>
              <w:rPr>
                <w:del w:id="796" w:author="Kisch, Christian" w:date="2022-02-01T14:48:00Z"/>
                <w:rFonts w:asciiTheme="minorHAnsi" w:hAnsiTheme="minorHAnsi" w:cstheme="minorHAnsi"/>
                <w:sz w:val="20"/>
                <w:szCs w:val="20"/>
              </w:rPr>
            </w:pPr>
            <w:del w:id="797" w:author="Kisch, Christian" w:date="2022-02-01T14:48:00Z">
              <w:r w:rsidRPr="00FA71B1" w:rsidDel="00E65E3A">
                <w:rPr>
                  <w:rFonts w:asciiTheme="minorHAnsi" w:hAnsiTheme="minorHAnsi" w:cstheme="minorHAnsi"/>
                  <w:sz w:val="20"/>
                  <w:szCs w:val="20"/>
                  <w:lang w:eastAsia="de-DE"/>
                </w:rPr>
                <w:delText>Ja</w:delText>
              </w:r>
            </w:del>
          </w:p>
        </w:tc>
      </w:tr>
      <w:tr w:rsidR="00296030" w:rsidDel="00E65E3A" w14:paraId="61C67910" w14:textId="55A670BC" w:rsidTr="00296030">
        <w:trPr>
          <w:del w:id="798" w:author="Kisch, Christian" w:date="2022-02-01T14:48:00Z"/>
        </w:trPr>
        <w:tc>
          <w:tcPr>
            <w:tcW w:w="1479" w:type="dxa"/>
            <w:shd w:val="clear" w:color="auto" w:fill="F2F2F2" w:themeFill="background1" w:themeFillShade="F2"/>
          </w:tcPr>
          <w:p w14:paraId="3FDC46A1" w14:textId="225FC257" w:rsidR="00296030" w:rsidRPr="00C4510E" w:rsidDel="00E65E3A" w:rsidRDefault="00296030" w:rsidP="005420BD">
            <w:pPr>
              <w:rPr>
                <w:del w:id="799" w:author="Kisch, Christian" w:date="2022-02-01T14:48:00Z"/>
                <w:b/>
                <w:sz w:val="20"/>
                <w:szCs w:val="20"/>
                <w:lang w:eastAsia="de-DE"/>
              </w:rPr>
            </w:pPr>
            <w:del w:id="800" w:author="Kisch, Christian" w:date="2022-02-01T14:48:00Z">
              <w:r w:rsidRPr="00C4510E" w:rsidDel="00E65E3A">
                <w:rPr>
                  <w:b/>
                  <w:sz w:val="20"/>
                  <w:szCs w:val="20"/>
                  <w:lang w:eastAsia="de-DE"/>
                </w:rPr>
                <w:delText>Datenbank</w:delText>
              </w:r>
            </w:del>
          </w:p>
        </w:tc>
        <w:tc>
          <w:tcPr>
            <w:tcW w:w="858" w:type="dxa"/>
          </w:tcPr>
          <w:p w14:paraId="008E6901" w14:textId="34D23BEE" w:rsidR="00296030" w:rsidRPr="00FA71B1" w:rsidDel="00E65E3A" w:rsidRDefault="00296030" w:rsidP="005420BD">
            <w:pPr>
              <w:jc w:val="center"/>
              <w:rPr>
                <w:del w:id="801" w:author="Kisch, Christian" w:date="2022-02-01T14:48:00Z"/>
                <w:rFonts w:asciiTheme="minorHAnsi" w:hAnsiTheme="minorHAnsi" w:cstheme="minorHAnsi"/>
                <w:sz w:val="20"/>
                <w:szCs w:val="20"/>
              </w:rPr>
            </w:pPr>
            <w:del w:id="802" w:author="Kisch, Christian" w:date="2022-02-01T14:48:00Z">
              <w:r w:rsidRPr="00FA71B1" w:rsidDel="00E65E3A">
                <w:rPr>
                  <w:rFonts w:asciiTheme="minorHAnsi" w:hAnsiTheme="minorHAnsi" w:cstheme="minorHAnsi"/>
                  <w:sz w:val="20"/>
                  <w:szCs w:val="20"/>
                  <w:lang w:eastAsia="de-DE"/>
                </w:rPr>
                <w:delText>Ja</w:delText>
              </w:r>
            </w:del>
          </w:p>
        </w:tc>
        <w:tc>
          <w:tcPr>
            <w:tcW w:w="1028" w:type="dxa"/>
          </w:tcPr>
          <w:p w14:paraId="345AB9F9" w14:textId="5F82EA16" w:rsidR="00296030" w:rsidRPr="00FA71B1" w:rsidDel="00E65E3A" w:rsidRDefault="00296030" w:rsidP="005420BD">
            <w:pPr>
              <w:jc w:val="center"/>
              <w:rPr>
                <w:del w:id="803" w:author="Kisch, Christian" w:date="2022-02-01T14:48:00Z"/>
                <w:rFonts w:asciiTheme="minorHAnsi" w:hAnsiTheme="minorHAnsi" w:cstheme="minorHAnsi"/>
                <w:sz w:val="20"/>
                <w:szCs w:val="20"/>
                <w:lang w:eastAsia="de-DE"/>
              </w:rPr>
            </w:pPr>
            <w:ins w:id="804" w:author="Franz, Ilka (GZD - DIII - DO Potsdam Behlertstraße)" w:date="2022-01-05T14:30:00Z">
              <w:del w:id="805"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725F0F05" w14:textId="1466A4A6" w:rsidR="00296030" w:rsidRPr="00FA71B1" w:rsidDel="00E65E3A" w:rsidRDefault="00296030" w:rsidP="005420BD">
            <w:pPr>
              <w:jc w:val="center"/>
              <w:rPr>
                <w:del w:id="806" w:author="Kisch, Christian" w:date="2022-02-01T14:48:00Z"/>
                <w:rFonts w:asciiTheme="minorHAnsi" w:hAnsiTheme="minorHAnsi" w:cstheme="minorHAnsi"/>
                <w:sz w:val="20"/>
                <w:szCs w:val="20"/>
              </w:rPr>
            </w:pPr>
            <w:del w:id="807"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43D033D8" w14:textId="363673D5" w:rsidR="00296030" w:rsidRPr="00FA71B1" w:rsidDel="00E65E3A" w:rsidRDefault="00296030" w:rsidP="005420BD">
            <w:pPr>
              <w:jc w:val="center"/>
              <w:rPr>
                <w:del w:id="808" w:author="Kisch, Christian" w:date="2022-02-01T14:48:00Z"/>
                <w:rFonts w:asciiTheme="minorHAnsi" w:hAnsiTheme="minorHAnsi" w:cstheme="minorHAnsi"/>
                <w:sz w:val="20"/>
                <w:szCs w:val="20"/>
              </w:rPr>
            </w:pPr>
            <w:del w:id="809"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2561C29B" w14:textId="31326706" w:rsidR="00296030" w:rsidRPr="00FA71B1" w:rsidDel="00E65E3A" w:rsidRDefault="00296030" w:rsidP="005420BD">
            <w:pPr>
              <w:jc w:val="center"/>
              <w:rPr>
                <w:del w:id="810" w:author="Kisch, Christian" w:date="2022-02-01T14:48:00Z"/>
                <w:rFonts w:asciiTheme="minorHAnsi" w:hAnsiTheme="minorHAnsi" w:cstheme="minorHAnsi"/>
                <w:sz w:val="20"/>
                <w:szCs w:val="20"/>
              </w:rPr>
            </w:pPr>
            <w:del w:id="811"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327385AF" w14:textId="285859EE" w:rsidR="00296030" w:rsidRPr="00FA71B1" w:rsidDel="00E65E3A" w:rsidRDefault="00296030" w:rsidP="005420BD">
            <w:pPr>
              <w:jc w:val="center"/>
              <w:rPr>
                <w:del w:id="812" w:author="Kisch, Christian" w:date="2022-02-01T14:48:00Z"/>
                <w:rFonts w:asciiTheme="minorHAnsi" w:hAnsiTheme="minorHAnsi" w:cstheme="minorHAnsi"/>
                <w:sz w:val="20"/>
                <w:szCs w:val="20"/>
              </w:rPr>
            </w:pPr>
            <w:del w:id="813" w:author="Kisch, Christian" w:date="2022-02-01T14:48:00Z">
              <w:r w:rsidRPr="00FA71B1" w:rsidDel="00E65E3A">
                <w:rPr>
                  <w:rFonts w:asciiTheme="minorHAnsi" w:hAnsiTheme="minorHAnsi" w:cstheme="minorHAnsi"/>
                  <w:sz w:val="20"/>
                  <w:szCs w:val="20"/>
                  <w:lang w:eastAsia="de-DE"/>
                </w:rPr>
                <w:delText>Ja</w:delText>
              </w:r>
            </w:del>
          </w:p>
        </w:tc>
        <w:tc>
          <w:tcPr>
            <w:tcW w:w="1161" w:type="dxa"/>
            <w:shd w:val="clear" w:color="auto" w:fill="auto"/>
          </w:tcPr>
          <w:p w14:paraId="14DC4818" w14:textId="7C6BFBC3" w:rsidR="00296030" w:rsidRPr="00FA71B1" w:rsidDel="00E65E3A" w:rsidRDefault="00296030" w:rsidP="005420BD">
            <w:pPr>
              <w:jc w:val="center"/>
              <w:rPr>
                <w:del w:id="814" w:author="Kisch, Christian" w:date="2022-02-01T14:48:00Z"/>
                <w:rFonts w:asciiTheme="minorHAnsi" w:hAnsiTheme="minorHAnsi" w:cstheme="minorHAnsi"/>
                <w:sz w:val="20"/>
                <w:szCs w:val="20"/>
              </w:rPr>
            </w:pPr>
            <w:del w:id="815" w:author="Kisch, Christian" w:date="2022-02-01T14:48:00Z">
              <w:r w:rsidRPr="00FA71B1" w:rsidDel="00E65E3A">
                <w:rPr>
                  <w:rFonts w:asciiTheme="minorHAnsi" w:hAnsiTheme="minorHAnsi" w:cstheme="minorHAnsi"/>
                  <w:sz w:val="20"/>
                  <w:szCs w:val="20"/>
                  <w:lang w:eastAsia="de-DE"/>
                </w:rPr>
                <w:delText>Nein</w:delText>
              </w:r>
            </w:del>
          </w:p>
        </w:tc>
      </w:tr>
      <w:tr w:rsidR="00296030" w:rsidDel="00E65E3A" w14:paraId="00DC60CF" w14:textId="5F62ACB7" w:rsidTr="00296030">
        <w:trPr>
          <w:del w:id="816" w:author="Kisch, Christian" w:date="2022-02-01T14:48:00Z"/>
        </w:trPr>
        <w:tc>
          <w:tcPr>
            <w:tcW w:w="1479" w:type="dxa"/>
            <w:shd w:val="clear" w:color="auto" w:fill="F2F2F2" w:themeFill="background1" w:themeFillShade="F2"/>
          </w:tcPr>
          <w:p w14:paraId="161F4B6F" w14:textId="6D3FB0BD" w:rsidR="00296030" w:rsidRPr="00C4510E" w:rsidDel="00E65E3A" w:rsidRDefault="00296030" w:rsidP="005420BD">
            <w:pPr>
              <w:rPr>
                <w:del w:id="817" w:author="Kisch, Christian" w:date="2022-02-01T14:48:00Z"/>
                <w:b/>
                <w:sz w:val="20"/>
                <w:szCs w:val="20"/>
                <w:lang w:eastAsia="de-DE"/>
              </w:rPr>
            </w:pPr>
            <w:del w:id="818" w:author="Kisch, Christian" w:date="2022-02-01T14:48:00Z">
              <w:r w:rsidRPr="00C4510E" w:rsidDel="00E65E3A">
                <w:rPr>
                  <w:b/>
                  <w:sz w:val="20"/>
                  <w:szCs w:val="20"/>
                  <w:lang w:eastAsia="de-DE"/>
                </w:rPr>
                <w:delText>Dienststelle</w:delText>
              </w:r>
            </w:del>
          </w:p>
        </w:tc>
        <w:tc>
          <w:tcPr>
            <w:tcW w:w="858" w:type="dxa"/>
          </w:tcPr>
          <w:p w14:paraId="499D9506" w14:textId="35A19D61" w:rsidR="00296030" w:rsidRPr="00FA71B1" w:rsidDel="00E65E3A" w:rsidRDefault="00296030" w:rsidP="005420BD">
            <w:pPr>
              <w:jc w:val="center"/>
              <w:rPr>
                <w:del w:id="819" w:author="Kisch, Christian" w:date="2022-02-01T14:48:00Z"/>
                <w:rFonts w:asciiTheme="minorHAnsi" w:hAnsiTheme="minorHAnsi" w:cstheme="minorHAnsi"/>
                <w:sz w:val="20"/>
                <w:szCs w:val="20"/>
              </w:rPr>
            </w:pPr>
            <w:del w:id="820" w:author="Kisch, Christian" w:date="2021-12-16T13:15:00Z">
              <w:r w:rsidRPr="00FA71B1" w:rsidDel="00CB3A8D">
                <w:rPr>
                  <w:rFonts w:asciiTheme="minorHAnsi" w:hAnsiTheme="minorHAnsi" w:cstheme="minorHAnsi"/>
                  <w:sz w:val="20"/>
                  <w:szCs w:val="20"/>
                  <w:lang w:eastAsia="de-DE"/>
                </w:rPr>
                <w:delText>Nein</w:delText>
              </w:r>
            </w:del>
          </w:p>
        </w:tc>
        <w:tc>
          <w:tcPr>
            <w:tcW w:w="1028" w:type="dxa"/>
          </w:tcPr>
          <w:p w14:paraId="092771C3" w14:textId="10D0577D" w:rsidR="00296030" w:rsidRPr="00FA71B1" w:rsidDel="00E65E3A" w:rsidRDefault="00296030" w:rsidP="005420BD">
            <w:pPr>
              <w:jc w:val="center"/>
              <w:rPr>
                <w:del w:id="821" w:author="Kisch, Christian" w:date="2022-02-01T14:48:00Z"/>
                <w:rFonts w:asciiTheme="minorHAnsi" w:hAnsiTheme="minorHAnsi" w:cstheme="minorHAnsi"/>
                <w:sz w:val="20"/>
                <w:szCs w:val="20"/>
                <w:lang w:eastAsia="de-DE"/>
              </w:rPr>
            </w:pPr>
            <w:ins w:id="822" w:author="Franz, Ilka (GZD - DIII - DO Potsdam Behlertstraße)" w:date="2022-01-05T14:30:00Z">
              <w:del w:id="823"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3D6AEDC2" w14:textId="0EA2E549" w:rsidR="00296030" w:rsidRPr="00FA71B1" w:rsidDel="00E65E3A" w:rsidRDefault="00296030" w:rsidP="005420BD">
            <w:pPr>
              <w:jc w:val="center"/>
              <w:rPr>
                <w:del w:id="824" w:author="Kisch, Christian" w:date="2022-02-01T14:48:00Z"/>
                <w:rFonts w:asciiTheme="minorHAnsi" w:hAnsiTheme="minorHAnsi" w:cstheme="minorHAnsi"/>
                <w:sz w:val="20"/>
                <w:szCs w:val="20"/>
              </w:rPr>
            </w:pPr>
            <w:del w:id="825"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4A2FF881" w14:textId="0FFDB74E" w:rsidR="00296030" w:rsidRPr="00FA71B1" w:rsidDel="00E65E3A" w:rsidRDefault="00296030" w:rsidP="005420BD">
            <w:pPr>
              <w:jc w:val="center"/>
              <w:rPr>
                <w:del w:id="826" w:author="Kisch, Christian" w:date="2022-02-01T14:48:00Z"/>
                <w:rFonts w:asciiTheme="minorHAnsi" w:hAnsiTheme="minorHAnsi" w:cstheme="minorHAnsi"/>
                <w:sz w:val="20"/>
                <w:szCs w:val="20"/>
              </w:rPr>
            </w:pPr>
            <w:del w:id="827"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2D5D3C37" w14:textId="79B8FB58" w:rsidR="00296030" w:rsidRPr="00FA71B1" w:rsidDel="00E65E3A" w:rsidRDefault="00296030" w:rsidP="005420BD">
            <w:pPr>
              <w:jc w:val="center"/>
              <w:rPr>
                <w:del w:id="828" w:author="Kisch, Christian" w:date="2022-02-01T14:48:00Z"/>
                <w:rFonts w:asciiTheme="minorHAnsi" w:hAnsiTheme="minorHAnsi" w:cstheme="minorHAnsi"/>
                <w:sz w:val="20"/>
                <w:szCs w:val="20"/>
              </w:rPr>
            </w:pPr>
            <w:del w:id="829" w:author="Kisch, Christian" w:date="2021-12-16T13:14:00Z">
              <w:r w:rsidRPr="00FA71B1" w:rsidDel="00CB3A8D">
                <w:rPr>
                  <w:rFonts w:asciiTheme="minorHAnsi" w:hAnsiTheme="minorHAnsi" w:cstheme="minorHAnsi"/>
                  <w:sz w:val="20"/>
                  <w:szCs w:val="20"/>
                  <w:lang w:eastAsia="de-DE"/>
                </w:rPr>
                <w:delText>Nein</w:delText>
              </w:r>
            </w:del>
          </w:p>
        </w:tc>
        <w:tc>
          <w:tcPr>
            <w:tcW w:w="1160" w:type="dxa"/>
            <w:shd w:val="clear" w:color="auto" w:fill="auto"/>
          </w:tcPr>
          <w:p w14:paraId="6CDBCB2A" w14:textId="0805F7C4" w:rsidR="00296030" w:rsidRPr="00FA71B1" w:rsidDel="00E65E3A" w:rsidRDefault="00296030" w:rsidP="005420BD">
            <w:pPr>
              <w:jc w:val="center"/>
              <w:rPr>
                <w:del w:id="830" w:author="Kisch, Christian" w:date="2022-02-01T14:48:00Z"/>
                <w:rFonts w:asciiTheme="minorHAnsi" w:hAnsiTheme="minorHAnsi" w:cstheme="minorHAnsi"/>
                <w:sz w:val="20"/>
                <w:szCs w:val="20"/>
              </w:rPr>
            </w:pPr>
            <w:del w:id="831" w:author="Kisch, Christian" w:date="2022-02-01T14:48:00Z">
              <w:r w:rsidRPr="00FA71B1" w:rsidDel="00E65E3A">
                <w:rPr>
                  <w:rFonts w:asciiTheme="minorHAnsi" w:hAnsiTheme="minorHAnsi" w:cstheme="minorHAnsi"/>
                  <w:sz w:val="20"/>
                  <w:szCs w:val="20"/>
                  <w:lang w:eastAsia="de-DE"/>
                </w:rPr>
                <w:delText>Nein</w:delText>
              </w:r>
            </w:del>
            <w:ins w:id="832" w:author="Kopp, Laura" w:date="2022-01-05T11:46:00Z">
              <w:del w:id="833" w:author="Kisch, Christian" w:date="2022-02-01T14:48:00Z">
                <w:r w:rsidDel="00E65E3A">
                  <w:rPr>
                    <w:rFonts w:asciiTheme="minorHAnsi" w:hAnsiTheme="minorHAnsi" w:cstheme="minorHAnsi"/>
                    <w:sz w:val="20"/>
                    <w:szCs w:val="20"/>
                    <w:lang w:eastAsia="de-DE"/>
                  </w:rPr>
                  <w:delText>Ja</w:delText>
                </w:r>
              </w:del>
            </w:ins>
          </w:p>
        </w:tc>
        <w:tc>
          <w:tcPr>
            <w:tcW w:w="1161" w:type="dxa"/>
            <w:shd w:val="clear" w:color="auto" w:fill="auto"/>
          </w:tcPr>
          <w:p w14:paraId="470E0B82" w14:textId="01B38785" w:rsidR="00296030" w:rsidRPr="00FA71B1" w:rsidDel="00E65E3A" w:rsidRDefault="00296030" w:rsidP="005420BD">
            <w:pPr>
              <w:jc w:val="center"/>
              <w:rPr>
                <w:del w:id="834" w:author="Kisch, Christian" w:date="2022-02-01T14:48:00Z"/>
                <w:rFonts w:asciiTheme="minorHAnsi" w:hAnsiTheme="minorHAnsi" w:cstheme="minorHAnsi"/>
                <w:sz w:val="20"/>
                <w:szCs w:val="20"/>
              </w:rPr>
            </w:pPr>
            <w:del w:id="835" w:author="Kisch, Christian" w:date="2022-02-01T14:48:00Z">
              <w:r w:rsidRPr="00FA71B1" w:rsidDel="00E65E3A">
                <w:rPr>
                  <w:rFonts w:asciiTheme="minorHAnsi" w:hAnsiTheme="minorHAnsi" w:cstheme="minorHAnsi"/>
                  <w:sz w:val="20"/>
                  <w:szCs w:val="20"/>
                  <w:lang w:eastAsia="de-DE"/>
                </w:rPr>
                <w:delText>Nein</w:delText>
              </w:r>
            </w:del>
            <w:ins w:id="836" w:author="Kopp, Laura" w:date="2022-01-05T11:46:00Z">
              <w:del w:id="837" w:author="Kisch, Christian" w:date="2022-02-01T14:48:00Z">
                <w:r w:rsidDel="00E65E3A">
                  <w:rPr>
                    <w:rFonts w:asciiTheme="minorHAnsi" w:hAnsiTheme="minorHAnsi" w:cstheme="minorHAnsi"/>
                    <w:sz w:val="20"/>
                    <w:szCs w:val="20"/>
                    <w:lang w:eastAsia="de-DE"/>
                  </w:rPr>
                  <w:delText>Ja</w:delText>
                </w:r>
              </w:del>
            </w:ins>
          </w:p>
        </w:tc>
      </w:tr>
      <w:tr w:rsidR="00296030" w:rsidDel="00E65E3A" w14:paraId="42C51E92" w14:textId="563F798E" w:rsidTr="00296030">
        <w:trPr>
          <w:del w:id="838" w:author="Kisch, Christian" w:date="2022-02-01T14:48:00Z"/>
        </w:trPr>
        <w:tc>
          <w:tcPr>
            <w:tcW w:w="1479" w:type="dxa"/>
            <w:shd w:val="clear" w:color="auto" w:fill="F2F2F2" w:themeFill="background1" w:themeFillShade="F2"/>
          </w:tcPr>
          <w:p w14:paraId="217A8BDD" w14:textId="6788D98C" w:rsidR="00296030" w:rsidRPr="00C4510E" w:rsidDel="00E65E3A" w:rsidRDefault="00296030" w:rsidP="005420BD">
            <w:pPr>
              <w:rPr>
                <w:del w:id="839" w:author="Kisch, Christian" w:date="2022-02-01T14:48:00Z"/>
                <w:b/>
                <w:sz w:val="20"/>
                <w:szCs w:val="20"/>
                <w:lang w:eastAsia="de-DE"/>
              </w:rPr>
            </w:pPr>
            <w:del w:id="840" w:author="Kisch, Christian" w:date="2022-02-01T14:48:00Z">
              <w:r w:rsidRPr="00C4510E" w:rsidDel="00E65E3A">
                <w:rPr>
                  <w:b/>
                  <w:sz w:val="20"/>
                  <w:szCs w:val="20"/>
                  <w:lang w:eastAsia="de-DE"/>
                </w:rPr>
                <w:delText>Fachdatenverarbeitungsprotokollierung</w:delText>
              </w:r>
            </w:del>
          </w:p>
        </w:tc>
        <w:tc>
          <w:tcPr>
            <w:tcW w:w="858" w:type="dxa"/>
          </w:tcPr>
          <w:p w14:paraId="75546CA2" w14:textId="39905BA9" w:rsidR="00296030" w:rsidRPr="00FA71B1" w:rsidDel="00E65E3A" w:rsidRDefault="00296030" w:rsidP="005420BD">
            <w:pPr>
              <w:jc w:val="center"/>
              <w:rPr>
                <w:del w:id="841" w:author="Kisch, Christian" w:date="2022-02-01T14:48:00Z"/>
                <w:rFonts w:asciiTheme="minorHAnsi" w:hAnsiTheme="minorHAnsi" w:cstheme="minorHAnsi"/>
                <w:sz w:val="20"/>
                <w:szCs w:val="20"/>
              </w:rPr>
            </w:pPr>
            <w:del w:id="842" w:author="Kisch, Christian" w:date="2022-02-01T14:48:00Z">
              <w:r w:rsidRPr="00FA71B1" w:rsidDel="00E65E3A">
                <w:rPr>
                  <w:rFonts w:asciiTheme="minorHAnsi" w:hAnsiTheme="minorHAnsi" w:cstheme="minorHAnsi"/>
                  <w:sz w:val="20"/>
                  <w:szCs w:val="20"/>
                  <w:lang w:eastAsia="de-DE"/>
                </w:rPr>
                <w:delText>Ja</w:delText>
              </w:r>
            </w:del>
          </w:p>
        </w:tc>
        <w:tc>
          <w:tcPr>
            <w:tcW w:w="1028" w:type="dxa"/>
          </w:tcPr>
          <w:p w14:paraId="509DC024" w14:textId="4BB2EC48" w:rsidR="00296030" w:rsidRPr="00FA71B1" w:rsidDel="00E65E3A" w:rsidRDefault="00296030" w:rsidP="005420BD">
            <w:pPr>
              <w:jc w:val="center"/>
              <w:rPr>
                <w:del w:id="843" w:author="Kisch, Christian" w:date="2022-02-01T14:48:00Z"/>
                <w:rFonts w:asciiTheme="minorHAnsi" w:hAnsiTheme="minorHAnsi" w:cstheme="minorHAnsi"/>
                <w:sz w:val="20"/>
                <w:szCs w:val="20"/>
                <w:lang w:eastAsia="de-DE"/>
              </w:rPr>
            </w:pPr>
            <w:ins w:id="844" w:author="Franz, Ilka (GZD - DIII - DO Potsdam Behlertstraße)" w:date="2022-01-05T14:30:00Z">
              <w:del w:id="845"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42D875E7" w14:textId="106D8E6A" w:rsidR="00296030" w:rsidRPr="00FA71B1" w:rsidDel="00E65E3A" w:rsidRDefault="00296030" w:rsidP="005420BD">
            <w:pPr>
              <w:jc w:val="center"/>
              <w:rPr>
                <w:del w:id="846" w:author="Kisch, Christian" w:date="2022-02-01T14:48:00Z"/>
                <w:rFonts w:asciiTheme="minorHAnsi" w:hAnsiTheme="minorHAnsi" w:cstheme="minorHAnsi"/>
                <w:sz w:val="20"/>
                <w:szCs w:val="20"/>
              </w:rPr>
            </w:pPr>
            <w:del w:id="847"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0530087F" w14:textId="6FCECEB6" w:rsidR="00296030" w:rsidRPr="00FA71B1" w:rsidDel="00E65E3A" w:rsidRDefault="00296030" w:rsidP="005420BD">
            <w:pPr>
              <w:jc w:val="center"/>
              <w:rPr>
                <w:del w:id="848" w:author="Kisch, Christian" w:date="2022-02-01T14:48:00Z"/>
                <w:rFonts w:asciiTheme="minorHAnsi" w:hAnsiTheme="minorHAnsi" w:cstheme="minorHAnsi"/>
                <w:sz w:val="20"/>
                <w:szCs w:val="20"/>
              </w:rPr>
            </w:pPr>
            <w:del w:id="849"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1EC2A0FE" w14:textId="1BA2D267" w:rsidR="00296030" w:rsidRPr="00FA71B1" w:rsidDel="00E65E3A" w:rsidRDefault="00296030" w:rsidP="005420BD">
            <w:pPr>
              <w:jc w:val="center"/>
              <w:rPr>
                <w:del w:id="850" w:author="Kisch, Christian" w:date="2022-02-01T14:48:00Z"/>
                <w:rFonts w:asciiTheme="minorHAnsi" w:hAnsiTheme="minorHAnsi" w:cstheme="minorHAnsi"/>
                <w:sz w:val="20"/>
                <w:szCs w:val="20"/>
              </w:rPr>
            </w:pPr>
            <w:del w:id="851"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2BA6F43C" w14:textId="3873D1EE" w:rsidR="00296030" w:rsidRPr="00FA71B1" w:rsidDel="00E65E3A" w:rsidRDefault="00296030" w:rsidP="005420BD">
            <w:pPr>
              <w:jc w:val="center"/>
              <w:rPr>
                <w:del w:id="852" w:author="Kisch, Christian" w:date="2022-02-01T14:48:00Z"/>
                <w:rFonts w:asciiTheme="minorHAnsi" w:hAnsiTheme="minorHAnsi" w:cstheme="minorHAnsi"/>
                <w:sz w:val="20"/>
                <w:szCs w:val="20"/>
              </w:rPr>
            </w:pPr>
            <w:del w:id="853" w:author="Kisch, Christian" w:date="2022-02-01T14:48:00Z">
              <w:r w:rsidRPr="00FA71B1" w:rsidDel="00E65E3A">
                <w:rPr>
                  <w:rFonts w:asciiTheme="minorHAnsi" w:hAnsiTheme="minorHAnsi" w:cstheme="minorHAnsi"/>
                  <w:sz w:val="20"/>
                  <w:szCs w:val="20"/>
                  <w:lang w:eastAsia="de-DE"/>
                </w:rPr>
                <w:delText>Ja</w:delText>
              </w:r>
            </w:del>
          </w:p>
        </w:tc>
        <w:tc>
          <w:tcPr>
            <w:tcW w:w="1161" w:type="dxa"/>
            <w:shd w:val="clear" w:color="auto" w:fill="auto"/>
          </w:tcPr>
          <w:p w14:paraId="3EF471F8" w14:textId="73F69859" w:rsidR="00296030" w:rsidRPr="00FA71B1" w:rsidDel="00E65E3A" w:rsidRDefault="00296030" w:rsidP="005420BD">
            <w:pPr>
              <w:jc w:val="center"/>
              <w:rPr>
                <w:del w:id="854" w:author="Kisch, Christian" w:date="2022-02-01T14:48:00Z"/>
                <w:rFonts w:asciiTheme="minorHAnsi" w:hAnsiTheme="minorHAnsi" w:cstheme="minorHAnsi"/>
                <w:sz w:val="20"/>
                <w:szCs w:val="20"/>
              </w:rPr>
            </w:pPr>
            <w:del w:id="855" w:author="Kisch, Christian" w:date="2022-02-01T14:48:00Z">
              <w:r w:rsidRPr="00FA71B1" w:rsidDel="00E65E3A">
                <w:rPr>
                  <w:rFonts w:asciiTheme="minorHAnsi" w:hAnsiTheme="minorHAnsi" w:cstheme="minorHAnsi"/>
                  <w:sz w:val="20"/>
                  <w:szCs w:val="20"/>
                  <w:lang w:eastAsia="de-DE"/>
                </w:rPr>
                <w:delText>Ja</w:delText>
              </w:r>
            </w:del>
          </w:p>
        </w:tc>
      </w:tr>
      <w:tr w:rsidR="00296030" w:rsidDel="00E65E3A" w14:paraId="65A820AC" w14:textId="28AD2EB5" w:rsidTr="00296030">
        <w:trPr>
          <w:del w:id="856" w:author="Kisch, Christian" w:date="2022-02-01T14:48:00Z"/>
        </w:trPr>
        <w:tc>
          <w:tcPr>
            <w:tcW w:w="1479" w:type="dxa"/>
            <w:shd w:val="clear" w:color="auto" w:fill="F2F2F2" w:themeFill="background1" w:themeFillShade="F2"/>
          </w:tcPr>
          <w:p w14:paraId="1F329AF6" w14:textId="5C2713BA" w:rsidR="00296030" w:rsidRPr="00C4510E" w:rsidDel="00E65E3A" w:rsidRDefault="00296030" w:rsidP="005420BD">
            <w:pPr>
              <w:rPr>
                <w:del w:id="857" w:author="Kisch, Christian" w:date="2022-02-01T14:48:00Z"/>
                <w:b/>
                <w:sz w:val="20"/>
                <w:szCs w:val="20"/>
                <w:lang w:eastAsia="de-DE"/>
              </w:rPr>
            </w:pPr>
            <w:del w:id="858" w:author="Kisch, Christian" w:date="2022-02-01T14:48:00Z">
              <w:r w:rsidRPr="00C4510E" w:rsidDel="00E65E3A">
                <w:rPr>
                  <w:b/>
                  <w:sz w:val="20"/>
                  <w:szCs w:val="20"/>
                  <w:lang w:eastAsia="de-DE"/>
                </w:rPr>
                <w:delText>Mandant</w:delText>
              </w:r>
            </w:del>
          </w:p>
        </w:tc>
        <w:tc>
          <w:tcPr>
            <w:tcW w:w="858" w:type="dxa"/>
          </w:tcPr>
          <w:p w14:paraId="736F93A0" w14:textId="667FBD64" w:rsidR="00296030" w:rsidRPr="00FA71B1" w:rsidDel="00E65E3A" w:rsidRDefault="00296030" w:rsidP="005420BD">
            <w:pPr>
              <w:jc w:val="center"/>
              <w:rPr>
                <w:del w:id="859" w:author="Kisch, Christian" w:date="2022-02-01T14:48:00Z"/>
                <w:rFonts w:asciiTheme="minorHAnsi" w:hAnsiTheme="minorHAnsi" w:cstheme="minorHAnsi"/>
                <w:sz w:val="20"/>
                <w:szCs w:val="20"/>
              </w:rPr>
            </w:pPr>
            <w:del w:id="860" w:author="Kisch, Christian" w:date="2021-12-16T13:15:00Z">
              <w:r w:rsidRPr="00FA71B1" w:rsidDel="00CB3A8D">
                <w:rPr>
                  <w:rFonts w:asciiTheme="minorHAnsi" w:hAnsiTheme="minorHAnsi" w:cstheme="minorHAnsi"/>
                  <w:sz w:val="20"/>
                  <w:szCs w:val="20"/>
                  <w:lang w:eastAsia="de-DE"/>
                </w:rPr>
                <w:delText>Nein</w:delText>
              </w:r>
            </w:del>
          </w:p>
        </w:tc>
        <w:tc>
          <w:tcPr>
            <w:tcW w:w="1028" w:type="dxa"/>
          </w:tcPr>
          <w:p w14:paraId="26FF81CC" w14:textId="63C52F67" w:rsidR="00296030" w:rsidRPr="00FA71B1" w:rsidDel="00E65E3A" w:rsidRDefault="00296030" w:rsidP="005420BD">
            <w:pPr>
              <w:jc w:val="center"/>
              <w:rPr>
                <w:del w:id="861" w:author="Kisch, Christian" w:date="2022-02-01T14:48:00Z"/>
                <w:rFonts w:asciiTheme="minorHAnsi" w:hAnsiTheme="minorHAnsi" w:cstheme="minorHAnsi"/>
                <w:sz w:val="20"/>
                <w:szCs w:val="20"/>
                <w:lang w:eastAsia="de-DE"/>
              </w:rPr>
            </w:pPr>
            <w:ins w:id="862" w:author="Franz, Ilka (GZD - DIII - DO Potsdam Behlertstraße)" w:date="2022-01-05T14:30:00Z">
              <w:del w:id="863"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1A7F4D2D" w14:textId="2192C355" w:rsidR="00296030" w:rsidRPr="00FA71B1" w:rsidDel="00E65E3A" w:rsidRDefault="00296030" w:rsidP="005420BD">
            <w:pPr>
              <w:jc w:val="center"/>
              <w:rPr>
                <w:del w:id="864" w:author="Kisch, Christian" w:date="2022-02-01T14:48:00Z"/>
                <w:rFonts w:asciiTheme="minorHAnsi" w:hAnsiTheme="minorHAnsi" w:cstheme="minorHAnsi"/>
                <w:sz w:val="20"/>
                <w:szCs w:val="20"/>
              </w:rPr>
            </w:pPr>
            <w:del w:id="865"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20C06821" w14:textId="6F608640" w:rsidR="00296030" w:rsidRPr="00FA71B1" w:rsidDel="00E65E3A" w:rsidRDefault="00296030" w:rsidP="005420BD">
            <w:pPr>
              <w:jc w:val="center"/>
              <w:rPr>
                <w:del w:id="866" w:author="Kisch, Christian" w:date="2022-02-01T14:48:00Z"/>
                <w:rFonts w:asciiTheme="minorHAnsi" w:hAnsiTheme="minorHAnsi" w:cstheme="minorHAnsi"/>
                <w:sz w:val="20"/>
                <w:szCs w:val="20"/>
              </w:rPr>
            </w:pPr>
            <w:del w:id="867"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106776FC" w14:textId="7B747078" w:rsidR="00296030" w:rsidRPr="00FA71B1" w:rsidDel="00E65E3A" w:rsidRDefault="00296030" w:rsidP="005420BD">
            <w:pPr>
              <w:jc w:val="center"/>
              <w:rPr>
                <w:del w:id="868" w:author="Kisch, Christian" w:date="2022-02-01T14:48:00Z"/>
                <w:rFonts w:asciiTheme="minorHAnsi" w:hAnsiTheme="minorHAnsi" w:cstheme="minorHAnsi"/>
                <w:sz w:val="20"/>
                <w:szCs w:val="20"/>
              </w:rPr>
            </w:pPr>
            <w:del w:id="869" w:author="Kisch, Christian" w:date="2022-02-01T14:48:00Z">
              <w:r w:rsidRPr="00FA71B1" w:rsidDel="00E65E3A">
                <w:rPr>
                  <w:rFonts w:asciiTheme="minorHAnsi" w:hAnsiTheme="minorHAnsi" w:cstheme="minorHAnsi"/>
                  <w:sz w:val="20"/>
                  <w:szCs w:val="20"/>
                  <w:lang w:eastAsia="de-DE"/>
                </w:rPr>
                <w:delText>Nein</w:delText>
              </w:r>
            </w:del>
          </w:p>
        </w:tc>
        <w:tc>
          <w:tcPr>
            <w:tcW w:w="1160" w:type="dxa"/>
            <w:shd w:val="clear" w:color="auto" w:fill="auto"/>
          </w:tcPr>
          <w:p w14:paraId="6C4C4F7A" w14:textId="3D0BA86D" w:rsidR="00296030" w:rsidRPr="00FA71B1" w:rsidDel="00E65E3A" w:rsidRDefault="00296030" w:rsidP="005420BD">
            <w:pPr>
              <w:jc w:val="center"/>
              <w:rPr>
                <w:del w:id="870" w:author="Kisch, Christian" w:date="2022-02-01T14:48:00Z"/>
                <w:rFonts w:asciiTheme="minorHAnsi" w:hAnsiTheme="minorHAnsi" w:cstheme="minorHAnsi"/>
                <w:sz w:val="20"/>
                <w:szCs w:val="20"/>
              </w:rPr>
            </w:pPr>
            <w:del w:id="871" w:author="Kisch, Christian" w:date="2022-02-01T14:48:00Z">
              <w:r w:rsidRPr="00FA71B1" w:rsidDel="00E65E3A">
                <w:rPr>
                  <w:rFonts w:asciiTheme="minorHAnsi" w:hAnsiTheme="minorHAnsi" w:cstheme="minorHAnsi"/>
                  <w:sz w:val="20"/>
                  <w:szCs w:val="20"/>
                </w:rPr>
                <w:delText>Nein</w:delText>
              </w:r>
            </w:del>
          </w:p>
        </w:tc>
        <w:tc>
          <w:tcPr>
            <w:tcW w:w="1161" w:type="dxa"/>
            <w:shd w:val="clear" w:color="auto" w:fill="auto"/>
          </w:tcPr>
          <w:p w14:paraId="4691E26C" w14:textId="034928C1" w:rsidR="00296030" w:rsidRPr="00FA71B1" w:rsidDel="00E65E3A" w:rsidRDefault="00296030" w:rsidP="005420BD">
            <w:pPr>
              <w:jc w:val="center"/>
              <w:rPr>
                <w:del w:id="872" w:author="Kisch, Christian" w:date="2022-02-01T14:48:00Z"/>
                <w:rFonts w:asciiTheme="minorHAnsi" w:hAnsiTheme="minorHAnsi" w:cstheme="minorHAnsi"/>
                <w:sz w:val="20"/>
                <w:szCs w:val="20"/>
              </w:rPr>
            </w:pPr>
            <w:del w:id="873" w:author="Kisch, Christian" w:date="2022-02-01T14:48:00Z">
              <w:r w:rsidRPr="00FA71B1" w:rsidDel="00E65E3A">
                <w:rPr>
                  <w:rFonts w:asciiTheme="minorHAnsi" w:hAnsiTheme="minorHAnsi" w:cstheme="minorHAnsi"/>
                  <w:sz w:val="20"/>
                  <w:szCs w:val="20"/>
                </w:rPr>
                <w:delText>Nein</w:delText>
              </w:r>
            </w:del>
          </w:p>
        </w:tc>
      </w:tr>
      <w:tr w:rsidR="00296030" w:rsidDel="00E65E3A" w14:paraId="75CB247D" w14:textId="4FF2E7DC" w:rsidTr="00296030">
        <w:trPr>
          <w:del w:id="874" w:author="Kisch, Christian" w:date="2022-02-01T14:48:00Z"/>
        </w:trPr>
        <w:tc>
          <w:tcPr>
            <w:tcW w:w="1479" w:type="dxa"/>
            <w:shd w:val="clear" w:color="auto" w:fill="F2F2F2" w:themeFill="background1" w:themeFillShade="F2"/>
          </w:tcPr>
          <w:p w14:paraId="7DFA65B6" w14:textId="16E5B13F" w:rsidR="00296030" w:rsidRPr="00C4510E" w:rsidDel="00E65E3A" w:rsidRDefault="00296030" w:rsidP="005420BD">
            <w:pPr>
              <w:rPr>
                <w:del w:id="875" w:author="Kisch, Christian" w:date="2022-02-01T14:48:00Z"/>
                <w:b/>
                <w:sz w:val="20"/>
                <w:szCs w:val="20"/>
                <w:lang w:eastAsia="de-DE"/>
              </w:rPr>
            </w:pPr>
            <w:del w:id="876" w:author="Kisch, Christian" w:date="2022-02-01T14:48:00Z">
              <w:r w:rsidRPr="00C4510E" w:rsidDel="00E65E3A">
                <w:rPr>
                  <w:b/>
                  <w:sz w:val="20"/>
                  <w:szCs w:val="20"/>
                  <w:lang w:eastAsia="de-DE"/>
                </w:rPr>
                <w:delText>Rollen</w:delText>
              </w:r>
            </w:del>
          </w:p>
        </w:tc>
        <w:tc>
          <w:tcPr>
            <w:tcW w:w="858" w:type="dxa"/>
          </w:tcPr>
          <w:p w14:paraId="0A1CE14B" w14:textId="5AB6351C" w:rsidR="00296030" w:rsidRPr="00FA71B1" w:rsidDel="00E65E3A" w:rsidRDefault="00296030" w:rsidP="005420BD">
            <w:pPr>
              <w:jc w:val="center"/>
              <w:rPr>
                <w:del w:id="877" w:author="Kisch, Christian" w:date="2022-02-01T14:48:00Z"/>
                <w:rFonts w:asciiTheme="minorHAnsi" w:hAnsiTheme="minorHAnsi" w:cstheme="minorHAnsi"/>
                <w:sz w:val="20"/>
                <w:szCs w:val="20"/>
              </w:rPr>
            </w:pPr>
            <w:del w:id="878" w:author="Kisch, Christian" w:date="2021-12-16T13:15:00Z">
              <w:r w:rsidRPr="00FA71B1" w:rsidDel="00CB3A8D">
                <w:rPr>
                  <w:rFonts w:asciiTheme="minorHAnsi" w:hAnsiTheme="minorHAnsi" w:cstheme="minorHAnsi"/>
                  <w:sz w:val="20"/>
                  <w:szCs w:val="20"/>
                  <w:lang w:eastAsia="de-DE"/>
                </w:rPr>
                <w:delText>Nein</w:delText>
              </w:r>
            </w:del>
          </w:p>
        </w:tc>
        <w:tc>
          <w:tcPr>
            <w:tcW w:w="1028" w:type="dxa"/>
          </w:tcPr>
          <w:p w14:paraId="693160C9" w14:textId="40D58229" w:rsidR="00296030" w:rsidRPr="00FA71B1" w:rsidDel="00E65E3A" w:rsidRDefault="00296030" w:rsidP="005420BD">
            <w:pPr>
              <w:jc w:val="center"/>
              <w:rPr>
                <w:del w:id="879" w:author="Kisch, Christian" w:date="2022-02-01T14:48:00Z"/>
                <w:rFonts w:asciiTheme="minorHAnsi" w:hAnsiTheme="minorHAnsi" w:cstheme="minorHAnsi"/>
                <w:sz w:val="20"/>
                <w:szCs w:val="20"/>
                <w:lang w:eastAsia="de-DE"/>
              </w:rPr>
            </w:pPr>
            <w:ins w:id="880" w:author="Franz, Ilka (GZD - DIII - DO Potsdam Behlertstraße)" w:date="2022-01-05T14:30:00Z">
              <w:del w:id="881" w:author="Kisch, Christian" w:date="2022-02-01T14:48:00Z">
                <w:r w:rsidDel="00E65E3A">
                  <w:rPr>
                    <w:rFonts w:asciiTheme="minorHAnsi" w:hAnsiTheme="minorHAnsi" w:cstheme="minorHAnsi"/>
                    <w:sz w:val="20"/>
                    <w:szCs w:val="20"/>
                    <w:lang w:eastAsia="de-DE"/>
                  </w:rPr>
                  <w:delText>Ja</w:delText>
                </w:r>
              </w:del>
            </w:ins>
          </w:p>
        </w:tc>
        <w:tc>
          <w:tcPr>
            <w:tcW w:w="1116" w:type="dxa"/>
            <w:shd w:val="clear" w:color="auto" w:fill="auto"/>
          </w:tcPr>
          <w:p w14:paraId="10FBBC90" w14:textId="474F6DC4" w:rsidR="00296030" w:rsidRPr="00FA71B1" w:rsidDel="00E65E3A" w:rsidRDefault="00296030" w:rsidP="005420BD">
            <w:pPr>
              <w:jc w:val="center"/>
              <w:rPr>
                <w:del w:id="882" w:author="Kisch, Christian" w:date="2022-02-01T14:48:00Z"/>
                <w:rFonts w:asciiTheme="minorHAnsi" w:hAnsiTheme="minorHAnsi" w:cstheme="minorHAnsi"/>
                <w:sz w:val="20"/>
                <w:szCs w:val="20"/>
              </w:rPr>
            </w:pPr>
            <w:del w:id="883"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247D8A46" w14:textId="304691F7" w:rsidR="00296030" w:rsidRPr="00FA71B1" w:rsidDel="00E65E3A" w:rsidRDefault="00296030" w:rsidP="005420BD">
            <w:pPr>
              <w:jc w:val="center"/>
              <w:rPr>
                <w:del w:id="884" w:author="Kisch, Christian" w:date="2022-02-01T14:48:00Z"/>
                <w:rFonts w:asciiTheme="minorHAnsi" w:hAnsiTheme="minorHAnsi" w:cstheme="minorHAnsi"/>
                <w:sz w:val="20"/>
                <w:szCs w:val="20"/>
              </w:rPr>
            </w:pPr>
            <w:del w:id="885"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7F2E6E7A" w14:textId="0FC57445" w:rsidR="00296030" w:rsidRPr="00FA71B1" w:rsidDel="00E65E3A" w:rsidRDefault="00296030" w:rsidP="005420BD">
            <w:pPr>
              <w:jc w:val="center"/>
              <w:rPr>
                <w:del w:id="886" w:author="Kisch, Christian" w:date="2022-02-01T14:48:00Z"/>
                <w:rFonts w:asciiTheme="minorHAnsi" w:hAnsiTheme="minorHAnsi" w:cstheme="minorHAnsi"/>
                <w:sz w:val="20"/>
                <w:szCs w:val="20"/>
              </w:rPr>
            </w:pPr>
            <w:del w:id="887" w:author="Kisch, Christian" w:date="2022-02-01T14:48:00Z">
              <w:r w:rsidRPr="00FA71B1" w:rsidDel="00E65E3A">
                <w:rPr>
                  <w:rFonts w:asciiTheme="minorHAnsi" w:hAnsiTheme="minorHAnsi" w:cstheme="minorHAnsi"/>
                  <w:sz w:val="20"/>
                  <w:szCs w:val="20"/>
                  <w:lang w:eastAsia="de-DE"/>
                </w:rPr>
                <w:delText>Nein</w:delText>
              </w:r>
            </w:del>
          </w:p>
        </w:tc>
        <w:tc>
          <w:tcPr>
            <w:tcW w:w="1160" w:type="dxa"/>
            <w:shd w:val="clear" w:color="auto" w:fill="auto"/>
          </w:tcPr>
          <w:p w14:paraId="3351305D" w14:textId="250A3630" w:rsidR="00296030" w:rsidRPr="00FA71B1" w:rsidDel="00E65E3A" w:rsidRDefault="00296030" w:rsidP="005420BD">
            <w:pPr>
              <w:jc w:val="center"/>
              <w:rPr>
                <w:del w:id="888" w:author="Kisch, Christian" w:date="2022-02-01T14:48:00Z"/>
                <w:rFonts w:asciiTheme="minorHAnsi" w:hAnsiTheme="minorHAnsi" w:cstheme="minorHAnsi"/>
                <w:sz w:val="20"/>
                <w:szCs w:val="20"/>
              </w:rPr>
            </w:pPr>
            <w:del w:id="889" w:author="Kisch, Christian" w:date="2022-02-01T14:48:00Z">
              <w:r w:rsidRPr="00FA71B1" w:rsidDel="00E65E3A">
                <w:rPr>
                  <w:rFonts w:asciiTheme="minorHAnsi" w:hAnsiTheme="minorHAnsi" w:cstheme="minorHAnsi"/>
                  <w:sz w:val="20"/>
                  <w:szCs w:val="20"/>
                </w:rPr>
                <w:delText>Nein</w:delText>
              </w:r>
            </w:del>
          </w:p>
        </w:tc>
        <w:tc>
          <w:tcPr>
            <w:tcW w:w="1161" w:type="dxa"/>
            <w:shd w:val="clear" w:color="auto" w:fill="auto"/>
          </w:tcPr>
          <w:p w14:paraId="4CB924F2" w14:textId="13CD8EFB" w:rsidR="00296030" w:rsidRPr="00FA71B1" w:rsidDel="00E65E3A" w:rsidRDefault="00296030" w:rsidP="005420BD">
            <w:pPr>
              <w:jc w:val="center"/>
              <w:rPr>
                <w:del w:id="890" w:author="Kisch, Christian" w:date="2022-02-01T14:48:00Z"/>
                <w:rFonts w:asciiTheme="minorHAnsi" w:hAnsiTheme="minorHAnsi" w:cstheme="minorHAnsi"/>
                <w:sz w:val="20"/>
                <w:szCs w:val="20"/>
              </w:rPr>
            </w:pPr>
            <w:del w:id="891" w:author="Kisch, Christian" w:date="2022-02-01T14:48:00Z">
              <w:r w:rsidRPr="00FA71B1" w:rsidDel="00E65E3A">
                <w:rPr>
                  <w:rFonts w:asciiTheme="minorHAnsi" w:hAnsiTheme="minorHAnsi" w:cstheme="minorHAnsi"/>
                  <w:sz w:val="20"/>
                  <w:szCs w:val="20"/>
                </w:rPr>
                <w:delText>Nein</w:delText>
              </w:r>
            </w:del>
          </w:p>
        </w:tc>
      </w:tr>
      <w:tr w:rsidR="00296030" w:rsidDel="00E65E3A" w14:paraId="42C2C4BE" w14:textId="124280A9" w:rsidTr="00296030">
        <w:trPr>
          <w:del w:id="892" w:author="Kisch, Christian" w:date="2022-02-01T14:48:00Z"/>
        </w:trPr>
        <w:tc>
          <w:tcPr>
            <w:tcW w:w="1479" w:type="dxa"/>
            <w:shd w:val="clear" w:color="auto" w:fill="F2F2F2" w:themeFill="background1" w:themeFillShade="F2"/>
          </w:tcPr>
          <w:p w14:paraId="0D43C1AE" w14:textId="39540AD1" w:rsidR="00296030" w:rsidRPr="00C4510E" w:rsidDel="00E65E3A" w:rsidRDefault="00296030" w:rsidP="005420BD">
            <w:pPr>
              <w:rPr>
                <w:del w:id="893" w:author="Kisch, Christian" w:date="2022-02-01T14:48:00Z"/>
                <w:b/>
                <w:sz w:val="20"/>
                <w:szCs w:val="20"/>
                <w:lang w:eastAsia="de-DE"/>
              </w:rPr>
            </w:pPr>
            <w:del w:id="894" w:author="Kisch, Christian" w:date="2022-02-01T14:48:00Z">
              <w:r w:rsidDel="00E65E3A">
                <w:rPr>
                  <w:b/>
                  <w:sz w:val="20"/>
                  <w:szCs w:val="20"/>
                  <w:lang w:eastAsia="de-DE"/>
                </w:rPr>
                <w:delText>Verfahren</w:delText>
              </w:r>
            </w:del>
          </w:p>
        </w:tc>
        <w:tc>
          <w:tcPr>
            <w:tcW w:w="858" w:type="dxa"/>
          </w:tcPr>
          <w:p w14:paraId="7B69E3D5" w14:textId="0C1E1394" w:rsidR="00296030" w:rsidRPr="00FA71B1" w:rsidDel="00E65E3A" w:rsidRDefault="00296030" w:rsidP="005420BD">
            <w:pPr>
              <w:jc w:val="center"/>
              <w:rPr>
                <w:del w:id="895" w:author="Kisch, Christian" w:date="2022-02-01T14:48:00Z"/>
                <w:rFonts w:asciiTheme="minorHAnsi" w:hAnsiTheme="minorHAnsi" w:cstheme="minorHAnsi"/>
                <w:sz w:val="20"/>
                <w:szCs w:val="20"/>
              </w:rPr>
            </w:pPr>
            <w:del w:id="896" w:author="Kisch, Christian" w:date="2022-02-01T14:48:00Z">
              <w:r w:rsidRPr="00FA71B1" w:rsidDel="00E65E3A">
                <w:rPr>
                  <w:rFonts w:asciiTheme="minorHAnsi" w:hAnsiTheme="minorHAnsi" w:cstheme="minorHAnsi"/>
                  <w:sz w:val="20"/>
                  <w:szCs w:val="20"/>
                  <w:lang w:eastAsia="de-DE"/>
                </w:rPr>
                <w:delText>Ja</w:delText>
              </w:r>
            </w:del>
          </w:p>
        </w:tc>
        <w:tc>
          <w:tcPr>
            <w:tcW w:w="1028" w:type="dxa"/>
          </w:tcPr>
          <w:p w14:paraId="0BAAA322" w14:textId="78E1C9F6" w:rsidR="00296030" w:rsidRPr="00FA71B1" w:rsidDel="00E65E3A" w:rsidRDefault="00296030" w:rsidP="005420BD">
            <w:pPr>
              <w:jc w:val="center"/>
              <w:rPr>
                <w:del w:id="897" w:author="Kisch, Christian" w:date="2022-02-01T14:48:00Z"/>
                <w:rFonts w:asciiTheme="minorHAnsi" w:hAnsiTheme="minorHAnsi" w:cstheme="minorHAnsi"/>
                <w:sz w:val="20"/>
                <w:szCs w:val="20"/>
                <w:lang w:eastAsia="de-DE"/>
              </w:rPr>
            </w:pPr>
          </w:p>
        </w:tc>
        <w:tc>
          <w:tcPr>
            <w:tcW w:w="1116" w:type="dxa"/>
            <w:shd w:val="clear" w:color="auto" w:fill="auto"/>
          </w:tcPr>
          <w:p w14:paraId="2856685A" w14:textId="74860F1C" w:rsidR="00296030" w:rsidRPr="00FA71B1" w:rsidDel="00E65E3A" w:rsidRDefault="00296030" w:rsidP="005420BD">
            <w:pPr>
              <w:jc w:val="center"/>
              <w:rPr>
                <w:del w:id="898" w:author="Kisch, Christian" w:date="2022-02-01T14:48:00Z"/>
                <w:rFonts w:asciiTheme="minorHAnsi" w:hAnsiTheme="minorHAnsi" w:cstheme="minorHAnsi"/>
                <w:sz w:val="20"/>
                <w:szCs w:val="20"/>
              </w:rPr>
            </w:pPr>
            <w:del w:id="899"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15EE15D8" w14:textId="25B37EB2" w:rsidR="00296030" w:rsidRPr="00FA71B1" w:rsidDel="00E65E3A" w:rsidRDefault="00296030" w:rsidP="005420BD">
            <w:pPr>
              <w:jc w:val="center"/>
              <w:rPr>
                <w:del w:id="900" w:author="Kisch, Christian" w:date="2022-02-01T14:48:00Z"/>
                <w:rFonts w:asciiTheme="minorHAnsi" w:hAnsiTheme="minorHAnsi" w:cstheme="minorHAnsi"/>
                <w:sz w:val="20"/>
                <w:szCs w:val="20"/>
              </w:rPr>
            </w:pPr>
            <w:del w:id="901"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69C8CE71" w14:textId="72461138" w:rsidR="00296030" w:rsidRPr="00FA71B1" w:rsidDel="00E65E3A" w:rsidRDefault="00296030" w:rsidP="005420BD">
            <w:pPr>
              <w:jc w:val="center"/>
              <w:rPr>
                <w:del w:id="902" w:author="Kisch, Christian" w:date="2022-02-01T14:48:00Z"/>
                <w:rFonts w:asciiTheme="minorHAnsi" w:hAnsiTheme="minorHAnsi" w:cstheme="minorHAnsi"/>
                <w:sz w:val="20"/>
                <w:szCs w:val="20"/>
              </w:rPr>
            </w:pPr>
            <w:del w:id="903"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57A4B01F" w14:textId="3FFC48DE" w:rsidR="00296030" w:rsidRPr="00FA71B1" w:rsidDel="00E65E3A" w:rsidRDefault="00296030" w:rsidP="005420BD">
            <w:pPr>
              <w:jc w:val="center"/>
              <w:rPr>
                <w:del w:id="904" w:author="Kisch, Christian" w:date="2022-02-01T14:48:00Z"/>
                <w:rFonts w:asciiTheme="minorHAnsi" w:hAnsiTheme="minorHAnsi" w:cstheme="minorHAnsi"/>
                <w:sz w:val="20"/>
                <w:szCs w:val="20"/>
              </w:rPr>
            </w:pPr>
            <w:del w:id="905" w:author="Kisch, Christian" w:date="2022-02-01T14:48:00Z">
              <w:r w:rsidRPr="00FA71B1" w:rsidDel="00E65E3A">
                <w:rPr>
                  <w:rFonts w:asciiTheme="minorHAnsi" w:hAnsiTheme="minorHAnsi" w:cstheme="minorHAnsi"/>
                  <w:sz w:val="20"/>
                  <w:szCs w:val="20"/>
                  <w:lang w:eastAsia="de-DE"/>
                </w:rPr>
                <w:delText>Ja</w:delText>
              </w:r>
            </w:del>
          </w:p>
        </w:tc>
        <w:tc>
          <w:tcPr>
            <w:tcW w:w="1161" w:type="dxa"/>
            <w:shd w:val="clear" w:color="auto" w:fill="auto"/>
          </w:tcPr>
          <w:p w14:paraId="640584C1" w14:textId="08ADE54D" w:rsidR="00296030" w:rsidRPr="00FA71B1" w:rsidDel="00E65E3A" w:rsidRDefault="00296030" w:rsidP="005420BD">
            <w:pPr>
              <w:jc w:val="center"/>
              <w:rPr>
                <w:del w:id="906" w:author="Kisch, Christian" w:date="2022-02-01T14:48:00Z"/>
                <w:rFonts w:asciiTheme="minorHAnsi" w:hAnsiTheme="minorHAnsi" w:cstheme="minorHAnsi"/>
                <w:sz w:val="20"/>
                <w:szCs w:val="20"/>
              </w:rPr>
            </w:pPr>
            <w:del w:id="907" w:author="Kisch, Christian" w:date="2022-02-01T14:48:00Z">
              <w:r w:rsidRPr="00FA71B1" w:rsidDel="00E65E3A">
                <w:rPr>
                  <w:rFonts w:asciiTheme="minorHAnsi" w:hAnsiTheme="minorHAnsi" w:cstheme="minorHAnsi"/>
                  <w:sz w:val="20"/>
                  <w:szCs w:val="20"/>
                  <w:lang w:eastAsia="de-DE"/>
                </w:rPr>
                <w:delText>Ja</w:delText>
              </w:r>
            </w:del>
          </w:p>
        </w:tc>
      </w:tr>
      <w:tr w:rsidR="00296030" w:rsidDel="00E65E3A" w14:paraId="1D7CD9C4" w14:textId="3520F059" w:rsidTr="00296030">
        <w:trPr>
          <w:del w:id="908" w:author="Kisch, Christian" w:date="2022-02-01T14:48:00Z"/>
        </w:trPr>
        <w:tc>
          <w:tcPr>
            <w:tcW w:w="1479" w:type="dxa"/>
            <w:shd w:val="clear" w:color="auto" w:fill="F2F2F2" w:themeFill="background1" w:themeFillShade="F2"/>
          </w:tcPr>
          <w:p w14:paraId="450284B1" w14:textId="0B2BAF9A" w:rsidR="00296030" w:rsidRPr="00C4510E" w:rsidDel="00E65E3A" w:rsidRDefault="00296030" w:rsidP="005420BD">
            <w:pPr>
              <w:rPr>
                <w:del w:id="909" w:author="Kisch, Christian" w:date="2022-02-01T14:48:00Z"/>
                <w:b/>
                <w:sz w:val="20"/>
                <w:szCs w:val="20"/>
                <w:lang w:eastAsia="de-DE"/>
              </w:rPr>
            </w:pPr>
          </w:p>
        </w:tc>
        <w:tc>
          <w:tcPr>
            <w:tcW w:w="858" w:type="dxa"/>
          </w:tcPr>
          <w:p w14:paraId="0CA941B6" w14:textId="0C342BBD" w:rsidR="00296030" w:rsidRPr="00FA71B1" w:rsidDel="00E65E3A" w:rsidRDefault="00296030" w:rsidP="005420BD">
            <w:pPr>
              <w:jc w:val="center"/>
              <w:rPr>
                <w:del w:id="910" w:author="Kisch, Christian" w:date="2022-02-01T14:48:00Z"/>
                <w:rFonts w:asciiTheme="minorHAnsi" w:hAnsiTheme="minorHAnsi" w:cstheme="minorHAnsi"/>
                <w:sz w:val="20"/>
                <w:szCs w:val="20"/>
              </w:rPr>
            </w:pPr>
            <w:del w:id="911" w:author="Kisch, Christian" w:date="2022-02-01T14:48:00Z">
              <w:r w:rsidRPr="00FA71B1" w:rsidDel="00E65E3A">
                <w:rPr>
                  <w:rFonts w:asciiTheme="minorHAnsi" w:hAnsiTheme="minorHAnsi" w:cstheme="minorHAnsi"/>
                  <w:sz w:val="20"/>
                  <w:szCs w:val="20"/>
                  <w:lang w:eastAsia="de-DE"/>
                </w:rPr>
                <w:delText>Nein</w:delText>
              </w:r>
            </w:del>
          </w:p>
        </w:tc>
        <w:tc>
          <w:tcPr>
            <w:tcW w:w="1028" w:type="dxa"/>
          </w:tcPr>
          <w:p w14:paraId="55AEA9D5" w14:textId="487EA702" w:rsidR="00296030" w:rsidRPr="00FA71B1" w:rsidDel="00E65E3A" w:rsidRDefault="00296030" w:rsidP="005420BD">
            <w:pPr>
              <w:jc w:val="center"/>
              <w:rPr>
                <w:del w:id="912" w:author="Kisch, Christian" w:date="2022-02-01T14:48:00Z"/>
                <w:rFonts w:asciiTheme="minorHAnsi" w:hAnsiTheme="minorHAnsi" w:cstheme="minorHAnsi"/>
                <w:sz w:val="20"/>
                <w:szCs w:val="20"/>
                <w:lang w:eastAsia="de-DE"/>
              </w:rPr>
            </w:pPr>
          </w:p>
        </w:tc>
        <w:tc>
          <w:tcPr>
            <w:tcW w:w="1116" w:type="dxa"/>
            <w:shd w:val="clear" w:color="auto" w:fill="auto"/>
          </w:tcPr>
          <w:p w14:paraId="544A9A90" w14:textId="6A2C639E" w:rsidR="00296030" w:rsidRPr="00FA71B1" w:rsidDel="00E65E3A" w:rsidRDefault="00296030" w:rsidP="005420BD">
            <w:pPr>
              <w:jc w:val="center"/>
              <w:rPr>
                <w:del w:id="913" w:author="Kisch, Christian" w:date="2022-02-01T14:48:00Z"/>
                <w:rFonts w:asciiTheme="minorHAnsi" w:hAnsiTheme="minorHAnsi" w:cstheme="minorHAnsi"/>
                <w:sz w:val="20"/>
                <w:szCs w:val="20"/>
              </w:rPr>
            </w:pPr>
            <w:del w:id="914" w:author="Kisch, Christian" w:date="2022-02-01T14:48:00Z">
              <w:r w:rsidRPr="00FA71B1" w:rsidDel="00E65E3A">
                <w:rPr>
                  <w:rFonts w:asciiTheme="minorHAnsi" w:hAnsiTheme="minorHAnsi" w:cstheme="minorHAnsi"/>
                  <w:sz w:val="20"/>
                  <w:szCs w:val="20"/>
                  <w:lang w:eastAsia="de-DE"/>
                </w:rPr>
                <w:delText>Ja</w:delText>
              </w:r>
            </w:del>
          </w:p>
        </w:tc>
        <w:tc>
          <w:tcPr>
            <w:tcW w:w="1098" w:type="dxa"/>
            <w:shd w:val="clear" w:color="auto" w:fill="auto"/>
          </w:tcPr>
          <w:p w14:paraId="4D187009" w14:textId="67BF3D7F" w:rsidR="00296030" w:rsidRPr="00FA71B1" w:rsidDel="00E65E3A" w:rsidRDefault="00296030" w:rsidP="005420BD">
            <w:pPr>
              <w:jc w:val="center"/>
              <w:rPr>
                <w:del w:id="915" w:author="Kisch, Christian" w:date="2022-02-01T14:48:00Z"/>
                <w:rFonts w:asciiTheme="minorHAnsi" w:hAnsiTheme="minorHAnsi" w:cstheme="minorHAnsi"/>
                <w:sz w:val="20"/>
                <w:szCs w:val="20"/>
              </w:rPr>
            </w:pPr>
            <w:del w:id="916" w:author="Kisch, Christian" w:date="2022-02-01T14:48:00Z">
              <w:r w:rsidRPr="00FA71B1" w:rsidDel="00E65E3A">
                <w:rPr>
                  <w:rFonts w:asciiTheme="minorHAnsi" w:hAnsiTheme="minorHAnsi" w:cstheme="minorHAnsi"/>
                  <w:sz w:val="20"/>
                  <w:szCs w:val="20"/>
                  <w:lang w:eastAsia="de-DE"/>
                </w:rPr>
                <w:delText>Ja</w:delText>
              </w:r>
            </w:del>
          </w:p>
        </w:tc>
        <w:tc>
          <w:tcPr>
            <w:tcW w:w="1160" w:type="dxa"/>
            <w:shd w:val="clear" w:color="auto" w:fill="auto"/>
          </w:tcPr>
          <w:p w14:paraId="3D8EEE6C" w14:textId="6251695A" w:rsidR="00296030" w:rsidRPr="00FA71B1" w:rsidDel="00E65E3A" w:rsidRDefault="00296030" w:rsidP="005420BD">
            <w:pPr>
              <w:jc w:val="center"/>
              <w:rPr>
                <w:del w:id="917" w:author="Kisch, Christian" w:date="2022-02-01T14:48:00Z"/>
                <w:rFonts w:asciiTheme="minorHAnsi" w:hAnsiTheme="minorHAnsi" w:cstheme="minorHAnsi"/>
                <w:sz w:val="20"/>
                <w:szCs w:val="20"/>
              </w:rPr>
            </w:pPr>
            <w:del w:id="918" w:author="Kisch, Christian" w:date="2022-02-01T14:48:00Z">
              <w:r w:rsidRPr="00FA71B1" w:rsidDel="00E65E3A">
                <w:rPr>
                  <w:rFonts w:asciiTheme="minorHAnsi" w:hAnsiTheme="minorHAnsi" w:cstheme="minorHAnsi"/>
                  <w:sz w:val="20"/>
                  <w:szCs w:val="20"/>
                  <w:lang w:eastAsia="de-DE"/>
                </w:rPr>
                <w:delText>Nein</w:delText>
              </w:r>
            </w:del>
          </w:p>
        </w:tc>
        <w:tc>
          <w:tcPr>
            <w:tcW w:w="1160" w:type="dxa"/>
            <w:shd w:val="clear" w:color="auto" w:fill="auto"/>
          </w:tcPr>
          <w:p w14:paraId="2F5D8751" w14:textId="68439861" w:rsidR="00296030" w:rsidRPr="00FA71B1" w:rsidDel="00E65E3A" w:rsidRDefault="00296030" w:rsidP="005420BD">
            <w:pPr>
              <w:jc w:val="center"/>
              <w:rPr>
                <w:del w:id="919" w:author="Kisch, Christian" w:date="2022-02-01T14:48:00Z"/>
                <w:rFonts w:asciiTheme="minorHAnsi" w:hAnsiTheme="minorHAnsi" w:cstheme="minorHAnsi"/>
                <w:sz w:val="20"/>
                <w:szCs w:val="20"/>
              </w:rPr>
            </w:pPr>
            <w:del w:id="920" w:author="Kisch, Christian" w:date="2022-02-01T14:48:00Z">
              <w:r w:rsidRPr="00FA71B1" w:rsidDel="00E65E3A">
                <w:rPr>
                  <w:rFonts w:asciiTheme="minorHAnsi" w:hAnsiTheme="minorHAnsi" w:cstheme="minorHAnsi"/>
                  <w:sz w:val="20"/>
                  <w:szCs w:val="20"/>
                </w:rPr>
                <w:delText>Nein</w:delText>
              </w:r>
            </w:del>
          </w:p>
        </w:tc>
        <w:tc>
          <w:tcPr>
            <w:tcW w:w="1161" w:type="dxa"/>
            <w:shd w:val="clear" w:color="auto" w:fill="auto"/>
          </w:tcPr>
          <w:p w14:paraId="321CFF59" w14:textId="0439B6A8" w:rsidR="00296030" w:rsidRPr="00FA71B1" w:rsidDel="00E65E3A" w:rsidRDefault="00296030" w:rsidP="005420BD">
            <w:pPr>
              <w:jc w:val="center"/>
              <w:rPr>
                <w:del w:id="921" w:author="Kisch, Christian" w:date="2022-02-01T14:48:00Z"/>
                <w:rFonts w:asciiTheme="minorHAnsi" w:hAnsiTheme="minorHAnsi" w:cstheme="minorHAnsi"/>
                <w:sz w:val="20"/>
                <w:szCs w:val="20"/>
              </w:rPr>
            </w:pPr>
            <w:del w:id="922" w:author="Kisch, Christian" w:date="2022-02-01T14:48:00Z">
              <w:r w:rsidRPr="00FA71B1" w:rsidDel="00E65E3A">
                <w:rPr>
                  <w:rFonts w:asciiTheme="minorHAnsi" w:hAnsiTheme="minorHAnsi" w:cstheme="minorHAnsi"/>
                  <w:sz w:val="20"/>
                  <w:szCs w:val="20"/>
                </w:rPr>
                <w:delText>Nein</w:delText>
              </w:r>
            </w:del>
          </w:p>
        </w:tc>
      </w:tr>
    </w:tbl>
    <w:p w14:paraId="59BB0546" w14:textId="6916AAF4" w:rsidR="007778EC" w:rsidDel="00E65E3A" w:rsidRDefault="007778EC" w:rsidP="007778EC">
      <w:pPr>
        <w:pStyle w:val="StandardWeb"/>
        <w:rPr>
          <w:del w:id="923" w:author="Kisch, Christian" w:date="2022-02-01T14:48:00Z"/>
          <w:rFonts w:asciiTheme="minorHAnsi" w:hAnsiTheme="minorHAnsi" w:cstheme="minorHAnsi"/>
          <w:sz w:val="22"/>
          <w:szCs w:val="22"/>
        </w:rPr>
      </w:pPr>
      <w:del w:id="924" w:author="Kisch, Christian" w:date="2022-02-01T14:48:00Z">
        <w:r w:rsidDel="00E65E3A">
          <w:rPr>
            <w:rFonts w:asciiTheme="minorHAnsi" w:hAnsiTheme="minorHAnsi" w:cstheme="minorHAnsi"/>
            <w:sz w:val="22"/>
            <w:szCs w:val="22"/>
          </w:rPr>
          <w:delText>De</w:delText>
        </w:r>
        <w:r w:rsidR="00B67998" w:rsidDel="00E65E3A">
          <w:rPr>
            <w:rFonts w:asciiTheme="minorHAnsi" w:hAnsiTheme="minorHAnsi" w:cstheme="minorHAnsi"/>
            <w:sz w:val="22"/>
            <w:szCs w:val="22"/>
          </w:rPr>
          <w:delText>m</w:delText>
        </w:r>
        <w:r w:rsidDel="00E65E3A">
          <w:rPr>
            <w:rFonts w:asciiTheme="minorHAnsi" w:hAnsiTheme="minorHAnsi" w:cstheme="minorHAnsi"/>
            <w:sz w:val="22"/>
            <w:szCs w:val="22"/>
          </w:rPr>
          <w:delText xml:space="preserve"> fachlichen </w:delText>
        </w:r>
      </w:del>
      <w:ins w:id="925" w:author="Kopp, Laura" w:date="2022-01-05T11:51:00Z">
        <w:del w:id="926" w:author="Kisch, Christian" w:date="2022-02-01T14:48:00Z">
          <w:r w:rsidR="00FC2E9E" w:rsidDel="00E65E3A">
            <w:rPr>
              <w:rFonts w:asciiTheme="minorHAnsi" w:hAnsiTheme="minorHAnsi" w:cstheme="minorHAnsi"/>
              <w:sz w:val="22"/>
              <w:szCs w:val="22"/>
            </w:rPr>
            <w:delText xml:space="preserve">lokaler </w:delText>
          </w:r>
        </w:del>
      </w:ins>
      <w:del w:id="927" w:author="Kisch, Christian" w:date="2022-02-01T14:48:00Z">
        <w:r w:rsidDel="00E65E3A">
          <w:rPr>
            <w:rFonts w:asciiTheme="minorHAnsi" w:hAnsiTheme="minorHAnsi" w:cstheme="minorHAnsi"/>
            <w:sz w:val="22"/>
            <w:szCs w:val="22"/>
          </w:rPr>
          <w:delText>Administrator</w:delText>
        </w:r>
        <w:r w:rsidRPr="00663FE5" w:rsidDel="00E65E3A">
          <w:rPr>
            <w:rFonts w:asciiTheme="minorHAnsi" w:hAnsiTheme="minorHAnsi" w:cstheme="minorHAnsi"/>
            <w:sz w:val="22"/>
            <w:szCs w:val="22"/>
          </w:rPr>
          <w:delText xml:space="preserve"> </w:delText>
        </w:r>
        <w:r w:rsidDel="00E65E3A">
          <w:rPr>
            <w:rFonts w:asciiTheme="minorHAnsi" w:hAnsiTheme="minorHAnsi" w:cstheme="minorHAnsi"/>
            <w:sz w:val="22"/>
            <w:szCs w:val="22"/>
          </w:rPr>
          <w:delText>lokal werden zu den ih</w:delText>
        </w:r>
        <w:r w:rsidR="00B67998" w:rsidDel="00E65E3A">
          <w:rPr>
            <w:rFonts w:asciiTheme="minorHAnsi" w:hAnsiTheme="minorHAnsi" w:cstheme="minorHAnsi"/>
            <w:sz w:val="22"/>
            <w:szCs w:val="22"/>
          </w:rPr>
          <w:delText>m</w:delText>
        </w:r>
        <w:r w:rsidDel="00E65E3A">
          <w:rPr>
            <w:rFonts w:asciiTheme="minorHAnsi" w:hAnsiTheme="minorHAnsi" w:cstheme="minorHAnsi"/>
            <w:sz w:val="22"/>
            <w:szCs w:val="22"/>
          </w:rPr>
          <w:delText xml:space="preserve"> zugewiesenen Ressourcen auch die Berechtigungen zum </w:delText>
        </w:r>
        <w:r w:rsidR="006714FB" w:rsidDel="00E65E3A">
          <w:rPr>
            <w:rFonts w:asciiTheme="minorHAnsi" w:hAnsiTheme="minorHAnsi" w:cstheme="minorHAnsi"/>
            <w:sz w:val="22"/>
            <w:szCs w:val="22"/>
          </w:rPr>
          <w:delText xml:space="preserve">Suchen, </w:delText>
        </w:r>
        <w:r w:rsidDel="00E65E3A">
          <w:rPr>
            <w:rFonts w:asciiTheme="minorHAnsi" w:hAnsiTheme="minorHAnsi" w:cstheme="minorHAnsi"/>
            <w:sz w:val="22"/>
            <w:szCs w:val="22"/>
          </w:rPr>
          <w:delText xml:space="preserve">Ausführen und Abbrechen erteilt, soweit dies </w:delText>
        </w:r>
        <w:r w:rsidR="0095247B" w:rsidDel="00E65E3A">
          <w:rPr>
            <w:rFonts w:asciiTheme="minorHAnsi" w:hAnsiTheme="minorHAnsi" w:cstheme="minorHAnsi"/>
            <w:sz w:val="22"/>
            <w:szCs w:val="22"/>
          </w:rPr>
          <w:delText xml:space="preserve">für die Aufgabenerfüllung </w:delText>
        </w:r>
        <w:r w:rsidDel="00E65E3A">
          <w:rPr>
            <w:rFonts w:asciiTheme="minorHAnsi" w:hAnsiTheme="minorHAnsi" w:cstheme="minorHAnsi"/>
            <w:sz w:val="22"/>
            <w:szCs w:val="22"/>
          </w:rPr>
          <w:delText>erforderlich ist.</w:delText>
        </w:r>
      </w:del>
    </w:p>
    <w:p w14:paraId="76C63CCC" w14:textId="4171DD61" w:rsidR="002F7D7F" w:rsidDel="00E65E3A" w:rsidRDefault="002F7D7F" w:rsidP="002F7D7F">
      <w:pPr>
        <w:pStyle w:val="berschrift3"/>
        <w:ind w:left="851" w:hanging="851"/>
        <w:rPr>
          <w:del w:id="928" w:author="Kisch, Christian" w:date="2022-02-01T14:48:00Z"/>
          <w:rFonts w:asciiTheme="minorHAnsi" w:hAnsiTheme="minorHAnsi" w:cstheme="minorHAnsi"/>
          <w:szCs w:val="22"/>
        </w:rPr>
      </w:pPr>
      <w:bookmarkStart w:id="929" w:name="_Toc88646369"/>
      <w:del w:id="930" w:author="Kisch, Christian" w:date="2022-02-01T14:48:00Z">
        <w:r w:rsidDel="00E65E3A">
          <w:rPr>
            <w:rFonts w:asciiTheme="minorHAnsi" w:hAnsiTheme="minorHAnsi" w:cstheme="minorHAnsi"/>
            <w:szCs w:val="22"/>
          </w:rPr>
          <w:delText>Gewährte Funktionalitäten</w:delText>
        </w:r>
        <w:bookmarkEnd w:id="929"/>
      </w:del>
    </w:p>
    <w:p w14:paraId="2E174D4E" w14:textId="3AA570A8" w:rsidR="002F7D7F" w:rsidRPr="002D5005" w:rsidDel="00E65E3A" w:rsidRDefault="002F7D7F" w:rsidP="002F7D7F">
      <w:pPr>
        <w:pStyle w:val="Listenabsatz"/>
        <w:numPr>
          <w:ilvl w:val="0"/>
          <w:numId w:val="12"/>
        </w:numPr>
        <w:spacing w:line="240" w:lineRule="auto"/>
        <w:rPr>
          <w:del w:id="931" w:author="Kisch, Christian" w:date="2022-02-01T14:48:00Z"/>
          <w:rFonts w:asciiTheme="minorHAnsi" w:hAnsiTheme="minorHAnsi" w:cstheme="minorHAnsi"/>
        </w:rPr>
      </w:pPr>
      <w:del w:id="932" w:author="Kisch, Christian" w:date="2022-02-01T14:48:00Z">
        <w:r w:rsidRPr="002D5005" w:rsidDel="00E65E3A">
          <w:rPr>
            <w:rFonts w:asciiTheme="minorHAnsi" w:hAnsiTheme="minorHAnsi" w:cstheme="minorHAnsi"/>
          </w:rPr>
          <w:delText>Dienststellen- und Organisationsinformationen erstellen,</w:delText>
        </w:r>
        <w:r w:rsidDel="00E65E3A">
          <w:rPr>
            <w:rFonts w:asciiTheme="minorHAnsi" w:hAnsiTheme="minorHAnsi" w:cstheme="minorHAnsi"/>
          </w:rPr>
          <w:delText xml:space="preserve"> ändern und löschen,</w:delText>
        </w:r>
      </w:del>
    </w:p>
    <w:p w14:paraId="4EFD7217" w14:textId="417C6C81" w:rsidR="002F7D7F" w:rsidRPr="002D5005" w:rsidDel="00E65E3A" w:rsidRDefault="002F7D7F" w:rsidP="002F7D7F">
      <w:pPr>
        <w:pStyle w:val="Listenabsatz"/>
        <w:numPr>
          <w:ilvl w:val="0"/>
          <w:numId w:val="12"/>
        </w:numPr>
        <w:spacing w:line="240" w:lineRule="auto"/>
        <w:rPr>
          <w:del w:id="933" w:author="Kisch, Christian" w:date="2022-02-01T14:48:00Z"/>
          <w:rFonts w:asciiTheme="minorHAnsi" w:hAnsiTheme="minorHAnsi" w:cstheme="minorHAnsi"/>
        </w:rPr>
      </w:pPr>
      <w:del w:id="934" w:author="Kisch, Christian" w:date="2022-02-01T14:48:00Z">
        <w:r w:rsidRPr="002D5005" w:rsidDel="00E65E3A">
          <w:rPr>
            <w:rFonts w:asciiTheme="minorHAnsi" w:hAnsiTheme="minorHAnsi" w:cstheme="minorHAnsi"/>
          </w:rPr>
          <w:delText xml:space="preserve">Dokumentenvorlagen </w:delText>
        </w:r>
      </w:del>
      <w:del w:id="935" w:author="Kisch, Christian" w:date="2021-12-21T08:57:00Z">
        <w:r w:rsidRPr="002D5005" w:rsidDel="004A4EA6">
          <w:rPr>
            <w:rFonts w:asciiTheme="minorHAnsi" w:hAnsiTheme="minorHAnsi" w:cstheme="minorHAnsi"/>
          </w:rPr>
          <w:delText>erstellen</w:delText>
        </w:r>
      </w:del>
      <w:del w:id="936" w:author="Kisch, Christian" w:date="2022-02-01T14:48:00Z">
        <w:r w:rsidRPr="002D5005" w:rsidDel="00E65E3A">
          <w:rPr>
            <w:rFonts w:asciiTheme="minorHAnsi" w:hAnsiTheme="minorHAnsi" w:cstheme="minorHAnsi"/>
          </w:rPr>
          <w:delText>, ändern, löschen</w:delText>
        </w:r>
        <w:r w:rsidDel="00E65E3A">
          <w:rPr>
            <w:rFonts w:asciiTheme="minorHAnsi" w:hAnsiTheme="minorHAnsi" w:cstheme="minorHAnsi"/>
          </w:rPr>
          <w:delText>,</w:delText>
        </w:r>
      </w:del>
    </w:p>
    <w:p w14:paraId="6C0EC481" w14:textId="1AF6D09A" w:rsidR="002F7D7F" w:rsidRPr="002D5005" w:rsidDel="00E65E3A" w:rsidRDefault="002F7D7F" w:rsidP="002F7D7F">
      <w:pPr>
        <w:pStyle w:val="Listenabsatz"/>
        <w:numPr>
          <w:ilvl w:val="0"/>
          <w:numId w:val="12"/>
        </w:numPr>
        <w:spacing w:line="240" w:lineRule="auto"/>
        <w:rPr>
          <w:del w:id="937" w:author="Kisch, Christian" w:date="2022-02-01T14:48:00Z"/>
          <w:rFonts w:asciiTheme="minorHAnsi" w:hAnsiTheme="minorHAnsi" w:cstheme="minorHAnsi"/>
        </w:rPr>
      </w:pPr>
      <w:del w:id="938" w:author="Kisch, Christian" w:date="2022-02-01T14:48:00Z">
        <w:r w:rsidRPr="002D5005" w:rsidDel="00E65E3A">
          <w:rPr>
            <w:rFonts w:asciiTheme="minorHAnsi" w:hAnsiTheme="minorHAnsi" w:cstheme="minorHAnsi"/>
          </w:rPr>
          <w:delText>Favoritenpool pflegen</w:delText>
        </w:r>
        <w:r w:rsidDel="00E65E3A">
          <w:rPr>
            <w:rFonts w:asciiTheme="minorHAnsi" w:hAnsiTheme="minorHAnsi" w:cstheme="minorHAnsi"/>
          </w:rPr>
          <w:delText>,</w:delText>
        </w:r>
      </w:del>
    </w:p>
    <w:p w14:paraId="0D957523" w14:textId="30020195" w:rsidR="002F7D7F" w:rsidRPr="002D5005" w:rsidDel="00E65E3A" w:rsidRDefault="002F7D7F" w:rsidP="002F7D7F">
      <w:pPr>
        <w:pStyle w:val="Listenabsatz"/>
        <w:numPr>
          <w:ilvl w:val="0"/>
          <w:numId w:val="12"/>
        </w:numPr>
        <w:spacing w:line="240" w:lineRule="auto"/>
        <w:rPr>
          <w:del w:id="939" w:author="Kisch, Christian" w:date="2022-02-01T14:48:00Z"/>
          <w:rFonts w:asciiTheme="minorHAnsi" w:hAnsiTheme="minorHAnsi" w:cstheme="minorHAnsi"/>
        </w:rPr>
      </w:pPr>
      <w:del w:id="940" w:author="Kisch, Christian" w:date="2022-02-01T14:48:00Z">
        <w:r w:rsidRPr="002D5005" w:rsidDel="00E65E3A">
          <w:rPr>
            <w:rFonts w:asciiTheme="minorHAnsi" w:hAnsiTheme="minorHAnsi" w:cstheme="minorHAnsi"/>
          </w:rPr>
          <w:delText>Funktionsrechte bearbeiten</w:delText>
        </w:r>
        <w:r w:rsidDel="00E65E3A">
          <w:rPr>
            <w:rFonts w:asciiTheme="minorHAnsi" w:hAnsiTheme="minorHAnsi" w:cstheme="minorHAnsi"/>
          </w:rPr>
          <w:delText>,</w:delText>
        </w:r>
      </w:del>
    </w:p>
    <w:p w14:paraId="39BB8553" w14:textId="7D914513" w:rsidR="002F7D7F" w:rsidRPr="002D5005" w:rsidDel="00E65E3A" w:rsidRDefault="002F7D7F" w:rsidP="002F7D7F">
      <w:pPr>
        <w:pStyle w:val="Listenabsatz"/>
        <w:numPr>
          <w:ilvl w:val="0"/>
          <w:numId w:val="12"/>
        </w:numPr>
        <w:spacing w:line="240" w:lineRule="auto"/>
        <w:rPr>
          <w:del w:id="941" w:author="Kisch, Christian" w:date="2022-02-01T14:48:00Z"/>
          <w:rFonts w:asciiTheme="minorHAnsi" w:hAnsiTheme="minorHAnsi" w:cstheme="minorHAnsi"/>
        </w:rPr>
      </w:pPr>
      <w:del w:id="942" w:author="Kisch, Christian" w:date="2022-02-01T14:48:00Z">
        <w:r w:rsidRPr="002D5005" w:rsidDel="00E65E3A">
          <w:rPr>
            <w:rFonts w:asciiTheme="minorHAnsi" w:hAnsiTheme="minorHAnsi" w:cstheme="minorHAnsi"/>
          </w:rPr>
          <w:delText>Historie Nutzerzuordnung sehen</w:delText>
        </w:r>
        <w:r w:rsidDel="00E65E3A">
          <w:rPr>
            <w:rFonts w:asciiTheme="minorHAnsi" w:hAnsiTheme="minorHAnsi" w:cstheme="minorHAnsi"/>
          </w:rPr>
          <w:delText>,</w:delText>
        </w:r>
      </w:del>
    </w:p>
    <w:p w14:paraId="69F6912C" w14:textId="7510C7E8" w:rsidR="002F7D7F" w:rsidRPr="002D5005" w:rsidDel="00E65E3A" w:rsidRDefault="002F7D7F" w:rsidP="002F7D7F">
      <w:pPr>
        <w:pStyle w:val="Listenabsatz"/>
        <w:numPr>
          <w:ilvl w:val="0"/>
          <w:numId w:val="12"/>
        </w:numPr>
        <w:spacing w:line="240" w:lineRule="auto"/>
        <w:rPr>
          <w:del w:id="943" w:author="Kisch, Christian" w:date="2022-02-01T14:48:00Z"/>
          <w:rFonts w:asciiTheme="minorHAnsi" w:hAnsiTheme="minorHAnsi" w:cstheme="minorHAnsi"/>
        </w:rPr>
      </w:pPr>
      <w:del w:id="944" w:author="Kisch, Christian" w:date="2022-02-01T14:48:00Z">
        <w:r w:rsidRPr="002D5005" w:rsidDel="00E65E3A">
          <w:rPr>
            <w:rFonts w:asciiTheme="minorHAnsi" w:hAnsiTheme="minorHAnsi" w:cstheme="minorHAnsi"/>
          </w:rPr>
          <w:delText>Integrierte Anwendungen, Funktionalitäten und Tools konfigurieren und verwalten</w:delText>
        </w:r>
        <w:r w:rsidDel="00E65E3A">
          <w:rPr>
            <w:rFonts w:asciiTheme="minorHAnsi" w:hAnsiTheme="minorHAnsi" w:cstheme="minorHAnsi"/>
          </w:rPr>
          <w:delText>,</w:delText>
        </w:r>
      </w:del>
    </w:p>
    <w:p w14:paraId="332C44E3" w14:textId="2E2A119D" w:rsidR="002F7D7F" w:rsidRPr="002D5005" w:rsidDel="00E65E3A" w:rsidRDefault="002F7D7F" w:rsidP="002F7D7F">
      <w:pPr>
        <w:pStyle w:val="Listenabsatz"/>
        <w:numPr>
          <w:ilvl w:val="0"/>
          <w:numId w:val="12"/>
        </w:numPr>
        <w:spacing w:line="240" w:lineRule="auto"/>
        <w:rPr>
          <w:del w:id="945" w:author="Kisch, Christian" w:date="2022-02-01T14:48:00Z"/>
          <w:rFonts w:asciiTheme="minorHAnsi" w:hAnsiTheme="minorHAnsi" w:cstheme="minorHAnsi"/>
        </w:rPr>
      </w:pPr>
      <w:del w:id="946" w:author="Kisch, Christian" w:date="2022-02-01T14:48:00Z">
        <w:r w:rsidRPr="002D5005" w:rsidDel="00E65E3A">
          <w:rPr>
            <w:rFonts w:asciiTheme="minorHAnsi" w:hAnsiTheme="minorHAnsi" w:cstheme="minorHAnsi"/>
          </w:rPr>
          <w:delText>Kataloge pflegen</w:delText>
        </w:r>
        <w:r w:rsidDel="00E65E3A">
          <w:rPr>
            <w:rFonts w:asciiTheme="minorHAnsi" w:hAnsiTheme="minorHAnsi" w:cstheme="minorHAnsi"/>
          </w:rPr>
          <w:delText>,</w:delText>
        </w:r>
      </w:del>
    </w:p>
    <w:p w14:paraId="445B94A0" w14:textId="54459EA4" w:rsidR="002F7D7F" w:rsidRPr="002D5005" w:rsidDel="00E65E3A" w:rsidRDefault="002F7D7F" w:rsidP="002F7D7F">
      <w:pPr>
        <w:pStyle w:val="Listenabsatz"/>
        <w:numPr>
          <w:ilvl w:val="0"/>
          <w:numId w:val="12"/>
        </w:numPr>
        <w:spacing w:line="240" w:lineRule="auto"/>
        <w:rPr>
          <w:del w:id="947" w:author="Kisch, Christian" w:date="2022-02-01T14:48:00Z"/>
          <w:rFonts w:asciiTheme="minorHAnsi" w:hAnsiTheme="minorHAnsi" w:cstheme="minorHAnsi"/>
        </w:rPr>
      </w:pPr>
      <w:del w:id="948" w:author="Kisch, Christian" w:date="2022-02-01T14:48:00Z">
        <w:r w:rsidRPr="002D5005" w:rsidDel="00E65E3A">
          <w:rPr>
            <w:rFonts w:asciiTheme="minorHAnsi" w:hAnsiTheme="minorHAnsi" w:cstheme="minorHAnsi"/>
          </w:rPr>
          <w:delText>Katalog-Updateverfahren</w:delText>
        </w:r>
        <w:r w:rsidDel="00E65E3A">
          <w:rPr>
            <w:rFonts w:asciiTheme="minorHAnsi" w:hAnsiTheme="minorHAnsi" w:cstheme="minorHAnsi"/>
          </w:rPr>
          <w:delText>,</w:delText>
        </w:r>
      </w:del>
    </w:p>
    <w:p w14:paraId="0861A801" w14:textId="677345E9" w:rsidR="002F7D7F" w:rsidRPr="002D5005" w:rsidDel="00E65E3A" w:rsidRDefault="00147CAB" w:rsidP="002F7D7F">
      <w:pPr>
        <w:pStyle w:val="Listenabsatz"/>
        <w:numPr>
          <w:ilvl w:val="0"/>
          <w:numId w:val="12"/>
        </w:numPr>
        <w:spacing w:line="240" w:lineRule="auto"/>
        <w:rPr>
          <w:del w:id="949" w:author="Kisch, Christian" w:date="2022-02-01T14:48:00Z"/>
          <w:rFonts w:asciiTheme="minorHAnsi" w:hAnsiTheme="minorHAnsi" w:cstheme="minorHAnsi"/>
        </w:rPr>
      </w:pPr>
      <w:ins w:id="950" w:author="Franz, Ilka (GZD - DIII - DO Potsdam Behlertstraße)" w:date="2022-01-06T13:57:00Z">
        <w:del w:id="951" w:author="Kisch, Christian" w:date="2022-02-01T14:48:00Z">
          <w:r w:rsidDel="00E65E3A">
            <w:rPr>
              <w:rFonts w:asciiTheme="minorHAnsi" w:hAnsiTheme="minorHAnsi" w:cstheme="minorHAnsi"/>
            </w:rPr>
            <w:delText xml:space="preserve">eigenen </w:delText>
          </w:r>
        </w:del>
      </w:ins>
      <w:del w:id="952" w:author="Kisch, Christian" w:date="2022-02-01T14:48:00Z">
        <w:r w:rsidR="002F7D7F" w:rsidRPr="002D5005" w:rsidDel="00E65E3A">
          <w:rPr>
            <w:rFonts w:asciiTheme="minorHAnsi" w:hAnsiTheme="minorHAnsi" w:cstheme="minorHAnsi"/>
          </w:rPr>
          <w:delText>Mandanten einsehen</w:delText>
        </w:r>
        <w:r w:rsidR="002F7D7F" w:rsidDel="00E65E3A">
          <w:rPr>
            <w:rFonts w:asciiTheme="minorHAnsi" w:hAnsiTheme="minorHAnsi" w:cstheme="minorHAnsi"/>
          </w:rPr>
          <w:delText xml:space="preserve"> und</w:delText>
        </w:r>
        <w:r w:rsidR="002F7D7F" w:rsidRPr="002D5005" w:rsidDel="00E65E3A">
          <w:rPr>
            <w:rFonts w:asciiTheme="minorHAnsi" w:hAnsiTheme="minorHAnsi" w:cstheme="minorHAnsi"/>
          </w:rPr>
          <w:delText xml:space="preserve"> berechtigen</w:delText>
        </w:r>
        <w:r w:rsidR="002F7D7F" w:rsidDel="00E65E3A">
          <w:rPr>
            <w:rFonts w:asciiTheme="minorHAnsi" w:hAnsiTheme="minorHAnsi" w:cstheme="minorHAnsi"/>
          </w:rPr>
          <w:delText>,</w:delText>
        </w:r>
      </w:del>
    </w:p>
    <w:p w14:paraId="2576D4BB" w14:textId="0A40A812" w:rsidR="002F7D7F" w:rsidRPr="002D5005" w:rsidDel="00E65E3A" w:rsidRDefault="002F7D7F" w:rsidP="002F7D7F">
      <w:pPr>
        <w:pStyle w:val="Listenabsatz"/>
        <w:numPr>
          <w:ilvl w:val="0"/>
          <w:numId w:val="12"/>
        </w:numPr>
        <w:spacing w:line="240" w:lineRule="auto"/>
        <w:rPr>
          <w:del w:id="953" w:author="Kisch, Christian" w:date="2022-02-01T14:48:00Z"/>
          <w:rFonts w:asciiTheme="minorHAnsi" w:hAnsiTheme="minorHAnsi" w:cstheme="minorHAnsi"/>
        </w:rPr>
      </w:pPr>
      <w:del w:id="954" w:author="Kisch, Christian" w:date="2022-02-01T14:48:00Z">
        <w:r w:rsidRPr="002D5005" w:rsidDel="00E65E3A">
          <w:rPr>
            <w:rFonts w:asciiTheme="minorHAnsi" w:hAnsiTheme="minorHAnsi" w:cstheme="minorHAnsi"/>
          </w:rPr>
          <w:delText>Metadatenvorlagen (Dienststelle, Abteilung) erstellen, ändern und löschen</w:delText>
        </w:r>
        <w:r w:rsidDel="00E65E3A">
          <w:rPr>
            <w:rFonts w:asciiTheme="minorHAnsi" w:hAnsiTheme="minorHAnsi" w:cstheme="minorHAnsi"/>
          </w:rPr>
          <w:delText>,</w:delText>
        </w:r>
      </w:del>
    </w:p>
    <w:p w14:paraId="5ACBBD68" w14:textId="1207799C" w:rsidR="002F7D7F" w:rsidRPr="002D5005" w:rsidDel="00E65E3A" w:rsidRDefault="002F7D7F" w:rsidP="002F7D7F">
      <w:pPr>
        <w:pStyle w:val="Listenabsatz"/>
        <w:numPr>
          <w:ilvl w:val="0"/>
          <w:numId w:val="12"/>
        </w:numPr>
        <w:spacing w:line="240" w:lineRule="auto"/>
        <w:rPr>
          <w:del w:id="955" w:author="Kisch, Christian" w:date="2022-02-01T14:48:00Z"/>
          <w:rFonts w:asciiTheme="minorHAnsi" w:hAnsiTheme="minorHAnsi" w:cstheme="minorHAnsi"/>
        </w:rPr>
      </w:pPr>
      <w:del w:id="956" w:author="Kisch, Christian" w:date="2022-02-01T14:48:00Z">
        <w:r w:rsidDel="00E65E3A">
          <w:rPr>
            <w:rFonts w:asciiTheme="minorHAnsi" w:hAnsiTheme="minorHAnsi" w:cstheme="minorHAnsi"/>
          </w:rPr>
          <w:delText>Ben</w:delText>
        </w:r>
        <w:r w:rsidRPr="002D5005" w:rsidDel="00E65E3A">
          <w:rPr>
            <w:rFonts w:asciiTheme="minorHAnsi" w:hAnsiTheme="minorHAnsi" w:cstheme="minorHAnsi"/>
          </w:rPr>
          <w:delText>utzereinstellungen bearbeiten</w:delText>
        </w:r>
        <w:r w:rsidDel="00E65E3A">
          <w:rPr>
            <w:rFonts w:asciiTheme="minorHAnsi" w:hAnsiTheme="minorHAnsi" w:cstheme="minorHAnsi"/>
          </w:rPr>
          <w:delText>,</w:delText>
        </w:r>
      </w:del>
    </w:p>
    <w:p w14:paraId="0242BC71" w14:textId="2DAEACCE" w:rsidR="004D24BC" w:rsidDel="00E65E3A" w:rsidRDefault="004D24BC" w:rsidP="002F7D7F">
      <w:pPr>
        <w:pStyle w:val="Listenabsatz"/>
        <w:numPr>
          <w:ilvl w:val="0"/>
          <w:numId w:val="12"/>
        </w:numPr>
        <w:spacing w:line="240" w:lineRule="auto"/>
        <w:rPr>
          <w:del w:id="957" w:author="Kisch, Christian" w:date="2022-02-01T14:48:00Z"/>
          <w:rFonts w:asciiTheme="minorHAnsi" w:hAnsiTheme="minorHAnsi" w:cstheme="minorHAnsi"/>
        </w:rPr>
      </w:pPr>
      <w:del w:id="958" w:author="Kisch, Christian" w:date="2022-02-01T14:48:00Z">
        <w:r w:rsidDel="00E65E3A">
          <w:rPr>
            <w:rFonts w:asciiTheme="minorHAnsi" w:hAnsiTheme="minorHAnsi" w:cstheme="minorHAnsi"/>
          </w:rPr>
          <w:delText xml:space="preserve">Rollen den </w:delText>
        </w:r>
        <w:r w:rsidR="00D23948" w:rsidDel="00E65E3A">
          <w:rPr>
            <w:rFonts w:asciiTheme="minorHAnsi" w:hAnsiTheme="minorHAnsi" w:cstheme="minorHAnsi"/>
          </w:rPr>
          <w:delText>Benutzerkonten technisch</w:delText>
        </w:r>
        <w:r w:rsidDel="00E65E3A">
          <w:rPr>
            <w:rFonts w:asciiTheme="minorHAnsi" w:hAnsiTheme="minorHAnsi" w:cstheme="minorHAnsi"/>
          </w:rPr>
          <w:delText xml:space="preserve"> zuweisen</w:delText>
        </w:r>
        <w:r w:rsidR="00D23948" w:rsidDel="00E65E3A">
          <w:rPr>
            <w:rFonts w:asciiTheme="minorHAnsi" w:hAnsiTheme="minorHAnsi" w:cstheme="minorHAnsi"/>
          </w:rPr>
          <w:delText>,</w:delText>
        </w:r>
      </w:del>
    </w:p>
    <w:p w14:paraId="552E36D1" w14:textId="5CCDBB1B" w:rsidR="002F7D7F" w:rsidRPr="002D5005" w:rsidDel="00E65E3A" w:rsidRDefault="002F7D7F" w:rsidP="002F7D7F">
      <w:pPr>
        <w:pStyle w:val="Listenabsatz"/>
        <w:numPr>
          <w:ilvl w:val="0"/>
          <w:numId w:val="12"/>
        </w:numPr>
        <w:spacing w:line="240" w:lineRule="auto"/>
        <w:rPr>
          <w:del w:id="959" w:author="Kisch, Christian" w:date="2022-02-01T14:48:00Z"/>
          <w:rFonts w:asciiTheme="minorHAnsi" w:hAnsiTheme="minorHAnsi" w:cstheme="minorHAnsi"/>
        </w:rPr>
      </w:pPr>
      <w:del w:id="960" w:author="Kisch, Christian" w:date="2022-02-01T14:48:00Z">
        <w:r w:rsidDel="00E65E3A">
          <w:rPr>
            <w:rFonts w:asciiTheme="minorHAnsi" w:hAnsiTheme="minorHAnsi" w:cstheme="minorHAnsi"/>
          </w:rPr>
          <w:delText>Ben</w:delText>
        </w:r>
        <w:r w:rsidRPr="002D5005" w:rsidDel="00E65E3A">
          <w:rPr>
            <w:rFonts w:asciiTheme="minorHAnsi" w:hAnsiTheme="minorHAnsi" w:cstheme="minorHAnsi"/>
          </w:rPr>
          <w:delText>utzerkonto sperren/entsperren</w:delText>
        </w:r>
        <w:r w:rsidDel="00E65E3A">
          <w:rPr>
            <w:rFonts w:asciiTheme="minorHAnsi" w:hAnsiTheme="minorHAnsi" w:cstheme="minorHAnsi"/>
          </w:rPr>
          <w:delText>,</w:delText>
        </w:r>
      </w:del>
    </w:p>
    <w:p w14:paraId="68F9C950" w14:textId="5AE54C7C" w:rsidR="002F7D7F" w:rsidRPr="002D5005" w:rsidDel="00E65E3A" w:rsidRDefault="002F7D7F" w:rsidP="002F7D7F">
      <w:pPr>
        <w:pStyle w:val="Listenabsatz"/>
        <w:numPr>
          <w:ilvl w:val="0"/>
          <w:numId w:val="12"/>
        </w:numPr>
        <w:spacing w:line="240" w:lineRule="auto"/>
        <w:rPr>
          <w:del w:id="961" w:author="Kisch, Christian" w:date="2022-02-01T14:48:00Z"/>
          <w:rFonts w:asciiTheme="minorHAnsi" w:hAnsiTheme="minorHAnsi" w:cstheme="minorHAnsi"/>
        </w:rPr>
      </w:pPr>
      <w:del w:id="962" w:author="Kisch, Christian" w:date="2022-02-01T14:48:00Z">
        <w:r w:rsidRPr="002D5005" w:rsidDel="00E65E3A">
          <w:rPr>
            <w:rFonts w:asciiTheme="minorHAnsi" w:hAnsiTheme="minorHAnsi" w:cstheme="minorHAnsi"/>
          </w:rPr>
          <w:delText>Passwort ändern</w:delText>
        </w:r>
        <w:r w:rsidDel="00E65E3A">
          <w:rPr>
            <w:rFonts w:asciiTheme="minorHAnsi" w:hAnsiTheme="minorHAnsi" w:cstheme="minorHAnsi"/>
          </w:rPr>
          <w:delText>,</w:delText>
        </w:r>
      </w:del>
    </w:p>
    <w:p w14:paraId="51ACF6A6" w14:textId="0C93884A" w:rsidR="002F7D7F" w:rsidRPr="002D5005" w:rsidDel="00E65E3A" w:rsidRDefault="002F7D7F" w:rsidP="002F7D7F">
      <w:pPr>
        <w:pStyle w:val="Listenabsatz"/>
        <w:numPr>
          <w:ilvl w:val="0"/>
          <w:numId w:val="12"/>
        </w:numPr>
        <w:spacing w:line="240" w:lineRule="auto"/>
        <w:rPr>
          <w:del w:id="963" w:author="Kisch, Christian" w:date="2022-02-01T14:48:00Z"/>
          <w:rFonts w:asciiTheme="minorHAnsi" w:hAnsiTheme="minorHAnsi" w:cstheme="minorHAnsi"/>
        </w:rPr>
      </w:pPr>
      <w:del w:id="964" w:author="Kisch, Christian" w:date="2022-02-01T14:48:00Z">
        <w:r w:rsidRPr="002D5005" w:rsidDel="00E65E3A">
          <w:rPr>
            <w:rFonts w:asciiTheme="minorHAnsi" w:hAnsiTheme="minorHAnsi" w:cstheme="minorHAnsi"/>
          </w:rPr>
          <w:delText>Passwort B</w:delText>
        </w:r>
        <w:r w:rsidR="00534168" w:rsidDel="00E65E3A">
          <w:rPr>
            <w:rFonts w:asciiTheme="minorHAnsi" w:hAnsiTheme="minorHAnsi" w:cstheme="minorHAnsi"/>
          </w:rPr>
          <w:delText>l</w:delText>
        </w:r>
        <w:r w:rsidRPr="002D5005" w:rsidDel="00E65E3A">
          <w:rPr>
            <w:rFonts w:asciiTheme="minorHAnsi" w:hAnsiTheme="minorHAnsi" w:cstheme="minorHAnsi"/>
          </w:rPr>
          <w:delText>acklistpflege</w:delText>
        </w:r>
        <w:r w:rsidDel="00E65E3A">
          <w:rPr>
            <w:rFonts w:asciiTheme="minorHAnsi" w:hAnsiTheme="minorHAnsi" w:cstheme="minorHAnsi"/>
          </w:rPr>
          <w:delText>,</w:delText>
        </w:r>
      </w:del>
    </w:p>
    <w:p w14:paraId="737F306B" w14:textId="419EB143" w:rsidR="002F7D7F" w:rsidRPr="002D5005" w:rsidDel="00E65E3A" w:rsidRDefault="002F7D7F" w:rsidP="002F7D7F">
      <w:pPr>
        <w:pStyle w:val="Listenabsatz"/>
        <w:numPr>
          <w:ilvl w:val="0"/>
          <w:numId w:val="12"/>
        </w:numPr>
        <w:spacing w:line="240" w:lineRule="auto"/>
        <w:rPr>
          <w:del w:id="965" w:author="Kisch, Christian" w:date="2022-02-01T14:48:00Z"/>
          <w:rFonts w:asciiTheme="minorHAnsi" w:hAnsiTheme="minorHAnsi" w:cstheme="minorHAnsi"/>
        </w:rPr>
      </w:pPr>
      <w:del w:id="966" w:author="Kisch, Christian" w:date="2022-02-01T14:48:00Z">
        <w:r w:rsidRPr="002D5005" w:rsidDel="00E65E3A">
          <w:rPr>
            <w:rFonts w:asciiTheme="minorHAnsi" w:hAnsiTheme="minorHAnsi" w:cstheme="minorHAnsi"/>
          </w:rPr>
          <w:delText xml:space="preserve">Postfächer für </w:delText>
        </w:r>
        <w:r w:rsidR="001776C9" w:rsidDel="00E65E3A">
          <w:rPr>
            <w:rFonts w:asciiTheme="minorHAnsi" w:hAnsiTheme="minorHAnsi" w:cstheme="minorHAnsi"/>
          </w:rPr>
          <w:delText>Verantwortlichen</w:delText>
        </w:r>
        <w:r w:rsidRPr="002D5005" w:rsidDel="00E65E3A">
          <w:rPr>
            <w:rFonts w:asciiTheme="minorHAnsi" w:hAnsiTheme="minorHAnsi" w:cstheme="minorHAnsi"/>
          </w:rPr>
          <w:delText xml:space="preserve"> innerhalb der Teilnehmer erstellen, ändern und löschen</w:delText>
        </w:r>
        <w:r w:rsidDel="00E65E3A">
          <w:rPr>
            <w:rFonts w:asciiTheme="minorHAnsi" w:hAnsiTheme="minorHAnsi" w:cstheme="minorHAnsi"/>
          </w:rPr>
          <w:delText>,</w:delText>
        </w:r>
      </w:del>
    </w:p>
    <w:p w14:paraId="71716B36" w14:textId="38FF4FAC" w:rsidR="002F7D7F" w:rsidRPr="002D5005" w:rsidDel="00E65E3A" w:rsidRDefault="002F7D7F" w:rsidP="002F7D7F">
      <w:pPr>
        <w:pStyle w:val="Listenabsatz"/>
        <w:numPr>
          <w:ilvl w:val="0"/>
          <w:numId w:val="12"/>
        </w:numPr>
        <w:spacing w:line="240" w:lineRule="auto"/>
        <w:rPr>
          <w:del w:id="967" w:author="Kisch, Christian" w:date="2022-02-01T14:48:00Z"/>
          <w:rFonts w:asciiTheme="minorHAnsi" w:hAnsiTheme="minorHAnsi" w:cstheme="minorHAnsi"/>
        </w:rPr>
      </w:pPr>
      <w:del w:id="968" w:author="Kisch, Christian" w:date="2022-02-01T14:48:00Z">
        <w:r w:rsidRPr="002D5005" w:rsidDel="00E65E3A">
          <w:rPr>
            <w:rFonts w:asciiTheme="minorHAnsi" w:hAnsiTheme="minorHAnsi" w:cstheme="minorHAnsi"/>
          </w:rPr>
          <w:delText>Protokollierung anzeigen</w:delText>
        </w:r>
        <w:r w:rsidDel="00E65E3A">
          <w:rPr>
            <w:rFonts w:asciiTheme="minorHAnsi" w:hAnsiTheme="minorHAnsi" w:cstheme="minorHAnsi"/>
          </w:rPr>
          <w:delText>,</w:delText>
        </w:r>
      </w:del>
    </w:p>
    <w:p w14:paraId="272AD7A7" w14:textId="3C15A576" w:rsidR="002F7D7F" w:rsidRPr="002D5005" w:rsidDel="00E65E3A" w:rsidRDefault="002F7D7F" w:rsidP="002F7D7F">
      <w:pPr>
        <w:pStyle w:val="Listenabsatz"/>
        <w:numPr>
          <w:ilvl w:val="0"/>
          <w:numId w:val="12"/>
        </w:numPr>
        <w:spacing w:line="240" w:lineRule="auto"/>
        <w:rPr>
          <w:del w:id="969" w:author="Kisch, Christian" w:date="2022-02-01T14:48:00Z"/>
          <w:rFonts w:asciiTheme="minorHAnsi" w:hAnsiTheme="minorHAnsi" w:cstheme="minorHAnsi"/>
        </w:rPr>
      </w:pPr>
      <w:del w:id="970" w:author="Kisch, Christian" w:date="2022-02-01T14:48:00Z">
        <w:r w:rsidRPr="002D5005" w:rsidDel="00E65E3A">
          <w:rPr>
            <w:rFonts w:asciiTheme="minorHAnsi" w:hAnsiTheme="minorHAnsi" w:cstheme="minorHAnsi"/>
          </w:rPr>
          <w:delText xml:space="preserve">Protokollierung Fachdaten </w:delText>
        </w:r>
        <w:commentRangeStart w:id="971"/>
        <w:r w:rsidRPr="002D5005" w:rsidDel="00E65E3A">
          <w:rPr>
            <w:rFonts w:asciiTheme="minorHAnsi" w:hAnsiTheme="minorHAnsi" w:cstheme="minorHAnsi"/>
          </w:rPr>
          <w:delText>verwalten</w:delText>
        </w:r>
      </w:del>
      <w:ins w:id="972" w:author="Franz, Ilka (GZD - DIII - DO Potsdam Behlertstraße)" w:date="2022-01-06T14:46:00Z">
        <w:del w:id="973" w:author="Kisch, Christian" w:date="2022-02-01T14:48:00Z">
          <w:r w:rsidR="00366C95" w:rsidDel="00E65E3A">
            <w:rPr>
              <w:rFonts w:asciiTheme="minorHAnsi" w:hAnsiTheme="minorHAnsi" w:cstheme="minorHAnsi"/>
            </w:rPr>
            <w:delText>anzeigen</w:delText>
          </w:r>
          <w:commentRangeEnd w:id="971"/>
          <w:r w:rsidR="00D67102" w:rsidDel="00E65E3A">
            <w:rPr>
              <w:rStyle w:val="Kommentarzeichen"/>
              <w:rFonts w:asciiTheme="minorHAnsi" w:hAnsiTheme="minorHAnsi" w:cstheme="minorBidi"/>
              <w:lang w:eastAsia="en-US"/>
            </w:rPr>
            <w:commentReference w:id="971"/>
          </w:r>
        </w:del>
      </w:ins>
      <w:del w:id="974" w:author="Kisch, Christian" w:date="2022-02-01T14:48:00Z">
        <w:r w:rsidDel="00E65E3A">
          <w:rPr>
            <w:rFonts w:asciiTheme="minorHAnsi" w:hAnsiTheme="minorHAnsi" w:cstheme="minorHAnsi"/>
          </w:rPr>
          <w:delText>,</w:delText>
        </w:r>
      </w:del>
    </w:p>
    <w:p w14:paraId="319FDDD6" w14:textId="0D8B2143" w:rsidR="002F7D7F" w:rsidRPr="002D5005" w:rsidDel="00E65E3A" w:rsidRDefault="002F7D7F" w:rsidP="002F7D7F">
      <w:pPr>
        <w:pStyle w:val="Listenabsatz"/>
        <w:numPr>
          <w:ilvl w:val="0"/>
          <w:numId w:val="12"/>
        </w:numPr>
        <w:spacing w:line="240" w:lineRule="auto"/>
        <w:rPr>
          <w:del w:id="975" w:author="Kisch, Christian" w:date="2022-02-01T14:48:00Z"/>
          <w:rFonts w:asciiTheme="minorHAnsi" w:hAnsiTheme="minorHAnsi" w:cstheme="minorHAnsi"/>
        </w:rPr>
      </w:pPr>
      <w:commentRangeStart w:id="976"/>
      <w:del w:id="977" w:author="Kisch, Christian" w:date="2022-02-01T14:48:00Z">
        <w:r w:rsidRPr="002D5005" w:rsidDel="00E65E3A">
          <w:rPr>
            <w:rFonts w:asciiTheme="minorHAnsi" w:hAnsiTheme="minorHAnsi" w:cstheme="minorHAnsi"/>
          </w:rPr>
          <w:delText>Rollen ex- und importieren</w:delText>
        </w:r>
        <w:commentRangeEnd w:id="976"/>
        <w:r w:rsidR="00B61A3D" w:rsidDel="00E65E3A">
          <w:rPr>
            <w:rStyle w:val="Kommentarzeichen"/>
            <w:rFonts w:asciiTheme="minorHAnsi" w:hAnsiTheme="minorHAnsi" w:cstheme="minorBidi"/>
            <w:lang w:eastAsia="en-US"/>
          </w:rPr>
          <w:commentReference w:id="976"/>
        </w:r>
        <w:r w:rsidDel="00E65E3A">
          <w:rPr>
            <w:rFonts w:asciiTheme="minorHAnsi" w:hAnsiTheme="minorHAnsi" w:cstheme="minorHAnsi"/>
          </w:rPr>
          <w:delText>,</w:delText>
        </w:r>
      </w:del>
    </w:p>
    <w:p w14:paraId="5D0E2F1C" w14:textId="4CAAE05B" w:rsidR="002F7D7F" w:rsidRPr="002D5005" w:rsidDel="00E65E3A" w:rsidRDefault="002F7D7F" w:rsidP="002F7D7F">
      <w:pPr>
        <w:pStyle w:val="Listenabsatz"/>
        <w:numPr>
          <w:ilvl w:val="0"/>
          <w:numId w:val="12"/>
        </w:numPr>
        <w:spacing w:line="240" w:lineRule="auto"/>
        <w:rPr>
          <w:del w:id="978" w:author="Kisch, Christian" w:date="2022-02-01T14:48:00Z"/>
          <w:rFonts w:asciiTheme="minorHAnsi" w:hAnsiTheme="minorHAnsi" w:cstheme="minorHAnsi"/>
        </w:rPr>
      </w:pPr>
      <w:del w:id="979" w:author="Kisch, Christian" w:date="2022-02-01T14:48:00Z">
        <w:r w:rsidRPr="002D5005" w:rsidDel="00E65E3A">
          <w:rPr>
            <w:rFonts w:asciiTheme="minorHAnsi" w:hAnsiTheme="minorHAnsi" w:cstheme="minorHAnsi"/>
          </w:rPr>
          <w:delText>Schriftstücktypen (Beschluss, Vermerk, Protokoll, Gutachten) erstellen, ändern und löschen</w:delText>
        </w:r>
        <w:r w:rsidDel="00E65E3A">
          <w:rPr>
            <w:rFonts w:asciiTheme="minorHAnsi" w:hAnsiTheme="minorHAnsi" w:cstheme="minorHAnsi"/>
          </w:rPr>
          <w:delText>,</w:delText>
        </w:r>
      </w:del>
    </w:p>
    <w:p w14:paraId="0432333F" w14:textId="528BD849" w:rsidR="002F7D7F" w:rsidRPr="002D5005" w:rsidDel="00E65E3A" w:rsidRDefault="002F7D7F" w:rsidP="002F7D7F">
      <w:pPr>
        <w:pStyle w:val="Listenabsatz"/>
        <w:numPr>
          <w:ilvl w:val="0"/>
          <w:numId w:val="12"/>
        </w:numPr>
        <w:spacing w:line="240" w:lineRule="auto"/>
        <w:rPr>
          <w:del w:id="980" w:author="Kisch, Christian" w:date="2022-02-01T14:48:00Z"/>
          <w:rFonts w:asciiTheme="minorHAnsi" w:hAnsiTheme="minorHAnsi" w:cstheme="minorHAnsi"/>
        </w:rPr>
      </w:pPr>
      <w:del w:id="981" w:author="Kisch, Christian" w:date="2022-02-01T14:48:00Z">
        <w:r w:rsidRPr="002D5005" w:rsidDel="00E65E3A">
          <w:rPr>
            <w:rFonts w:asciiTheme="minorHAnsi" w:hAnsiTheme="minorHAnsi" w:cstheme="minorHAnsi"/>
          </w:rPr>
          <w:delText>Sessions beenden</w:delText>
        </w:r>
        <w:r w:rsidDel="00E65E3A">
          <w:rPr>
            <w:rFonts w:asciiTheme="minorHAnsi" w:hAnsiTheme="minorHAnsi" w:cstheme="minorHAnsi"/>
          </w:rPr>
          <w:delText>,</w:delText>
        </w:r>
      </w:del>
    </w:p>
    <w:p w14:paraId="14E4A4D9" w14:textId="66127E32" w:rsidR="002F7D7F" w:rsidRPr="002D5005" w:rsidDel="00E65E3A" w:rsidRDefault="002F7D7F" w:rsidP="002F7D7F">
      <w:pPr>
        <w:pStyle w:val="Listenabsatz"/>
        <w:numPr>
          <w:ilvl w:val="0"/>
          <w:numId w:val="12"/>
        </w:numPr>
        <w:spacing w:line="240" w:lineRule="auto"/>
        <w:rPr>
          <w:del w:id="982" w:author="Kisch, Christian" w:date="2022-02-01T14:48:00Z"/>
          <w:rFonts w:asciiTheme="minorHAnsi" w:hAnsiTheme="minorHAnsi" w:cstheme="minorHAnsi"/>
        </w:rPr>
      </w:pPr>
      <w:del w:id="983" w:author="Kisch, Christian" w:date="2022-02-01T14:48:00Z">
        <w:r w:rsidRPr="002D5005" w:rsidDel="00E65E3A">
          <w:rPr>
            <w:rFonts w:asciiTheme="minorHAnsi" w:hAnsiTheme="minorHAnsi" w:cstheme="minorHAnsi"/>
          </w:rPr>
          <w:delText>Symbole (klassisches Design) oder Icon-Farbe (modernes Design) den Schriftstücktypen zuordnen</w:delText>
        </w:r>
        <w:r w:rsidDel="00E65E3A">
          <w:rPr>
            <w:rFonts w:asciiTheme="minorHAnsi" w:hAnsiTheme="minorHAnsi" w:cstheme="minorHAnsi"/>
          </w:rPr>
          <w:delText>,</w:delText>
        </w:r>
      </w:del>
    </w:p>
    <w:p w14:paraId="2294CBB6" w14:textId="087B9064" w:rsidR="002F7D7F" w:rsidRPr="002D5005" w:rsidDel="00E65E3A" w:rsidRDefault="002F7D7F" w:rsidP="002F7D7F">
      <w:pPr>
        <w:pStyle w:val="Listenabsatz"/>
        <w:numPr>
          <w:ilvl w:val="0"/>
          <w:numId w:val="12"/>
        </w:numPr>
        <w:spacing w:line="240" w:lineRule="auto"/>
        <w:rPr>
          <w:del w:id="984" w:author="Kisch, Christian" w:date="2022-02-01T14:48:00Z"/>
          <w:rFonts w:asciiTheme="minorHAnsi" w:hAnsiTheme="minorHAnsi" w:cstheme="minorHAnsi"/>
        </w:rPr>
      </w:pPr>
      <w:del w:id="985" w:author="Kisch, Christian" w:date="2022-02-01T14:48:00Z">
        <w:r w:rsidRPr="002D5005" w:rsidDel="00E65E3A">
          <w:rPr>
            <w:rFonts w:asciiTheme="minorHAnsi" w:hAnsiTheme="minorHAnsi" w:cstheme="minorHAnsi"/>
          </w:rPr>
          <w:delText>Templates für Ordnerstrukturen erstellen, ändern</w:delText>
        </w:r>
        <w:r w:rsidDel="00E65E3A">
          <w:rPr>
            <w:rFonts w:asciiTheme="minorHAnsi" w:hAnsiTheme="minorHAnsi" w:cstheme="minorHAnsi"/>
          </w:rPr>
          <w:delText xml:space="preserve"> und </w:delText>
        </w:r>
        <w:r w:rsidRPr="002D5005" w:rsidDel="00E65E3A">
          <w:rPr>
            <w:rFonts w:asciiTheme="minorHAnsi" w:hAnsiTheme="minorHAnsi" w:cstheme="minorHAnsi"/>
          </w:rPr>
          <w:delText>löschen</w:delText>
        </w:r>
        <w:r w:rsidDel="00E65E3A">
          <w:rPr>
            <w:rFonts w:asciiTheme="minorHAnsi" w:hAnsiTheme="minorHAnsi" w:cstheme="minorHAnsi"/>
          </w:rPr>
          <w:delText>,</w:delText>
        </w:r>
      </w:del>
    </w:p>
    <w:p w14:paraId="4157C568" w14:textId="1750E906" w:rsidR="002F7D7F" w:rsidRPr="002D5005" w:rsidDel="00E65E3A" w:rsidRDefault="002F7D7F" w:rsidP="002F7D7F">
      <w:pPr>
        <w:pStyle w:val="Listenabsatz"/>
        <w:numPr>
          <w:ilvl w:val="0"/>
          <w:numId w:val="12"/>
        </w:numPr>
        <w:spacing w:line="240" w:lineRule="auto"/>
        <w:rPr>
          <w:del w:id="986" w:author="Kisch, Christian" w:date="2022-02-01T14:48:00Z"/>
          <w:rFonts w:asciiTheme="minorHAnsi" w:hAnsiTheme="minorHAnsi" w:cstheme="minorHAnsi"/>
        </w:rPr>
      </w:pPr>
      <w:del w:id="987" w:author="Kisch, Christian" w:date="2022-02-01T14:48:00Z">
        <w:r w:rsidRPr="002D5005" w:rsidDel="00E65E3A">
          <w:rPr>
            <w:rFonts w:asciiTheme="minorHAnsi" w:hAnsiTheme="minorHAnsi" w:cstheme="minorHAnsi"/>
          </w:rPr>
          <w:delText>Trefferliste editieren</w:delText>
        </w:r>
        <w:r w:rsidDel="00E65E3A">
          <w:rPr>
            <w:rFonts w:asciiTheme="minorHAnsi" w:hAnsiTheme="minorHAnsi" w:cstheme="minorHAnsi"/>
          </w:rPr>
          <w:delText>,</w:delText>
        </w:r>
      </w:del>
    </w:p>
    <w:p w14:paraId="5F3CFAC6" w14:textId="7367A3EA" w:rsidR="002F7D7F" w:rsidRPr="002D5005" w:rsidDel="00E65E3A" w:rsidRDefault="002F7D7F" w:rsidP="002F7D7F">
      <w:pPr>
        <w:pStyle w:val="Listenabsatz"/>
        <w:numPr>
          <w:ilvl w:val="0"/>
          <w:numId w:val="12"/>
        </w:numPr>
        <w:spacing w:line="240" w:lineRule="auto"/>
        <w:rPr>
          <w:del w:id="988" w:author="Kisch, Christian" w:date="2022-02-01T14:48:00Z"/>
          <w:rFonts w:asciiTheme="minorHAnsi" w:hAnsiTheme="minorHAnsi" w:cstheme="minorHAnsi"/>
        </w:rPr>
      </w:pPr>
      <w:del w:id="989" w:author="Kisch, Christian" w:date="2022-02-01T14:48:00Z">
        <w:r w:rsidRPr="002D5005" w:rsidDel="00E65E3A">
          <w:rPr>
            <w:rFonts w:asciiTheme="minorHAnsi" w:hAnsiTheme="minorHAnsi" w:cstheme="minorHAnsi"/>
          </w:rPr>
          <w:delText>Trefferlistenf</w:delText>
        </w:r>
        <w:r w:rsidDel="00E65E3A">
          <w:rPr>
            <w:rFonts w:asciiTheme="minorHAnsi" w:hAnsiTheme="minorHAnsi" w:cstheme="minorHAnsi"/>
          </w:rPr>
          <w:delText>i</w:delText>
        </w:r>
        <w:r w:rsidRPr="002D5005" w:rsidDel="00E65E3A">
          <w:rPr>
            <w:rFonts w:asciiTheme="minorHAnsi" w:hAnsiTheme="minorHAnsi" w:cstheme="minorHAnsi"/>
          </w:rPr>
          <w:delText>lter (gespeicherte) verwenden</w:delText>
        </w:r>
        <w:r w:rsidDel="00E65E3A">
          <w:rPr>
            <w:rFonts w:asciiTheme="minorHAnsi" w:hAnsiTheme="minorHAnsi" w:cstheme="minorHAnsi"/>
          </w:rPr>
          <w:delText>,</w:delText>
        </w:r>
      </w:del>
    </w:p>
    <w:p w14:paraId="416D6F85" w14:textId="59E6DB73" w:rsidR="00DA40E2" w:rsidRPr="002018CC" w:rsidRDefault="002F7D7F" w:rsidP="002018CC">
      <w:pPr>
        <w:pStyle w:val="Listenabsatz"/>
        <w:numPr>
          <w:ilvl w:val="0"/>
          <w:numId w:val="12"/>
        </w:numPr>
        <w:spacing w:line="240" w:lineRule="auto"/>
        <w:rPr>
          <w:rFonts w:asciiTheme="minorHAnsi" w:hAnsiTheme="minorHAnsi" w:cstheme="minorHAnsi"/>
        </w:rPr>
      </w:pPr>
      <w:del w:id="990" w:author="Kisch, Christian" w:date="2022-02-01T14:48:00Z">
        <w:r w:rsidRPr="002D5005" w:rsidDel="00E65E3A">
          <w:rPr>
            <w:rFonts w:asciiTheme="minorHAnsi" w:hAnsiTheme="minorHAnsi" w:cstheme="minorHAnsi"/>
          </w:rPr>
          <w:delText>Verfahrensstatistik</w:delText>
        </w:r>
        <w:r w:rsidDel="00E65E3A">
          <w:rPr>
            <w:rFonts w:asciiTheme="minorHAnsi" w:hAnsiTheme="minorHAnsi" w:cstheme="minorHAnsi"/>
          </w:rPr>
          <w:delText>.</w:delText>
        </w:r>
      </w:del>
    </w:p>
    <w:p w14:paraId="1E5C293F" w14:textId="6EC9DDCC" w:rsidR="005961B9" w:rsidRPr="00296720" w:rsidRDefault="005961B9" w:rsidP="00296720">
      <w:pPr>
        <w:pStyle w:val="berschrift2"/>
        <w:ind w:left="426" w:hanging="426"/>
        <w:rPr>
          <w:rFonts w:asciiTheme="minorHAnsi" w:hAnsiTheme="minorHAnsi" w:cstheme="minorHAnsi"/>
          <w:sz w:val="22"/>
          <w:szCs w:val="22"/>
        </w:rPr>
      </w:pPr>
      <w:bookmarkStart w:id="991" w:name="_Toc88646370"/>
      <w:r w:rsidRPr="004248ED">
        <w:t>Führungskr</w:t>
      </w:r>
      <w:r w:rsidR="0056669A">
        <w:t>a</w:t>
      </w:r>
      <w:r w:rsidRPr="004248ED">
        <w:t>ft</w:t>
      </w:r>
      <w:bookmarkEnd w:id="991"/>
    </w:p>
    <w:p w14:paraId="50A706E4" w14:textId="209E9E59" w:rsidR="005961B9" w:rsidRPr="00066DA4" w:rsidRDefault="0056669A" w:rsidP="005159A2">
      <w:pPr>
        <w:pStyle w:val="StandardWeb"/>
        <w:rPr>
          <w:rFonts w:asciiTheme="minorHAnsi" w:hAnsiTheme="minorHAnsi" w:cstheme="minorHAnsi"/>
          <w:sz w:val="22"/>
          <w:szCs w:val="22"/>
        </w:rPr>
      </w:pPr>
      <w:r>
        <w:rPr>
          <w:rFonts w:asciiTheme="minorHAnsi" w:hAnsiTheme="minorHAnsi" w:cstheme="minorHAnsi"/>
          <w:sz w:val="22"/>
          <w:szCs w:val="22"/>
        </w:rPr>
        <w:t xml:space="preserve">Eine </w:t>
      </w:r>
      <w:r w:rsidR="005961B9" w:rsidRPr="00066DA4">
        <w:rPr>
          <w:rFonts w:asciiTheme="minorHAnsi" w:hAnsiTheme="minorHAnsi" w:cstheme="minorHAnsi"/>
          <w:sz w:val="22"/>
          <w:szCs w:val="22"/>
        </w:rPr>
        <w:t>Führungskr</w:t>
      </w:r>
      <w:r>
        <w:rPr>
          <w:rFonts w:asciiTheme="minorHAnsi" w:hAnsiTheme="minorHAnsi" w:cstheme="minorHAnsi"/>
          <w:sz w:val="22"/>
          <w:szCs w:val="22"/>
        </w:rPr>
        <w:t>aft</w:t>
      </w:r>
      <w:r w:rsidR="005961B9" w:rsidRPr="00066DA4">
        <w:rPr>
          <w:rFonts w:asciiTheme="minorHAnsi" w:hAnsiTheme="minorHAnsi" w:cstheme="minorHAnsi"/>
          <w:sz w:val="22"/>
          <w:szCs w:val="22"/>
        </w:rPr>
        <w:t xml:space="preserve"> </w:t>
      </w:r>
      <w:r>
        <w:rPr>
          <w:rFonts w:asciiTheme="minorHAnsi" w:hAnsiTheme="minorHAnsi" w:cstheme="minorHAnsi"/>
          <w:sz w:val="22"/>
          <w:szCs w:val="22"/>
        </w:rPr>
        <w:t>kann</w:t>
      </w:r>
      <w:r w:rsidR="00B04572">
        <w:rPr>
          <w:rFonts w:asciiTheme="minorHAnsi" w:hAnsiTheme="minorHAnsi" w:cstheme="minorHAnsi"/>
          <w:sz w:val="22"/>
          <w:szCs w:val="22"/>
        </w:rPr>
        <w:t>, soweit</w:t>
      </w:r>
      <w:r w:rsidR="00B04572" w:rsidRPr="00066DA4">
        <w:rPr>
          <w:rFonts w:asciiTheme="minorHAnsi" w:hAnsiTheme="minorHAnsi" w:cstheme="minorHAnsi"/>
          <w:sz w:val="22"/>
          <w:szCs w:val="22"/>
        </w:rPr>
        <w:t xml:space="preserve"> sie dafür berechtigt </w:t>
      </w:r>
      <w:r w:rsidR="00B04572">
        <w:rPr>
          <w:rFonts w:asciiTheme="minorHAnsi" w:hAnsiTheme="minorHAnsi" w:cstheme="minorHAnsi"/>
          <w:sz w:val="22"/>
          <w:szCs w:val="22"/>
        </w:rPr>
        <w:t xml:space="preserve">wird, </w:t>
      </w:r>
      <w:r w:rsidR="005961B9" w:rsidRPr="00066DA4">
        <w:rPr>
          <w:rFonts w:asciiTheme="minorHAnsi" w:hAnsiTheme="minorHAnsi" w:cstheme="minorHAnsi"/>
          <w:sz w:val="22"/>
          <w:szCs w:val="22"/>
        </w:rPr>
        <w:t xml:space="preserve">aufgrund ihrer Dienst- und Fachaufsicht Einsicht in die Verfahren nehmen, die im Bereich der eigenen </w:t>
      </w:r>
      <w:del w:id="992" w:author="Kisch, Christian" w:date="2021-12-22T17:15:00Z">
        <w:r w:rsidR="005961B9" w:rsidRPr="00066DA4" w:rsidDel="009942C7">
          <w:rPr>
            <w:rFonts w:asciiTheme="minorHAnsi" w:hAnsiTheme="minorHAnsi" w:cstheme="minorHAnsi"/>
            <w:sz w:val="22"/>
            <w:szCs w:val="22"/>
          </w:rPr>
          <w:delText xml:space="preserve">polizeilichen </w:delText>
        </w:r>
      </w:del>
      <w:r w:rsidR="005961B9" w:rsidRPr="00066DA4">
        <w:rPr>
          <w:rFonts w:asciiTheme="minorHAnsi" w:hAnsiTheme="minorHAnsi" w:cstheme="minorHAnsi"/>
          <w:sz w:val="22"/>
          <w:szCs w:val="22"/>
        </w:rPr>
        <w:t>Organisationseinheit</w:t>
      </w:r>
      <w:ins w:id="993" w:author="Franz, Ilka (GZD - DIII - DO Potsdam Behlertstraße)" w:date="2022-01-05T15:01:00Z">
        <w:r w:rsidR="00B130CC">
          <w:rPr>
            <w:rFonts w:asciiTheme="minorHAnsi" w:hAnsiTheme="minorHAnsi" w:cstheme="minorHAnsi"/>
            <w:sz w:val="22"/>
            <w:szCs w:val="22"/>
          </w:rPr>
          <w:t>/en</w:t>
        </w:r>
      </w:ins>
      <w:r w:rsidR="005961B9" w:rsidRPr="00066DA4">
        <w:rPr>
          <w:rFonts w:asciiTheme="minorHAnsi" w:hAnsiTheme="minorHAnsi" w:cstheme="minorHAnsi"/>
          <w:sz w:val="22"/>
          <w:szCs w:val="22"/>
        </w:rPr>
        <w:t xml:space="preserve"> liegen</w:t>
      </w:r>
      <w:del w:id="994" w:author="Franz, Ilka (GZD - DIII - DO Potsdam Behlertstraße)" w:date="2022-01-05T15:03:00Z">
        <w:r w:rsidR="00FA0173" w:rsidDel="00B130CC">
          <w:rPr>
            <w:rFonts w:asciiTheme="minorHAnsi" w:hAnsiTheme="minorHAnsi" w:cstheme="minorHAnsi"/>
            <w:sz w:val="22"/>
            <w:szCs w:val="22"/>
          </w:rPr>
          <w:delText xml:space="preserve"> und diese bearbeiten</w:delText>
        </w:r>
      </w:del>
      <w:r w:rsidR="00FA0173">
        <w:rPr>
          <w:rFonts w:asciiTheme="minorHAnsi" w:hAnsiTheme="minorHAnsi" w:cstheme="minorHAnsi"/>
          <w:sz w:val="22"/>
          <w:szCs w:val="22"/>
        </w:rPr>
        <w:t xml:space="preserve">. </w:t>
      </w:r>
      <w:r w:rsidR="005961B9" w:rsidRPr="00066DA4">
        <w:rPr>
          <w:rFonts w:asciiTheme="minorHAnsi" w:hAnsiTheme="minorHAnsi" w:cstheme="minorHAnsi"/>
          <w:sz w:val="22"/>
          <w:szCs w:val="22"/>
        </w:rPr>
        <w:t xml:space="preserve">Darüber hinaus </w:t>
      </w:r>
      <w:r w:rsidR="004C58D2">
        <w:rPr>
          <w:rFonts w:asciiTheme="minorHAnsi" w:hAnsiTheme="minorHAnsi" w:cstheme="minorHAnsi"/>
          <w:sz w:val="22"/>
          <w:szCs w:val="22"/>
        </w:rPr>
        <w:t>kann</w:t>
      </w:r>
      <w:r w:rsidR="005961B9" w:rsidRPr="00066DA4">
        <w:rPr>
          <w:rFonts w:asciiTheme="minorHAnsi" w:hAnsiTheme="minorHAnsi" w:cstheme="minorHAnsi"/>
          <w:sz w:val="22"/>
          <w:szCs w:val="22"/>
        </w:rPr>
        <w:t xml:space="preserve"> </w:t>
      </w:r>
      <w:r w:rsidR="004C58D2">
        <w:rPr>
          <w:rFonts w:asciiTheme="minorHAnsi" w:hAnsiTheme="minorHAnsi" w:cstheme="minorHAnsi"/>
          <w:sz w:val="22"/>
          <w:szCs w:val="22"/>
        </w:rPr>
        <w:t>eine</w:t>
      </w:r>
      <w:r w:rsidR="00B30201">
        <w:rPr>
          <w:rFonts w:asciiTheme="minorHAnsi" w:hAnsiTheme="minorHAnsi" w:cstheme="minorHAnsi"/>
          <w:sz w:val="22"/>
          <w:szCs w:val="22"/>
        </w:rPr>
        <w:t xml:space="preserve"> </w:t>
      </w:r>
      <w:r w:rsidR="005961B9" w:rsidRPr="00066DA4">
        <w:rPr>
          <w:rFonts w:asciiTheme="minorHAnsi" w:hAnsiTheme="minorHAnsi" w:cstheme="minorHAnsi"/>
          <w:sz w:val="22"/>
          <w:szCs w:val="22"/>
        </w:rPr>
        <w:t>Führungskr</w:t>
      </w:r>
      <w:r w:rsidR="00704C1C">
        <w:rPr>
          <w:rFonts w:asciiTheme="minorHAnsi" w:hAnsiTheme="minorHAnsi" w:cstheme="minorHAnsi"/>
          <w:sz w:val="22"/>
          <w:szCs w:val="22"/>
        </w:rPr>
        <w:t>aft</w:t>
      </w:r>
      <w:r w:rsidR="005961B9" w:rsidRPr="00066DA4">
        <w:rPr>
          <w:rFonts w:asciiTheme="minorHAnsi" w:hAnsiTheme="minorHAnsi" w:cstheme="minorHAnsi"/>
          <w:sz w:val="22"/>
          <w:szCs w:val="22"/>
        </w:rPr>
        <w:t xml:space="preserve"> die Qualitätssicherung</w:t>
      </w:r>
      <w:ins w:id="995" w:author="Franz, Ilka (GZD - DIII - DO Potsdam Behlertstraße)" w:date="2022-01-05T15:05:00Z">
        <w:r w:rsidR="00CE4CD4">
          <w:rPr>
            <w:rFonts w:asciiTheme="minorHAnsi" w:hAnsiTheme="minorHAnsi" w:cstheme="minorHAnsi"/>
            <w:sz w:val="22"/>
            <w:szCs w:val="22"/>
          </w:rPr>
          <w:t xml:space="preserve">/Freigabe </w:t>
        </w:r>
      </w:ins>
      <w:ins w:id="996" w:author="Franz, Ilka (GZD - DIII - DO Potsdam Behlertstraße)" w:date="2022-01-05T15:09:00Z">
        <w:r w:rsidR="00CE4CD4">
          <w:rPr>
            <w:rFonts w:asciiTheme="minorHAnsi" w:hAnsiTheme="minorHAnsi" w:cstheme="minorHAnsi"/>
            <w:sz w:val="22"/>
            <w:szCs w:val="22"/>
          </w:rPr>
          <w:t xml:space="preserve">von Verfahren </w:t>
        </w:r>
      </w:ins>
      <w:ins w:id="997" w:author="Franz, Ilka (GZD - DIII - DO Potsdam Behlertstraße)" w:date="2022-01-05T15:05:00Z">
        <w:r w:rsidR="00CE4CD4">
          <w:rPr>
            <w:rFonts w:asciiTheme="minorHAnsi" w:hAnsiTheme="minorHAnsi" w:cstheme="minorHAnsi"/>
            <w:sz w:val="22"/>
            <w:szCs w:val="22"/>
          </w:rPr>
          <w:t>vornehmen</w:t>
        </w:r>
      </w:ins>
      <w:r w:rsidR="005961B9" w:rsidRPr="00066DA4">
        <w:rPr>
          <w:rFonts w:asciiTheme="minorHAnsi" w:hAnsiTheme="minorHAnsi" w:cstheme="minorHAnsi"/>
          <w:sz w:val="22"/>
          <w:szCs w:val="22"/>
        </w:rPr>
        <w:t xml:space="preserve"> und ggf. anschließend die Abgabe von </w:t>
      </w:r>
      <w:r w:rsidR="00647310">
        <w:rPr>
          <w:rFonts w:asciiTheme="minorHAnsi" w:hAnsiTheme="minorHAnsi" w:cstheme="minorHAnsi"/>
          <w:sz w:val="22"/>
          <w:szCs w:val="22"/>
        </w:rPr>
        <w:t>Verfahren</w:t>
      </w:r>
      <w:ins w:id="998" w:author="Franz, Ilka (GZD - DIII - DO Potsdam Behlertstraße)" w:date="2022-01-05T15:08:00Z">
        <w:r w:rsidR="00CE4CD4">
          <w:rPr>
            <w:rFonts w:asciiTheme="minorHAnsi" w:hAnsiTheme="minorHAnsi" w:cstheme="minorHAnsi"/>
            <w:sz w:val="22"/>
            <w:szCs w:val="22"/>
          </w:rPr>
          <w:t xml:space="preserve"> </w:t>
        </w:r>
      </w:ins>
      <w:del w:id="999" w:author="Franz, Ilka (GZD - DIII - DO Potsdam Behlertstraße)" w:date="2022-01-05T15:08:00Z">
        <w:r w:rsidR="005961B9" w:rsidRPr="00066DA4" w:rsidDel="00CE4CD4">
          <w:rPr>
            <w:rFonts w:asciiTheme="minorHAnsi" w:hAnsiTheme="minorHAnsi" w:cstheme="minorHAnsi"/>
            <w:sz w:val="22"/>
            <w:szCs w:val="22"/>
          </w:rPr>
          <w:delText xml:space="preserve">, </w:delText>
        </w:r>
        <w:r w:rsidR="00647310" w:rsidDel="00CE4CD4">
          <w:rPr>
            <w:rFonts w:asciiTheme="minorHAnsi" w:hAnsiTheme="minorHAnsi" w:cstheme="minorHAnsi"/>
            <w:sz w:val="22"/>
            <w:szCs w:val="22"/>
          </w:rPr>
          <w:delText>Ordnern</w:delText>
        </w:r>
        <w:r w:rsidR="005961B9" w:rsidRPr="00066DA4" w:rsidDel="00CE4CD4">
          <w:rPr>
            <w:rFonts w:asciiTheme="minorHAnsi" w:hAnsiTheme="minorHAnsi" w:cstheme="minorHAnsi"/>
            <w:sz w:val="22"/>
            <w:szCs w:val="22"/>
          </w:rPr>
          <w:delText xml:space="preserve"> und Dokumenten innerhalb ihrer Organisationseinheit</w:delText>
        </w:r>
        <w:r w:rsidR="004C58D2" w:rsidDel="00CE4CD4">
          <w:rPr>
            <w:rFonts w:asciiTheme="minorHAnsi" w:hAnsiTheme="minorHAnsi" w:cstheme="minorHAnsi"/>
            <w:sz w:val="22"/>
            <w:szCs w:val="22"/>
          </w:rPr>
          <w:delText xml:space="preserve"> </w:delText>
        </w:r>
      </w:del>
      <w:del w:id="1000" w:author="Franz, Ilka (GZD - DIII - DO Potsdam Behlertstraße)" w:date="2022-01-05T15:06:00Z">
        <w:r w:rsidR="004C58D2" w:rsidDel="00CE4CD4">
          <w:rPr>
            <w:rFonts w:asciiTheme="minorHAnsi" w:hAnsiTheme="minorHAnsi" w:cstheme="minorHAnsi"/>
            <w:sz w:val="22"/>
            <w:szCs w:val="22"/>
          </w:rPr>
          <w:delText>übernehmen</w:delText>
        </w:r>
      </w:del>
      <w:ins w:id="1001" w:author="Franz, Ilka (GZD - DIII - DO Potsdam Behlertstraße)" w:date="2022-01-05T15:06:00Z">
        <w:r w:rsidR="00CE4CD4">
          <w:rPr>
            <w:rFonts w:asciiTheme="minorHAnsi" w:hAnsiTheme="minorHAnsi" w:cstheme="minorHAnsi"/>
            <w:sz w:val="22"/>
            <w:szCs w:val="22"/>
          </w:rPr>
          <w:t>veranlassen</w:t>
        </w:r>
      </w:ins>
      <w:r w:rsidR="005961B9" w:rsidRPr="00066DA4">
        <w:rPr>
          <w:rFonts w:asciiTheme="minorHAnsi" w:hAnsiTheme="minorHAnsi" w:cstheme="minorHAnsi"/>
          <w:sz w:val="22"/>
          <w:szCs w:val="22"/>
        </w:rPr>
        <w:t xml:space="preserve">. </w:t>
      </w:r>
      <w:del w:id="1002" w:author="Franz, Ilka (GZD - DIII - DO Potsdam Behlertstraße)" w:date="2022-01-05T15:10:00Z">
        <w:r w:rsidR="00B30201" w:rsidDel="00CE4CD4">
          <w:rPr>
            <w:rFonts w:asciiTheme="minorHAnsi" w:hAnsiTheme="minorHAnsi" w:cstheme="minorHAnsi"/>
            <w:sz w:val="22"/>
            <w:szCs w:val="22"/>
          </w:rPr>
          <w:delText>Ist</w:delText>
        </w:r>
        <w:r w:rsidR="005961B9" w:rsidRPr="00066DA4" w:rsidDel="00CE4CD4">
          <w:rPr>
            <w:rFonts w:asciiTheme="minorHAnsi" w:hAnsiTheme="minorHAnsi" w:cstheme="minorHAnsi"/>
            <w:sz w:val="22"/>
            <w:szCs w:val="22"/>
          </w:rPr>
          <w:delText xml:space="preserve"> </w:delText>
        </w:r>
      </w:del>
      <w:ins w:id="1003" w:author="Franz, Ilka (GZD - DIII - DO Potsdam Behlertstraße)" w:date="2022-01-05T15:10:00Z">
        <w:r w:rsidR="00CE4CD4">
          <w:rPr>
            <w:rFonts w:asciiTheme="minorHAnsi" w:hAnsiTheme="minorHAnsi" w:cstheme="minorHAnsi"/>
            <w:sz w:val="22"/>
            <w:szCs w:val="22"/>
          </w:rPr>
          <w:t>Soll</w:t>
        </w:r>
        <w:r w:rsidR="00CE4CD4" w:rsidRPr="00066DA4">
          <w:rPr>
            <w:rFonts w:asciiTheme="minorHAnsi" w:hAnsiTheme="minorHAnsi" w:cstheme="minorHAnsi"/>
            <w:sz w:val="22"/>
            <w:szCs w:val="22"/>
          </w:rPr>
          <w:t xml:space="preserve"> </w:t>
        </w:r>
      </w:ins>
      <w:r w:rsidR="00B30201">
        <w:rPr>
          <w:rFonts w:asciiTheme="minorHAnsi" w:hAnsiTheme="minorHAnsi" w:cstheme="minorHAnsi"/>
          <w:sz w:val="22"/>
          <w:szCs w:val="22"/>
        </w:rPr>
        <w:t xml:space="preserve">eine </w:t>
      </w:r>
      <w:r w:rsidR="005961B9" w:rsidRPr="00066DA4">
        <w:rPr>
          <w:rFonts w:asciiTheme="minorHAnsi" w:hAnsiTheme="minorHAnsi" w:cstheme="minorHAnsi"/>
          <w:sz w:val="22"/>
          <w:szCs w:val="22"/>
        </w:rPr>
        <w:t>Führungskr</w:t>
      </w:r>
      <w:r w:rsidR="00B30201">
        <w:rPr>
          <w:rFonts w:asciiTheme="minorHAnsi" w:hAnsiTheme="minorHAnsi" w:cstheme="minorHAnsi"/>
          <w:sz w:val="22"/>
          <w:szCs w:val="22"/>
        </w:rPr>
        <w:t>aft</w:t>
      </w:r>
      <w:r w:rsidR="005961B9" w:rsidRPr="00066DA4">
        <w:rPr>
          <w:rFonts w:asciiTheme="minorHAnsi" w:hAnsiTheme="minorHAnsi" w:cstheme="minorHAnsi"/>
          <w:sz w:val="22"/>
          <w:szCs w:val="22"/>
        </w:rPr>
        <w:t xml:space="preserve"> auch als Sachbearbeiter tätig</w:t>
      </w:r>
      <w:ins w:id="1004" w:author="Franz, Ilka (GZD - DIII - DO Potsdam Behlertstraße)" w:date="2022-01-05T15:10:00Z">
        <w:r w:rsidR="00CE4CD4">
          <w:rPr>
            <w:rFonts w:asciiTheme="minorHAnsi" w:hAnsiTheme="minorHAnsi" w:cstheme="minorHAnsi"/>
            <w:sz w:val="22"/>
            <w:szCs w:val="22"/>
          </w:rPr>
          <w:t xml:space="preserve"> werden</w:t>
        </w:r>
      </w:ins>
      <w:r w:rsidR="0044697D">
        <w:rPr>
          <w:rFonts w:asciiTheme="minorHAnsi" w:hAnsiTheme="minorHAnsi" w:cstheme="minorHAnsi"/>
          <w:sz w:val="22"/>
          <w:szCs w:val="22"/>
        </w:rPr>
        <w:t>,</w:t>
      </w:r>
      <w:r w:rsidR="005961B9" w:rsidRPr="00066DA4">
        <w:rPr>
          <w:rFonts w:asciiTheme="minorHAnsi" w:hAnsiTheme="minorHAnsi" w:cstheme="minorHAnsi"/>
          <w:sz w:val="22"/>
          <w:szCs w:val="22"/>
        </w:rPr>
        <w:t xml:space="preserve"> </w:t>
      </w:r>
      <w:del w:id="1005" w:author="Franz, Ilka (GZD - DIII - DO Potsdam Behlertstraße)" w:date="2022-01-05T15:10:00Z">
        <w:r w:rsidR="005961B9" w:rsidRPr="00066DA4" w:rsidDel="00CE4CD4">
          <w:rPr>
            <w:rFonts w:asciiTheme="minorHAnsi" w:hAnsiTheme="minorHAnsi" w:cstheme="minorHAnsi"/>
            <w:sz w:val="22"/>
            <w:szCs w:val="22"/>
          </w:rPr>
          <w:delText>wird</w:delText>
        </w:r>
      </w:del>
      <w:ins w:id="1006" w:author="Franz, Ilka (GZD - DIII - DO Potsdam Behlertstraße)" w:date="2022-01-05T15:10:00Z">
        <w:r w:rsidR="00CE4CD4">
          <w:rPr>
            <w:rFonts w:asciiTheme="minorHAnsi" w:hAnsiTheme="minorHAnsi" w:cstheme="minorHAnsi"/>
            <w:sz w:val="22"/>
            <w:szCs w:val="22"/>
          </w:rPr>
          <w:t>muss</w:t>
        </w:r>
      </w:ins>
      <w:r w:rsidR="005961B9" w:rsidRPr="00066DA4">
        <w:rPr>
          <w:rFonts w:asciiTheme="minorHAnsi" w:hAnsiTheme="minorHAnsi" w:cstheme="minorHAnsi"/>
          <w:sz w:val="22"/>
          <w:szCs w:val="22"/>
        </w:rPr>
        <w:t xml:space="preserve"> </w:t>
      </w:r>
      <w:r w:rsidR="00B30201">
        <w:rPr>
          <w:rFonts w:asciiTheme="minorHAnsi" w:hAnsiTheme="minorHAnsi" w:cstheme="minorHAnsi"/>
          <w:sz w:val="22"/>
          <w:szCs w:val="22"/>
        </w:rPr>
        <w:t>ihr</w:t>
      </w:r>
      <w:r w:rsidR="005961B9" w:rsidRPr="00066DA4">
        <w:rPr>
          <w:rFonts w:asciiTheme="minorHAnsi" w:hAnsiTheme="minorHAnsi" w:cstheme="minorHAnsi"/>
          <w:sz w:val="22"/>
          <w:szCs w:val="22"/>
        </w:rPr>
        <w:t xml:space="preserve"> zusätzlich die Rolle eines Sachbearbeiters zugewiesen</w:t>
      </w:r>
      <w:ins w:id="1007" w:author="Franz, Ilka (GZD - DIII - DO Potsdam Behlertstraße)" w:date="2022-01-05T15:10:00Z">
        <w:r w:rsidR="00CE4CD4">
          <w:rPr>
            <w:rFonts w:asciiTheme="minorHAnsi" w:hAnsiTheme="minorHAnsi" w:cstheme="minorHAnsi"/>
            <w:sz w:val="22"/>
            <w:szCs w:val="22"/>
          </w:rPr>
          <w:t xml:space="preserve"> </w:t>
        </w:r>
        <w:commentRangeStart w:id="1008"/>
        <w:r w:rsidR="00CE4CD4">
          <w:rPr>
            <w:rFonts w:asciiTheme="minorHAnsi" w:hAnsiTheme="minorHAnsi" w:cstheme="minorHAnsi"/>
            <w:sz w:val="22"/>
            <w:szCs w:val="22"/>
          </w:rPr>
          <w:t>werden</w:t>
        </w:r>
      </w:ins>
      <w:commentRangeEnd w:id="1008"/>
      <w:ins w:id="1009" w:author="Franz, Ilka (GZD - DIII - DO Potsdam Behlertstraße)" w:date="2022-01-06T15:45:00Z">
        <w:r w:rsidR="00551019">
          <w:rPr>
            <w:rStyle w:val="Kommentarzeichen"/>
            <w:rFonts w:asciiTheme="minorHAnsi" w:eastAsiaTheme="minorHAnsi" w:hAnsiTheme="minorHAnsi" w:cstheme="minorBidi"/>
            <w:lang w:eastAsia="en-US"/>
          </w:rPr>
          <w:commentReference w:id="1008"/>
        </w:r>
      </w:ins>
      <w:r w:rsidR="00066DA4">
        <w:rPr>
          <w:rFonts w:asciiTheme="minorHAnsi" w:hAnsiTheme="minorHAnsi" w:cstheme="minorHAnsi"/>
          <w:sz w:val="22"/>
          <w:szCs w:val="22"/>
        </w:rPr>
        <w:t>.</w:t>
      </w:r>
      <w:ins w:id="1010" w:author="Franz, Ilka (GZD - DIII - DO Potsdam Behlertstraße)" w:date="2022-01-05T15:08:00Z">
        <w:r w:rsidR="00CE4CD4">
          <w:rPr>
            <w:rFonts w:asciiTheme="minorHAnsi" w:hAnsiTheme="minorHAnsi" w:cstheme="minorHAnsi"/>
            <w:sz w:val="22"/>
            <w:szCs w:val="22"/>
          </w:rPr>
          <w:t xml:space="preserve"> </w:t>
        </w:r>
      </w:ins>
      <w:ins w:id="1011" w:author="Kisch, Christian" w:date="2022-02-01T14:49:00Z">
        <w:r w:rsidR="00E65E3A">
          <w:rPr>
            <w:rFonts w:asciiTheme="minorHAnsi" w:hAnsiTheme="minorHAnsi" w:cstheme="minorHAnsi"/>
            <w:sz w:val="22"/>
            <w:szCs w:val="22"/>
          </w:rPr>
          <w:t xml:space="preserve">Die gewährten Entitäten, Aktionsarten und Funktionalitäten sind der </w:t>
        </w:r>
        <w:r w:rsidR="00E65E3A" w:rsidRPr="00C320BE">
          <w:rPr>
            <w:rFonts w:asciiTheme="minorHAnsi" w:hAnsiTheme="minorHAnsi" w:cstheme="minorHAnsi"/>
            <w:b/>
            <w:sz w:val="22"/>
            <w:szCs w:val="22"/>
          </w:rPr>
          <w:t xml:space="preserve">Anlage </w:t>
        </w:r>
        <w:r w:rsidR="00E65E3A">
          <w:rPr>
            <w:rFonts w:asciiTheme="minorHAnsi" w:hAnsiTheme="minorHAnsi" w:cstheme="minorHAnsi"/>
            <w:b/>
            <w:sz w:val="22"/>
            <w:szCs w:val="22"/>
          </w:rPr>
          <w:t>3</w:t>
        </w:r>
        <w:r w:rsidR="00E65E3A">
          <w:rPr>
            <w:rFonts w:asciiTheme="minorHAnsi" w:hAnsiTheme="minorHAnsi" w:cstheme="minorHAnsi"/>
            <w:sz w:val="22"/>
            <w:szCs w:val="22"/>
          </w:rPr>
          <w:t xml:space="preserve"> zu entnehmen.</w:t>
        </w:r>
      </w:ins>
    </w:p>
    <w:p w14:paraId="32C02ABA" w14:textId="06F84FBD" w:rsidR="005961B9" w:rsidRPr="003D016B" w:rsidDel="00117785" w:rsidRDefault="005961B9" w:rsidP="00545803">
      <w:pPr>
        <w:pStyle w:val="berschrift3"/>
        <w:ind w:left="851" w:hanging="851"/>
        <w:rPr>
          <w:del w:id="1012" w:author="Kisch, Christian" w:date="2022-02-02T11:09:00Z"/>
          <w:rFonts w:asciiTheme="minorHAnsi" w:hAnsiTheme="minorHAnsi" w:cstheme="minorHAnsi"/>
          <w:szCs w:val="22"/>
        </w:rPr>
      </w:pPr>
      <w:bookmarkStart w:id="1013" w:name="_Toc88646371"/>
      <w:del w:id="1014" w:author="Kisch, Christian" w:date="2022-02-02T11:09:00Z">
        <w:r w:rsidRPr="003D016B" w:rsidDel="00117785">
          <w:rPr>
            <w:rFonts w:asciiTheme="minorHAnsi" w:hAnsiTheme="minorHAnsi" w:cstheme="minorHAnsi"/>
            <w:szCs w:val="22"/>
          </w:rPr>
          <w:delText>Gewährte Entitäten</w:delText>
        </w:r>
        <w:r w:rsidR="00545803" w:rsidRPr="003D016B" w:rsidDel="00117785">
          <w:rPr>
            <w:rFonts w:asciiTheme="minorHAnsi" w:hAnsiTheme="minorHAnsi" w:cstheme="minorHAnsi"/>
            <w:szCs w:val="22"/>
          </w:rPr>
          <w:delText xml:space="preserve"> und Aktionsarten</w:delText>
        </w:r>
        <w:bookmarkEnd w:id="1013"/>
      </w:del>
    </w:p>
    <w:tbl>
      <w:tblPr>
        <w:tblStyle w:val="Tabellenraster"/>
        <w:tblW w:w="8283" w:type="dxa"/>
        <w:tblLayout w:type="fixed"/>
        <w:tblLook w:val="04A0" w:firstRow="1" w:lastRow="0" w:firstColumn="1" w:lastColumn="0" w:noHBand="0" w:noVBand="1"/>
        <w:tblPrChange w:id="1015" w:author="Franz, Ilka (GZD - DIII - DO Potsdam Behlertstraße)" w:date="2022-01-06T09:56:00Z">
          <w:tblPr>
            <w:tblStyle w:val="Tabellenraster"/>
            <w:tblW w:w="9466" w:type="dxa"/>
            <w:tblLook w:val="04A0" w:firstRow="1" w:lastRow="0" w:firstColumn="1" w:lastColumn="0" w:noHBand="0" w:noVBand="1"/>
          </w:tblPr>
        </w:tblPrChange>
      </w:tblPr>
      <w:tblGrid>
        <w:gridCol w:w="1177"/>
        <w:gridCol w:w="836"/>
        <w:gridCol w:w="959"/>
        <w:gridCol w:w="833"/>
        <w:gridCol w:w="1273"/>
        <w:gridCol w:w="1189"/>
        <w:gridCol w:w="1134"/>
        <w:gridCol w:w="882"/>
        <w:tblGridChange w:id="1016">
          <w:tblGrid>
            <w:gridCol w:w="1177"/>
            <w:gridCol w:w="836"/>
            <w:gridCol w:w="1263"/>
            <w:gridCol w:w="833"/>
            <w:gridCol w:w="1273"/>
            <w:gridCol w:w="370"/>
            <w:gridCol w:w="819"/>
            <w:gridCol w:w="370"/>
            <w:gridCol w:w="764"/>
            <w:gridCol w:w="370"/>
            <w:gridCol w:w="509"/>
            <w:gridCol w:w="3"/>
            <w:gridCol w:w="370"/>
            <w:gridCol w:w="509"/>
          </w:tblGrid>
        </w:tblGridChange>
      </w:tblGrid>
      <w:tr w:rsidR="00EA27F7" w:rsidRPr="00886116" w:rsidDel="00117785" w14:paraId="7BA2EFDA" w14:textId="5B9BF1AA" w:rsidTr="006075A3">
        <w:trPr>
          <w:tblHeader/>
          <w:del w:id="1017" w:author="Kisch, Christian" w:date="2022-02-02T11:09:00Z"/>
          <w:trPrChange w:id="1018" w:author="Franz, Ilka (GZD - DIII - DO Potsdam Behlertstraße)" w:date="2022-01-06T09:56:00Z">
            <w:trPr>
              <w:tblHeader/>
            </w:trPr>
          </w:trPrChange>
        </w:trPr>
        <w:tc>
          <w:tcPr>
            <w:tcW w:w="1177" w:type="dxa"/>
            <w:shd w:val="clear" w:color="auto" w:fill="D9D9D9" w:themeFill="background1" w:themeFillShade="D9"/>
            <w:tcPrChange w:id="1019" w:author="Franz, Ilka (GZD - DIII - DO Potsdam Behlertstraße)" w:date="2022-01-06T09:56:00Z">
              <w:tcPr>
                <w:tcW w:w="1177" w:type="dxa"/>
                <w:shd w:val="clear" w:color="auto" w:fill="D9D9D9" w:themeFill="background1" w:themeFillShade="D9"/>
              </w:tcPr>
            </w:tcPrChange>
          </w:tcPr>
          <w:p w14:paraId="1133E981" w14:textId="3BC07BC8" w:rsidR="000E67DF" w:rsidRPr="00224103" w:rsidDel="00117785" w:rsidRDefault="000E67DF" w:rsidP="005420BD">
            <w:pPr>
              <w:spacing w:line="240" w:lineRule="auto"/>
              <w:rPr>
                <w:del w:id="1020" w:author="Kisch, Christian" w:date="2022-02-02T11:09:00Z"/>
                <w:rFonts w:asciiTheme="minorHAnsi" w:hAnsiTheme="minorHAnsi" w:cstheme="minorHAnsi"/>
                <w:b/>
                <w:sz w:val="16"/>
                <w:szCs w:val="16"/>
              </w:rPr>
            </w:pPr>
            <w:del w:id="1021" w:author="Kisch, Christian" w:date="2022-02-02T11:09:00Z">
              <w:r w:rsidRPr="00E57462" w:rsidDel="00117785">
                <w:rPr>
                  <w:rFonts w:asciiTheme="minorHAnsi" w:hAnsiTheme="minorHAnsi" w:cstheme="minorHAnsi"/>
                  <w:noProof/>
                  <w:lang w:eastAsia="de-DE"/>
                </w:rPr>
                <mc:AlternateContent>
                  <mc:Choice Requires="wps">
                    <w:drawing>
                      <wp:anchor distT="0" distB="0" distL="114300" distR="114300" simplePos="0" relativeHeight="251780096" behindDoc="0" locked="0" layoutInCell="1" allowOverlap="1" wp14:anchorId="72B312C3" wp14:editId="5AE3B960">
                        <wp:simplePos x="0" y="0"/>
                        <wp:positionH relativeFrom="column">
                          <wp:posOffset>-81639</wp:posOffset>
                        </wp:positionH>
                        <wp:positionV relativeFrom="paragraph">
                          <wp:posOffset>-83</wp:posOffset>
                        </wp:positionV>
                        <wp:extent cx="1057524" cy="508884"/>
                        <wp:effectExtent l="0" t="0" r="28575" b="24765"/>
                        <wp:wrapNone/>
                        <wp:docPr id="15" name="Gerader Verbinder 15"/>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8937A7" id="Gerader Verbinder 15"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" strokecolor="black [3213]" strokeweight=".5pt">
                        <v:stroke joinstyle="miter"/>
                      </v:line>
                    </w:pict>
                  </mc:Fallback>
                </mc:AlternateContent>
              </w:r>
              <w:r w:rsidDel="00117785">
                <w:rPr>
                  <w:rFonts w:asciiTheme="minorHAnsi" w:hAnsiTheme="minorHAnsi" w:cstheme="minorHAnsi"/>
                  <w:b/>
                  <w:sz w:val="20"/>
                  <w:szCs w:val="20"/>
                </w:rPr>
                <w:delText xml:space="preserve">                 </w:delText>
              </w:r>
              <w:r w:rsidRPr="00224103" w:rsidDel="00117785">
                <w:rPr>
                  <w:rFonts w:asciiTheme="minorHAnsi" w:hAnsiTheme="minorHAnsi" w:cstheme="minorHAnsi"/>
                  <w:b/>
                  <w:sz w:val="16"/>
                  <w:szCs w:val="16"/>
                </w:rPr>
                <w:delText>Aktionsart</w:delText>
              </w:r>
            </w:del>
          </w:p>
          <w:p w14:paraId="0F91BBBB" w14:textId="1C14F5FB" w:rsidR="000E67DF" w:rsidRPr="00124FA6" w:rsidDel="00117785" w:rsidRDefault="000E67DF" w:rsidP="005420BD">
            <w:pPr>
              <w:rPr>
                <w:del w:id="1022" w:author="Kisch, Christian" w:date="2022-02-02T11:09:00Z"/>
                <w:lang w:eastAsia="de-DE"/>
              </w:rPr>
            </w:pPr>
            <w:del w:id="1023" w:author="Kisch, Christian" w:date="2022-02-02T11:09:00Z">
              <w:r w:rsidRPr="00224103" w:rsidDel="00117785">
                <w:rPr>
                  <w:rFonts w:asciiTheme="minorHAnsi" w:hAnsiTheme="minorHAnsi" w:cstheme="minorHAnsi"/>
                  <w:b/>
                  <w:sz w:val="16"/>
                  <w:szCs w:val="16"/>
                </w:rPr>
                <w:delText>Entität</w:delText>
              </w:r>
            </w:del>
          </w:p>
        </w:tc>
        <w:tc>
          <w:tcPr>
            <w:tcW w:w="836" w:type="dxa"/>
            <w:shd w:val="clear" w:color="auto" w:fill="D9D9D9" w:themeFill="background1" w:themeFillShade="D9"/>
            <w:tcPrChange w:id="1024" w:author="Franz, Ilka (GZD - DIII - DO Potsdam Behlertstraße)" w:date="2022-01-06T09:56:00Z">
              <w:tcPr>
                <w:tcW w:w="836" w:type="dxa"/>
                <w:shd w:val="clear" w:color="auto" w:fill="D9D9D9" w:themeFill="background1" w:themeFillShade="D9"/>
              </w:tcPr>
            </w:tcPrChange>
          </w:tcPr>
          <w:p w14:paraId="64DB9B72" w14:textId="43ED7A37" w:rsidR="000E67DF" w:rsidRPr="00C4510E" w:rsidDel="00117785" w:rsidRDefault="000E67DF" w:rsidP="005420BD">
            <w:pPr>
              <w:rPr>
                <w:del w:id="1025" w:author="Kisch, Christian" w:date="2022-02-02T11:09:00Z"/>
                <w:b/>
                <w:sz w:val="20"/>
                <w:szCs w:val="20"/>
                <w:lang w:eastAsia="de-DE"/>
              </w:rPr>
            </w:pPr>
            <w:del w:id="1026" w:author="Kisch, Christian" w:date="2022-02-02T11:09:00Z">
              <w:r w:rsidRPr="00C4510E" w:rsidDel="00117785">
                <w:rPr>
                  <w:b/>
                  <w:sz w:val="20"/>
                  <w:szCs w:val="20"/>
                </w:rPr>
                <w:delText>Entdecken</w:delText>
              </w:r>
            </w:del>
          </w:p>
        </w:tc>
        <w:tc>
          <w:tcPr>
            <w:tcW w:w="959" w:type="dxa"/>
            <w:shd w:val="clear" w:color="auto" w:fill="D9D9D9" w:themeFill="background1" w:themeFillShade="D9"/>
            <w:tcPrChange w:id="1027" w:author="Franz, Ilka (GZD - DIII - DO Potsdam Behlertstraße)" w:date="2022-01-06T09:56:00Z">
              <w:tcPr>
                <w:tcW w:w="1263" w:type="dxa"/>
                <w:shd w:val="clear" w:color="auto" w:fill="D9D9D9" w:themeFill="background1" w:themeFillShade="D9"/>
              </w:tcPr>
            </w:tcPrChange>
          </w:tcPr>
          <w:p w14:paraId="3EB1CB7F" w14:textId="4061FEFF" w:rsidR="000E67DF" w:rsidRPr="00C4510E" w:rsidDel="00117785" w:rsidRDefault="000E67DF" w:rsidP="005420BD">
            <w:pPr>
              <w:rPr>
                <w:del w:id="1028" w:author="Kisch, Christian" w:date="2022-02-02T11:09:00Z"/>
                <w:b/>
                <w:sz w:val="20"/>
                <w:szCs w:val="20"/>
                <w:lang w:eastAsia="de-DE"/>
              </w:rPr>
            </w:pPr>
            <w:ins w:id="1029" w:author="Franz, Ilka (GZD - DIII - DO Potsdam Behlertstraße)" w:date="2022-01-05T15:42:00Z">
              <w:del w:id="1030" w:author="Kisch, Christian" w:date="2022-02-02T11:09:00Z">
                <w:r w:rsidDel="00117785">
                  <w:rPr>
                    <w:b/>
                    <w:sz w:val="20"/>
                    <w:szCs w:val="20"/>
                    <w:lang w:eastAsia="de-DE"/>
                  </w:rPr>
                  <w:delText>Suchen</w:delText>
                </w:r>
              </w:del>
            </w:ins>
          </w:p>
        </w:tc>
        <w:tc>
          <w:tcPr>
            <w:tcW w:w="833" w:type="dxa"/>
            <w:shd w:val="clear" w:color="auto" w:fill="D9D9D9" w:themeFill="background1" w:themeFillShade="D9"/>
            <w:tcPrChange w:id="1031" w:author="Franz, Ilka (GZD - DIII - DO Potsdam Behlertstraße)" w:date="2022-01-06T09:56:00Z">
              <w:tcPr>
                <w:tcW w:w="833" w:type="dxa"/>
                <w:shd w:val="clear" w:color="auto" w:fill="D9D9D9" w:themeFill="background1" w:themeFillShade="D9"/>
              </w:tcPr>
            </w:tcPrChange>
          </w:tcPr>
          <w:p w14:paraId="57E74C30" w14:textId="0A806251" w:rsidR="000E67DF" w:rsidRPr="00C4510E" w:rsidDel="00117785" w:rsidRDefault="000E67DF" w:rsidP="005420BD">
            <w:pPr>
              <w:rPr>
                <w:del w:id="1032" w:author="Kisch, Christian" w:date="2022-02-02T11:09:00Z"/>
                <w:b/>
                <w:sz w:val="20"/>
                <w:szCs w:val="20"/>
                <w:lang w:eastAsia="de-DE"/>
              </w:rPr>
            </w:pPr>
            <w:del w:id="1033" w:author="Kisch, Christian" w:date="2022-02-02T11:09:00Z">
              <w:r w:rsidRPr="00C4510E" w:rsidDel="00117785">
                <w:rPr>
                  <w:b/>
                  <w:sz w:val="20"/>
                  <w:szCs w:val="20"/>
                  <w:lang w:eastAsia="de-DE"/>
                </w:rPr>
                <w:delText>Darstellen/ Zeigen</w:delText>
              </w:r>
            </w:del>
          </w:p>
        </w:tc>
        <w:tc>
          <w:tcPr>
            <w:tcW w:w="1273" w:type="dxa"/>
            <w:shd w:val="clear" w:color="auto" w:fill="D9D9D9" w:themeFill="background1" w:themeFillShade="D9"/>
            <w:tcPrChange w:id="1034" w:author="Franz, Ilka (GZD - DIII - DO Potsdam Behlertstraße)" w:date="2022-01-06T09:56:00Z">
              <w:tcPr>
                <w:tcW w:w="1643" w:type="dxa"/>
                <w:gridSpan w:val="2"/>
                <w:shd w:val="clear" w:color="auto" w:fill="D9D9D9" w:themeFill="background1" w:themeFillShade="D9"/>
              </w:tcPr>
            </w:tcPrChange>
          </w:tcPr>
          <w:p w14:paraId="5F62BD3B" w14:textId="4AEBDF63" w:rsidR="000E67DF" w:rsidRPr="00C4510E" w:rsidDel="00117785" w:rsidRDefault="000E67DF" w:rsidP="005420BD">
            <w:pPr>
              <w:rPr>
                <w:del w:id="1035" w:author="Kisch, Christian" w:date="2022-02-02T11:09:00Z"/>
                <w:b/>
                <w:sz w:val="20"/>
                <w:szCs w:val="20"/>
                <w:lang w:eastAsia="de-DE"/>
              </w:rPr>
            </w:pPr>
            <w:del w:id="1036" w:author="Kisch, Christian" w:date="2022-02-02T11:09:00Z">
              <w:r w:rsidRPr="00C4510E" w:rsidDel="00117785">
                <w:rPr>
                  <w:b/>
                  <w:sz w:val="20"/>
                  <w:szCs w:val="20"/>
                </w:rPr>
                <w:delText>Lesen</w:delText>
              </w:r>
            </w:del>
          </w:p>
        </w:tc>
        <w:tc>
          <w:tcPr>
            <w:tcW w:w="1189" w:type="dxa"/>
            <w:shd w:val="clear" w:color="auto" w:fill="D9D9D9" w:themeFill="background1" w:themeFillShade="D9"/>
            <w:tcPrChange w:id="1037" w:author="Franz, Ilka (GZD - DIII - DO Potsdam Behlertstraße)" w:date="2022-01-06T09:56:00Z">
              <w:tcPr>
                <w:tcW w:w="1189" w:type="dxa"/>
                <w:gridSpan w:val="2"/>
                <w:shd w:val="clear" w:color="auto" w:fill="D9D9D9" w:themeFill="background1" w:themeFillShade="D9"/>
              </w:tcPr>
            </w:tcPrChange>
          </w:tcPr>
          <w:p w14:paraId="6A025A92" w14:textId="696DCA78" w:rsidR="000E67DF" w:rsidRPr="00C4510E" w:rsidDel="00117785" w:rsidRDefault="000E67DF" w:rsidP="005420BD">
            <w:pPr>
              <w:rPr>
                <w:del w:id="1038" w:author="Kisch, Christian" w:date="2022-02-02T11:09:00Z"/>
                <w:b/>
                <w:sz w:val="20"/>
                <w:szCs w:val="20"/>
                <w:lang w:eastAsia="de-DE"/>
              </w:rPr>
            </w:pPr>
            <w:del w:id="1039" w:author="Kisch, Christian" w:date="2022-02-02T11:09:00Z">
              <w:r w:rsidRPr="00C4510E" w:rsidDel="00117785">
                <w:rPr>
                  <w:b/>
                  <w:sz w:val="20"/>
                  <w:szCs w:val="20"/>
                </w:rPr>
                <w:delText>Hinzufügen</w:delText>
              </w:r>
            </w:del>
          </w:p>
        </w:tc>
        <w:tc>
          <w:tcPr>
            <w:tcW w:w="1134" w:type="dxa"/>
            <w:shd w:val="clear" w:color="auto" w:fill="D9D9D9" w:themeFill="background1" w:themeFillShade="D9"/>
            <w:tcPrChange w:id="1040" w:author="Franz, Ilka (GZD - DIII - DO Potsdam Behlertstraße)" w:date="2022-01-06T09:56:00Z">
              <w:tcPr>
                <w:tcW w:w="1643" w:type="dxa"/>
                <w:gridSpan w:val="3"/>
                <w:shd w:val="clear" w:color="auto" w:fill="D9D9D9" w:themeFill="background1" w:themeFillShade="D9"/>
              </w:tcPr>
            </w:tcPrChange>
          </w:tcPr>
          <w:p w14:paraId="77598095" w14:textId="181B82C5" w:rsidR="000E67DF" w:rsidRPr="00C4510E" w:rsidDel="00117785" w:rsidRDefault="000E67DF" w:rsidP="005420BD">
            <w:pPr>
              <w:rPr>
                <w:del w:id="1041" w:author="Kisch, Christian" w:date="2022-02-02T11:09:00Z"/>
                <w:b/>
                <w:sz w:val="20"/>
                <w:szCs w:val="20"/>
                <w:lang w:eastAsia="de-DE"/>
              </w:rPr>
            </w:pPr>
            <w:del w:id="1042" w:author="Kisch, Christian" w:date="2022-02-02T11:09:00Z">
              <w:r w:rsidRPr="00C4510E" w:rsidDel="00117785">
                <w:rPr>
                  <w:b/>
                  <w:sz w:val="20"/>
                  <w:szCs w:val="20"/>
                </w:rPr>
                <w:delText>Ändern</w:delText>
              </w:r>
            </w:del>
          </w:p>
        </w:tc>
        <w:tc>
          <w:tcPr>
            <w:tcW w:w="882" w:type="dxa"/>
            <w:shd w:val="clear" w:color="auto" w:fill="D9D9D9" w:themeFill="background1" w:themeFillShade="D9"/>
            <w:tcPrChange w:id="1043" w:author="Franz, Ilka (GZD - DIII - DO Potsdam Behlertstraße)" w:date="2022-01-06T09:56:00Z">
              <w:tcPr>
                <w:tcW w:w="882" w:type="dxa"/>
                <w:gridSpan w:val="3"/>
                <w:shd w:val="clear" w:color="auto" w:fill="D9D9D9" w:themeFill="background1" w:themeFillShade="D9"/>
              </w:tcPr>
            </w:tcPrChange>
          </w:tcPr>
          <w:p w14:paraId="3FA6C366" w14:textId="79DE2E1C" w:rsidR="000E67DF" w:rsidRPr="00C4510E" w:rsidDel="00117785" w:rsidRDefault="000E67DF" w:rsidP="005420BD">
            <w:pPr>
              <w:rPr>
                <w:del w:id="1044" w:author="Kisch, Christian" w:date="2022-02-02T11:09:00Z"/>
                <w:b/>
                <w:sz w:val="20"/>
                <w:szCs w:val="20"/>
                <w:lang w:eastAsia="de-DE"/>
              </w:rPr>
            </w:pPr>
            <w:del w:id="1045" w:author="Kisch, Christian" w:date="2022-02-02T11:09:00Z">
              <w:r w:rsidRPr="00C4510E" w:rsidDel="00117785">
                <w:rPr>
                  <w:b/>
                  <w:sz w:val="20"/>
                  <w:szCs w:val="20"/>
                </w:rPr>
                <w:delText>Löschen</w:delText>
              </w:r>
            </w:del>
          </w:p>
        </w:tc>
      </w:tr>
      <w:tr w:rsidR="006075A3" w:rsidDel="00117785" w14:paraId="165513BA" w14:textId="48A021A2" w:rsidTr="006075A3">
        <w:tblPrEx>
          <w:tblPrExChange w:id="1046" w:author="Franz, Ilka (GZD - DIII - DO Potsdam Behlertstraße)" w:date="2022-01-06T09:56:00Z">
            <w:tblPrEx>
              <w:tblW w:w="8587" w:type="dxa"/>
              <w:tblLayout w:type="fixed"/>
            </w:tblPrEx>
          </w:tblPrExChange>
        </w:tblPrEx>
        <w:trPr>
          <w:tblHeader/>
          <w:ins w:id="1047" w:author="Franz, Ilka (GZD - DIII - DO Potsdam Behlertstraße)" w:date="2022-01-06T09:55:00Z"/>
          <w:del w:id="1048" w:author="Kisch, Christian" w:date="2022-02-02T11:09:00Z"/>
          <w:trPrChange w:id="1049" w:author="Franz, Ilka (GZD - DIII - DO Potsdam Behlertstraße)" w:date="2022-01-06T09:56:00Z">
            <w:trPr>
              <w:gridAfter w:val="0"/>
              <w:tblHeader/>
            </w:trPr>
          </w:trPrChange>
        </w:trPr>
        <w:tc>
          <w:tcPr>
            <w:tcW w:w="1177" w:type="dxa"/>
            <w:shd w:val="clear" w:color="auto" w:fill="F2F2F2" w:themeFill="background1" w:themeFillShade="F2"/>
            <w:tcPrChange w:id="1050" w:author="Franz, Ilka (GZD - DIII - DO Potsdam Behlertstraße)" w:date="2022-01-06T09:56:00Z">
              <w:tcPr>
                <w:tcW w:w="1177" w:type="dxa"/>
                <w:shd w:val="clear" w:color="auto" w:fill="F2F2F2" w:themeFill="background1" w:themeFillShade="F2"/>
              </w:tcPr>
            </w:tcPrChange>
          </w:tcPr>
          <w:p w14:paraId="6A104264" w14:textId="078B0A91" w:rsidR="006075A3" w:rsidRPr="00C4510E" w:rsidDel="00117785" w:rsidRDefault="006075A3" w:rsidP="006075A3">
            <w:pPr>
              <w:rPr>
                <w:ins w:id="1051" w:author="Franz, Ilka (GZD - DIII - DO Potsdam Behlertstraße)" w:date="2022-01-06T09:55:00Z"/>
                <w:del w:id="1052" w:author="Kisch, Christian" w:date="2022-02-02T11:09:00Z"/>
                <w:b/>
                <w:sz w:val="20"/>
                <w:szCs w:val="20"/>
                <w:lang w:eastAsia="de-DE"/>
              </w:rPr>
            </w:pPr>
            <w:ins w:id="1053" w:author="Franz, Ilka (GZD - DIII - DO Potsdam Behlertstraße)" w:date="2022-01-06T09:55:00Z">
              <w:del w:id="1054" w:author="Kisch, Christian" w:date="2022-02-02T11:09:00Z">
                <w:r w:rsidDel="00117785">
                  <w:rPr>
                    <w:b/>
                    <w:sz w:val="20"/>
                    <w:szCs w:val="20"/>
                    <w:lang w:eastAsia="de-DE"/>
                  </w:rPr>
                  <w:delText>Ansicht</w:delText>
                </w:r>
              </w:del>
            </w:ins>
          </w:p>
        </w:tc>
        <w:tc>
          <w:tcPr>
            <w:tcW w:w="836" w:type="dxa"/>
            <w:tcPrChange w:id="1055" w:author="Franz, Ilka (GZD - DIII - DO Potsdam Behlertstraße)" w:date="2022-01-06T09:56:00Z">
              <w:tcPr>
                <w:tcW w:w="836" w:type="dxa"/>
              </w:tcPr>
            </w:tcPrChange>
          </w:tcPr>
          <w:p w14:paraId="0CCFE18E" w14:textId="1A504709" w:rsidR="006075A3" w:rsidRPr="00424D72" w:rsidDel="00117785" w:rsidRDefault="006075A3" w:rsidP="006075A3">
            <w:pPr>
              <w:jc w:val="center"/>
              <w:rPr>
                <w:ins w:id="1056" w:author="Franz, Ilka (GZD - DIII - DO Potsdam Behlertstraße)" w:date="2022-01-06T09:55:00Z"/>
                <w:del w:id="1057" w:author="Kisch, Christian" w:date="2022-02-02T11:09:00Z"/>
                <w:rFonts w:asciiTheme="minorHAnsi" w:hAnsiTheme="minorHAnsi" w:cstheme="minorHAnsi"/>
                <w:sz w:val="20"/>
                <w:szCs w:val="20"/>
                <w:lang w:eastAsia="de-DE"/>
              </w:rPr>
            </w:pPr>
            <w:ins w:id="1058" w:author="Franz, Ilka (GZD - DIII - DO Potsdam Behlertstraße)" w:date="2022-01-06T09:55:00Z">
              <w:del w:id="1059" w:author="Kisch, Christian" w:date="2022-02-02T11:09:00Z">
                <w:r w:rsidRPr="00224103" w:rsidDel="00117785">
                  <w:rPr>
                    <w:rFonts w:asciiTheme="minorHAnsi" w:hAnsiTheme="minorHAnsi" w:cstheme="minorHAnsi"/>
                    <w:sz w:val="20"/>
                    <w:szCs w:val="20"/>
                    <w:lang w:eastAsia="de-DE"/>
                  </w:rPr>
                  <w:delText>Ja</w:delText>
                </w:r>
              </w:del>
            </w:ins>
          </w:p>
        </w:tc>
        <w:tc>
          <w:tcPr>
            <w:tcW w:w="959" w:type="dxa"/>
            <w:tcPrChange w:id="1060" w:author="Franz, Ilka (GZD - DIII - DO Potsdam Behlertstraße)" w:date="2022-01-06T09:56:00Z">
              <w:tcPr>
                <w:tcW w:w="1263" w:type="dxa"/>
              </w:tcPr>
            </w:tcPrChange>
          </w:tcPr>
          <w:p w14:paraId="1E0CC0C1" w14:textId="6B2E0FAD" w:rsidR="006075A3" w:rsidDel="00117785" w:rsidRDefault="006075A3" w:rsidP="006075A3">
            <w:pPr>
              <w:jc w:val="center"/>
              <w:rPr>
                <w:ins w:id="1061" w:author="Franz, Ilka (GZD - DIII - DO Potsdam Behlertstraße)" w:date="2022-01-06T09:55:00Z"/>
                <w:del w:id="1062" w:author="Kisch, Christian" w:date="2022-02-02T11:09:00Z"/>
                <w:rFonts w:asciiTheme="minorHAnsi" w:hAnsiTheme="minorHAnsi" w:cstheme="minorHAnsi"/>
                <w:sz w:val="20"/>
                <w:szCs w:val="20"/>
                <w:lang w:eastAsia="de-DE"/>
              </w:rPr>
            </w:pPr>
            <w:ins w:id="1063" w:author="Franz, Ilka (GZD - DIII - DO Potsdam Behlertstraße)" w:date="2022-01-06T09:56:00Z">
              <w:del w:id="1064" w:author="Kisch, Christian" w:date="2022-02-02T11:09:00Z">
                <w:r w:rsidDel="00117785">
                  <w:rPr>
                    <w:rFonts w:asciiTheme="minorHAnsi" w:hAnsiTheme="minorHAnsi" w:cstheme="minorHAnsi"/>
                    <w:sz w:val="20"/>
                    <w:szCs w:val="20"/>
                    <w:lang w:eastAsia="de-DE"/>
                  </w:rPr>
                  <w:delText>-</w:delText>
                </w:r>
              </w:del>
            </w:ins>
          </w:p>
        </w:tc>
        <w:tc>
          <w:tcPr>
            <w:tcW w:w="833" w:type="dxa"/>
            <w:shd w:val="clear" w:color="auto" w:fill="auto"/>
            <w:tcPrChange w:id="1065" w:author="Franz, Ilka (GZD - DIII - DO Potsdam Behlertstraße)" w:date="2022-01-06T09:56:00Z">
              <w:tcPr>
                <w:tcW w:w="833" w:type="dxa"/>
                <w:shd w:val="clear" w:color="auto" w:fill="auto"/>
              </w:tcPr>
            </w:tcPrChange>
          </w:tcPr>
          <w:p w14:paraId="6A4B807B" w14:textId="1897E4BB" w:rsidR="006075A3" w:rsidRPr="00FA0173" w:rsidDel="00117785" w:rsidRDefault="006075A3" w:rsidP="006075A3">
            <w:pPr>
              <w:jc w:val="center"/>
              <w:rPr>
                <w:ins w:id="1066" w:author="Franz, Ilka (GZD - DIII - DO Potsdam Behlertstraße)" w:date="2022-01-06T09:55:00Z"/>
                <w:del w:id="1067" w:author="Kisch, Christian" w:date="2022-02-02T11:09:00Z"/>
                <w:rFonts w:asciiTheme="minorHAnsi" w:hAnsiTheme="minorHAnsi" w:cstheme="minorHAnsi"/>
                <w:sz w:val="20"/>
                <w:szCs w:val="20"/>
                <w:lang w:eastAsia="de-DE"/>
              </w:rPr>
            </w:pPr>
            <w:ins w:id="1068" w:author="Franz, Ilka (GZD - DIII - DO Potsdam Behlertstraße)" w:date="2022-01-06T09:55:00Z">
              <w:del w:id="1069" w:author="Kisch, Christian" w:date="2022-02-02T11:09:00Z">
                <w:r w:rsidRPr="00224103" w:rsidDel="00117785">
                  <w:rPr>
                    <w:rFonts w:asciiTheme="minorHAnsi" w:hAnsiTheme="minorHAnsi" w:cstheme="minorHAnsi"/>
                    <w:sz w:val="20"/>
                    <w:szCs w:val="20"/>
                    <w:lang w:eastAsia="de-DE"/>
                  </w:rPr>
                  <w:delText>Ja</w:delText>
                </w:r>
              </w:del>
            </w:ins>
          </w:p>
        </w:tc>
        <w:tc>
          <w:tcPr>
            <w:tcW w:w="1273" w:type="dxa"/>
            <w:shd w:val="clear" w:color="auto" w:fill="auto"/>
            <w:tcPrChange w:id="1070" w:author="Franz, Ilka (GZD - DIII - DO Potsdam Behlertstraße)" w:date="2022-01-06T09:56:00Z">
              <w:tcPr>
                <w:tcW w:w="1273" w:type="dxa"/>
                <w:shd w:val="clear" w:color="auto" w:fill="auto"/>
              </w:tcPr>
            </w:tcPrChange>
          </w:tcPr>
          <w:p w14:paraId="6D8CDCC0" w14:textId="152A0D58" w:rsidR="006075A3" w:rsidRPr="00FA0173" w:rsidDel="00117785" w:rsidRDefault="006075A3" w:rsidP="006075A3">
            <w:pPr>
              <w:jc w:val="center"/>
              <w:rPr>
                <w:ins w:id="1071" w:author="Franz, Ilka (GZD - DIII - DO Potsdam Behlertstraße)" w:date="2022-01-06T09:55:00Z"/>
                <w:del w:id="1072" w:author="Kisch, Christian" w:date="2022-02-02T11:09:00Z"/>
                <w:rFonts w:asciiTheme="minorHAnsi" w:hAnsiTheme="minorHAnsi" w:cstheme="minorHAnsi"/>
                <w:sz w:val="20"/>
                <w:szCs w:val="20"/>
                <w:lang w:eastAsia="de-DE"/>
              </w:rPr>
            </w:pPr>
            <w:ins w:id="1073" w:author="Franz, Ilka (GZD - DIII - DO Potsdam Behlertstraße)" w:date="2022-01-06T09:55:00Z">
              <w:del w:id="1074" w:author="Kisch, Christian" w:date="2022-02-02T11:09:00Z">
                <w:r w:rsidDel="00117785">
                  <w:rPr>
                    <w:rFonts w:asciiTheme="minorHAnsi" w:hAnsiTheme="minorHAnsi" w:cstheme="minorHAnsi"/>
                    <w:sz w:val="20"/>
                    <w:szCs w:val="20"/>
                    <w:lang w:eastAsia="de-DE"/>
                  </w:rPr>
                  <w:delText>Ja</w:delText>
                </w:r>
              </w:del>
            </w:ins>
          </w:p>
        </w:tc>
        <w:tc>
          <w:tcPr>
            <w:tcW w:w="1189" w:type="dxa"/>
            <w:shd w:val="clear" w:color="auto" w:fill="auto"/>
            <w:tcPrChange w:id="1075" w:author="Franz, Ilka (GZD - DIII - DO Potsdam Behlertstraße)" w:date="2022-01-06T09:56:00Z">
              <w:tcPr>
                <w:tcW w:w="1189" w:type="dxa"/>
                <w:gridSpan w:val="2"/>
                <w:shd w:val="clear" w:color="auto" w:fill="auto"/>
              </w:tcPr>
            </w:tcPrChange>
          </w:tcPr>
          <w:p w14:paraId="4FFDAB6F" w14:textId="26D4BE99" w:rsidR="006075A3" w:rsidRPr="00424D72" w:rsidDel="00117785" w:rsidRDefault="006075A3" w:rsidP="006075A3">
            <w:pPr>
              <w:jc w:val="center"/>
              <w:rPr>
                <w:ins w:id="1076" w:author="Franz, Ilka (GZD - DIII - DO Potsdam Behlertstraße)" w:date="2022-01-06T09:55:00Z"/>
                <w:del w:id="1077" w:author="Kisch, Christian" w:date="2022-02-02T11:09:00Z"/>
                <w:rFonts w:asciiTheme="minorHAnsi" w:hAnsiTheme="minorHAnsi" w:cstheme="minorHAnsi"/>
                <w:sz w:val="20"/>
                <w:szCs w:val="20"/>
                <w:lang w:eastAsia="de-DE"/>
              </w:rPr>
            </w:pPr>
            <w:ins w:id="1078" w:author="Franz, Ilka (GZD - DIII - DO Potsdam Behlertstraße)" w:date="2022-01-06T09:55:00Z">
              <w:del w:id="1079" w:author="Kisch, Christian" w:date="2022-02-02T11:09:00Z">
                <w:r w:rsidRPr="00224103" w:rsidDel="00117785">
                  <w:rPr>
                    <w:rFonts w:asciiTheme="minorHAnsi" w:hAnsiTheme="minorHAnsi" w:cstheme="minorHAnsi"/>
                    <w:sz w:val="20"/>
                    <w:szCs w:val="20"/>
                    <w:lang w:eastAsia="de-DE"/>
                  </w:rPr>
                  <w:delText>Ja</w:delText>
                </w:r>
              </w:del>
            </w:ins>
          </w:p>
        </w:tc>
        <w:tc>
          <w:tcPr>
            <w:tcW w:w="1134" w:type="dxa"/>
            <w:shd w:val="clear" w:color="auto" w:fill="auto"/>
            <w:tcPrChange w:id="1080" w:author="Franz, Ilka (GZD - DIII - DO Potsdam Behlertstraße)" w:date="2022-01-06T09:56:00Z">
              <w:tcPr>
                <w:tcW w:w="1134" w:type="dxa"/>
                <w:gridSpan w:val="2"/>
                <w:shd w:val="clear" w:color="auto" w:fill="auto"/>
              </w:tcPr>
            </w:tcPrChange>
          </w:tcPr>
          <w:p w14:paraId="51A69A90" w14:textId="135D77C9" w:rsidR="006075A3" w:rsidRPr="00424D72" w:rsidDel="00117785" w:rsidRDefault="006075A3" w:rsidP="006075A3">
            <w:pPr>
              <w:jc w:val="center"/>
              <w:rPr>
                <w:ins w:id="1081" w:author="Franz, Ilka (GZD - DIII - DO Potsdam Behlertstraße)" w:date="2022-01-06T09:55:00Z"/>
                <w:del w:id="1082" w:author="Kisch, Christian" w:date="2022-02-02T11:09:00Z"/>
                <w:rFonts w:asciiTheme="minorHAnsi" w:hAnsiTheme="minorHAnsi" w:cstheme="minorHAnsi"/>
                <w:sz w:val="20"/>
                <w:szCs w:val="20"/>
                <w:lang w:eastAsia="de-DE"/>
              </w:rPr>
            </w:pPr>
            <w:ins w:id="1083" w:author="Franz, Ilka (GZD - DIII - DO Potsdam Behlertstraße)" w:date="2022-01-06T09:55:00Z">
              <w:del w:id="1084" w:author="Kisch, Christian" w:date="2022-02-02T11:09:00Z">
                <w:r w:rsidDel="00117785">
                  <w:rPr>
                    <w:rFonts w:asciiTheme="minorHAnsi" w:hAnsiTheme="minorHAnsi" w:cstheme="minorHAnsi"/>
                    <w:sz w:val="20"/>
                    <w:szCs w:val="20"/>
                    <w:lang w:eastAsia="de-DE"/>
                  </w:rPr>
                  <w:delText>Ja</w:delText>
                </w:r>
              </w:del>
            </w:ins>
          </w:p>
        </w:tc>
        <w:tc>
          <w:tcPr>
            <w:tcW w:w="882" w:type="dxa"/>
            <w:shd w:val="clear" w:color="auto" w:fill="auto"/>
            <w:tcPrChange w:id="1085" w:author="Franz, Ilka (GZD - DIII - DO Potsdam Behlertstraße)" w:date="2022-01-06T09:56:00Z">
              <w:tcPr>
                <w:tcW w:w="882" w:type="dxa"/>
                <w:gridSpan w:val="3"/>
                <w:shd w:val="clear" w:color="auto" w:fill="auto"/>
              </w:tcPr>
            </w:tcPrChange>
          </w:tcPr>
          <w:p w14:paraId="7F846CF6" w14:textId="51F53FDF" w:rsidR="006075A3" w:rsidRPr="00424D72" w:rsidDel="00117785" w:rsidRDefault="006075A3" w:rsidP="006075A3">
            <w:pPr>
              <w:jc w:val="center"/>
              <w:rPr>
                <w:ins w:id="1086" w:author="Franz, Ilka (GZD - DIII - DO Potsdam Behlertstraße)" w:date="2022-01-06T09:55:00Z"/>
                <w:del w:id="1087" w:author="Kisch, Christian" w:date="2022-02-02T11:09:00Z"/>
                <w:rFonts w:asciiTheme="minorHAnsi" w:hAnsiTheme="minorHAnsi" w:cstheme="minorHAnsi"/>
                <w:sz w:val="20"/>
                <w:szCs w:val="20"/>
                <w:lang w:eastAsia="de-DE"/>
              </w:rPr>
            </w:pPr>
            <w:ins w:id="1088" w:author="Franz, Ilka (GZD - DIII - DO Potsdam Behlertstraße)" w:date="2022-01-06T09:56:00Z">
              <w:del w:id="1089" w:author="Kisch, Christian" w:date="2022-02-02T11:09:00Z">
                <w:r w:rsidDel="00117785">
                  <w:rPr>
                    <w:rFonts w:asciiTheme="minorHAnsi" w:hAnsiTheme="minorHAnsi" w:cstheme="minorHAnsi"/>
                    <w:sz w:val="20"/>
                    <w:szCs w:val="20"/>
                    <w:lang w:eastAsia="de-DE"/>
                  </w:rPr>
                  <w:delText>-</w:delText>
                </w:r>
              </w:del>
            </w:ins>
          </w:p>
        </w:tc>
      </w:tr>
      <w:tr w:rsidR="00EA27F7" w:rsidDel="00117785" w14:paraId="1AA18B46" w14:textId="6AE1D67E" w:rsidTr="006075A3">
        <w:tblPrEx>
          <w:tblPrExChange w:id="1090" w:author="Franz, Ilka (GZD - DIII - DO Potsdam Behlertstraße)" w:date="2022-01-06T09:56:00Z">
            <w:tblPrEx>
              <w:tblW w:w="8957" w:type="dxa"/>
              <w:tblLayout w:type="fixed"/>
            </w:tblPrEx>
          </w:tblPrExChange>
        </w:tblPrEx>
        <w:trPr>
          <w:tblHeader/>
          <w:del w:id="1091" w:author="Kisch, Christian" w:date="2022-02-02T11:09:00Z"/>
          <w:trPrChange w:id="1092" w:author="Franz, Ilka (GZD - DIII - DO Potsdam Behlertstraße)" w:date="2022-01-06T09:56:00Z">
            <w:trPr>
              <w:gridAfter w:val="0"/>
              <w:tblHeader/>
            </w:trPr>
          </w:trPrChange>
        </w:trPr>
        <w:tc>
          <w:tcPr>
            <w:tcW w:w="1177" w:type="dxa"/>
            <w:shd w:val="clear" w:color="auto" w:fill="F2F2F2" w:themeFill="background1" w:themeFillShade="F2"/>
            <w:tcPrChange w:id="1093" w:author="Franz, Ilka (GZD - DIII - DO Potsdam Behlertstraße)" w:date="2022-01-06T09:56:00Z">
              <w:tcPr>
                <w:tcW w:w="1177" w:type="dxa"/>
                <w:shd w:val="clear" w:color="auto" w:fill="F2F2F2" w:themeFill="background1" w:themeFillShade="F2"/>
              </w:tcPr>
            </w:tcPrChange>
          </w:tcPr>
          <w:p w14:paraId="34D86932" w14:textId="4237129A" w:rsidR="000E67DF" w:rsidRPr="00C4510E" w:rsidDel="00117785" w:rsidRDefault="000E67DF" w:rsidP="005420BD">
            <w:pPr>
              <w:rPr>
                <w:del w:id="1094" w:author="Kisch, Christian" w:date="2022-02-02T11:09:00Z"/>
                <w:b/>
                <w:sz w:val="20"/>
                <w:szCs w:val="20"/>
                <w:lang w:eastAsia="de-DE"/>
              </w:rPr>
            </w:pPr>
            <w:del w:id="1095" w:author="Kisch, Christian" w:date="2022-02-02T11:09:00Z">
              <w:r w:rsidRPr="00C4510E" w:rsidDel="00117785">
                <w:rPr>
                  <w:b/>
                  <w:sz w:val="20"/>
                  <w:szCs w:val="20"/>
                  <w:lang w:eastAsia="de-DE"/>
                </w:rPr>
                <w:delText>Administrationsprotokollierung</w:delText>
              </w:r>
            </w:del>
          </w:p>
        </w:tc>
        <w:tc>
          <w:tcPr>
            <w:tcW w:w="836" w:type="dxa"/>
            <w:tcPrChange w:id="1096" w:author="Franz, Ilka (GZD - DIII - DO Potsdam Behlertstraße)" w:date="2022-01-06T09:56:00Z">
              <w:tcPr>
                <w:tcW w:w="836" w:type="dxa"/>
              </w:tcPr>
            </w:tcPrChange>
          </w:tcPr>
          <w:p w14:paraId="6D486553" w14:textId="0D37BA0D" w:rsidR="000E67DF" w:rsidRPr="00424D72" w:rsidDel="00117785" w:rsidRDefault="000E67DF" w:rsidP="005420BD">
            <w:pPr>
              <w:jc w:val="center"/>
              <w:rPr>
                <w:del w:id="1097" w:author="Kisch, Christian" w:date="2022-02-02T11:09:00Z"/>
                <w:rFonts w:asciiTheme="minorHAnsi" w:hAnsiTheme="minorHAnsi" w:cstheme="minorHAnsi"/>
                <w:sz w:val="20"/>
                <w:szCs w:val="20"/>
              </w:rPr>
            </w:pPr>
            <w:del w:id="1098" w:author="Kisch, Christian" w:date="2022-02-02T11:09:00Z">
              <w:r w:rsidRPr="00424D72" w:rsidDel="00117785">
                <w:rPr>
                  <w:rFonts w:asciiTheme="minorHAnsi" w:hAnsiTheme="minorHAnsi" w:cstheme="minorHAnsi"/>
                  <w:sz w:val="20"/>
                  <w:szCs w:val="20"/>
                  <w:lang w:eastAsia="de-DE"/>
                </w:rPr>
                <w:delText>Nein</w:delText>
              </w:r>
            </w:del>
          </w:p>
        </w:tc>
        <w:tc>
          <w:tcPr>
            <w:tcW w:w="959" w:type="dxa"/>
            <w:tcPrChange w:id="1099" w:author="Franz, Ilka (GZD - DIII - DO Potsdam Behlertstraße)" w:date="2022-01-06T09:56:00Z">
              <w:tcPr>
                <w:tcW w:w="1263" w:type="dxa"/>
              </w:tcPr>
            </w:tcPrChange>
          </w:tcPr>
          <w:p w14:paraId="20208577" w14:textId="685FBFB6" w:rsidR="000E67DF" w:rsidRPr="00FA0173" w:rsidDel="00117785" w:rsidRDefault="000E67DF" w:rsidP="005420BD">
            <w:pPr>
              <w:jc w:val="center"/>
              <w:rPr>
                <w:del w:id="1100" w:author="Kisch, Christian" w:date="2022-02-02T11:09:00Z"/>
                <w:rFonts w:asciiTheme="minorHAnsi" w:hAnsiTheme="minorHAnsi" w:cstheme="minorHAnsi"/>
                <w:sz w:val="20"/>
                <w:szCs w:val="20"/>
                <w:lang w:eastAsia="de-DE"/>
              </w:rPr>
            </w:pPr>
            <w:ins w:id="1101" w:author="Franz, Ilka (GZD - DIII - DO Potsdam Behlertstraße)" w:date="2022-01-05T15:42:00Z">
              <w:del w:id="1102" w:author="Kisch, Christian" w:date="2022-02-02T11:09:00Z">
                <w:r w:rsidDel="00117785">
                  <w:rPr>
                    <w:rFonts w:asciiTheme="minorHAnsi" w:hAnsiTheme="minorHAnsi" w:cstheme="minorHAnsi"/>
                    <w:sz w:val="20"/>
                    <w:szCs w:val="20"/>
                    <w:lang w:eastAsia="de-DE"/>
                  </w:rPr>
                  <w:delText>Nein</w:delText>
                </w:r>
              </w:del>
            </w:ins>
          </w:p>
        </w:tc>
        <w:tc>
          <w:tcPr>
            <w:tcW w:w="833" w:type="dxa"/>
            <w:shd w:val="clear" w:color="auto" w:fill="auto"/>
            <w:tcPrChange w:id="1103" w:author="Franz, Ilka (GZD - DIII - DO Potsdam Behlertstraße)" w:date="2022-01-06T09:56:00Z">
              <w:tcPr>
                <w:tcW w:w="833" w:type="dxa"/>
                <w:shd w:val="clear" w:color="auto" w:fill="auto"/>
              </w:tcPr>
            </w:tcPrChange>
          </w:tcPr>
          <w:p w14:paraId="0D6409E8" w14:textId="3F95EEAA" w:rsidR="000E67DF" w:rsidRPr="00FA0173" w:rsidDel="00117785" w:rsidRDefault="000E67DF" w:rsidP="005420BD">
            <w:pPr>
              <w:jc w:val="center"/>
              <w:rPr>
                <w:del w:id="1104" w:author="Kisch, Christian" w:date="2022-02-02T11:09:00Z"/>
                <w:rFonts w:asciiTheme="minorHAnsi" w:hAnsiTheme="minorHAnsi" w:cstheme="minorHAnsi"/>
                <w:sz w:val="20"/>
                <w:szCs w:val="20"/>
                <w:lang w:eastAsia="de-DE"/>
              </w:rPr>
            </w:pPr>
          </w:p>
        </w:tc>
        <w:tc>
          <w:tcPr>
            <w:tcW w:w="1273" w:type="dxa"/>
            <w:shd w:val="clear" w:color="auto" w:fill="auto"/>
            <w:tcPrChange w:id="1105" w:author="Franz, Ilka (GZD - DIII - DO Potsdam Behlertstraße)" w:date="2022-01-06T09:56:00Z">
              <w:tcPr>
                <w:tcW w:w="1643" w:type="dxa"/>
                <w:gridSpan w:val="2"/>
                <w:shd w:val="clear" w:color="auto" w:fill="auto"/>
              </w:tcPr>
            </w:tcPrChange>
          </w:tcPr>
          <w:p w14:paraId="51DCBA5C" w14:textId="31C52E0E" w:rsidR="000E67DF" w:rsidRPr="00FA0173" w:rsidDel="00117785" w:rsidRDefault="000E67DF" w:rsidP="005420BD">
            <w:pPr>
              <w:jc w:val="center"/>
              <w:rPr>
                <w:del w:id="1106" w:author="Kisch, Christian" w:date="2022-02-02T11:09:00Z"/>
                <w:rFonts w:asciiTheme="minorHAnsi" w:hAnsiTheme="minorHAnsi" w:cstheme="minorHAnsi"/>
                <w:sz w:val="20"/>
                <w:szCs w:val="20"/>
                <w:lang w:eastAsia="de-DE"/>
              </w:rPr>
            </w:pPr>
            <w:del w:id="1107" w:author="Kisch, Christian" w:date="2022-02-02T11:09:00Z">
              <w:r w:rsidRPr="00FA0173" w:rsidDel="00117785">
                <w:rPr>
                  <w:rFonts w:asciiTheme="minorHAnsi" w:hAnsiTheme="minorHAnsi" w:cstheme="minorHAnsi"/>
                  <w:sz w:val="20"/>
                  <w:szCs w:val="20"/>
                  <w:lang w:eastAsia="de-DE"/>
                </w:rPr>
                <w:delText>Nein/Ja</w:delText>
              </w:r>
            </w:del>
          </w:p>
        </w:tc>
        <w:tc>
          <w:tcPr>
            <w:tcW w:w="1189" w:type="dxa"/>
            <w:shd w:val="clear" w:color="auto" w:fill="auto"/>
            <w:tcPrChange w:id="1108" w:author="Franz, Ilka (GZD - DIII - DO Potsdam Behlertstraße)" w:date="2022-01-06T09:56:00Z">
              <w:tcPr>
                <w:tcW w:w="1189" w:type="dxa"/>
                <w:gridSpan w:val="2"/>
                <w:shd w:val="clear" w:color="auto" w:fill="auto"/>
              </w:tcPr>
            </w:tcPrChange>
          </w:tcPr>
          <w:p w14:paraId="1BE6344A" w14:textId="74848DB9" w:rsidR="000E67DF" w:rsidRPr="00424D72" w:rsidDel="00117785" w:rsidRDefault="000E67DF" w:rsidP="005420BD">
            <w:pPr>
              <w:jc w:val="center"/>
              <w:rPr>
                <w:del w:id="1109" w:author="Kisch, Christian" w:date="2022-02-02T11:09:00Z"/>
                <w:rFonts w:asciiTheme="minorHAnsi" w:hAnsiTheme="minorHAnsi" w:cstheme="minorHAnsi"/>
                <w:sz w:val="20"/>
                <w:szCs w:val="20"/>
                <w:lang w:eastAsia="de-DE"/>
              </w:rPr>
            </w:pPr>
            <w:del w:id="1110"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111" w:author="Franz, Ilka (GZD - DIII - DO Potsdam Behlertstraße)" w:date="2022-01-06T09:56:00Z">
              <w:tcPr>
                <w:tcW w:w="1134" w:type="dxa"/>
                <w:gridSpan w:val="2"/>
                <w:shd w:val="clear" w:color="auto" w:fill="auto"/>
              </w:tcPr>
            </w:tcPrChange>
          </w:tcPr>
          <w:p w14:paraId="6970BEB1" w14:textId="1C3DECB8" w:rsidR="000E67DF" w:rsidRPr="00424D72" w:rsidDel="00117785" w:rsidRDefault="000E67DF" w:rsidP="005420BD">
            <w:pPr>
              <w:jc w:val="center"/>
              <w:rPr>
                <w:del w:id="1112" w:author="Kisch, Christian" w:date="2022-02-02T11:09:00Z"/>
                <w:rFonts w:asciiTheme="minorHAnsi" w:hAnsiTheme="minorHAnsi" w:cstheme="minorHAnsi"/>
                <w:sz w:val="20"/>
                <w:szCs w:val="20"/>
                <w:lang w:eastAsia="de-DE"/>
              </w:rPr>
            </w:pPr>
            <w:del w:id="1113"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114" w:author="Franz, Ilka (GZD - DIII - DO Potsdam Behlertstraße)" w:date="2022-01-06T09:56:00Z">
              <w:tcPr>
                <w:tcW w:w="882" w:type="dxa"/>
                <w:gridSpan w:val="3"/>
                <w:shd w:val="clear" w:color="auto" w:fill="auto"/>
              </w:tcPr>
            </w:tcPrChange>
          </w:tcPr>
          <w:p w14:paraId="255074E7" w14:textId="0EAF01B9" w:rsidR="000E67DF" w:rsidRPr="00424D72" w:rsidDel="00117785" w:rsidRDefault="000E67DF" w:rsidP="005420BD">
            <w:pPr>
              <w:jc w:val="center"/>
              <w:rPr>
                <w:del w:id="1115" w:author="Kisch, Christian" w:date="2022-02-02T11:09:00Z"/>
                <w:rFonts w:asciiTheme="minorHAnsi" w:hAnsiTheme="minorHAnsi" w:cstheme="minorHAnsi"/>
                <w:sz w:val="20"/>
                <w:szCs w:val="20"/>
                <w:lang w:eastAsia="de-DE"/>
              </w:rPr>
            </w:pPr>
            <w:del w:id="1116"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3DB5EDE9" w14:textId="41D216C9" w:rsidTr="006075A3">
        <w:tblPrEx>
          <w:tblPrExChange w:id="1117" w:author="Franz, Ilka (GZD - DIII - DO Potsdam Behlertstraße)" w:date="2022-01-06T09:56:00Z">
            <w:tblPrEx>
              <w:tblW w:w="8957" w:type="dxa"/>
              <w:tblLayout w:type="fixed"/>
            </w:tblPrEx>
          </w:tblPrExChange>
        </w:tblPrEx>
        <w:trPr>
          <w:tblHeader/>
          <w:del w:id="1118" w:author="Kisch, Christian" w:date="2022-02-02T11:09:00Z"/>
          <w:trPrChange w:id="1119" w:author="Franz, Ilka (GZD - DIII - DO Potsdam Behlertstraße)" w:date="2022-01-06T09:56:00Z">
            <w:trPr>
              <w:gridAfter w:val="0"/>
              <w:tblHeader/>
            </w:trPr>
          </w:trPrChange>
        </w:trPr>
        <w:tc>
          <w:tcPr>
            <w:tcW w:w="1177" w:type="dxa"/>
            <w:shd w:val="clear" w:color="auto" w:fill="F2F2F2" w:themeFill="background1" w:themeFillShade="F2"/>
            <w:tcPrChange w:id="1120" w:author="Franz, Ilka (GZD - DIII - DO Potsdam Behlertstraße)" w:date="2022-01-06T09:56:00Z">
              <w:tcPr>
                <w:tcW w:w="1177" w:type="dxa"/>
                <w:shd w:val="clear" w:color="auto" w:fill="F2F2F2" w:themeFill="background1" w:themeFillShade="F2"/>
              </w:tcPr>
            </w:tcPrChange>
          </w:tcPr>
          <w:p w14:paraId="4268CF9A" w14:textId="74EE9A21" w:rsidR="000E67DF" w:rsidRPr="00C4510E" w:rsidDel="00117785" w:rsidRDefault="000E67DF" w:rsidP="005420BD">
            <w:pPr>
              <w:rPr>
                <w:del w:id="1121" w:author="Kisch, Christian" w:date="2022-02-02T11:09:00Z"/>
                <w:b/>
                <w:sz w:val="20"/>
                <w:szCs w:val="20"/>
                <w:lang w:eastAsia="de-DE"/>
              </w:rPr>
            </w:pPr>
            <w:del w:id="1122" w:author="Kisch, Christian" w:date="2022-02-02T11:09:00Z">
              <w:r w:rsidRPr="00C4510E" w:rsidDel="00117785">
                <w:rPr>
                  <w:b/>
                  <w:sz w:val="20"/>
                  <w:szCs w:val="20"/>
                  <w:lang w:eastAsia="de-DE"/>
                </w:rPr>
                <w:delText>Benutzer</w:delText>
              </w:r>
            </w:del>
          </w:p>
        </w:tc>
        <w:tc>
          <w:tcPr>
            <w:tcW w:w="836" w:type="dxa"/>
            <w:tcPrChange w:id="1123" w:author="Franz, Ilka (GZD - DIII - DO Potsdam Behlertstraße)" w:date="2022-01-06T09:56:00Z">
              <w:tcPr>
                <w:tcW w:w="836" w:type="dxa"/>
              </w:tcPr>
            </w:tcPrChange>
          </w:tcPr>
          <w:p w14:paraId="49F1123F" w14:textId="756056A2" w:rsidR="000E67DF" w:rsidRPr="00424D72" w:rsidDel="00117785" w:rsidRDefault="000E67DF" w:rsidP="005420BD">
            <w:pPr>
              <w:jc w:val="center"/>
              <w:rPr>
                <w:del w:id="1124" w:author="Kisch, Christian" w:date="2022-02-02T11:09:00Z"/>
                <w:rFonts w:asciiTheme="minorHAnsi" w:hAnsiTheme="minorHAnsi" w:cstheme="minorHAnsi"/>
                <w:sz w:val="20"/>
                <w:szCs w:val="20"/>
              </w:rPr>
            </w:pPr>
            <w:del w:id="1125" w:author="Kisch, Christian" w:date="2021-12-16T13:27:00Z">
              <w:r w:rsidRPr="00424D72" w:rsidDel="004A7ADB">
                <w:rPr>
                  <w:rFonts w:asciiTheme="minorHAnsi" w:hAnsiTheme="minorHAnsi" w:cstheme="minorHAnsi"/>
                  <w:sz w:val="20"/>
                  <w:szCs w:val="20"/>
                  <w:lang w:eastAsia="de-DE"/>
                </w:rPr>
                <w:delText>Nein</w:delText>
              </w:r>
            </w:del>
          </w:p>
        </w:tc>
        <w:tc>
          <w:tcPr>
            <w:tcW w:w="959" w:type="dxa"/>
            <w:tcPrChange w:id="1126" w:author="Franz, Ilka (GZD - DIII - DO Potsdam Behlertstraße)" w:date="2022-01-06T09:56:00Z">
              <w:tcPr>
                <w:tcW w:w="1263" w:type="dxa"/>
              </w:tcPr>
            </w:tcPrChange>
          </w:tcPr>
          <w:p w14:paraId="7473830F" w14:textId="7253A6A6" w:rsidR="000E67DF" w:rsidRPr="00424D72" w:rsidDel="00117785" w:rsidRDefault="000E67DF" w:rsidP="005420BD">
            <w:pPr>
              <w:jc w:val="center"/>
              <w:rPr>
                <w:del w:id="1127" w:author="Kisch, Christian" w:date="2022-02-02T11:09:00Z"/>
                <w:rFonts w:asciiTheme="minorHAnsi" w:hAnsiTheme="minorHAnsi" w:cstheme="minorHAnsi"/>
                <w:sz w:val="20"/>
                <w:szCs w:val="20"/>
                <w:lang w:eastAsia="de-DE"/>
              </w:rPr>
            </w:pPr>
            <w:ins w:id="1128" w:author="Franz, Ilka (GZD - DIII - DO Potsdam Behlertstraße)" w:date="2022-01-05T15:43:00Z">
              <w:del w:id="1129"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130" w:author="Franz, Ilka (GZD - DIII - DO Potsdam Behlertstraße)" w:date="2022-01-06T09:56:00Z">
              <w:tcPr>
                <w:tcW w:w="833" w:type="dxa"/>
                <w:shd w:val="clear" w:color="auto" w:fill="auto"/>
              </w:tcPr>
            </w:tcPrChange>
          </w:tcPr>
          <w:p w14:paraId="4055E9C8" w14:textId="730E090C" w:rsidR="000E67DF" w:rsidRPr="00424D72" w:rsidDel="00117785" w:rsidRDefault="000E67DF" w:rsidP="005420BD">
            <w:pPr>
              <w:jc w:val="center"/>
              <w:rPr>
                <w:del w:id="1131" w:author="Kisch, Christian" w:date="2022-02-02T11:09:00Z"/>
                <w:rFonts w:asciiTheme="minorHAnsi" w:hAnsiTheme="minorHAnsi" w:cstheme="minorHAnsi"/>
                <w:sz w:val="20"/>
                <w:szCs w:val="20"/>
              </w:rPr>
            </w:pPr>
            <w:del w:id="1132" w:author="Kisch, Christian" w:date="2022-02-02T11:09:00Z">
              <w:r w:rsidRPr="00424D72" w:rsidDel="00117785">
                <w:rPr>
                  <w:rFonts w:asciiTheme="minorHAnsi" w:hAnsiTheme="minorHAnsi" w:cstheme="minorHAnsi"/>
                  <w:sz w:val="20"/>
                  <w:szCs w:val="20"/>
                  <w:lang w:eastAsia="de-DE"/>
                </w:rPr>
                <w:delText>Ja</w:delText>
              </w:r>
            </w:del>
          </w:p>
        </w:tc>
        <w:tc>
          <w:tcPr>
            <w:tcW w:w="1273" w:type="dxa"/>
            <w:shd w:val="clear" w:color="auto" w:fill="auto"/>
            <w:tcPrChange w:id="1133" w:author="Franz, Ilka (GZD - DIII - DO Potsdam Behlertstraße)" w:date="2022-01-06T09:56:00Z">
              <w:tcPr>
                <w:tcW w:w="1643" w:type="dxa"/>
                <w:gridSpan w:val="2"/>
                <w:shd w:val="clear" w:color="auto" w:fill="auto"/>
              </w:tcPr>
            </w:tcPrChange>
          </w:tcPr>
          <w:p w14:paraId="3AF670E7" w14:textId="099A487A" w:rsidR="000E67DF" w:rsidRPr="00424D72" w:rsidDel="00117785" w:rsidRDefault="000E67DF" w:rsidP="005420BD">
            <w:pPr>
              <w:jc w:val="center"/>
              <w:rPr>
                <w:del w:id="1134" w:author="Kisch, Christian" w:date="2022-02-02T11:09:00Z"/>
                <w:rFonts w:asciiTheme="minorHAnsi" w:hAnsiTheme="minorHAnsi" w:cstheme="minorHAnsi"/>
                <w:sz w:val="20"/>
                <w:szCs w:val="20"/>
              </w:rPr>
            </w:pPr>
            <w:del w:id="1135" w:author="Kisch, Christian" w:date="2022-02-02T11:09:00Z">
              <w:r w:rsidRPr="00424D72" w:rsidDel="00117785">
                <w:rPr>
                  <w:rFonts w:asciiTheme="minorHAnsi" w:hAnsiTheme="minorHAnsi" w:cstheme="minorHAnsi"/>
                  <w:sz w:val="20"/>
                  <w:szCs w:val="20"/>
                  <w:lang w:eastAsia="de-DE"/>
                </w:rPr>
                <w:delText>Ja</w:delText>
              </w:r>
            </w:del>
          </w:p>
        </w:tc>
        <w:tc>
          <w:tcPr>
            <w:tcW w:w="1189" w:type="dxa"/>
            <w:shd w:val="clear" w:color="auto" w:fill="auto"/>
            <w:tcPrChange w:id="1136" w:author="Franz, Ilka (GZD - DIII - DO Potsdam Behlertstraße)" w:date="2022-01-06T09:56:00Z">
              <w:tcPr>
                <w:tcW w:w="1189" w:type="dxa"/>
                <w:gridSpan w:val="2"/>
                <w:shd w:val="clear" w:color="auto" w:fill="auto"/>
              </w:tcPr>
            </w:tcPrChange>
          </w:tcPr>
          <w:p w14:paraId="1B562031" w14:textId="386C159C" w:rsidR="000E67DF" w:rsidRPr="00424D72" w:rsidDel="00117785" w:rsidRDefault="000E67DF" w:rsidP="005420BD">
            <w:pPr>
              <w:jc w:val="center"/>
              <w:rPr>
                <w:del w:id="1137" w:author="Kisch, Christian" w:date="2022-02-02T11:09:00Z"/>
                <w:rFonts w:asciiTheme="minorHAnsi" w:hAnsiTheme="minorHAnsi" w:cstheme="minorHAnsi"/>
                <w:sz w:val="20"/>
                <w:szCs w:val="20"/>
              </w:rPr>
            </w:pPr>
            <w:del w:id="1138"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139" w:author="Franz, Ilka (GZD - DIII - DO Potsdam Behlertstraße)" w:date="2022-01-06T09:56:00Z">
              <w:tcPr>
                <w:tcW w:w="1134" w:type="dxa"/>
                <w:gridSpan w:val="2"/>
                <w:shd w:val="clear" w:color="auto" w:fill="auto"/>
              </w:tcPr>
            </w:tcPrChange>
          </w:tcPr>
          <w:p w14:paraId="521DBC36" w14:textId="2585CFD3" w:rsidR="000E67DF" w:rsidRPr="00424D72" w:rsidDel="00117785" w:rsidRDefault="000E67DF" w:rsidP="005420BD">
            <w:pPr>
              <w:jc w:val="center"/>
              <w:rPr>
                <w:del w:id="1140" w:author="Kisch, Christian" w:date="2022-02-02T11:09:00Z"/>
                <w:rFonts w:asciiTheme="minorHAnsi" w:hAnsiTheme="minorHAnsi" w:cstheme="minorHAnsi"/>
                <w:sz w:val="20"/>
                <w:szCs w:val="20"/>
              </w:rPr>
            </w:pPr>
            <w:del w:id="1141" w:author="Kisch, Christian" w:date="2022-02-02T11:09:00Z">
              <w:r w:rsidRPr="00424D72" w:rsidDel="00117785">
                <w:rPr>
                  <w:rFonts w:asciiTheme="minorHAnsi" w:hAnsiTheme="minorHAnsi" w:cstheme="minorHAnsi"/>
                  <w:sz w:val="20"/>
                  <w:szCs w:val="20"/>
                </w:rPr>
                <w:delText>Nein</w:delText>
              </w:r>
            </w:del>
          </w:p>
        </w:tc>
        <w:tc>
          <w:tcPr>
            <w:tcW w:w="882" w:type="dxa"/>
            <w:shd w:val="clear" w:color="auto" w:fill="auto"/>
            <w:tcPrChange w:id="1142" w:author="Franz, Ilka (GZD - DIII - DO Potsdam Behlertstraße)" w:date="2022-01-06T09:56:00Z">
              <w:tcPr>
                <w:tcW w:w="882" w:type="dxa"/>
                <w:gridSpan w:val="3"/>
                <w:shd w:val="clear" w:color="auto" w:fill="auto"/>
              </w:tcPr>
            </w:tcPrChange>
          </w:tcPr>
          <w:p w14:paraId="59CA373C" w14:textId="19829670" w:rsidR="000E67DF" w:rsidRPr="00424D72" w:rsidDel="00117785" w:rsidRDefault="000E67DF" w:rsidP="005420BD">
            <w:pPr>
              <w:jc w:val="center"/>
              <w:rPr>
                <w:del w:id="1143" w:author="Kisch, Christian" w:date="2022-02-02T11:09:00Z"/>
                <w:rFonts w:asciiTheme="minorHAnsi" w:hAnsiTheme="minorHAnsi" w:cstheme="minorHAnsi"/>
                <w:sz w:val="20"/>
                <w:szCs w:val="20"/>
              </w:rPr>
            </w:pPr>
            <w:del w:id="1144" w:author="Kisch, Christian" w:date="2022-02-02T11:09:00Z">
              <w:r w:rsidRPr="00424D72" w:rsidDel="00117785">
                <w:rPr>
                  <w:rFonts w:asciiTheme="minorHAnsi" w:hAnsiTheme="minorHAnsi" w:cstheme="minorHAnsi"/>
                  <w:sz w:val="20"/>
                  <w:szCs w:val="20"/>
                </w:rPr>
                <w:delText>Nein</w:delText>
              </w:r>
            </w:del>
          </w:p>
        </w:tc>
      </w:tr>
      <w:tr w:rsidR="00EA27F7" w:rsidDel="00117785" w14:paraId="42DF8359" w14:textId="75BD6796" w:rsidTr="006075A3">
        <w:tblPrEx>
          <w:tblPrExChange w:id="1145" w:author="Franz, Ilka (GZD - DIII - DO Potsdam Behlertstraße)" w:date="2022-01-06T09:56:00Z">
            <w:tblPrEx>
              <w:tblW w:w="8957" w:type="dxa"/>
              <w:tblLayout w:type="fixed"/>
            </w:tblPrEx>
          </w:tblPrExChange>
        </w:tblPrEx>
        <w:trPr>
          <w:tblHeader/>
          <w:del w:id="1146" w:author="Kisch, Christian" w:date="2022-02-02T11:09:00Z"/>
          <w:trPrChange w:id="1147" w:author="Franz, Ilka (GZD - DIII - DO Potsdam Behlertstraße)" w:date="2022-01-06T09:56:00Z">
            <w:trPr>
              <w:gridAfter w:val="0"/>
              <w:tblHeader/>
            </w:trPr>
          </w:trPrChange>
        </w:trPr>
        <w:tc>
          <w:tcPr>
            <w:tcW w:w="1177" w:type="dxa"/>
            <w:shd w:val="clear" w:color="auto" w:fill="F2F2F2" w:themeFill="background1" w:themeFillShade="F2"/>
            <w:tcPrChange w:id="1148" w:author="Franz, Ilka (GZD - DIII - DO Potsdam Behlertstraße)" w:date="2022-01-06T09:56:00Z">
              <w:tcPr>
                <w:tcW w:w="1177" w:type="dxa"/>
                <w:shd w:val="clear" w:color="auto" w:fill="F2F2F2" w:themeFill="background1" w:themeFillShade="F2"/>
              </w:tcPr>
            </w:tcPrChange>
          </w:tcPr>
          <w:p w14:paraId="0774D9D1" w14:textId="33C0FD87" w:rsidR="000E67DF" w:rsidRPr="00C4510E" w:rsidDel="00117785" w:rsidRDefault="000E67DF" w:rsidP="005420BD">
            <w:pPr>
              <w:rPr>
                <w:del w:id="1149" w:author="Kisch, Christian" w:date="2022-02-02T11:09:00Z"/>
                <w:b/>
                <w:sz w:val="20"/>
                <w:szCs w:val="20"/>
                <w:lang w:eastAsia="de-DE"/>
              </w:rPr>
            </w:pPr>
            <w:del w:id="1150" w:author="Kisch, Christian" w:date="2022-02-02T11:09:00Z">
              <w:r w:rsidRPr="00C4510E" w:rsidDel="00117785">
                <w:rPr>
                  <w:b/>
                  <w:sz w:val="20"/>
                  <w:szCs w:val="20"/>
                  <w:lang w:eastAsia="de-DE"/>
                </w:rPr>
                <w:delText>Benutzergruppen</w:delText>
              </w:r>
            </w:del>
          </w:p>
        </w:tc>
        <w:tc>
          <w:tcPr>
            <w:tcW w:w="836" w:type="dxa"/>
            <w:tcPrChange w:id="1151" w:author="Franz, Ilka (GZD - DIII - DO Potsdam Behlertstraße)" w:date="2022-01-06T09:56:00Z">
              <w:tcPr>
                <w:tcW w:w="836" w:type="dxa"/>
              </w:tcPr>
            </w:tcPrChange>
          </w:tcPr>
          <w:p w14:paraId="28D4D60F" w14:textId="06A9CFF2" w:rsidR="000E67DF" w:rsidRPr="00424D72" w:rsidDel="00117785" w:rsidRDefault="000E67DF" w:rsidP="005420BD">
            <w:pPr>
              <w:jc w:val="center"/>
              <w:rPr>
                <w:del w:id="1152" w:author="Kisch, Christian" w:date="2022-02-02T11:09:00Z"/>
                <w:rFonts w:asciiTheme="minorHAnsi" w:hAnsiTheme="minorHAnsi" w:cstheme="minorHAnsi"/>
                <w:sz w:val="20"/>
                <w:szCs w:val="20"/>
              </w:rPr>
            </w:pPr>
            <w:del w:id="1153" w:author="Kisch, Christian" w:date="2022-02-02T11:09:00Z">
              <w:r w:rsidRPr="00424D72" w:rsidDel="00117785">
                <w:rPr>
                  <w:rFonts w:asciiTheme="minorHAnsi" w:hAnsiTheme="minorHAnsi" w:cstheme="minorHAnsi"/>
                  <w:sz w:val="20"/>
                  <w:szCs w:val="20"/>
                  <w:lang w:eastAsia="de-DE"/>
                </w:rPr>
                <w:delText>Nein</w:delText>
              </w:r>
            </w:del>
            <w:ins w:id="1154" w:author="Franz, Ilka (GZD - DIII - DO Potsdam Behlertstraße)" w:date="2022-01-05T15:24:00Z">
              <w:del w:id="1155" w:author="Kisch, Christian" w:date="2022-02-02T11:09:00Z">
                <w:r w:rsidDel="00117785">
                  <w:rPr>
                    <w:rFonts w:asciiTheme="minorHAnsi" w:hAnsiTheme="minorHAnsi" w:cstheme="minorHAnsi"/>
                    <w:sz w:val="20"/>
                    <w:szCs w:val="20"/>
                    <w:lang w:eastAsia="de-DE"/>
                  </w:rPr>
                  <w:delText>Ja</w:delText>
                </w:r>
              </w:del>
            </w:ins>
          </w:p>
        </w:tc>
        <w:tc>
          <w:tcPr>
            <w:tcW w:w="959" w:type="dxa"/>
            <w:tcPrChange w:id="1156" w:author="Franz, Ilka (GZD - DIII - DO Potsdam Behlertstraße)" w:date="2022-01-06T09:56:00Z">
              <w:tcPr>
                <w:tcW w:w="1263" w:type="dxa"/>
              </w:tcPr>
            </w:tcPrChange>
          </w:tcPr>
          <w:p w14:paraId="2792097C" w14:textId="4D5F5159" w:rsidR="000E67DF" w:rsidRPr="00424D72" w:rsidDel="00117785" w:rsidRDefault="000E67DF" w:rsidP="005420BD">
            <w:pPr>
              <w:jc w:val="center"/>
              <w:rPr>
                <w:del w:id="1157" w:author="Kisch, Christian" w:date="2022-02-02T11:09:00Z"/>
                <w:rFonts w:asciiTheme="minorHAnsi" w:hAnsiTheme="minorHAnsi" w:cstheme="minorHAnsi"/>
                <w:sz w:val="20"/>
                <w:szCs w:val="20"/>
                <w:lang w:eastAsia="de-DE"/>
              </w:rPr>
            </w:pPr>
            <w:ins w:id="1158" w:author="Franz, Ilka (GZD - DIII - DO Potsdam Behlertstraße)" w:date="2022-01-05T15:43:00Z">
              <w:del w:id="1159"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160" w:author="Franz, Ilka (GZD - DIII - DO Potsdam Behlertstraße)" w:date="2022-01-06T09:56:00Z">
              <w:tcPr>
                <w:tcW w:w="833" w:type="dxa"/>
                <w:shd w:val="clear" w:color="auto" w:fill="auto"/>
              </w:tcPr>
            </w:tcPrChange>
          </w:tcPr>
          <w:p w14:paraId="0824BA98" w14:textId="397788CB" w:rsidR="000E67DF" w:rsidRPr="00424D72" w:rsidDel="00117785" w:rsidRDefault="000E67DF" w:rsidP="005420BD">
            <w:pPr>
              <w:jc w:val="center"/>
              <w:rPr>
                <w:del w:id="1161" w:author="Kisch, Christian" w:date="2022-02-02T11:09:00Z"/>
                <w:rFonts w:asciiTheme="minorHAnsi" w:hAnsiTheme="minorHAnsi" w:cstheme="minorHAnsi"/>
                <w:sz w:val="20"/>
                <w:szCs w:val="20"/>
              </w:rPr>
            </w:pPr>
            <w:del w:id="1162" w:author="Kisch, Christian" w:date="2022-02-02T11:09:00Z">
              <w:r w:rsidRPr="00424D72" w:rsidDel="00117785">
                <w:rPr>
                  <w:rFonts w:asciiTheme="minorHAnsi" w:hAnsiTheme="minorHAnsi" w:cstheme="minorHAnsi"/>
                  <w:sz w:val="20"/>
                  <w:szCs w:val="20"/>
                  <w:lang w:eastAsia="de-DE"/>
                </w:rPr>
                <w:delText>Nein</w:delText>
              </w:r>
            </w:del>
            <w:ins w:id="1163" w:author="Franz, Ilka (GZD - DIII - DO Potsdam Behlertstraße)" w:date="2022-01-05T15:25:00Z">
              <w:del w:id="1164" w:author="Kisch, Christian" w:date="2022-02-02T11:09:00Z">
                <w:r w:rsidDel="00117785">
                  <w:rPr>
                    <w:rFonts w:asciiTheme="minorHAnsi" w:hAnsiTheme="minorHAnsi" w:cstheme="minorHAnsi"/>
                    <w:sz w:val="20"/>
                    <w:szCs w:val="20"/>
                    <w:lang w:eastAsia="de-DE"/>
                  </w:rPr>
                  <w:delText>Ja</w:delText>
                </w:r>
              </w:del>
            </w:ins>
          </w:p>
        </w:tc>
        <w:tc>
          <w:tcPr>
            <w:tcW w:w="1273" w:type="dxa"/>
            <w:shd w:val="clear" w:color="auto" w:fill="auto"/>
            <w:tcPrChange w:id="1165" w:author="Franz, Ilka (GZD - DIII - DO Potsdam Behlertstraße)" w:date="2022-01-06T09:56:00Z">
              <w:tcPr>
                <w:tcW w:w="1643" w:type="dxa"/>
                <w:gridSpan w:val="2"/>
                <w:shd w:val="clear" w:color="auto" w:fill="auto"/>
              </w:tcPr>
            </w:tcPrChange>
          </w:tcPr>
          <w:p w14:paraId="04171517" w14:textId="53429A62" w:rsidR="000E67DF" w:rsidRPr="00424D72" w:rsidDel="00117785" w:rsidRDefault="000E67DF" w:rsidP="005420BD">
            <w:pPr>
              <w:jc w:val="center"/>
              <w:rPr>
                <w:del w:id="1166" w:author="Kisch, Christian" w:date="2022-02-02T11:09:00Z"/>
                <w:rFonts w:asciiTheme="minorHAnsi" w:hAnsiTheme="minorHAnsi" w:cstheme="minorHAnsi"/>
                <w:sz w:val="20"/>
                <w:szCs w:val="20"/>
              </w:rPr>
            </w:pPr>
            <w:del w:id="1167" w:author="Kisch, Christian" w:date="2022-02-02T11:09:00Z">
              <w:r w:rsidRPr="00424D72" w:rsidDel="00117785">
                <w:rPr>
                  <w:rFonts w:asciiTheme="minorHAnsi" w:hAnsiTheme="minorHAnsi" w:cstheme="minorHAnsi"/>
                  <w:sz w:val="20"/>
                  <w:szCs w:val="20"/>
                  <w:lang w:eastAsia="de-DE"/>
                </w:rPr>
                <w:delText>Nein</w:delText>
              </w:r>
            </w:del>
            <w:ins w:id="1168" w:author="Franz, Ilka (GZD - DIII - DO Potsdam Behlertstraße)" w:date="2022-01-05T15:25:00Z">
              <w:del w:id="1169" w:author="Kisch, Christian" w:date="2022-02-02T11:09:00Z">
                <w:r w:rsidDel="00117785">
                  <w:rPr>
                    <w:rFonts w:asciiTheme="minorHAnsi" w:hAnsiTheme="minorHAnsi" w:cstheme="minorHAnsi"/>
                    <w:sz w:val="20"/>
                    <w:szCs w:val="20"/>
                    <w:lang w:eastAsia="de-DE"/>
                  </w:rPr>
                  <w:delText>Ja</w:delText>
                </w:r>
              </w:del>
            </w:ins>
          </w:p>
        </w:tc>
        <w:tc>
          <w:tcPr>
            <w:tcW w:w="1189" w:type="dxa"/>
            <w:shd w:val="clear" w:color="auto" w:fill="auto"/>
            <w:tcPrChange w:id="1170" w:author="Franz, Ilka (GZD - DIII - DO Potsdam Behlertstraße)" w:date="2022-01-06T09:56:00Z">
              <w:tcPr>
                <w:tcW w:w="1189" w:type="dxa"/>
                <w:gridSpan w:val="2"/>
                <w:shd w:val="clear" w:color="auto" w:fill="auto"/>
              </w:tcPr>
            </w:tcPrChange>
          </w:tcPr>
          <w:p w14:paraId="0490CBDB" w14:textId="7DD5B42C" w:rsidR="000E67DF" w:rsidRPr="00424D72" w:rsidDel="00117785" w:rsidRDefault="000E67DF" w:rsidP="005420BD">
            <w:pPr>
              <w:jc w:val="center"/>
              <w:rPr>
                <w:del w:id="1171" w:author="Kisch, Christian" w:date="2022-02-02T11:09:00Z"/>
                <w:rFonts w:asciiTheme="minorHAnsi" w:hAnsiTheme="minorHAnsi" w:cstheme="minorHAnsi"/>
                <w:sz w:val="20"/>
                <w:szCs w:val="20"/>
              </w:rPr>
            </w:pPr>
            <w:del w:id="1172"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173" w:author="Franz, Ilka (GZD - DIII - DO Potsdam Behlertstraße)" w:date="2022-01-06T09:56:00Z">
              <w:tcPr>
                <w:tcW w:w="1134" w:type="dxa"/>
                <w:gridSpan w:val="2"/>
                <w:shd w:val="clear" w:color="auto" w:fill="auto"/>
              </w:tcPr>
            </w:tcPrChange>
          </w:tcPr>
          <w:p w14:paraId="41E94263" w14:textId="390EA826" w:rsidR="000E67DF" w:rsidRPr="00424D72" w:rsidDel="00117785" w:rsidRDefault="000E67DF" w:rsidP="005420BD">
            <w:pPr>
              <w:jc w:val="center"/>
              <w:rPr>
                <w:del w:id="1174" w:author="Kisch, Christian" w:date="2022-02-02T11:09:00Z"/>
                <w:rFonts w:asciiTheme="minorHAnsi" w:hAnsiTheme="minorHAnsi" w:cstheme="minorHAnsi"/>
                <w:sz w:val="20"/>
                <w:szCs w:val="20"/>
              </w:rPr>
            </w:pPr>
            <w:del w:id="1175"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176" w:author="Franz, Ilka (GZD - DIII - DO Potsdam Behlertstraße)" w:date="2022-01-06T09:56:00Z">
              <w:tcPr>
                <w:tcW w:w="882" w:type="dxa"/>
                <w:gridSpan w:val="3"/>
                <w:shd w:val="clear" w:color="auto" w:fill="auto"/>
              </w:tcPr>
            </w:tcPrChange>
          </w:tcPr>
          <w:p w14:paraId="2CA4A1CA" w14:textId="24DAB779" w:rsidR="000E67DF" w:rsidRPr="00424D72" w:rsidDel="00117785" w:rsidRDefault="000E67DF" w:rsidP="005420BD">
            <w:pPr>
              <w:jc w:val="center"/>
              <w:rPr>
                <w:del w:id="1177" w:author="Kisch, Christian" w:date="2022-02-02T11:09:00Z"/>
                <w:rFonts w:asciiTheme="minorHAnsi" w:hAnsiTheme="minorHAnsi" w:cstheme="minorHAnsi"/>
                <w:sz w:val="20"/>
                <w:szCs w:val="20"/>
              </w:rPr>
            </w:pPr>
            <w:del w:id="1178"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4A1F6798" w14:textId="269BE1B6" w:rsidTr="006075A3">
        <w:tblPrEx>
          <w:tblPrExChange w:id="1179" w:author="Franz, Ilka (GZD - DIII - DO Potsdam Behlertstraße)" w:date="2022-01-06T09:56:00Z">
            <w:tblPrEx>
              <w:tblW w:w="8957" w:type="dxa"/>
              <w:tblLayout w:type="fixed"/>
            </w:tblPrEx>
          </w:tblPrExChange>
        </w:tblPrEx>
        <w:trPr>
          <w:tblHeader/>
          <w:del w:id="1180" w:author="Kisch, Christian" w:date="2022-02-02T11:09:00Z"/>
          <w:trPrChange w:id="1181" w:author="Franz, Ilka (GZD - DIII - DO Potsdam Behlertstraße)" w:date="2022-01-06T09:56:00Z">
            <w:trPr>
              <w:gridAfter w:val="0"/>
              <w:tblHeader/>
            </w:trPr>
          </w:trPrChange>
        </w:trPr>
        <w:tc>
          <w:tcPr>
            <w:tcW w:w="1177" w:type="dxa"/>
            <w:shd w:val="clear" w:color="auto" w:fill="F2F2F2" w:themeFill="background1" w:themeFillShade="F2"/>
            <w:tcPrChange w:id="1182" w:author="Franz, Ilka (GZD - DIII - DO Potsdam Behlertstraße)" w:date="2022-01-06T09:56:00Z">
              <w:tcPr>
                <w:tcW w:w="1177" w:type="dxa"/>
                <w:shd w:val="clear" w:color="auto" w:fill="F2F2F2" w:themeFill="background1" w:themeFillShade="F2"/>
              </w:tcPr>
            </w:tcPrChange>
          </w:tcPr>
          <w:p w14:paraId="13BEB351" w14:textId="7E3BD309" w:rsidR="000E67DF" w:rsidRPr="00C4510E" w:rsidDel="00117785" w:rsidRDefault="000E67DF" w:rsidP="005420BD">
            <w:pPr>
              <w:rPr>
                <w:del w:id="1183" w:author="Kisch, Christian" w:date="2022-02-02T11:09:00Z"/>
                <w:b/>
                <w:sz w:val="20"/>
                <w:szCs w:val="20"/>
                <w:lang w:eastAsia="de-DE"/>
              </w:rPr>
            </w:pPr>
            <w:del w:id="1184" w:author="Kisch, Christian" w:date="2022-02-02T11:09:00Z">
              <w:r w:rsidRPr="00C4510E" w:rsidDel="00117785">
                <w:rPr>
                  <w:b/>
                  <w:sz w:val="20"/>
                  <w:szCs w:val="20"/>
                  <w:lang w:eastAsia="de-DE"/>
                </w:rPr>
                <w:delText>Datenbank</w:delText>
              </w:r>
            </w:del>
          </w:p>
        </w:tc>
        <w:tc>
          <w:tcPr>
            <w:tcW w:w="836" w:type="dxa"/>
            <w:tcPrChange w:id="1185" w:author="Franz, Ilka (GZD - DIII - DO Potsdam Behlertstraße)" w:date="2022-01-06T09:56:00Z">
              <w:tcPr>
                <w:tcW w:w="836" w:type="dxa"/>
              </w:tcPr>
            </w:tcPrChange>
          </w:tcPr>
          <w:p w14:paraId="15F1F6EE" w14:textId="42C710AC" w:rsidR="000E67DF" w:rsidRPr="00424D72" w:rsidDel="00117785" w:rsidRDefault="000E67DF" w:rsidP="005420BD">
            <w:pPr>
              <w:jc w:val="center"/>
              <w:rPr>
                <w:del w:id="1186" w:author="Kisch, Christian" w:date="2022-02-02T11:09:00Z"/>
                <w:rFonts w:asciiTheme="minorHAnsi" w:hAnsiTheme="minorHAnsi" w:cstheme="minorHAnsi"/>
                <w:sz w:val="20"/>
                <w:szCs w:val="20"/>
              </w:rPr>
            </w:pPr>
            <w:del w:id="1187" w:author="Kisch, Christian" w:date="2022-02-02T11:09:00Z">
              <w:r w:rsidRPr="00424D72" w:rsidDel="00117785">
                <w:rPr>
                  <w:rFonts w:asciiTheme="minorHAnsi" w:hAnsiTheme="minorHAnsi" w:cstheme="minorHAnsi"/>
                  <w:sz w:val="20"/>
                  <w:szCs w:val="20"/>
                  <w:lang w:eastAsia="de-DE"/>
                </w:rPr>
                <w:delText>Nein</w:delText>
              </w:r>
            </w:del>
          </w:p>
        </w:tc>
        <w:tc>
          <w:tcPr>
            <w:tcW w:w="959" w:type="dxa"/>
            <w:tcPrChange w:id="1188" w:author="Franz, Ilka (GZD - DIII - DO Potsdam Behlertstraße)" w:date="2022-01-06T09:56:00Z">
              <w:tcPr>
                <w:tcW w:w="1263" w:type="dxa"/>
              </w:tcPr>
            </w:tcPrChange>
          </w:tcPr>
          <w:p w14:paraId="35F1A308" w14:textId="0A530270" w:rsidR="000E67DF" w:rsidRPr="00424D72" w:rsidDel="00117785" w:rsidRDefault="000E67DF" w:rsidP="005420BD">
            <w:pPr>
              <w:jc w:val="center"/>
              <w:rPr>
                <w:del w:id="1189" w:author="Kisch, Christian" w:date="2022-02-02T11:09:00Z"/>
                <w:rFonts w:asciiTheme="minorHAnsi" w:hAnsiTheme="minorHAnsi" w:cstheme="minorHAnsi"/>
                <w:sz w:val="20"/>
                <w:szCs w:val="20"/>
                <w:lang w:eastAsia="de-DE"/>
              </w:rPr>
            </w:pPr>
            <w:ins w:id="1190" w:author="Franz, Ilka (GZD - DIII - DO Potsdam Behlertstraße)" w:date="2022-01-05T15:43:00Z">
              <w:del w:id="1191" w:author="Kisch, Christian" w:date="2022-02-02T11:09:00Z">
                <w:r w:rsidDel="00117785">
                  <w:rPr>
                    <w:rFonts w:asciiTheme="minorHAnsi" w:hAnsiTheme="minorHAnsi" w:cstheme="minorHAnsi"/>
                    <w:sz w:val="20"/>
                    <w:szCs w:val="20"/>
                    <w:lang w:eastAsia="de-DE"/>
                  </w:rPr>
                  <w:delText>Nein</w:delText>
                </w:r>
              </w:del>
            </w:ins>
          </w:p>
        </w:tc>
        <w:tc>
          <w:tcPr>
            <w:tcW w:w="833" w:type="dxa"/>
            <w:shd w:val="clear" w:color="auto" w:fill="auto"/>
            <w:tcPrChange w:id="1192" w:author="Franz, Ilka (GZD - DIII - DO Potsdam Behlertstraße)" w:date="2022-01-06T09:56:00Z">
              <w:tcPr>
                <w:tcW w:w="833" w:type="dxa"/>
                <w:shd w:val="clear" w:color="auto" w:fill="auto"/>
              </w:tcPr>
            </w:tcPrChange>
          </w:tcPr>
          <w:p w14:paraId="7E9ACD64" w14:textId="38058D5A" w:rsidR="000E67DF" w:rsidRPr="00424D72" w:rsidDel="00117785" w:rsidRDefault="000E67DF" w:rsidP="005420BD">
            <w:pPr>
              <w:jc w:val="center"/>
              <w:rPr>
                <w:del w:id="1193" w:author="Kisch, Christian" w:date="2022-02-02T11:09:00Z"/>
                <w:rFonts w:asciiTheme="minorHAnsi" w:hAnsiTheme="minorHAnsi" w:cstheme="minorHAnsi"/>
                <w:sz w:val="20"/>
                <w:szCs w:val="20"/>
              </w:rPr>
            </w:pPr>
            <w:del w:id="1194" w:author="Kisch, Christian" w:date="2022-02-02T11:09:00Z">
              <w:r w:rsidRPr="00424D72" w:rsidDel="00117785">
                <w:rPr>
                  <w:rFonts w:asciiTheme="minorHAnsi" w:hAnsiTheme="minorHAnsi" w:cstheme="minorHAnsi"/>
                  <w:sz w:val="20"/>
                  <w:szCs w:val="20"/>
                  <w:lang w:eastAsia="de-DE"/>
                </w:rPr>
                <w:delText>Nein</w:delText>
              </w:r>
            </w:del>
          </w:p>
        </w:tc>
        <w:tc>
          <w:tcPr>
            <w:tcW w:w="1273" w:type="dxa"/>
            <w:shd w:val="clear" w:color="auto" w:fill="auto"/>
            <w:tcPrChange w:id="1195" w:author="Franz, Ilka (GZD - DIII - DO Potsdam Behlertstraße)" w:date="2022-01-06T09:56:00Z">
              <w:tcPr>
                <w:tcW w:w="1643" w:type="dxa"/>
                <w:gridSpan w:val="2"/>
                <w:shd w:val="clear" w:color="auto" w:fill="auto"/>
              </w:tcPr>
            </w:tcPrChange>
          </w:tcPr>
          <w:p w14:paraId="13C679BB" w14:textId="233EFFB7" w:rsidR="000E67DF" w:rsidRPr="00424D72" w:rsidDel="00117785" w:rsidRDefault="000E67DF" w:rsidP="005420BD">
            <w:pPr>
              <w:jc w:val="center"/>
              <w:rPr>
                <w:del w:id="1196" w:author="Kisch, Christian" w:date="2022-02-02T11:09:00Z"/>
                <w:rFonts w:asciiTheme="minorHAnsi" w:hAnsiTheme="minorHAnsi" w:cstheme="minorHAnsi"/>
                <w:sz w:val="20"/>
                <w:szCs w:val="20"/>
              </w:rPr>
            </w:pPr>
            <w:del w:id="1197" w:author="Kisch, Christian" w:date="2022-02-02T11:09:00Z">
              <w:r w:rsidRPr="00424D72" w:rsidDel="00117785">
                <w:rPr>
                  <w:rFonts w:asciiTheme="minorHAnsi" w:hAnsiTheme="minorHAnsi" w:cstheme="minorHAnsi"/>
                  <w:sz w:val="20"/>
                  <w:szCs w:val="20"/>
                  <w:lang w:eastAsia="de-DE"/>
                </w:rPr>
                <w:delText>Nein</w:delText>
              </w:r>
            </w:del>
          </w:p>
        </w:tc>
        <w:tc>
          <w:tcPr>
            <w:tcW w:w="1189" w:type="dxa"/>
            <w:shd w:val="clear" w:color="auto" w:fill="auto"/>
            <w:tcPrChange w:id="1198" w:author="Franz, Ilka (GZD - DIII - DO Potsdam Behlertstraße)" w:date="2022-01-06T09:56:00Z">
              <w:tcPr>
                <w:tcW w:w="1189" w:type="dxa"/>
                <w:gridSpan w:val="2"/>
                <w:shd w:val="clear" w:color="auto" w:fill="auto"/>
              </w:tcPr>
            </w:tcPrChange>
          </w:tcPr>
          <w:p w14:paraId="4038ACE9" w14:textId="5D0F6310" w:rsidR="000E67DF" w:rsidRPr="00424D72" w:rsidDel="00117785" w:rsidRDefault="000E67DF" w:rsidP="005420BD">
            <w:pPr>
              <w:jc w:val="center"/>
              <w:rPr>
                <w:del w:id="1199" w:author="Kisch, Christian" w:date="2022-02-02T11:09:00Z"/>
                <w:rFonts w:asciiTheme="minorHAnsi" w:hAnsiTheme="minorHAnsi" w:cstheme="minorHAnsi"/>
                <w:sz w:val="20"/>
                <w:szCs w:val="20"/>
              </w:rPr>
            </w:pPr>
            <w:del w:id="1200"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201" w:author="Franz, Ilka (GZD - DIII - DO Potsdam Behlertstraße)" w:date="2022-01-06T09:56:00Z">
              <w:tcPr>
                <w:tcW w:w="1134" w:type="dxa"/>
                <w:gridSpan w:val="2"/>
                <w:shd w:val="clear" w:color="auto" w:fill="auto"/>
              </w:tcPr>
            </w:tcPrChange>
          </w:tcPr>
          <w:p w14:paraId="594E4667" w14:textId="7EFE81C6" w:rsidR="000E67DF" w:rsidRPr="00424D72" w:rsidDel="00117785" w:rsidRDefault="000E67DF" w:rsidP="005420BD">
            <w:pPr>
              <w:jc w:val="center"/>
              <w:rPr>
                <w:del w:id="1202" w:author="Kisch, Christian" w:date="2022-02-02T11:09:00Z"/>
                <w:rFonts w:asciiTheme="minorHAnsi" w:hAnsiTheme="minorHAnsi" w:cstheme="minorHAnsi"/>
                <w:sz w:val="20"/>
                <w:szCs w:val="20"/>
              </w:rPr>
            </w:pPr>
            <w:del w:id="1203"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204" w:author="Franz, Ilka (GZD - DIII - DO Potsdam Behlertstraße)" w:date="2022-01-06T09:56:00Z">
              <w:tcPr>
                <w:tcW w:w="882" w:type="dxa"/>
                <w:gridSpan w:val="3"/>
                <w:shd w:val="clear" w:color="auto" w:fill="auto"/>
              </w:tcPr>
            </w:tcPrChange>
          </w:tcPr>
          <w:p w14:paraId="2AEFBC81" w14:textId="28A3951A" w:rsidR="000E67DF" w:rsidRPr="00424D72" w:rsidDel="00117785" w:rsidRDefault="000E67DF" w:rsidP="005420BD">
            <w:pPr>
              <w:jc w:val="center"/>
              <w:rPr>
                <w:del w:id="1205" w:author="Kisch, Christian" w:date="2022-02-02T11:09:00Z"/>
                <w:rFonts w:asciiTheme="minorHAnsi" w:hAnsiTheme="minorHAnsi" w:cstheme="minorHAnsi"/>
                <w:sz w:val="20"/>
                <w:szCs w:val="20"/>
              </w:rPr>
            </w:pPr>
            <w:del w:id="1206"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520AC08D" w14:textId="2E243216" w:rsidTr="006075A3">
        <w:tblPrEx>
          <w:tblPrExChange w:id="1207" w:author="Franz, Ilka (GZD - DIII - DO Potsdam Behlertstraße)" w:date="2022-01-06T09:56:00Z">
            <w:tblPrEx>
              <w:tblW w:w="8957" w:type="dxa"/>
              <w:tblLayout w:type="fixed"/>
            </w:tblPrEx>
          </w:tblPrExChange>
        </w:tblPrEx>
        <w:trPr>
          <w:tblHeader/>
          <w:del w:id="1208" w:author="Kisch, Christian" w:date="2022-02-02T11:09:00Z"/>
          <w:trPrChange w:id="1209" w:author="Franz, Ilka (GZD - DIII - DO Potsdam Behlertstraße)" w:date="2022-01-06T09:56:00Z">
            <w:trPr>
              <w:gridAfter w:val="0"/>
              <w:tblHeader/>
            </w:trPr>
          </w:trPrChange>
        </w:trPr>
        <w:tc>
          <w:tcPr>
            <w:tcW w:w="1177" w:type="dxa"/>
            <w:shd w:val="clear" w:color="auto" w:fill="F2F2F2" w:themeFill="background1" w:themeFillShade="F2"/>
            <w:tcPrChange w:id="1210" w:author="Franz, Ilka (GZD - DIII - DO Potsdam Behlertstraße)" w:date="2022-01-06T09:56:00Z">
              <w:tcPr>
                <w:tcW w:w="1177" w:type="dxa"/>
                <w:shd w:val="clear" w:color="auto" w:fill="F2F2F2" w:themeFill="background1" w:themeFillShade="F2"/>
              </w:tcPr>
            </w:tcPrChange>
          </w:tcPr>
          <w:p w14:paraId="31D61E0B" w14:textId="452EBFBC" w:rsidR="000E67DF" w:rsidRPr="00C4510E" w:rsidDel="00117785" w:rsidRDefault="000E67DF" w:rsidP="005420BD">
            <w:pPr>
              <w:rPr>
                <w:del w:id="1211" w:author="Kisch, Christian" w:date="2022-02-02T11:09:00Z"/>
                <w:b/>
                <w:sz w:val="20"/>
                <w:szCs w:val="20"/>
                <w:lang w:eastAsia="de-DE"/>
              </w:rPr>
            </w:pPr>
            <w:del w:id="1212" w:author="Kisch, Christian" w:date="2022-02-02T11:09:00Z">
              <w:r w:rsidRPr="00C4510E" w:rsidDel="00117785">
                <w:rPr>
                  <w:b/>
                  <w:sz w:val="20"/>
                  <w:szCs w:val="20"/>
                  <w:lang w:eastAsia="de-DE"/>
                </w:rPr>
                <w:delText>Dienststelle</w:delText>
              </w:r>
            </w:del>
          </w:p>
        </w:tc>
        <w:tc>
          <w:tcPr>
            <w:tcW w:w="836" w:type="dxa"/>
            <w:tcPrChange w:id="1213" w:author="Franz, Ilka (GZD - DIII - DO Potsdam Behlertstraße)" w:date="2022-01-06T09:56:00Z">
              <w:tcPr>
                <w:tcW w:w="836" w:type="dxa"/>
              </w:tcPr>
            </w:tcPrChange>
          </w:tcPr>
          <w:p w14:paraId="7E4B4E14" w14:textId="654698E0" w:rsidR="000E67DF" w:rsidRPr="00424D72" w:rsidDel="00117785" w:rsidRDefault="000E67DF" w:rsidP="005420BD">
            <w:pPr>
              <w:jc w:val="center"/>
              <w:rPr>
                <w:del w:id="1214" w:author="Kisch, Christian" w:date="2022-02-02T11:09:00Z"/>
                <w:rFonts w:asciiTheme="minorHAnsi" w:hAnsiTheme="minorHAnsi" w:cstheme="minorHAnsi"/>
                <w:sz w:val="20"/>
                <w:szCs w:val="20"/>
              </w:rPr>
            </w:pPr>
            <w:del w:id="1215" w:author="Kisch, Christian" w:date="2021-12-16T13:27:00Z">
              <w:r w:rsidRPr="00424D72" w:rsidDel="004A7ADB">
                <w:rPr>
                  <w:rFonts w:asciiTheme="minorHAnsi" w:hAnsiTheme="minorHAnsi" w:cstheme="minorHAnsi"/>
                  <w:sz w:val="20"/>
                  <w:szCs w:val="20"/>
                  <w:lang w:eastAsia="de-DE"/>
                </w:rPr>
                <w:delText>Nein</w:delText>
              </w:r>
            </w:del>
          </w:p>
        </w:tc>
        <w:tc>
          <w:tcPr>
            <w:tcW w:w="959" w:type="dxa"/>
            <w:tcPrChange w:id="1216" w:author="Franz, Ilka (GZD - DIII - DO Potsdam Behlertstraße)" w:date="2022-01-06T09:56:00Z">
              <w:tcPr>
                <w:tcW w:w="1263" w:type="dxa"/>
              </w:tcPr>
            </w:tcPrChange>
          </w:tcPr>
          <w:p w14:paraId="5F054B9F" w14:textId="6E952BCE" w:rsidR="000E67DF" w:rsidRPr="00424D72" w:rsidDel="00117785" w:rsidRDefault="000E67DF" w:rsidP="005420BD">
            <w:pPr>
              <w:jc w:val="center"/>
              <w:rPr>
                <w:del w:id="1217" w:author="Kisch, Christian" w:date="2022-02-02T11:09:00Z"/>
                <w:rFonts w:asciiTheme="minorHAnsi" w:hAnsiTheme="minorHAnsi" w:cstheme="minorHAnsi"/>
                <w:sz w:val="20"/>
                <w:szCs w:val="20"/>
                <w:lang w:eastAsia="de-DE"/>
              </w:rPr>
            </w:pPr>
            <w:ins w:id="1218" w:author="Franz, Ilka (GZD - DIII - DO Potsdam Behlertstraße)" w:date="2022-01-05T15:43:00Z">
              <w:del w:id="1219"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220" w:author="Franz, Ilka (GZD - DIII - DO Potsdam Behlertstraße)" w:date="2022-01-06T09:56:00Z">
              <w:tcPr>
                <w:tcW w:w="833" w:type="dxa"/>
                <w:shd w:val="clear" w:color="auto" w:fill="auto"/>
              </w:tcPr>
            </w:tcPrChange>
          </w:tcPr>
          <w:p w14:paraId="29FF5D69" w14:textId="0699EFF0" w:rsidR="000E67DF" w:rsidRPr="00424D72" w:rsidDel="00117785" w:rsidRDefault="000E67DF" w:rsidP="005420BD">
            <w:pPr>
              <w:jc w:val="center"/>
              <w:rPr>
                <w:del w:id="1221" w:author="Kisch, Christian" w:date="2022-02-02T11:09:00Z"/>
                <w:rFonts w:asciiTheme="minorHAnsi" w:hAnsiTheme="minorHAnsi" w:cstheme="minorHAnsi"/>
                <w:sz w:val="20"/>
                <w:szCs w:val="20"/>
              </w:rPr>
            </w:pPr>
            <w:del w:id="1222" w:author="Kisch, Christian" w:date="2022-02-02T11:09:00Z">
              <w:r w:rsidRPr="00424D72" w:rsidDel="00117785">
                <w:rPr>
                  <w:rFonts w:asciiTheme="minorHAnsi" w:hAnsiTheme="minorHAnsi" w:cstheme="minorHAnsi"/>
                  <w:sz w:val="20"/>
                  <w:szCs w:val="20"/>
                  <w:lang w:eastAsia="de-DE"/>
                </w:rPr>
                <w:delText>Ja</w:delText>
              </w:r>
            </w:del>
          </w:p>
        </w:tc>
        <w:tc>
          <w:tcPr>
            <w:tcW w:w="1273" w:type="dxa"/>
            <w:shd w:val="clear" w:color="auto" w:fill="auto"/>
            <w:tcPrChange w:id="1223" w:author="Franz, Ilka (GZD - DIII - DO Potsdam Behlertstraße)" w:date="2022-01-06T09:56:00Z">
              <w:tcPr>
                <w:tcW w:w="1643" w:type="dxa"/>
                <w:gridSpan w:val="2"/>
                <w:shd w:val="clear" w:color="auto" w:fill="auto"/>
              </w:tcPr>
            </w:tcPrChange>
          </w:tcPr>
          <w:p w14:paraId="44AF60A2" w14:textId="599C3D39" w:rsidR="000E67DF" w:rsidRPr="00424D72" w:rsidDel="00117785" w:rsidRDefault="000E67DF" w:rsidP="005420BD">
            <w:pPr>
              <w:jc w:val="center"/>
              <w:rPr>
                <w:del w:id="1224" w:author="Kisch, Christian" w:date="2022-02-02T11:09:00Z"/>
                <w:rFonts w:asciiTheme="minorHAnsi" w:hAnsiTheme="minorHAnsi" w:cstheme="minorHAnsi"/>
                <w:sz w:val="20"/>
                <w:szCs w:val="20"/>
              </w:rPr>
            </w:pPr>
            <w:del w:id="1225" w:author="Kisch, Christian" w:date="2022-02-02T11:09:00Z">
              <w:r w:rsidRPr="00424D72" w:rsidDel="00117785">
                <w:rPr>
                  <w:rFonts w:asciiTheme="minorHAnsi" w:hAnsiTheme="minorHAnsi" w:cstheme="minorHAnsi"/>
                  <w:sz w:val="20"/>
                  <w:szCs w:val="20"/>
                  <w:lang w:eastAsia="de-DE"/>
                </w:rPr>
                <w:delText>Ja</w:delText>
              </w:r>
            </w:del>
          </w:p>
        </w:tc>
        <w:tc>
          <w:tcPr>
            <w:tcW w:w="1189" w:type="dxa"/>
            <w:shd w:val="clear" w:color="auto" w:fill="auto"/>
            <w:tcPrChange w:id="1226" w:author="Franz, Ilka (GZD - DIII - DO Potsdam Behlertstraße)" w:date="2022-01-06T09:56:00Z">
              <w:tcPr>
                <w:tcW w:w="1189" w:type="dxa"/>
                <w:gridSpan w:val="2"/>
                <w:shd w:val="clear" w:color="auto" w:fill="auto"/>
              </w:tcPr>
            </w:tcPrChange>
          </w:tcPr>
          <w:p w14:paraId="171AF860" w14:textId="58233222" w:rsidR="000E67DF" w:rsidRPr="00424D72" w:rsidDel="00117785" w:rsidRDefault="000E67DF" w:rsidP="005420BD">
            <w:pPr>
              <w:jc w:val="center"/>
              <w:rPr>
                <w:del w:id="1227" w:author="Kisch, Christian" w:date="2022-02-02T11:09:00Z"/>
                <w:rFonts w:asciiTheme="minorHAnsi" w:hAnsiTheme="minorHAnsi" w:cstheme="minorHAnsi"/>
                <w:sz w:val="20"/>
                <w:szCs w:val="20"/>
              </w:rPr>
            </w:pPr>
            <w:del w:id="1228"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229" w:author="Franz, Ilka (GZD - DIII - DO Potsdam Behlertstraße)" w:date="2022-01-06T09:56:00Z">
              <w:tcPr>
                <w:tcW w:w="1134" w:type="dxa"/>
                <w:gridSpan w:val="2"/>
                <w:shd w:val="clear" w:color="auto" w:fill="auto"/>
              </w:tcPr>
            </w:tcPrChange>
          </w:tcPr>
          <w:p w14:paraId="00B74655" w14:textId="17595DC1" w:rsidR="000E67DF" w:rsidRPr="00424D72" w:rsidDel="00117785" w:rsidRDefault="000E67DF" w:rsidP="005420BD">
            <w:pPr>
              <w:jc w:val="center"/>
              <w:rPr>
                <w:del w:id="1230" w:author="Kisch, Christian" w:date="2022-02-02T11:09:00Z"/>
                <w:rFonts w:asciiTheme="minorHAnsi" w:hAnsiTheme="minorHAnsi" w:cstheme="minorHAnsi"/>
                <w:sz w:val="20"/>
                <w:szCs w:val="20"/>
              </w:rPr>
            </w:pPr>
            <w:del w:id="1231"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232" w:author="Franz, Ilka (GZD - DIII - DO Potsdam Behlertstraße)" w:date="2022-01-06T09:56:00Z">
              <w:tcPr>
                <w:tcW w:w="882" w:type="dxa"/>
                <w:gridSpan w:val="3"/>
                <w:shd w:val="clear" w:color="auto" w:fill="auto"/>
              </w:tcPr>
            </w:tcPrChange>
          </w:tcPr>
          <w:p w14:paraId="1211DAFC" w14:textId="57E60394" w:rsidR="000E67DF" w:rsidRPr="00424D72" w:rsidDel="00117785" w:rsidRDefault="000E67DF" w:rsidP="005420BD">
            <w:pPr>
              <w:jc w:val="center"/>
              <w:rPr>
                <w:del w:id="1233" w:author="Kisch, Christian" w:date="2022-02-02T11:09:00Z"/>
                <w:rFonts w:asciiTheme="minorHAnsi" w:hAnsiTheme="minorHAnsi" w:cstheme="minorHAnsi"/>
                <w:sz w:val="20"/>
                <w:szCs w:val="20"/>
              </w:rPr>
            </w:pPr>
            <w:del w:id="1234"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19542580" w14:textId="7DF822BC" w:rsidTr="006075A3">
        <w:tblPrEx>
          <w:tblPrExChange w:id="1235" w:author="Franz, Ilka (GZD - DIII - DO Potsdam Behlertstraße)" w:date="2022-01-06T09:56:00Z">
            <w:tblPrEx>
              <w:tblW w:w="8957" w:type="dxa"/>
              <w:tblLayout w:type="fixed"/>
            </w:tblPrEx>
          </w:tblPrExChange>
        </w:tblPrEx>
        <w:trPr>
          <w:tblHeader/>
          <w:del w:id="1236" w:author="Kisch, Christian" w:date="2022-02-02T11:09:00Z"/>
          <w:trPrChange w:id="1237" w:author="Franz, Ilka (GZD - DIII - DO Potsdam Behlertstraße)" w:date="2022-01-06T09:56:00Z">
            <w:trPr>
              <w:gridAfter w:val="0"/>
              <w:tblHeader/>
            </w:trPr>
          </w:trPrChange>
        </w:trPr>
        <w:tc>
          <w:tcPr>
            <w:tcW w:w="1177" w:type="dxa"/>
            <w:shd w:val="clear" w:color="auto" w:fill="F2F2F2" w:themeFill="background1" w:themeFillShade="F2"/>
            <w:tcPrChange w:id="1238" w:author="Franz, Ilka (GZD - DIII - DO Potsdam Behlertstraße)" w:date="2022-01-06T09:56:00Z">
              <w:tcPr>
                <w:tcW w:w="1177" w:type="dxa"/>
                <w:shd w:val="clear" w:color="auto" w:fill="F2F2F2" w:themeFill="background1" w:themeFillShade="F2"/>
              </w:tcPr>
            </w:tcPrChange>
          </w:tcPr>
          <w:p w14:paraId="0189BFC0" w14:textId="3DA2505B" w:rsidR="000E67DF" w:rsidRPr="00C4510E" w:rsidDel="00117785" w:rsidRDefault="000E67DF" w:rsidP="005420BD">
            <w:pPr>
              <w:rPr>
                <w:del w:id="1239" w:author="Kisch, Christian" w:date="2022-02-02T11:09:00Z"/>
                <w:b/>
                <w:sz w:val="20"/>
                <w:szCs w:val="20"/>
                <w:lang w:eastAsia="de-DE"/>
              </w:rPr>
            </w:pPr>
            <w:del w:id="1240" w:author="Kisch, Christian" w:date="2022-02-02T11:09:00Z">
              <w:r w:rsidRPr="00C4510E" w:rsidDel="00117785">
                <w:rPr>
                  <w:b/>
                  <w:sz w:val="20"/>
                  <w:szCs w:val="20"/>
                  <w:lang w:eastAsia="de-DE"/>
                </w:rPr>
                <w:delText>Fachdatenverarbeitungsprotokollierung</w:delText>
              </w:r>
            </w:del>
          </w:p>
        </w:tc>
        <w:tc>
          <w:tcPr>
            <w:tcW w:w="836" w:type="dxa"/>
            <w:tcPrChange w:id="1241" w:author="Franz, Ilka (GZD - DIII - DO Potsdam Behlertstraße)" w:date="2022-01-06T09:56:00Z">
              <w:tcPr>
                <w:tcW w:w="836" w:type="dxa"/>
              </w:tcPr>
            </w:tcPrChange>
          </w:tcPr>
          <w:p w14:paraId="1C8DCE5E" w14:textId="4B7C122D" w:rsidR="000E67DF" w:rsidRPr="00424D72" w:rsidDel="00117785" w:rsidRDefault="000E67DF" w:rsidP="005420BD">
            <w:pPr>
              <w:jc w:val="center"/>
              <w:rPr>
                <w:del w:id="1242" w:author="Kisch, Christian" w:date="2022-02-02T11:09:00Z"/>
                <w:rFonts w:asciiTheme="minorHAnsi" w:hAnsiTheme="minorHAnsi" w:cstheme="minorHAnsi"/>
                <w:sz w:val="20"/>
                <w:szCs w:val="20"/>
              </w:rPr>
            </w:pPr>
            <w:del w:id="1243" w:author="Kisch, Christian" w:date="2022-02-02T11:09:00Z">
              <w:r w:rsidRPr="00424D72" w:rsidDel="00117785">
                <w:rPr>
                  <w:rFonts w:asciiTheme="minorHAnsi" w:hAnsiTheme="minorHAnsi" w:cstheme="minorHAnsi"/>
                  <w:sz w:val="20"/>
                  <w:szCs w:val="20"/>
                  <w:lang w:eastAsia="de-DE"/>
                </w:rPr>
                <w:delText>Nein</w:delText>
              </w:r>
            </w:del>
          </w:p>
        </w:tc>
        <w:tc>
          <w:tcPr>
            <w:tcW w:w="959" w:type="dxa"/>
            <w:tcPrChange w:id="1244" w:author="Franz, Ilka (GZD - DIII - DO Potsdam Behlertstraße)" w:date="2022-01-06T09:56:00Z">
              <w:tcPr>
                <w:tcW w:w="1263" w:type="dxa"/>
              </w:tcPr>
            </w:tcPrChange>
          </w:tcPr>
          <w:p w14:paraId="64B69E91" w14:textId="24C42521" w:rsidR="000E67DF" w:rsidRPr="00424D72" w:rsidDel="00117785" w:rsidRDefault="000E67DF" w:rsidP="005420BD">
            <w:pPr>
              <w:jc w:val="center"/>
              <w:rPr>
                <w:del w:id="1245" w:author="Kisch, Christian" w:date="2022-02-02T11:09:00Z"/>
                <w:rFonts w:asciiTheme="minorHAnsi" w:hAnsiTheme="minorHAnsi" w:cstheme="minorHAnsi"/>
                <w:sz w:val="20"/>
                <w:szCs w:val="20"/>
                <w:lang w:eastAsia="de-DE"/>
              </w:rPr>
            </w:pPr>
            <w:ins w:id="1246" w:author="Franz, Ilka (GZD - DIII - DO Potsdam Behlertstraße)" w:date="2022-01-05T15:43:00Z">
              <w:del w:id="1247"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248" w:author="Franz, Ilka (GZD - DIII - DO Potsdam Behlertstraße)" w:date="2022-01-06T09:56:00Z">
              <w:tcPr>
                <w:tcW w:w="833" w:type="dxa"/>
                <w:shd w:val="clear" w:color="auto" w:fill="auto"/>
              </w:tcPr>
            </w:tcPrChange>
          </w:tcPr>
          <w:p w14:paraId="0732A6AC" w14:textId="5BAF5F02" w:rsidR="000E67DF" w:rsidRPr="00424D72" w:rsidDel="00117785" w:rsidRDefault="000E67DF" w:rsidP="005420BD">
            <w:pPr>
              <w:jc w:val="center"/>
              <w:rPr>
                <w:del w:id="1249" w:author="Kisch, Christian" w:date="2022-02-02T11:09:00Z"/>
                <w:rFonts w:asciiTheme="minorHAnsi" w:hAnsiTheme="minorHAnsi" w:cstheme="minorHAnsi"/>
                <w:sz w:val="20"/>
                <w:szCs w:val="20"/>
              </w:rPr>
            </w:pPr>
            <w:del w:id="1250" w:author="Kisch, Christian" w:date="2022-02-02T11:09:00Z">
              <w:r w:rsidRPr="00424D72" w:rsidDel="00117785">
                <w:rPr>
                  <w:rFonts w:asciiTheme="minorHAnsi" w:hAnsiTheme="minorHAnsi" w:cstheme="minorHAnsi"/>
                  <w:sz w:val="20"/>
                  <w:szCs w:val="20"/>
                  <w:lang w:eastAsia="de-DE"/>
                </w:rPr>
                <w:delText>Nein/Ja</w:delText>
              </w:r>
            </w:del>
          </w:p>
        </w:tc>
        <w:tc>
          <w:tcPr>
            <w:tcW w:w="1273" w:type="dxa"/>
            <w:shd w:val="clear" w:color="auto" w:fill="auto"/>
            <w:tcPrChange w:id="1251" w:author="Franz, Ilka (GZD - DIII - DO Potsdam Behlertstraße)" w:date="2022-01-06T09:56:00Z">
              <w:tcPr>
                <w:tcW w:w="1643" w:type="dxa"/>
                <w:gridSpan w:val="2"/>
                <w:shd w:val="clear" w:color="auto" w:fill="auto"/>
              </w:tcPr>
            </w:tcPrChange>
          </w:tcPr>
          <w:p w14:paraId="3D30CE24" w14:textId="22EDEA30" w:rsidR="000E67DF" w:rsidRPr="00424D72" w:rsidDel="00117785" w:rsidRDefault="000E67DF" w:rsidP="005420BD">
            <w:pPr>
              <w:jc w:val="center"/>
              <w:rPr>
                <w:del w:id="1252" w:author="Kisch, Christian" w:date="2022-02-02T11:09:00Z"/>
                <w:rFonts w:asciiTheme="minorHAnsi" w:hAnsiTheme="minorHAnsi" w:cstheme="minorHAnsi"/>
                <w:sz w:val="20"/>
                <w:szCs w:val="20"/>
              </w:rPr>
            </w:pPr>
            <w:del w:id="1253" w:author="Kisch, Christian" w:date="2022-02-02T11:09:00Z">
              <w:r w:rsidRPr="00424D72" w:rsidDel="00117785">
                <w:rPr>
                  <w:rFonts w:asciiTheme="minorHAnsi" w:hAnsiTheme="minorHAnsi" w:cstheme="minorHAnsi"/>
                  <w:sz w:val="20"/>
                  <w:szCs w:val="20"/>
                  <w:lang w:eastAsia="de-DE"/>
                </w:rPr>
                <w:delText>Nein/Ja</w:delText>
              </w:r>
            </w:del>
          </w:p>
        </w:tc>
        <w:tc>
          <w:tcPr>
            <w:tcW w:w="1189" w:type="dxa"/>
            <w:shd w:val="clear" w:color="auto" w:fill="auto"/>
            <w:tcPrChange w:id="1254" w:author="Franz, Ilka (GZD - DIII - DO Potsdam Behlertstraße)" w:date="2022-01-06T09:56:00Z">
              <w:tcPr>
                <w:tcW w:w="1189" w:type="dxa"/>
                <w:gridSpan w:val="2"/>
                <w:shd w:val="clear" w:color="auto" w:fill="auto"/>
              </w:tcPr>
            </w:tcPrChange>
          </w:tcPr>
          <w:p w14:paraId="14611F5F" w14:textId="11206A88" w:rsidR="000E67DF" w:rsidRPr="00424D72" w:rsidDel="00117785" w:rsidRDefault="000E67DF" w:rsidP="005420BD">
            <w:pPr>
              <w:jc w:val="center"/>
              <w:rPr>
                <w:del w:id="1255" w:author="Kisch, Christian" w:date="2022-02-02T11:09:00Z"/>
                <w:rFonts w:asciiTheme="minorHAnsi" w:hAnsiTheme="minorHAnsi" w:cstheme="minorHAnsi"/>
                <w:sz w:val="20"/>
                <w:szCs w:val="20"/>
              </w:rPr>
            </w:pPr>
            <w:del w:id="1256"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257" w:author="Franz, Ilka (GZD - DIII - DO Potsdam Behlertstraße)" w:date="2022-01-06T09:56:00Z">
              <w:tcPr>
                <w:tcW w:w="1134" w:type="dxa"/>
                <w:gridSpan w:val="2"/>
                <w:shd w:val="clear" w:color="auto" w:fill="auto"/>
              </w:tcPr>
            </w:tcPrChange>
          </w:tcPr>
          <w:p w14:paraId="6CFD4B09" w14:textId="5797F9FC" w:rsidR="000E67DF" w:rsidRPr="00424D72" w:rsidDel="00117785" w:rsidRDefault="000E67DF" w:rsidP="005420BD">
            <w:pPr>
              <w:jc w:val="center"/>
              <w:rPr>
                <w:del w:id="1258" w:author="Kisch, Christian" w:date="2022-02-02T11:09:00Z"/>
                <w:rFonts w:asciiTheme="minorHAnsi" w:hAnsiTheme="minorHAnsi" w:cstheme="minorHAnsi"/>
                <w:sz w:val="20"/>
                <w:szCs w:val="20"/>
              </w:rPr>
            </w:pPr>
            <w:del w:id="1259"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260" w:author="Franz, Ilka (GZD - DIII - DO Potsdam Behlertstraße)" w:date="2022-01-06T09:56:00Z">
              <w:tcPr>
                <w:tcW w:w="882" w:type="dxa"/>
                <w:gridSpan w:val="3"/>
                <w:shd w:val="clear" w:color="auto" w:fill="auto"/>
              </w:tcPr>
            </w:tcPrChange>
          </w:tcPr>
          <w:p w14:paraId="4C349C11" w14:textId="4321AD0A" w:rsidR="000E67DF" w:rsidRPr="00424D72" w:rsidDel="00117785" w:rsidRDefault="000E67DF" w:rsidP="005420BD">
            <w:pPr>
              <w:jc w:val="center"/>
              <w:rPr>
                <w:del w:id="1261" w:author="Kisch, Christian" w:date="2022-02-02T11:09:00Z"/>
                <w:rFonts w:asciiTheme="minorHAnsi" w:hAnsiTheme="minorHAnsi" w:cstheme="minorHAnsi"/>
                <w:sz w:val="20"/>
                <w:szCs w:val="20"/>
              </w:rPr>
            </w:pPr>
            <w:del w:id="1262"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2567B029" w14:textId="17A32717" w:rsidTr="006075A3">
        <w:tblPrEx>
          <w:tblPrExChange w:id="1263" w:author="Franz, Ilka (GZD - DIII - DO Potsdam Behlertstraße)" w:date="2022-01-06T09:56:00Z">
            <w:tblPrEx>
              <w:tblW w:w="8957" w:type="dxa"/>
              <w:tblLayout w:type="fixed"/>
            </w:tblPrEx>
          </w:tblPrExChange>
        </w:tblPrEx>
        <w:trPr>
          <w:tblHeader/>
          <w:del w:id="1264" w:author="Kisch, Christian" w:date="2022-02-02T11:09:00Z"/>
          <w:trPrChange w:id="1265" w:author="Franz, Ilka (GZD - DIII - DO Potsdam Behlertstraße)" w:date="2022-01-06T09:56:00Z">
            <w:trPr>
              <w:gridAfter w:val="0"/>
              <w:tblHeader/>
            </w:trPr>
          </w:trPrChange>
        </w:trPr>
        <w:tc>
          <w:tcPr>
            <w:tcW w:w="1177" w:type="dxa"/>
            <w:shd w:val="clear" w:color="auto" w:fill="F2F2F2" w:themeFill="background1" w:themeFillShade="F2"/>
            <w:tcPrChange w:id="1266" w:author="Franz, Ilka (GZD - DIII - DO Potsdam Behlertstraße)" w:date="2022-01-06T09:56:00Z">
              <w:tcPr>
                <w:tcW w:w="1177" w:type="dxa"/>
                <w:shd w:val="clear" w:color="auto" w:fill="F2F2F2" w:themeFill="background1" w:themeFillShade="F2"/>
              </w:tcPr>
            </w:tcPrChange>
          </w:tcPr>
          <w:p w14:paraId="4C2F5380" w14:textId="335978CA" w:rsidR="000E67DF" w:rsidRPr="00C4510E" w:rsidDel="00117785" w:rsidRDefault="000E67DF" w:rsidP="005420BD">
            <w:pPr>
              <w:rPr>
                <w:del w:id="1267" w:author="Kisch, Christian" w:date="2022-02-02T11:09:00Z"/>
                <w:b/>
                <w:sz w:val="20"/>
                <w:szCs w:val="20"/>
                <w:lang w:eastAsia="de-DE"/>
              </w:rPr>
            </w:pPr>
            <w:del w:id="1268" w:author="Kisch, Christian" w:date="2022-02-02T11:09:00Z">
              <w:r w:rsidRPr="00C4510E" w:rsidDel="00117785">
                <w:rPr>
                  <w:b/>
                  <w:sz w:val="20"/>
                  <w:szCs w:val="20"/>
                  <w:lang w:eastAsia="de-DE"/>
                </w:rPr>
                <w:delText>Mandant</w:delText>
              </w:r>
            </w:del>
          </w:p>
        </w:tc>
        <w:tc>
          <w:tcPr>
            <w:tcW w:w="836" w:type="dxa"/>
            <w:tcPrChange w:id="1269" w:author="Franz, Ilka (GZD - DIII - DO Potsdam Behlertstraße)" w:date="2022-01-06T09:56:00Z">
              <w:tcPr>
                <w:tcW w:w="836" w:type="dxa"/>
              </w:tcPr>
            </w:tcPrChange>
          </w:tcPr>
          <w:p w14:paraId="4EA33196" w14:textId="4495F562" w:rsidR="000E67DF" w:rsidRPr="00424D72" w:rsidDel="00117785" w:rsidRDefault="000E67DF" w:rsidP="005420BD">
            <w:pPr>
              <w:jc w:val="center"/>
              <w:rPr>
                <w:del w:id="1270" w:author="Kisch, Christian" w:date="2022-02-02T11:09:00Z"/>
                <w:rFonts w:asciiTheme="minorHAnsi" w:hAnsiTheme="minorHAnsi" w:cstheme="minorHAnsi"/>
                <w:sz w:val="20"/>
                <w:szCs w:val="20"/>
              </w:rPr>
            </w:pPr>
            <w:del w:id="1271" w:author="Kisch, Christian" w:date="2021-12-16T13:26:00Z">
              <w:r w:rsidRPr="00424D72" w:rsidDel="004A7ADB">
                <w:rPr>
                  <w:rFonts w:asciiTheme="minorHAnsi" w:hAnsiTheme="minorHAnsi" w:cstheme="minorHAnsi"/>
                  <w:sz w:val="20"/>
                  <w:szCs w:val="20"/>
                  <w:lang w:eastAsia="de-DE"/>
                </w:rPr>
                <w:delText>Nein</w:delText>
              </w:r>
            </w:del>
          </w:p>
        </w:tc>
        <w:tc>
          <w:tcPr>
            <w:tcW w:w="959" w:type="dxa"/>
            <w:tcPrChange w:id="1272" w:author="Franz, Ilka (GZD - DIII - DO Potsdam Behlertstraße)" w:date="2022-01-06T09:56:00Z">
              <w:tcPr>
                <w:tcW w:w="1263" w:type="dxa"/>
              </w:tcPr>
            </w:tcPrChange>
          </w:tcPr>
          <w:p w14:paraId="65BB118E" w14:textId="4FE9A5A0" w:rsidR="000E67DF" w:rsidRPr="00424D72" w:rsidDel="00117785" w:rsidRDefault="000E67DF" w:rsidP="005420BD">
            <w:pPr>
              <w:jc w:val="center"/>
              <w:rPr>
                <w:del w:id="1273" w:author="Kisch, Christian" w:date="2022-02-02T11:09:00Z"/>
                <w:rFonts w:asciiTheme="minorHAnsi" w:hAnsiTheme="minorHAnsi" w:cstheme="minorHAnsi"/>
                <w:sz w:val="20"/>
                <w:szCs w:val="20"/>
                <w:lang w:eastAsia="de-DE"/>
              </w:rPr>
            </w:pPr>
            <w:commentRangeStart w:id="1274"/>
            <w:ins w:id="1275" w:author="Franz, Ilka (GZD - DIII - DO Potsdam Behlertstraße)" w:date="2022-01-05T15:43:00Z">
              <w:del w:id="1276" w:author="Kisch, Christian" w:date="2022-02-02T11:09:00Z">
                <w:r w:rsidDel="00117785">
                  <w:rPr>
                    <w:rFonts w:asciiTheme="minorHAnsi" w:hAnsiTheme="minorHAnsi" w:cstheme="minorHAnsi"/>
                    <w:sz w:val="20"/>
                    <w:szCs w:val="20"/>
                    <w:lang w:eastAsia="de-DE"/>
                  </w:rPr>
                  <w:delText>Ja</w:delText>
                </w:r>
              </w:del>
            </w:ins>
            <w:commentRangeEnd w:id="1274"/>
            <w:ins w:id="1277" w:author="Franz, Ilka (GZD - DIII - DO Potsdam Behlertstraße)" w:date="2022-01-05T15:45:00Z">
              <w:del w:id="1278" w:author="Kisch, Christian" w:date="2022-02-02T11:09:00Z">
                <w:r w:rsidR="00BD122E" w:rsidDel="00117785">
                  <w:rPr>
                    <w:rStyle w:val="Kommentarzeichen"/>
                    <w:rFonts w:asciiTheme="minorHAnsi" w:hAnsiTheme="minorHAnsi"/>
                  </w:rPr>
                  <w:commentReference w:id="1274"/>
                </w:r>
              </w:del>
            </w:ins>
          </w:p>
        </w:tc>
        <w:tc>
          <w:tcPr>
            <w:tcW w:w="833" w:type="dxa"/>
            <w:shd w:val="clear" w:color="auto" w:fill="auto"/>
            <w:tcPrChange w:id="1279" w:author="Franz, Ilka (GZD - DIII - DO Potsdam Behlertstraße)" w:date="2022-01-06T09:56:00Z">
              <w:tcPr>
                <w:tcW w:w="833" w:type="dxa"/>
                <w:shd w:val="clear" w:color="auto" w:fill="auto"/>
              </w:tcPr>
            </w:tcPrChange>
          </w:tcPr>
          <w:p w14:paraId="65B22A65" w14:textId="489518FA" w:rsidR="000E67DF" w:rsidRPr="00424D72" w:rsidDel="00117785" w:rsidRDefault="000E67DF" w:rsidP="005420BD">
            <w:pPr>
              <w:jc w:val="center"/>
              <w:rPr>
                <w:del w:id="1280" w:author="Kisch, Christian" w:date="2022-02-02T11:09:00Z"/>
                <w:rFonts w:asciiTheme="minorHAnsi" w:hAnsiTheme="minorHAnsi" w:cstheme="minorHAnsi"/>
                <w:sz w:val="20"/>
                <w:szCs w:val="20"/>
              </w:rPr>
            </w:pPr>
            <w:del w:id="1281" w:author="Kisch, Christian" w:date="2022-02-02T11:09:00Z">
              <w:r w:rsidRPr="00424D72" w:rsidDel="00117785">
                <w:rPr>
                  <w:rFonts w:asciiTheme="minorHAnsi" w:hAnsiTheme="minorHAnsi" w:cstheme="minorHAnsi"/>
                  <w:sz w:val="20"/>
                  <w:szCs w:val="20"/>
                  <w:lang w:eastAsia="de-DE"/>
                </w:rPr>
                <w:delText>Ja</w:delText>
              </w:r>
            </w:del>
          </w:p>
        </w:tc>
        <w:tc>
          <w:tcPr>
            <w:tcW w:w="1273" w:type="dxa"/>
            <w:shd w:val="clear" w:color="auto" w:fill="auto"/>
            <w:tcPrChange w:id="1282" w:author="Franz, Ilka (GZD - DIII - DO Potsdam Behlertstraße)" w:date="2022-01-06T09:56:00Z">
              <w:tcPr>
                <w:tcW w:w="1643" w:type="dxa"/>
                <w:gridSpan w:val="2"/>
                <w:shd w:val="clear" w:color="auto" w:fill="auto"/>
              </w:tcPr>
            </w:tcPrChange>
          </w:tcPr>
          <w:p w14:paraId="7F115BE6" w14:textId="1A9BE2F1" w:rsidR="000E67DF" w:rsidRPr="00424D72" w:rsidDel="00117785" w:rsidRDefault="000E67DF" w:rsidP="005420BD">
            <w:pPr>
              <w:jc w:val="center"/>
              <w:rPr>
                <w:del w:id="1283" w:author="Kisch, Christian" w:date="2022-02-02T11:09:00Z"/>
                <w:rFonts w:asciiTheme="minorHAnsi" w:hAnsiTheme="minorHAnsi" w:cstheme="minorHAnsi"/>
                <w:sz w:val="20"/>
                <w:szCs w:val="20"/>
              </w:rPr>
            </w:pPr>
            <w:commentRangeStart w:id="1284"/>
            <w:del w:id="1285" w:author="Kisch, Christian" w:date="2022-02-02T11:09:00Z">
              <w:r w:rsidRPr="00424D72" w:rsidDel="00117785">
                <w:rPr>
                  <w:rFonts w:asciiTheme="minorHAnsi" w:hAnsiTheme="minorHAnsi" w:cstheme="minorHAnsi"/>
                  <w:sz w:val="20"/>
                  <w:szCs w:val="20"/>
                  <w:lang w:eastAsia="de-DE"/>
                </w:rPr>
                <w:delText>Nein</w:delText>
              </w:r>
            </w:del>
            <w:ins w:id="1286" w:author="Franz, Ilka (GZD - DIII - DO Potsdam Behlertstraße)" w:date="2022-01-05T15:30:00Z">
              <w:del w:id="1287" w:author="Kisch, Christian" w:date="2022-02-02T11:09:00Z">
                <w:r w:rsidDel="00117785">
                  <w:rPr>
                    <w:rFonts w:asciiTheme="minorHAnsi" w:hAnsiTheme="minorHAnsi" w:cstheme="minorHAnsi"/>
                    <w:sz w:val="20"/>
                    <w:szCs w:val="20"/>
                    <w:lang w:eastAsia="de-DE"/>
                  </w:rPr>
                  <w:delText>Ja</w:delText>
                </w:r>
              </w:del>
            </w:ins>
            <w:commentRangeEnd w:id="1284"/>
            <w:ins w:id="1288" w:author="Franz, Ilka (GZD - DIII - DO Potsdam Behlertstraße)" w:date="2022-01-05T15:32:00Z">
              <w:del w:id="1289" w:author="Kisch, Christian" w:date="2022-02-02T11:09:00Z">
                <w:r w:rsidDel="00117785">
                  <w:rPr>
                    <w:rStyle w:val="Kommentarzeichen"/>
                    <w:rFonts w:asciiTheme="minorHAnsi" w:hAnsiTheme="minorHAnsi"/>
                  </w:rPr>
                  <w:commentReference w:id="1284"/>
                </w:r>
              </w:del>
            </w:ins>
          </w:p>
        </w:tc>
        <w:tc>
          <w:tcPr>
            <w:tcW w:w="1189" w:type="dxa"/>
            <w:shd w:val="clear" w:color="auto" w:fill="auto"/>
            <w:tcPrChange w:id="1290" w:author="Franz, Ilka (GZD - DIII - DO Potsdam Behlertstraße)" w:date="2022-01-06T09:56:00Z">
              <w:tcPr>
                <w:tcW w:w="1189" w:type="dxa"/>
                <w:gridSpan w:val="2"/>
                <w:shd w:val="clear" w:color="auto" w:fill="auto"/>
              </w:tcPr>
            </w:tcPrChange>
          </w:tcPr>
          <w:p w14:paraId="57FF8662" w14:textId="575B2BAF" w:rsidR="000E67DF" w:rsidRPr="00424D72" w:rsidDel="00117785" w:rsidRDefault="000E67DF" w:rsidP="005420BD">
            <w:pPr>
              <w:jc w:val="center"/>
              <w:rPr>
                <w:del w:id="1291" w:author="Kisch, Christian" w:date="2022-02-02T11:09:00Z"/>
                <w:rFonts w:asciiTheme="minorHAnsi" w:hAnsiTheme="minorHAnsi" w:cstheme="minorHAnsi"/>
                <w:sz w:val="20"/>
                <w:szCs w:val="20"/>
              </w:rPr>
            </w:pPr>
            <w:del w:id="1292"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293" w:author="Franz, Ilka (GZD - DIII - DO Potsdam Behlertstraße)" w:date="2022-01-06T09:56:00Z">
              <w:tcPr>
                <w:tcW w:w="1134" w:type="dxa"/>
                <w:gridSpan w:val="2"/>
                <w:shd w:val="clear" w:color="auto" w:fill="auto"/>
              </w:tcPr>
            </w:tcPrChange>
          </w:tcPr>
          <w:p w14:paraId="00D332F3" w14:textId="3E914866" w:rsidR="000E67DF" w:rsidRPr="00424D72" w:rsidDel="00117785" w:rsidRDefault="000E67DF" w:rsidP="005420BD">
            <w:pPr>
              <w:jc w:val="center"/>
              <w:rPr>
                <w:del w:id="1294" w:author="Kisch, Christian" w:date="2022-02-02T11:09:00Z"/>
                <w:rFonts w:asciiTheme="minorHAnsi" w:hAnsiTheme="minorHAnsi" w:cstheme="minorHAnsi"/>
                <w:sz w:val="20"/>
                <w:szCs w:val="20"/>
              </w:rPr>
            </w:pPr>
            <w:del w:id="1295"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296" w:author="Franz, Ilka (GZD - DIII - DO Potsdam Behlertstraße)" w:date="2022-01-06T09:56:00Z">
              <w:tcPr>
                <w:tcW w:w="882" w:type="dxa"/>
                <w:gridSpan w:val="3"/>
                <w:shd w:val="clear" w:color="auto" w:fill="auto"/>
              </w:tcPr>
            </w:tcPrChange>
          </w:tcPr>
          <w:p w14:paraId="4156437B" w14:textId="38A7C7A7" w:rsidR="000E67DF" w:rsidRPr="00424D72" w:rsidDel="00117785" w:rsidRDefault="000E67DF" w:rsidP="005420BD">
            <w:pPr>
              <w:jc w:val="center"/>
              <w:rPr>
                <w:del w:id="1297" w:author="Kisch, Christian" w:date="2022-02-02T11:09:00Z"/>
                <w:rFonts w:asciiTheme="minorHAnsi" w:hAnsiTheme="minorHAnsi" w:cstheme="minorHAnsi"/>
                <w:sz w:val="20"/>
                <w:szCs w:val="20"/>
              </w:rPr>
            </w:pPr>
            <w:del w:id="1298"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15F39F6C" w14:textId="009E2C69" w:rsidTr="006075A3">
        <w:tblPrEx>
          <w:tblPrExChange w:id="1299" w:author="Franz, Ilka (GZD - DIII - DO Potsdam Behlertstraße)" w:date="2022-01-06T09:56:00Z">
            <w:tblPrEx>
              <w:tblW w:w="8957" w:type="dxa"/>
              <w:tblLayout w:type="fixed"/>
            </w:tblPrEx>
          </w:tblPrExChange>
        </w:tblPrEx>
        <w:trPr>
          <w:tblHeader/>
          <w:del w:id="1300" w:author="Kisch, Christian" w:date="2022-02-02T11:09:00Z"/>
          <w:trPrChange w:id="1301" w:author="Franz, Ilka (GZD - DIII - DO Potsdam Behlertstraße)" w:date="2022-01-06T09:56:00Z">
            <w:trPr>
              <w:gridAfter w:val="0"/>
              <w:tblHeader/>
            </w:trPr>
          </w:trPrChange>
        </w:trPr>
        <w:tc>
          <w:tcPr>
            <w:tcW w:w="1177" w:type="dxa"/>
            <w:shd w:val="clear" w:color="auto" w:fill="F2F2F2" w:themeFill="background1" w:themeFillShade="F2"/>
            <w:tcPrChange w:id="1302" w:author="Franz, Ilka (GZD - DIII - DO Potsdam Behlertstraße)" w:date="2022-01-06T09:56:00Z">
              <w:tcPr>
                <w:tcW w:w="1177" w:type="dxa"/>
                <w:shd w:val="clear" w:color="auto" w:fill="F2F2F2" w:themeFill="background1" w:themeFillShade="F2"/>
              </w:tcPr>
            </w:tcPrChange>
          </w:tcPr>
          <w:p w14:paraId="15DDD81C" w14:textId="691F5387" w:rsidR="000E67DF" w:rsidRPr="00C4510E" w:rsidDel="00117785" w:rsidRDefault="000E67DF" w:rsidP="005420BD">
            <w:pPr>
              <w:rPr>
                <w:del w:id="1303" w:author="Kisch, Christian" w:date="2022-02-02T11:09:00Z"/>
                <w:b/>
                <w:sz w:val="20"/>
                <w:szCs w:val="20"/>
                <w:lang w:eastAsia="de-DE"/>
              </w:rPr>
            </w:pPr>
            <w:del w:id="1304" w:author="Kisch, Christian" w:date="2022-02-02T11:09:00Z">
              <w:r w:rsidRPr="00C4510E" w:rsidDel="00117785">
                <w:rPr>
                  <w:b/>
                  <w:sz w:val="20"/>
                  <w:szCs w:val="20"/>
                  <w:lang w:eastAsia="de-DE"/>
                </w:rPr>
                <w:delText>Rollen</w:delText>
              </w:r>
            </w:del>
          </w:p>
        </w:tc>
        <w:tc>
          <w:tcPr>
            <w:tcW w:w="836" w:type="dxa"/>
            <w:tcPrChange w:id="1305" w:author="Franz, Ilka (GZD - DIII - DO Potsdam Behlertstraße)" w:date="2022-01-06T09:56:00Z">
              <w:tcPr>
                <w:tcW w:w="836" w:type="dxa"/>
              </w:tcPr>
            </w:tcPrChange>
          </w:tcPr>
          <w:p w14:paraId="7AB85B06" w14:textId="77EA292C" w:rsidR="000E67DF" w:rsidRPr="00424D72" w:rsidDel="00117785" w:rsidRDefault="000E67DF" w:rsidP="005420BD">
            <w:pPr>
              <w:jc w:val="center"/>
              <w:rPr>
                <w:del w:id="1306" w:author="Kisch, Christian" w:date="2022-02-02T11:09:00Z"/>
                <w:rFonts w:asciiTheme="minorHAnsi" w:hAnsiTheme="minorHAnsi" w:cstheme="minorHAnsi"/>
                <w:sz w:val="20"/>
                <w:szCs w:val="20"/>
              </w:rPr>
            </w:pPr>
            <w:del w:id="1307" w:author="Kisch, Christian" w:date="2022-02-02T11:09:00Z">
              <w:r w:rsidRPr="00424D72" w:rsidDel="00117785">
                <w:rPr>
                  <w:rFonts w:asciiTheme="minorHAnsi" w:hAnsiTheme="minorHAnsi" w:cstheme="minorHAnsi"/>
                  <w:sz w:val="20"/>
                  <w:szCs w:val="20"/>
                  <w:lang w:eastAsia="de-DE"/>
                </w:rPr>
                <w:delText>Nein</w:delText>
              </w:r>
            </w:del>
          </w:p>
        </w:tc>
        <w:tc>
          <w:tcPr>
            <w:tcW w:w="959" w:type="dxa"/>
            <w:tcPrChange w:id="1308" w:author="Franz, Ilka (GZD - DIII - DO Potsdam Behlertstraße)" w:date="2022-01-06T09:56:00Z">
              <w:tcPr>
                <w:tcW w:w="1263" w:type="dxa"/>
              </w:tcPr>
            </w:tcPrChange>
          </w:tcPr>
          <w:p w14:paraId="362EEB39" w14:textId="782C28D2" w:rsidR="000E67DF" w:rsidRPr="00424D72" w:rsidDel="00117785" w:rsidRDefault="000E67DF" w:rsidP="005420BD">
            <w:pPr>
              <w:jc w:val="center"/>
              <w:rPr>
                <w:del w:id="1309" w:author="Kisch, Christian" w:date="2022-02-02T11:09:00Z"/>
                <w:rFonts w:asciiTheme="minorHAnsi" w:hAnsiTheme="minorHAnsi" w:cstheme="minorHAnsi"/>
                <w:sz w:val="20"/>
                <w:szCs w:val="20"/>
                <w:lang w:eastAsia="de-DE"/>
              </w:rPr>
            </w:pPr>
            <w:ins w:id="1310" w:author="Franz, Ilka (GZD - DIII - DO Potsdam Behlertstraße)" w:date="2022-01-05T15:43:00Z">
              <w:del w:id="1311" w:author="Kisch, Christian" w:date="2022-02-02T11:09:00Z">
                <w:r w:rsidDel="00117785">
                  <w:rPr>
                    <w:rFonts w:asciiTheme="minorHAnsi" w:hAnsiTheme="minorHAnsi" w:cstheme="minorHAnsi"/>
                    <w:sz w:val="20"/>
                    <w:szCs w:val="20"/>
                    <w:lang w:eastAsia="de-DE"/>
                  </w:rPr>
                  <w:delText>Nein</w:delText>
                </w:r>
              </w:del>
            </w:ins>
          </w:p>
        </w:tc>
        <w:tc>
          <w:tcPr>
            <w:tcW w:w="833" w:type="dxa"/>
            <w:shd w:val="clear" w:color="auto" w:fill="auto"/>
            <w:tcPrChange w:id="1312" w:author="Franz, Ilka (GZD - DIII - DO Potsdam Behlertstraße)" w:date="2022-01-06T09:56:00Z">
              <w:tcPr>
                <w:tcW w:w="833" w:type="dxa"/>
                <w:shd w:val="clear" w:color="auto" w:fill="auto"/>
              </w:tcPr>
            </w:tcPrChange>
          </w:tcPr>
          <w:p w14:paraId="0D88DF82" w14:textId="5CB89CA5" w:rsidR="000E67DF" w:rsidRPr="00424D72" w:rsidDel="00117785" w:rsidRDefault="000E67DF" w:rsidP="005420BD">
            <w:pPr>
              <w:jc w:val="center"/>
              <w:rPr>
                <w:del w:id="1313" w:author="Kisch, Christian" w:date="2022-02-02T11:09:00Z"/>
                <w:rFonts w:asciiTheme="minorHAnsi" w:hAnsiTheme="minorHAnsi" w:cstheme="minorHAnsi"/>
                <w:sz w:val="20"/>
                <w:szCs w:val="20"/>
              </w:rPr>
            </w:pPr>
            <w:del w:id="1314" w:author="Kisch, Christian" w:date="2022-02-02T11:09:00Z">
              <w:r w:rsidRPr="00424D72" w:rsidDel="00117785">
                <w:rPr>
                  <w:rFonts w:asciiTheme="minorHAnsi" w:hAnsiTheme="minorHAnsi" w:cstheme="minorHAnsi"/>
                  <w:sz w:val="20"/>
                  <w:szCs w:val="20"/>
                  <w:lang w:eastAsia="de-DE"/>
                </w:rPr>
                <w:delText>Nein</w:delText>
              </w:r>
            </w:del>
          </w:p>
        </w:tc>
        <w:tc>
          <w:tcPr>
            <w:tcW w:w="1273" w:type="dxa"/>
            <w:shd w:val="clear" w:color="auto" w:fill="auto"/>
            <w:tcPrChange w:id="1315" w:author="Franz, Ilka (GZD - DIII - DO Potsdam Behlertstraße)" w:date="2022-01-06T09:56:00Z">
              <w:tcPr>
                <w:tcW w:w="1643" w:type="dxa"/>
                <w:gridSpan w:val="2"/>
                <w:shd w:val="clear" w:color="auto" w:fill="auto"/>
              </w:tcPr>
            </w:tcPrChange>
          </w:tcPr>
          <w:p w14:paraId="56F3281C" w14:textId="09A7777A" w:rsidR="000E67DF" w:rsidRPr="00424D72" w:rsidDel="00117785" w:rsidRDefault="000E67DF" w:rsidP="005420BD">
            <w:pPr>
              <w:jc w:val="center"/>
              <w:rPr>
                <w:del w:id="1316" w:author="Kisch, Christian" w:date="2022-02-02T11:09:00Z"/>
                <w:rFonts w:asciiTheme="minorHAnsi" w:hAnsiTheme="minorHAnsi" w:cstheme="minorHAnsi"/>
                <w:sz w:val="20"/>
                <w:szCs w:val="20"/>
              </w:rPr>
            </w:pPr>
            <w:del w:id="1317" w:author="Kisch, Christian" w:date="2022-02-02T11:09:00Z">
              <w:r w:rsidRPr="00424D72" w:rsidDel="00117785">
                <w:rPr>
                  <w:rFonts w:asciiTheme="minorHAnsi" w:hAnsiTheme="minorHAnsi" w:cstheme="minorHAnsi"/>
                  <w:sz w:val="20"/>
                  <w:szCs w:val="20"/>
                  <w:lang w:eastAsia="de-DE"/>
                </w:rPr>
                <w:delText>Nein</w:delText>
              </w:r>
            </w:del>
          </w:p>
        </w:tc>
        <w:tc>
          <w:tcPr>
            <w:tcW w:w="1189" w:type="dxa"/>
            <w:shd w:val="clear" w:color="auto" w:fill="auto"/>
            <w:tcPrChange w:id="1318" w:author="Franz, Ilka (GZD - DIII - DO Potsdam Behlertstraße)" w:date="2022-01-06T09:56:00Z">
              <w:tcPr>
                <w:tcW w:w="1189" w:type="dxa"/>
                <w:gridSpan w:val="2"/>
                <w:shd w:val="clear" w:color="auto" w:fill="auto"/>
              </w:tcPr>
            </w:tcPrChange>
          </w:tcPr>
          <w:p w14:paraId="4956A89E" w14:textId="0E11ACC7" w:rsidR="000E67DF" w:rsidRPr="00424D72" w:rsidDel="00117785" w:rsidRDefault="000E67DF" w:rsidP="005420BD">
            <w:pPr>
              <w:jc w:val="center"/>
              <w:rPr>
                <w:del w:id="1319" w:author="Kisch, Christian" w:date="2022-02-02T11:09:00Z"/>
                <w:rFonts w:asciiTheme="minorHAnsi" w:hAnsiTheme="minorHAnsi" w:cstheme="minorHAnsi"/>
                <w:sz w:val="20"/>
                <w:szCs w:val="20"/>
              </w:rPr>
            </w:pPr>
            <w:del w:id="1320"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321" w:author="Franz, Ilka (GZD - DIII - DO Potsdam Behlertstraße)" w:date="2022-01-06T09:56:00Z">
              <w:tcPr>
                <w:tcW w:w="1134" w:type="dxa"/>
                <w:gridSpan w:val="2"/>
                <w:shd w:val="clear" w:color="auto" w:fill="auto"/>
              </w:tcPr>
            </w:tcPrChange>
          </w:tcPr>
          <w:p w14:paraId="1C8F8533" w14:textId="35E8EC39" w:rsidR="000E67DF" w:rsidRPr="00424D72" w:rsidDel="00117785" w:rsidRDefault="000E67DF" w:rsidP="005420BD">
            <w:pPr>
              <w:jc w:val="center"/>
              <w:rPr>
                <w:del w:id="1322" w:author="Kisch, Christian" w:date="2022-02-02T11:09:00Z"/>
                <w:rFonts w:asciiTheme="minorHAnsi" w:hAnsiTheme="minorHAnsi" w:cstheme="minorHAnsi"/>
                <w:sz w:val="20"/>
                <w:szCs w:val="20"/>
              </w:rPr>
            </w:pPr>
            <w:del w:id="1323" w:author="Kisch, Christian" w:date="2022-02-02T11:09:00Z">
              <w:r w:rsidRPr="00424D72" w:rsidDel="00117785">
                <w:rPr>
                  <w:rFonts w:asciiTheme="minorHAnsi" w:hAnsiTheme="minorHAnsi" w:cstheme="minorHAnsi"/>
                  <w:sz w:val="20"/>
                  <w:szCs w:val="20"/>
                  <w:lang w:eastAsia="de-DE"/>
                </w:rPr>
                <w:delText>Nein</w:delText>
              </w:r>
            </w:del>
          </w:p>
        </w:tc>
        <w:tc>
          <w:tcPr>
            <w:tcW w:w="882" w:type="dxa"/>
            <w:shd w:val="clear" w:color="auto" w:fill="auto"/>
            <w:tcPrChange w:id="1324" w:author="Franz, Ilka (GZD - DIII - DO Potsdam Behlertstraße)" w:date="2022-01-06T09:56:00Z">
              <w:tcPr>
                <w:tcW w:w="882" w:type="dxa"/>
                <w:gridSpan w:val="3"/>
                <w:shd w:val="clear" w:color="auto" w:fill="auto"/>
              </w:tcPr>
            </w:tcPrChange>
          </w:tcPr>
          <w:p w14:paraId="48F5BA29" w14:textId="78FF9904" w:rsidR="000E67DF" w:rsidRPr="00424D72" w:rsidDel="00117785" w:rsidRDefault="000E67DF" w:rsidP="005420BD">
            <w:pPr>
              <w:jc w:val="center"/>
              <w:rPr>
                <w:del w:id="1325" w:author="Kisch, Christian" w:date="2022-02-02T11:09:00Z"/>
                <w:rFonts w:asciiTheme="minorHAnsi" w:hAnsiTheme="minorHAnsi" w:cstheme="minorHAnsi"/>
                <w:sz w:val="20"/>
                <w:szCs w:val="20"/>
              </w:rPr>
            </w:pPr>
            <w:del w:id="1326" w:author="Kisch, Christian" w:date="2022-02-02T11:09:00Z">
              <w:r w:rsidRPr="00424D72" w:rsidDel="00117785">
                <w:rPr>
                  <w:rFonts w:asciiTheme="minorHAnsi" w:hAnsiTheme="minorHAnsi" w:cstheme="minorHAnsi"/>
                  <w:sz w:val="20"/>
                  <w:szCs w:val="20"/>
                  <w:lang w:eastAsia="de-DE"/>
                </w:rPr>
                <w:delText>Nein</w:delText>
              </w:r>
            </w:del>
          </w:p>
        </w:tc>
      </w:tr>
      <w:tr w:rsidR="00EA27F7" w:rsidDel="00117785" w14:paraId="7AD35B08" w14:textId="487F088E" w:rsidTr="006075A3">
        <w:tblPrEx>
          <w:tblPrExChange w:id="1327" w:author="Franz, Ilka (GZD - DIII - DO Potsdam Behlertstraße)" w:date="2022-01-06T09:56:00Z">
            <w:tblPrEx>
              <w:tblW w:w="8957" w:type="dxa"/>
              <w:tblLayout w:type="fixed"/>
            </w:tblPrEx>
          </w:tblPrExChange>
        </w:tblPrEx>
        <w:trPr>
          <w:tblHeader/>
          <w:del w:id="1328" w:author="Kisch, Christian" w:date="2022-02-02T11:09:00Z"/>
          <w:trPrChange w:id="1329" w:author="Franz, Ilka (GZD - DIII - DO Potsdam Behlertstraße)" w:date="2022-01-06T09:56:00Z">
            <w:trPr>
              <w:gridAfter w:val="0"/>
              <w:tblHeader/>
            </w:trPr>
          </w:trPrChange>
        </w:trPr>
        <w:tc>
          <w:tcPr>
            <w:tcW w:w="1177" w:type="dxa"/>
            <w:shd w:val="clear" w:color="auto" w:fill="F2F2F2" w:themeFill="background1" w:themeFillShade="F2"/>
            <w:tcPrChange w:id="1330" w:author="Franz, Ilka (GZD - DIII - DO Potsdam Behlertstraße)" w:date="2022-01-06T09:56:00Z">
              <w:tcPr>
                <w:tcW w:w="1177" w:type="dxa"/>
                <w:shd w:val="clear" w:color="auto" w:fill="F2F2F2" w:themeFill="background1" w:themeFillShade="F2"/>
              </w:tcPr>
            </w:tcPrChange>
          </w:tcPr>
          <w:p w14:paraId="3E37B49F" w14:textId="4593ADEF" w:rsidR="000E67DF" w:rsidRPr="00C4510E" w:rsidDel="00117785" w:rsidRDefault="000E67DF" w:rsidP="00647310">
            <w:pPr>
              <w:rPr>
                <w:del w:id="1331" w:author="Kisch, Christian" w:date="2022-02-02T11:09:00Z"/>
                <w:b/>
                <w:sz w:val="20"/>
                <w:szCs w:val="20"/>
                <w:lang w:eastAsia="de-DE"/>
              </w:rPr>
            </w:pPr>
            <w:del w:id="1332" w:author="Kisch, Christian" w:date="2022-02-02T11:09:00Z">
              <w:r w:rsidDel="00117785">
                <w:rPr>
                  <w:b/>
                  <w:sz w:val="20"/>
                  <w:szCs w:val="20"/>
                  <w:lang w:eastAsia="de-DE"/>
                </w:rPr>
                <w:delText>Verfahren</w:delText>
              </w:r>
            </w:del>
          </w:p>
        </w:tc>
        <w:tc>
          <w:tcPr>
            <w:tcW w:w="836" w:type="dxa"/>
            <w:tcPrChange w:id="1333" w:author="Franz, Ilka (GZD - DIII - DO Potsdam Behlertstraße)" w:date="2022-01-06T09:56:00Z">
              <w:tcPr>
                <w:tcW w:w="836" w:type="dxa"/>
              </w:tcPr>
            </w:tcPrChange>
          </w:tcPr>
          <w:p w14:paraId="7A190F0D" w14:textId="6D68DD33" w:rsidR="000E67DF" w:rsidRPr="00424D72" w:rsidDel="00117785" w:rsidRDefault="000E67DF" w:rsidP="00647310">
            <w:pPr>
              <w:jc w:val="center"/>
              <w:rPr>
                <w:del w:id="1334" w:author="Kisch, Christian" w:date="2022-02-02T11:09:00Z"/>
                <w:rFonts w:asciiTheme="minorHAnsi" w:hAnsiTheme="minorHAnsi" w:cstheme="minorHAnsi"/>
                <w:sz w:val="20"/>
                <w:szCs w:val="20"/>
              </w:rPr>
            </w:pPr>
            <w:del w:id="1335" w:author="Kisch, Christian" w:date="2022-02-02T11:09:00Z">
              <w:r w:rsidRPr="0098268B" w:rsidDel="00117785">
                <w:rPr>
                  <w:rFonts w:asciiTheme="minorHAnsi" w:hAnsiTheme="minorHAnsi" w:cstheme="minorHAnsi"/>
                  <w:sz w:val="20"/>
                  <w:szCs w:val="20"/>
                  <w:lang w:eastAsia="de-DE"/>
                </w:rPr>
                <w:delText>Ja</w:delText>
              </w:r>
            </w:del>
          </w:p>
        </w:tc>
        <w:tc>
          <w:tcPr>
            <w:tcW w:w="959" w:type="dxa"/>
            <w:tcPrChange w:id="1336" w:author="Franz, Ilka (GZD - DIII - DO Potsdam Behlertstraße)" w:date="2022-01-06T09:56:00Z">
              <w:tcPr>
                <w:tcW w:w="1263" w:type="dxa"/>
              </w:tcPr>
            </w:tcPrChange>
          </w:tcPr>
          <w:p w14:paraId="1EB92A34" w14:textId="3309C419" w:rsidR="000E67DF" w:rsidRPr="0098268B" w:rsidDel="00117785" w:rsidRDefault="000E67DF" w:rsidP="00647310">
            <w:pPr>
              <w:jc w:val="center"/>
              <w:rPr>
                <w:del w:id="1337" w:author="Kisch, Christian" w:date="2022-02-02T11:09:00Z"/>
                <w:rFonts w:asciiTheme="minorHAnsi" w:hAnsiTheme="minorHAnsi" w:cstheme="minorHAnsi"/>
                <w:sz w:val="20"/>
                <w:szCs w:val="20"/>
                <w:lang w:eastAsia="de-DE"/>
              </w:rPr>
            </w:pPr>
            <w:ins w:id="1338" w:author="Franz, Ilka (GZD - DIII - DO Potsdam Behlertstraße)" w:date="2022-01-05T15:43:00Z">
              <w:del w:id="1339"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340" w:author="Franz, Ilka (GZD - DIII - DO Potsdam Behlertstraße)" w:date="2022-01-06T09:56:00Z">
              <w:tcPr>
                <w:tcW w:w="833" w:type="dxa"/>
                <w:shd w:val="clear" w:color="auto" w:fill="auto"/>
              </w:tcPr>
            </w:tcPrChange>
          </w:tcPr>
          <w:p w14:paraId="2E635704" w14:textId="6B264B67" w:rsidR="000E67DF" w:rsidRPr="00424D72" w:rsidDel="00117785" w:rsidRDefault="000E67DF" w:rsidP="00647310">
            <w:pPr>
              <w:jc w:val="center"/>
              <w:rPr>
                <w:del w:id="1341" w:author="Kisch, Christian" w:date="2022-02-02T11:09:00Z"/>
                <w:rFonts w:asciiTheme="minorHAnsi" w:hAnsiTheme="minorHAnsi" w:cstheme="minorHAnsi"/>
                <w:sz w:val="20"/>
                <w:szCs w:val="20"/>
              </w:rPr>
            </w:pPr>
            <w:del w:id="1342" w:author="Kisch, Christian" w:date="2022-02-02T11:09:00Z">
              <w:r w:rsidRPr="0098268B" w:rsidDel="00117785">
                <w:rPr>
                  <w:rFonts w:asciiTheme="minorHAnsi" w:hAnsiTheme="minorHAnsi" w:cstheme="minorHAnsi"/>
                  <w:sz w:val="20"/>
                  <w:szCs w:val="20"/>
                  <w:lang w:eastAsia="de-DE"/>
                </w:rPr>
                <w:delText>Ja</w:delText>
              </w:r>
            </w:del>
          </w:p>
        </w:tc>
        <w:tc>
          <w:tcPr>
            <w:tcW w:w="1273" w:type="dxa"/>
            <w:shd w:val="clear" w:color="auto" w:fill="auto"/>
            <w:tcPrChange w:id="1343" w:author="Franz, Ilka (GZD - DIII - DO Potsdam Behlertstraße)" w:date="2022-01-06T09:56:00Z">
              <w:tcPr>
                <w:tcW w:w="1643" w:type="dxa"/>
                <w:gridSpan w:val="2"/>
                <w:shd w:val="clear" w:color="auto" w:fill="auto"/>
              </w:tcPr>
            </w:tcPrChange>
          </w:tcPr>
          <w:p w14:paraId="340E0082" w14:textId="08519C4A" w:rsidR="000E67DF" w:rsidRPr="00424D72" w:rsidDel="00117785" w:rsidRDefault="000E67DF" w:rsidP="00647310">
            <w:pPr>
              <w:jc w:val="center"/>
              <w:rPr>
                <w:del w:id="1344" w:author="Kisch, Christian" w:date="2022-02-02T11:09:00Z"/>
                <w:rFonts w:asciiTheme="minorHAnsi" w:hAnsiTheme="minorHAnsi" w:cstheme="minorHAnsi"/>
                <w:sz w:val="20"/>
                <w:szCs w:val="20"/>
              </w:rPr>
            </w:pPr>
            <w:del w:id="1345" w:author="Kisch, Christian" w:date="2022-02-02T11:09:00Z">
              <w:r w:rsidRPr="0098268B" w:rsidDel="00117785">
                <w:rPr>
                  <w:rFonts w:asciiTheme="minorHAnsi" w:hAnsiTheme="minorHAnsi" w:cstheme="minorHAnsi"/>
                  <w:sz w:val="20"/>
                  <w:szCs w:val="20"/>
                  <w:lang w:eastAsia="de-DE"/>
                </w:rPr>
                <w:delText>Ja</w:delText>
              </w:r>
            </w:del>
          </w:p>
        </w:tc>
        <w:tc>
          <w:tcPr>
            <w:tcW w:w="1189" w:type="dxa"/>
            <w:shd w:val="clear" w:color="auto" w:fill="auto"/>
            <w:tcPrChange w:id="1346" w:author="Franz, Ilka (GZD - DIII - DO Potsdam Behlertstraße)" w:date="2022-01-06T09:56:00Z">
              <w:tcPr>
                <w:tcW w:w="1189" w:type="dxa"/>
                <w:gridSpan w:val="2"/>
                <w:shd w:val="clear" w:color="auto" w:fill="auto"/>
              </w:tcPr>
            </w:tcPrChange>
          </w:tcPr>
          <w:p w14:paraId="18363CB7" w14:textId="25E96562" w:rsidR="000E67DF" w:rsidRPr="00424D72" w:rsidDel="00117785" w:rsidRDefault="000E67DF" w:rsidP="00647310">
            <w:pPr>
              <w:jc w:val="center"/>
              <w:rPr>
                <w:del w:id="1347" w:author="Kisch, Christian" w:date="2022-02-02T11:09:00Z"/>
                <w:rFonts w:asciiTheme="minorHAnsi" w:hAnsiTheme="minorHAnsi" w:cstheme="minorHAnsi"/>
                <w:sz w:val="20"/>
                <w:szCs w:val="20"/>
              </w:rPr>
            </w:pPr>
            <w:del w:id="1348" w:author="Kisch, Christian" w:date="2021-12-16T13:24:00Z">
              <w:r w:rsidRPr="0098268B" w:rsidDel="00CB3A8D">
                <w:rPr>
                  <w:rFonts w:asciiTheme="minorHAnsi" w:hAnsiTheme="minorHAnsi" w:cstheme="minorHAnsi"/>
                  <w:sz w:val="20"/>
                  <w:szCs w:val="20"/>
                  <w:lang w:eastAsia="de-DE"/>
                </w:rPr>
                <w:delText>Ja</w:delText>
              </w:r>
            </w:del>
          </w:p>
        </w:tc>
        <w:tc>
          <w:tcPr>
            <w:tcW w:w="1134" w:type="dxa"/>
            <w:shd w:val="clear" w:color="auto" w:fill="auto"/>
            <w:tcPrChange w:id="1349" w:author="Franz, Ilka (GZD - DIII - DO Potsdam Behlertstraße)" w:date="2022-01-06T09:56:00Z">
              <w:tcPr>
                <w:tcW w:w="1134" w:type="dxa"/>
                <w:gridSpan w:val="2"/>
                <w:shd w:val="clear" w:color="auto" w:fill="auto"/>
              </w:tcPr>
            </w:tcPrChange>
          </w:tcPr>
          <w:p w14:paraId="73C408E0" w14:textId="74A2A822" w:rsidR="000E67DF" w:rsidRPr="00424D72" w:rsidDel="00117785" w:rsidRDefault="000E67DF" w:rsidP="00647310">
            <w:pPr>
              <w:jc w:val="center"/>
              <w:rPr>
                <w:del w:id="1350" w:author="Kisch, Christian" w:date="2022-02-02T11:09:00Z"/>
                <w:rFonts w:asciiTheme="minorHAnsi" w:hAnsiTheme="minorHAnsi" w:cstheme="minorHAnsi"/>
                <w:sz w:val="20"/>
                <w:szCs w:val="20"/>
              </w:rPr>
            </w:pPr>
            <w:del w:id="1351" w:author="Kisch, Christian" w:date="2021-12-16T13:24:00Z">
              <w:r w:rsidRPr="0098268B" w:rsidDel="00CB3A8D">
                <w:rPr>
                  <w:rFonts w:asciiTheme="minorHAnsi" w:hAnsiTheme="minorHAnsi" w:cstheme="minorHAnsi"/>
                  <w:sz w:val="20"/>
                  <w:szCs w:val="20"/>
                  <w:lang w:eastAsia="de-DE"/>
                </w:rPr>
                <w:delText>Ja</w:delText>
              </w:r>
            </w:del>
          </w:p>
        </w:tc>
        <w:tc>
          <w:tcPr>
            <w:tcW w:w="882" w:type="dxa"/>
            <w:shd w:val="clear" w:color="auto" w:fill="auto"/>
            <w:tcPrChange w:id="1352" w:author="Franz, Ilka (GZD - DIII - DO Potsdam Behlertstraße)" w:date="2022-01-06T09:56:00Z">
              <w:tcPr>
                <w:tcW w:w="882" w:type="dxa"/>
                <w:gridSpan w:val="3"/>
                <w:shd w:val="clear" w:color="auto" w:fill="auto"/>
              </w:tcPr>
            </w:tcPrChange>
          </w:tcPr>
          <w:p w14:paraId="429575C2" w14:textId="1E4B4411" w:rsidR="000E67DF" w:rsidRPr="00424D72" w:rsidDel="00117785" w:rsidRDefault="000E67DF" w:rsidP="00647310">
            <w:pPr>
              <w:jc w:val="center"/>
              <w:rPr>
                <w:del w:id="1353" w:author="Kisch, Christian" w:date="2022-02-02T11:09:00Z"/>
                <w:rFonts w:asciiTheme="minorHAnsi" w:hAnsiTheme="minorHAnsi" w:cstheme="minorHAnsi"/>
                <w:sz w:val="20"/>
                <w:szCs w:val="20"/>
              </w:rPr>
            </w:pPr>
            <w:del w:id="1354" w:author="Kisch, Christian" w:date="2021-12-16T13:24:00Z">
              <w:r w:rsidRPr="0098268B" w:rsidDel="00CB3A8D">
                <w:rPr>
                  <w:rFonts w:asciiTheme="minorHAnsi" w:hAnsiTheme="minorHAnsi" w:cstheme="minorHAnsi"/>
                  <w:sz w:val="20"/>
                  <w:szCs w:val="20"/>
                  <w:lang w:eastAsia="de-DE"/>
                </w:rPr>
                <w:delText>Ja</w:delText>
              </w:r>
            </w:del>
          </w:p>
        </w:tc>
      </w:tr>
      <w:tr w:rsidR="00EA27F7" w:rsidDel="00117785" w14:paraId="1F065602" w14:textId="1A73648D" w:rsidTr="006075A3">
        <w:tblPrEx>
          <w:tblPrExChange w:id="1355" w:author="Franz, Ilka (GZD - DIII - DO Potsdam Behlertstraße)" w:date="2022-01-06T09:56:00Z">
            <w:tblPrEx>
              <w:tblW w:w="8957" w:type="dxa"/>
              <w:tblLayout w:type="fixed"/>
            </w:tblPrEx>
          </w:tblPrExChange>
        </w:tblPrEx>
        <w:trPr>
          <w:tblHeader/>
          <w:del w:id="1356" w:author="Kisch, Christian" w:date="2022-02-02T11:09:00Z"/>
          <w:trPrChange w:id="1357" w:author="Franz, Ilka (GZD - DIII - DO Potsdam Behlertstraße)" w:date="2022-01-06T09:56:00Z">
            <w:trPr>
              <w:gridAfter w:val="0"/>
              <w:tblHeader/>
            </w:trPr>
          </w:trPrChange>
        </w:trPr>
        <w:tc>
          <w:tcPr>
            <w:tcW w:w="1177" w:type="dxa"/>
            <w:shd w:val="clear" w:color="auto" w:fill="F2F2F2" w:themeFill="background1" w:themeFillShade="F2"/>
            <w:tcPrChange w:id="1358" w:author="Franz, Ilka (GZD - DIII - DO Potsdam Behlertstraße)" w:date="2022-01-06T09:56:00Z">
              <w:tcPr>
                <w:tcW w:w="1177" w:type="dxa"/>
                <w:shd w:val="clear" w:color="auto" w:fill="F2F2F2" w:themeFill="background1" w:themeFillShade="F2"/>
              </w:tcPr>
            </w:tcPrChange>
          </w:tcPr>
          <w:p w14:paraId="19582DA8" w14:textId="36BA8D7E" w:rsidR="000E67DF" w:rsidRPr="00C4510E" w:rsidDel="00117785" w:rsidRDefault="000E67DF" w:rsidP="00647310">
            <w:pPr>
              <w:rPr>
                <w:del w:id="1359" w:author="Kisch, Christian" w:date="2022-02-02T11:09:00Z"/>
                <w:b/>
                <w:sz w:val="20"/>
                <w:szCs w:val="20"/>
                <w:lang w:eastAsia="de-DE"/>
              </w:rPr>
            </w:pPr>
            <w:del w:id="1360" w:author="Kisch, Christian" w:date="2022-02-02T11:09:00Z">
              <w:r w:rsidDel="00117785">
                <w:rPr>
                  <w:b/>
                  <w:sz w:val="20"/>
                  <w:szCs w:val="20"/>
                  <w:lang w:eastAsia="de-DE"/>
                </w:rPr>
                <w:delText>Ordner</w:delText>
              </w:r>
            </w:del>
          </w:p>
        </w:tc>
        <w:tc>
          <w:tcPr>
            <w:tcW w:w="836" w:type="dxa"/>
            <w:tcPrChange w:id="1361" w:author="Franz, Ilka (GZD - DIII - DO Potsdam Behlertstraße)" w:date="2022-01-06T09:56:00Z">
              <w:tcPr>
                <w:tcW w:w="836" w:type="dxa"/>
              </w:tcPr>
            </w:tcPrChange>
          </w:tcPr>
          <w:p w14:paraId="66DC414C" w14:textId="0DAC22FE" w:rsidR="000E67DF" w:rsidRPr="00424D72" w:rsidDel="00117785" w:rsidRDefault="000E67DF" w:rsidP="00647310">
            <w:pPr>
              <w:jc w:val="center"/>
              <w:rPr>
                <w:del w:id="1362" w:author="Kisch, Christian" w:date="2022-02-02T11:09:00Z"/>
                <w:rFonts w:asciiTheme="minorHAnsi" w:hAnsiTheme="minorHAnsi" w:cstheme="minorHAnsi"/>
                <w:sz w:val="20"/>
                <w:szCs w:val="20"/>
                <w:lang w:eastAsia="de-DE"/>
              </w:rPr>
            </w:pPr>
            <w:del w:id="1363" w:author="Kisch, Christian" w:date="2022-02-02T11:09:00Z">
              <w:r w:rsidRPr="0098268B" w:rsidDel="00117785">
                <w:rPr>
                  <w:rFonts w:asciiTheme="minorHAnsi" w:hAnsiTheme="minorHAnsi" w:cstheme="minorHAnsi"/>
                  <w:sz w:val="20"/>
                  <w:szCs w:val="20"/>
                  <w:lang w:eastAsia="de-DE"/>
                </w:rPr>
                <w:delText>Ja</w:delText>
              </w:r>
            </w:del>
          </w:p>
        </w:tc>
        <w:tc>
          <w:tcPr>
            <w:tcW w:w="959" w:type="dxa"/>
            <w:tcPrChange w:id="1364" w:author="Franz, Ilka (GZD - DIII - DO Potsdam Behlertstraße)" w:date="2022-01-06T09:56:00Z">
              <w:tcPr>
                <w:tcW w:w="1263" w:type="dxa"/>
              </w:tcPr>
            </w:tcPrChange>
          </w:tcPr>
          <w:p w14:paraId="2642C0B6" w14:textId="3390EEA6" w:rsidR="000E67DF" w:rsidRPr="0098268B" w:rsidDel="00117785" w:rsidRDefault="000E67DF" w:rsidP="00647310">
            <w:pPr>
              <w:jc w:val="center"/>
              <w:rPr>
                <w:del w:id="1365" w:author="Kisch, Christian" w:date="2022-02-02T11:09:00Z"/>
                <w:rFonts w:asciiTheme="minorHAnsi" w:hAnsiTheme="minorHAnsi" w:cstheme="minorHAnsi"/>
                <w:sz w:val="20"/>
                <w:szCs w:val="20"/>
                <w:lang w:eastAsia="de-DE"/>
              </w:rPr>
            </w:pPr>
            <w:ins w:id="1366" w:author="Franz, Ilka (GZD - DIII - DO Potsdam Behlertstraße)" w:date="2022-01-05T15:43:00Z">
              <w:del w:id="1367"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368" w:author="Franz, Ilka (GZD - DIII - DO Potsdam Behlertstraße)" w:date="2022-01-06T09:56:00Z">
              <w:tcPr>
                <w:tcW w:w="833" w:type="dxa"/>
                <w:shd w:val="clear" w:color="auto" w:fill="auto"/>
              </w:tcPr>
            </w:tcPrChange>
          </w:tcPr>
          <w:p w14:paraId="2AC1F473" w14:textId="1EC45A0C" w:rsidR="000E67DF" w:rsidRPr="00424D72" w:rsidDel="00117785" w:rsidRDefault="000E67DF" w:rsidP="00647310">
            <w:pPr>
              <w:jc w:val="center"/>
              <w:rPr>
                <w:del w:id="1369" w:author="Kisch, Christian" w:date="2022-02-02T11:09:00Z"/>
                <w:rFonts w:asciiTheme="minorHAnsi" w:hAnsiTheme="minorHAnsi" w:cstheme="minorHAnsi"/>
                <w:sz w:val="20"/>
                <w:szCs w:val="20"/>
                <w:lang w:eastAsia="de-DE"/>
              </w:rPr>
            </w:pPr>
            <w:del w:id="1370" w:author="Kisch, Christian" w:date="2022-02-02T11:09:00Z">
              <w:r w:rsidRPr="0098268B" w:rsidDel="00117785">
                <w:rPr>
                  <w:rFonts w:asciiTheme="minorHAnsi" w:hAnsiTheme="minorHAnsi" w:cstheme="minorHAnsi"/>
                  <w:sz w:val="20"/>
                  <w:szCs w:val="20"/>
                  <w:lang w:eastAsia="de-DE"/>
                </w:rPr>
                <w:delText>Ja</w:delText>
              </w:r>
            </w:del>
          </w:p>
        </w:tc>
        <w:tc>
          <w:tcPr>
            <w:tcW w:w="1273" w:type="dxa"/>
            <w:shd w:val="clear" w:color="auto" w:fill="auto"/>
            <w:tcPrChange w:id="1371" w:author="Franz, Ilka (GZD - DIII - DO Potsdam Behlertstraße)" w:date="2022-01-06T09:56:00Z">
              <w:tcPr>
                <w:tcW w:w="1643" w:type="dxa"/>
                <w:gridSpan w:val="2"/>
                <w:shd w:val="clear" w:color="auto" w:fill="auto"/>
              </w:tcPr>
            </w:tcPrChange>
          </w:tcPr>
          <w:p w14:paraId="6DCBB292" w14:textId="5F1AC00B" w:rsidR="000E67DF" w:rsidRPr="00424D72" w:rsidDel="00117785" w:rsidRDefault="000E67DF" w:rsidP="00647310">
            <w:pPr>
              <w:jc w:val="center"/>
              <w:rPr>
                <w:del w:id="1372" w:author="Kisch, Christian" w:date="2022-02-02T11:09:00Z"/>
                <w:rFonts w:asciiTheme="minorHAnsi" w:hAnsiTheme="minorHAnsi" w:cstheme="minorHAnsi"/>
                <w:sz w:val="20"/>
                <w:szCs w:val="20"/>
                <w:lang w:eastAsia="de-DE"/>
              </w:rPr>
            </w:pPr>
            <w:del w:id="1373" w:author="Kisch, Christian" w:date="2022-02-02T11:09:00Z">
              <w:r w:rsidRPr="0098268B" w:rsidDel="00117785">
                <w:rPr>
                  <w:rFonts w:asciiTheme="minorHAnsi" w:hAnsiTheme="minorHAnsi" w:cstheme="minorHAnsi"/>
                  <w:sz w:val="20"/>
                  <w:szCs w:val="20"/>
                  <w:lang w:eastAsia="de-DE"/>
                </w:rPr>
                <w:delText>Ja</w:delText>
              </w:r>
            </w:del>
          </w:p>
        </w:tc>
        <w:tc>
          <w:tcPr>
            <w:tcW w:w="1189" w:type="dxa"/>
            <w:shd w:val="clear" w:color="auto" w:fill="auto"/>
            <w:tcPrChange w:id="1374" w:author="Franz, Ilka (GZD - DIII - DO Potsdam Behlertstraße)" w:date="2022-01-06T09:56:00Z">
              <w:tcPr>
                <w:tcW w:w="1189" w:type="dxa"/>
                <w:gridSpan w:val="2"/>
                <w:shd w:val="clear" w:color="auto" w:fill="auto"/>
              </w:tcPr>
            </w:tcPrChange>
          </w:tcPr>
          <w:p w14:paraId="3A8E803A" w14:textId="46B7909D" w:rsidR="000E67DF" w:rsidRPr="00424D72" w:rsidDel="00117785" w:rsidRDefault="000E67DF" w:rsidP="00647310">
            <w:pPr>
              <w:jc w:val="center"/>
              <w:rPr>
                <w:del w:id="1375" w:author="Kisch, Christian" w:date="2022-02-02T11:09:00Z"/>
                <w:rFonts w:asciiTheme="minorHAnsi" w:hAnsiTheme="minorHAnsi" w:cstheme="minorHAnsi"/>
                <w:sz w:val="20"/>
                <w:szCs w:val="20"/>
                <w:lang w:eastAsia="de-DE"/>
              </w:rPr>
            </w:pPr>
            <w:del w:id="1376" w:author="Kisch, Christian" w:date="2021-12-16T13:24:00Z">
              <w:r w:rsidRPr="0098268B" w:rsidDel="00CB3A8D">
                <w:rPr>
                  <w:rFonts w:asciiTheme="minorHAnsi" w:hAnsiTheme="minorHAnsi" w:cstheme="minorHAnsi"/>
                  <w:sz w:val="20"/>
                  <w:szCs w:val="20"/>
                  <w:lang w:eastAsia="de-DE"/>
                </w:rPr>
                <w:delText>Ja</w:delText>
              </w:r>
            </w:del>
          </w:p>
        </w:tc>
        <w:tc>
          <w:tcPr>
            <w:tcW w:w="1134" w:type="dxa"/>
            <w:shd w:val="clear" w:color="auto" w:fill="auto"/>
            <w:tcPrChange w:id="1377" w:author="Franz, Ilka (GZD - DIII - DO Potsdam Behlertstraße)" w:date="2022-01-06T09:56:00Z">
              <w:tcPr>
                <w:tcW w:w="1134" w:type="dxa"/>
                <w:gridSpan w:val="2"/>
                <w:shd w:val="clear" w:color="auto" w:fill="auto"/>
              </w:tcPr>
            </w:tcPrChange>
          </w:tcPr>
          <w:p w14:paraId="07DA0E36" w14:textId="5ACFFF21" w:rsidR="000E67DF" w:rsidRPr="00424D72" w:rsidDel="00117785" w:rsidRDefault="000E67DF" w:rsidP="00647310">
            <w:pPr>
              <w:jc w:val="center"/>
              <w:rPr>
                <w:del w:id="1378" w:author="Kisch, Christian" w:date="2022-02-02T11:09:00Z"/>
                <w:rFonts w:asciiTheme="minorHAnsi" w:hAnsiTheme="minorHAnsi" w:cstheme="minorHAnsi"/>
                <w:sz w:val="20"/>
                <w:szCs w:val="20"/>
              </w:rPr>
            </w:pPr>
            <w:del w:id="1379" w:author="Kisch, Christian" w:date="2021-12-16T13:24:00Z">
              <w:r w:rsidRPr="0098268B" w:rsidDel="00CB3A8D">
                <w:rPr>
                  <w:rFonts w:asciiTheme="minorHAnsi" w:hAnsiTheme="minorHAnsi" w:cstheme="minorHAnsi"/>
                  <w:sz w:val="20"/>
                  <w:szCs w:val="20"/>
                  <w:lang w:eastAsia="de-DE"/>
                </w:rPr>
                <w:delText>Ja</w:delText>
              </w:r>
            </w:del>
          </w:p>
        </w:tc>
        <w:tc>
          <w:tcPr>
            <w:tcW w:w="882" w:type="dxa"/>
            <w:shd w:val="clear" w:color="auto" w:fill="auto"/>
            <w:tcPrChange w:id="1380" w:author="Franz, Ilka (GZD - DIII - DO Potsdam Behlertstraße)" w:date="2022-01-06T09:56:00Z">
              <w:tcPr>
                <w:tcW w:w="882" w:type="dxa"/>
                <w:gridSpan w:val="3"/>
                <w:shd w:val="clear" w:color="auto" w:fill="auto"/>
              </w:tcPr>
            </w:tcPrChange>
          </w:tcPr>
          <w:p w14:paraId="535FD8A0" w14:textId="34E6EF34" w:rsidR="000E67DF" w:rsidRPr="00424D72" w:rsidDel="00117785" w:rsidRDefault="000E67DF" w:rsidP="00647310">
            <w:pPr>
              <w:jc w:val="center"/>
              <w:rPr>
                <w:del w:id="1381" w:author="Kisch, Christian" w:date="2022-02-02T11:09:00Z"/>
                <w:rFonts w:asciiTheme="minorHAnsi" w:hAnsiTheme="minorHAnsi" w:cstheme="minorHAnsi"/>
                <w:sz w:val="20"/>
                <w:szCs w:val="20"/>
              </w:rPr>
            </w:pPr>
            <w:del w:id="1382" w:author="Kisch, Christian" w:date="2021-12-16T13:24:00Z">
              <w:r w:rsidRPr="0098268B" w:rsidDel="00CB3A8D">
                <w:rPr>
                  <w:rFonts w:asciiTheme="minorHAnsi" w:hAnsiTheme="minorHAnsi" w:cstheme="minorHAnsi"/>
                  <w:sz w:val="20"/>
                  <w:szCs w:val="20"/>
                  <w:lang w:eastAsia="de-DE"/>
                </w:rPr>
                <w:delText>Ja</w:delText>
              </w:r>
            </w:del>
          </w:p>
        </w:tc>
      </w:tr>
      <w:tr w:rsidR="00EA27F7" w:rsidDel="00117785" w14:paraId="539B1B8B" w14:textId="4D937082" w:rsidTr="006075A3">
        <w:tblPrEx>
          <w:tblPrExChange w:id="1383" w:author="Franz, Ilka (GZD - DIII - DO Potsdam Behlertstraße)" w:date="2022-01-06T09:56:00Z">
            <w:tblPrEx>
              <w:tblW w:w="8957" w:type="dxa"/>
              <w:tblLayout w:type="fixed"/>
            </w:tblPrEx>
          </w:tblPrExChange>
        </w:tblPrEx>
        <w:trPr>
          <w:tblHeader/>
          <w:del w:id="1384" w:author="Kisch, Christian" w:date="2022-02-02T11:09:00Z"/>
          <w:trPrChange w:id="1385" w:author="Franz, Ilka (GZD - DIII - DO Potsdam Behlertstraße)" w:date="2022-01-06T09:56:00Z">
            <w:trPr>
              <w:gridAfter w:val="0"/>
              <w:tblHeader/>
            </w:trPr>
          </w:trPrChange>
        </w:trPr>
        <w:tc>
          <w:tcPr>
            <w:tcW w:w="1177" w:type="dxa"/>
            <w:shd w:val="clear" w:color="auto" w:fill="F2F2F2" w:themeFill="background1" w:themeFillShade="F2"/>
            <w:tcPrChange w:id="1386" w:author="Franz, Ilka (GZD - DIII - DO Potsdam Behlertstraße)" w:date="2022-01-06T09:56:00Z">
              <w:tcPr>
                <w:tcW w:w="1177" w:type="dxa"/>
                <w:shd w:val="clear" w:color="auto" w:fill="F2F2F2" w:themeFill="background1" w:themeFillShade="F2"/>
              </w:tcPr>
            </w:tcPrChange>
          </w:tcPr>
          <w:p w14:paraId="511E4312" w14:textId="36C97658" w:rsidR="000E67DF" w:rsidRPr="00C4510E" w:rsidDel="00117785" w:rsidRDefault="000E67DF" w:rsidP="00647310">
            <w:pPr>
              <w:rPr>
                <w:del w:id="1387" w:author="Kisch, Christian" w:date="2022-02-02T11:09:00Z"/>
                <w:b/>
                <w:sz w:val="20"/>
                <w:szCs w:val="20"/>
                <w:lang w:eastAsia="de-DE"/>
              </w:rPr>
            </w:pPr>
            <w:commentRangeStart w:id="1388"/>
            <w:del w:id="1389" w:author="Kisch, Christian" w:date="2022-02-02T11:09:00Z">
              <w:r w:rsidDel="00117785">
                <w:rPr>
                  <w:b/>
                  <w:sz w:val="20"/>
                  <w:szCs w:val="20"/>
                  <w:lang w:eastAsia="de-DE"/>
                </w:rPr>
                <w:delText>Dokumente</w:delText>
              </w:r>
              <w:commentRangeEnd w:id="1388"/>
              <w:r w:rsidDel="00117785">
                <w:rPr>
                  <w:rStyle w:val="Kommentarzeichen"/>
                  <w:rFonts w:asciiTheme="minorHAnsi" w:hAnsiTheme="minorHAnsi"/>
                </w:rPr>
                <w:commentReference w:id="1388"/>
              </w:r>
            </w:del>
          </w:p>
        </w:tc>
        <w:tc>
          <w:tcPr>
            <w:tcW w:w="836" w:type="dxa"/>
            <w:tcPrChange w:id="1390" w:author="Franz, Ilka (GZD - DIII - DO Potsdam Behlertstraße)" w:date="2022-01-06T09:56:00Z">
              <w:tcPr>
                <w:tcW w:w="836" w:type="dxa"/>
              </w:tcPr>
            </w:tcPrChange>
          </w:tcPr>
          <w:p w14:paraId="10FFFA29" w14:textId="1C063914" w:rsidR="000E67DF" w:rsidRPr="00424D72" w:rsidDel="00117785" w:rsidRDefault="000E67DF" w:rsidP="00647310">
            <w:pPr>
              <w:jc w:val="center"/>
              <w:rPr>
                <w:del w:id="1391" w:author="Kisch, Christian" w:date="2022-02-02T11:09:00Z"/>
                <w:rFonts w:asciiTheme="minorHAnsi" w:hAnsiTheme="minorHAnsi" w:cstheme="minorHAnsi"/>
                <w:sz w:val="20"/>
                <w:szCs w:val="20"/>
                <w:lang w:eastAsia="de-DE"/>
              </w:rPr>
            </w:pPr>
            <w:del w:id="1392" w:author="Kisch, Christian" w:date="2022-02-02T11:09:00Z">
              <w:r w:rsidRPr="0098268B" w:rsidDel="00117785">
                <w:rPr>
                  <w:rFonts w:asciiTheme="minorHAnsi" w:hAnsiTheme="minorHAnsi" w:cstheme="minorHAnsi"/>
                  <w:sz w:val="20"/>
                  <w:szCs w:val="20"/>
                  <w:lang w:eastAsia="de-DE"/>
                </w:rPr>
                <w:delText>Ja</w:delText>
              </w:r>
            </w:del>
          </w:p>
        </w:tc>
        <w:tc>
          <w:tcPr>
            <w:tcW w:w="959" w:type="dxa"/>
            <w:tcPrChange w:id="1393" w:author="Franz, Ilka (GZD - DIII - DO Potsdam Behlertstraße)" w:date="2022-01-06T09:56:00Z">
              <w:tcPr>
                <w:tcW w:w="1263" w:type="dxa"/>
              </w:tcPr>
            </w:tcPrChange>
          </w:tcPr>
          <w:p w14:paraId="7A3DA896" w14:textId="682EC86E" w:rsidR="000E67DF" w:rsidRPr="0098268B" w:rsidDel="00117785" w:rsidRDefault="000E67DF" w:rsidP="00647310">
            <w:pPr>
              <w:jc w:val="center"/>
              <w:rPr>
                <w:del w:id="1394" w:author="Kisch, Christian" w:date="2022-02-02T11:09:00Z"/>
                <w:rFonts w:asciiTheme="minorHAnsi" w:hAnsiTheme="minorHAnsi" w:cstheme="minorHAnsi"/>
                <w:sz w:val="20"/>
                <w:szCs w:val="20"/>
                <w:lang w:eastAsia="de-DE"/>
              </w:rPr>
            </w:pPr>
            <w:ins w:id="1395" w:author="Franz, Ilka (GZD - DIII - DO Potsdam Behlertstraße)" w:date="2022-01-05T15:43:00Z">
              <w:del w:id="1396"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397" w:author="Franz, Ilka (GZD - DIII - DO Potsdam Behlertstraße)" w:date="2022-01-06T09:56:00Z">
              <w:tcPr>
                <w:tcW w:w="833" w:type="dxa"/>
                <w:shd w:val="clear" w:color="auto" w:fill="auto"/>
              </w:tcPr>
            </w:tcPrChange>
          </w:tcPr>
          <w:p w14:paraId="472CAA98" w14:textId="60135947" w:rsidR="000E67DF" w:rsidRPr="00424D72" w:rsidDel="00117785" w:rsidRDefault="000E67DF" w:rsidP="00647310">
            <w:pPr>
              <w:jc w:val="center"/>
              <w:rPr>
                <w:del w:id="1398" w:author="Kisch, Christian" w:date="2022-02-02T11:09:00Z"/>
                <w:rFonts w:asciiTheme="minorHAnsi" w:hAnsiTheme="minorHAnsi" w:cstheme="minorHAnsi"/>
                <w:sz w:val="20"/>
                <w:szCs w:val="20"/>
                <w:lang w:eastAsia="de-DE"/>
              </w:rPr>
            </w:pPr>
            <w:del w:id="1399" w:author="Kisch, Christian" w:date="2022-02-02T11:09:00Z">
              <w:r w:rsidRPr="0098268B" w:rsidDel="00117785">
                <w:rPr>
                  <w:rFonts w:asciiTheme="minorHAnsi" w:hAnsiTheme="minorHAnsi" w:cstheme="minorHAnsi"/>
                  <w:sz w:val="20"/>
                  <w:szCs w:val="20"/>
                  <w:lang w:eastAsia="de-DE"/>
                </w:rPr>
                <w:delText>Ja</w:delText>
              </w:r>
            </w:del>
          </w:p>
        </w:tc>
        <w:tc>
          <w:tcPr>
            <w:tcW w:w="1273" w:type="dxa"/>
            <w:shd w:val="clear" w:color="auto" w:fill="auto"/>
            <w:tcPrChange w:id="1400" w:author="Franz, Ilka (GZD - DIII - DO Potsdam Behlertstraße)" w:date="2022-01-06T09:56:00Z">
              <w:tcPr>
                <w:tcW w:w="1643" w:type="dxa"/>
                <w:gridSpan w:val="2"/>
                <w:shd w:val="clear" w:color="auto" w:fill="auto"/>
              </w:tcPr>
            </w:tcPrChange>
          </w:tcPr>
          <w:p w14:paraId="17996FCC" w14:textId="11070129" w:rsidR="000E67DF" w:rsidRPr="00424D72" w:rsidDel="00117785" w:rsidRDefault="000E67DF" w:rsidP="00647310">
            <w:pPr>
              <w:jc w:val="center"/>
              <w:rPr>
                <w:del w:id="1401" w:author="Kisch, Christian" w:date="2022-02-02T11:09:00Z"/>
                <w:rFonts w:asciiTheme="minorHAnsi" w:hAnsiTheme="minorHAnsi" w:cstheme="minorHAnsi"/>
                <w:sz w:val="20"/>
                <w:szCs w:val="20"/>
                <w:lang w:eastAsia="de-DE"/>
              </w:rPr>
            </w:pPr>
            <w:del w:id="1402" w:author="Kisch, Christian" w:date="2022-02-02T11:09:00Z">
              <w:r w:rsidRPr="0098268B" w:rsidDel="00117785">
                <w:rPr>
                  <w:rFonts w:asciiTheme="minorHAnsi" w:hAnsiTheme="minorHAnsi" w:cstheme="minorHAnsi"/>
                  <w:sz w:val="20"/>
                  <w:szCs w:val="20"/>
                  <w:lang w:eastAsia="de-DE"/>
                </w:rPr>
                <w:delText>Ja</w:delText>
              </w:r>
            </w:del>
          </w:p>
        </w:tc>
        <w:tc>
          <w:tcPr>
            <w:tcW w:w="1189" w:type="dxa"/>
            <w:shd w:val="clear" w:color="auto" w:fill="auto"/>
            <w:tcPrChange w:id="1403" w:author="Franz, Ilka (GZD - DIII - DO Potsdam Behlertstraße)" w:date="2022-01-06T09:56:00Z">
              <w:tcPr>
                <w:tcW w:w="1189" w:type="dxa"/>
                <w:gridSpan w:val="2"/>
                <w:shd w:val="clear" w:color="auto" w:fill="auto"/>
              </w:tcPr>
            </w:tcPrChange>
          </w:tcPr>
          <w:p w14:paraId="7462B222" w14:textId="07D2BD15" w:rsidR="000E67DF" w:rsidRPr="00424D72" w:rsidDel="00117785" w:rsidRDefault="000E67DF" w:rsidP="00647310">
            <w:pPr>
              <w:jc w:val="center"/>
              <w:rPr>
                <w:del w:id="1404" w:author="Kisch, Christian" w:date="2022-02-02T11:09:00Z"/>
                <w:rFonts w:asciiTheme="minorHAnsi" w:hAnsiTheme="minorHAnsi" w:cstheme="minorHAnsi"/>
                <w:sz w:val="20"/>
                <w:szCs w:val="20"/>
                <w:lang w:eastAsia="de-DE"/>
              </w:rPr>
            </w:pPr>
            <w:del w:id="1405" w:author="Kisch, Christian" w:date="2021-12-16T13:24:00Z">
              <w:r w:rsidRPr="0098268B" w:rsidDel="00CB3A8D">
                <w:rPr>
                  <w:rFonts w:asciiTheme="minorHAnsi" w:hAnsiTheme="minorHAnsi" w:cstheme="minorHAnsi"/>
                  <w:sz w:val="20"/>
                  <w:szCs w:val="20"/>
                  <w:lang w:eastAsia="de-DE"/>
                </w:rPr>
                <w:delText>Ja</w:delText>
              </w:r>
            </w:del>
          </w:p>
        </w:tc>
        <w:tc>
          <w:tcPr>
            <w:tcW w:w="1134" w:type="dxa"/>
            <w:shd w:val="clear" w:color="auto" w:fill="auto"/>
            <w:tcPrChange w:id="1406" w:author="Franz, Ilka (GZD - DIII - DO Potsdam Behlertstraße)" w:date="2022-01-06T09:56:00Z">
              <w:tcPr>
                <w:tcW w:w="1134" w:type="dxa"/>
                <w:gridSpan w:val="2"/>
                <w:shd w:val="clear" w:color="auto" w:fill="auto"/>
              </w:tcPr>
            </w:tcPrChange>
          </w:tcPr>
          <w:p w14:paraId="0958B811" w14:textId="2952E1EB" w:rsidR="000E67DF" w:rsidRPr="00424D72" w:rsidDel="00117785" w:rsidRDefault="000E67DF" w:rsidP="00647310">
            <w:pPr>
              <w:jc w:val="center"/>
              <w:rPr>
                <w:del w:id="1407" w:author="Kisch, Christian" w:date="2022-02-02T11:09:00Z"/>
                <w:rFonts w:asciiTheme="minorHAnsi" w:hAnsiTheme="minorHAnsi" w:cstheme="minorHAnsi"/>
                <w:sz w:val="20"/>
                <w:szCs w:val="20"/>
              </w:rPr>
            </w:pPr>
            <w:del w:id="1408" w:author="Kisch, Christian" w:date="2021-12-16T13:24:00Z">
              <w:r w:rsidRPr="0098268B" w:rsidDel="00CB3A8D">
                <w:rPr>
                  <w:rFonts w:asciiTheme="minorHAnsi" w:hAnsiTheme="minorHAnsi" w:cstheme="minorHAnsi"/>
                  <w:sz w:val="20"/>
                  <w:szCs w:val="20"/>
                  <w:lang w:eastAsia="de-DE"/>
                </w:rPr>
                <w:delText>Ja</w:delText>
              </w:r>
            </w:del>
            <w:del w:id="1409" w:author="Kisch, Christian" w:date="2022-02-02T11:09:00Z">
              <w:r w:rsidR="001C565A" w:rsidDel="00117785">
                <w:rPr>
                  <w:rStyle w:val="Kommentarzeichen"/>
                  <w:rFonts w:asciiTheme="minorHAnsi" w:hAnsiTheme="minorHAnsi"/>
                </w:rPr>
                <w:commentReference w:id="1410"/>
              </w:r>
            </w:del>
          </w:p>
        </w:tc>
        <w:tc>
          <w:tcPr>
            <w:tcW w:w="882" w:type="dxa"/>
            <w:shd w:val="clear" w:color="auto" w:fill="auto"/>
            <w:tcPrChange w:id="1411" w:author="Franz, Ilka (GZD - DIII - DO Potsdam Behlertstraße)" w:date="2022-01-06T09:56:00Z">
              <w:tcPr>
                <w:tcW w:w="882" w:type="dxa"/>
                <w:gridSpan w:val="3"/>
                <w:shd w:val="clear" w:color="auto" w:fill="auto"/>
              </w:tcPr>
            </w:tcPrChange>
          </w:tcPr>
          <w:p w14:paraId="2B9A2571" w14:textId="1C0D8426" w:rsidR="000E67DF" w:rsidRPr="00424D72" w:rsidDel="00117785" w:rsidRDefault="000E67DF" w:rsidP="00647310">
            <w:pPr>
              <w:jc w:val="center"/>
              <w:rPr>
                <w:del w:id="1412" w:author="Kisch, Christian" w:date="2022-02-02T11:09:00Z"/>
                <w:rFonts w:asciiTheme="minorHAnsi" w:hAnsiTheme="minorHAnsi" w:cstheme="minorHAnsi"/>
                <w:sz w:val="20"/>
                <w:szCs w:val="20"/>
              </w:rPr>
            </w:pPr>
            <w:del w:id="1413" w:author="Kisch, Christian" w:date="2021-12-16T13:25:00Z">
              <w:r w:rsidRPr="0098268B" w:rsidDel="004A7ADB">
                <w:rPr>
                  <w:rFonts w:asciiTheme="minorHAnsi" w:hAnsiTheme="minorHAnsi" w:cstheme="minorHAnsi"/>
                  <w:sz w:val="20"/>
                  <w:szCs w:val="20"/>
                  <w:lang w:eastAsia="de-DE"/>
                </w:rPr>
                <w:delText>Ja</w:delText>
              </w:r>
            </w:del>
          </w:p>
        </w:tc>
      </w:tr>
      <w:tr w:rsidR="00EA27F7" w:rsidDel="00117785" w14:paraId="2641C819" w14:textId="309451A9" w:rsidTr="006075A3">
        <w:tblPrEx>
          <w:tblPrExChange w:id="1414" w:author="Franz, Ilka (GZD - DIII - DO Potsdam Behlertstraße)" w:date="2022-01-06T09:56:00Z">
            <w:tblPrEx>
              <w:tblW w:w="8957" w:type="dxa"/>
              <w:tblLayout w:type="fixed"/>
            </w:tblPrEx>
          </w:tblPrExChange>
        </w:tblPrEx>
        <w:trPr>
          <w:tblHeader/>
          <w:del w:id="1415" w:author="Kisch, Christian" w:date="2022-02-02T11:09:00Z"/>
          <w:trPrChange w:id="1416" w:author="Franz, Ilka (GZD - DIII - DO Potsdam Behlertstraße)" w:date="2022-01-06T09:56:00Z">
            <w:trPr>
              <w:gridAfter w:val="0"/>
              <w:tblHeader/>
            </w:trPr>
          </w:trPrChange>
        </w:trPr>
        <w:tc>
          <w:tcPr>
            <w:tcW w:w="1177" w:type="dxa"/>
            <w:shd w:val="clear" w:color="auto" w:fill="F2F2F2" w:themeFill="background1" w:themeFillShade="F2"/>
            <w:tcPrChange w:id="1417" w:author="Franz, Ilka (GZD - DIII - DO Potsdam Behlertstraße)" w:date="2022-01-06T09:56:00Z">
              <w:tcPr>
                <w:tcW w:w="1177" w:type="dxa"/>
                <w:shd w:val="clear" w:color="auto" w:fill="F2F2F2" w:themeFill="background1" w:themeFillShade="F2"/>
              </w:tcPr>
            </w:tcPrChange>
          </w:tcPr>
          <w:p w14:paraId="007C85E2" w14:textId="6C8F58DD" w:rsidR="007A47B3" w:rsidRPr="00C4510E" w:rsidDel="00117785" w:rsidRDefault="000E67DF" w:rsidP="007A47B3">
            <w:pPr>
              <w:rPr>
                <w:del w:id="1418" w:author="Kisch, Christian" w:date="2022-02-02T11:09:00Z"/>
                <w:b/>
                <w:sz w:val="20"/>
                <w:szCs w:val="20"/>
                <w:lang w:eastAsia="de-DE"/>
              </w:rPr>
            </w:pPr>
            <w:del w:id="1419" w:author="Kisch, Christian" w:date="2022-02-02T11:09:00Z">
              <w:r w:rsidRPr="00C4510E" w:rsidDel="00117785">
                <w:rPr>
                  <w:b/>
                  <w:sz w:val="20"/>
                  <w:szCs w:val="20"/>
                  <w:lang w:eastAsia="de-DE"/>
                </w:rPr>
                <w:delText>Verfahrenslöschung</w:delText>
              </w:r>
            </w:del>
          </w:p>
        </w:tc>
        <w:tc>
          <w:tcPr>
            <w:tcW w:w="836" w:type="dxa"/>
            <w:tcPrChange w:id="1420" w:author="Franz, Ilka (GZD - DIII - DO Potsdam Behlertstraße)" w:date="2022-01-06T09:56:00Z">
              <w:tcPr>
                <w:tcW w:w="836" w:type="dxa"/>
              </w:tcPr>
            </w:tcPrChange>
          </w:tcPr>
          <w:p w14:paraId="4428CF2C" w14:textId="454CD007" w:rsidR="000E67DF" w:rsidRPr="00424D72" w:rsidDel="00117785" w:rsidRDefault="000E67DF" w:rsidP="005420BD">
            <w:pPr>
              <w:jc w:val="center"/>
              <w:rPr>
                <w:del w:id="1421" w:author="Kisch, Christian" w:date="2022-02-02T11:09:00Z"/>
                <w:rFonts w:asciiTheme="minorHAnsi" w:hAnsiTheme="minorHAnsi" w:cstheme="minorHAnsi"/>
                <w:sz w:val="20"/>
                <w:szCs w:val="20"/>
              </w:rPr>
            </w:pPr>
            <w:del w:id="1422" w:author="Kisch, Christian" w:date="2022-02-02T11:09:00Z">
              <w:r w:rsidRPr="00424D72" w:rsidDel="00117785">
                <w:rPr>
                  <w:rFonts w:asciiTheme="minorHAnsi" w:hAnsiTheme="minorHAnsi" w:cstheme="minorHAnsi"/>
                  <w:sz w:val="20"/>
                  <w:szCs w:val="20"/>
                  <w:lang w:eastAsia="de-DE"/>
                </w:rPr>
                <w:delText>Nein</w:delText>
              </w:r>
            </w:del>
          </w:p>
        </w:tc>
        <w:tc>
          <w:tcPr>
            <w:tcW w:w="959" w:type="dxa"/>
            <w:tcPrChange w:id="1423" w:author="Franz, Ilka (GZD - DIII - DO Potsdam Behlertstraße)" w:date="2022-01-06T09:56:00Z">
              <w:tcPr>
                <w:tcW w:w="1263" w:type="dxa"/>
              </w:tcPr>
            </w:tcPrChange>
          </w:tcPr>
          <w:p w14:paraId="10337409" w14:textId="2ED5885E" w:rsidR="000E67DF" w:rsidRPr="00424D72" w:rsidDel="00117785" w:rsidRDefault="000E67DF" w:rsidP="005420BD">
            <w:pPr>
              <w:jc w:val="center"/>
              <w:rPr>
                <w:del w:id="1424" w:author="Kisch, Christian" w:date="2022-02-02T11:09:00Z"/>
                <w:rFonts w:asciiTheme="minorHAnsi" w:hAnsiTheme="minorHAnsi" w:cstheme="minorHAnsi"/>
                <w:sz w:val="20"/>
                <w:szCs w:val="20"/>
                <w:lang w:eastAsia="de-DE"/>
              </w:rPr>
            </w:pPr>
          </w:p>
        </w:tc>
        <w:tc>
          <w:tcPr>
            <w:tcW w:w="833" w:type="dxa"/>
            <w:shd w:val="clear" w:color="auto" w:fill="auto"/>
            <w:tcPrChange w:id="1425" w:author="Franz, Ilka (GZD - DIII - DO Potsdam Behlertstraße)" w:date="2022-01-06T09:56:00Z">
              <w:tcPr>
                <w:tcW w:w="833" w:type="dxa"/>
                <w:shd w:val="clear" w:color="auto" w:fill="auto"/>
              </w:tcPr>
            </w:tcPrChange>
          </w:tcPr>
          <w:p w14:paraId="6CA09AEE" w14:textId="52F61F94" w:rsidR="000E67DF" w:rsidRPr="00424D72" w:rsidDel="00117785" w:rsidRDefault="000E67DF" w:rsidP="005420BD">
            <w:pPr>
              <w:jc w:val="center"/>
              <w:rPr>
                <w:del w:id="1426" w:author="Kisch, Christian" w:date="2022-02-02T11:09:00Z"/>
                <w:rFonts w:asciiTheme="minorHAnsi" w:hAnsiTheme="minorHAnsi" w:cstheme="minorHAnsi"/>
                <w:sz w:val="20"/>
                <w:szCs w:val="20"/>
              </w:rPr>
            </w:pPr>
            <w:del w:id="1427" w:author="Kisch, Christian" w:date="2022-02-02T11:09:00Z">
              <w:r w:rsidRPr="00424D72" w:rsidDel="00117785">
                <w:rPr>
                  <w:rFonts w:asciiTheme="minorHAnsi" w:hAnsiTheme="minorHAnsi" w:cstheme="minorHAnsi"/>
                  <w:sz w:val="20"/>
                  <w:szCs w:val="20"/>
                  <w:lang w:eastAsia="de-DE"/>
                </w:rPr>
                <w:delText>Nein/Ja</w:delText>
              </w:r>
            </w:del>
          </w:p>
        </w:tc>
        <w:tc>
          <w:tcPr>
            <w:tcW w:w="1273" w:type="dxa"/>
            <w:shd w:val="clear" w:color="auto" w:fill="auto"/>
            <w:tcPrChange w:id="1428" w:author="Franz, Ilka (GZD - DIII - DO Potsdam Behlertstraße)" w:date="2022-01-06T09:56:00Z">
              <w:tcPr>
                <w:tcW w:w="1643" w:type="dxa"/>
                <w:gridSpan w:val="2"/>
                <w:shd w:val="clear" w:color="auto" w:fill="auto"/>
              </w:tcPr>
            </w:tcPrChange>
          </w:tcPr>
          <w:p w14:paraId="6864A0DB" w14:textId="23454B44" w:rsidR="000E67DF" w:rsidRPr="00424D72" w:rsidDel="00117785" w:rsidRDefault="000E67DF" w:rsidP="005420BD">
            <w:pPr>
              <w:jc w:val="center"/>
              <w:rPr>
                <w:del w:id="1429" w:author="Kisch, Christian" w:date="2022-02-02T11:09:00Z"/>
                <w:rFonts w:asciiTheme="minorHAnsi" w:hAnsiTheme="minorHAnsi" w:cstheme="minorHAnsi"/>
                <w:sz w:val="20"/>
                <w:szCs w:val="20"/>
              </w:rPr>
            </w:pPr>
            <w:del w:id="1430" w:author="Kisch, Christian" w:date="2022-02-02T11:09:00Z">
              <w:r w:rsidRPr="00424D72" w:rsidDel="00117785">
                <w:rPr>
                  <w:rFonts w:asciiTheme="minorHAnsi" w:hAnsiTheme="minorHAnsi" w:cstheme="minorHAnsi"/>
                  <w:sz w:val="20"/>
                  <w:szCs w:val="20"/>
                  <w:lang w:eastAsia="de-DE"/>
                </w:rPr>
                <w:delText>Nein/Ja</w:delText>
              </w:r>
            </w:del>
          </w:p>
        </w:tc>
        <w:tc>
          <w:tcPr>
            <w:tcW w:w="1189" w:type="dxa"/>
            <w:shd w:val="clear" w:color="auto" w:fill="auto"/>
            <w:tcPrChange w:id="1431" w:author="Franz, Ilka (GZD - DIII - DO Potsdam Behlertstraße)" w:date="2022-01-06T09:56:00Z">
              <w:tcPr>
                <w:tcW w:w="1189" w:type="dxa"/>
                <w:gridSpan w:val="2"/>
                <w:shd w:val="clear" w:color="auto" w:fill="auto"/>
              </w:tcPr>
            </w:tcPrChange>
          </w:tcPr>
          <w:p w14:paraId="777BF042" w14:textId="2B395CE3" w:rsidR="000E67DF" w:rsidRPr="00424D72" w:rsidDel="00117785" w:rsidRDefault="000E67DF" w:rsidP="005420BD">
            <w:pPr>
              <w:jc w:val="center"/>
              <w:rPr>
                <w:del w:id="1432" w:author="Kisch, Christian" w:date="2022-02-02T11:09:00Z"/>
                <w:rFonts w:asciiTheme="minorHAnsi" w:hAnsiTheme="minorHAnsi" w:cstheme="minorHAnsi"/>
                <w:sz w:val="20"/>
                <w:szCs w:val="20"/>
              </w:rPr>
            </w:pPr>
            <w:del w:id="1433"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434" w:author="Franz, Ilka (GZD - DIII - DO Potsdam Behlertstraße)" w:date="2022-01-06T09:56:00Z">
              <w:tcPr>
                <w:tcW w:w="1134" w:type="dxa"/>
                <w:gridSpan w:val="2"/>
                <w:shd w:val="clear" w:color="auto" w:fill="auto"/>
              </w:tcPr>
            </w:tcPrChange>
          </w:tcPr>
          <w:p w14:paraId="68BD1A19" w14:textId="5B565789" w:rsidR="000E67DF" w:rsidRPr="00424D72" w:rsidDel="00117785" w:rsidRDefault="000E67DF" w:rsidP="005420BD">
            <w:pPr>
              <w:jc w:val="center"/>
              <w:rPr>
                <w:del w:id="1435" w:author="Kisch, Christian" w:date="2022-02-02T11:09:00Z"/>
                <w:rFonts w:asciiTheme="minorHAnsi" w:hAnsiTheme="minorHAnsi" w:cstheme="minorHAnsi"/>
                <w:sz w:val="20"/>
                <w:szCs w:val="20"/>
              </w:rPr>
            </w:pPr>
            <w:del w:id="1436" w:author="Kisch, Christian" w:date="2022-02-02T11:09:00Z">
              <w:r w:rsidRPr="00424D72" w:rsidDel="00117785">
                <w:rPr>
                  <w:rFonts w:asciiTheme="minorHAnsi" w:hAnsiTheme="minorHAnsi" w:cstheme="minorHAnsi"/>
                  <w:sz w:val="20"/>
                  <w:szCs w:val="20"/>
                </w:rPr>
                <w:delText>Nein</w:delText>
              </w:r>
            </w:del>
          </w:p>
        </w:tc>
        <w:tc>
          <w:tcPr>
            <w:tcW w:w="882" w:type="dxa"/>
            <w:shd w:val="clear" w:color="auto" w:fill="auto"/>
            <w:tcPrChange w:id="1437" w:author="Franz, Ilka (GZD - DIII - DO Potsdam Behlertstraße)" w:date="2022-01-06T09:56:00Z">
              <w:tcPr>
                <w:tcW w:w="882" w:type="dxa"/>
                <w:gridSpan w:val="3"/>
                <w:shd w:val="clear" w:color="auto" w:fill="auto"/>
              </w:tcPr>
            </w:tcPrChange>
          </w:tcPr>
          <w:p w14:paraId="399F1051" w14:textId="49E35081" w:rsidR="000E67DF" w:rsidRPr="00424D72" w:rsidDel="00117785" w:rsidRDefault="000E67DF" w:rsidP="005420BD">
            <w:pPr>
              <w:jc w:val="center"/>
              <w:rPr>
                <w:del w:id="1438" w:author="Kisch, Christian" w:date="2022-02-02T11:09:00Z"/>
                <w:rFonts w:asciiTheme="minorHAnsi" w:hAnsiTheme="minorHAnsi" w:cstheme="minorHAnsi"/>
                <w:sz w:val="20"/>
                <w:szCs w:val="20"/>
              </w:rPr>
            </w:pPr>
            <w:del w:id="1439" w:author="Kisch, Christian" w:date="2022-02-02T11:09:00Z">
              <w:r w:rsidRPr="00424D72" w:rsidDel="00117785">
                <w:rPr>
                  <w:rFonts w:asciiTheme="minorHAnsi" w:hAnsiTheme="minorHAnsi" w:cstheme="minorHAnsi"/>
                  <w:sz w:val="20"/>
                  <w:szCs w:val="20"/>
                </w:rPr>
                <w:delText>Nein</w:delText>
              </w:r>
            </w:del>
          </w:p>
        </w:tc>
      </w:tr>
      <w:tr w:rsidR="007A47B3" w:rsidDel="00117785" w14:paraId="7C30DBF2" w14:textId="00063E97" w:rsidTr="006075A3">
        <w:tblPrEx>
          <w:tblPrExChange w:id="1440" w:author="Franz, Ilka (GZD - DIII - DO Potsdam Behlertstraße)" w:date="2022-01-06T09:56:00Z">
            <w:tblPrEx>
              <w:tblW w:w="8957" w:type="dxa"/>
              <w:tblLayout w:type="fixed"/>
            </w:tblPrEx>
          </w:tblPrExChange>
        </w:tblPrEx>
        <w:trPr>
          <w:tblHeader/>
          <w:ins w:id="1441" w:author="Franz, Ilka (GZD - DIII - DO Potsdam Behlertstraße)" w:date="2022-01-05T16:11:00Z"/>
          <w:del w:id="1442" w:author="Kisch, Christian" w:date="2022-02-02T11:09:00Z"/>
          <w:trPrChange w:id="1443" w:author="Franz, Ilka (GZD - DIII - DO Potsdam Behlertstraße)" w:date="2022-01-06T09:56:00Z">
            <w:trPr>
              <w:gridAfter w:val="0"/>
              <w:tblHeader/>
            </w:trPr>
          </w:trPrChange>
        </w:trPr>
        <w:tc>
          <w:tcPr>
            <w:tcW w:w="1177" w:type="dxa"/>
            <w:shd w:val="clear" w:color="auto" w:fill="F2F2F2" w:themeFill="background1" w:themeFillShade="F2"/>
            <w:tcPrChange w:id="1444" w:author="Franz, Ilka (GZD - DIII - DO Potsdam Behlertstraße)" w:date="2022-01-06T09:56:00Z">
              <w:tcPr>
                <w:tcW w:w="1177" w:type="dxa"/>
                <w:shd w:val="clear" w:color="auto" w:fill="F2F2F2" w:themeFill="background1" w:themeFillShade="F2"/>
              </w:tcPr>
            </w:tcPrChange>
          </w:tcPr>
          <w:p w14:paraId="7F71C807" w14:textId="3467528A" w:rsidR="007A47B3" w:rsidRPr="00C4510E" w:rsidDel="00117785" w:rsidRDefault="007A47B3" w:rsidP="007A47B3">
            <w:pPr>
              <w:rPr>
                <w:ins w:id="1445" w:author="Franz, Ilka (GZD - DIII - DO Potsdam Behlertstraße)" w:date="2022-01-05T16:11:00Z"/>
                <w:del w:id="1446" w:author="Kisch, Christian" w:date="2022-02-02T11:09:00Z"/>
                <w:b/>
                <w:sz w:val="20"/>
                <w:szCs w:val="20"/>
                <w:lang w:eastAsia="de-DE"/>
              </w:rPr>
            </w:pPr>
            <w:ins w:id="1447" w:author="Franz, Ilka (GZD - DIII - DO Potsdam Behlertstraße)" w:date="2022-01-05T16:11:00Z">
              <w:del w:id="1448" w:author="Kisch, Christian" w:date="2022-02-02T11:09:00Z">
                <w:r w:rsidDel="00117785">
                  <w:rPr>
                    <w:b/>
                    <w:sz w:val="20"/>
                    <w:szCs w:val="20"/>
                    <w:lang w:eastAsia="de-DE"/>
                  </w:rPr>
                  <w:delText>Metadaten</w:delText>
                </w:r>
              </w:del>
            </w:ins>
          </w:p>
        </w:tc>
        <w:tc>
          <w:tcPr>
            <w:tcW w:w="836" w:type="dxa"/>
            <w:tcPrChange w:id="1449" w:author="Franz, Ilka (GZD - DIII - DO Potsdam Behlertstraße)" w:date="2022-01-06T09:56:00Z">
              <w:tcPr>
                <w:tcW w:w="836" w:type="dxa"/>
              </w:tcPr>
            </w:tcPrChange>
          </w:tcPr>
          <w:p w14:paraId="4B13C288" w14:textId="0C0AC403" w:rsidR="007A47B3" w:rsidRPr="00424D72" w:rsidDel="00117785" w:rsidRDefault="007A47B3" w:rsidP="007A47B3">
            <w:pPr>
              <w:jc w:val="center"/>
              <w:rPr>
                <w:ins w:id="1450" w:author="Franz, Ilka (GZD - DIII - DO Potsdam Behlertstraße)" w:date="2022-01-05T16:11:00Z"/>
                <w:del w:id="1451" w:author="Kisch, Christian" w:date="2022-02-02T11:09:00Z"/>
                <w:rFonts w:asciiTheme="minorHAnsi" w:hAnsiTheme="minorHAnsi" w:cstheme="minorHAnsi"/>
                <w:sz w:val="20"/>
                <w:szCs w:val="20"/>
                <w:lang w:eastAsia="de-DE"/>
              </w:rPr>
            </w:pPr>
            <w:ins w:id="1452" w:author="Franz, Ilka (GZD - DIII - DO Potsdam Behlertstraße)" w:date="2022-01-05T16:11:00Z">
              <w:del w:id="1453" w:author="Kisch, Christian" w:date="2022-02-02T11:09:00Z">
                <w:r w:rsidRPr="00424D72" w:rsidDel="00117785">
                  <w:rPr>
                    <w:rFonts w:asciiTheme="minorHAnsi" w:hAnsiTheme="minorHAnsi" w:cstheme="minorHAnsi"/>
                    <w:sz w:val="20"/>
                    <w:szCs w:val="20"/>
                    <w:lang w:eastAsia="de-DE"/>
                  </w:rPr>
                  <w:delText>Ja</w:delText>
                </w:r>
              </w:del>
            </w:ins>
          </w:p>
        </w:tc>
        <w:tc>
          <w:tcPr>
            <w:tcW w:w="959" w:type="dxa"/>
            <w:tcPrChange w:id="1454" w:author="Franz, Ilka (GZD - DIII - DO Potsdam Behlertstraße)" w:date="2022-01-06T09:56:00Z">
              <w:tcPr>
                <w:tcW w:w="1263" w:type="dxa"/>
              </w:tcPr>
            </w:tcPrChange>
          </w:tcPr>
          <w:p w14:paraId="501ABD56" w14:textId="04454EE8" w:rsidR="007A47B3" w:rsidRPr="00424D72" w:rsidDel="00117785" w:rsidRDefault="007A47B3" w:rsidP="007A47B3">
            <w:pPr>
              <w:jc w:val="center"/>
              <w:rPr>
                <w:ins w:id="1455" w:author="Franz, Ilka (GZD - DIII - DO Potsdam Behlertstraße)" w:date="2022-01-05T16:11:00Z"/>
                <w:del w:id="1456" w:author="Kisch, Christian" w:date="2022-02-02T11:09:00Z"/>
                <w:rFonts w:asciiTheme="minorHAnsi" w:hAnsiTheme="minorHAnsi" w:cstheme="minorHAnsi"/>
                <w:sz w:val="20"/>
                <w:szCs w:val="20"/>
                <w:lang w:eastAsia="de-DE"/>
              </w:rPr>
            </w:pPr>
            <w:ins w:id="1457" w:author="Franz, Ilka (GZD - DIII - DO Potsdam Behlertstraße)" w:date="2022-01-05T16:11:00Z">
              <w:del w:id="1458"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459" w:author="Franz, Ilka (GZD - DIII - DO Potsdam Behlertstraße)" w:date="2022-01-06T09:56:00Z">
              <w:tcPr>
                <w:tcW w:w="833" w:type="dxa"/>
                <w:shd w:val="clear" w:color="auto" w:fill="auto"/>
              </w:tcPr>
            </w:tcPrChange>
          </w:tcPr>
          <w:p w14:paraId="2CDE7598" w14:textId="3C912E7B" w:rsidR="007A47B3" w:rsidRPr="00424D72" w:rsidDel="00117785" w:rsidRDefault="007A47B3" w:rsidP="007A47B3">
            <w:pPr>
              <w:jc w:val="center"/>
              <w:rPr>
                <w:ins w:id="1460" w:author="Franz, Ilka (GZD - DIII - DO Potsdam Behlertstraße)" w:date="2022-01-05T16:11:00Z"/>
                <w:del w:id="1461" w:author="Kisch, Christian" w:date="2022-02-02T11:09:00Z"/>
                <w:rFonts w:asciiTheme="minorHAnsi" w:hAnsiTheme="minorHAnsi" w:cstheme="minorHAnsi"/>
                <w:sz w:val="20"/>
                <w:szCs w:val="20"/>
                <w:lang w:eastAsia="de-DE"/>
              </w:rPr>
            </w:pPr>
            <w:ins w:id="1462" w:author="Franz, Ilka (GZD - DIII - DO Potsdam Behlertstraße)" w:date="2022-01-05T16:11:00Z">
              <w:del w:id="1463" w:author="Kisch, Christian" w:date="2022-02-02T11:09:00Z">
                <w:r w:rsidRPr="00424D72" w:rsidDel="00117785">
                  <w:rPr>
                    <w:rFonts w:asciiTheme="minorHAnsi" w:hAnsiTheme="minorHAnsi" w:cstheme="minorHAnsi"/>
                    <w:sz w:val="20"/>
                    <w:szCs w:val="20"/>
                    <w:lang w:eastAsia="de-DE"/>
                  </w:rPr>
                  <w:delText>Ja</w:delText>
                </w:r>
              </w:del>
            </w:ins>
          </w:p>
        </w:tc>
        <w:tc>
          <w:tcPr>
            <w:tcW w:w="1273" w:type="dxa"/>
            <w:shd w:val="clear" w:color="auto" w:fill="auto"/>
            <w:tcPrChange w:id="1464" w:author="Franz, Ilka (GZD - DIII - DO Potsdam Behlertstraße)" w:date="2022-01-06T09:56:00Z">
              <w:tcPr>
                <w:tcW w:w="1643" w:type="dxa"/>
                <w:gridSpan w:val="2"/>
                <w:shd w:val="clear" w:color="auto" w:fill="auto"/>
              </w:tcPr>
            </w:tcPrChange>
          </w:tcPr>
          <w:p w14:paraId="6D520A87" w14:textId="2594D538" w:rsidR="007A47B3" w:rsidRPr="00424D72" w:rsidDel="00117785" w:rsidRDefault="007A47B3" w:rsidP="007A47B3">
            <w:pPr>
              <w:jc w:val="center"/>
              <w:rPr>
                <w:ins w:id="1465" w:author="Franz, Ilka (GZD - DIII - DO Potsdam Behlertstraße)" w:date="2022-01-05T16:11:00Z"/>
                <w:del w:id="1466" w:author="Kisch, Christian" w:date="2022-02-02T11:09:00Z"/>
                <w:rFonts w:asciiTheme="minorHAnsi" w:hAnsiTheme="minorHAnsi" w:cstheme="minorHAnsi"/>
                <w:sz w:val="20"/>
                <w:szCs w:val="20"/>
                <w:lang w:eastAsia="de-DE"/>
              </w:rPr>
            </w:pPr>
            <w:ins w:id="1467" w:author="Franz, Ilka (GZD - DIII - DO Potsdam Behlertstraße)" w:date="2022-01-05T16:11:00Z">
              <w:del w:id="1468" w:author="Kisch, Christian" w:date="2022-02-02T11:09:00Z">
                <w:r w:rsidRPr="00424D72" w:rsidDel="00117785">
                  <w:rPr>
                    <w:rFonts w:asciiTheme="minorHAnsi" w:hAnsiTheme="minorHAnsi" w:cstheme="minorHAnsi"/>
                    <w:sz w:val="20"/>
                    <w:szCs w:val="20"/>
                    <w:lang w:eastAsia="de-DE"/>
                  </w:rPr>
                  <w:delText>Ja</w:delText>
                </w:r>
              </w:del>
            </w:ins>
          </w:p>
        </w:tc>
        <w:tc>
          <w:tcPr>
            <w:tcW w:w="1189" w:type="dxa"/>
            <w:shd w:val="clear" w:color="auto" w:fill="auto"/>
            <w:tcPrChange w:id="1469" w:author="Franz, Ilka (GZD - DIII - DO Potsdam Behlertstraße)" w:date="2022-01-06T09:56:00Z">
              <w:tcPr>
                <w:tcW w:w="1189" w:type="dxa"/>
                <w:gridSpan w:val="2"/>
                <w:shd w:val="clear" w:color="auto" w:fill="auto"/>
              </w:tcPr>
            </w:tcPrChange>
          </w:tcPr>
          <w:p w14:paraId="7F6AD3BA" w14:textId="66B9E424" w:rsidR="007A47B3" w:rsidRPr="00424D72" w:rsidDel="00117785" w:rsidRDefault="007A47B3" w:rsidP="007A47B3">
            <w:pPr>
              <w:jc w:val="center"/>
              <w:rPr>
                <w:ins w:id="1470" w:author="Franz, Ilka (GZD - DIII - DO Potsdam Behlertstraße)" w:date="2022-01-05T16:11:00Z"/>
                <w:del w:id="1471" w:author="Kisch, Christian" w:date="2022-02-02T11:09:00Z"/>
                <w:rFonts w:asciiTheme="minorHAnsi" w:hAnsiTheme="minorHAnsi" w:cstheme="minorHAnsi"/>
                <w:sz w:val="20"/>
                <w:szCs w:val="20"/>
                <w:lang w:eastAsia="de-DE"/>
              </w:rPr>
            </w:pPr>
            <w:ins w:id="1472" w:author="Franz, Ilka (GZD - DIII - DO Potsdam Behlertstraße)" w:date="2022-01-05T16:11:00Z">
              <w:del w:id="1473" w:author="Kisch, Christian" w:date="2022-02-02T11:09:00Z">
                <w:r w:rsidRPr="00424D72" w:rsidDel="00117785">
                  <w:rPr>
                    <w:rFonts w:asciiTheme="minorHAnsi" w:hAnsiTheme="minorHAnsi" w:cstheme="minorHAnsi"/>
                    <w:sz w:val="20"/>
                    <w:szCs w:val="20"/>
                    <w:lang w:eastAsia="de-DE"/>
                  </w:rPr>
                  <w:delText>Nein</w:delText>
                </w:r>
              </w:del>
            </w:ins>
          </w:p>
        </w:tc>
        <w:tc>
          <w:tcPr>
            <w:tcW w:w="1134" w:type="dxa"/>
            <w:shd w:val="clear" w:color="auto" w:fill="auto"/>
            <w:tcPrChange w:id="1474" w:author="Franz, Ilka (GZD - DIII - DO Potsdam Behlertstraße)" w:date="2022-01-06T09:56:00Z">
              <w:tcPr>
                <w:tcW w:w="1134" w:type="dxa"/>
                <w:gridSpan w:val="2"/>
                <w:shd w:val="clear" w:color="auto" w:fill="auto"/>
              </w:tcPr>
            </w:tcPrChange>
          </w:tcPr>
          <w:p w14:paraId="40497BFC" w14:textId="2AFB68A0" w:rsidR="007A47B3" w:rsidRPr="00424D72" w:rsidDel="00117785" w:rsidRDefault="007A47B3" w:rsidP="007A47B3">
            <w:pPr>
              <w:jc w:val="center"/>
              <w:rPr>
                <w:ins w:id="1475" w:author="Franz, Ilka (GZD - DIII - DO Potsdam Behlertstraße)" w:date="2022-01-05T16:11:00Z"/>
                <w:del w:id="1476" w:author="Kisch, Christian" w:date="2022-02-02T11:09:00Z"/>
                <w:rFonts w:asciiTheme="minorHAnsi" w:hAnsiTheme="minorHAnsi" w:cstheme="minorHAnsi"/>
                <w:sz w:val="20"/>
                <w:szCs w:val="20"/>
              </w:rPr>
            </w:pPr>
            <w:ins w:id="1477" w:author="Franz, Ilka (GZD - DIII - DO Potsdam Behlertstraße)" w:date="2022-01-05T16:11:00Z">
              <w:del w:id="1478" w:author="Kisch, Christian" w:date="2022-02-02T11:09:00Z">
                <w:r w:rsidRPr="00424D72" w:rsidDel="00117785">
                  <w:rPr>
                    <w:rFonts w:asciiTheme="minorHAnsi" w:hAnsiTheme="minorHAnsi" w:cstheme="minorHAnsi"/>
                    <w:sz w:val="20"/>
                    <w:szCs w:val="20"/>
                  </w:rPr>
                  <w:delText>Nein</w:delText>
                </w:r>
              </w:del>
            </w:ins>
          </w:p>
        </w:tc>
        <w:tc>
          <w:tcPr>
            <w:tcW w:w="882" w:type="dxa"/>
            <w:shd w:val="clear" w:color="auto" w:fill="auto"/>
            <w:tcPrChange w:id="1479" w:author="Franz, Ilka (GZD - DIII - DO Potsdam Behlertstraße)" w:date="2022-01-06T09:56:00Z">
              <w:tcPr>
                <w:tcW w:w="882" w:type="dxa"/>
                <w:gridSpan w:val="3"/>
                <w:shd w:val="clear" w:color="auto" w:fill="auto"/>
              </w:tcPr>
            </w:tcPrChange>
          </w:tcPr>
          <w:p w14:paraId="5E263E4C" w14:textId="60A6F4B2" w:rsidR="007A47B3" w:rsidRPr="00424D72" w:rsidDel="00117785" w:rsidRDefault="007A47B3" w:rsidP="007A47B3">
            <w:pPr>
              <w:jc w:val="center"/>
              <w:rPr>
                <w:ins w:id="1480" w:author="Franz, Ilka (GZD - DIII - DO Potsdam Behlertstraße)" w:date="2022-01-05T16:11:00Z"/>
                <w:del w:id="1481" w:author="Kisch, Christian" w:date="2022-02-02T11:09:00Z"/>
                <w:rFonts w:asciiTheme="minorHAnsi" w:hAnsiTheme="minorHAnsi" w:cstheme="minorHAnsi"/>
                <w:sz w:val="20"/>
                <w:szCs w:val="20"/>
              </w:rPr>
            </w:pPr>
            <w:ins w:id="1482" w:author="Franz, Ilka (GZD - DIII - DO Potsdam Behlertstraße)" w:date="2022-01-05T16:11:00Z">
              <w:del w:id="1483" w:author="Kisch, Christian" w:date="2022-02-02T11:09:00Z">
                <w:r w:rsidRPr="00424D72" w:rsidDel="00117785">
                  <w:rPr>
                    <w:rFonts w:asciiTheme="minorHAnsi" w:hAnsiTheme="minorHAnsi" w:cstheme="minorHAnsi"/>
                    <w:sz w:val="20"/>
                    <w:szCs w:val="20"/>
                  </w:rPr>
                  <w:delText>Nein</w:delText>
                </w:r>
              </w:del>
            </w:ins>
          </w:p>
        </w:tc>
      </w:tr>
      <w:tr w:rsidR="007A47B3" w:rsidDel="00117785" w14:paraId="10D0EC8C" w14:textId="74D8CF6E" w:rsidTr="006075A3">
        <w:tblPrEx>
          <w:tblPrExChange w:id="1484" w:author="Franz, Ilka (GZD - DIII - DO Potsdam Behlertstraße)" w:date="2022-01-06T09:56:00Z">
            <w:tblPrEx>
              <w:tblW w:w="8957" w:type="dxa"/>
              <w:tblLayout w:type="fixed"/>
            </w:tblPrEx>
          </w:tblPrExChange>
        </w:tblPrEx>
        <w:trPr>
          <w:tblHeader/>
          <w:del w:id="1485" w:author="Kisch, Christian" w:date="2022-02-02T11:09:00Z"/>
          <w:trPrChange w:id="1486" w:author="Franz, Ilka (GZD - DIII - DO Potsdam Behlertstraße)" w:date="2022-01-06T09:56:00Z">
            <w:trPr>
              <w:gridAfter w:val="0"/>
              <w:tblHeader/>
            </w:trPr>
          </w:trPrChange>
        </w:trPr>
        <w:tc>
          <w:tcPr>
            <w:tcW w:w="1177" w:type="dxa"/>
            <w:shd w:val="clear" w:color="auto" w:fill="F2F2F2" w:themeFill="background1" w:themeFillShade="F2"/>
            <w:tcPrChange w:id="1487" w:author="Franz, Ilka (GZD - DIII - DO Potsdam Behlertstraße)" w:date="2022-01-06T09:56:00Z">
              <w:tcPr>
                <w:tcW w:w="1177" w:type="dxa"/>
                <w:shd w:val="clear" w:color="auto" w:fill="F2F2F2" w:themeFill="background1" w:themeFillShade="F2"/>
              </w:tcPr>
            </w:tcPrChange>
          </w:tcPr>
          <w:p w14:paraId="44A6244C" w14:textId="150303DC" w:rsidR="007A47B3" w:rsidRPr="00C4510E" w:rsidDel="00117785" w:rsidRDefault="007A47B3" w:rsidP="007A47B3">
            <w:pPr>
              <w:rPr>
                <w:del w:id="1488" w:author="Kisch, Christian" w:date="2022-02-02T11:09:00Z"/>
                <w:b/>
                <w:sz w:val="20"/>
                <w:szCs w:val="20"/>
                <w:lang w:eastAsia="de-DE"/>
              </w:rPr>
            </w:pPr>
            <w:del w:id="1489" w:author="Kisch, Christian" w:date="2022-02-02T11:09:00Z">
              <w:r w:rsidRPr="00C4510E" w:rsidDel="00117785">
                <w:rPr>
                  <w:b/>
                  <w:sz w:val="20"/>
                  <w:szCs w:val="20"/>
                </w:rPr>
                <w:delText>Posteingang (zentral)</w:delText>
              </w:r>
            </w:del>
          </w:p>
        </w:tc>
        <w:tc>
          <w:tcPr>
            <w:tcW w:w="836" w:type="dxa"/>
            <w:tcPrChange w:id="1490" w:author="Franz, Ilka (GZD - DIII - DO Potsdam Behlertstraße)" w:date="2022-01-06T09:56:00Z">
              <w:tcPr>
                <w:tcW w:w="836" w:type="dxa"/>
              </w:tcPr>
            </w:tcPrChange>
          </w:tcPr>
          <w:p w14:paraId="34CB60CF" w14:textId="2FB7DC1E" w:rsidR="007A47B3" w:rsidRPr="00424D72" w:rsidDel="00117785" w:rsidRDefault="007A47B3" w:rsidP="007A47B3">
            <w:pPr>
              <w:jc w:val="center"/>
              <w:rPr>
                <w:del w:id="1491" w:author="Kisch, Christian" w:date="2022-02-02T11:09:00Z"/>
                <w:rFonts w:asciiTheme="minorHAnsi" w:hAnsiTheme="minorHAnsi" w:cstheme="minorHAnsi"/>
                <w:sz w:val="20"/>
                <w:szCs w:val="20"/>
                <w:lang w:eastAsia="de-DE"/>
              </w:rPr>
            </w:pPr>
            <w:del w:id="1492" w:author="Kisch, Christian" w:date="2022-02-02T11:09:00Z">
              <w:r w:rsidRPr="00424D72" w:rsidDel="00117785">
                <w:rPr>
                  <w:rFonts w:asciiTheme="minorHAnsi" w:hAnsiTheme="minorHAnsi" w:cstheme="minorHAnsi"/>
                  <w:sz w:val="20"/>
                  <w:szCs w:val="20"/>
                  <w:lang w:eastAsia="de-DE"/>
                </w:rPr>
                <w:delText>Ja</w:delText>
              </w:r>
            </w:del>
          </w:p>
        </w:tc>
        <w:tc>
          <w:tcPr>
            <w:tcW w:w="959" w:type="dxa"/>
            <w:tcPrChange w:id="1493" w:author="Franz, Ilka (GZD - DIII - DO Potsdam Behlertstraße)" w:date="2022-01-06T09:56:00Z">
              <w:tcPr>
                <w:tcW w:w="1263" w:type="dxa"/>
              </w:tcPr>
            </w:tcPrChange>
          </w:tcPr>
          <w:p w14:paraId="476BF1AB" w14:textId="5BA4F7E9" w:rsidR="007A47B3" w:rsidRPr="00424D72" w:rsidDel="00117785" w:rsidRDefault="007A47B3" w:rsidP="007A47B3">
            <w:pPr>
              <w:jc w:val="center"/>
              <w:rPr>
                <w:del w:id="1494" w:author="Kisch, Christian" w:date="2022-02-02T11:09:00Z"/>
                <w:rFonts w:asciiTheme="minorHAnsi" w:hAnsiTheme="minorHAnsi" w:cstheme="minorHAnsi"/>
                <w:sz w:val="20"/>
                <w:szCs w:val="20"/>
                <w:lang w:eastAsia="de-DE"/>
              </w:rPr>
            </w:pPr>
            <w:ins w:id="1495" w:author="Franz, Ilka (GZD - DIII - DO Potsdam Behlertstraße)" w:date="2022-01-05T15:43:00Z">
              <w:del w:id="1496"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497" w:author="Franz, Ilka (GZD - DIII - DO Potsdam Behlertstraße)" w:date="2022-01-06T09:56:00Z">
              <w:tcPr>
                <w:tcW w:w="833" w:type="dxa"/>
                <w:shd w:val="clear" w:color="auto" w:fill="auto"/>
              </w:tcPr>
            </w:tcPrChange>
          </w:tcPr>
          <w:p w14:paraId="794DBFEF" w14:textId="62C78939" w:rsidR="007A47B3" w:rsidRPr="00424D72" w:rsidDel="00117785" w:rsidRDefault="007A47B3" w:rsidP="007A47B3">
            <w:pPr>
              <w:jc w:val="center"/>
              <w:rPr>
                <w:del w:id="1498" w:author="Kisch, Christian" w:date="2022-02-02T11:09:00Z"/>
                <w:rFonts w:asciiTheme="minorHAnsi" w:hAnsiTheme="minorHAnsi" w:cstheme="minorHAnsi"/>
                <w:sz w:val="20"/>
                <w:szCs w:val="20"/>
                <w:lang w:eastAsia="de-DE"/>
              </w:rPr>
            </w:pPr>
            <w:del w:id="1499" w:author="Kisch, Christian" w:date="2022-02-02T11:09:00Z">
              <w:r w:rsidRPr="00424D72" w:rsidDel="00117785">
                <w:rPr>
                  <w:rFonts w:asciiTheme="minorHAnsi" w:hAnsiTheme="minorHAnsi" w:cstheme="minorHAnsi"/>
                  <w:sz w:val="20"/>
                  <w:szCs w:val="20"/>
                  <w:lang w:eastAsia="de-DE"/>
                </w:rPr>
                <w:delText>Ja</w:delText>
              </w:r>
            </w:del>
          </w:p>
        </w:tc>
        <w:tc>
          <w:tcPr>
            <w:tcW w:w="1273" w:type="dxa"/>
            <w:shd w:val="clear" w:color="auto" w:fill="auto"/>
            <w:tcPrChange w:id="1500" w:author="Franz, Ilka (GZD - DIII - DO Potsdam Behlertstraße)" w:date="2022-01-06T09:56:00Z">
              <w:tcPr>
                <w:tcW w:w="1643" w:type="dxa"/>
                <w:gridSpan w:val="2"/>
                <w:shd w:val="clear" w:color="auto" w:fill="auto"/>
              </w:tcPr>
            </w:tcPrChange>
          </w:tcPr>
          <w:p w14:paraId="36C932C1" w14:textId="1BE838E9" w:rsidR="007A47B3" w:rsidRPr="00424D72" w:rsidDel="00117785" w:rsidRDefault="007A47B3" w:rsidP="007A47B3">
            <w:pPr>
              <w:jc w:val="center"/>
              <w:rPr>
                <w:del w:id="1501" w:author="Kisch, Christian" w:date="2022-02-02T11:09:00Z"/>
                <w:rFonts w:asciiTheme="minorHAnsi" w:hAnsiTheme="minorHAnsi" w:cstheme="minorHAnsi"/>
                <w:sz w:val="20"/>
                <w:szCs w:val="20"/>
                <w:lang w:eastAsia="de-DE"/>
              </w:rPr>
            </w:pPr>
            <w:del w:id="1502" w:author="Kisch, Christian" w:date="2022-02-02T11:09:00Z">
              <w:r w:rsidRPr="00424D72" w:rsidDel="00117785">
                <w:rPr>
                  <w:rFonts w:asciiTheme="minorHAnsi" w:hAnsiTheme="minorHAnsi" w:cstheme="minorHAnsi"/>
                  <w:sz w:val="20"/>
                  <w:szCs w:val="20"/>
                  <w:lang w:eastAsia="de-DE"/>
                </w:rPr>
                <w:delText>Ja</w:delText>
              </w:r>
            </w:del>
          </w:p>
        </w:tc>
        <w:tc>
          <w:tcPr>
            <w:tcW w:w="1189" w:type="dxa"/>
            <w:shd w:val="clear" w:color="auto" w:fill="auto"/>
            <w:tcPrChange w:id="1503" w:author="Franz, Ilka (GZD - DIII - DO Potsdam Behlertstraße)" w:date="2022-01-06T09:56:00Z">
              <w:tcPr>
                <w:tcW w:w="1189" w:type="dxa"/>
                <w:gridSpan w:val="2"/>
                <w:shd w:val="clear" w:color="auto" w:fill="auto"/>
              </w:tcPr>
            </w:tcPrChange>
          </w:tcPr>
          <w:p w14:paraId="5FACE490" w14:textId="36DBF705" w:rsidR="007A47B3" w:rsidRPr="00424D72" w:rsidDel="00117785" w:rsidRDefault="007A47B3" w:rsidP="007A47B3">
            <w:pPr>
              <w:jc w:val="center"/>
              <w:rPr>
                <w:del w:id="1504" w:author="Kisch, Christian" w:date="2022-02-02T11:09:00Z"/>
                <w:rFonts w:asciiTheme="minorHAnsi" w:hAnsiTheme="minorHAnsi" w:cstheme="minorHAnsi"/>
                <w:sz w:val="20"/>
                <w:szCs w:val="20"/>
                <w:lang w:eastAsia="de-DE"/>
              </w:rPr>
            </w:pPr>
            <w:del w:id="1505" w:author="Kisch, Christian" w:date="2022-02-02T11:09:00Z">
              <w:r w:rsidRPr="00424D72" w:rsidDel="00117785">
                <w:rPr>
                  <w:rFonts w:asciiTheme="minorHAnsi" w:hAnsiTheme="minorHAnsi" w:cstheme="minorHAnsi"/>
                  <w:sz w:val="20"/>
                  <w:szCs w:val="20"/>
                  <w:lang w:eastAsia="de-DE"/>
                </w:rPr>
                <w:delText>Ja</w:delText>
              </w:r>
            </w:del>
          </w:p>
        </w:tc>
        <w:tc>
          <w:tcPr>
            <w:tcW w:w="1134" w:type="dxa"/>
            <w:shd w:val="clear" w:color="auto" w:fill="auto"/>
            <w:tcPrChange w:id="1506" w:author="Franz, Ilka (GZD - DIII - DO Potsdam Behlertstraße)" w:date="2022-01-06T09:56:00Z">
              <w:tcPr>
                <w:tcW w:w="1134" w:type="dxa"/>
                <w:gridSpan w:val="2"/>
                <w:shd w:val="clear" w:color="auto" w:fill="auto"/>
              </w:tcPr>
            </w:tcPrChange>
          </w:tcPr>
          <w:p w14:paraId="06C948F9" w14:textId="34ABA4E7" w:rsidR="007A47B3" w:rsidRPr="00424D72" w:rsidDel="00117785" w:rsidRDefault="007A47B3" w:rsidP="007A47B3">
            <w:pPr>
              <w:jc w:val="center"/>
              <w:rPr>
                <w:del w:id="1507" w:author="Kisch, Christian" w:date="2022-02-02T11:09:00Z"/>
                <w:rFonts w:asciiTheme="minorHAnsi" w:hAnsiTheme="minorHAnsi" w:cstheme="minorHAnsi"/>
                <w:sz w:val="20"/>
                <w:szCs w:val="20"/>
              </w:rPr>
            </w:pPr>
            <w:del w:id="1508" w:author="Kisch, Christian" w:date="2022-02-02T11:09:00Z">
              <w:r w:rsidRPr="00424D72" w:rsidDel="00117785">
                <w:rPr>
                  <w:rFonts w:asciiTheme="minorHAnsi" w:hAnsiTheme="minorHAnsi" w:cstheme="minorHAnsi"/>
                  <w:sz w:val="20"/>
                  <w:szCs w:val="20"/>
                  <w:lang w:eastAsia="de-DE"/>
                </w:rPr>
                <w:delText>Ja</w:delText>
              </w:r>
            </w:del>
          </w:p>
        </w:tc>
        <w:tc>
          <w:tcPr>
            <w:tcW w:w="882" w:type="dxa"/>
            <w:shd w:val="clear" w:color="auto" w:fill="auto"/>
            <w:tcPrChange w:id="1509" w:author="Franz, Ilka (GZD - DIII - DO Potsdam Behlertstraße)" w:date="2022-01-06T09:56:00Z">
              <w:tcPr>
                <w:tcW w:w="882" w:type="dxa"/>
                <w:gridSpan w:val="3"/>
                <w:shd w:val="clear" w:color="auto" w:fill="auto"/>
              </w:tcPr>
            </w:tcPrChange>
          </w:tcPr>
          <w:p w14:paraId="73013812" w14:textId="37E204A4" w:rsidR="007A47B3" w:rsidRPr="00424D72" w:rsidDel="00117785" w:rsidRDefault="007A47B3" w:rsidP="007A47B3">
            <w:pPr>
              <w:jc w:val="center"/>
              <w:rPr>
                <w:del w:id="1510" w:author="Kisch, Christian" w:date="2022-02-02T11:09:00Z"/>
                <w:rFonts w:asciiTheme="minorHAnsi" w:hAnsiTheme="minorHAnsi" w:cstheme="minorHAnsi"/>
                <w:sz w:val="20"/>
                <w:szCs w:val="20"/>
              </w:rPr>
            </w:pPr>
            <w:del w:id="1511" w:author="Kisch, Christian" w:date="2022-02-02T11:09:00Z">
              <w:r w:rsidRPr="00424D72" w:rsidDel="00117785">
                <w:rPr>
                  <w:rFonts w:asciiTheme="minorHAnsi" w:hAnsiTheme="minorHAnsi" w:cstheme="minorHAnsi"/>
                  <w:sz w:val="20"/>
                  <w:szCs w:val="20"/>
                </w:rPr>
                <w:delText>Nein</w:delText>
              </w:r>
            </w:del>
          </w:p>
        </w:tc>
      </w:tr>
      <w:tr w:rsidR="007A47B3" w:rsidDel="00117785" w14:paraId="4D03ECC3" w14:textId="512D86FE" w:rsidTr="006075A3">
        <w:tblPrEx>
          <w:tblPrExChange w:id="1512" w:author="Franz, Ilka (GZD - DIII - DO Potsdam Behlertstraße)" w:date="2022-01-06T09:56:00Z">
            <w:tblPrEx>
              <w:tblW w:w="8957" w:type="dxa"/>
              <w:tblLayout w:type="fixed"/>
            </w:tblPrEx>
          </w:tblPrExChange>
        </w:tblPrEx>
        <w:trPr>
          <w:tblHeader/>
          <w:del w:id="1513" w:author="Kisch, Christian" w:date="2022-02-02T11:09:00Z"/>
          <w:trPrChange w:id="1514" w:author="Franz, Ilka (GZD - DIII - DO Potsdam Behlertstraße)" w:date="2022-01-06T09:56:00Z">
            <w:trPr>
              <w:gridAfter w:val="0"/>
              <w:tblHeader/>
            </w:trPr>
          </w:trPrChange>
        </w:trPr>
        <w:tc>
          <w:tcPr>
            <w:tcW w:w="1177" w:type="dxa"/>
            <w:shd w:val="clear" w:color="auto" w:fill="F2F2F2" w:themeFill="background1" w:themeFillShade="F2"/>
            <w:tcPrChange w:id="1515" w:author="Franz, Ilka (GZD - DIII - DO Potsdam Behlertstraße)" w:date="2022-01-06T09:56:00Z">
              <w:tcPr>
                <w:tcW w:w="1177" w:type="dxa"/>
                <w:shd w:val="clear" w:color="auto" w:fill="F2F2F2" w:themeFill="background1" w:themeFillShade="F2"/>
              </w:tcPr>
            </w:tcPrChange>
          </w:tcPr>
          <w:p w14:paraId="3A0F80D0" w14:textId="3C9AB695" w:rsidR="007A47B3" w:rsidRPr="00C4510E" w:rsidDel="00117785" w:rsidRDefault="007A47B3" w:rsidP="007A47B3">
            <w:pPr>
              <w:rPr>
                <w:del w:id="1516" w:author="Kisch, Christian" w:date="2022-02-02T11:09:00Z"/>
                <w:b/>
                <w:sz w:val="20"/>
                <w:szCs w:val="20"/>
              </w:rPr>
            </w:pPr>
            <w:del w:id="1517" w:author="Kisch, Christian" w:date="2022-02-02T11:09:00Z">
              <w:r w:rsidRPr="00C4510E" w:rsidDel="00117785">
                <w:rPr>
                  <w:b/>
                  <w:sz w:val="20"/>
                  <w:szCs w:val="20"/>
                </w:rPr>
                <w:delText>Statistik</w:delText>
              </w:r>
            </w:del>
          </w:p>
        </w:tc>
        <w:tc>
          <w:tcPr>
            <w:tcW w:w="836" w:type="dxa"/>
            <w:tcPrChange w:id="1518" w:author="Franz, Ilka (GZD - DIII - DO Potsdam Behlertstraße)" w:date="2022-01-06T09:56:00Z">
              <w:tcPr>
                <w:tcW w:w="836" w:type="dxa"/>
              </w:tcPr>
            </w:tcPrChange>
          </w:tcPr>
          <w:p w14:paraId="7FCD901D" w14:textId="4630C9C4" w:rsidR="007A47B3" w:rsidRPr="00424D72" w:rsidDel="00117785" w:rsidRDefault="007A47B3" w:rsidP="007A47B3">
            <w:pPr>
              <w:jc w:val="center"/>
              <w:rPr>
                <w:del w:id="1519" w:author="Kisch, Christian" w:date="2022-02-02T11:09:00Z"/>
                <w:rFonts w:asciiTheme="minorHAnsi" w:hAnsiTheme="minorHAnsi" w:cstheme="minorHAnsi"/>
                <w:sz w:val="20"/>
                <w:szCs w:val="20"/>
                <w:lang w:eastAsia="de-DE"/>
              </w:rPr>
            </w:pPr>
            <w:del w:id="1520" w:author="Kisch, Christian" w:date="2021-12-16T13:26:00Z">
              <w:r w:rsidRPr="00424D72" w:rsidDel="004A7ADB">
                <w:rPr>
                  <w:rFonts w:asciiTheme="minorHAnsi" w:hAnsiTheme="minorHAnsi" w:cstheme="minorHAnsi"/>
                  <w:sz w:val="20"/>
                  <w:szCs w:val="20"/>
                  <w:lang w:eastAsia="de-DE"/>
                </w:rPr>
                <w:delText>Nein</w:delText>
              </w:r>
            </w:del>
          </w:p>
        </w:tc>
        <w:tc>
          <w:tcPr>
            <w:tcW w:w="959" w:type="dxa"/>
            <w:tcPrChange w:id="1521" w:author="Franz, Ilka (GZD - DIII - DO Potsdam Behlertstraße)" w:date="2022-01-06T09:56:00Z">
              <w:tcPr>
                <w:tcW w:w="1263" w:type="dxa"/>
              </w:tcPr>
            </w:tcPrChange>
          </w:tcPr>
          <w:p w14:paraId="42FCAF76" w14:textId="58231FEC" w:rsidR="007A47B3" w:rsidRPr="00424D72" w:rsidDel="00117785" w:rsidRDefault="007A47B3" w:rsidP="007A47B3">
            <w:pPr>
              <w:jc w:val="center"/>
              <w:rPr>
                <w:del w:id="1522" w:author="Kisch, Christian" w:date="2022-02-02T11:09:00Z"/>
                <w:rFonts w:asciiTheme="minorHAnsi" w:hAnsiTheme="minorHAnsi" w:cstheme="minorHAnsi"/>
                <w:sz w:val="20"/>
                <w:szCs w:val="20"/>
                <w:lang w:eastAsia="de-DE"/>
              </w:rPr>
            </w:pPr>
            <w:ins w:id="1523" w:author="Franz, Ilka (GZD - DIII - DO Potsdam Behlertstraße)" w:date="2022-01-05T15:43:00Z">
              <w:del w:id="1524"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525" w:author="Franz, Ilka (GZD - DIII - DO Potsdam Behlertstraße)" w:date="2022-01-06T09:56:00Z">
              <w:tcPr>
                <w:tcW w:w="833" w:type="dxa"/>
                <w:shd w:val="clear" w:color="auto" w:fill="auto"/>
              </w:tcPr>
            </w:tcPrChange>
          </w:tcPr>
          <w:p w14:paraId="0C1E9F9A" w14:textId="568C855D" w:rsidR="007A47B3" w:rsidRPr="00424D72" w:rsidDel="00117785" w:rsidRDefault="007A47B3" w:rsidP="007A47B3">
            <w:pPr>
              <w:jc w:val="center"/>
              <w:rPr>
                <w:del w:id="1526" w:author="Kisch, Christian" w:date="2022-02-02T11:09:00Z"/>
                <w:rFonts w:asciiTheme="minorHAnsi" w:hAnsiTheme="minorHAnsi" w:cstheme="minorHAnsi"/>
                <w:sz w:val="20"/>
                <w:szCs w:val="20"/>
                <w:lang w:eastAsia="de-DE"/>
              </w:rPr>
            </w:pPr>
            <w:del w:id="1527" w:author="Kisch, Christian" w:date="2022-02-02T11:09:00Z">
              <w:r w:rsidRPr="00424D72" w:rsidDel="00117785">
                <w:rPr>
                  <w:rFonts w:asciiTheme="minorHAnsi" w:hAnsiTheme="minorHAnsi" w:cstheme="minorHAnsi"/>
                  <w:sz w:val="20"/>
                  <w:szCs w:val="20"/>
                  <w:lang w:eastAsia="de-DE"/>
                </w:rPr>
                <w:delText>Ja</w:delText>
              </w:r>
            </w:del>
          </w:p>
        </w:tc>
        <w:tc>
          <w:tcPr>
            <w:tcW w:w="1273" w:type="dxa"/>
            <w:shd w:val="clear" w:color="auto" w:fill="auto"/>
            <w:tcPrChange w:id="1528" w:author="Franz, Ilka (GZD - DIII - DO Potsdam Behlertstraße)" w:date="2022-01-06T09:56:00Z">
              <w:tcPr>
                <w:tcW w:w="1643" w:type="dxa"/>
                <w:gridSpan w:val="2"/>
                <w:shd w:val="clear" w:color="auto" w:fill="auto"/>
              </w:tcPr>
            </w:tcPrChange>
          </w:tcPr>
          <w:p w14:paraId="0DDD7C30" w14:textId="67E51873" w:rsidR="007A47B3" w:rsidRPr="00424D72" w:rsidDel="00117785" w:rsidRDefault="007A47B3" w:rsidP="007A47B3">
            <w:pPr>
              <w:jc w:val="center"/>
              <w:rPr>
                <w:del w:id="1529" w:author="Kisch, Christian" w:date="2022-02-02T11:09:00Z"/>
                <w:rFonts w:asciiTheme="minorHAnsi" w:hAnsiTheme="minorHAnsi" w:cstheme="minorHAnsi"/>
                <w:sz w:val="20"/>
                <w:szCs w:val="20"/>
                <w:lang w:eastAsia="de-DE"/>
              </w:rPr>
            </w:pPr>
            <w:del w:id="1530" w:author="Kisch, Christian" w:date="2022-02-02T11:09:00Z">
              <w:r w:rsidRPr="00424D72" w:rsidDel="00117785">
                <w:rPr>
                  <w:rFonts w:asciiTheme="minorHAnsi" w:hAnsiTheme="minorHAnsi" w:cstheme="minorHAnsi"/>
                  <w:sz w:val="20"/>
                  <w:szCs w:val="20"/>
                  <w:lang w:eastAsia="de-DE"/>
                </w:rPr>
                <w:delText>Ja</w:delText>
              </w:r>
            </w:del>
          </w:p>
        </w:tc>
        <w:tc>
          <w:tcPr>
            <w:tcW w:w="1189" w:type="dxa"/>
            <w:shd w:val="clear" w:color="auto" w:fill="auto"/>
            <w:tcPrChange w:id="1531" w:author="Franz, Ilka (GZD - DIII - DO Potsdam Behlertstraße)" w:date="2022-01-06T09:56:00Z">
              <w:tcPr>
                <w:tcW w:w="1189" w:type="dxa"/>
                <w:gridSpan w:val="2"/>
                <w:shd w:val="clear" w:color="auto" w:fill="auto"/>
              </w:tcPr>
            </w:tcPrChange>
          </w:tcPr>
          <w:p w14:paraId="04F1FB7B" w14:textId="5AE7E18C" w:rsidR="007A47B3" w:rsidRPr="00424D72" w:rsidDel="00117785" w:rsidRDefault="007A47B3" w:rsidP="007A47B3">
            <w:pPr>
              <w:jc w:val="center"/>
              <w:rPr>
                <w:del w:id="1532" w:author="Kisch, Christian" w:date="2022-02-02T11:09:00Z"/>
                <w:rFonts w:asciiTheme="minorHAnsi" w:hAnsiTheme="minorHAnsi" w:cstheme="minorHAnsi"/>
                <w:sz w:val="20"/>
                <w:szCs w:val="20"/>
                <w:lang w:eastAsia="de-DE"/>
              </w:rPr>
            </w:pPr>
            <w:del w:id="1533" w:author="Kisch, Christian" w:date="2022-02-02T11:09:00Z">
              <w:r w:rsidRPr="00424D72" w:rsidDel="00117785">
                <w:rPr>
                  <w:rFonts w:asciiTheme="minorHAnsi" w:hAnsiTheme="minorHAnsi" w:cstheme="minorHAnsi"/>
                  <w:sz w:val="20"/>
                  <w:szCs w:val="20"/>
                  <w:lang w:eastAsia="de-DE"/>
                </w:rPr>
                <w:delText>Nein</w:delText>
              </w:r>
            </w:del>
          </w:p>
        </w:tc>
        <w:tc>
          <w:tcPr>
            <w:tcW w:w="1134" w:type="dxa"/>
            <w:shd w:val="clear" w:color="auto" w:fill="auto"/>
            <w:tcPrChange w:id="1534" w:author="Franz, Ilka (GZD - DIII - DO Potsdam Behlertstraße)" w:date="2022-01-06T09:56:00Z">
              <w:tcPr>
                <w:tcW w:w="1134" w:type="dxa"/>
                <w:gridSpan w:val="2"/>
                <w:shd w:val="clear" w:color="auto" w:fill="auto"/>
              </w:tcPr>
            </w:tcPrChange>
          </w:tcPr>
          <w:p w14:paraId="52496072" w14:textId="6CAEAAD8" w:rsidR="007A47B3" w:rsidRPr="00424D72" w:rsidDel="00117785" w:rsidRDefault="007A47B3" w:rsidP="007A47B3">
            <w:pPr>
              <w:jc w:val="center"/>
              <w:rPr>
                <w:del w:id="1535" w:author="Kisch, Christian" w:date="2022-02-02T11:09:00Z"/>
                <w:rFonts w:asciiTheme="minorHAnsi" w:hAnsiTheme="minorHAnsi" w:cstheme="minorHAnsi"/>
                <w:sz w:val="20"/>
                <w:szCs w:val="20"/>
                <w:lang w:eastAsia="de-DE"/>
              </w:rPr>
            </w:pPr>
            <w:del w:id="1536" w:author="Kisch, Christian" w:date="2022-02-02T11:09:00Z">
              <w:r w:rsidRPr="00424D72" w:rsidDel="00117785">
                <w:rPr>
                  <w:rFonts w:asciiTheme="minorHAnsi" w:hAnsiTheme="minorHAnsi" w:cstheme="minorHAnsi"/>
                  <w:sz w:val="20"/>
                  <w:szCs w:val="20"/>
                </w:rPr>
                <w:delText>Nein</w:delText>
              </w:r>
            </w:del>
          </w:p>
        </w:tc>
        <w:tc>
          <w:tcPr>
            <w:tcW w:w="882" w:type="dxa"/>
            <w:shd w:val="clear" w:color="auto" w:fill="auto"/>
            <w:tcPrChange w:id="1537" w:author="Franz, Ilka (GZD - DIII - DO Potsdam Behlertstraße)" w:date="2022-01-06T09:56:00Z">
              <w:tcPr>
                <w:tcW w:w="882" w:type="dxa"/>
                <w:gridSpan w:val="3"/>
                <w:shd w:val="clear" w:color="auto" w:fill="auto"/>
              </w:tcPr>
            </w:tcPrChange>
          </w:tcPr>
          <w:p w14:paraId="6405C92F" w14:textId="03DD05A0" w:rsidR="007A47B3" w:rsidRPr="00424D72" w:rsidDel="00117785" w:rsidRDefault="007A47B3" w:rsidP="007A47B3">
            <w:pPr>
              <w:jc w:val="center"/>
              <w:rPr>
                <w:del w:id="1538" w:author="Kisch, Christian" w:date="2022-02-02T11:09:00Z"/>
                <w:rFonts w:asciiTheme="minorHAnsi" w:hAnsiTheme="minorHAnsi" w:cstheme="minorHAnsi"/>
                <w:sz w:val="20"/>
                <w:szCs w:val="20"/>
              </w:rPr>
            </w:pPr>
            <w:del w:id="1539" w:author="Kisch, Christian" w:date="2022-02-02T11:09:00Z">
              <w:r w:rsidRPr="00424D72" w:rsidDel="00117785">
                <w:rPr>
                  <w:rFonts w:asciiTheme="minorHAnsi" w:hAnsiTheme="minorHAnsi" w:cstheme="minorHAnsi"/>
                  <w:sz w:val="20"/>
                  <w:szCs w:val="20"/>
                </w:rPr>
                <w:delText>Nein</w:delText>
              </w:r>
            </w:del>
          </w:p>
        </w:tc>
      </w:tr>
      <w:tr w:rsidR="003E33ED" w:rsidDel="00117785" w14:paraId="51E7851A" w14:textId="218A16E2" w:rsidTr="006075A3">
        <w:tblPrEx>
          <w:tblPrExChange w:id="1540" w:author="Franz, Ilka (GZD - DIII - DO Potsdam Behlertstraße)" w:date="2022-01-06T09:56:00Z">
            <w:tblPrEx>
              <w:tblW w:w="8587" w:type="dxa"/>
              <w:tblLayout w:type="fixed"/>
            </w:tblPrEx>
          </w:tblPrExChange>
        </w:tblPrEx>
        <w:trPr>
          <w:tblHeader/>
          <w:del w:id="1541" w:author="Kisch, Christian" w:date="2022-02-02T11:09:00Z"/>
          <w:trPrChange w:id="1542" w:author="Franz, Ilka (GZD - DIII - DO Potsdam Behlertstraße)" w:date="2022-01-06T09:56:00Z">
            <w:trPr>
              <w:gridAfter w:val="0"/>
              <w:tblHeader/>
            </w:trPr>
          </w:trPrChange>
        </w:trPr>
        <w:tc>
          <w:tcPr>
            <w:tcW w:w="1177" w:type="dxa"/>
            <w:shd w:val="clear" w:color="auto" w:fill="F2F2F2" w:themeFill="background1" w:themeFillShade="F2"/>
            <w:tcPrChange w:id="1543" w:author="Franz, Ilka (GZD - DIII - DO Potsdam Behlertstraße)" w:date="2022-01-06T09:56:00Z">
              <w:tcPr>
                <w:tcW w:w="1177" w:type="dxa"/>
                <w:shd w:val="clear" w:color="auto" w:fill="F2F2F2" w:themeFill="background1" w:themeFillShade="F2"/>
              </w:tcPr>
            </w:tcPrChange>
          </w:tcPr>
          <w:p w14:paraId="10B6B7BA" w14:textId="5EB8F98A" w:rsidR="003E33ED" w:rsidRPr="00C4510E" w:rsidDel="00117785" w:rsidRDefault="003E33ED" w:rsidP="003E33ED">
            <w:pPr>
              <w:rPr>
                <w:del w:id="1544" w:author="Kisch, Christian" w:date="2022-02-02T11:09:00Z"/>
                <w:b/>
                <w:sz w:val="20"/>
                <w:szCs w:val="20"/>
              </w:rPr>
            </w:pPr>
            <w:ins w:id="1545" w:author="Franz, Ilka (GZD - DIII - DO Potsdam Behlertstraße)" w:date="2022-01-05T16:15:00Z">
              <w:del w:id="1546" w:author="Kisch, Christian" w:date="2022-02-02T11:09:00Z">
                <w:r w:rsidDel="00117785">
                  <w:rPr>
                    <w:b/>
                    <w:sz w:val="20"/>
                    <w:szCs w:val="20"/>
                  </w:rPr>
                  <w:delText>Berechtigungen</w:delText>
                </w:r>
              </w:del>
            </w:ins>
          </w:p>
        </w:tc>
        <w:tc>
          <w:tcPr>
            <w:tcW w:w="836" w:type="dxa"/>
            <w:tcPrChange w:id="1547" w:author="Franz, Ilka (GZD - DIII - DO Potsdam Behlertstraße)" w:date="2022-01-06T09:56:00Z">
              <w:tcPr>
                <w:tcW w:w="836" w:type="dxa"/>
              </w:tcPr>
            </w:tcPrChange>
          </w:tcPr>
          <w:p w14:paraId="4CB30FB2" w14:textId="2B06D9C1" w:rsidR="003E33ED" w:rsidRPr="00424D72" w:rsidDel="00117785" w:rsidRDefault="003E33ED" w:rsidP="003E33ED">
            <w:pPr>
              <w:jc w:val="center"/>
              <w:rPr>
                <w:del w:id="1548" w:author="Kisch, Christian" w:date="2022-02-02T11:09:00Z"/>
                <w:rFonts w:asciiTheme="minorHAnsi" w:hAnsiTheme="minorHAnsi" w:cstheme="minorHAnsi"/>
                <w:sz w:val="20"/>
                <w:szCs w:val="20"/>
                <w:lang w:eastAsia="de-DE"/>
              </w:rPr>
            </w:pPr>
            <w:ins w:id="1549" w:author="Franz, Ilka (GZD - DIII - DO Potsdam Behlertstraße)" w:date="2022-01-05T16:15:00Z">
              <w:del w:id="1550" w:author="Kisch, Christian" w:date="2022-02-02T11:09:00Z">
                <w:r w:rsidRPr="00424D72" w:rsidDel="00117785">
                  <w:rPr>
                    <w:rFonts w:asciiTheme="minorHAnsi" w:hAnsiTheme="minorHAnsi" w:cstheme="minorHAnsi"/>
                    <w:sz w:val="20"/>
                    <w:szCs w:val="20"/>
                    <w:lang w:eastAsia="de-DE"/>
                  </w:rPr>
                  <w:delText>Ja</w:delText>
                </w:r>
              </w:del>
            </w:ins>
          </w:p>
        </w:tc>
        <w:tc>
          <w:tcPr>
            <w:tcW w:w="959" w:type="dxa"/>
            <w:tcPrChange w:id="1551" w:author="Franz, Ilka (GZD - DIII - DO Potsdam Behlertstraße)" w:date="2022-01-06T09:56:00Z">
              <w:tcPr>
                <w:tcW w:w="1263" w:type="dxa"/>
              </w:tcPr>
            </w:tcPrChange>
          </w:tcPr>
          <w:p w14:paraId="0C6DF131" w14:textId="673A7674" w:rsidR="003E33ED" w:rsidDel="00117785" w:rsidRDefault="003E33ED" w:rsidP="003E33ED">
            <w:pPr>
              <w:jc w:val="center"/>
              <w:rPr>
                <w:del w:id="1552" w:author="Kisch, Christian" w:date="2022-02-02T11:09:00Z"/>
                <w:rFonts w:asciiTheme="minorHAnsi" w:hAnsiTheme="minorHAnsi" w:cstheme="minorHAnsi"/>
                <w:sz w:val="20"/>
                <w:szCs w:val="20"/>
                <w:lang w:eastAsia="de-DE"/>
              </w:rPr>
            </w:pPr>
            <w:ins w:id="1553" w:author="Franz, Ilka (GZD - DIII - DO Potsdam Behlertstraße)" w:date="2022-01-05T16:15:00Z">
              <w:del w:id="1554" w:author="Kisch, Christian" w:date="2022-02-02T11:09:00Z">
                <w:r w:rsidDel="00117785">
                  <w:rPr>
                    <w:rFonts w:asciiTheme="minorHAnsi" w:hAnsiTheme="minorHAnsi" w:cstheme="minorHAnsi"/>
                    <w:sz w:val="20"/>
                    <w:szCs w:val="20"/>
                    <w:lang w:eastAsia="de-DE"/>
                  </w:rPr>
                  <w:delText>Ja</w:delText>
                </w:r>
              </w:del>
            </w:ins>
          </w:p>
        </w:tc>
        <w:tc>
          <w:tcPr>
            <w:tcW w:w="833" w:type="dxa"/>
            <w:shd w:val="clear" w:color="auto" w:fill="auto"/>
            <w:tcPrChange w:id="1555" w:author="Franz, Ilka (GZD - DIII - DO Potsdam Behlertstraße)" w:date="2022-01-06T09:56:00Z">
              <w:tcPr>
                <w:tcW w:w="833" w:type="dxa"/>
                <w:shd w:val="clear" w:color="auto" w:fill="auto"/>
              </w:tcPr>
            </w:tcPrChange>
          </w:tcPr>
          <w:p w14:paraId="70CA89E3" w14:textId="33F42CD6" w:rsidR="003E33ED" w:rsidRPr="00424D72" w:rsidDel="00117785" w:rsidRDefault="003E33ED" w:rsidP="003E33ED">
            <w:pPr>
              <w:jc w:val="center"/>
              <w:rPr>
                <w:del w:id="1556" w:author="Kisch, Christian" w:date="2022-02-02T11:09:00Z"/>
                <w:rFonts w:asciiTheme="minorHAnsi" w:hAnsiTheme="minorHAnsi" w:cstheme="minorHAnsi"/>
                <w:sz w:val="20"/>
                <w:szCs w:val="20"/>
                <w:lang w:eastAsia="de-DE"/>
              </w:rPr>
            </w:pPr>
            <w:ins w:id="1557" w:author="Franz, Ilka (GZD - DIII - DO Potsdam Behlertstraße)" w:date="2022-01-05T16:15:00Z">
              <w:del w:id="1558" w:author="Kisch, Christian" w:date="2022-02-02T11:09:00Z">
                <w:r w:rsidRPr="00424D72" w:rsidDel="00117785">
                  <w:rPr>
                    <w:rFonts w:asciiTheme="minorHAnsi" w:hAnsiTheme="minorHAnsi" w:cstheme="minorHAnsi"/>
                    <w:sz w:val="20"/>
                    <w:szCs w:val="20"/>
                    <w:lang w:eastAsia="de-DE"/>
                  </w:rPr>
                  <w:delText>Ja</w:delText>
                </w:r>
              </w:del>
            </w:ins>
          </w:p>
        </w:tc>
        <w:tc>
          <w:tcPr>
            <w:tcW w:w="1273" w:type="dxa"/>
            <w:shd w:val="clear" w:color="auto" w:fill="auto"/>
            <w:tcPrChange w:id="1559" w:author="Franz, Ilka (GZD - DIII - DO Potsdam Behlertstraße)" w:date="2022-01-06T09:56:00Z">
              <w:tcPr>
                <w:tcW w:w="1273" w:type="dxa"/>
                <w:shd w:val="clear" w:color="auto" w:fill="auto"/>
              </w:tcPr>
            </w:tcPrChange>
          </w:tcPr>
          <w:p w14:paraId="2518C64C" w14:textId="07C59999" w:rsidR="003E33ED" w:rsidRPr="00424D72" w:rsidDel="00117785" w:rsidRDefault="003E33ED" w:rsidP="003E33ED">
            <w:pPr>
              <w:jc w:val="center"/>
              <w:rPr>
                <w:del w:id="1560" w:author="Kisch, Christian" w:date="2022-02-02T11:09:00Z"/>
                <w:rFonts w:asciiTheme="minorHAnsi" w:hAnsiTheme="minorHAnsi" w:cstheme="minorHAnsi"/>
                <w:sz w:val="20"/>
                <w:szCs w:val="20"/>
                <w:lang w:eastAsia="de-DE"/>
              </w:rPr>
            </w:pPr>
            <w:ins w:id="1561" w:author="Franz, Ilka (GZD - DIII - DO Potsdam Behlertstraße)" w:date="2022-01-05T16:15:00Z">
              <w:del w:id="1562" w:author="Kisch, Christian" w:date="2022-02-02T11:09:00Z">
                <w:r w:rsidRPr="00424D72" w:rsidDel="00117785">
                  <w:rPr>
                    <w:rFonts w:asciiTheme="minorHAnsi" w:hAnsiTheme="minorHAnsi" w:cstheme="minorHAnsi"/>
                    <w:sz w:val="20"/>
                    <w:szCs w:val="20"/>
                    <w:lang w:eastAsia="de-DE"/>
                  </w:rPr>
                  <w:delText>Ja</w:delText>
                </w:r>
              </w:del>
            </w:ins>
          </w:p>
        </w:tc>
        <w:tc>
          <w:tcPr>
            <w:tcW w:w="1189" w:type="dxa"/>
            <w:shd w:val="clear" w:color="auto" w:fill="auto"/>
            <w:tcPrChange w:id="1563" w:author="Franz, Ilka (GZD - DIII - DO Potsdam Behlertstraße)" w:date="2022-01-06T09:56:00Z">
              <w:tcPr>
                <w:tcW w:w="1189" w:type="dxa"/>
                <w:gridSpan w:val="2"/>
                <w:shd w:val="clear" w:color="auto" w:fill="auto"/>
              </w:tcPr>
            </w:tcPrChange>
          </w:tcPr>
          <w:p w14:paraId="427C1CC3" w14:textId="65AFDBB8" w:rsidR="003E33ED" w:rsidRPr="00424D72" w:rsidDel="00117785" w:rsidRDefault="003E33ED" w:rsidP="003E33ED">
            <w:pPr>
              <w:jc w:val="center"/>
              <w:rPr>
                <w:del w:id="1564" w:author="Kisch, Christian" w:date="2022-02-02T11:09:00Z"/>
                <w:rFonts w:asciiTheme="minorHAnsi" w:hAnsiTheme="minorHAnsi" w:cstheme="minorHAnsi"/>
                <w:sz w:val="20"/>
                <w:szCs w:val="20"/>
                <w:lang w:eastAsia="de-DE"/>
              </w:rPr>
            </w:pPr>
            <w:ins w:id="1565" w:author="Franz, Ilka (GZD - DIII - DO Potsdam Behlertstraße)" w:date="2022-01-05T16:15:00Z">
              <w:del w:id="1566" w:author="Kisch, Christian" w:date="2022-02-02T11:09:00Z">
                <w:r w:rsidRPr="00424D72" w:rsidDel="00117785">
                  <w:rPr>
                    <w:rFonts w:asciiTheme="minorHAnsi" w:hAnsiTheme="minorHAnsi" w:cstheme="minorHAnsi"/>
                    <w:sz w:val="20"/>
                    <w:szCs w:val="20"/>
                    <w:lang w:eastAsia="de-DE"/>
                  </w:rPr>
                  <w:delText>Ja</w:delText>
                </w:r>
              </w:del>
            </w:ins>
          </w:p>
        </w:tc>
        <w:tc>
          <w:tcPr>
            <w:tcW w:w="1134" w:type="dxa"/>
            <w:shd w:val="clear" w:color="auto" w:fill="auto"/>
            <w:tcPrChange w:id="1567" w:author="Franz, Ilka (GZD - DIII - DO Potsdam Behlertstraße)" w:date="2022-01-06T09:56:00Z">
              <w:tcPr>
                <w:tcW w:w="1134" w:type="dxa"/>
                <w:gridSpan w:val="2"/>
                <w:shd w:val="clear" w:color="auto" w:fill="auto"/>
              </w:tcPr>
            </w:tcPrChange>
          </w:tcPr>
          <w:p w14:paraId="2E6845CC" w14:textId="0EA80050" w:rsidR="003E33ED" w:rsidRPr="00424D72" w:rsidDel="00117785" w:rsidRDefault="003E33ED" w:rsidP="003E33ED">
            <w:pPr>
              <w:jc w:val="center"/>
              <w:rPr>
                <w:del w:id="1568" w:author="Kisch, Christian" w:date="2022-02-02T11:09:00Z"/>
                <w:rFonts w:asciiTheme="minorHAnsi" w:hAnsiTheme="minorHAnsi" w:cstheme="minorHAnsi"/>
                <w:sz w:val="20"/>
                <w:szCs w:val="20"/>
              </w:rPr>
            </w:pPr>
            <w:ins w:id="1569" w:author="Franz, Ilka (GZD - DIII - DO Potsdam Behlertstraße)" w:date="2022-01-05T16:15:00Z">
              <w:del w:id="1570" w:author="Kisch, Christian" w:date="2022-02-02T11:09:00Z">
                <w:r w:rsidRPr="00424D72" w:rsidDel="00117785">
                  <w:rPr>
                    <w:rFonts w:asciiTheme="minorHAnsi" w:hAnsiTheme="minorHAnsi" w:cstheme="minorHAnsi"/>
                    <w:sz w:val="20"/>
                    <w:szCs w:val="20"/>
                    <w:lang w:eastAsia="de-DE"/>
                  </w:rPr>
                  <w:delText>Ja</w:delText>
                </w:r>
              </w:del>
            </w:ins>
          </w:p>
        </w:tc>
        <w:tc>
          <w:tcPr>
            <w:tcW w:w="882" w:type="dxa"/>
            <w:shd w:val="clear" w:color="auto" w:fill="auto"/>
            <w:tcPrChange w:id="1571" w:author="Franz, Ilka (GZD - DIII - DO Potsdam Behlertstraße)" w:date="2022-01-06T09:56:00Z">
              <w:tcPr>
                <w:tcW w:w="882" w:type="dxa"/>
                <w:gridSpan w:val="3"/>
                <w:shd w:val="clear" w:color="auto" w:fill="auto"/>
              </w:tcPr>
            </w:tcPrChange>
          </w:tcPr>
          <w:p w14:paraId="714A7E98" w14:textId="265838DC" w:rsidR="003E33ED" w:rsidRPr="00424D72" w:rsidDel="00117785" w:rsidRDefault="003E33ED" w:rsidP="003E33ED">
            <w:pPr>
              <w:jc w:val="center"/>
              <w:rPr>
                <w:del w:id="1572" w:author="Kisch, Christian" w:date="2022-02-02T11:09:00Z"/>
                <w:rFonts w:asciiTheme="minorHAnsi" w:hAnsiTheme="minorHAnsi" w:cstheme="minorHAnsi"/>
                <w:sz w:val="20"/>
                <w:szCs w:val="20"/>
              </w:rPr>
            </w:pPr>
            <w:ins w:id="1573" w:author="Franz, Ilka (GZD - DIII - DO Potsdam Behlertstraße)" w:date="2022-01-05T16:15:00Z">
              <w:del w:id="1574" w:author="Kisch, Christian" w:date="2022-02-02T11:09:00Z">
                <w:r w:rsidDel="00117785">
                  <w:rPr>
                    <w:rFonts w:asciiTheme="minorHAnsi" w:hAnsiTheme="minorHAnsi" w:cstheme="minorHAnsi"/>
                    <w:sz w:val="20"/>
                    <w:szCs w:val="20"/>
                  </w:rPr>
                  <w:delText>Ja</w:delText>
                </w:r>
              </w:del>
            </w:ins>
          </w:p>
        </w:tc>
      </w:tr>
    </w:tbl>
    <w:p w14:paraId="2A9EC2C4" w14:textId="76404E85" w:rsidR="00855CCA" w:rsidDel="00117785" w:rsidRDefault="00855CCA" w:rsidP="00855CCA">
      <w:pPr>
        <w:pStyle w:val="StandardWeb"/>
        <w:rPr>
          <w:del w:id="1575" w:author="Kisch, Christian" w:date="2022-02-02T11:09:00Z"/>
          <w:rFonts w:asciiTheme="minorHAnsi" w:hAnsiTheme="minorHAnsi" w:cstheme="minorHAnsi"/>
          <w:sz w:val="22"/>
          <w:szCs w:val="22"/>
        </w:rPr>
      </w:pPr>
      <w:bookmarkStart w:id="1576" w:name="_Toc78534392"/>
      <w:del w:id="1577" w:author="Kisch, Christian" w:date="2022-02-02T11:09:00Z">
        <w:r w:rsidDel="00117785">
          <w:rPr>
            <w:rFonts w:asciiTheme="minorHAnsi" w:hAnsiTheme="minorHAnsi" w:cstheme="minorHAnsi"/>
            <w:sz w:val="22"/>
            <w:szCs w:val="22"/>
          </w:rPr>
          <w:delText>Der Führungskraft wird zu den ihr zugewiesenen Ressourcen auch die Berechtigungen zum</w:delText>
        </w:r>
        <w:r w:rsidR="00A20CF1" w:rsidDel="00117785">
          <w:rPr>
            <w:rFonts w:asciiTheme="minorHAnsi" w:hAnsiTheme="minorHAnsi" w:cstheme="minorHAnsi"/>
            <w:sz w:val="22"/>
            <w:szCs w:val="22"/>
          </w:rPr>
          <w:delText xml:space="preserve"> Suchen,</w:delText>
        </w:r>
        <w:r w:rsidDel="00117785">
          <w:rPr>
            <w:rFonts w:asciiTheme="minorHAnsi" w:hAnsiTheme="minorHAnsi" w:cstheme="minorHAnsi"/>
            <w:sz w:val="22"/>
            <w:szCs w:val="22"/>
          </w:rPr>
          <w:delText xml:space="preserve"> Ausführen und Abbrechen erteilt, soweit dies</w:delText>
        </w:r>
        <w:r w:rsidR="0095247B" w:rsidRPr="0095247B" w:rsidDel="00117785">
          <w:rPr>
            <w:rFonts w:asciiTheme="minorHAnsi" w:hAnsiTheme="minorHAnsi" w:cstheme="minorHAnsi"/>
            <w:sz w:val="22"/>
            <w:szCs w:val="22"/>
          </w:rPr>
          <w:delText xml:space="preserve"> </w:delText>
        </w:r>
        <w:r w:rsidR="0095247B" w:rsidDel="00117785">
          <w:rPr>
            <w:rFonts w:asciiTheme="minorHAnsi" w:hAnsiTheme="minorHAnsi" w:cstheme="minorHAnsi"/>
            <w:sz w:val="22"/>
            <w:szCs w:val="22"/>
          </w:rPr>
          <w:delText>für die Aufgabenerfüllung</w:delText>
        </w:r>
        <w:r w:rsidDel="00117785">
          <w:rPr>
            <w:rFonts w:asciiTheme="minorHAnsi" w:hAnsiTheme="minorHAnsi" w:cstheme="minorHAnsi"/>
            <w:sz w:val="22"/>
            <w:szCs w:val="22"/>
          </w:rPr>
          <w:delText xml:space="preserve"> erforderlich ist.</w:delText>
        </w:r>
      </w:del>
    </w:p>
    <w:p w14:paraId="27A2AF73" w14:textId="29E19271" w:rsidR="002F7D7F" w:rsidRPr="00066DA4" w:rsidDel="00117785" w:rsidRDefault="002F7D7F" w:rsidP="002F7D7F">
      <w:pPr>
        <w:pStyle w:val="berschrift3"/>
        <w:ind w:left="851" w:hanging="851"/>
        <w:rPr>
          <w:del w:id="1578" w:author="Kisch, Christian" w:date="2022-02-02T11:09:00Z"/>
          <w:sz w:val="24"/>
        </w:rPr>
      </w:pPr>
      <w:bookmarkStart w:id="1579" w:name="_Toc88646372"/>
      <w:del w:id="1580" w:author="Kisch, Christian" w:date="2022-02-02T11:09:00Z">
        <w:r w:rsidRPr="00066DA4" w:rsidDel="00117785">
          <w:rPr>
            <w:rFonts w:asciiTheme="minorHAnsi" w:hAnsiTheme="minorHAnsi" w:cstheme="minorHAnsi"/>
            <w:szCs w:val="22"/>
          </w:rPr>
          <w:delText xml:space="preserve">Gewährte </w:delText>
        </w:r>
        <w:r w:rsidDel="00117785">
          <w:rPr>
            <w:rFonts w:asciiTheme="minorHAnsi" w:hAnsiTheme="minorHAnsi" w:cstheme="minorHAnsi"/>
            <w:szCs w:val="22"/>
          </w:rPr>
          <w:delText>Funktionalitäten</w:delText>
        </w:r>
        <w:bookmarkEnd w:id="1579"/>
      </w:del>
    </w:p>
    <w:p w14:paraId="273184E1" w14:textId="2DDA818B" w:rsidR="002F7D7F" w:rsidRPr="00066DA4" w:rsidDel="00117785" w:rsidRDefault="002F7D7F" w:rsidP="002F7D7F">
      <w:pPr>
        <w:pStyle w:val="Listenabsatz"/>
        <w:numPr>
          <w:ilvl w:val="0"/>
          <w:numId w:val="12"/>
        </w:numPr>
        <w:spacing w:line="240" w:lineRule="auto"/>
        <w:rPr>
          <w:del w:id="1581" w:author="Kisch, Christian" w:date="2022-02-02T11:09:00Z"/>
          <w:rFonts w:asciiTheme="minorHAnsi" w:hAnsiTheme="minorHAnsi" w:cstheme="minorHAnsi"/>
        </w:rPr>
      </w:pPr>
      <w:del w:id="1582" w:author="Kisch, Christian" w:date="2022-02-02T11:09:00Z">
        <w:r w:rsidRPr="00066DA4" w:rsidDel="00117785">
          <w:rPr>
            <w:rFonts w:asciiTheme="minorHAnsi" w:hAnsiTheme="minorHAnsi" w:cstheme="minorHAnsi"/>
          </w:rPr>
          <w:delText>Mitzeichnung, Freigabe, Schlusszeichnung</w:delText>
        </w:r>
        <w:r w:rsidDel="00117785">
          <w:rPr>
            <w:rFonts w:asciiTheme="minorHAnsi" w:hAnsiTheme="minorHAnsi" w:cstheme="minorHAnsi"/>
          </w:rPr>
          <w:delText>,</w:delText>
        </w:r>
      </w:del>
    </w:p>
    <w:p w14:paraId="31C364C3" w14:textId="774B55B2" w:rsidR="002F7D7F" w:rsidRPr="00066DA4" w:rsidDel="00117785" w:rsidRDefault="002F7D7F" w:rsidP="002F7D7F">
      <w:pPr>
        <w:pStyle w:val="Listenabsatz"/>
        <w:numPr>
          <w:ilvl w:val="0"/>
          <w:numId w:val="12"/>
        </w:numPr>
        <w:spacing w:line="240" w:lineRule="auto"/>
        <w:rPr>
          <w:del w:id="1583" w:author="Kisch, Christian" w:date="2022-02-02T11:09:00Z"/>
          <w:rFonts w:asciiTheme="minorHAnsi" w:hAnsiTheme="minorHAnsi" w:cstheme="minorHAnsi"/>
        </w:rPr>
      </w:pPr>
      <w:del w:id="1584" w:author="Kisch, Christian" w:date="2022-02-02T11:09:00Z">
        <w:r w:rsidRPr="00066DA4" w:rsidDel="00117785">
          <w:rPr>
            <w:rFonts w:asciiTheme="minorHAnsi" w:hAnsiTheme="minorHAnsi" w:cstheme="minorHAnsi"/>
          </w:rPr>
          <w:delText>Posteingang (Organisationseinheit) verwalten (Einsichtnahme, Weiterleitung und Zurückweisung ggf. mit Begründung, Kennzeichnung als „gelesen“, „ungelesen“, „wichtig“, „Eilsache“)</w:delText>
        </w:r>
        <w:r w:rsidDel="00117785">
          <w:rPr>
            <w:rFonts w:asciiTheme="minorHAnsi" w:hAnsiTheme="minorHAnsi" w:cstheme="minorHAnsi"/>
          </w:rPr>
          <w:delText>,</w:delText>
        </w:r>
      </w:del>
    </w:p>
    <w:p w14:paraId="2FFD4915" w14:textId="5FBDB3B4" w:rsidR="002F7D7F" w:rsidRPr="00066DA4" w:rsidDel="00117785" w:rsidRDefault="00FA0173" w:rsidP="002F7D7F">
      <w:pPr>
        <w:pStyle w:val="Listenabsatz"/>
        <w:numPr>
          <w:ilvl w:val="0"/>
          <w:numId w:val="12"/>
        </w:numPr>
        <w:spacing w:line="240" w:lineRule="auto"/>
        <w:rPr>
          <w:del w:id="1585" w:author="Kisch, Christian" w:date="2022-02-02T11:09:00Z"/>
          <w:rFonts w:asciiTheme="minorHAnsi" w:hAnsiTheme="minorHAnsi" w:cstheme="minorHAnsi"/>
        </w:rPr>
      </w:pPr>
      <w:del w:id="1586" w:author="Kisch, Christian" w:date="2022-02-02T11:09:00Z">
        <w:r w:rsidDel="00117785">
          <w:rPr>
            <w:rFonts w:asciiTheme="minorHAnsi" w:hAnsiTheme="minorHAnsi" w:cstheme="minorHAnsi"/>
          </w:rPr>
          <w:delText xml:space="preserve">Verfahren </w:delText>
        </w:r>
        <w:r w:rsidR="002F7D7F" w:rsidRPr="00066DA4" w:rsidDel="00117785">
          <w:rPr>
            <w:rFonts w:asciiTheme="minorHAnsi" w:hAnsiTheme="minorHAnsi" w:cstheme="minorHAnsi"/>
          </w:rPr>
          <w:delText>abgeben</w:delText>
        </w:r>
        <w:r w:rsidR="002F7D7F" w:rsidDel="00117785">
          <w:rPr>
            <w:rFonts w:asciiTheme="minorHAnsi" w:hAnsiTheme="minorHAnsi" w:cstheme="minorHAnsi"/>
          </w:rPr>
          <w:delText>,</w:delText>
        </w:r>
      </w:del>
    </w:p>
    <w:p w14:paraId="22E985F8" w14:textId="2AB25AA6" w:rsidR="002F7D7F" w:rsidRPr="00066DA4" w:rsidDel="00117785" w:rsidRDefault="00FA0173" w:rsidP="002F7D7F">
      <w:pPr>
        <w:pStyle w:val="Listenabsatz"/>
        <w:numPr>
          <w:ilvl w:val="0"/>
          <w:numId w:val="12"/>
        </w:numPr>
        <w:spacing w:line="240" w:lineRule="auto"/>
        <w:rPr>
          <w:del w:id="1587" w:author="Kisch, Christian" w:date="2022-02-02T11:09:00Z"/>
          <w:rFonts w:asciiTheme="minorHAnsi" w:hAnsiTheme="minorHAnsi" w:cstheme="minorHAnsi"/>
        </w:rPr>
      </w:pPr>
      <w:del w:id="1588" w:author="Kisch, Christian" w:date="2022-02-02T11:09:00Z">
        <w:r w:rsidDel="00117785">
          <w:rPr>
            <w:rFonts w:asciiTheme="minorHAnsi" w:hAnsiTheme="minorHAnsi" w:cstheme="minorHAnsi"/>
          </w:rPr>
          <w:delText xml:space="preserve">Verfahren </w:delText>
        </w:r>
        <w:r w:rsidR="002F7D7F" w:rsidRPr="00066DA4" w:rsidDel="00117785">
          <w:rPr>
            <w:rFonts w:asciiTheme="minorHAnsi" w:hAnsiTheme="minorHAnsi" w:cstheme="minorHAnsi"/>
          </w:rPr>
          <w:delText>an Organisationseinheit, verantwortlichen Sachbearbeiter, beteiligten Sachbearbeiter zuweisen</w:delText>
        </w:r>
        <w:r w:rsidR="002F7D7F" w:rsidDel="00117785">
          <w:rPr>
            <w:rFonts w:asciiTheme="minorHAnsi" w:hAnsiTheme="minorHAnsi" w:cstheme="minorHAnsi"/>
          </w:rPr>
          <w:delText>,</w:delText>
        </w:r>
      </w:del>
    </w:p>
    <w:p w14:paraId="73C53EAD" w14:textId="149E19F3" w:rsidR="002F7D7F" w:rsidRPr="00066DA4" w:rsidDel="00117785" w:rsidRDefault="002F7D7F" w:rsidP="002F7D7F">
      <w:pPr>
        <w:pStyle w:val="Listenabsatz"/>
        <w:numPr>
          <w:ilvl w:val="0"/>
          <w:numId w:val="12"/>
        </w:numPr>
        <w:spacing w:line="240" w:lineRule="auto"/>
        <w:rPr>
          <w:del w:id="1589" w:author="Kisch, Christian" w:date="2022-02-02T11:09:00Z"/>
          <w:rFonts w:asciiTheme="minorHAnsi" w:hAnsiTheme="minorHAnsi" w:cstheme="minorHAnsi"/>
        </w:rPr>
      </w:pPr>
      <w:del w:id="1590" w:author="Kisch, Christian" w:date="2022-02-02T11:09:00Z">
        <w:r w:rsidRPr="00066DA4" w:rsidDel="00117785">
          <w:rPr>
            <w:rFonts w:asciiTheme="minorHAnsi" w:hAnsiTheme="minorHAnsi" w:cstheme="minorHAnsi"/>
          </w:rPr>
          <w:delText>Verfahren</w:delText>
        </w:r>
        <w:r w:rsidDel="00117785">
          <w:rPr>
            <w:rFonts w:asciiTheme="minorHAnsi" w:hAnsiTheme="minorHAnsi" w:cstheme="minorHAnsi"/>
          </w:rPr>
          <w:delText>s</w:delText>
        </w:r>
        <w:r w:rsidRPr="00066DA4" w:rsidDel="00117785">
          <w:rPr>
            <w:rFonts w:asciiTheme="minorHAnsi" w:hAnsiTheme="minorHAnsi" w:cstheme="minorHAnsi"/>
          </w:rPr>
          <w:delText>statistik</w:delText>
        </w:r>
        <w:r w:rsidDel="00117785">
          <w:rPr>
            <w:rFonts w:asciiTheme="minorHAnsi" w:hAnsiTheme="minorHAnsi" w:cstheme="minorHAnsi"/>
          </w:rPr>
          <w:delText>,</w:delText>
        </w:r>
      </w:del>
    </w:p>
    <w:p w14:paraId="71026CE7" w14:textId="4C487CFA" w:rsidR="002F7D7F" w:rsidRPr="00066DA4" w:rsidDel="00117785" w:rsidRDefault="002F7D7F" w:rsidP="002F7D7F">
      <w:pPr>
        <w:pStyle w:val="Listenabsatz"/>
        <w:numPr>
          <w:ilvl w:val="0"/>
          <w:numId w:val="12"/>
        </w:numPr>
        <w:spacing w:line="240" w:lineRule="auto"/>
        <w:rPr>
          <w:del w:id="1591" w:author="Kisch, Christian" w:date="2022-02-02T11:09:00Z"/>
          <w:rFonts w:asciiTheme="minorHAnsi" w:hAnsiTheme="minorHAnsi" w:cstheme="minorHAnsi"/>
        </w:rPr>
      </w:pPr>
      <w:del w:id="1592" w:author="Kisch, Christian" w:date="2022-02-02T11:09:00Z">
        <w:r w:rsidRPr="00066DA4" w:rsidDel="00117785">
          <w:rPr>
            <w:rFonts w:asciiTheme="minorHAnsi" w:hAnsiTheme="minorHAnsi" w:cstheme="minorHAnsi"/>
          </w:rPr>
          <w:delText>Zeichnungsvorbehalt anbringen</w:delText>
        </w:r>
        <w:r w:rsidDel="00117785">
          <w:rPr>
            <w:rFonts w:asciiTheme="minorHAnsi" w:hAnsiTheme="minorHAnsi" w:cstheme="minorHAnsi"/>
          </w:rPr>
          <w:delText>,</w:delText>
        </w:r>
      </w:del>
    </w:p>
    <w:p w14:paraId="0518D614" w14:textId="6E72E17B" w:rsidR="002F7D7F" w:rsidRPr="00066DA4" w:rsidDel="00117785" w:rsidRDefault="002F7D7F" w:rsidP="002F7D7F">
      <w:pPr>
        <w:pStyle w:val="Listenabsatz"/>
        <w:numPr>
          <w:ilvl w:val="0"/>
          <w:numId w:val="12"/>
        </w:numPr>
        <w:spacing w:line="240" w:lineRule="auto"/>
        <w:rPr>
          <w:del w:id="1593" w:author="Kisch, Christian" w:date="2022-02-02T11:09:00Z"/>
          <w:rFonts w:asciiTheme="minorHAnsi" w:hAnsiTheme="minorHAnsi" w:cstheme="minorHAnsi"/>
        </w:rPr>
      </w:pPr>
      <w:del w:id="1594" w:author="Kisch, Christian" w:date="2022-02-02T11:09:00Z">
        <w:r w:rsidRPr="00066DA4" w:rsidDel="00117785">
          <w:rPr>
            <w:rFonts w:asciiTheme="minorHAnsi" w:hAnsiTheme="minorHAnsi" w:cstheme="minorHAnsi"/>
          </w:rPr>
          <w:delText xml:space="preserve">Zugriff (lesend) auf Metadaten in </w:delText>
        </w:r>
        <w:r w:rsidR="00FA0173" w:rsidDel="00117785">
          <w:rPr>
            <w:rFonts w:asciiTheme="minorHAnsi" w:hAnsiTheme="minorHAnsi" w:cstheme="minorHAnsi"/>
          </w:rPr>
          <w:delText>Verfahren</w:delText>
        </w:r>
        <w:r w:rsidDel="00117785">
          <w:rPr>
            <w:rFonts w:asciiTheme="minorHAnsi" w:hAnsiTheme="minorHAnsi" w:cstheme="minorHAnsi"/>
          </w:rPr>
          <w:delText>,</w:delText>
        </w:r>
      </w:del>
    </w:p>
    <w:p w14:paraId="24D96FFE" w14:textId="323D33D0" w:rsidR="002E3746" w:rsidDel="00117785" w:rsidRDefault="002F7D7F" w:rsidP="002F7D7F">
      <w:pPr>
        <w:pStyle w:val="Listenabsatz"/>
        <w:numPr>
          <w:ilvl w:val="0"/>
          <w:numId w:val="12"/>
        </w:numPr>
        <w:spacing w:line="240" w:lineRule="auto"/>
        <w:rPr>
          <w:del w:id="1595" w:author="Kisch, Christian" w:date="2022-02-02T11:09:00Z"/>
          <w:rFonts w:asciiTheme="minorHAnsi" w:hAnsiTheme="minorHAnsi" w:cstheme="minorHAnsi"/>
        </w:rPr>
      </w:pPr>
      <w:del w:id="1596" w:author="Kisch, Christian" w:date="2022-02-02T11:09:00Z">
        <w:r w:rsidRPr="00066DA4" w:rsidDel="00117785">
          <w:rPr>
            <w:rFonts w:asciiTheme="minorHAnsi" w:hAnsiTheme="minorHAnsi" w:cstheme="minorHAnsi"/>
          </w:rPr>
          <w:delText xml:space="preserve">Zugriff (lesend) auf </w:delText>
        </w:r>
        <w:r w:rsidR="00FA0173" w:rsidDel="00117785">
          <w:rPr>
            <w:rFonts w:asciiTheme="minorHAnsi" w:hAnsiTheme="minorHAnsi" w:cstheme="minorHAnsi"/>
          </w:rPr>
          <w:delText>Verfahrens</w:delText>
        </w:r>
        <w:r w:rsidR="00B20E72" w:rsidDel="00117785">
          <w:rPr>
            <w:rFonts w:asciiTheme="minorHAnsi" w:hAnsiTheme="minorHAnsi" w:cstheme="minorHAnsi"/>
          </w:rPr>
          <w:delText>h</w:delText>
        </w:r>
        <w:r w:rsidR="002E3746" w:rsidDel="00117785">
          <w:rPr>
            <w:rFonts w:asciiTheme="minorHAnsi" w:hAnsiTheme="minorHAnsi" w:cstheme="minorHAnsi"/>
          </w:rPr>
          <w:delText>istorie und Versionierung,</w:delText>
        </w:r>
      </w:del>
    </w:p>
    <w:p w14:paraId="44AA3BFD" w14:textId="5DD91F6D" w:rsidR="002F7D7F" w:rsidRPr="00066DA4" w:rsidDel="00117785" w:rsidRDefault="002E3746" w:rsidP="002F7D7F">
      <w:pPr>
        <w:pStyle w:val="Listenabsatz"/>
        <w:numPr>
          <w:ilvl w:val="0"/>
          <w:numId w:val="12"/>
        </w:numPr>
        <w:spacing w:line="240" w:lineRule="auto"/>
        <w:rPr>
          <w:del w:id="1597" w:author="Kisch, Christian" w:date="2022-02-02T11:09:00Z"/>
          <w:rFonts w:asciiTheme="minorHAnsi" w:hAnsiTheme="minorHAnsi" w:cstheme="minorHAnsi"/>
        </w:rPr>
      </w:pPr>
      <w:del w:id="1598" w:author="Kisch, Christian" w:date="2022-02-02T11:09:00Z">
        <w:r w:rsidDel="00117785">
          <w:rPr>
            <w:rFonts w:asciiTheme="minorHAnsi" w:hAnsiTheme="minorHAnsi" w:cstheme="minorHAnsi"/>
          </w:rPr>
          <w:delText xml:space="preserve">ggf. </w:delText>
        </w:r>
        <w:r w:rsidRPr="00066DA4" w:rsidDel="00117785">
          <w:rPr>
            <w:rFonts w:asciiTheme="minorHAnsi" w:hAnsiTheme="minorHAnsi" w:cstheme="minorHAnsi"/>
          </w:rPr>
          <w:delText xml:space="preserve">Zugriff (lesend) auf </w:delText>
        </w:r>
        <w:r w:rsidR="002F7D7F" w:rsidRPr="00066DA4" w:rsidDel="00117785">
          <w:rPr>
            <w:rFonts w:asciiTheme="minorHAnsi" w:hAnsiTheme="minorHAnsi" w:cstheme="minorHAnsi"/>
          </w:rPr>
          <w:delText xml:space="preserve">Protokolldaten </w:delText>
        </w:r>
        <w:r w:rsidR="00557EB4" w:rsidDel="00117785">
          <w:rPr>
            <w:rFonts w:asciiTheme="minorHAnsi" w:hAnsiTheme="minorHAnsi" w:cstheme="minorHAnsi"/>
          </w:rPr>
          <w:delText>von</w:delText>
        </w:r>
        <w:r w:rsidR="00557EB4" w:rsidRPr="00066DA4" w:rsidDel="00117785">
          <w:rPr>
            <w:rFonts w:asciiTheme="minorHAnsi" w:hAnsiTheme="minorHAnsi" w:cstheme="minorHAnsi"/>
          </w:rPr>
          <w:delText xml:space="preserve"> </w:delText>
        </w:r>
        <w:r w:rsidR="00FA0173" w:rsidDel="00117785">
          <w:rPr>
            <w:rFonts w:asciiTheme="minorHAnsi" w:hAnsiTheme="minorHAnsi" w:cstheme="minorHAnsi"/>
          </w:rPr>
          <w:delText>Verfahren</w:delText>
        </w:r>
        <w:r w:rsidR="0078263D" w:rsidDel="00117785">
          <w:rPr>
            <w:rFonts w:asciiTheme="minorHAnsi" w:hAnsiTheme="minorHAnsi" w:cstheme="minorHAnsi"/>
          </w:rPr>
          <w:delText xml:space="preserve"> </w:delText>
        </w:r>
        <w:r w:rsidR="00316F6A" w:rsidDel="00117785">
          <w:rPr>
            <w:rFonts w:asciiTheme="minorHAnsi" w:hAnsiTheme="minorHAnsi" w:cstheme="minorHAnsi"/>
          </w:rPr>
          <w:delText xml:space="preserve">grundsätzlich </w:delText>
        </w:r>
        <w:r w:rsidR="0078263D" w:rsidDel="00117785">
          <w:rPr>
            <w:rFonts w:asciiTheme="minorHAnsi" w:hAnsiTheme="minorHAnsi" w:cstheme="minorHAnsi"/>
          </w:rPr>
          <w:delText>nach dem 4-Augen-Prinzip</w:delText>
        </w:r>
        <w:r w:rsidR="002F7D7F" w:rsidDel="00117785">
          <w:rPr>
            <w:rFonts w:asciiTheme="minorHAnsi" w:hAnsiTheme="minorHAnsi" w:cstheme="minorHAnsi"/>
          </w:rPr>
          <w:delText>,</w:delText>
        </w:r>
      </w:del>
    </w:p>
    <w:p w14:paraId="51CC3525" w14:textId="604A5CC6" w:rsidR="00B20E72" w:rsidDel="00117785" w:rsidRDefault="002F7D7F" w:rsidP="00855CCA">
      <w:pPr>
        <w:pStyle w:val="Listenabsatz"/>
        <w:numPr>
          <w:ilvl w:val="0"/>
          <w:numId w:val="12"/>
        </w:numPr>
        <w:spacing w:line="240" w:lineRule="auto"/>
        <w:rPr>
          <w:del w:id="1599" w:author="Kisch, Christian" w:date="2022-02-02T11:09:00Z"/>
          <w:rFonts w:asciiTheme="minorHAnsi" w:hAnsiTheme="minorHAnsi" w:cstheme="minorHAnsi"/>
        </w:rPr>
      </w:pPr>
      <w:del w:id="1600" w:author="Kisch, Christian" w:date="2022-02-02T11:09:00Z">
        <w:r w:rsidRPr="00066DA4" w:rsidDel="00117785">
          <w:rPr>
            <w:rFonts w:asciiTheme="minorHAnsi" w:hAnsiTheme="minorHAnsi" w:cstheme="minorHAnsi"/>
          </w:rPr>
          <w:delText>Zugriff (lesend) auf</w:delText>
        </w:r>
        <w:r w:rsidR="00FA0173" w:rsidDel="00117785">
          <w:rPr>
            <w:rFonts w:asciiTheme="minorHAnsi" w:hAnsiTheme="minorHAnsi" w:cstheme="minorHAnsi"/>
          </w:rPr>
          <w:delText xml:space="preserve"> Verfahren</w:delText>
        </w:r>
        <w:r w:rsidR="00B20E72" w:rsidDel="00117785">
          <w:rPr>
            <w:rFonts w:asciiTheme="minorHAnsi" w:hAnsiTheme="minorHAnsi" w:cstheme="minorHAnsi"/>
          </w:rPr>
          <w:delText>,</w:delText>
        </w:r>
      </w:del>
    </w:p>
    <w:p w14:paraId="221FBD49" w14:textId="6F21734B" w:rsidR="007670A8" w:rsidDel="00117785" w:rsidRDefault="00B20E72" w:rsidP="00855CCA">
      <w:pPr>
        <w:pStyle w:val="Listenabsatz"/>
        <w:numPr>
          <w:ilvl w:val="0"/>
          <w:numId w:val="12"/>
        </w:numPr>
        <w:spacing w:line="240" w:lineRule="auto"/>
        <w:rPr>
          <w:del w:id="1601" w:author="Kisch, Christian" w:date="2022-02-02T11:09:00Z"/>
          <w:rFonts w:asciiTheme="minorHAnsi" w:hAnsiTheme="minorHAnsi" w:cstheme="minorHAnsi"/>
        </w:rPr>
      </w:pPr>
      <w:del w:id="1602" w:author="Kisch, Christian" w:date="2022-02-02T11:09:00Z">
        <w:r w:rsidRPr="005105EB" w:rsidDel="00117785">
          <w:rPr>
            <w:rFonts w:asciiTheme="minorHAnsi" w:hAnsiTheme="minorHAnsi" w:cstheme="minorHAnsi"/>
          </w:rPr>
          <w:delText>Ansicht konfigurieren und speichern</w:delText>
        </w:r>
        <w:r w:rsidR="007670A8" w:rsidDel="00117785">
          <w:rPr>
            <w:rFonts w:asciiTheme="minorHAnsi" w:hAnsiTheme="minorHAnsi" w:cstheme="minorHAnsi"/>
          </w:rPr>
          <w:delText>,</w:delText>
        </w:r>
      </w:del>
    </w:p>
    <w:p w14:paraId="36AD6220" w14:textId="4BA8E703" w:rsidR="007670A8" w:rsidDel="00117785" w:rsidRDefault="007670A8" w:rsidP="007670A8">
      <w:pPr>
        <w:pStyle w:val="Listenabsatz"/>
        <w:numPr>
          <w:ilvl w:val="0"/>
          <w:numId w:val="12"/>
        </w:numPr>
        <w:spacing w:line="240" w:lineRule="auto"/>
        <w:rPr>
          <w:del w:id="1603" w:author="Kisch, Christian" w:date="2022-02-02T11:09:00Z"/>
          <w:rFonts w:asciiTheme="minorHAnsi" w:hAnsiTheme="minorHAnsi" w:cstheme="minorHAnsi"/>
        </w:rPr>
      </w:pPr>
      <w:del w:id="1604" w:author="Kisch, Christian" w:date="2022-02-02T11:09:00Z">
        <w:r w:rsidRPr="005105EB" w:rsidDel="00117785">
          <w:rPr>
            <w:rFonts w:asciiTheme="minorHAnsi" w:hAnsiTheme="minorHAnsi" w:cstheme="minorHAnsi"/>
          </w:rPr>
          <w:delText>Aufgaben (persönlich) erstellen</w:delText>
        </w:r>
        <w:r w:rsidDel="00117785">
          <w:rPr>
            <w:rFonts w:asciiTheme="minorHAnsi" w:hAnsiTheme="minorHAnsi" w:cstheme="minorHAnsi"/>
          </w:rPr>
          <w:delText>, darstellen und bearbeiten,</w:delText>
        </w:r>
      </w:del>
    </w:p>
    <w:p w14:paraId="349A3FD7" w14:textId="593690FF" w:rsidR="00E54F4A" w:rsidDel="00117785" w:rsidRDefault="007670A8" w:rsidP="00855CCA">
      <w:pPr>
        <w:pStyle w:val="Listenabsatz"/>
        <w:numPr>
          <w:ilvl w:val="0"/>
          <w:numId w:val="12"/>
        </w:numPr>
        <w:spacing w:line="240" w:lineRule="auto"/>
        <w:rPr>
          <w:del w:id="1605" w:author="Kisch, Christian" w:date="2022-02-02T11:09:00Z"/>
          <w:rFonts w:asciiTheme="minorHAnsi" w:hAnsiTheme="minorHAnsi" w:cstheme="minorHAnsi"/>
        </w:rPr>
      </w:pPr>
      <w:del w:id="1606" w:author="Kisch, Christian" w:date="2022-02-02T11:09:00Z">
        <w:r w:rsidDel="00117785">
          <w:rPr>
            <w:rFonts w:asciiTheme="minorHAnsi" w:hAnsiTheme="minorHAnsi" w:cstheme="minorHAnsi"/>
          </w:rPr>
          <w:delText>Workflow erstellen, speichern, starten, ändern und abbrechen</w:delText>
        </w:r>
        <w:r w:rsidR="00E54F4A" w:rsidDel="00117785">
          <w:rPr>
            <w:rFonts w:asciiTheme="minorHAnsi" w:hAnsiTheme="minorHAnsi" w:cstheme="minorHAnsi"/>
          </w:rPr>
          <w:delText>,</w:delText>
        </w:r>
      </w:del>
    </w:p>
    <w:p w14:paraId="1C8FE942" w14:textId="6A34BF98" w:rsidR="001A54C3" w:rsidDel="00117785" w:rsidRDefault="00E54F4A" w:rsidP="00855CCA">
      <w:pPr>
        <w:pStyle w:val="Listenabsatz"/>
        <w:numPr>
          <w:ilvl w:val="0"/>
          <w:numId w:val="12"/>
        </w:numPr>
        <w:spacing w:line="240" w:lineRule="auto"/>
        <w:rPr>
          <w:del w:id="1607" w:author="Kisch, Christian" w:date="2022-02-02T11:09:00Z"/>
          <w:rFonts w:asciiTheme="minorHAnsi" w:hAnsiTheme="minorHAnsi" w:cstheme="minorHAnsi"/>
        </w:rPr>
      </w:pPr>
      <w:del w:id="1608" w:author="Kisch, Christian" w:date="2022-02-02T11:09:00Z">
        <w:r w:rsidRPr="005105EB" w:rsidDel="00117785">
          <w:rPr>
            <w:rFonts w:asciiTheme="minorHAnsi" w:hAnsiTheme="minorHAnsi" w:cstheme="minorHAnsi"/>
          </w:rPr>
          <w:delText>Dokumente zur weiteren Bearbeitung sperren</w:delText>
        </w:r>
        <w:r w:rsidDel="00117785">
          <w:rPr>
            <w:rFonts w:asciiTheme="minorHAnsi" w:hAnsiTheme="minorHAnsi" w:cstheme="minorHAnsi"/>
          </w:rPr>
          <w:delText xml:space="preserve"> bzw.</w:delText>
        </w:r>
        <w:r w:rsidRPr="005105EB" w:rsidDel="00117785">
          <w:rPr>
            <w:rFonts w:asciiTheme="minorHAnsi" w:hAnsiTheme="minorHAnsi" w:cstheme="minorHAnsi"/>
          </w:rPr>
          <w:delText xml:space="preserve"> signieren</w:delText>
        </w:r>
        <w:r w:rsidR="001A54C3" w:rsidDel="00117785">
          <w:rPr>
            <w:rFonts w:asciiTheme="minorHAnsi" w:hAnsiTheme="minorHAnsi" w:cstheme="minorHAnsi"/>
          </w:rPr>
          <w:delText>,</w:delText>
        </w:r>
      </w:del>
    </w:p>
    <w:p w14:paraId="57F44DC2" w14:textId="2B624165" w:rsidR="006B4E8F" w:rsidDel="00117785" w:rsidRDefault="001A54C3" w:rsidP="00855CCA">
      <w:pPr>
        <w:pStyle w:val="Listenabsatz"/>
        <w:numPr>
          <w:ilvl w:val="0"/>
          <w:numId w:val="12"/>
        </w:numPr>
        <w:spacing w:line="240" w:lineRule="auto"/>
        <w:rPr>
          <w:del w:id="1609" w:author="Kisch, Christian" w:date="2022-02-02T11:09:00Z"/>
          <w:rFonts w:asciiTheme="minorHAnsi" w:hAnsiTheme="minorHAnsi" w:cstheme="minorHAnsi"/>
        </w:rPr>
      </w:pPr>
      <w:del w:id="1610" w:author="Kisch, Christian" w:date="2022-02-02T11:09:00Z">
        <w:r w:rsidRPr="005105EB" w:rsidDel="00117785">
          <w:rPr>
            <w:rFonts w:asciiTheme="minorHAnsi" w:hAnsiTheme="minorHAnsi" w:cstheme="minorHAnsi"/>
          </w:rPr>
          <w:delText xml:space="preserve">Rolle innerhalb der </w:delText>
        </w:r>
        <w:r w:rsidR="00FA0173" w:rsidDel="00117785">
          <w:rPr>
            <w:rFonts w:asciiTheme="minorHAnsi" w:hAnsiTheme="minorHAnsi" w:cstheme="minorHAnsi"/>
          </w:rPr>
          <w:delText>Verfahren</w:delText>
        </w:r>
        <w:r w:rsidR="00B914D0" w:rsidDel="00117785">
          <w:rPr>
            <w:rFonts w:asciiTheme="minorHAnsi" w:hAnsiTheme="minorHAnsi" w:cstheme="minorHAnsi"/>
          </w:rPr>
          <w:delText xml:space="preserve"> </w:delText>
        </w:r>
        <w:r w:rsidRPr="005105EB" w:rsidDel="00117785">
          <w:rPr>
            <w:rFonts w:asciiTheme="minorHAnsi" w:hAnsiTheme="minorHAnsi" w:cstheme="minorHAnsi"/>
          </w:rPr>
          <w:delText>hinzufügen, ändern und löschen</w:delText>
        </w:r>
        <w:r w:rsidR="00B914D0" w:rsidDel="00117785">
          <w:rPr>
            <w:rFonts w:asciiTheme="minorHAnsi" w:hAnsiTheme="minorHAnsi" w:cstheme="minorHAnsi"/>
          </w:rPr>
          <w:delText xml:space="preserve"> </w:delText>
        </w:r>
        <w:r w:rsidR="00B914D0" w:rsidRPr="005105EB" w:rsidDel="00117785">
          <w:rPr>
            <w:rFonts w:asciiTheme="minorHAnsi" w:hAnsiTheme="minorHAnsi" w:cstheme="minorHAnsi"/>
          </w:rPr>
          <w:delText>(</w:delText>
        </w:r>
        <w:r w:rsidR="00B914D0" w:rsidDel="00117785">
          <w:rPr>
            <w:rFonts w:asciiTheme="minorHAnsi" w:hAnsiTheme="minorHAnsi" w:cstheme="minorHAnsi"/>
          </w:rPr>
          <w:delText>verantwortlicher Sachbearbeiter,</w:delText>
        </w:r>
        <w:r w:rsidR="00B914D0" w:rsidRPr="005105EB" w:rsidDel="00117785">
          <w:rPr>
            <w:rFonts w:asciiTheme="minorHAnsi" w:hAnsiTheme="minorHAnsi" w:cstheme="minorHAnsi"/>
          </w:rPr>
          <w:delText xml:space="preserve"> beteiligter Sachbearbeiter)</w:delText>
        </w:r>
        <w:r w:rsidR="006B4E8F" w:rsidDel="00117785">
          <w:rPr>
            <w:rFonts w:asciiTheme="minorHAnsi" w:hAnsiTheme="minorHAnsi" w:cstheme="minorHAnsi"/>
          </w:rPr>
          <w:delText>,</w:delText>
        </w:r>
      </w:del>
    </w:p>
    <w:p w14:paraId="525801F0" w14:textId="2762DEA5" w:rsidR="00CD66CC" w:rsidRPr="00CD66CC" w:rsidDel="00117785" w:rsidRDefault="00CD66CC" w:rsidP="00CD66CC">
      <w:pPr>
        <w:pStyle w:val="Listenabsatz"/>
        <w:numPr>
          <w:ilvl w:val="0"/>
          <w:numId w:val="12"/>
        </w:numPr>
        <w:spacing w:line="240" w:lineRule="auto"/>
        <w:rPr>
          <w:del w:id="1611" w:author="Kisch, Christian" w:date="2022-02-02T11:09:00Z"/>
          <w:rFonts w:asciiTheme="minorHAnsi" w:hAnsiTheme="minorHAnsi" w:cstheme="minorHAnsi"/>
        </w:rPr>
      </w:pPr>
      <w:del w:id="1612" w:author="Kisch, Christian" w:date="2022-02-02T11:09:00Z">
        <w:r w:rsidRPr="005105EB" w:rsidDel="00117785">
          <w:rPr>
            <w:rFonts w:asciiTheme="minorHAnsi" w:hAnsiTheme="minorHAnsi" w:cstheme="minorHAnsi"/>
          </w:rPr>
          <w:delText>Rechte (Lese- und Schreibrechte bzw. ausschließlich Leserechte)</w:delText>
        </w:r>
        <w:r w:rsidDel="00117785">
          <w:rPr>
            <w:rFonts w:asciiTheme="minorHAnsi" w:hAnsiTheme="minorHAnsi" w:cstheme="minorHAnsi"/>
          </w:rPr>
          <w:delText xml:space="preserve"> und Gast</w:delText>
        </w:r>
        <w:r w:rsidR="00EA27F7" w:rsidDel="00117785">
          <w:rPr>
            <w:rFonts w:asciiTheme="minorHAnsi" w:hAnsiTheme="minorHAnsi" w:cstheme="minorHAnsi"/>
          </w:rPr>
          <w:delText>z</w:delText>
        </w:r>
        <w:r w:rsidDel="00117785">
          <w:rPr>
            <w:rFonts w:asciiTheme="minorHAnsi" w:hAnsiTheme="minorHAnsi" w:cstheme="minorHAnsi"/>
          </w:rPr>
          <w:delText>ugänge</w:delText>
        </w:r>
        <w:r w:rsidRPr="005105EB" w:rsidDel="00117785">
          <w:rPr>
            <w:rFonts w:asciiTheme="minorHAnsi" w:hAnsiTheme="minorHAnsi" w:cstheme="minorHAnsi"/>
          </w:rPr>
          <w:delText xml:space="preserve"> an andere Organisationseinheit</w:delText>
        </w:r>
        <w:r w:rsidDel="00117785">
          <w:rPr>
            <w:rFonts w:asciiTheme="minorHAnsi" w:hAnsiTheme="minorHAnsi" w:cstheme="minorHAnsi"/>
          </w:rPr>
          <w:delText xml:space="preserve"> außerhalb des eigenen Teilnehmers vergeben,</w:delText>
        </w:r>
      </w:del>
    </w:p>
    <w:p w14:paraId="154F34B3" w14:textId="6EAC0D4E" w:rsidR="008D50D9" w:rsidDel="00117785" w:rsidRDefault="006B4E8F" w:rsidP="00855CCA">
      <w:pPr>
        <w:pStyle w:val="Listenabsatz"/>
        <w:numPr>
          <w:ilvl w:val="0"/>
          <w:numId w:val="12"/>
        </w:numPr>
        <w:spacing w:line="240" w:lineRule="auto"/>
        <w:rPr>
          <w:del w:id="1613" w:author="Kisch, Christian" w:date="2022-02-02T11:09:00Z"/>
          <w:rFonts w:asciiTheme="minorHAnsi" w:hAnsiTheme="minorHAnsi" w:cstheme="minorHAnsi"/>
        </w:rPr>
      </w:pPr>
      <w:del w:id="1614" w:author="Kisch, Christian" w:date="2022-02-02T11:09:00Z">
        <w:r w:rsidRPr="005105EB" w:rsidDel="00117785">
          <w:rPr>
            <w:rFonts w:asciiTheme="minorHAnsi" w:hAnsiTheme="minorHAnsi" w:cstheme="minorHAnsi"/>
          </w:rPr>
          <w:delText>Suche und Filtern innerhalb der</w:delText>
        </w:r>
        <w:r w:rsidR="00FA0173" w:rsidDel="00117785">
          <w:rPr>
            <w:rFonts w:asciiTheme="minorHAnsi" w:hAnsiTheme="minorHAnsi" w:cstheme="minorHAnsi"/>
          </w:rPr>
          <w:delText xml:space="preserve"> Verfahren</w:delText>
        </w:r>
        <w:r w:rsidDel="00117785">
          <w:rPr>
            <w:rFonts w:asciiTheme="minorHAnsi" w:hAnsiTheme="minorHAnsi" w:cstheme="minorHAnsi"/>
          </w:rPr>
          <w:delText xml:space="preserve"> </w:delText>
        </w:r>
        <w:r w:rsidR="00720108" w:rsidDel="00117785">
          <w:rPr>
            <w:rFonts w:asciiTheme="minorHAnsi" w:hAnsiTheme="minorHAnsi" w:cstheme="minorHAnsi"/>
          </w:rPr>
          <w:delText xml:space="preserve">und der Metadaten </w:delText>
        </w:r>
        <w:r w:rsidDel="00117785">
          <w:rPr>
            <w:rFonts w:asciiTheme="minorHAnsi" w:hAnsiTheme="minorHAnsi" w:cstheme="minorHAnsi"/>
          </w:rPr>
          <w:delText>der unterstellten Sachbearbeiter</w:delText>
        </w:r>
        <w:r w:rsidR="008D50D9" w:rsidDel="00117785">
          <w:rPr>
            <w:rFonts w:asciiTheme="minorHAnsi" w:hAnsiTheme="minorHAnsi" w:cstheme="minorHAnsi"/>
          </w:rPr>
          <w:delText>;</w:delText>
        </w:r>
      </w:del>
    </w:p>
    <w:p w14:paraId="1AA568B5" w14:textId="3953BB16" w:rsidR="0009537F" w:rsidDel="00117785" w:rsidRDefault="008D50D9" w:rsidP="00855CCA">
      <w:pPr>
        <w:pStyle w:val="Listenabsatz"/>
        <w:numPr>
          <w:ilvl w:val="0"/>
          <w:numId w:val="12"/>
        </w:numPr>
        <w:spacing w:line="240" w:lineRule="auto"/>
        <w:rPr>
          <w:del w:id="1615" w:author="Kisch, Christian" w:date="2022-02-02T11:09:00Z"/>
          <w:rFonts w:asciiTheme="minorHAnsi" w:hAnsiTheme="minorHAnsi" w:cstheme="minorHAnsi"/>
        </w:rPr>
      </w:pPr>
      <w:del w:id="1616" w:author="Kisch, Christian" w:date="2022-02-02T11:09:00Z">
        <w:r w:rsidDel="00117785">
          <w:rPr>
            <w:rFonts w:asciiTheme="minorHAnsi" w:hAnsiTheme="minorHAnsi" w:cstheme="minorHAnsi"/>
          </w:rPr>
          <w:delText xml:space="preserve">Kontrolle der Nutzung der Funktion für den </w:delText>
        </w:r>
        <w:r w:rsidRPr="00EC078E" w:rsidDel="00117785">
          <w:rPr>
            <w:rFonts w:asciiTheme="minorHAnsi" w:hAnsiTheme="minorHAnsi" w:cstheme="minorHAnsi"/>
          </w:rPr>
          <w:delText>maschinellen Abgleich personenbezogener Daten mit elektronischen Akten oder elektronischen Aktenkopien</w:delText>
        </w:r>
        <w:r w:rsidDel="00117785">
          <w:rPr>
            <w:rFonts w:asciiTheme="minorHAnsi" w:hAnsiTheme="minorHAnsi" w:cstheme="minorHAnsi"/>
          </w:rPr>
          <w:delText xml:space="preserve"> durch den verantwortlichen Sachbearbeiter (4-Augen-Prinzip)</w:delText>
        </w:r>
        <w:r w:rsidR="0009537F" w:rsidDel="00117785">
          <w:rPr>
            <w:rFonts w:asciiTheme="minorHAnsi" w:hAnsiTheme="minorHAnsi" w:cstheme="minorHAnsi"/>
          </w:rPr>
          <w:delText>,</w:delText>
        </w:r>
      </w:del>
    </w:p>
    <w:p w14:paraId="56AEABA3" w14:textId="6D0555CC" w:rsidR="005B5A92" w:rsidDel="00117785" w:rsidRDefault="0009537F" w:rsidP="00855CCA">
      <w:pPr>
        <w:pStyle w:val="Listenabsatz"/>
        <w:numPr>
          <w:ilvl w:val="0"/>
          <w:numId w:val="12"/>
        </w:numPr>
        <w:spacing w:line="240" w:lineRule="auto"/>
        <w:rPr>
          <w:del w:id="1617" w:author="Kisch, Christian" w:date="2022-02-02T11:09:00Z"/>
          <w:rFonts w:asciiTheme="minorHAnsi" w:hAnsiTheme="minorHAnsi" w:cstheme="minorHAnsi"/>
        </w:rPr>
      </w:pPr>
      <w:del w:id="1618" w:author="Kisch, Christian" w:date="2022-02-02T11:09:00Z">
        <w:r w:rsidDel="00117785">
          <w:rPr>
            <w:rFonts w:asciiTheme="minorHAnsi" w:hAnsiTheme="minorHAnsi" w:cstheme="minorHAnsi"/>
          </w:rPr>
          <w:delText xml:space="preserve">Kontrolle des Löschens ganzer </w:delText>
        </w:r>
        <w:r w:rsidR="00FA0173" w:rsidDel="00117785">
          <w:rPr>
            <w:rFonts w:asciiTheme="minorHAnsi" w:hAnsiTheme="minorHAnsi" w:cstheme="minorHAnsi"/>
          </w:rPr>
          <w:delText>Verfahren</w:delText>
        </w:r>
        <w:r w:rsidDel="00117785">
          <w:rPr>
            <w:rFonts w:asciiTheme="minorHAnsi" w:hAnsiTheme="minorHAnsi" w:cstheme="minorHAnsi"/>
          </w:rPr>
          <w:delText xml:space="preserve"> und </w:delText>
        </w:r>
        <w:r w:rsidR="00FA0173" w:rsidDel="00117785">
          <w:rPr>
            <w:rFonts w:asciiTheme="minorHAnsi" w:hAnsiTheme="minorHAnsi" w:cstheme="minorHAnsi"/>
          </w:rPr>
          <w:delText>Ordner</w:delText>
        </w:r>
        <w:r w:rsidDel="00117785">
          <w:rPr>
            <w:rFonts w:asciiTheme="minorHAnsi" w:hAnsiTheme="minorHAnsi" w:cstheme="minorHAnsi"/>
          </w:rPr>
          <w:delText xml:space="preserve"> </w:delText>
        </w:r>
        <w:r w:rsidR="003D4799" w:rsidDel="00117785">
          <w:rPr>
            <w:rFonts w:asciiTheme="minorHAnsi" w:hAnsiTheme="minorHAnsi" w:cstheme="minorHAnsi"/>
          </w:rPr>
          <w:delText>(</w:delText>
        </w:r>
        <w:r w:rsidDel="00117785">
          <w:rPr>
            <w:rFonts w:asciiTheme="minorHAnsi" w:hAnsiTheme="minorHAnsi" w:cstheme="minorHAnsi"/>
          </w:rPr>
          <w:delText>4-Augen-Prinzip</w:delText>
        </w:r>
        <w:r w:rsidR="003D4799" w:rsidDel="00117785">
          <w:rPr>
            <w:rFonts w:asciiTheme="minorHAnsi" w:hAnsiTheme="minorHAnsi" w:cstheme="minorHAnsi"/>
          </w:rPr>
          <w:delText>)</w:delText>
        </w:r>
      </w:del>
    </w:p>
    <w:p w14:paraId="05FB7BC9" w14:textId="2CFB91CA" w:rsidR="002F7D7F" w:rsidDel="00117785" w:rsidRDefault="005B5A92" w:rsidP="00855CCA">
      <w:pPr>
        <w:pStyle w:val="Listenabsatz"/>
        <w:numPr>
          <w:ilvl w:val="0"/>
          <w:numId w:val="12"/>
        </w:numPr>
        <w:spacing w:line="240" w:lineRule="auto"/>
        <w:rPr>
          <w:del w:id="1619" w:author="Kisch, Christian" w:date="2022-02-02T11:09:00Z"/>
          <w:rFonts w:asciiTheme="minorHAnsi" w:hAnsiTheme="minorHAnsi" w:cstheme="minorHAnsi"/>
        </w:rPr>
      </w:pPr>
      <w:del w:id="1620" w:author="Kisch, Christian" w:date="2022-02-02T11:09:00Z">
        <w:r w:rsidDel="00117785">
          <w:rPr>
            <w:rFonts w:asciiTheme="minorHAnsi" w:hAnsiTheme="minorHAnsi" w:cstheme="minorHAnsi"/>
          </w:rPr>
          <w:delText>Kontrolle der Übermittlung von Dokumenten</w:delText>
        </w:r>
        <w:r w:rsidR="00FA0173" w:rsidDel="00117785">
          <w:rPr>
            <w:rFonts w:asciiTheme="minorHAnsi" w:hAnsiTheme="minorHAnsi" w:cstheme="minorHAnsi"/>
          </w:rPr>
          <w:delText xml:space="preserve">/Dateien aus einem Verfahren </w:delText>
        </w:r>
        <w:r w:rsidDel="00117785">
          <w:rPr>
            <w:rFonts w:asciiTheme="minorHAnsi" w:hAnsiTheme="minorHAnsi" w:cstheme="minorHAnsi"/>
          </w:rPr>
          <w:delText>(Strafverfahren, Bußgeldverfahren) bei Zweckänderung (4-Augen-Prinzip)</w:delText>
        </w:r>
        <w:r w:rsidR="009A0509" w:rsidDel="00117785">
          <w:rPr>
            <w:rFonts w:asciiTheme="minorHAnsi" w:hAnsiTheme="minorHAnsi" w:cstheme="minorHAnsi"/>
          </w:rPr>
          <w:delText>,</w:delText>
        </w:r>
      </w:del>
    </w:p>
    <w:p w14:paraId="1BC89341" w14:textId="11C1E5CB" w:rsidR="009A0509" w:rsidDel="00117785" w:rsidRDefault="0054790E" w:rsidP="009A0509">
      <w:pPr>
        <w:pStyle w:val="Listenabsatz"/>
        <w:numPr>
          <w:ilvl w:val="0"/>
          <w:numId w:val="12"/>
        </w:numPr>
        <w:spacing w:line="240" w:lineRule="auto"/>
        <w:rPr>
          <w:del w:id="1621" w:author="Kisch, Christian" w:date="2022-02-02T11:09:00Z"/>
          <w:rFonts w:asciiTheme="minorHAnsi" w:hAnsiTheme="minorHAnsi" w:cstheme="minorHAnsi"/>
        </w:rPr>
      </w:pPr>
      <w:del w:id="1622" w:author="Kisch, Christian" w:date="2022-02-02T11:09:00Z">
        <w:r w:rsidDel="00117785">
          <w:rPr>
            <w:rFonts w:asciiTheme="minorHAnsi" w:hAnsiTheme="minorHAnsi" w:cstheme="minorHAnsi"/>
          </w:rPr>
          <w:delText>Setzen eines Verfahrens, Ordners,</w:delText>
        </w:r>
        <w:r w:rsidR="009A0509" w:rsidRPr="00DA053E" w:rsidDel="00117785">
          <w:rPr>
            <w:rFonts w:asciiTheme="minorHAnsi" w:hAnsiTheme="minorHAnsi" w:cstheme="minorHAnsi"/>
          </w:rPr>
          <w:delText xml:space="preserve"> Dokument</w:delText>
        </w:r>
        <w:r w:rsidDel="00117785">
          <w:rPr>
            <w:rFonts w:asciiTheme="minorHAnsi" w:hAnsiTheme="minorHAnsi" w:cstheme="minorHAnsi"/>
          </w:rPr>
          <w:delText>s</w:delText>
        </w:r>
        <w:r w:rsidR="009A0509" w:rsidRPr="00DA053E" w:rsidDel="00117785">
          <w:rPr>
            <w:rFonts w:asciiTheme="minorHAnsi" w:hAnsiTheme="minorHAnsi" w:cstheme="minorHAnsi"/>
          </w:rPr>
          <w:delText xml:space="preserve"> auf „Verborgen“</w:delText>
        </w:r>
        <w:r w:rsidR="002A413A" w:rsidDel="00117785">
          <w:rPr>
            <w:rFonts w:asciiTheme="minorHAnsi" w:hAnsiTheme="minorHAnsi" w:cstheme="minorHAnsi"/>
          </w:rPr>
          <w:delText>,</w:delText>
        </w:r>
      </w:del>
    </w:p>
    <w:p w14:paraId="78C5F828" w14:textId="56994967" w:rsidR="002A413A" w:rsidRPr="002A413A" w:rsidRDefault="002A413A" w:rsidP="002A413A">
      <w:pPr>
        <w:pStyle w:val="Listenabsatz"/>
        <w:numPr>
          <w:ilvl w:val="0"/>
          <w:numId w:val="12"/>
        </w:numPr>
        <w:spacing w:line="240" w:lineRule="auto"/>
        <w:rPr>
          <w:rFonts w:asciiTheme="minorHAnsi" w:hAnsiTheme="minorHAnsi" w:cstheme="minorHAnsi"/>
        </w:rPr>
      </w:pPr>
      <w:del w:id="1623" w:author="Kisch, Christian" w:date="2022-02-02T11:09:00Z">
        <w:r w:rsidRPr="002A413A" w:rsidDel="00117785">
          <w:rPr>
            <w:rFonts w:asciiTheme="minorHAnsi" w:hAnsiTheme="minorHAnsi" w:cstheme="minorHAnsi"/>
          </w:rPr>
          <w:delText>Recht einen Stellvertreter zu bestimmen.</w:delText>
        </w:r>
      </w:del>
    </w:p>
    <w:p w14:paraId="0C845F36" w14:textId="4CE27DF8" w:rsidR="005159A2" w:rsidRPr="005159A2" w:rsidRDefault="005159A2" w:rsidP="005159A2">
      <w:pPr>
        <w:pStyle w:val="berschrift2"/>
        <w:ind w:left="426" w:hanging="426"/>
        <w:rPr>
          <w:ins w:id="1624" w:author="Kisch, Christian" w:date="2022-02-02T11:19:00Z"/>
        </w:rPr>
      </w:pPr>
      <w:bookmarkStart w:id="1625" w:name="_Toc88646373"/>
      <w:ins w:id="1626" w:author="Kisch, Christian" w:date="2022-02-02T11:19:00Z">
        <w:r w:rsidRPr="005159A2">
          <w:t>Führungskraft mit eingeschränkten Befugnissen</w:t>
        </w:r>
      </w:ins>
    </w:p>
    <w:p w14:paraId="0321ED6A" w14:textId="3CA39ED4" w:rsidR="005159A2" w:rsidRPr="00D4221D" w:rsidRDefault="005159A2" w:rsidP="005159A2">
      <w:pPr>
        <w:pStyle w:val="Aufzhlungszeichen"/>
        <w:numPr>
          <w:ilvl w:val="0"/>
          <w:numId w:val="0"/>
        </w:numPr>
        <w:rPr>
          <w:ins w:id="1627" w:author="Kisch, Christian" w:date="2022-02-02T11:19:00Z"/>
          <w:lang w:eastAsia="de-DE"/>
        </w:rPr>
      </w:pPr>
      <w:ins w:id="1628" w:author="Kisch, Christian" w:date="2022-02-02T11:24:00Z">
        <w:r>
          <w:rPr>
            <w:lang w:eastAsia="de-DE"/>
          </w:rPr>
          <w:t>Es gelten die Ausführungen zur Führungskraft</w:t>
        </w:r>
      </w:ins>
      <w:ins w:id="1629" w:author="Kisch, Christian" w:date="2022-02-02T11:25:00Z">
        <w:r>
          <w:rPr>
            <w:lang w:eastAsia="de-DE"/>
          </w:rPr>
          <w:t xml:space="preserve"> entsprechend</w:t>
        </w:r>
      </w:ins>
      <w:ins w:id="1630" w:author="Kisch, Christian" w:date="2022-02-02T11:24:00Z">
        <w:r>
          <w:rPr>
            <w:lang w:eastAsia="de-DE"/>
          </w:rPr>
          <w:t xml:space="preserve">. </w:t>
        </w:r>
      </w:ins>
      <w:ins w:id="1631" w:author="Kisch, Christian" w:date="2022-02-02T11:25:00Z">
        <w:r>
          <w:rPr>
            <w:rFonts w:asciiTheme="minorHAnsi" w:hAnsiTheme="minorHAnsi" w:cstheme="minorHAnsi"/>
          </w:rPr>
          <w:t xml:space="preserve">Die gewährten Entitäten, Aktionsarten und Funktionalitäten sind der </w:t>
        </w:r>
        <w:r w:rsidRPr="00C320BE">
          <w:rPr>
            <w:rFonts w:asciiTheme="minorHAnsi" w:hAnsiTheme="minorHAnsi" w:cstheme="minorHAnsi"/>
            <w:b/>
          </w:rPr>
          <w:t xml:space="preserve">Anlage </w:t>
        </w:r>
        <w:r>
          <w:rPr>
            <w:rFonts w:asciiTheme="minorHAnsi" w:hAnsiTheme="minorHAnsi" w:cstheme="minorHAnsi"/>
            <w:b/>
          </w:rPr>
          <w:t>4</w:t>
        </w:r>
        <w:r>
          <w:rPr>
            <w:rFonts w:asciiTheme="minorHAnsi" w:hAnsiTheme="minorHAnsi" w:cstheme="minorHAnsi"/>
          </w:rPr>
          <w:t xml:space="preserve"> zu entnehmen.</w:t>
        </w:r>
      </w:ins>
    </w:p>
    <w:p w14:paraId="5DCE04AD" w14:textId="77777777" w:rsidR="005961B9" w:rsidRPr="00A45AEA" w:rsidRDefault="005961B9" w:rsidP="00A45AEA">
      <w:pPr>
        <w:pStyle w:val="berschrift2"/>
        <w:ind w:left="426" w:hanging="426"/>
        <w:rPr>
          <w:sz w:val="24"/>
          <w:szCs w:val="24"/>
        </w:rPr>
      </w:pPr>
      <w:r>
        <w:t>Verantwortlicher Sachbearbeiter</w:t>
      </w:r>
      <w:bookmarkEnd w:id="1576"/>
      <w:bookmarkEnd w:id="1625"/>
    </w:p>
    <w:p w14:paraId="756D4292" w14:textId="02F6F1A6" w:rsidR="005105EB" w:rsidRPr="00C9781F" w:rsidRDefault="005961B9" w:rsidP="00C9781F">
      <w:pPr>
        <w:pStyle w:val="StandardWeb"/>
        <w:rPr>
          <w:rFonts w:asciiTheme="minorHAnsi" w:hAnsiTheme="minorHAnsi" w:cstheme="minorHAnsi"/>
          <w:sz w:val="22"/>
          <w:szCs w:val="22"/>
        </w:rPr>
      </w:pPr>
      <w:r w:rsidRPr="005105EB">
        <w:rPr>
          <w:rFonts w:asciiTheme="minorHAnsi" w:hAnsiTheme="minorHAnsi" w:cstheme="minorHAnsi"/>
          <w:sz w:val="22"/>
          <w:szCs w:val="22"/>
        </w:rPr>
        <w:t xml:space="preserve">Den </w:t>
      </w:r>
      <w:r w:rsidR="00252918" w:rsidRPr="005105EB">
        <w:rPr>
          <w:rFonts w:asciiTheme="minorHAnsi" w:hAnsiTheme="minorHAnsi" w:cstheme="minorHAnsi"/>
          <w:sz w:val="22"/>
          <w:szCs w:val="22"/>
        </w:rPr>
        <w:t xml:space="preserve">verantwortlichen Sachbearbeitern </w:t>
      </w:r>
      <w:r w:rsidR="00647310">
        <w:rPr>
          <w:rFonts w:asciiTheme="minorHAnsi" w:hAnsiTheme="minorHAnsi" w:cstheme="minorHAnsi"/>
          <w:sz w:val="22"/>
          <w:szCs w:val="22"/>
        </w:rPr>
        <w:t xml:space="preserve">eines Verfahrens </w:t>
      </w:r>
      <w:r w:rsidRPr="005105EB">
        <w:rPr>
          <w:rFonts w:asciiTheme="minorHAnsi" w:hAnsiTheme="minorHAnsi" w:cstheme="minorHAnsi"/>
          <w:sz w:val="22"/>
          <w:szCs w:val="22"/>
        </w:rPr>
        <w:t>werden weitgehende Berechtigungen eingeräumt</w:t>
      </w:r>
      <w:r w:rsidR="00A31D5A">
        <w:rPr>
          <w:rFonts w:asciiTheme="minorHAnsi" w:hAnsiTheme="minorHAnsi" w:cstheme="minorHAnsi"/>
          <w:sz w:val="22"/>
          <w:szCs w:val="22"/>
        </w:rPr>
        <w:t>.</w:t>
      </w:r>
      <w:r w:rsidRPr="005105EB">
        <w:rPr>
          <w:rFonts w:asciiTheme="minorHAnsi" w:hAnsiTheme="minorHAnsi" w:cstheme="minorHAnsi"/>
          <w:sz w:val="22"/>
          <w:szCs w:val="22"/>
        </w:rPr>
        <w:t xml:space="preserve"> </w:t>
      </w:r>
      <w:del w:id="1632" w:author="Kisch, Christian" w:date="2021-12-22T17:12:00Z">
        <w:r w:rsidR="00F00E5B" w:rsidDel="00CB1CC4">
          <w:rPr>
            <w:rFonts w:asciiTheme="minorHAnsi" w:hAnsiTheme="minorHAnsi" w:cstheme="minorHAnsi"/>
            <w:sz w:val="22"/>
            <w:szCs w:val="22"/>
          </w:rPr>
          <w:delText>D</w:delText>
        </w:r>
        <w:r w:rsidRPr="005105EB" w:rsidDel="00CB1CC4">
          <w:rPr>
            <w:rFonts w:asciiTheme="minorHAnsi" w:hAnsiTheme="minorHAnsi" w:cstheme="minorHAnsi"/>
            <w:sz w:val="22"/>
            <w:szCs w:val="22"/>
          </w:rPr>
          <w:delText xml:space="preserve">em </w:delText>
        </w:r>
        <w:r w:rsidR="00252918" w:rsidRPr="005105EB" w:rsidDel="00CB1CC4">
          <w:rPr>
            <w:rFonts w:asciiTheme="minorHAnsi" w:hAnsiTheme="minorHAnsi" w:cstheme="minorHAnsi"/>
            <w:sz w:val="22"/>
            <w:szCs w:val="22"/>
          </w:rPr>
          <w:delText xml:space="preserve">verantwortlichen </w:delText>
        </w:r>
        <w:r w:rsidRPr="005105EB" w:rsidDel="00CB1CC4">
          <w:rPr>
            <w:rFonts w:asciiTheme="minorHAnsi" w:hAnsiTheme="minorHAnsi" w:cstheme="minorHAnsi"/>
            <w:sz w:val="22"/>
            <w:szCs w:val="22"/>
          </w:rPr>
          <w:delText xml:space="preserve">Sachbearbeiter </w:delText>
        </w:r>
      </w:del>
      <w:ins w:id="1633" w:author="Kisch, Christian" w:date="2021-12-22T17:12:00Z">
        <w:r w:rsidR="00CB1CC4">
          <w:rPr>
            <w:rFonts w:asciiTheme="minorHAnsi" w:hAnsiTheme="minorHAnsi" w:cstheme="minorHAnsi"/>
            <w:sz w:val="22"/>
            <w:szCs w:val="22"/>
          </w:rPr>
          <w:t>Ihnen</w:t>
        </w:r>
      </w:ins>
      <w:r w:rsidR="00EA27F7">
        <w:rPr>
          <w:rFonts w:asciiTheme="minorHAnsi" w:hAnsiTheme="minorHAnsi" w:cstheme="minorHAnsi"/>
          <w:sz w:val="22"/>
          <w:szCs w:val="22"/>
        </w:rPr>
        <w:t xml:space="preserve"> </w:t>
      </w:r>
      <w:r w:rsidR="00F00E5B">
        <w:rPr>
          <w:rFonts w:asciiTheme="minorHAnsi" w:hAnsiTheme="minorHAnsi" w:cstheme="minorHAnsi"/>
          <w:sz w:val="22"/>
          <w:szCs w:val="22"/>
        </w:rPr>
        <w:t xml:space="preserve">sollen </w:t>
      </w:r>
      <w:r w:rsidRPr="005105EB">
        <w:rPr>
          <w:rFonts w:asciiTheme="minorHAnsi" w:hAnsiTheme="minorHAnsi" w:cstheme="minorHAnsi"/>
          <w:sz w:val="22"/>
          <w:szCs w:val="22"/>
        </w:rPr>
        <w:t xml:space="preserve">grundsätzlich </w:t>
      </w:r>
      <w:r w:rsidR="00F00E5B">
        <w:rPr>
          <w:rFonts w:asciiTheme="minorHAnsi" w:hAnsiTheme="minorHAnsi" w:cstheme="minorHAnsi"/>
          <w:sz w:val="22"/>
          <w:szCs w:val="22"/>
        </w:rPr>
        <w:t>a</w:t>
      </w:r>
      <w:r w:rsidRPr="005105EB">
        <w:rPr>
          <w:rFonts w:asciiTheme="minorHAnsi" w:hAnsiTheme="minorHAnsi" w:cstheme="minorHAnsi"/>
          <w:sz w:val="22"/>
          <w:szCs w:val="22"/>
        </w:rPr>
        <w:t xml:space="preserve">lle </w:t>
      </w:r>
      <w:r w:rsidR="00F00E5B">
        <w:rPr>
          <w:rFonts w:asciiTheme="minorHAnsi" w:hAnsiTheme="minorHAnsi" w:cstheme="minorHAnsi"/>
          <w:sz w:val="22"/>
          <w:szCs w:val="22"/>
        </w:rPr>
        <w:t>Bearbeitungsf</w:t>
      </w:r>
      <w:r w:rsidRPr="005105EB">
        <w:rPr>
          <w:rFonts w:asciiTheme="minorHAnsi" w:hAnsiTheme="minorHAnsi" w:cstheme="minorHAnsi"/>
          <w:sz w:val="22"/>
          <w:szCs w:val="22"/>
        </w:rPr>
        <w:t>unktionalität</w:t>
      </w:r>
      <w:r w:rsidR="00F00E5B">
        <w:rPr>
          <w:rFonts w:asciiTheme="minorHAnsi" w:hAnsiTheme="minorHAnsi" w:cstheme="minorHAnsi"/>
          <w:sz w:val="22"/>
          <w:szCs w:val="22"/>
        </w:rPr>
        <w:t>en</w:t>
      </w:r>
      <w:r w:rsidRPr="005105EB">
        <w:rPr>
          <w:rFonts w:asciiTheme="minorHAnsi" w:hAnsiTheme="minorHAnsi" w:cstheme="minorHAnsi"/>
          <w:sz w:val="22"/>
          <w:szCs w:val="22"/>
        </w:rPr>
        <w:t xml:space="preserve"> </w:t>
      </w:r>
      <w:r w:rsidR="00F00E5B">
        <w:rPr>
          <w:rFonts w:asciiTheme="minorHAnsi" w:hAnsiTheme="minorHAnsi" w:cstheme="minorHAnsi"/>
          <w:sz w:val="22"/>
          <w:szCs w:val="22"/>
        </w:rPr>
        <w:t xml:space="preserve">sowie weitere Rechte (u.a. </w:t>
      </w:r>
      <w:commentRangeStart w:id="1634"/>
      <w:r w:rsidR="00F00E5B">
        <w:rPr>
          <w:rFonts w:asciiTheme="minorHAnsi" w:hAnsiTheme="minorHAnsi" w:cstheme="minorHAnsi"/>
          <w:sz w:val="22"/>
          <w:szCs w:val="22"/>
        </w:rPr>
        <w:t>Berechtigung weiterer Sachbearbeiter</w:t>
      </w:r>
      <w:commentRangeEnd w:id="1634"/>
      <w:r w:rsidR="00551019">
        <w:rPr>
          <w:rStyle w:val="Kommentarzeichen"/>
          <w:rFonts w:asciiTheme="minorHAnsi" w:eastAsiaTheme="minorHAnsi" w:hAnsiTheme="minorHAnsi" w:cstheme="minorBidi"/>
          <w:lang w:eastAsia="en-US"/>
        </w:rPr>
        <w:commentReference w:id="1634"/>
      </w:r>
      <w:r w:rsidR="00F00E5B">
        <w:rPr>
          <w:rFonts w:asciiTheme="minorHAnsi" w:hAnsiTheme="minorHAnsi" w:cstheme="minorHAnsi"/>
          <w:sz w:val="22"/>
          <w:szCs w:val="22"/>
        </w:rPr>
        <w:t xml:space="preserve">) </w:t>
      </w:r>
      <w:r w:rsidRPr="005105EB">
        <w:rPr>
          <w:rFonts w:asciiTheme="minorHAnsi" w:hAnsiTheme="minorHAnsi" w:cstheme="minorHAnsi"/>
          <w:sz w:val="22"/>
          <w:szCs w:val="22"/>
        </w:rPr>
        <w:t xml:space="preserve">zur Verfügung </w:t>
      </w:r>
      <w:r w:rsidR="00F00E5B">
        <w:rPr>
          <w:rFonts w:asciiTheme="minorHAnsi" w:hAnsiTheme="minorHAnsi" w:cstheme="minorHAnsi"/>
          <w:sz w:val="22"/>
          <w:szCs w:val="22"/>
        </w:rPr>
        <w:t>steh</w:t>
      </w:r>
      <w:r w:rsidR="0010422F">
        <w:rPr>
          <w:rFonts w:asciiTheme="minorHAnsi" w:hAnsiTheme="minorHAnsi" w:cstheme="minorHAnsi"/>
          <w:sz w:val="22"/>
          <w:szCs w:val="22"/>
        </w:rPr>
        <w:t xml:space="preserve">en. </w:t>
      </w:r>
      <w:r w:rsidRPr="005105EB">
        <w:rPr>
          <w:rFonts w:asciiTheme="minorHAnsi" w:hAnsiTheme="minorHAnsi" w:cstheme="minorHAnsi"/>
          <w:sz w:val="22"/>
          <w:szCs w:val="22"/>
        </w:rPr>
        <w:t>Bei komplexen Ermittlungen (Mordkommission, BAO usw.) sollte diese Rolle nur dem Leiter der Ermittlungen und/oder sonstigen besonders beauftragten Personen zugewiesen werden. Diese haben somit das alleinige Recht der Erfassung, Änderung, Löschu</w:t>
      </w:r>
      <w:r w:rsidR="00647310">
        <w:rPr>
          <w:rFonts w:asciiTheme="minorHAnsi" w:hAnsiTheme="minorHAnsi" w:cstheme="minorHAnsi"/>
          <w:sz w:val="22"/>
          <w:szCs w:val="22"/>
        </w:rPr>
        <w:t xml:space="preserve">ng und Strukturierung des Verfahrens </w:t>
      </w:r>
      <w:r w:rsidRPr="005105EB">
        <w:rPr>
          <w:rFonts w:asciiTheme="minorHAnsi" w:hAnsiTheme="minorHAnsi" w:cstheme="minorHAnsi"/>
          <w:sz w:val="22"/>
          <w:szCs w:val="22"/>
        </w:rPr>
        <w:t xml:space="preserve">bzw. innerhalb der </w:t>
      </w:r>
      <w:r w:rsidR="00647310">
        <w:rPr>
          <w:rFonts w:asciiTheme="minorHAnsi" w:hAnsiTheme="minorHAnsi" w:cstheme="minorHAnsi"/>
          <w:sz w:val="22"/>
          <w:szCs w:val="22"/>
        </w:rPr>
        <w:t>Verfahrens</w:t>
      </w:r>
      <w:r w:rsidRPr="005105EB">
        <w:rPr>
          <w:rFonts w:asciiTheme="minorHAnsi" w:hAnsiTheme="minorHAnsi" w:cstheme="minorHAnsi"/>
          <w:sz w:val="22"/>
          <w:szCs w:val="22"/>
        </w:rPr>
        <w:t xml:space="preserve">. Alle übrigen Sachbearbeiter erhalten dann die Rolle „beteiligter Sachbearbeiter“. Dadurch wird sichergestellt, dass nur der </w:t>
      </w:r>
      <w:r w:rsidR="0044697D">
        <w:rPr>
          <w:rFonts w:asciiTheme="minorHAnsi" w:hAnsiTheme="minorHAnsi" w:cstheme="minorHAnsi"/>
          <w:sz w:val="22"/>
          <w:szCs w:val="22"/>
        </w:rPr>
        <w:t>Ermittlungs</w:t>
      </w:r>
      <w:r w:rsidRPr="005105EB">
        <w:rPr>
          <w:rFonts w:asciiTheme="minorHAnsi" w:hAnsiTheme="minorHAnsi" w:cstheme="minorHAnsi"/>
          <w:sz w:val="22"/>
          <w:szCs w:val="22"/>
        </w:rPr>
        <w:t>führer über</w:t>
      </w:r>
      <w:r w:rsidR="0054790E">
        <w:rPr>
          <w:rFonts w:asciiTheme="minorHAnsi" w:hAnsiTheme="minorHAnsi" w:cstheme="minorHAnsi"/>
          <w:sz w:val="22"/>
          <w:szCs w:val="22"/>
        </w:rPr>
        <w:t xml:space="preserve"> Verfahrens- und</w:t>
      </w:r>
      <w:r w:rsidRPr="005105EB">
        <w:rPr>
          <w:rFonts w:asciiTheme="minorHAnsi" w:hAnsiTheme="minorHAnsi" w:cstheme="minorHAnsi"/>
          <w:sz w:val="22"/>
          <w:szCs w:val="22"/>
        </w:rPr>
        <w:t xml:space="preserve"> Aktenaufbau </w:t>
      </w:r>
      <w:r w:rsidR="0054790E">
        <w:rPr>
          <w:rFonts w:asciiTheme="minorHAnsi" w:hAnsiTheme="minorHAnsi" w:cstheme="minorHAnsi"/>
          <w:sz w:val="22"/>
          <w:szCs w:val="22"/>
        </w:rPr>
        <w:t>sowie</w:t>
      </w:r>
      <w:r w:rsidRPr="005105EB">
        <w:rPr>
          <w:rFonts w:asciiTheme="minorHAnsi" w:hAnsiTheme="minorHAnsi" w:cstheme="minorHAnsi"/>
          <w:sz w:val="22"/>
          <w:szCs w:val="22"/>
        </w:rPr>
        <w:t xml:space="preserve"> Akteninhalt bestimmen kann.</w:t>
      </w:r>
      <w:ins w:id="1635" w:author="Kisch, Christian" w:date="2022-02-02T11:31:00Z">
        <w:r w:rsidR="0010422F">
          <w:rPr>
            <w:rFonts w:asciiTheme="minorHAnsi" w:hAnsiTheme="minorHAnsi" w:cstheme="minorHAnsi"/>
            <w:sz w:val="22"/>
            <w:szCs w:val="22"/>
          </w:rPr>
          <w:t xml:space="preserve"> Die gewährten Entitäten, Aktionsarten und Funktionalitäten sind </w:t>
        </w:r>
        <w:r w:rsidR="0010422F" w:rsidRPr="001446C7">
          <w:rPr>
            <w:rFonts w:asciiTheme="minorHAnsi" w:hAnsiTheme="minorHAnsi" w:cstheme="minorHAnsi"/>
            <w:sz w:val="22"/>
            <w:szCs w:val="22"/>
          </w:rPr>
          <w:t xml:space="preserve">der </w:t>
        </w:r>
        <w:r w:rsidR="0010422F" w:rsidRPr="001446C7">
          <w:rPr>
            <w:rFonts w:asciiTheme="minorHAnsi" w:hAnsiTheme="minorHAnsi" w:cstheme="minorHAnsi"/>
            <w:b/>
            <w:sz w:val="22"/>
            <w:szCs w:val="22"/>
          </w:rPr>
          <w:t xml:space="preserve">Anlage 5 </w:t>
        </w:r>
        <w:r w:rsidR="0010422F" w:rsidRPr="001446C7">
          <w:rPr>
            <w:rFonts w:asciiTheme="minorHAnsi" w:hAnsiTheme="minorHAnsi" w:cstheme="minorHAnsi"/>
            <w:sz w:val="22"/>
            <w:szCs w:val="22"/>
          </w:rPr>
          <w:t>zu entneh</w:t>
        </w:r>
        <w:r w:rsidR="0010422F">
          <w:rPr>
            <w:rFonts w:asciiTheme="minorHAnsi" w:hAnsiTheme="minorHAnsi" w:cstheme="minorHAnsi"/>
            <w:sz w:val="22"/>
            <w:szCs w:val="22"/>
          </w:rPr>
          <w:t>men.</w:t>
        </w:r>
      </w:ins>
    </w:p>
    <w:p w14:paraId="7B9FE02F" w14:textId="1471DCD9" w:rsidR="005961B9" w:rsidDel="0059736C" w:rsidRDefault="005961B9" w:rsidP="004B1FC6">
      <w:pPr>
        <w:pStyle w:val="berschrift3"/>
        <w:ind w:left="851" w:hanging="851"/>
        <w:rPr>
          <w:del w:id="1636" w:author="Kisch, Christian" w:date="2022-02-07T14:19:00Z"/>
          <w:rFonts w:asciiTheme="minorHAnsi" w:hAnsiTheme="minorHAnsi" w:cstheme="minorHAnsi"/>
          <w:szCs w:val="22"/>
        </w:rPr>
      </w:pPr>
      <w:bookmarkStart w:id="1637" w:name="_Toc88646374"/>
      <w:del w:id="1638" w:author="Kisch, Christian" w:date="2022-02-07T14:19:00Z">
        <w:r w:rsidRPr="004B1FC6" w:rsidDel="0059736C">
          <w:rPr>
            <w:rFonts w:asciiTheme="minorHAnsi" w:hAnsiTheme="minorHAnsi" w:cstheme="minorHAnsi"/>
            <w:szCs w:val="22"/>
          </w:rPr>
          <w:delText>Gewährte Entitäten</w:delText>
        </w:r>
        <w:r w:rsidR="004B1FC6" w:rsidDel="0059736C">
          <w:rPr>
            <w:rFonts w:asciiTheme="minorHAnsi" w:hAnsiTheme="minorHAnsi" w:cstheme="minorHAnsi"/>
            <w:szCs w:val="22"/>
          </w:rPr>
          <w:delText xml:space="preserve"> und Aktionsarten</w:delText>
        </w:r>
        <w:bookmarkEnd w:id="1637"/>
      </w:del>
    </w:p>
    <w:tbl>
      <w:tblPr>
        <w:tblStyle w:val="Tabellenraster"/>
        <w:tblW w:w="0" w:type="auto"/>
        <w:tblLook w:val="04A0" w:firstRow="1" w:lastRow="0" w:firstColumn="1" w:lastColumn="0" w:noHBand="0" w:noVBand="1"/>
      </w:tblPr>
      <w:tblGrid>
        <w:gridCol w:w="1677"/>
        <w:gridCol w:w="861"/>
        <w:gridCol w:w="1216"/>
        <w:gridCol w:w="1208"/>
        <w:gridCol w:w="1236"/>
        <w:gridCol w:w="1219"/>
        <w:gridCol w:w="1643"/>
      </w:tblGrid>
      <w:tr w:rsidR="005420BD" w:rsidRPr="00886116" w:rsidDel="0059736C" w14:paraId="3F9A7C1F" w14:textId="1301F43D" w:rsidTr="003E33ED">
        <w:trPr>
          <w:del w:id="1639" w:author="Kisch, Christian" w:date="2022-02-07T14:19:00Z"/>
        </w:trPr>
        <w:tc>
          <w:tcPr>
            <w:tcW w:w="1677" w:type="dxa"/>
            <w:shd w:val="clear" w:color="auto" w:fill="D9D9D9" w:themeFill="background1" w:themeFillShade="D9"/>
          </w:tcPr>
          <w:p w14:paraId="3F6862BC" w14:textId="58159110" w:rsidR="005420BD" w:rsidRPr="00224103" w:rsidDel="0059736C" w:rsidRDefault="005420BD" w:rsidP="005420BD">
            <w:pPr>
              <w:spacing w:line="240" w:lineRule="auto"/>
              <w:rPr>
                <w:del w:id="1640" w:author="Kisch, Christian" w:date="2022-02-07T14:19:00Z"/>
                <w:rFonts w:asciiTheme="minorHAnsi" w:hAnsiTheme="minorHAnsi" w:cstheme="minorHAnsi"/>
                <w:b/>
                <w:sz w:val="16"/>
                <w:szCs w:val="16"/>
              </w:rPr>
            </w:pPr>
            <w:del w:id="1641" w:author="Kisch, Christian" w:date="2022-02-07T14:19:00Z">
              <w:r w:rsidRPr="00E57462" w:rsidDel="0059736C">
                <w:rPr>
                  <w:rFonts w:asciiTheme="minorHAnsi" w:hAnsiTheme="minorHAnsi" w:cstheme="minorHAnsi"/>
                  <w:noProof/>
                  <w:lang w:eastAsia="de-DE"/>
                </w:rPr>
                <mc:AlternateContent>
                  <mc:Choice Requires="wps">
                    <w:drawing>
                      <wp:anchor distT="0" distB="0" distL="114300" distR="114300" simplePos="0" relativeHeight="251714560" behindDoc="0" locked="0" layoutInCell="1" allowOverlap="1" wp14:anchorId="6D4B8AE3" wp14:editId="061C1FB4">
                        <wp:simplePos x="0" y="0"/>
                        <wp:positionH relativeFrom="column">
                          <wp:posOffset>-81639</wp:posOffset>
                        </wp:positionH>
                        <wp:positionV relativeFrom="paragraph">
                          <wp:posOffset>-83</wp:posOffset>
                        </wp:positionV>
                        <wp:extent cx="1057524" cy="508884"/>
                        <wp:effectExtent l="0" t="0" r="28575" b="24765"/>
                        <wp:wrapNone/>
                        <wp:docPr id="14" name="Gerader Verbinder 14"/>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0DBD56" id="Gerader Verbinder 1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" strokecolor="black [3213]" strokeweight=".5pt">
                        <v:stroke joinstyle="miter"/>
                      </v:line>
                    </w:pict>
                  </mc:Fallback>
                </mc:AlternateContent>
              </w:r>
              <w:r w:rsidDel="0059736C">
                <w:rPr>
                  <w:rFonts w:asciiTheme="minorHAnsi" w:hAnsiTheme="minorHAnsi" w:cstheme="minorHAnsi"/>
                  <w:b/>
                  <w:sz w:val="20"/>
                  <w:szCs w:val="20"/>
                </w:rPr>
                <w:delText xml:space="preserve">                 </w:delText>
              </w:r>
              <w:r w:rsidRPr="00224103" w:rsidDel="0059736C">
                <w:rPr>
                  <w:rFonts w:asciiTheme="minorHAnsi" w:hAnsiTheme="minorHAnsi" w:cstheme="minorHAnsi"/>
                  <w:b/>
                  <w:sz w:val="16"/>
                  <w:szCs w:val="16"/>
                </w:rPr>
                <w:delText>Aktionsart</w:delText>
              </w:r>
            </w:del>
          </w:p>
          <w:p w14:paraId="22A0A349" w14:textId="778CAE42" w:rsidR="005420BD" w:rsidRPr="00224103" w:rsidDel="0059736C" w:rsidRDefault="005420BD" w:rsidP="005420BD">
            <w:pPr>
              <w:rPr>
                <w:del w:id="1642" w:author="Kisch, Christian" w:date="2022-02-07T14:19:00Z"/>
                <w:rFonts w:asciiTheme="minorHAnsi" w:hAnsiTheme="minorHAnsi" w:cstheme="minorHAnsi"/>
                <w:b/>
                <w:sz w:val="16"/>
                <w:szCs w:val="16"/>
                <w:lang w:eastAsia="de-DE"/>
              </w:rPr>
            </w:pPr>
            <w:del w:id="1643" w:author="Kisch, Christian" w:date="2022-02-07T14:19:00Z">
              <w:r w:rsidRPr="00224103" w:rsidDel="0059736C">
                <w:rPr>
                  <w:rFonts w:asciiTheme="minorHAnsi" w:hAnsiTheme="minorHAnsi" w:cstheme="minorHAnsi"/>
                  <w:b/>
                  <w:sz w:val="16"/>
                  <w:szCs w:val="16"/>
                </w:rPr>
                <w:delText>Entität</w:delText>
              </w:r>
            </w:del>
          </w:p>
        </w:tc>
        <w:tc>
          <w:tcPr>
            <w:tcW w:w="861" w:type="dxa"/>
            <w:shd w:val="clear" w:color="auto" w:fill="D9D9D9" w:themeFill="background1" w:themeFillShade="D9"/>
          </w:tcPr>
          <w:p w14:paraId="07A4EAF5" w14:textId="63CE0C64" w:rsidR="005420BD" w:rsidRPr="00224103" w:rsidDel="0059736C" w:rsidRDefault="005420BD" w:rsidP="005420BD">
            <w:pPr>
              <w:rPr>
                <w:del w:id="1644" w:author="Kisch, Christian" w:date="2022-02-07T14:19:00Z"/>
                <w:rFonts w:asciiTheme="minorHAnsi" w:hAnsiTheme="minorHAnsi" w:cstheme="minorHAnsi"/>
                <w:b/>
                <w:sz w:val="20"/>
                <w:szCs w:val="20"/>
                <w:lang w:eastAsia="de-DE"/>
              </w:rPr>
            </w:pPr>
            <w:del w:id="1645" w:author="Kisch, Christian" w:date="2022-02-07T14:19:00Z">
              <w:r w:rsidRPr="00224103" w:rsidDel="0059736C">
                <w:rPr>
                  <w:rFonts w:asciiTheme="minorHAnsi" w:hAnsiTheme="minorHAnsi" w:cstheme="minorHAnsi"/>
                  <w:b/>
                  <w:sz w:val="20"/>
                  <w:szCs w:val="20"/>
                </w:rPr>
                <w:delText>Entdecken</w:delText>
              </w:r>
            </w:del>
          </w:p>
        </w:tc>
        <w:tc>
          <w:tcPr>
            <w:tcW w:w="1216" w:type="dxa"/>
            <w:shd w:val="clear" w:color="auto" w:fill="D9D9D9" w:themeFill="background1" w:themeFillShade="D9"/>
          </w:tcPr>
          <w:p w14:paraId="5CD67EC3" w14:textId="076ED816" w:rsidR="005420BD" w:rsidRPr="00224103" w:rsidDel="0059736C" w:rsidRDefault="005420BD" w:rsidP="005420BD">
            <w:pPr>
              <w:rPr>
                <w:del w:id="1646" w:author="Kisch, Christian" w:date="2022-02-07T14:19:00Z"/>
                <w:rFonts w:asciiTheme="minorHAnsi" w:hAnsiTheme="minorHAnsi" w:cstheme="minorHAnsi"/>
                <w:b/>
                <w:sz w:val="20"/>
                <w:szCs w:val="20"/>
                <w:lang w:eastAsia="de-DE"/>
              </w:rPr>
            </w:pPr>
            <w:del w:id="1647" w:author="Kisch, Christian" w:date="2022-02-07T14:19:00Z">
              <w:r w:rsidRPr="00224103" w:rsidDel="0059736C">
                <w:rPr>
                  <w:rFonts w:asciiTheme="minorHAnsi" w:hAnsiTheme="minorHAnsi" w:cstheme="minorHAnsi"/>
                  <w:b/>
                  <w:sz w:val="20"/>
                  <w:szCs w:val="20"/>
                  <w:lang w:eastAsia="de-DE"/>
                </w:rPr>
                <w:delText>Darstellen/ Zeigen</w:delText>
              </w:r>
            </w:del>
          </w:p>
        </w:tc>
        <w:tc>
          <w:tcPr>
            <w:tcW w:w="1208" w:type="dxa"/>
            <w:shd w:val="clear" w:color="auto" w:fill="D9D9D9" w:themeFill="background1" w:themeFillShade="D9"/>
          </w:tcPr>
          <w:p w14:paraId="2BC9DCCD" w14:textId="256FEF70" w:rsidR="005420BD" w:rsidRPr="00224103" w:rsidDel="0059736C" w:rsidRDefault="005420BD" w:rsidP="005420BD">
            <w:pPr>
              <w:rPr>
                <w:del w:id="1648" w:author="Kisch, Christian" w:date="2022-02-07T14:19:00Z"/>
                <w:rFonts w:asciiTheme="minorHAnsi" w:hAnsiTheme="minorHAnsi" w:cstheme="minorHAnsi"/>
                <w:b/>
                <w:sz w:val="20"/>
                <w:szCs w:val="20"/>
                <w:lang w:eastAsia="de-DE"/>
              </w:rPr>
            </w:pPr>
            <w:del w:id="1649" w:author="Kisch, Christian" w:date="2022-02-07T14:19:00Z">
              <w:r w:rsidRPr="00224103" w:rsidDel="0059736C">
                <w:rPr>
                  <w:rFonts w:asciiTheme="minorHAnsi" w:hAnsiTheme="minorHAnsi" w:cstheme="minorHAnsi"/>
                  <w:b/>
                  <w:sz w:val="20"/>
                  <w:szCs w:val="20"/>
                </w:rPr>
                <w:delText>Lesen</w:delText>
              </w:r>
            </w:del>
          </w:p>
        </w:tc>
        <w:tc>
          <w:tcPr>
            <w:tcW w:w="1236" w:type="dxa"/>
            <w:shd w:val="clear" w:color="auto" w:fill="D9D9D9" w:themeFill="background1" w:themeFillShade="D9"/>
          </w:tcPr>
          <w:p w14:paraId="7A2875C4" w14:textId="309D77E0" w:rsidR="005420BD" w:rsidRPr="00224103" w:rsidDel="0059736C" w:rsidRDefault="005420BD" w:rsidP="005420BD">
            <w:pPr>
              <w:rPr>
                <w:del w:id="1650" w:author="Kisch, Christian" w:date="2022-02-07T14:19:00Z"/>
                <w:rFonts w:asciiTheme="minorHAnsi" w:hAnsiTheme="minorHAnsi" w:cstheme="minorHAnsi"/>
                <w:b/>
                <w:sz w:val="20"/>
                <w:szCs w:val="20"/>
                <w:lang w:eastAsia="de-DE"/>
              </w:rPr>
            </w:pPr>
            <w:del w:id="1651" w:author="Kisch, Christian" w:date="2022-02-07T14:19:00Z">
              <w:r w:rsidRPr="00224103" w:rsidDel="0059736C">
                <w:rPr>
                  <w:rFonts w:asciiTheme="minorHAnsi" w:hAnsiTheme="minorHAnsi" w:cstheme="minorHAnsi"/>
                  <w:b/>
                  <w:sz w:val="20"/>
                  <w:szCs w:val="20"/>
                </w:rPr>
                <w:delText>Hinzufügen</w:delText>
              </w:r>
            </w:del>
          </w:p>
        </w:tc>
        <w:tc>
          <w:tcPr>
            <w:tcW w:w="1219" w:type="dxa"/>
            <w:shd w:val="clear" w:color="auto" w:fill="D9D9D9" w:themeFill="background1" w:themeFillShade="D9"/>
          </w:tcPr>
          <w:p w14:paraId="7D3AE379" w14:textId="145CDD23" w:rsidR="005420BD" w:rsidRPr="00224103" w:rsidDel="0059736C" w:rsidRDefault="005420BD" w:rsidP="005420BD">
            <w:pPr>
              <w:rPr>
                <w:del w:id="1652" w:author="Kisch, Christian" w:date="2022-02-07T14:19:00Z"/>
                <w:rFonts w:asciiTheme="minorHAnsi" w:hAnsiTheme="minorHAnsi" w:cstheme="minorHAnsi"/>
                <w:b/>
                <w:sz w:val="20"/>
                <w:szCs w:val="20"/>
                <w:lang w:eastAsia="de-DE"/>
              </w:rPr>
            </w:pPr>
            <w:del w:id="1653" w:author="Kisch, Christian" w:date="2022-02-07T14:19:00Z">
              <w:r w:rsidRPr="00224103" w:rsidDel="0059736C">
                <w:rPr>
                  <w:rFonts w:asciiTheme="minorHAnsi" w:hAnsiTheme="minorHAnsi" w:cstheme="minorHAnsi"/>
                  <w:b/>
                  <w:sz w:val="20"/>
                  <w:szCs w:val="20"/>
                </w:rPr>
                <w:delText>Ändern</w:delText>
              </w:r>
            </w:del>
          </w:p>
        </w:tc>
        <w:tc>
          <w:tcPr>
            <w:tcW w:w="1643" w:type="dxa"/>
            <w:shd w:val="clear" w:color="auto" w:fill="D9D9D9" w:themeFill="background1" w:themeFillShade="D9"/>
          </w:tcPr>
          <w:p w14:paraId="5735A226" w14:textId="191D458D" w:rsidR="005420BD" w:rsidRPr="00224103" w:rsidDel="0059736C" w:rsidRDefault="005420BD" w:rsidP="005420BD">
            <w:pPr>
              <w:rPr>
                <w:del w:id="1654" w:author="Kisch, Christian" w:date="2022-02-07T14:19:00Z"/>
                <w:rFonts w:asciiTheme="minorHAnsi" w:hAnsiTheme="minorHAnsi" w:cstheme="minorHAnsi"/>
                <w:b/>
                <w:sz w:val="20"/>
                <w:szCs w:val="20"/>
                <w:lang w:eastAsia="de-DE"/>
              </w:rPr>
            </w:pPr>
            <w:commentRangeStart w:id="1655"/>
            <w:del w:id="1656" w:author="Kisch, Christian" w:date="2022-02-07T14:19:00Z">
              <w:r w:rsidRPr="00224103" w:rsidDel="0059736C">
                <w:rPr>
                  <w:rFonts w:asciiTheme="minorHAnsi" w:hAnsiTheme="minorHAnsi" w:cstheme="minorHAnsi"/>
                  <w:b/>
                  <w:sz w:val="20"/>
                  <w:szCs w:val="20"/>
                </w:rPr>
                <w:delText>Löschen</w:delText>
              </w:r>
              <w:commentRangeEnd w:id="1655"/>
              <w:r w:rsidR="001B4042" w:rsidDel="0059736C">
                <w:rPr>
                  <w:rStyle w:val="Kommentarzeichen"/>
                  <w:rFonts w:asciiTheme="minorHAnsi" w:hAnsiTheme="minorHAnsi"/>
                </w:rPr>
                <w:commentReference w:id="1655"/>
              </w:r>
            </w:del>
          </w:p>
        </w:tc>
      </w:tr>
      <w:tr w:rsidR="004B1FC6" w:rsidDel="0059736C" w14:paraId="6EB1E831" w14:textId="6C6C9A9E" w:rsidTr="003E33ED">
        <w:trPr>
          <w:del w:id="1657" w:author="Kisch, Christian" w:date="2022-02-07T14:19:00Z"/>
        </w:trPr>
        <w:tc>
          <w:tcPr>
            <w:tcW w:w="1677" w:type="dxa"/>
            <w:shd w:val="clear" w:color="auto" w:fill="F2F2F2" w:themeFill="background1" w:themeFillShade="F2"/>
          </w:tcPr>
          <w:p w14:paraId="249895D1" w14:textId="6708576E" w:rsidR="004B1FC6" w:rsidRPr="00224103" w:rsidDel="0059736C" w:rsidRDefault="004B1FC6" w:rsidP="00A55F2C">
            <w:pPr>
              <w:rPr>
                <w:del w:id="1658" w:author="Kisch, Christian" w:date="2022-02-07T14:19:00Z"/>
                <w:rFonts w:asciiTheme="minorHAnsi" w:hAnsiTheme="minorHAnsi" w:cstheme="minorHAnsi"/>
                <w:b/>
                <w:sz w:val="20"/>
                <w:szCs w:val="20"/>
                <w:lang w:eastAsia="de-DE"/>
              </w:rPr>
            </w:pPr>
            <w:commentRangeStart w:id="1659"/>
            <w:del w:id="1660" w:author="Kisch, Christian" w:date="2022-02-07T14:19:00Z">
              <w:r w:rsidRPr="00224103" w:rsidDel="0059736C">
                <w:rPr>
                  <w:rFonts w:asciiTheme="minorHAnsi" w:hAnsiTheme="minorHAnsi" w:cstheme="minorHAnsi"/>
                  <w:b/>
                  <w:sz w:val="20"/>
                  <w:szCs w:val="20"/>
                  <w:lang w:eastAsia="de-DE"/>
                </w:rPr>
                <w:delText>Ansicht</w:delText>
              </w:r>
              <w:commentRangeEnd w:id="1659"/>
              <w:r w:rsidR="00A55CBA" w:rsidDel="0059736C">
                <w:rPr>
                  <w:rStyle w:val="Kommentarzeichen"/>
                  <w:rFonts w:asciiTheme="minorHAnsi" w:hAnsiTheme="minorHAnsi"/>
                </w:rPr>
                <w:commentReference w:id="1659"/>
              </w:r>
            </w:del>
          </w:p>
        </w:tc>
        <w:tc>
          <w:tcPr>
            <w:tcW w:w="861" w:type="dxa"/>
          </w:tcPr>
          <w:p w14:paraId="0CB843A1" w14:textId="4AF5C392" w:rsidR="004B1FC6" w:rsidRPr="00224103" w:rsidDel="0059736C" w:rsidRDefault="004B1FC6" w:rsidP="00A55F2C">
            <w:pPr>
              <w:jc w:val="center"/>
              <w:rPr>
                <w:del w:id="1661" w:author="Kisch, Christian" w:date="2022-02-07T14:19:00Z"/>
                <w:rFonts w:asciiTheme="minorHAnsi" w:hAnsiTheme="minorHAnsi" w:cstheme="minorHAnsi"/>
                <w:sz w:val="20"/>
                <w:szCs w:val="20"/>
              </w:rPr>
            </w:pPr>
            <w:del w:id="1662"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14071CA8" w14:textId="515C84B1" w:rsidR="004B1FC6" w:rsidRPr="00224103" w:rsidDel="0059736C" w:rsidRDefault="004B1FC6" w:rsidP="00A55F2C">
            <w:pPr>
              <w:jc w:val="center"/>
              <w:rPr>
                <w:del w:id="1663" w:author="Kisch, Christian" w:date="2022-02-07T14:19:00Z"/>
                <w:rFonts w:asciiTheme="minorHAnsi" w:hAnsiTheme="minorHAnsi" w:cstheme="minorHAnsi"/>
                <w:sz w:val="20"/>
                <w:szCs w:val="20"/>
                <w:lang w:eastAsia="de-DE"/>
              </w:rPr>
            </w:pPr>
            <w:del w:id="1664"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6FE3101A" w14:textId="655B4D2B" w:rsidR="004B1FC6" w:rsidRPr="00224103" w:rsidDel="0059736C" w:rsidRDefault="004B1FC6" w:rsidP="00A55F2C">
            <w:pPr>
              <w:jc w:val="center"/>
              <w:rPr>
                <w:del w:id="1665" w:author="Kisch, Christian" w:date="2022-02-07T14:19:00Z"/>
                <w:rFonts w:asciiTheme="minorHAnsi" w:hAnsiTheme="minorHAnsi" w:cstheme="minorHAnsi"/>
                <w:sz w:val="20"/>
                <w:szCs w:val="20"/>
                <w:lang w:eastAsia="de-DE"/>
              </w:rPr>
            </w:pPr>
            <w:del w:id="1666"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74EDA2B0" w14:textId="42EFB94F" w:rsidR="004B1FC6" w:rsidRPr="00224103" w:rsidDel="0059736C" w:rsidRDefault="004B1FC6" w:rsidP="00A55F2C">
            <w:pPr>
              <w:jc w:val="center"/>
              <w:rPr>
                <w:del w:id="1667" w:author="Kisch, Christian" w:date="2022-02-07T14:19:00Z"/>
                <w:rFonts w:asciiTheme="minorHAnsi" w:hAnsiTheme="minorHAnsi" w:cstheme="minorHAnsi"/>
                <w:sz w:val="20"/>
                <w:szCs w:val="20"/>
                <w:lang w:eastAsia="de-DE"/>
              </w:rPr>
            </w:pPr>
            <w:del w:id="1668" w:author="Kisch, Christian" w:date="2021-12-16T13:29:00Z">
              <w:r w:rsidRPr="00224103" w:rsidDel="004A7ADB">
                <w:rPr>
                  <w:rFonts w:asciiTheme="minorHAnsi" w:hAnsiTheme="minorHAnsi" w:cstheme="minorHAnsi"/>
                  <w:sz w:val="20"/>
                  <w:szCs w:val="20"/>
                  <w:lang w:eastAsia="de-DE"/>
                </w:rPr>
                <w:delText>Nein</w:delText>
              </w:r>
            </w:del>
          </w:p>
        </w:tc>
        <w:tc>
          <w:tcPr>
            <w:tcW w:w="1219" w:type="dxa"/>
            <w:shd w:val="clear" w:color="auto" w:fill="auto"/>
          </w:tcPr>
          <w:p w14:paraId="5B8733D8" w14:textId="01A4DD73" w:rsidR="004B1FC6" w:rsidRPr="00224103" w:rsidDel="0059736C" w:rsidRDefault="004B1FC6" w:rsidP="00A55F2C">
            <w:pPr>
              <w:jc w:val="center"/>
              <w:rPr>
                <w:del w:id="1669" w:author="Kisch, Christian" w:date="2022-02-07T14:19:00Z"/>
                <w:rFonts w:asciiTheme="minorHAnsi" w:hAnsiTheme="minorHAnsi" w:cstheme="minorHAnsi"/>
                <w:sz w:val="20"/>
                <w:szCs w:val="20"/>
                <w:lang w:eastAsia="de-DE"/>
              </w:rPr>
            </w:pPr>
            <w:del w:id="1670"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6CDCD3B0" w14:textId="7645BCE5" w:rsidR="004B1FC6" w:rsidRPr="00224103" w:rsidDel="0059736C" w:rsidRDefault="004B1FC6" w:rsidP="00A55F2C">
            <w:pPr>
              <w:jc w:val="center"/>
              <w:rPr>
                <w:del w:id="1671" w:author="Kisch, Christian" w:date="2022-02-07T14:19:00Z"/>
                <w:rFonts w:asciiTheme="minorHAnsi" w:hAnsiTheme="minorHAnsi" w:cstheme="minorHAnsi"/>
                <w:sz w:val="20"/>
                <w:szCs w:val="20"/>
                <w:lang w:eastAsia="de-DE"/>
              </w:rPr>
            </w:pPr>
            <w:del w:id="1672" w:author="Kisch, Christian" w:date="2022-02-07T14:19:00Z">
              <w:r w:rsidRPr="00224103" w:rsidDel="0059736C">
                <w:rPr>
                  <w:rFonts w:asciiTheme="minorHAnsi" w:hAnsiTheme="minorHAnsi" w:cstheme="minorHAnsi"/>
                  <w:sz w:val="20"/>
                  <w:szCs w:val="20"/>
                  <w:lang w:eastAsia="de-DE"/>
                </w:rPr>
                <w:delText>Nein</w:delText>
              </w:r>
            </w:del>
            <w:ins w:id="1673" w:author="Franz, Ilka (GZD - DIII - DO Potsdam Behlertstraße)" w:date="2022-01-06T09:56:00Z">
              <w:del w:id="1674" w:author="Kisch, Christian" w:date="2022-02-07T14:19:00Z">
                <w:r w:rsidR="006075A3" w:rsidDel="0059736C">
                  <w:rPr>
                    <w:rFonts w:asciiTheme="minorHAnsi" w:hAnsiTheme="minorHAnsi" w:cstheme="minorHAnsi"/>
                    <w:sz w:val="20"/>
                    <w:szCs w:val="20"/>
                    <w:lang w:eastAsia="de-DE"/>
                  </w:rPr>
                  <w:delText>-</w:delText>
                </w:r>
              </w:del>
            </w:ins>
          </w:p>
        </w:tc>
      </w:tr>
      <w:tr w:rsidR="004B1FC6" w:rsidDel="0059736C" w14:paraId="5CE10190" w14:textId="2AA47B0A" w:rsidTr="003E33ED">
        <w:trPr>
          <w:del w:id="1675" w:author="Kisch, Christian" w:date="2022-02-07T14:19:00Z"/>
        </w:trPr>
        <w:tc>
          <w:tcPr>
            <w:tcW w:w="1677" w:type="dxa"/>
            <w:shd w:val="clear" w:color="auto" w:fill="F2F2F2" w:themeFill="background1" w:themeFillShade="F2"/>
          </w:tcPr>
          <w:p w14:paraId="3A259750" w14:textId="1D74A24D" w:rsidR="004B1FC6" w:rsidRPr="00224103" w:rsidDel="0059736C" w:rsidRDefault="004B1FC6" w:rsidP="00A55F2C">
            <w:pPr>
              <w:rPr>
                <w:del w:id="1676" w:author="Kisch, Christian" w:date="2022-02-07T14:19:00Z"/>
                <w:rFonts w:asciiTheme="minorHAnsi" w:hAnsiTheme="minorHAnsi" w:cstheme="minorHAnsi"/>
                <w:b/>
                <w:sz w:val="20"/>
                <w:szCs w:val="20"/>
                <w:lang w:eastAsia="de-DE"/>
              </w:rPr>
            </w:pPr>
            <w:del w:id="1677" w:author="Kisch, Christian" w:date="2022-02-07T14:19:00Z">
              <w:r w:rsidRPr="00224103" w:rsidDel="0059736C">
                <w:rPr>
                  <w:rFonts w:asciiTheme="minorHAnsi" w:hAnsiTheme="minorHAnsi" w:cstheme="minorHAnsi"/>
                  <w:b/>
                  <w:sz w:val="20"/>
                  <w:szCs w:val="20"/>
                  <w:lang w:eastAsia="de-DE"/>
                </w:rPr>
                <w:delText>Bearbeitungsstatus</w:delText>
              </w:r>
            </w:del>
          </w:p>
        </w:tc>
        <w:tc>
          <w:tcPr>
            <w:tcW w:w="861" w:type="dxa"/>
          </w:tcPr>
          <w:p w14:paraId="4F2AA71C" w14:textId="280A52B9" w:rsidR="004B1FC6" w:rsidRPr="00224103" w:rsidDel="0059736C" w:rsidRDefault="004B1FC6" w:rsidP="00A55F2C">
            <w:pPr>
              <w:jc w:val="center"/>
              <w:rPr>
                <w:del w:id="1678" w:author="Kisch, Christian" w:date="2022-02-07T14:19:00Z"/>
                <w:rFonts w:asciiTheme="minorHAnsi" w:hAnsiTheme="minorHAnsi" w:cstheme="minorHAnsi"/>
                <w:sz w:val="20"/>
                <w:szCs w:val="20"/>
              </w:rPr>
            </w:pPr>
            <w:del w:id="1679"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3259CF37" w14:textId="3AEC2AE9" w:rsidR="004B1FC6" w:rsidRPr="00224103" w:rsidDel="0059736C" w:rsidRDefault="004B1FC6" w:rsidP="00A55F2C">
            <w:pPr>
              <w:jc w:val="center"/>
              <w:rPr>
                <w:del w:id="1680" w:author="Kisch, Christian" w:date="2022-02-07T14:19:00Z"/>
                <w:rFonts w:asciiTheme="minorHAnsi" w:hAnsiTheme="minorHAnsi" w:cstheme="minorHAnsi"/>
                <w:sz w:val="20"/>
                <w:szCs w:val="20"/>
              </w:rPr>
            </w:pPr>
            <w:del w:id="1681"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3A6F35FD" w14:textId="083706C1" w:rsidR="004B1FC6" w:rsidRPr="00224103" w:rsidDel="0059736C" w:rsidRDefault="004B1FC6" w:rsidP="00A55F2C">
            <w:pPr>
              <w:jc w:val="center"/>
              <w:rPr>
                <w:del w:id="1682" w:author="Kisch, Christian" w:date="2022-02-07T14:19:00Z"/>
                <w:rFonts w:asciiTheme="minorHAnsi" w:hAnsiTheme="minorHAnsi" w:cstheme="minorHAnsi"/>
                <w:sz w:val="20"/>
                <w:szCs w:val="20"/>
              </w:rPr>
            </w:pPr>
            <w:del w:id="1683"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57770FEA" w14:textId="35B711EC" w:rsidR="004B1FC6" w:rsidRPr="00224103" w:rsidDel="0059736C" w:rsidRDefault="004B1FC6" w:rsidP="00A55F2C">
            <w:pPr>
              <w:jc w:val="center"/>
              <w:rPr>
                <w:del w:id="1684" w:author="Kisch, Christian" w:date="2022-02-07T14:19:00Z"/>
                <w:rFonts w:asciiTheme="minorHAnsi" w:hAnsiTheme="minorHAnsi" w:cstheme="minorHAnsi"/>
                <w:sz w:val="20"/>
                <w:szCs w:val="20"/>
              </w:rPr>
            </w:pPr>
            <w:del w:id="1685"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0DAA5828" w14:textId="4B3759C9" w:rsidR="004B1FC6" w:rsidRPr="00224103" w:rsidDel="0059736C" w:rsidRDefault="004B1FC6" w:rsidP="00A55F2C">
            <w:pPr>
              <w:jc w:val="center"/>
              <w:rPr>
                <w:del w:id="1686" w:author="Kisch, Christian" w:date="2022-02-07T14:19:00Z"/>
                <w:rFonts w:asciiTheme="minorHAnsi" w:hAnsiTheme="minorHAnsi" w:cstheme="minorHAnsi"/>
                <w:sz w:val="20"/>
                <w:szCs w:val="20"/>
              </w:rPr>
            </w:pPr>
            <w:del w:id="1687" w:author="Kisch, Christian" w:date="2022-02-07T14:19:00Z">
              <w:r w:rsidRPr="00224103" w:rsidDel="0059736C">
                <w:rPr>
                  <w:rFonts w:asciiTheme="minorHAnsi" w:hAnsiTheme="minorHAnsi" w:cstheme="minorHAnsi"/>
                  <w:sz w:val="20"/>
                  <w:szCs w:val="20"/>
                </w:rPr>
                <w:delText>Ja</w:delText>
              </w:r>
            </w:del>
          </w:p>
        </w:tc>
        <w:tc>
          <w:tcPr>
            <w:tcW w:w="1643" w:type="dxa"/>
            <w:shd w:val="clear" w:color="auto" w:fill="auto"/>
          </w:tcPr>
          <w:p w14:paraId="5B04A955" w14:textId="257C3FB3" w:rsidR="004B1FC6" w:rsidRPr="00224103" w:rsidDel="0059736C" w:rsidRDefault="004B1FC6" w:rsidP="00A55F2C">
            <w:pPr>
              <w:jc w:val="center"/>
              <w:rPr>
                <w:del w:id="1688" w:author="Kisch, Christian" w:date="2022-02-07T14:19:00Z"/>
                <w:rFonts w:asciiTheme="minorHAnsi" w:hAnsiTheme="minorHAnsi" w:cstheme="minorHAnsi"/>
                <w:sz w:val="20"/>
                <w:szCs w:val="20"/>
              </w:rPr>
            </w:pPr>
            <w:del w:id="1689" w:author="Kisch, Christian" w:date="2022-02-07T14:19:00Z">
              <w:r w:rsidRPr="00224103" w:rsidDel="0059736C">
                <w:rPr>
                  <w:rFonts w:asciiTheme="minorHAnsi" w:hAnsiTheme="minorHAnsi" w:cstheme="minorHAnsi"/>
                  <w:sz w:val="20"/>
                  <w:szCs w:val="20"/>
                </w:rPr>
                <w:delText>Nein</w:delText>
              </w:r>
            </w:del>
          </w:p>
        </w:tc>
      </w:tr>
      <w:tr w:rsidR="002E1FCF" w:rsidDel="0059736C" w14:paraId="63353751" w14:textId="322D5DB6" w:rsidTr="003E33ED">
        <w:trPr>
          <w:del w:id="1690" w:author="Kisch, Christian" w:date="2022-02-07T14:19:00Z"/>
        </w:trPr>
        <w:tc>
          <w:tcPr>
            <w:tcW w:w="1677" w:type="dxa"/>
            <w:shd w:val="clear" w:color="auto" w:fill="F2F2F2" w:themeFill="background1" w:themeFillShade="F2"/>
          </w:tcPr>
          <w:p w14:paraId="3F05C96E" w14:textId="3B6B6A93" w:rsidR="002E1FCF" w:rsidRPr="00224103" w:rsidDel="0059736C" w:rsidRDefault="002E1FCF" w:rsidP="002E1FCF">
            <w:pPr>
              <w:rPr>
                <w:del w:id="1691" w:author="Kisch, Christian" w:date="2022-02-07T14:19:00Z"/>
                <w:rFonts w:asciiTheme="minorHAnsi" w:hAnsiTheme="minorHAnsi" w:cstheme="minorHAnsi"/>
                <w:b/>
                <w:sz w:val="20"/>
                <w:szCs w:val="20"/>
                <w:lang w:eastAsia="de-DE"/>
              </w:rPr>
            </w:pPr>
            <w:del w:id="1692" w:author="Kisch, Christian" w:date="2022-02-07T14:19:00Z">
              <w:r w:rsidRPr="00224103" w:rsidDel="0059736C">
                <w:rPr>
                  <w:rFonts w:asciiTheme="minorHAnsi" w:hAnsiTheme="minorHAnsi" w:cstheme="minorHAnsi"/>
                  <w:b/>
                  <w:sz w:val="20"/>
                  <w:szCs w:val="20"/>
                </w:rPr>
                <w:delText>Favoriten</w:delText>
              </w:r>
            </w:del>
          </w:p>
        </w:tc>
        <w:tc>
          <w:tcPr>
            <w:tcW w:w="861" w:type="dxa"/>
          </w:tcPr>
          <w:p w14:paraId="5C0D4BD0" w14:textId="2EA64B5D" w:rsidR="002E1FCF" w:rsidRPr="00224103" w:rsidDel="0059736C" w:rsidRDefault="002E1FCF" w:rsidP="002E1FCF">
            <w:pPr>
              <w:jc w:val="center"/>
              <w:rPr>
                <w:del w:id="1693" w:author="Kisch, Christian" w:date="2022-02-07T14:19:00Z"/>
                <w:rFonts w:asciiTheme="minorHAnsi" w:hAnsiTheme="minorHAnsi" w:cstheme="minorHAnsi"/>
                <w:sz w:val="20"/>
                <w:szCs w:val="20"/>
              </w:rPr>
            </w:pPr>
            <w:del w:id="1694"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05225603" w14:textId="4707C66B" w:rsidR="002E1FCF" w:rsidRPr="00224103" w:rsidDel="0059736C" w:rsidRDefault="002E1FCF" w:rsidP="002E1FCF">
            <w:pPr>
              <w:jc w:val="center"/>
              <w:rPr>
                <w:del w:id="1695" w:author="Kisch, Christian" w:date="2022-02-07T14:19:00Z"/>
                <w:rFonts w:asciiTheme="minorHAnsi" w:hAnsiTheme="minorHAnsi" w:cstheme="minorHAnsi"/>
                <w:sz w:val="20"/>
                <w:szCs w:val="20"/>
              </w:rPr>
            </w:pPr>
            <w:del w:id="1696"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114A76B4" w14:textId="7D1B4986" w:rsidR="002E1FCF" w:rsidRPr="00224103" w:rsidDel="0059736C" w:rsidRDefault="002E1FCF" w:rsidP="002E1FCF">
            <w:pPr>
              <w:jc w:val="center"/>
              <w:rPr>
                <w:del w:id="1697" w:author="Kisch, Christian" w:date="2022-02-07T14:19:00Z"/>
                <w:rFonts w:asciiTheme="minorHAnsi" w:hAnsiTheme="minorHAnsi" w:cstheme="minorHAnsi"/>
                <w:sz w:val="20"/>
                <w:szCs w:val="20"/>
              </w:rPr>
            </w:pPr>
            <w:del w:id="1698"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70B8810C" w14:textId="34A1CEAE" w:rsidR="002E1FCF" w:rsidRPr="00224103" w:rsidDel="0059736C" w:rsidRDefault="002E1FCF" w:rsidP="002E1FCF">
            <w:pPr>
              <w:jc w:val="center"/>
              <w:rPr>
                <w:del w:id="1699" w:author="Kisch, Christian" w:date="2022-02-07T14:19:00Z"/>
                <w:rFonts w:asciiTheme="minorHAnsi" w:hAnsiTheme="minorHAnsi" w:cstheme="minorHAnsi"/>
                <w:sz w:val="20"/>
                <w:szCs w:val="20"/>
              </w:rPr>
            </w:pPr>
            <w:del w:id="1700"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713BA942" w14:textId="35AD677F" w:rsidR="002E1FCF" w:rsidRPr="00224103" w:rsidDel="0059736C" w:rsidRDefault="002E1FCF" w:rsidP="002E1FCF">
            <w:pPr>
              <w:jc w:val="center"/>
              <w:rPr>
                <w:del w:id="1701" w:author="Kisch, Christian" w:date="2022-02-07T14:19:00Z"/>
                <w:rFonts w:asciiTheme="minorHAnsi" w:hAnsiTheme="minorHAnsi" w:cstheme="minorHAnsi"/>
                <w:sz w:val="20"/>
                <w:szCs w:val="20"/>
              </w:rPr>
            </w:pPr>
            <w:del w:id="1702"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18D94B94" w14:textId="58683E5D" w:rsidR="002E1FCF" w:rsidRPr="00224103" w:rsidDel="0059736C" w:rsidRDefault="002E1FCF" w:rsidP="002E1FCF">
            <w:pPr>
              <w:jc w:val="center"/>
              <w:rPr>
                <w:del w:id="1703" w:author="Kisch, Christian" w:date="2022-02-07T14:19:00Z"/>
                <w:rFonts w:asciiTheme="minorHAnsi" w:hAnsiTheme="minorHAnsi" w:cstheme="minorHAnsi"/>
                <w:sz w:val="20"/>
                <w:szCs w:val="20"/>
              </w:rPr>
            </w:pPr>
            <w:del w:id="1704" w:author="Kisch, Christian" w:date="2022-02-07T14:19:00Z">
              <w:r w:rsidRPr="00224103" w:rsidDel="0059736C">
                <w:rPr>
                  <w:rFonts w:asciiTheme="minorHAnsi" w:hAnsiTheme="minorHAnsi" w:cstheme="minorHAnsi"/>
                  <w:sz w:val="20"/>
                  <w:szCs w:val="20"/>
                </w:rPr>
                <w:delText>Ja</w:delText>
              </w:r>
            </w:del>
          </w:p>
        </w:tc>
      </w:tr>
      <w:tr w:rsidR="004B1FC6" w:rsidDel="0059736C" w14:paraId="098A88CE" w14:textId="5399772A" w:rsidTr="003E33ED">
        <w:trPr>
          <w:del w:id="1705" w:author="Kisch, Christian" w:date="2022-02-07T14:19:00Z"/>
        </w:trPr>
        <w:tc>
          <w:tcPr>
            <w:tcW w:w="1677" w:type="dxa"/>
            <w:shd w:val="clear" w:color="auto" w:fill="F2F2F2" w:themeFill="background1" w:themeFillShade="F2"/>
          </w:tcPr>
          <w:p w14:paraId="0B98145E" w14:textId="3346F4F2" w:rsidR="004B1FC6" w:rsidRPr="00224103" w:rsidDel="0059736C" w:rsidRDefault="00B7141B" w:rsidP="00A55F2C">
            <w:pPr>
              <w:rPr>
                <w:del w:id="1706" w:author="Kisch, Christian" w:date="2022-02-07T14:19:00Z"/>
                <w:rFonts w:asciiTheme="minorHAnsi" w:hAnsiTheme="minorHAnsi" w:cstheme="minorHAnsi"/>
                <w:b/>
                <w:sz w:val="20"/>
                <w:szCs w:val="20"/>
                <w:lang w:eastAsia="de-DE"/>
              </w:rPr>
            </w:pPr>
            <w:del w:id="1707" w:author="Kisch, Christian" w:date="2022-02-07T14:19:00Z">
              <w:r w:rsidRPr="00224103" w:rsidDel="0059736C">
                <w:rPr>
                  <w:rFonts w:asciiTheme="minorHAnsi" w:hAnsiTheme="minorHAnsi" w:cstheme="minorHAnsi"/>
                  <w:b/>
                  <w:sz w:val="20"/>
                  <w:szCs w:val="20"/>
                </w:rPr>
                <w:delText>Funktionalitäten</w:delText>
              </w:r>
            </w:del>
          </w:p>
        </w:tc>
        <w:tc>
          <w:tcPr>
            <w:tcW w:w="861" w:type="dxa"/>
          </w:tcPr>
          <w:p w14:paraId="645209E0" w14:textId="7479D9B1" w:rsidR="004B1FC6" w:rsidRPr="00224103" w:rsidDel="0059736C" w:rsidRDefault="00B7141B" w:rsidP="00A55F2C">
            <w:pPr>
              <w:jc w:val="center"/>
              <w:rPr>
                <w:del w:id="1708" w:author="Kisch, Christian" w:date="2022-02-07T14:19:00Z"/>
                <w:rFonts w:asciiTheme="minorHAnsi" w:hAnsiTheme="minorHAnsi" w:cstheme="minorHAnsi"/>
                <w:sz w:val="20"/>
                <w:szCs w:val="20"/>
              </w:rPr>
            </w:pPr>
            <w:del w:id="1709"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3A51CB44" w14:textId="244EEC0F" w:rsidR="004B1FC6" w:rsidRPr="00224103" w:rsidDel="0059736C" w:rsidRDefault="00B7141B" w:rsidP="00A55F2C">
            <w:pPr>
              <w:jc w:val="center"/>
              <w:rPr>
                <w:del w:id="1710" w:author="Kisch, Christian" w:date="2022-02-07T14:19:00Z"/>
                <w:rFonts w:asciiTheme="minorHAnsi" w:hAnsiTheme="minorHAnsi" w:cstheme="minorHAnsi"/>
                <w:sz w:val="20"/>
                <w:szCs w:val="20"/>
              </w:rPr>
            </w:pPr>
            <w:del w:id="1711"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6EEFB0F7" w14:textId="071E7954" w:rsidR="004B1FC6" w:rsidRPr="00224103" w:rsidDel="0059736C" w:rsidRDefault="00B7141B" w:rsidP="00A55F2C">
            <w:pPr>
              <w:jc w:val="center"/>
              <w:rPr>
                <w:del w:id="1712" w:author="Kisch, Christian" w:date="2022-02-07T14:19:00Z"/>
                <w:rFonts w:asciiTheme="minorHAnsi" w:hAnsiTheme="minorHAnsi" w:cstheme="minorHAnsi"/>
                <w:sz w:val="20"/>
                <w:szCs w:val="20"/>
              </w:rPr>
            </w:pPr>
            <w:del w:id="1713"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7C64D595" w14:textId="10FD7491" w:rsidR="004B1FC6" w:rsidRPr="00224103" w:rsidDel="0059736C" w:rsidRDefault="004B1FC6" w:rsidP="00A55F2C">
            <w:pPr>
              <w:jc w:val="center"/>
              <w:rPr>
                <w:del w:id="1714" w:author="Kisch, Christian" w:date="2022-02-07T14:19:00Z"/>
                <w:rFonts w:asciiTheme="minorHAnsi" w:hAnsiTheme="minorHAnsi" w:cstheme="minorHAnsi"/>
                <w:sz w:val="20"/>
                <w:szCs w:val="20"/>
              </w:rPr>
            </w:pPr>
            <w:del w:id="1715" w:author="Kisch, Christian" w:date="2022-02-07T14:19:00Z">
              <w:r w:rsidRPr="00224103" w:rsidDel="0059736C">
                <w:rPr>
                  <w:rFonts w:asciiTheme="minorHAnsi" w:hAnsiTheme="minorHAnsi" w:cstheme="minorHAnsi"/>
                  <w:sz w:val="20"/>
                  <w:szCs w:val="20"/>
                  <w:lang w:eastAsia="de-DE"/>
                </w:rPr>
                <w:delText>Nein</w:delText>
              </w:r>
            </w:del>
          </w:p>
        </w:tc>
        <w:tc>
          <w:tcPr>
            <w:tcW w:w="1219" w:type="dxa"/>
            <w:shd w:val="clear" w:color="auto" w:fill="auto"/>
          </w:tcPr>
          <w:p w14:paraId="4362BE06" w14:textId="1794D0ED" w:rsidR="004B1FC6" w:rsidRPr="00224103" w:rsidDel="0059736C" w:rsidRDefault="004B1FC6" w:rsidP="00A55F2C">
            <w:pPr>
              <w:jc w:val="center"/>
              <w:rPr>
                <w:del w:id="1716" w:author="Kisch, Christian" w:date="2022-02-07T14:19:00Z"/>
                <w:rFonts w:asciiTheme="minorHAnsi" w:hAnsiTheme="minorHAnsi" w:cstheme="minorHAnsi"/>
                <w:sz w:val="20"/>
                <w:szCs w:val="20"/>
              </w:rPr>
            </w:pPr>
            <w:del w:id="1717" w:author="Kisch, Christian" w:date="2022-02-07T14:19:00Z">
              <w:r w:rsidRPr="00224103" w:rsidDel="0059736C">
                <w:rPr>
                  <w:rFonts w:asciiTheme="minorHAnsi" w:hAnsiTheme="minorHAnsi" w:cstheme="minorHAnsi"/>
                  <w:sz w:val="20"/>
                  <w:szCs w:val="20"/>
                  <w:lang w:eastAsia="de-DE"/>
                </w:rPr>
                <w:delText>Nein</w:delText>
              </w:r>
            </w:del>
          </w:p>
        </w:tc>
        <w:tc>
          <w:tcPr>
            <w:tcW w:w="1643" w:type="dxa"/>
            <w:shd w:val="clear" w:color="auto" w:fill="auto"/>
          </w:tcPr>
          <w:p w14:paraId="3E20C0A0" w14:textId="3521251C" w:rsidR="004B1FC6" w:rsidRPr="00224103" w:rsidDel="0059736C" w:rsidRDefault="004B1FC6" w:rsidP="00A55F2C">
            <w:pPr>
              <w:jc w:val="center"/>
              <w:rPr>
                <w:del w:id="1718" w:author="Kisch, Christian" w:date="2022-02-07T14:19:00Z"/>
                <w:rFonts w:asciiTheme="minorHAnsi" w:hAnsiTheme="minorHAnsi" w:cstheme="minorHAnsi"/>
                <w:sz w:val="20"/>
                <w:szCs w:val="20"/>
              </w:rPr>
            </w:pPr>
            <w:del w:id="1719" w:author="Kisch, Christian" w:date="2022-02-07T14:19:00Z">
              <w:r w:rsidRPr="00224103" w:rsidDel="0059736C">
                <w:rPr>
                  <w:rFonts w:asciiTheme="minorHAnsi" w:hAnsiTheme="minorHAnsi" w:cstheme="minorHAnsi"/>
                  <w:sz w:val="20"/>
                  <w:szCs w:val="20"/>
                  <w:lang w:eastAsia="de-DE"/>
                </w:rPr>
                <w:delText>Nein</w:delText>
              </w:r>
            </w:del>
          </w:p>
        </w:tc>
      </w:tr>
      <w:tr w:rsidR="00A60AC0" w:rsidDel="0059736C" w14:paraId="751DE4C7" w14:textId="78B4E605" w:rsidTr="003E33ED">
        <w:trPr>
          <w:del w:id="1720" w:author="Kisch, Christian" w:date="2022-02-07T14:19:00Z"/>
        </w:trPr>
        <w:tc>
          <w:tcPr>
            <w:tcW w:w="1677" w:type="dxa"/>
            <w:shd w:val="clear" w:color="auto" w:fill="F2F2F2" w:themeFill="background1" w:themeFillShade="F2"/>
          </w:tcPr>
          <w:p w14:paraId="22AEEFAD" w14:textId="056BA7C3" w:rsidR="00A60AC0" w:rsidRPr="00224103" w:rsidDel="0059736C" w:rsidRDefault="00E60828" w:rsidP="00A60AC0">
            <w:pPr>
              <w:rPr>
                <w:del w:id="1721" w:author="Kisch, Christian" w:date="2022-02-07T14:19:00Z"/>
                <w:rFonts w:asciiTheme="minorHAnsi" w:hAnsiTheme="minorHAnsi" w:cstheme="minorHAnsi"/>
                <w:b/>
                <w:sz w:val="20"/>
                <w:szCs w:val="20"/>
                <w:lang w:eastAsia="de-DE"/>
              </w:rPr>
            </w:pPr>
            <w:del w:id="1722" w:author="Kisch, Christian" w:date="2022-02-07T14:19:00Z">
              <w:r w:rsidDel="0059736C">
                <w:rPr>
                  <w:rFonts w:asciiTheme="minorHAnsi" w:hAnsiTheme="minorHAnsi" w:cstheme="minorHAnsi"/>
                  <w:b/>
                  <w:sz w:val="20"/>
                  <w:szCs w:val="20"/>
                </w:rPr>
                <w:delText>Templates</w:delText>
              </w:r>
            </w:del>
          </w:p>
        </w:tc>
        <w:tc>
          <w:tcPr>
            <w:tcW w:w="861" w:type="dxa"/>
          </w:tcPr>
          <w:p w14:paraId="2C2D731A" w14:textId="06CDF45F" w:rsidR="00A60AC0" w:rsidRPr="00224103" w:rsidDel="0059736C" w:rsidRDefault="00A60AC0" w:rsidP="00A60AC0">
            <w:pPr>
              <w:jc w:val="center"/>
              <w:rPr>
                <w:del w:id="1723" w:author="Kisch, Christian" w:date="2022-02-07T14:19:00Z"/>
                <w:rFonts w:asciiTheme="minorHAnsi" w:hAnsiTheme="minorHAnsi" w:cstheme="minorHAnsi"/>
                <w:sz w:val="20"/>
                <w:szCs w:val="20"/>
              </w:rPr>
            </w:pPr>
            <w:del w:id="1724"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66A56936" w14:textId="619F217D" w:rsidR="00A60AC0" w:rsidRPr="00224103" w:rsidDel="0059736C" w:rsidRDefault="00A60AC0" w:rsidP="00A60AC0">
            <w:pPr>
              <w:jc w:val="center"/>
              <w:rPr>
                <w:del w:id="1725" w:author="Kisch, Christian" w:date="2022-02-07T14:19:00Z"/>
                <w:rFonts w:asciiTheme="minorHAnsi" w:hAnsiTheme="minorHAnsi" w:cstheme="minorHAnsi"/>
                <w:sz w:val="20"/>
                <w:szCs w:val="20"/>
              </w:rPr>
            </w:pPr>
            <w:del w:id="1726"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72C2225E" w14:textId="69C9E714" w:rsidR="00A60AC0" w:rsidRPr="00224103" w:rsidDel="0059736C" w:rsidRDefault="00A60AC0" w:rsidP="00A60AC0">
            <w:pPr>
              <w:jc w:val="center"/>
              <w:rPr>
                <w:del w:id="1727" w:author="Kisch, Christian" w:date="2022-02-07T14:19:00Z"/>
                <w:rFonts w:asciiTheme="minorHAnsi" w:hAnsiTheme="minorHAnsi" w:cstheme="minorHAnsi"/>
                <w:sz w:val="20"/>
                <w:szCs w:val="20"/>
              </w:rPr>
            </w:pPr>
            <w:del w:id="1728"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1CAD639E" w14:textId="45644B97" w:rsidR="00A60AC0" w:rsidRPr="00224103" w:rsidDel="0059736C" w:rsidRDefault="00A60AC0" w:rsidP="00A60AC0">
            <w:pPr>
              <w:jc w:val="center"/>
              <w:rPr>
                <w:del w:id="1729" w:author="Kisch, Christian" w:date="2022-02-07T14:19:00Z"/>
                <w:rFonts w:asciiTheme="minorHAnsi" w:hAnsiTheme="minorHAnsi" w:cstheme="minorHAnsi"/>
                <w:sz w:val="20"/>
                <w:szCs w:val="20"/>
              </w:rPr>
            </w:pPr>
            <w:del w:id="1730"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42D3546D" w14:textId="34790A8B" w:rsidR="00A60AC0" w:rsidRPr="00224103" w:rsidDel="0059736C" w:rsidRDefault="00A60AC0" w:rsidP="00A60AC0">
            <w:pPr>
              <w:jc w:val="center"/>
              <w:rPr>
                <w:del w:id="1731" w:author="Kisch, Christian" w:date="2022-02-07T14:19:00Z"/>
                <w:rFonts w:asciiTheme="minorHAnsi" w:hAnsiTheme="minorHAnsi" w:cstheme="minorHAnsi"/>
                <w:sz w:val="20"/>
                <w:szCs w:val="20"/>
              </w:rPr>
            </w:pPr>
            <w:del w:id="1732"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405AC3FF" w14:textId="22963D28" w:rsidR="00A60AC0" w:rsidRPr="00224103" w:rsidDel="0059736C" w:rsidRDefault="00A60AC0" w:rsidP="00A60AC0">
            <w:pPr>
              <w:jc w:val="center"/>
              <w:rPr>
                <w:del w:id="1733" w:author="Kisch, Christian" w:date="2022-02-07T14:19:00Z"/>
                <w:rFonts w:asciiTheme="minorHAnsi" w:hAnsiTheme="minorHAnsi" w:cstheme="minorHAnsi"/>
                <w:sz w:val="20"/>
                <w:szCs w:val="20"/>
              </w:rPr>
            </w:pPr>
            <w:del w:id="1734" w:author="Kisch, Christian" w:date="2022-02-07T14:19:00Z">
              <w:r w:rsidRPr="00224103" w:rsidDel="0059736C">
                <w:rPr>
                  <w:rFonts w:asciiTheme="minorHAnsi" w:hAnsiTheme="minorHAnsi" w:cstheme="minorHAnsi"/>
                  <w:sz w:val="20"/>
                  <w:szCs w:val="20"/>
                </w:rPr>
                <w:delText>Ja</w:delText>
              </w:r>
            </w:del>
          </w:p>
        </w:tc>
      </w:tr>
      <w:tr w:rsidR="00A51667" w:rsidDel="0059736C" w14:paraId="26ED267A" w14:textId="1582D475" w:rsidTr="003E33ED">
        <w:trPr>
          <w:del w:id="1735" w:author="Kisch, Christian" w:date="2022-02-07T14:19:00Z"/>
        </w:trPr>
        <w:tc>
          <w:tcPr>
            <w:tcW w:w="1677" w:type="dxa"/>
            <w:shd w:val="clear" w:color="auto" w:fill="F2F2F2" w:themeFill="background1" w:themeFillShade="F2"/>
          </w:tcPr>
          <w:p w14:paraId="16DE89A7" w14:textId="7C4A0050" w:rsidR="00A51667" w:rsidRPr="00224103" w:rsidDel="0059736C" w:rsidRDefault="00A51667" w:rsidP="00A51667">
            <w:pPr>
              <w:rPr>
                <w:del w:id="1736" w:author="Kisch, Christian" w:date="2022-02-07T14:19:00Z"/>
                <w:rFonts w:asciiTheme="minorHAnsi" w:hAnsiTheme="minorHAnsi" w:cstheme="minorHAnsi"/>
                <w:b/>
                <w:sz w:val="20"/>
                <w:szCs w:val="20"/>
                <w:lang w:eastAsia="de-DE"/>
              </w:rPr>
            </w:pPr>
            <w:commentRangeStart w:id="1737"/>
            <w:del w:id="1738" w:author="Kisch, Christian" w:date="2022-02-07T14:19:00Z">
              <w:r w:rsidRPr="00224103" w:rsidDel="0059736C">
                <w:rPr>
                  <w:rFonts w:asciiTheme="minorHAnsi" w:hAnsiTheme="minorHAnsi" w:cstheme="minorHAnsi"/>
                  <w:b/>
                  <w:sz w:val="20"/>
                  <w:szCs w:val="20"/>
                </w:rPr>
                <w:delText>Verfahrensabgabe</w:delText>
              </w:r>
              <w:commentRangeEnd w:id="1737"/>
              <w:r w:rsidR="00EA27F7" w:rsidDel="0059736C">
                <w:rPr>
                  <w:rStyle w:val="Kommentarzeichen"/>
                  <w:rFonts w:asciiTheme="minorHAnsi" w:hAnsiTheme="minorHAnsi"/>
                </w:rPr>
                <w:commentReference w:id="1737"/>
              </w:r>
            </w:del>
          </w:p>
        </w:tc>
        <w:tc>
          <w:tcPr>
            <w:tcW w:w="861" w:type="dxa"/>
          </w:tcPr>
          <w:p w14:paraId="725379BF" w14:textId="6100E961" w:rsidR="00A51667" w:rsidRPr="00224103" w:rsidDel="0059736C" w:rsidRDefault="00A51667" w:rsidP="00A51667">
            <w:pPr>
              <w:jc w:val="center"/>
              <w:rPr>
                <w:del w:id="1739" w:author="Kisch, Christian" w:date="2022-02-07T14:19:00Z"/>
                <w:rFonts w:asciiTheme="minorHAnsi" w:hAnsiTheme="minorHAnsi" w:cstheme="minorHAnsi"/>
                <w:sz w:val="20"/>
                <w:szCs w:val="20"/>
              </w:rPr>
            </w:pPr>
            <w:del w:id="1740"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0772896E" w14:textId="3408BB10" w:rsidR="00A51667" w:rsidRPr="00224103" w:rsidDel="0059736C" w:rsidRDefault="00A51667" w:rsidP="00A51667">
            <w:pPr>
              <w:jc w:val="center"/>
              <w:rPr>
                <w:del w:id="1741" w:author="Kisch, Christian" w:date="2022-02-07T14:19:00Z"/>
                <w:rFonts w:asciiTheme="minorHAnsi" w:hAnsiTheme="minorHAnsi" w:cstheme="minorHAnsi"/>
                <w:sz w:val="20"/>
                <w:szCs w:val="20"/>
              </w:rPr>
            </w:pPr>
            <w:del w:id="1742"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500EE9F2" w14:textId="05F642B4" w:rsidR="00A51667" w:rsidRPr="00224103" w:rsidDel="0059736C" w:rsidRDefault="00A51667" w:rsidP="00A51667">
            <w:pPr>
              <w:jc w:val="center"/>
              <w:rPr>
                <w:del w:id="1743" w:author="Kisch, Christian" w:date="2022-02-07T14:19:00Z"/>
                <w:rFonts w:asciiTheme="minorHAnsi" w:hAnsiTheme="minorHAnsi" w:cstheme="minorHAnsi"/>
                <w:sz w:val="20"/>
                <w:szCs w:val="20"/>
              </w:rPr>
            </w:pPr>
            <w:del w:id="1744"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6731D077" w14:textId="190ACF1D" w:rsidR="00A51667" w:rsidRPr="00224103" w:rsidDel="0059736C" w:rsidRDefault="00A51667" w:rsidP="00A51667">
            <w:pPr>
              <w:jc w:val="center"/>
              <w:rPr>
                <w:del w:id="1745" w:author="Kisch, Christian" w:date="2022-02-07T14:19:00Z"/>
                <w:rFonts w:asciiTheme="minorHAnsi" w:hAnsiTheme="minorHAnsi" w:cstheme="minorHAnsi"/>
                <w:sz w:val="20"/>
                <w:szCs w:val="20"/>
              </w:rPr>
            </w:pPr>
            <w:del w:id="1746"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7D17401D" w14:textId="4EB84D3F" w:rsidR="00A51667" w:rsidRPr="00224103" w:rsidDel="0059736C" w:rsidRDefault="00A51667" w:rsidP="00A51667">
            <w:pPr>
              <w:jc w:val="center"/>
              <w:rPr>
                <w:del w:id="1747" w:author="Kisch, Christian" w:date="2022-02-07T14:19:00Z"/>
                <w:rFonts w:asciiTheme="minorHAnsi" w:hAnsiTheme="minorHAnsi" w:cstheme="minorHAnsi"/>
                <w:sz w:val="20"/>
                <w:szCs w:val="20"/>
              </w:rPr>
            </w:pPr>
            <w:del w:id="1748" w:author="Kisch, Christian" w:date="2022-02-07T14:19:00Z">
              <w:r w:rsidRPr="00224103" w:rsidDel="0059736C">
                <w:rPr>
                  <w:rFonts w:asciiTheme="minorHAnsi" w:hAnsiTheme="minorHAnsi" w:cstheme="minorHAnsi"/>
                  <w:sz w:val="20"/>
                  <w:szCs w:val="20"/>
                </w:rPr>
                <w:delText>Ja</w:delText>
              </w:r>
            </w:del>
          </w:p>
        </w:tc>
        <w:tc>
          <w:tcPr>
            <w:tcW w:w="1643" w:type="dxa"/>
            <w:shd w:val="clear" w:color="auto" w:fill="auto"/>
          </w:tcPr>
          <w:p w14:paraId="0003A568" w14:textId="0F784F31" w:rsidR="00A51667" w:rsidRPr="00224103" w:rsidDel="0059736C" w:rsidRDefault="00A51667" w:rsidP="00A51667">
            <w:pPr>
              <w:jc w:val="center"/>
              <w:rPr>
                <w:del w:id="1749" w:author="Kisch, Christian" w:date="2022-02-07T14:19:00Z"/>
                <w:rFonts w:asciiTheme="minorHAnsi" w:hAnsiTheme="minorHAnsi" w:cstheme="minorHAnsi"/>
                <w:sz w:val="20"/>
                <w:szCs w:val="20"/>
              </w:rPr>
            </w:pPr>
            <w:del w:id="1750" w:author="Kisch, Christian" w:date="2022-02-07T14:19:00Z">
              <w:r w:rsidRPr="00224103" w:rsidDel="0059736C">
                <w:rPr>
                  <w:rFonts w:asciiTheme="minorHAnsi" w:hAnsiTheme="minorHAnsi" w:cstheme="minorHAnsi"/>
                  <w:sz w:val="20"/>
                  <w:szCs w:val="20"/>
                </w:rPr>
                <w:delText>Nein</w:delText>
              </w:r>
            </w:del>
          </w:p>
        </w:tc>
      </w:tr>
      <w:tr w:rsidR="00A51667" w:rsidDel="0059736C" w14:paraId="0A30BB42" w14:textId="35C8DE31" w:rsidTr="003E33ED">
        <w:trPr>
          <w:del w:id="1751" w:author="Kisch, Christian" w:date="2022-02-07T14:19:00Z"/>
        </w:trPr>
        <w:tc>
          <w:tcPr>
            <w:tcW w:w="1677" w:type="dxa"/>
            <w:shd w:val="clear" w:color="auto" w:fill="F2F2F2" w:themeFill="background1" w:themeFillShade="F2"/>
          </w:tcPr>
          <w:p w14:paraId="72E9E9CA" w14:textId="5F242701" w:rsidR="00A51667" w:rsidRPr="00224103" w:rsidDel="0059736C" w:rsidRDefault="00FA0173" w:rsidP="00FA0173">
            <w:pPr>
              <w:rPr>
                <w:del w:id="1752" w:author="Kisch, Christian" w:date="2022-02-07T14:19:00Z"/>
                <w:rFonts w:asciiTheme="minorHAnsi" w:hAnsiTheme="minorHAnsi" w:cstheme="minorHAnsi"/>
                <w:b/>
                <w:sz w:val="20"/>
                <w:szCs w:val="20"/>
                <w:lang w:eastAsia="de-DE"/>
              </w:rPr>
            </w:pPr>
            <w:del w:id="1753" w:author="Kisch, Christian" w:date="2022-02-07T14:19:00Z">
              <w:r w:rsidDel="0059736C">
                <w:rPr>
                  <w:b/>
                  <w:sz w:val="20"/>
                  <w:szCs w:val="20"/>
                  <w:lang w:eastAsia="de-DE"/>
                </w:rPr>
                <w:delText>Verfahren</w:delText>
              </w:r>
            </w:del>
          </w:p>
        </w:tc>
        <w:tc>
          <w:tcPr>
            <w:tcW w:w="861" w:type="dxa"/>
          </w:tcPr>
          <w:p w14:paraId="12BADF63" w14:textId="5CA19D0A" w:rsidR="00A51667" w:rsidRPr="00224103" w:rsidDel="0059736C" w:rsidRDefault="00A51667" w:rsidP="00A51667">
            <w:pPr>
              <w:jc w:val="center"/>
              <w:rPr>
                <w:del w:id="1754" w:author="Kisch, Christian" w:date="2022-02-07T14:19:00Z"/>
                <w:rFonts w:asciiTheme="minorHAnsi" w:hAnsiTheme="minorHAnsi" w:cstheme="minorHAnsi"/>
                <w:sz w:val="20"/>
                <w:szCs w:val="20"/>
              </w:rPr>
            </w:pPr>
            <w:del w:id="1755"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2618918A" w14:textId="4301A378" w:rsidR="00A51667" w:rsidRPr="00224103" w:rsidDel="0059736C" w:rsidRDefault="00A51667" w:rsidP="00A51667">
            <w:pPr>
              <w:jc w:val="center"/>
              <w:rPr>
                <w:del w:id="1756" w:author="Kisch, Christian" w:date="2022-02-07T14:19:00Z"/>
                <w:rFonts w:asciiTheme="minorHAnsi" w:hAnsiTheme="minorHAnsi" w:cstheme="minorHAnsi"/>
                <w:sz w:val="20"/>
                <w:szCs w:val="20"/>
              </w:rPr>
            </w:pPr>
            <w:del w:id="1757"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179413EE" w14:textId="7760D210" w:rsidR="00A51667" w:rsidRPr="00224103" w:rsidDel="0059736C" w:rsidRDefault="00A51667" w:rsidP="00A51667">
            <w:pPr>
              <w:jc w:val="center"/>
              <w:rPr>
                <w:del w:id="1758" w:author="Kisch, Christian" w:date="2022-02-07T14:19:00Z"/>
                <w:rFonts w:asciiTheme="minorHAnsi" w:hAnsiTheme="minorHAnsi" w:cstheme="minorHAnsi"/>
                <w:sz w:val="20"/>
                <w:szCs w:val="20"/>
              </w:rPr>
            </w:pPr>
            <w:del w:id="1759"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26CD5F2A" w14:textId="1B292E9A" w:rsidR="00A51667" w:rsidRPr="00224103" w:rsidDel="0059736C" w:rsidRDefault="00A51667" w:rsidP="00A51667">
            <w:pPr>
              <w:jc w:val="center"/>
              <w:rPr>
                <w:del w:id="1760" w:author="Kisch, Christian" w:date="2022-02-07T14:19:00Z"/>
                <w:rFonts w:asciiTheme="minorHAnsi" w:hAnsiTheme="minorHAnsi" w:cstheme="minorHAnsi"/>
                <w:sz w:val="20"/>
                <w:szCs w:val="20"/>
              </w:rPr>
            </w:pPr>
            <w:del w:id="1761"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2FC88F99" w14:textId="54923727" w:rsidR="00A51667" w:rsidRPr="00224103" w:rsidDel="0059736C" w:rsidRDefault="00A51667" w:rsidP="00A51667">
            <w:pPr>
              <w:jc w:val="center"/>
              <w:rPr>
                <w:del w:id="1762" w:author="Kisch, Christian" w:date="2022-02-07T14:19:00Z"/>
                <w:rFonts w:asciiTheme="minorHAnsi" w:hAnsiTheme="minorHAnsi" w:cstheme="minorHAnsi"/>
                <w:sz w:val="20"/>
                <w:szCs w:val="20"/>
              </w:rPr>
            </w:pPr>
            <w:del w:id="1763"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3C39A30B" w14:textId="3FA8476C" w:rsidR="00A51667" w:rsidRPr="00224103" w:rsidDel="0059736C" w:rsidRDefault="00EA27F7" w:rsidP="00A51667">
            <w:pPr>
              <w:jc w:val="center"/>
              <w:rPr>
                <w:del w:id="1764" w:author="Kisch, Christian" w:date="2022-02-07T14:19:00Z"/>
                <w:rFonts w:asciiTheme="minorHAnsi" w:hAnsiTheme="minorHAnsi" w:cstheme="minorHAnsi"/>
                <w:sz w:val="20"/>
                <w:szCs w:val="20"/>
              </w:rPr>
            </w:pPr>
            <w:ins w:id="1765" w:author="Franz, Ilka (GZD - DIII - DO Potsdam Behlertstraße)" w:date="2022-01-05T16:00:00Z">
              <w:del w:id="1766" w:author="Kisch, Christian" w:date="2022-02-07T14:19:00Z">
                <w:r w:rsidDel="0059736C">
                  <w:rPr>
                    <w:rFonts w:asciiTheme="minorHAnsi" w:hAnsiTheme="minorHAnsi" w:cstheme="minorHAnsi"/>
                    <w:sz w:val="20"/>
                    <w:szCs w:val="20"/>
                  </w:rPr>
                  <w:delText>Nein</w:delText>
                </w:r>
              </w:del>
            </w:ins>
          </w:p>
        </w:tc>
      </w:tr>
      <w:tr w:rsidR="00647310" w:rsidDel="0059736C" w14:paraId="08C14716" w14:textId="7E12FE21" w:rsidTr="003E33ED">
        <w:trPr>
          <w:del w:id="1767" w:author="Kisch, Christian" w:date="2022-02-07T14:19:00Z"/>
        </w:trPr>
        <w:tc>
          <w:tcPr>
            <w:tcW w:w="1677" w:type="dxa"/>
            <w:shd w:val="clear" w:color="auto" w:fill="F2F2F2" w:themeFill="background1" w:themeFillShade="F2"/>
          </w:tcPr>
          <w:p w14:paraId="0A8C99CA" w14:textId="1563EE09" w:rsidR="00647310" w:rsidRPr="00224103" w:rsidDel="0059736C" w:rsidRDefault="00647310" w:rsidP="00647310">
            <w:pPr>
              <w:rPr>
                <w:del w:id="1768" w:author="Kisch, Christian" w:date="2022-02-07T14:19:00Z"/>
                <w:rFonts w:asciiTheme="minorHAnsi" w:hAnsiTheme="minorHAnsi" w:cstheme="minorHAnsi"/>
                <w:b/>
                <w:sz w:val="20"/>
                <w:szCs w:val="20"/>
              </w:rPr>
            </w:pPr>
            <w:del w:id="1769" w:author="Kisch, Christian" w:date="2022-02-07T14:19:00Z">
              <w:r w:rsidDel="0059736C">
                <w:rPr>
                  <w:rFonts w:asciiTheme="minorHAnsi" w:hAnsiTheme="minorHAnsi" w:cstheme="minorHAnsi"/>
                  <w:b/>
                  <w:sz w:val="20"/>
                  <w:szCs w:val="20"/>
                </w:rPr>
                <w:delText>Ordner</w:delText>
              </w:r>
            </w:del>
          </w:p>
        </w:tc>
        <w:tc>
          <w:tcPr>
            <w:tcW w:w="861" w:type="dxa"/>
          </w:tcPr>
          <w:p w14:paraId="4EF48072" w14:textId="35AF8358" w:rsidR="00647310" w:rsidRPr="00224103" w:rsidDel="0059736C" w:rsidRDefault="00647310" w:rsidP="00647310">
            <w:pPr>
              <w:jc w:val="center"/>
              <w:rPr>
                <w:del w:id="1770" w:author="Kisch, Christian" w:date="2022-02-07T14:19:00Z"/>
                <w:rFonts w:asciiTheme="minorHAnsi" w:hAnsiTheme="minorHAnsi" w:cstheme="minorHAnsi"/>
                <w:sz w:val="20"/>
                <w:szCs w:val="20"/>
                <w:lang w:eastAsia="de-DE"/>
              </w:rPr>
            </w:pPr>
            <w:del w:id="1771"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14F079BF" w14:textId="294EAA07" w:rsidR="00647310" w:rsidRPr="00224103" w:rsidDel="0059736C" w:rsidRDefault="00647310" w:rsidP="00647310">
            <w:pPr>
              <w:jc w:val="center"/>
              <w:rPr>
                <w:del w:id="1772" w:author="Kisch, Christian" w:date="2022-02-07T14:19:00Z"/>
                <w:rFonts w:asciiTheme="minorHAnsi" w:hAnsiTheme="minorHAnsi" w:cstheme="minorHAnsi"/>
                <w:sz w:val="20"/>
                <w:szCs w:val="20"/>
                <w:lang w:eastAsia="de-DE"/>
              </w:rPr>
            </w:pPr>
            <w:del w:id="1773"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687B502D" w14:textId="49DD86F7" w:rsidR="00647310" w:rsidRPr="00224103" w:rsidDel="0059736C" w:rsidRDefault="00647310" w:rsidP="00647310">
            <w:pPr>
              <w:jc w:val="center"/>
              <w:rPr>
                <w:del w:id="1774" w:author="Kisch, Christian" w:date="2022-02-07T14:19:00Z"/>
                <w:rFonts w:asciiTheme="minorHAnsi" w:hAnsiTheme="minorHAnsi" w:cstheme="minorHAnsi"/>
                <w:sz w:val="20"/>
                <w:szCs w:val="20"/>
                <w:lang w:eastAsia="de-DE"/>
              </w:rPr>
            </w:pPr>
            <w:del w:id="1775"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5DBFCC9A" w14:textId="528F82F4" w:rsidR="00647310" w:rsidRPr="00224103" w:rsidDel="0059736C" w:rsidRDefault="00647310" w:rsidP="00647310">
            <w:pPr>
              <w:jc w:val="center"/>
              <w:rPr>
                <w:del w:id="1776" w:author="Kisch, Christian" w:date="2022-02-07T14:19:00Z"/>
                <w:rFonts w:asciiTheme="minorHAnsi" w:hAnsiTheme="minorHAnsi" w:cstheme="minorHAnsi"/>
                <w:sz w:val="20"/>
                <w:szCs w:val="20"/>
                <w:lang w:eastAsia="de-DE"/>
              </w:rPr>
            </w:pPr>
            <w:del w:id="1777"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22190C42" w14:textId="669FA095" w:rsidR="00647310" w:rsidRPr="00224103" w:rsidDel="0059736C" w:rsidRDefault="00647310" w:rsidP="00647310">
            <w:pPr>
              <w:jc w:val="center"/>
              <w:rPr>
                <w:del w:id="1778" w:author="Kisch, Christian" w:date="2022-02-07T14:19:00Z"/>
                <w:rFonts w:asciiTheme="minorHAnsi" w:hAnsiTheme="minorHAnsi" w:cstheme="minorHAnsi"/>
                <w:sz w:val="20"/>
                <w:szCs w:val="20"/>
                <w:lang w:eastAsia="de-DE"/>
              </w:rPr>
            </w:pPr>
            <w:del w:id="1779"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35F8116D" w14:textId="14E05B15" w:rsidR="00647310" w:rsidRPr="00224103" w:rsidDel="0059736C" w:rsidRDefault="00647310" w:rsidP="00647310">
            <w:pPr>
              <w:jc w:val="center"/>
              <w:rPr>
                <w:del w:id="1780" w:author="Kisch, Christian" w:date="2022-02-07T14:19:00Z"/>
                <w:rFonts w:asciiTheme="minorHAnsi" w:hAnsiTheme="minorHAnsi" w:cstheme="minorHAnsi"/>
                <w:sz w:val="20"/>
                <w:szCs w:val="20"/>
              </w:rPr>
            </w:pPr>
            <w:del w:id="1781" w:author="Kisch, Christian" w:date="2022-02-07T14:19:00Z">
              <w:r w:rsidRPr="00224103" w:rsidDel="0059736C">
                <w:rPr>
                  <w:rFonts w:asciiTheme="minorHAnsi" w:hAnsiTheme="minorHAnsi" w:cstheme="minorHAnsi"/>
                  <w:sz w:val="20"/>
                  <w:szCs w:val="20"/>
                </w:rPr>
                <w:delText>Ja</w:delText>
              </w:r>
            </w:del>
          </w:p>
        </w:tc>
      </w:tr>
      <w:tr w:rsidR="00647310" w:rsidDel="0059736C" w14:paraId="176EFC60" w14:textId="0998B0E2" w:rsidTr="003E33ED">
        <w:trPr>
          <w:del w:id="1782" w:author="Kisch, Christian" w:date="2022-02-07T14:19:00Z"/>
        </w:trPr>
        <w:tc>
          <w:tcPr>
            <w:tcW w:w="1677" w:type="dxa"/>
            <w:shd w:val="clear" w:color="auto" w:fill="F2F2F2" w:themeFill="background1" w:themeFillShade="F2"/>
          </w:tcPr>
          <w:p w14:paraId="79D0CB37" w14:textId="200B54EE" w:rsidR="00647310" w:rsidRPr="00224103" w:rsidDel="0059736C" w:rsidRDefault="00647310" w:rsidP="00647310">
            <w:pPr>
              <w:rPr>
                <w:del w:id="1783" w:author="Kisch, Christian" w:date="2022-02-07T14:19:00Z"/>
                <w:rFonts w:asciiTheme="minorHAnsi" w:hAnsiTheme="minorHAnsi" w:cstheme="minorHAnsi"/>
                <w:b/>
                <w:sz w:val="20"/>
                <w:szCs w:val="20"/>
                <w:lang w:eastAsia="de-DE"/>
              </w:rPr>
            </w:pPr>
            <w:del w:id="1784" w:author="Kisch, Christian" w:date="2022-02-07T14:19:00Z">
              <w:r w:rsidDel="0059736C">
                <w:rPr>
                  <w:rFonts w:asciiTheme="minorHAnsi" w:hAnsiTheme="minorHAnsi" w:cstheme="minorHAnsi"/>
                  <w:b/>
                  <w:sz w:val="20"/>
                  <w:szCs w:val="20"/>
                </w:rPr>
                <w:delText>Dokumente</w:delText>
              </w:r>
            </w:del>
          </w:p>
        </w:tc>
        <w:tc>
          <w:tcPr>
            <w:tcW w:w="861" w:type="dxa"/>
          </w:tcPr>
          <w:p w14:paraId="5A10EDF9" w14:textId="5EBE0039" w:rsidR="00647310" w:rsidRPr="00224103" w:rsidDel="0059736C" w:rsidRDefault="00647310" w:rsidP="00647310">
            <w:pPr>
              <w:jc w:val="center"/>
              <w:rPr>
                <w:del w:id="1785" w:author="Kisch, Christian" w:date="2022-02-07T14:19:00Z"/>
                <w:rFonts w:asciiTheme="minorHAnsi" w:hAnsiTheme="minorHAnsi" w:cstheme="minorHAnsi"/>
                <w:sz w:val="20"/>
                <w:szCs w:val="20"/>
              </w:rPr>
            </w:pPr>
            <w:del w:id="1786"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56864000" w14:textId="4C20302A" w:rsidR="00647310" w:rsidRPr="00224103" w:rsidDel="0059736C" w:rsidRDefault="00647310" w:rsidP="00647310">
            <w:pPr>
              <w:jc w:val="center"/>
              <w:rPr>
                <w:del w:id="1787" w:author="Kisch, Christian" w:date="2022-02-07T14:19:00Z"/>
                <w:rFonts w:asciiTheme="minorHAnsi" w:hAnsiTheme="minorHAnsi" w:cstheme="minorHAnsi"/>
                <w:sz w:val="20"/>
                <w:szCs w:val="20"/>
              </w:rPr>
            </w:pPr>
            <w:del w:id="1788"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775211F8" w14:textId="2024BE2C" w:rsidR="00647310" w:rsidRPr="00224103" w:rsidDel="0059736C" w:rsidRDefault="00647310" w:rsidP="00647310">
            <w:pPr>
              <w:jc w:val="center"/>
              <w:rPr>
                <w:del w:id="1789" w:author="Kisch, Christian" w:date="2022-02-07T14:19:00Z"/>
                <w:rFonts w:asciiTheme="minorHAnsi" w:hAnsiTheme="minorHAnsi" w:cstheme="minorHAnsi"/>
                <w:sz w:val="20"/>
                <w:szCs w:val="20"/>
              </w:rPr>
            </w:pPr>
            <w:del w:id="1790"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22884C5C" w14:textId="6F1C999F" w:rsidR="00647310" w:rsidRPr="00224103" w:rsidDel="0059736C" w:rsidRDefault="00647310" w:rsidP="00647310">
            <w:pPr>
              <w:jc w:val="center"/>
              <w:rPr>
                <w:del w:id="1791" w:author="Kisch, Christian" w:date="2022-02-07T14:19:00Z"/>
                <w:rFonts w:asciiTheme="minorHAnsi" w:hAnsiTheme="minorHAnsi" w:cstheme="minorHAnsi"/>
                <w:sz w:val="20"/>
                <w:szCs w:val="20"/>
              </w:rPr>
            </w:pPr>
            <w:del w:id="1792"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61E6233C" w14:textId="6D1D4234" w:rsidR="00647310" w:rsidRPr="00224103" w:rsidDel="0059736C" w:rsidRDefault="00647310" w:rsidP="00647310">
            <w:pPr>
              <w:jc w:val="center"/>
              <w:rPr>
                <w:del w:id="1793" w:author="Kisch, Christian" w:date="2022-02-07T14:19:00Z"/>
                <w:rFonts w:asciiTheme="minorHAnsi" w:hAnsiTheme="minorHAnsi" w:cstheme="minorHAnsi"/>
                <w:sz w:val="20"/>
                <w:szCs w:val="20"/>
              </w:rPr>
            </w:pPr>
            <w:del w:id="1794"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54E2AF61" w14:textId="1681B8BC" w:rsidR="00647310" w:rsidRPr="00224103" w:rsidDel="0059736C" w:rsidRDefault="00647310" w:rsidP="00647310">
            <w:pPr>
              <w:jc w:val="center"/>
              <w:rPr>
                <w:del w:id="1795" w:author="Kisch, Christian" w:date="2022-02-07T14:19:00Z"/>
                <w:rFonts w:asciiTheme="minorHAnsi" w:hAnsiTheme="minorHAnsi" w:cstheme="minorHAnsi"/>
                <w:sz w:val="20"/>
                <w:szCs w:val="20"/>
              </w:rPr>
            </w:pPr>
            <w:del w:id="1796" w:author="Kisch, Christian" w:date="2022-02-07T14:19:00Z">
              <w:r w:rsidRPr="00224103" w:rsidDel="0059736C">
                <w:rPr>
                  <w:rFonts w:asciiTheme="minorHAnsi" w:hAnsiTheme="minorHAnsi" w:cstheme="minorHAnsi"/>
                  <w:sz w:val="20"/>
                  <w:szCs w:val="20"/>
                </w:rPr>
                <w:delText>Ja</w:delText>
              </w:r>
            </w:del>
          </w:p>
        </w:tc>
      </w:tr>
      <w:tr w:rsidR="00CC15DB" w:rsidDel="0059736C" w14:paraId="569D5A4B" w14:textId="4B25A654" w:rsidTr="003E33ED">
        <w:trPr>
          <w:ins w:id="1797" w:author="Franz, Ilka (GZD - DIII - DO Potsdam Behlertstraße)" w:date="2022-01-06T09:44:00Z"/>
          <w:del w:id="1798" w:author="Kisch, Christian" w:date="2022-02-07T14:19:00Z"/>
        </w:trPr>
        <w:tc>
          <w:tcPr>
            <w:tcW w:w="1677" w:type="dxa"/>
            <w:shd w:val="clear" w:color="auto" w:fill="F2F2F2" w:themeFill="background1" w:themeFillShade="F2"/>
          </w:tcPr>
          <w:p w14:paraId="20078EB1" w14:textId="41C68480" w:rsidR="00CC15DB" w:rsidDel="0059736C" w:rsidRDefault="00CC15DB" w:rsidP="00CC15DB">
            <w:pPr>
              <w:rPr>
                <w:ins w:id="1799" w:author="Franz, Ilka (GZD - DIII - DO Potsdam Behlertstraße)" w:date="2022-01-06T09:44:00Z"/>
                <w:del w:id="1800" w:author="Kisch, Christian" w:date="2022-02-07T14:19:00Z"/>
                <w:rFonts w:asciiTheme="minorHAnsi" w:hAnsiTheme="minorHAnsi" w:cstheme="minorHAnsi"/>
                <w:b/>
                <w:sz w:val="20"/>
                <w:szCs w:val="20"/>
              </w:rPr>
            </w:pPr>
            <w:ins w:id="1801" w:author="Franz, Ilka (GZD - DIII - DO Potsdam Behlertstraße)" w:date="2022-01-06T09:44:00Z">
              <w:del w:id="1802" w:author="Kisch, Christian" w:date="2022-02-07T14:19:00Z">
                <w:r w:rsidDel="0059736C">
                  <w:rPr>
                    <w:rFonts w:asciiTheme="minorHAnsi" w:hAnsiTheme="minorHAnsi" w:cstheme="minorHAnsi"/>
                    <w:b/>
                    <w:sz w:val="20"/>
                    <w:szCs w:val="20"/>
                  </w:rPr>
                  <w:delText>Papierkorb</w:delText>
                </w:r>
              </w:del>
            </w:ins>
          </w:p>
        </w:tc>
        <w:tc>
          <w:tcPr>
            <w:tcW w:w="861" w:type="dxa"/>
          </w:tcPr>
          <w:p w14:paraId="5CF9D35F" w14:textId="77D5F764" w:rsidR="00CC15DB" w:rsidRPr="00224103" w:rsidDel="0059736C" w:rsidRDefault="00CC15DB" w:rsidP="00CC15DB">
            <w:pPr>
              <w:jc w:val="center"/>
              <w:rPr>
                <w:ins w:id="1803" w:author="Franz, Ilka (GZD - DIII - DO Potsdam Behlertstraße)" w:date="2022-01-06T09:44:00Z"/>
                <w:del w:id="1804" w:author="Kisch, Christian" w:date="2022-02-07T14:19:00Z"/>
                <w:rFonts w:asciiTheme="minorHAnsi" w:hAnsiTheme="minorHAnsi" w:cstheme="minorHAnsi"/>
                <w:sz w:val="20"/>
                <w:szCs w:val="20"/>
                <w:lang w:eastAsia="de-DE"/>
              </w:rPr>
            </w:pPr>
            <w:ins w:id="1805" w:author="Franz, Ilka (GZD - DIII - DO Potsdam Behlertstraße)" w:date="2022-01-06T09:44:00Z">
              <w:del w:id="1806" w:author="Kisch, Christian" w:date="2022-02-07T14:19:00Z">
                <w:r w:rsidRPr="00224103" w:rsidDel="0059736C">
                  <w:rPr>
                    <w:rFonts w:asciiTheme="minorHAnsi" w:hAnsiTheme="minorHAnsi" w:cstheme="minorHAnsi"/>
                    <w:sz w:val="20"/>
                    <w:szCs w:val="20"/>
                    <w:lang w:eastAsia="de-DE"/>
                  </w:rPr>
                  <w:delText>Ja</w:delText>
                </w:r>
              </w:del>
            </w:ins>
          </w:p>
        </w:tc>
        <w:tc>
          <w:tcPr>
            <w:tcW w:w="1216" w:type="dxa"/>
            <w:shd w:val="clear" w:color="auto" w:fill="auto"/>
          </w:tcPr>
          <w:p w14:paraId="772ED0C1" w14:textId="6680AFD0" w:rsidR="00CC15DB" w:rsidRPr="00224103" w:rsidDel="0059736C" w:rsidRDefault="00CC15DB" w:rsidP="00CC15DB">
            <w:pPr>
              <w:jc w:val="center"/>
              <w:rPr>
                <w:ins w:id="1807" w:author="Franz, Ilka (GZD - DIII - DO Potsdam Behlertstraße)" w:date="2022-01-06T09:44:00Z"/>
                <w:del w:id="1808" w:author="Kisch, Christian" w:date="2022-02-07T14:19:00Z"/>
                <w:rFonts w:asciiTheme="minorHAnsi" w:hAnsiTheme="minorHAnsi" w:cstheme="minorHAnsi"/>
                <w:sz w:val="20"/>
                <w:szCs w:val="20"/>
                <w:lang w:eastAsia="de-DE"/>
              </w:rPr>
            </w:pPr>
            <w:ins w:id="1809" w:author="Franz, Ilka (GZD - DIII - DO Potsdam Behlertstraße)" w:date="2022-01-06T09:44:00Z">
              <w:del w:id="1810" w:author="Kisch, Christian" w:date="2022-02-07T14:19:00Z">
                <w:r w:rsidRPr="00224103" w:rsidDel="0059736C">
                  <w:rPr>
                    <w:rFonts w:asciiTheme="minorHAnsi" w:hAnsiTheme="minorHAnsi" w:cstheme="minorHAnsi"/>
                    <w:sz w:val="20"/>
                    <w:szCs w:val="20"/>
                    <w:lang w:eastAsia="de-DE"/>
                  </w:rPr>
                  <w:delText>Ja</w:delText>
                </w:r>
              </w:del>
            </w:ins>
          </w:p>
        </w:tc>
        <w:tc>
          <w:tcPr>
            <w:tcW w:w="1208" w:type="dxa"/>
            <w:shd w:val="clear" w:color="auto" w:fill="auto"/>
          </w:tcPr>
          <w:p w14:paraId="5A0B75DF" w14:textId="71E59B65" w:rsidR="00CC15DB" w:rsidRPr="00224103" w:rsidDel="0059736C" w:rsidRDefault="00CC15DB" w:rsidP="00CC15DB">
            <w:pPr>
              <w:jc w:val="center"/>
              <w:rPr>
                <w:ins w:id="1811" w:author="Franz, Ilka (GZD - DIII - DO Potsdam Behlertstraße)" w:date="2022-01-06T09:44:00Z"/>
                <w:del w:id="1812" w:author="Kisch, Christian" w:date="2022-02-07T14:19:00Z"/>
                <w:rFonts w:asciiTheme="minorHAnsi" w:hAnsiTheme="minorHAnsi" w:cstheme="minorHAnsi"/>
                <w:sz w:val="20"/>
                <w:szCs w:val="20"/>
                <w:lang w:eastAsia="de-DE"/>
              </w:rPr>
            </w:pPr>
            <w:ins w:id="1813" w:author="Franz, Ilka (GZD - DIII - DO Potsdam Behlertstraße)" w:date="2022-01-06T09:44:00Z">
              <w:del w:id="1814" w:author="Kisch, Christian" w:date="2022-02-07T14:19:00Z">
                <w:r w:rsidRPr="00224103" w:rsidDel="0059736C">
                  <w:rPr>
                    <w:rFonts w:asciiTheme="minorHAnsi" w:hAnsiTheme="minorHAnsi" w:cstheme="minorHAnsi"/>
                    <w:sz w:val="20"/>
                    <w:szCs w:val="20"/>
                    <w:lang w:eastAsia="de-DE"/>
                  </w:rPr>
                  <w:delText>Ja</w:delText>
                </w:r>
              </w:del>
            </w:ins>
          </w:p>
        </w:tc>
        <w:tc>
          <w:tcPr>
            <w:tcW w:w="1236" w:type="dxa"/>
            <w:shd w:val="clear" w:color="auto" w:fill="auto"/>
          </w:tcPr>
          <w:p w14:paraId="04B5CC4C" w14:textId="108773EC" w:rsidR="00CC15DB" w:rsidRPr="00224103" w:rsidDel="0059736C" w:rsidRDefault="00CC15DB" w:rsidP="00CC15DB">
            <w:pPr>
              <w:jc w:val="center"/>
              <w:rPr>
                <w:ins w:id="1815" w:author="Franz, Ilka (GZD - DIII - DO Potsdam Behlertstraße)" w:date="2022-01-06T09:44:00Z"/>
                <w:del w:id="1816" w:author="Kisch, Christian" w:date="2022-02-07T14:19:00Z"/>
                <w:rFonts w:asciiTheme="minorHAnsi" w:hAnsiTheme="minorHAnsi" w:cstheme="minorHAnsi"/>
                <w:sz w:val="20"/>
                <w:szCs w:val="20"/>
                <w:lang w:eastAsia="de-DE"/>
              </w:rPr>
            </w:pPr>
            <w:ins w:id="1817" w:author="Franz, Ilka (GZD - DIII - DO Potsdam Behlertstraße)" w:date="2022-01-06T09:44:00Z">
              <w:del w:id="1818" w:author="Kisch, Christian" w:date="2022-02-07T14:19:00Z">
                <w:r w:rsidRPr="00224103" w:rsidDel="0059736C">
                  <w:rPr>
                    <w:rFonts w:asciiTheme="minorHAnsi" w:hAnsiTheme="minorHAnsi" w:cstheme="minorHAnsi"/>
                    <w:sz w:val="20"/>
                    <w:szCs w:val="20"/>
                    <w:lang w:eastAsia="de-DE"/>
                  </w:rPr>
                  <w:delText>Ja</w:delText>
                </w:r>
              </w:del>
            </w:ins>
          </w:p>
        </w:tc>
        <w:tc>
          <w:tcPr>
            <w:tcW w:w="1219" w:type="dxa"/>
            <w:shd w:val="clear" w:color="auto" w:fill="auto"/>
          </w:tcPr>
          <w:p w14:paraId="4D6B42BF" w14:textId="3776CC86" w:rsidR="00CC15DB" w:rsidRPr="00224103" w:rsidDel="0059736C" w:rsidRDefault="00CC15DB" w:rsidP="00CC15DB">
            <w:pPr>
              <w:jc w:val="center"/>
              <w:rPr>
                <w:ins w:id="1819" w:author="Franz, Ilka (GZD - DIII - DO Potsdam Behlertstraße)" w:date="2022-01-06T09:44:00Z"/>
                <w:del w:id="1820" w:author="Kisch, Christian" w:date="2022-02-07T14:19:00Z"/>
                <w:rFonts w:asciiTheme="minorHAnsi" w:hAnsiTheme="minorHAnsi" w:cstheme="minorHAnsi"/>
                <w:sz w:val="20"/>
                <w:szCs w:val="20"/>
                <w:lang w:eastAsia="de-DE"/>
              </w:rPr>
            </w:pPr>
            <w:ins w:id="1821" w:author="Franz, Ilka (GZD - DIII - DO Potsdam Behlertstraße)" w:date="2022-01-06T09:44:00Z">
              <w:del w:id="1822" w:author="Kisch, Christian" w:date="2022-02-07T14:19:00Z">
                <w:r w:rsidRPr="00224103" w:rsidDel="0059736C">
                  <w:rPr>
                    <w:rFonts w:asciiTheme="minorHAnsi" w:hAnsiTheme="minorHAnsi" w:cstheme="minorHAnsi"/>
                    <w:sz w:val="20"/>
                    <w:szCs w:val="20"/>
                    <w:lang w:eastAsia="de-DE"/>
                  </w:rPr>
                  <w:delText>Ja</w:delText>
                </w:r>
              </w:del>
            </w:ins>
          </w:p>
        </w:tc>
        <w:tc>
          <w:tcPr>
            <w:tcW w:w="1643" w:type="dxa"/>
            <w:shd w:val="clear" w:color="auto" w:fill="auto"/>
          </w:tcPr>
          <w:p w14:paraId="26EC69A3" w14:textId="6390F576" w:rsidR="00CC15DB" w:rsidRPr="00224103" w:rsidDel="0059736C" w:rsidRDefault="00CC15DB" w:rsidP="00CC15DB">
            <w:pPr>
              <w:jc w:val="center"/>
              <w:rPr>
                <w:ins w:id="1823" w:author="Franz, Ilka (GZD - DIII - DO Potsdam Behlertstraße)" w:date="2022-01-06T09:44:00Z"/>
                <w:del w:id="1824" w:author="Kisch, Christian" w:date="2022-02-07T14:19:00Z"/>
                <w:rFonts w:asciiTheme="minorHAnsi" w:hAnsiTheme="minorHAnsi" w:cstheme="minorHAnsi"/>
                <w:sz w:val="20"/>
                <w:szCs w:val="20"/>
              </w:rPr>
            </w:pPr>
            <w:ins w:id="1825" w:author="Franz, Ilka (GZD - DIII - DO Potsdam Behlertstraße)" w:date="2022-01-06T09:44:00Z">
              <w:del w:id="1826" w:author="Kisch, Christian" w:date="2022-02-07T14:19:00Z">
                <w:r w:rsidRPr="00224103" w:rsidDel="0059736C">
                  <w:rPr>
                    <w:rFonts w:asciiTheme="minorHAnsi" w:hAnsiTheme="minorHAnsi" w:cstheme="minorHAnsi"/>
                    <w:sz w:val="20"/>
                    <w:szCs w:val="20"/>
                  </w:rPr>
                  <w:delText>Ja</w:delText>
                </w:r>
              </w:del>
            </w:ins>
          </w:p>
        </w:tc>
      </w:tr>
      <w:tr w:rsidR="00647310" w:rsidDel="0059736C" w14:paraId="41E3CE05" w14:textId="5BED3100" w:rsidTr="003E33ED">
        <w:trPr>
          <w:del w:id="1827" w:author="Kisch, Christian" w:date="2022-02-07T14:19:00Z"/>
        </w:trPr>
        <w:tc>
          <w:tcPr>
            <w:tcW w:w="1677" w:type="dxa"/>
            <w:shd w:val="clear" w:color="auto" w:fill="F2F2F2" w:themeFill="background1" w:themeFillShade="F2"/>
          </w:tcPr>
          <w:p w14:paraId="17D4A414" w14:textId="098D01AC" w:rsidR="00647310" w:rsidRPr="00224103" w:rsidDel="0059736C" w:rsidRDefault="00647310" w:rsidP="00647310">
            <w:pPr>
              <w:rPr>
                <w:del w:id="1828" w:author="Kisch, Christian" w:date="2022-02-07T14:19:00Z"/>
                <w:rFonts w:asciiTheme="minorHAnsi" w:hAnsiTheme="minorHAnsi" w:cstheme="minorHAnsi"/>
                <w:b/>
                <w:sz w:val="20"/>
                <w:szCs w:val="20"/>
                <w:lang w:eastAsia="de-DE"/>
              </w:rPr>
            </w:pPr>
            <w:commentRangeStart w:id="1829"/>
            <w:del w:id="1830" w:author="Kisch, Christian" w:date="2022-02-07T14:19:00Z">
              <w:r w:rsidRPr="00224103" w:rsidDel="0059736C">
                <w:rPr>
                  <w:rFonts w:asciiTheme="minorHAnsi" w:hAnsiTheme="minorHAnsi" w:cstheme="minorHAnsi"/>
                  <w:b/>
                  <w:sz w:val="20"/>
                  <w:szCs w:val="20"/>
                </w:rPr>
                <w:delText>Verfahrenskennzeichnung</w:delText>
              </w:r>
              <w:commentRangeEnd w:id="1829"/>
              <w:r w:rsidR="007A47B3" w:rsidDel="0059736C">
                <w:rPr>
                  <w:rStyle w:val="Kommentarzeichen"/>
                  <w:rFonts w:asciiTheme="minorHAnsi" w:hAnsiTheme="minorHAnsi"/>
                </w:rPr>
                <w:commentReference w:id="1829"/>
              </w:r>
            </w:del>
          </w:p>
        </w:tc>
        <w:tc>
          <w:tcPr>
            <w:tcW w:w="861" w:type="dxa"/>
          </w:tcPr>
          <w:p w14:paraId="53A74564" w14:textId="05219DBA" w:rsidR="00647310" w:rsidRPr="00224103" w:rsidDel="0059736C" w:rsidRDefault="00647310" w:rsidP="00647310">
            <w:pPr>
              <w:jc w:val="center"/>
              <w:rPr>
                <w:del w:id="1831" w:author="Kisch, Christian" w:date="2022-02-07T14:19:00Z"/>
                <w:rFonts w:asciiTheme="minorHAnsi" w:hAnsiTheme="minorHAnsi" w:cstheme="minorHAnsi"/>
                <w:sz w:val="20"/>
                <w:szCs w:val="20"/>
              </w:rPr>
            </w:pPr>
            <w:del w:id="1832"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531DFB06" w14:textId="79083FBE" w:rsidR="00647310" w:rsidRPr="00224103" w:rsidDel="0059736C" w:rsidRDefault="00647310" w:rsidP="00647310">
            <w:pPr>
              <w:jc w:val="center"/>
              <w:rPr>
                <w:del w:id="1833" w:author="Kisch, Christian" w:date="2022-02-07T14:19:00Z"/>
                <w:rFonts w:asciiTheme="minorHAnsi" w:hAnsiTheme="minorHAnsi" w:cstheme="minorHAnsi"/>
                <w:sz w:val="20"/>
                <w:szCs w:val="20"/>
              </w:rPr>
            </w:pPr>
            <w:del w:id="1834"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4033EC06" w14:textId="3E24C552" w:rsidR="00647310" w:rsidRPr="00224103" w:rsidDel="0059736C" w:rsidRDefault="00647310" w:rsidP="00647310">
            <w:pPr>
              <w:jc w:val="center"/>
              <w:rPr>
                <w:del w:id="1835" w:author="Kisch, Christian" w:date="2022-02-07T14:19:00Z"/>
                <w:rFonts w:asciiTheme="minorHAnsi" w:hAnsiTheme="minorHAnsi" w:cstheme="minorHAnsi"/>
                <w:sz w:val="20"/>
                <w:szCs w:val="20"/>
              </w:rPr>
            </w:pPr>
            <w:del w:id="1836"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22F269AA" w14:textId="18FC3F58" w:rsidR="00647310" w:rsidRPr="00224103" w:rsidDel="0059736C" w:rsidRDefault="00647310" w:rsidP="00647310">
            <w:pPr>
              <w:jc w:val="center"/>
              <w:rPr>
                <w:del w:id="1837" w:author="Kisch, Christian" w:date="2022-02-07T14:19:00Z"/>
                <w:rFonts w:asciiTheme="minorHAnsi" w:hAnsiTheme="minorHAnsi" w:cstheme="minorHAnsi"/>
                <w:sz w:val="20"/>
                <w:szCs w:val="20"/>
              </w:rPr>
            </w:pPr>
            <w:del w:id="1838"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48CC5D2C" w14:textId="28514C5A" w:rsidR="00647310" w:rsidRPr="00224103" w:rsidDel="0059736C" w:rsidRDefault="00647310" w:rsidP="00647310">
            <w:pPr>
              <w:jc w:val="center"/>
              <w:rPr>
                <w:del w:id="1839" w:author="Kisch, Christian" w:date="2022-02-07T14:19:00Z"/>
                <w:rFonts w:asciiTheme="minorHAnsi" w:hAnsiTheme="minorHAnsi" w:cstheme="minorHAnsi"/>
                <w:sz w:val="20"/>
                <w:szCs w:val="20"/>
              </w:rPr>
            </w:pPr>
            <w:del w:id="1840"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631F4696" w14:textId="3884DBB3" w:rsidR="00647310" w:rsidRPr="00224103" w:rsidDel="0059736C" w:rsidRDefault="00647310" w:rsidP="00647310">
            <w:pPr>
              <w:jc w:val="center"/>
              <w:rPr>
                <w:del w:id="1841" w:author="Kisch, Christian" w:date="2022-02-07T14:19:00Z"/>
                <w:rFonts w:asciiTheme="minorHAnsi" w:hAnsiTheme="minorHAnsi" w:cstheme="minorHAnsi"/>
                <w:sz w:val="20"/>
                <w:szCs w:val="20"/>
              </w:rPr>
            </w:pPr>
            <w:del w:id="1842" w:author="Kisch, Christian" w:date="2022-02-07T14:19:00Z">
              <w:r w:rsidRPr="00224103" w:rsidDel="0059736C">
                <w:rPr>
                  <w:rFonts w:asciiTheme="minorHAnsi" w:hAnsiTheme="minorHAnsi" w:cstheme="minorHAnsi"/>
                  <w:sz w:val="20"/>
                  <w:szCs w:val="20"/>
                </w:rPr>
                <w:delText>Ja</w:delText>
              </w:r>
            </w:del>
          </w:p>
        </w:tc>
      </w:tr>
      <w:tr w:rsidR="00647310" w:rsidDel="0059736C" w14:paraId="3D68BC58" w14:textId="2EF6A5B3" w:rsidTr="003E33ED">
        <w:trPr>
          <w:del w:id="1843" w:author="Kisch, Christian" w:date="2022-02-07T14:19:00Z"/>
        </w:trPr>
        <w:tc>
          <w:tcPr>
            <w:tcW w:w="1677" w:type="dxa"/>
            <w:shd w:val="clear" w:color="auto" w:fill="F2F2F2" w:themeFill="background1" w:themeFillShade="F2"/>
          </w:tcPr>
          <w:p w14:paraId="5B637460" w14:textId="330B7A09" w:rsidR="00647310" w:rsidRPr="00224103" w:rsidDel="0059736C" w:rsidRDefault="00647310" w:rsidP="00647310">
            <w:pPr>
              <w:rPr>
                <w:del w:id="1844" w:author="Kisch, Christian" w:date="2022-02-07T14:19:00Z"/>
                <w:rFonts w:asciiTheme="minorHAnsi" w:hAnsiTheme="minorHAnsi" w:cstheme="minorHAnsi"/>
                <w:b/>
                <w:sz w:val="20"/>
                <w:szCs w:val="20"/>
                <w:lang w:eastAsia="de-DE"/>
              </w:rPr>
            </w:pPr>
            <w:del w:id="1845" w:author="Kisch, Christian" w:date="2022-02-07T14:19:00Z">
              <w:r w:rsidRPr="00224103" w:rsidDel="0059736C">
                <w:rPr>
                  <w:rFonts w:asciiTheme="minorHAnsi" w:hAnsiTheme="minorHAnsi" w:cstheme="minorHAnsi"/>
                  <w:b/>
                  <w:sz w:val="20"/>
                  <w:szCs w:val="20"/>
                </w:rPr>
                <w:delText>Verfahrenslöschungen</w:delText>
              </w:r>
            </w:del>
          </w:p>
        </w:tc>
        <w:tc>
          <w:tcPr>
            <w:tcW w:w="861" w:type="dxa"/>
          </w:tcPr>
          <w:p w14:paraId="1174698F" w14:textId="19BE8470" w:rsidR="00647310" w:rsidRPr="00224103" w:rsidDel="0059736C" w:rsidRDefault="00647310" w:rsidP="00647310">
            <w:pPr>
              <w:jc w:val="center"/>
              <w:rPr>
                <w:del w:id="1846" w:author="Kisch, Christian" w:date="2022-02-07T14:19:00Z"/>
                <w:rFonts w:asciiTheme="minorHAnsi" w:hAnsiTheme="minorHAnsi" w:cstheme="minorHAnsi"/>
                <w:sz w:val="20"/>
                <w:szCs w:val="20"/>
              </w:rPr>
            </w:pPr>
            <w:del w:id="1847"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3A024EE4" w14:textId="32376A88" w:rsidR="00647310" w:rsidRPr="00224103" w:rsidDel="0059736C" w:rsidRDefault="00647310" w:rsidP="00647310">
            <w:pPr>
              <w:jc w:val="center"/>
              <w:rPr>
                <w:del w:id="1848" w:author="Kisch, Christian" w:date="2022-02-07T14:19:00Z"/>
                <w:rFonts w:asciiTheme="minorHAnsi" w:hAnsiTheme="minorHAnsi" w:cstheme="minorHAnsi"/>
                <w:sz w:val="20"/>
                <w:szCs w:val="20"/>
              </w:rPr>
            </w:pPr>
            <w:del w:id="1849"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059966A9" w14:textId="4E50925B" w:rsidR="00647310" w:rsidRPr="00224103" w:rsidDel="0059736C" w:rsidRDefault="00647310" w:rsidP="00647310">
            <w:pPr>
              <w:jc w:val="center"/>
              <w:rPr>
                <w:del w:id="1850" w:author="Kisch, Christian" w:date="2022-02-07T14:19:00Z"/>
                <w:rFonts w:asciiTheme="minorHAnsi" w:hAnsiTheme="minorHAnsi" w:cstheme="minorHAnsi"/>
                <w:sz w:val="20"/>
                <w:szCs w:val="20"/>
              </w:rPr>
            </w:pPr>
            <w:del w:id="1851"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69040F19" w14:textId="4A7F2900" w:rsidR="00647310" w:rsidRPr="00224103" w:rsidDel="0059736C" w:rsidRDefault="00647310" w:rsidP="00647310">
            <w:pPr>
              <w:jc w:val="center"/>
              <w:rPr>
                <w:del w:id="1852" w:author="Kisch, Christian" w:date="2022-02-07T14:19:00Z"/>
                <w:rFonts w:asciiTheme="minorHAnsi" w:hAnsiTheme="minorHAnsi" w:cstheme="minorHAnsi"/>
                <w:sz w:val="20"/>
                <w:szCs w:val="20"/>
              </w:rPr>
            </w:pPr>
            <w:del w:id="1853"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5BC42AA4" w14:textId="4E270465" w:rsidR="00647310" w:rsidRPr="00224103" w:rsidDel="0059736C" w:rsidRDefault="00647310" w:rsidP="00647310">
            <w:pPr>
              <w:jc w:val="center"/>
              <w:rPr>
                <w:del w:id="1854" w:author="Kisch, Christian" w:date="2022-02-07T14:19:00Z"/>
                <w:rFonts w:asciiTheme="minorHAnsi" w:hAnsiTheme="minorHAnsi" w:cstheme="minorHAnsi"/>
                <w:sz w:val="20"/>
                <w:szCs w:val="20"/>
              </w:rPr>
            </w:pPr>
            <w:del w:id="1855"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0FA4B963" w14:textId="455D7FA5" w:rsidR="00647310" w:rsidRPr="00224103" w:rsidDel="0059736C" w:rsidRDefault="00647310" w:rsidP="00647310">
            <w:pPr>
              <w:jc w:val="center"/>
              <w:rPr>
                <w:del w:id="1856" w:author="Kisch, Christian" w:date="2022-02-07T14:19:00Z"/>
                <w:rFonts w:asciiTheme="minorHAnsi" w:hAnsiTheme="minorHAnsi" w:cstheme="minorHAnsi"/>
                <w:sz w:val="20"/>
                <w:szCs w:val="20"/>
              </w:rPr>
            </w:pPr>
            <w:del w:id="1857" w:author="Kisch, Christian" w:date="2022-02-07T14:19:00Z">
              <w:r w:rsidRPr="00224103" w:rsidDel="0059736C">
                <w:rPr>
                  <w:rFonts w:asciiTheme="minorHAnsi" w:hAnsiTheme="minorHAnsi" w:cstheme="minorHAnsi"/>
                  <w:sz w:val="20"/>
                  <w:szCs w:val="20"/>
                </w:rPr>
                <w:delText>Ja</w:delText>
              </w:r>
            </w:del>
          </w:p>
        </w:tc>
      </w:tr>
      <w:tr w:rsidR="00647310" w:rsidRPr="00784BE2" w:rsidDel="0059736C" w14:paraId="7020020E" w14:textId="3F0229EC" w:rsidTr="003E33ED">
        <w:trPr>
          <w:del w:id="1858" w:author="Kisch, Christian" w:date="2022-02-07T14:19:00Z"/>
        </w:trPr>
        <w:tc>
          <w:tcPr>
            <w:tcW w:w="1677" w:type="dxa"/>
            <w:shd w:val="clear" w:color="auto" w:fill="F2F2F2" w:themeFill="background1" w:themeFillShade="F2"/>
          </w:tcPr>
          <w:p w14:paraId="760E4A57" w14:textId="16AB9F47" w:rsidR="00647310" w:rsidRPr="00224103" w:rsidDel="0059736C" w:rsidRDefault="00647310" w:rsidP="00647310">
            <w:pPr>
              <w:rPr>
                <w:del w:id="1859" w:author="Kisch, Christian" w:date="2022-02-07T14:19:00Z"/>
                <w:rFonts w:asciiTheme="minorHAnsi" w:hAnsiTheme="minorHAnsi" w:cstheme="minorHAnsi"/>
                <w:b/>
                <w:sz w:val="20"/>
                <w:szCs w:val="20"/>
                <w:lang w:eastAsia="de-DE"/>
              </w:rPr>
            </w:pPr>
            <w:del w:id="1860" w:author="Kisch, Christian" w:date="2022-02-07T14:19:00Z">
              <w:r w:rsidRPr="00224103" w:rsidDel="0059736C">
                <w:rPr>
                  <w:rFonts w:asciiTheme="minorHAnsi" w:hAnsiTheme="minorHAnsi" w:cstheme="minorHAnsi"/>
                  <w:b/>
                  <w:sz w:val="20"/>
                  <w:szCs w:val="20"/>
                </w:rPr>
                <w:delText>Verfahrensmarkierungen</w:delText>
              </w:r>
            </w:del>
            <w:ins w:id="1861" w:author="Franz, Ilka (GZD - DIII - DO Potsdam Behlertstraße)" w:date="2022-01-05T16:09:00Z">
              <w:del w:id="1862" w:author="Kisch, Christian" w:date="2022-02-07T14:19:00Z">
                <w:r w:rsidR="007A47B3" w:rsidDel="0059736C">
                  <w:rPr>
                    <w:rFonts w:asciiTheme="minorHAnsi" w:hAnsiTheme="minorHAnsi" w:cstheme="minorHAnsi"/>
                    <w:b/>
                    <w:sz w:val="20"/>
                    <w:szCs w:val="20"/>
                  </w:rPr>
                  <w:delText>Annotationen</w:delText>
                </w:r>
              </w:del>
            </w:ins>
          </w:p>
        </w:tc>
        <w:tc>
          <w:tcPr>
            <w:tcW w:w="861" w:type="dxa"/>
          </w:tcPr>
          <w:p w14:paraId="1D46EBA9" w14:textId="510A2FD9" w:rsidR="00647310" w:rsidRPr="00224103" w:rsidDel="0059736C" w:rsidRDefault="00647310" w:rsidP="00647310">
            <w:pPr>
              <w:jc w:val="center"/>
              <w:rPr>
                <w:del w:id="1863" w:author="Kisch, Christian" w:date="2022-02-07T14:19:00Z"/>
                <w:rFonts w:asciiTheme="minorHAnsi" w:hAnsiTheme="minorHAnsi" w:cstheme="minorHAnsi"/>
                <w:sz w:val="20"/>
                <w:szCs w:val="20"/>
                <w:lang w:eastAsia="de-DE"/>
              </w:rPr>
            </w:pPr>
            <w:del w:id="1864"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44CB7634" w14:textId="0EDA757F" w:rsidR="00647310" w:rsidRPr="00224103" w:rsidDel="0059736C" w:rsidRDefault="00647310" w:rsidP="00647310">
            <w:pPr>
              <w:jc w:val="center"/>
              <w:rPr>
                <w:del w:id="1865" w:author="Kisch, Christian" w:date="2022-02-07T14:19:00Z"/>
                <w:rFonts w:asciiTheme="minorHAnsi" w:hAnsiTheme="minorHAnsi" w:cstheme="minorHAnsi"/>
                <w:sz w:val="20"/>
                <w:szCs w:val="20"/>
                <w:lang w:eastAsia="de-DE"/>
              </w:rPr>
            </w:pPr>
            <w:del w:id="1866"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4C82917D" w14:textId="6DDA3E8F" w:rsidR="00647310" w:rsidRPr="00224103" w:rsidDel="0059736C" w:rsidRDefault="00647310" w:rsidP="00647310">
            <w:pPr>
              <w:jc w:val="center"/>
              <w:rPr>
                <w:del w:id="1867" w:author="Kisch, Christian" w:date="2022-02-07T14:19:00Z"/>
                <w:rFonts w:asciiTheme="minorHAnsi" w:hAnsiTheme="minorHAnsi" w:cstheme="minorHAnsi"/>
                <w:sz w:val="20"/>
                <w:szCs w:val="20"/>
                <w:lang w:eastAsia="de-DE"/>
              </w:rPr>
            </w:pPr>
            <w:del w:id="1868"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48145821" w14:textId="689EE158" w:rsidR="00647310" w:rsidRPr="00224103" w:rsidDel="0059736C" w:rsidRDefault="00647310" w:rsidP="00647310">
            <w:pPr>
              <w:jc w:val="center"/>
              <w:rPr>
                <w:del w:id="1869" w:author="Kisch, Christian" w:date="2022-02-07T14:19:00Z"/>
                <w:rFonts w:asciiTheme="minorHAnsi" w:hAnsiTheme="minorHAnsi" w:cstheme="minorHAnsi"/>
                <w:sz w:val="20"/>
                <w:szCs w:val="20"/>
                <w:lang w:eastAsia="de-DE"/>
              </w:rPr>
            </w:pPr>
            <w:del w:id="1870"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4F85BD28" w14:textId="21F237F1" w:rsidR="00647310" w:rsidRPr="00224103" w:rsidDel="0059736C" w:rsidRDefault="00647310" w:rsidP="00647310">
            <w:pPr>
              <w:jc w:val="center"/>
              <w:rPr>
                <w:del w:id="1871" w:author="Kisch, Christian" w:date="2022-02-07T14:19:00Z"/>
                <w:rFonts w:asciiTheme="minorHAnsi" w:hAnsiTheme="minorHAnsi" w:cstheme="minorHAnsi"/>
                <w:sz w:val="20"/>
                <w:szCs w:val="20"/>
              </w:rPr>
            </w:pPr>
            <w:del w:id="1872"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58B69932" w14:textId="6458D577" w:rsidR="00647310" w:rsidRPr="00224103" w:rsidDel="0059736C" w:rsidRDefault="00647310" w:rsidP="00647310">
            <w:pPr>
              <w:jc w:val="center"/>
              <w:rPr>
                <w:del w:id="1873" w:author="Kisch, Christian" w:date="2022-02-07T14:19:00Z"/>
                <w:rFonts w:asciiTheme="minorHAnsi" w:hAnsiTheme="minorHAnsi" w:cstheme="minorHAnsi"/>
                <w:sz w:val="20"/>
                <w:szCs w:val="20"/>
              </w:rPr>
            </w:pPr>
            <w:del w:id="1874" w:author="Kisch, Christian" w:date="2022-02-07T14:19:00Z">
              <w:r w:rsidRPr="00224103" w:rsidDel="0059736C">
                <w:rPr>
                  <w:rFonts w:asciiTheme="minorHAnsi" w:hAnsiTheme="minorHAnsi" w:cstheme="minorHAnsi"/>
                  <w:sz w:val="20"/>
                  <w:szCs w:val="20"/>
                </w:rPr>
                <w:delText>Ja</w:delText>
              </w:r>
            </w:del>
          </w:p>
        </w:tc>
      </w:tr>
      <w:tr w:rsidR="00647310" w:rsidDel="0059736C" w14:paraId="1113415D" w14:textId="2014326A" w:rsidTr="003E33ED">
        <w:trPr>
          <w:del w:id="1875" w:author="Kisch, Christian" w:date="2022-02-07T14:19:00Z"/>
        </w:trPr>
        <w:tc>
          <w:tcPr>
            <w:tcW w:w="1677" w:type="dxa"/>
            <w:shd w:val="clear" w:color="auto" w:fill="F2F2F2" w:themeFill="background1" w:themeFillShade="F2"/>
          </w:tcPr>
          <w:p w14:paraId="16FBCCB3" w14:textId="0F7CE9B3" w:rsidR="00647310" w:rsidRPr="00224103" w:rsidDel="0059736C" w:rsidRDefault="00647310" w:rsidP="00647310">
            <w:pPr>
              <w:rPr>
                <w:del w:id="1876" w:author="Kisch, Christian" w:date="2022-02-07T14:19:00Z"/>
                <w:rFonts w:asciiTheme="minorHAnsi" w:hAnsiTheme="minorHAnsi" w:cstheme="minorHAnsi"/>
                <w:b/>
                <w:sz w:val="20"/>
                <w:szCs w:val="20"/>
              </w:rPr>
            </w:pPr>
            <w:del w:id="1877" w:author="Kisch, Christian" w:date="2022-02-07T14:19:00Z">
              <w:r w:rsidDel="0059736C">
                <w:rPr>
                  <w:rFonts w:asciiTheme="minorHAnsi" w:hAnsiTheme="minorHAnsi" w:cstheme="minorHAnsi"/>
                  <w:b/>
                  <w:sz w:val="20"/>
                  <w:szCs w:val="20"/>
                </w:rPr>
                <w:delText>Verfahrensm</w:delText>
              </w:r>
            </w:del>
            <w:ins w:id="1878" w:author="Franz, Ilka (GZD - DIII - DO Potsdam Behlertstraße)" w:date="2022-01-05T16:10:00Z">
              <w:del w:id="1879" w:author="Kisch, Christian" w:date="2022-02-07T14:19:00Z">
                <w:r w:rsidR="007A47B3" w:rsidDel="0059736C">
                  <w:rPr>
                    <w:rFonts w:asciiTheme="minorHAnsi" w:hAnsiTheme="minorHAnsi" w:cstheme="minorHAnsi"/>
                    <w:b/>
                    <w:sz w:val="20"/>
                    <w:szCs w:val="20"/>
                  </w:rPr>
                  <w:delText>M</w:delText>
                </w:r>
              </w:del>
            </w:ins>
            <w:del w:id="1880" w:author="Kisch, Christian" w:date="2022-02-07T14:19:00Z">
              <w:r w:rsidRPr="00224103" w:rsidDel="0059736C">
                <w:rPr>
                  <w:rFonts w:asciiTheme="minorHAnsi" w:hAnsiTheme="minorHAnsi" w:cstheme="minorHAnsi"/>
                  <w:b/>
                  <w:sz w:val="20"/>
                  <w:szCs w:val="20"/>
                </w:rPr>
                <w:delText>etadaten</w:delText>
              </w:r>
            </w:del>
          </w:p>
        </w:tc>
        <w:tc>
          <w:tcPr>
            <w:tcW w:w="861" w:type="dxa"/>
          </w:tcPr>
          <w:p w14:paraId="54E89B02" w14:textId="461E3864" w:rsidR="00647310" w:rsidRPr="00224103" w:rsidDel="0059736C" w:rsidRDefault="00647310" w:rsidP="00647310">
            <w:pPr>
              <w:jc w:val="center"/>
              <w:rPr>
                <w:del w:id="1881" w:author="Kisch, Christian" w:date="2022-02-07T14:19:00Z"/>
                <w:rFonts w:asciiTheme="minorHAnsi" w:hAnsiTheme="minorHAnsi" w:cstheme="minorHAnsi"/>
                <w:sz w:val="20"/>
                <w:szCs w:val="20"/>
                <w:lang w:eastAsia="de-DE"/>
              </w:rPr>
            </w:pPr>
            <w:del w:id="1882"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7A8F8D77" w14:textId="10662F4B" w:rsidR="00647310" w:rsidRPr="00224103" w:rsidDel="0059736C" w:rsidRDefault="00647310" w:rsidP="00647310">
            <w:pPr>
              <w:jc w:val="center"/>
              <w:rPr>
                <w:del w:id="1883" w:author="Kisch, Christian" w:date="2022-02-07T14:19:00Z"/>
                <w:rFonts w:asciiTheme="minorHAnsi" w:hAnsiTheme="minorHAnsi" w:cstheme="minorHAnsi"/>
                <w:sz w:val="20"/>
                <w:szCs w:val="20"/>
                <w:lang w:eastAsia="de-DE"/>
              </w:rPr>
            </w:pPr>
            <w:del w:id="1884"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70330417" w14:textId="3B31175B" w:rsidR="00647310" w:rsidRPr="00224103" w:rsidDel="0059736C" w:rsidRDefault="00647310" w:rsidP="00647310">
            <w:pPr>
              <w:jc w:val="center"/>
              <w:rPr>
                <w:del w:id="1885" w:author="Kisch, Christian" w:date="2022-02-07T14:19:00Z"/>
                <w:rFonts w:asciiTheme="minorHAnsi" w:hAnsiTheme="minorHAnsi" w:cstheme="minorHAnsi"/>
                <w:sz w:val="20"/>
                <w:szCs w:val="20"/>
                <w:lang w:eastAsia="de-DE"/>
              </w:rPr>
            </w:pPr>
            <w:del w:id="1886"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7030DBEA" w14:textId="6559BFFE" w:rsidR="00647310" w:rsidRPr="00224103" w:rsidDel="0059736C" w:rsidRDefault="00647310" w:rsidP="00647310">
            <w:pPr>
              <w:jc w:val="center"/>
              <w:rPr>
                <w:del w:id="1887" w:author="Kisch, Christian" w:date="2022-02-07T14:19:00Z"/>
                <w:rFonts w:asciiTheme="minorHAnsi" w:hAnsiTheme="minorHAnsi" w:cstheme="minorHAnsi"/>
                <w:sz w:val="20"/>
                <w:szCs w:val="20"/>
                <w:lang w:eastAsia="de-DE"/>
              </w:rPr>
            </w:pPr>
            <w:del w:id="1888"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1D71A010" w14:textId="3F276D7B" w:rsidR="00647310" w:rsidRPr="00224103" w:rsidDel="0059736C" w:rsidRDefault="00647310" w:rsidP="00647310">
            <w:pPr>
              <w:jc w:val="center"/>
              <w:rPr>
                <w:del w:id="1889" w:author="Kisch, Christian" w:date="2022-02-07T14:19:00Z"/>
                <w:rFonts w:asciiTheme="minorHAnsi" w:hAnsiTheme="minorHAnsi" w:cstheme="minorHAnsi"/>
                <w:sz w:val="20"/>
                <w:szCs w:val="20"/>
                <w:lang w:eastAsia="de-DE"/>
              </w:rPr>
            </w:pPr>
            <w:del w:id="1890"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2B1649A0" w14:textId="669FEB56" w:rsidR="00647310" w:rsidRPr="00224103" w:rsidDel="0059736C" w:rsidRDefault="00647310" w:rsidP="00647310">
            <w:pPr>
              <w:jc w:val="center"/>
              <w:rPr>
                <w:del w:id="1891" w:author="Kisch, Christian" w:date="2022-02-07T14:19:00Z"/>
                <w:rFonts w:asciiTheme="minorHAnsi" w:hAnsiTheme="minorHAnsi" w:cstheme="minorHAnsi"/>
                <w:sz w:val="20"/>
                <w:szCs w:val="20"/>
              </w:rPr>
            </w:pPr>
            <w:del w:id="1892" w:author="Kisch, Christian" w:date="2022-02-07T14:19:00Z">
              <w:r w:rsidRPr="00224103" w:rsidDel="0059736C">
                <w:rPr>
                  <w:rFonts w:asciiTheme="minorHAnsi" w:hAnsiTheme="minorHAnsi" w:cstheme="minorHAnsi"/>
                  <w:sz w:val="20"/>
                  <w:szCs w:val="20"/>
                </w:rPr>
                <w:delText>Ja</w:delText>
              </w:r>
            </w:del>
          </w:p>
        </w:tc>
      </w:tr>
      <w:tr w:rsidR="00647310" w:rsidDel="0059736C" w14:paraId="491FA736" w14:textId="6CCB3A26" w:rsidTr="003E33ED">
        <w:trPr>
          <w:del w:id="1893" w:author="Kisch, Christian" w:date="2022-02-07T14:19:00Z"/>
        </w:trPr>
        <w:tc>
          <w:tcPr>
            <w:tcW w:w="1677" w:type="dxa"/>
            <w:shd w:val="clear" w:color="auto" w:fill="F2F2F2" w:themeFill="background1" w:themeFillShade="F2"/>
          </w:tcPr>
          <w:p w14:paraId="2ABF5624" w14:textId="24A68C70" w:rsidR="00647310" w:rsidRPr="00224103" w:rsidDel="0059736C" w:rsidRDefault="00647310" w:rsidP="00647310">
            <w:pPr>
              <w:rPr>
                <w:del w:id="1894" w:author="Kisch, Christian" w:date="2022-02-07T14:19:00Z"/>
                <w:rFonts w:asciiTheme="minorHAnsi" w:hAnsiTheme="minorHAnsi" w:cstheme="minorHAnsi"/>
                <w:b/>
                <w:sz w:val="20"/>
                <w:szCs w:val="20"/>
              </w:rPr>
            </w:pPr>
            <w:bookmarkStart w:id="1895" w:name="_Hlk92291701"/>
            <w:del w:id="1896" w:author="Kisch, Christian" w:date="2022-02-07T14:19:00Z">
              <w:r w:rsidRPr="00224103" w:rsidDel="0059736C">
                <w:rPr>
                  <w:rFonts w:asciiTheme="minorHAnsi" w:hAnsiTheme="minorHAnsi" w:cstheme="minorHAnsi"/>
                  <w:b/>
                  <w:sz w:val="20"/>
                  <w:szCs w:val="20"/>
                </w:rPr>
                <w:delText>Verfahrensrolle</w:delText>
              </w:r>
            </w:del>
            <w:ins w:id="1897" w:author="Franz, Ilka (GZD - DIII - DO Potsdam Behlertstraße)" w:date="2022-01-05T16:13:00Z">
              <w:del w:id="1898" w:author="Kisch, Christian" w:date="2022-02-07T14:19:00Z">
                <w:r w:rsidR="003E33ED" w:rsidDel="0059736C">
                  <w:rPr>
                    <w:rFonts w:asciiTheme="minorHAnsi" w:hAnsiTheme="minorHAnsi" w:cstheme="minorHAnsi"/>
                    <w:b/>
                    <w:sz w:val="20"/>
                    <w:szCs w:val="20"/>
                  </w:rPr>
                  <w:delText>Berechtigungen</w:delText>
                </w:r>
              </w:del>
            </w:ins>
          </w:p>
        </w:tc>
        <w:tc>
          <w:tcPr>
            <w:tcW w:w="861" w:type="dxa"/>
          </w:tcPr>
          <w:p w14:paraId="09587641" w14:textId="246662CE" w:rsidR="00647310" w:rsidRPr="00224103" w:rsidDel="0059736C" w:rsidRDefault="00647310" w:rsidP="00647310">
            <w:pPr>
              <w:jc w:val="center"/>
              <w:rPr>
                <w:del w:id="1899" w:author="Kisch, Christian" w:date="2022-02-07T14:19:00Z"/>
                <w:rFonts w:asciiTheme="minorHAnsi" w:hAnsiTheme="minorHAnsi" w:cstheme="minorHAnsi"/>
                <w:sz w:val="20"/>
                <w:szCs w:val="20"/>
                <w:lang w:eastAsia="de-DE"/>
              </w:rPr>
            </w:pPr>
            <w:del w:id="1900" w:author="Kisch, Christian" w:date="2022-02-07T14:19:00Z">
              <w:r w:rsidRPr="00224103" w:rsidDel="0059736C">
                <w:rPr>
                  <w:rFonts w:asciiTheme="minorHAnsi" w:hAnsiTheme="minorHAnsi" w:cstheme="minorHAnsi"/>
                  <w:sz w:val="20"/>
                  <w:szCs w:val="20"/>
                  <w:lang w:eastAsia="de-DE"/>
                </w:rPr>
                <w:delText>Ja</w:delText>
              </w:r>
            </w:del>
          </w:p>
        </w:tc>
        <w:tc>
          <w:tcPr>
            <w:tcW w:w="1216" w:type="dxa"/>
            <w:shd w:val="clear" w:color="auto" w:fill="auto"/>
          </w:tcPr>
          <w:p w14:paraId="21BD408E" w14:textId="06E94292" w:rsidR="00647310" w:rsidRPr="00224103" w:rsidDel="0059736C" w:rsidRDefault="00647310" w:rsidP="00647310">
            <w:pPr>
              <w:jc w:val="center"/>
              <w:rPr>
                <w:del w:id="1901" w:author="Kisch, Christian" w:date="2022-02-07T14:19:00Z"/>
                <w:rFonts w:asciiTheme="minorHAnsi" w:hAnsiTheme="minorHAnsi" w:cstheme="minorHAnsi"/>
                <w:sz w:val="20"/>
                <w:szCs w:val="20"/>
                <w:lang w:eastAsia="de-DE"/>
              </w:rPr>
            </w:pPr>
            <w:del w:id="1902" w:author="Kisch, Christian" w:date="2022-02-07T14:19:00Z">
              <w:r w:rsidRPr="00224103" w:rsidDel="0059736C">
                <w:rPr>
                  <w:rFonts w:asciiTheme="minorHAnsi" w:hAnsiTheme="minorHAnsi" w:cstheme="minorHAnsi"/>
                  <w:sz w:val="20"/>
                  <w:szCs w:val="20"/>
                  <w:lang w:eastAsia="de-DE"/>
                </w:rPr>
                <w:delText>Ja</w:delText>
              </w:r>
            </w:del>
          </w:p>
        </w:tc>
        <w:tc>
          <w:tcPr>
            <w:tcW w:w="1208" w:type="dxa"/>
            <w:shd w:val="clear" w:color="auto" w:fill="auto"/>
          </w:tcPr>
          <w:p w14:paraId="7462501D" w14:textId="3DAB8453" w:rsidR="00647310" w:rsidRPr="00224103" w:rsidDel="0059736C" w:rsidRDefault="00647310" w:rsidP="00647310">
            <w:pPr>
              <w:jc w:val="center"/>
              <w:rPr>
                <w:del w:id="1903" w:author="Kisch, Christian" w:date="2022-02-07T14:19:00Z"/>
                <w:rFonts w:asciiTheme="minorHAnsi" w:hAnsiTheme="minorHAnsi" w:cstheme="minorHAnsi"/>
                <w:sz w:val="20"/>
                <w:szCs w:val="20"/>
                <w:lang w:eastAsia="de-DE"/>
              </w:rPr>
            </w:pPr>
            <w:del w:id="1904" w:author="Kisch, Christian" w:date="2022-02-07T14:19:00Z">
              <w:r w:rsidRPr="00224103" w:rsidDel="0059736C">
                <w:rPr>
                  <w:rFonts w:asciiTheme="minorHAnsi" w:hAnsiTheme="minorHAnsi" w:cstheme="minorHAnsi"/>
                  <w:sz w:val="20"/>
                  <w:szCs w:val="20"/>
                  <w:lang w:eastAsia="de-DE"/>
                </w:rPr>
                <w:delText>Ja</w:delText>
              </w:r>
            </w:del>
          </w:p>
        </w:tc>
        <w:tc>
          <w:tcPr>
            <w:tcW w:w="1236" w:type="dxa"/>
            <w:shd w:val="clear" w:color="auto" w:fill="auto"/>
          </w:tcPr>
          <w:p w14:paraId="7AA86224" w14:textId="78004136" w:rsidR="00647310" w:rsidRPr="00224103" w:rsidDel="0059736C" w:rsidRDefault="00647310" w:rsidP="00647310">
            <w:pPr>
              <w:jc w:val="center"/>
              <w:rPr>
                <w:del w:id="1905" w:author="Kisch, Christian" w:date="2022-02-07T14:19:00Z"/>
                <w:rFonts w:asciiTheme="minorHAnsi" w:hAnsiTheme="minorHAnsi" w:cstheme="minorHAnsi"/>
                <w:sz w:val="20"/>
                <w:szCs w:val="20"/>
                <w:lang w:eastAsia="de-DE"/>
              </w:rPr>
            </w:pPr>
            <w:del w:id="1906" w:author="Kisch, Christian" w:date="2022-02-07T14:19:00Z">
              <w:r w:rsidRPr="00224103" w:rsidDel="0059736C">
                <w:rPr>
                  <w:rFonts w:asciiTheme="minorHAnsi" w:hAnsiTheme="minorHAnsi" w:cstheme="minorHAnsi"/>
                  <w:sz w:val="20"/>
                  <w:szCs w:val="20"/>
                  <w:lang w:eastAsia="de-DE"/>
                </w:rPr>
                <w:delText>Ja</w:delText>
              </w:r>
            </w:del>
          </w:p>
        </w:tc>
        <w:tc>
          <w:tcPr>
            <w:tcW w:w="1219" w:type="dxa"/>
            <w:shd w:val="clear" w:color="auto" w:fill="auto"/>
          </w:tcPr>
          <w:p w14:paraId="28C9F7CA" w14:textId="3CD2A563" w:rsidR="00647310" w:rsidRPr="00224103" w:rsidDel="0059736C" w:rsidRDefault="00647310" w:rsidP="00647310">
            <w:pPr>
              <w:jc w:val="center"/>
              <w:rPr>
                <w:del w:id="1907" w:author="Kisch, Christian" w:date="2022-02-07T14:19:00Z"/>
                <w:rFonts w:asciiTheme="minorHAnsi" w:hAnsiTheme="minorHAnsi" w:cstheme="minorHAnsi"/>
                <w:sz w:val="20"/>
                <w:szCs w:val="20"/>
                <w:lang w:eastAsia="de-DE"/>
              </w:rPr>
            </w:pPr>
            <w:del w:id="1908" w:author="Kisch, Christian" w:date="2022-02-07T14:19:00Z">
              <w:r w:rsidRPr="00224103" w:rsidDel="0059736C">
                <w:rPr>
                  <w:rFonts w:asciiTheme="minorHAnsi" w:hAnsiTheme="minorHAnsi" w:cstheme="minorHAnsi"/>
                  <w:sz w:val="20"/>
                  <w:szCs w:val="20"/>
                  <w:lang w:eastAsia="de-DE"/>
                </w:rPr>
                <w:delText>Ja</w:delText>
              </w:r>
            </w:del>
          </w:p>
        </w:tc>
        <w:tc>
          <w:tcPr>
            <w:tcW w:w="1643" w:type="dxa"/>
            <w:shd w:val="clear" w:color="auto" w:fill="auto"/>
          </w:tcPr>
          <w:p w14:paraId="6733CBD5" w14:textId="781F88AD" w:rsidR="00647310" w:rsidRPr="00224103" w:rsidDel="0059736C" w:rsidRDefault="00647310" w:rsidP="00647310">
            <w:pPr>
              <w:jc w:val="center"/>
              <w:rPr>
                <w:del w:id="1909" w:author="Kisch, Christian" w:date="2022-02-07T14:19:00Z"/>
                <w:rFonts w:asciiTheme="minorHAnsi" w:hAnsiTheme="minorHAnsi" w:cstheme="minorHAnsi"/>
                <w:sz w:val="20"/>
                <w:szCs w:val="20"/>
              </w:rPr>
            </w:pPr>
            <w:del w:id="1910" w:author="Kisch, Christian" w:date="2022-02-07T14:19:00Z">
              <w:r w:rsidRPr="00224103" w:rsidDel="0059736C">
                <w:rPr>
                  <w:rFonts w:asciiTheme="minorHAnsi" w:hAnsiTheme="minorHAnsi" w:cstheme="minorHAnsi"/>
                  <w:sz w:val="20"/>
                  <w:szCs w:val="20"/>
                </w:rPr>
                <w:delText>Ja</w:delText>
              </w:r>
            </w:del>
          </w:p>
        </w:tc>
      </w:tr>
    </w:tbl>
    <w:p w14:paraId="5E5E8D9E" w14:textId="2D608E77" w:rsidR="00C9781F" w:rsidDel="0059736C" w:rsidRDefault="009B78F7" w:rsidP="005C40AF">
      <w:pPr>
        <w:pStyle w:val="StandardWeb"/>
        <w:rPr>
          <w:del w:id="1911" w:author="Kisch, Christian" w:date="2022-02-07T14:19:00Z"/>
          <w:rFonts w:asciiTheme="minorHAnsi" w:hAnsiTheme="minorHAnsi" w:cstheme="minorHAnsi"/>
          <w:sz w:val="22"/>
          <w:szCs w:val="22"/>
        </w:rPr>
      </w:pPr>
      <w:bookmarkStart w:id="1912" w:name="_Toc78534393"/>
      <w:bookmarkEnd w:id="1895"/>
      <w:del w:id="1913" w:author="Kisch, Christian" w:date="2022-02-07T14:19:00Z">
        <w:r w:rsidDel="0059736C">
          <w:rPr>
            <w:rFonts w:asciiTheme="minorHAnsi" w:hAnsiTheme="minorHAnsi" w:cstheme="minorHAnsi"/>
            <w:sz w:val="22"/>
            <w:szCs w:val="22"/>
          </w:rPr>
          <w:delText xml:space="preserve">Dem verantwortlichen Sachbearbeiter werden zu den ihm zugewiesenen Ressourcen auch die Berechtigungen zum </w:delText>
        </w:r>
        <w:r w:rsidR="00FE0B75" w:rsidDel="0059736C">
          <w:rPr>
            <w:rFonts w:asciiTheme="minorHAnsi" w:hAnsiTheme="minorHAnsi" w:cstheme="minorHAnsi"/>
            <w:sz w:val="22"/>
            <w:szCs w:val="22"/>
          </w:rPr>
          <w:delText xml:space="preserve">Suchen, </w:delText>
        </w:r>
        <w:r w:rsidDel="0059736C">
          <w:rPr>
            <w:rFonts w:asciiTheme="minorHAnsi" w:hAnsiTheme="minorHAnsi" w:cstheme="minorHAnsi"/>
            <w:sz w:val="22"/>
            <w:szCs w:val="22"/>
          </w:rPr>
          <w:delText xml:space="preserve">Ausführen und Abbrechen erteilt, soweit dies </w:delText>
        </w:r>
        <w:r w:rsidR="0095247B" w:rsidDel="0059736C">
          <w:rPr>
            <w:rFonts w:asciiTheme="minorHAnsi" w:hAnsiTheme="minorHAnsi" w:cstheme="minorHAnsi"/>
            <w:sz w:val="22"/>
            <w:szCs w:val="22"/>
          </w:rPr>
          <w:delText xml:space="preserve">für die Aufgabenerfüllung </w:delText>
        </w:r>
        <w:r w:rsidDel="0059736C">
          <w:rPr>
            <w:rFonts w:asciiTheme="minorHAnsi" w:hAnsiTheme="minorHAnsi" w:cstheme="minorHAnsi"/>
            <w:sz w:val="22"/>
            <w:szCs w:val="22"/>
          </w:rPr>
          <w:delText>erforderlich ist.</w:delText>
        </w:r>
      </w:del>
    </w:p>
    <w:p w14:paraId="6C6BDFC8" w14:textId="5F1C71FA" w:rsidR="00C9781F" w:rsidDel="0059736C" w:rsidRDefault="00C9781F" w:rsidP="00C9781F">
      <w:pPr>
        <w:pStyle w:val="berschrift3"/>
        <w:ind w:left="851" w:hanging="851"/>
        <w:rPr>
          <w:del w:id="1914" w:author="Kisch, Christian" w:date="2022-02-07T14:19:00Z"/>
          <w:rFonts w:asciiTheme="minorHAnsi" w:hAnsiTheme="minorHAnsi" w:cstheme="minorHAnsi"/>
          <w:szCs w:val="22"/>
        </w:rPr>
      </w:pPr>
      <w:bookmarkStart w:id="1915" w:name="_Toc88646375"/>
      <w:del w:id="1916" w:author="Kisch, Christian" w:date="2022-02-07T14:19:00Z">
        <w:r w:rsidRPr="005105EB" w:rsidDel="0059736C">
          <w:rPr>
            <w:rFonts w:asciiTheme="minorHAnsi" w:hAnsiTheme="minorHAnsi" w:cstheme="minorHAnsi"/>
            <w:szCs w:val="22"/>
          </w:rPr>
          <w:delText>Gewährte Funktionalitäten</w:delText>
        </w:r>
        <w:bookmarkEnd w:id="1915"/>
      </w:del>
    </w:p>
    <w:p w14:paraId="0174DF64" w14:textId="614D6959" w:rsidR="00C9781F" w:rsidDel="0059736C" w:rsidRDefault="00C9781F" w:rsidP="00C9781F">
      <w:pPr>
        <w:pStyle w:val="Listenabsatz"/>
        <w:numPr>
          <w:ilvl w:val="0"/>
          <w:numId w:val="12"/>
        </w:numPr>
        <w:spacing w:line="240" w:lineRule="auto"/>
        <w:rPr>
          <w:del w:id="1917" w:author="Kisch, Christian" w:date="2022-02-07T14:19:00Z"/>
          <w:rFonts w:asciiTheme="minorHAnsi" w:hAnsiTheme="minorHAnsi" w:cstheme="minorHAnsi"/>
        </w:rPr>
      </w:pPr>
      <w:del w:id="1918" w:author="Kisch, Christian" w:date="2022-02-07T14:19:00Z">
        <w:r w:rsidDel="0059736C">
          <w:rPr>
            <w:rFonts w:asciiTheme="minorHAnsi" w:hAnsiTheme="minorHAnsi" w:cstheme="minorHAnsi"/>
          </w:rPr>
          <w:delText>Funktionalitäten der Rahmenanwendung der E-Akten-Lösung ausführen,</w:delText>
        </w:r>
      </w:del>
    </w:p>
    <w:p w14:paraId="7BAAA9CF" w14:textId="71CF59E4" w:rsidR="00C9781F" w:rsidDel="0059736C" w:rsidRDefault="00C9781F" w:rsidP="00C9781F">
      <w:pPr>
        <w:pStyle w:val="Listenabsatz"/>
        <w:numPr>
          <w:ilvl w:val="0"/>
          <w:numId w:val="12"/>
        </w:numPr>
        <w:spacing w:line="240" w:lineRule="auto"/>
        <w:rPr>
          <w:del w:id="1919" w:author="Kisch, Christian" w:date="2022-02-07T14:19:00Z"/>
          <w:rFonts w:asciiTheme="minorHAnsi" w:hAnsiTheme="minorHAnsi" w:cstheme="minorHAnsi"/>
        </w:rPr>
      </w:pPr>
      <w:del w:id="1920" w:author="Kisch, Christian" w:date="2022-02-07T14:19:00Z">
        <w:r w:rsidDel="0059736C">
          <w:rPr>
            <w:rFonts w:asciiTheme="minorHAnsi" w:hAnsiTheme="minorHAnsi" w:cstheme="minorHAnsi"/>
          </w:rPr>
          <w:delText>Aufgabensteuerung der E-Akten-Lösung ausführen,</w:delText>
        </w:r>
      </w:del>
    </w:p>
    <w:p w14:paraId="5D416A07" w14:textId="6138E60C" w:rsidR="00C9781F" w:rsidDel="0059736C" w:rsidRDefault="00C9781F" w:rsidP="00C9781F">
      <w:pPr>
        <w:pStyle w:val="Listenabsatz"/>
        <w:numPr>
          <w:ilvl w:val="0"/>
          <w:numId w:val="12"/>
        </w:numPr>
        <w:spacing w:line="240" w:lineRule="auto"/>
        <w:rPr>
          <w:del w:id="1921" w:author="Kisch, Christian" w:date="2022-02-07T14:19:00Z"/>
          <w:rFonts w:asciiTheme="minorHAnsi" w:hAnsiTheme="minorHAnsi" w:cstheme="minorHAnsi"/>
        </w:rPr>
      </w:pPr>
      <w:del w:id="1922" w:author="Kisch, Christian" w:date="2022-02-07T14:19:00Z">
        <w:r w:rsidDel="0059736C">
          <w:rPr>
            <w:rFonts w:asciiTheme="minorHAnsi" w:hAnsiTheme="minorHAnsi" w:cstheme="minorHAnsi"/>
          </w:rPr>
          <w:delText xml:space="preserve">Aktenanwendungen der E-Akten-Lösung ausführen einschließlich Verfahrenssteuerung, </w:delText>
        </w:r>
        <w:r w:rsidR="0054790E" w:rsidDel="0059736C">
          <w:rPr>
            <w:rFonts w:asciiTheme="minorHAnsi" w:hAnsiTheme="minorHAnsi" w:cstheme="minorHAnsi"/>
          </w:rPr>
          <w:delText>Verfahrens</w:delText>
        </w:r>
        <w:r w:rsidRPr="001B6035" w:rsidDel="0059736C">
          <w:rPr>
            <w:rFonts w:asciiTheme="minorHAnsi" w:hAnsiTheme="minorHAnsi" w:cstheme="minorHAnsi"/>
          </w:rPr>
          <w:delText>- und Dokumentendarstellung</w:delText>
        </w:r>
        <w:r w:rsidDel="0059736C">
          <w:rPr>
            <w:rFonts w:asciiTheme="minorHAnsi" w:hAnsiTheme="minorHAnsi" w:cstheme="minorHAnsi"/>
          </w:rPr>
          <w:delText xml:space="preserve"> und Nutzung der Werkzeugleistenfunktionen,</w:delText>
        </w:r>
      </w:del>
    </w:p>
    <w:p w14:paraId="318D6F47" w14:textId="4EF80A09" w:rsidR="00C9781F" w:rsidRPr="005105EB" w:rsidDel="0059736C" w:rsidRDefault="00C9781F" w:rsidP="00C9781F">
      <w:pPr>
        <w:pStyle w:val="Listenabsatz"/>
        <w:numPr>
          <w:ilvl w:val="0"/>
          <w:numId w:val="12"/>
        </w:numPr>
        <w:spacing w:line="240" w:lineRule="auto"/>
        <w:rPr>
          <w:del w:id="1923" w:author="Kisch, Christian" w:date="2022-02-07T14:19:00Z"/>
          <w:rFonts w:asciiTheme="minorHAnsi" w:hAnsiTheme="minorHAnsi" w:cstheme="minorHAnsi"/>
        </w:rPr>
      </w:pPr>
      <w:del w:id="1924" w:author="Kisch, Christian" w:date="2022-02-07T14:19:00Z">
        <w:r w:rsidRPr="00066DA4" w:rsidDel="0059736C">
          <w:rPr>
            <w:rFonts w:asciiTheme="minorHAnsi" w:hAnsiTheme="minorHAnsi" w:cstheme="minorHAnsi"/>
          </w:rPr>
          <w:delText xml:space="preserve">Zugriff (lesend) auf </w:delText>
        </w:r>
        <w:r w:rsidR="00CD66CC" w:rsidDel="0059736C">
          <w:rPr>
            <w:rFonts w:asciiTheme="minorHAnsi" w:hAnsiTheme="minorHAnsi" w:cstheme="minorHAnsi"/>
          </w:rPr>
          <w:delText>Verfahrenshistorie</w:delText>
        </w:r>
        <w:r w:rsidDel="0059736C">
          <w:rPr>
            <w:rFonts w:asciiTheme="minorHAnsi" w:hAnsiTheme="minorHAnsi" w:cstheme="minorHAnsi"/>
          </w:rPr>
          <w:delText xml:space="preserve"> und Versionierung,</w:delText>
        </w:r>
      </w:del>
    </w:p>
    <w:p w14:paraId="19F2BD61" w14:textId="15671E83" w:rsidR="00C9781F" w:rsidRPr="005105EB" w:rsidDel="0059736C" w:rsidRDefault="00C9781F" w:rsidP="00C9781F">
      <w:pPr>
        <w:pStyle w:val="Listenabsatz"/>
        <w:numPr>
          <w:ilvl w:val="0"/>
          <w:numId w:val="12"/>
        </w:numPr>
        <w:spacing w:line="240" w:lineRule="auto"/>
        <w:rPr>
          <w:del w:id="1925" w:author="Kisch, Christian" w:date="2022-02-07T14:19:00Z"/>
          <w:rFonts w:asciiTheme="minorHAnsi" w:hAnsiTheme="minorHAnsi" w:cstheme="minorHAnsi"/>
        </w:rPr>
      </w:pPr>
      <w:del w:id="1926" w:author="Kisch, Christian" w:date="2022-02-07T14:19:00Z">
        <w:r w:rsidRPr="005105EB" w:rsidDel="0059736C">
          <w:rPr>
            <w:rFonts w:asciiTheme="minorHAnsi" w:hAnsiTheme="minorHAnsi" w:cstheme="minorHAnsi"/>
          </w:rPr>
          <w:delText>Ansicht konfigurieren und speichern</w:delText>
        </w:r>
        <w:r w:rsidDel="0059736C">
          <w:rPr>
            <w:rFonts w:asciiTheme="minorHAnsi" w:hAnsiTheme="minorHAnsi" w:cstheme="minorHAnsi"/>
          </w:rPr>
          <w:delText>,</w:delText>
        </w:r>
      </w:del>
    </w:p>
    <w:p w14:paraId="1057E9C3" w14:textId="15C4D31D" w:rsidR="00C9781F" w:rsidDel="0059736C" w:rsidRDefault="00C9781F" w:rsidP="00C9781F">
      <w:pPr>
        <w:pStyle w:val="Listenabsatz"/>
        <w:numPr>
          <w:ilvl w:val="0"/>
          <w:numId w:val="12"/>
        </w:numPr>
        <w:spacing w:line="240" w:lineRule="auto"/>
        <w:rPr>
          <w:del w:id="1927" w:author="Kisch, Christian" w:date="2022-02-07T14:19:00Z"/>
          <w:rFonts w:asciiTheme="minorHAnsi" w:hAnsiTheme="minorHAnsi" w:cstheme="minorHAnsi"/>
        </w:rPr>
      </w:pPr>
      <w:del w:id="1928" w:author="Kisch, Christian" w:date="2022-02-07T14:19:00Z">
        <w:r w:rsidRPr="005105EB" w:rsidDel="0059736C">
          <w:rPr>
            <w:rFonts w:asciiTheme="minorHAnsi" w:hAnsiTheme="minorHAnsi" w:cstheme="minorHAnsi"/>
          </w:rPr>
          <w:delText>Aufgaben (persönlich) erstellen</w:delText>
        </w:r>
        <w:r w:rsidDel="0059736C">
          <w:rPr>
            <w:rFonts w:asciiTheme="minorHAnsi" w:hAnsiTheme="minorHAnsi" w:cstheme="minorHAnsi"/>
          </w:rPr>
          <w:delText>, darstellen und bearbeiten,</w:delText>
        </w:r>
      </w:del>
    </w:p>
    <w:p w14:paraId="17AFA82C" w14:textId="4FDB0348" w:rsidR="00C9781F" w:rsidDel="0059736C" w:rsidRDefault="00C9781F" w:rsidP="00C9781F">
      <w:pPr>
        <w:pStyle w:val="Listenabsatz"/>
        <w:numPr>
          <w:ilvl w:val="0"/>
          <w:numId w:val="12"/>
        </w:numPr>
        <w:spacing w:line="240" w:lineRule="auto"/>
        <w:rPr>
          <w:del w:id="1929" w:author="Kisch, Christian" w:date="2022-02-07T14:19:00Z"/>
          <w:rFonts w:asciiTheme="minorHAnsi" w:hAnsiTheme="minorHAnsi" w:cstheme="minorHAnsi"/>
        </w:rPr>
      </w:pPr>
      <w:del w:id="1930" w:author="Kisch, Christian" w:date="2022-02-07T14:19:00Z">
        <w:r w:rsidDel="0059736C">
          <w:rPr>
            <w:rFonts w:asciiTheme="minorHAnsi" w:hAnsiTheme="minorHAnsi" w:cstheme="minorHAnsi"/>
          </w:rPr>
          <w:delText>Workflow erstellen, speichern, starten, ändern und abbrechen,</w:delText>
        </w:r>
      </w:del>
    </w:p>
    <w:p w14:paraId="48D35AA7" w14:textId="35863696" w:rsidR="00C9781F" w:rsidDel="0059736C" w:rsidRDefault="00C9781F" w:rsidP="00C9781F">
      <w:pPr>
        <w:pStyle w:val="Listenabsatz"/>
        <w:numPr>
          <w:ilvl w:val="0"/>
          <w:numId w:val="12"/>
        </w:numPr>
        <w:spacing w:line="240" w:lineRule="auto"/>
        <w:rPr>
          <w:del w:id="1931" w:author="Kisch, Christian" w:date="2022-02-07T14:19:00Z"/>
          <w:rFonts w:asciiTheme="minorHAnsi" w:hAnsiTheme="minorHAnsi" w:cstheme="minorHAnsi"/>
        </w:rPr>
      </w:pPr>
      <w:del w:id="1932" w:author="Kisch, Christian" w:date="2022-02-07T14:19:00Z">
        <w:r w:rsidRPr="000C2382" w:rsidDel="0059736C">
          <w:rPr>
            <w:rFonts w:asciiTheme="minorHAnsi" w:hAnsiTheme="minorHAnsi" w:cstheme="minorHAnsi"/>
          </w:rPr>
          <w:delText xml:space="preserve">Darstellung von Aktendeckeln, </w:delText>
        </w:r>
        <w:r w:rsidR="00CD66CC" w:rsidDel="0059736C">
          <w:rPr>
            <w:rFonts w:asciiTheme="minorHAnsi" w:hAnsiTheme="minorHAnsi" w:cstheme="minorHAnsi"/>
          </w:rPr>
          <w:delText>Verfahren</w:delText>
        </w:r>
        <w:r w:rsidRPr="000C2382" w:rsidDel="0059736C">
          <w:rPr>
            <w:rFonts w:asciiTheme="minorHAnsi" w:hAnsiTheme="minorHAnsi" w:cstheme="minorHAnsi"/>
          </w:rPr>
          <w:delText xml:space="preserve"> und </w:delText>
        </w:r>
        <w:r w:rsidR="00CD66CC" w:rsidDel="0059736C">
          <w:rPr>
            <w:rFonts w:asciiTheme="minorHAnsi" w:hAnsiTheme="minorHAnsi" w:cstheme="minorHAnsi"/>
          </w:rPr>
          <w:delText>Ordner</w:delText>
        </w:r>
        <w:r w:rsidRPr="000C2382" w:rsidDel="0059736C">
          <w:rPr>
            <w:rFonts w:asciiTheme="minorHAnsi" w:hAnsiTheme="minorHAnsi" w:cstheme="minorHAnsi"/>
          </w:rPr>
          <w:delText>,</w:delText>
        </w:r>
      </w:del>
    </w:p>
    <w:p w14:paraId="6F499B1F" w14:textId="03836311" w:rsidR="00C9781F" w:rsidDel="0059736C" w:rsidRDefault="00C9781F" w:rsidP="00C9781F">
      <w:pPr>
        <w:pStyle w:val="Listenabsatz"/>
        <w:numPr>
          <w:ilvl w:val="0"/>
          <w:numId w:val="12"/>
        </w:numPr>
        <w:spacing w:line="240" w:lineRule="auto"/>
        <w:rPr>
          <w:del w:id="1933" w:author="Kisch, Christian" w:date="2022-02-07T14:19:00Z"/>
          <w:rFonts w:asciiTheme="minorHAnsi" w:hAnsiTheme="minorHAnsi" w:cstheme="minorHAnsi"/>
        </w:rPr>
      </w:pPr>
      <w:del w:id="1934" w:author="Kisch, Christian" w:date="2022-02-07T14:19:00Z">
        <w:r w:rsidDel="0059736C">
          <w:rPr>
            <w:rFonts w:asciiTheme="minorHAnsi" w:hAnsiTheme="minorHAnsi" w:cstheme="minorHAnsi"/>
          </w:rPr>
          <w:delText xml:space="preserve">Nutzung der </w:delText>
        </w:r>
        <w:r w:rsidRPr="000C2382" w:rsidDel="0059736C">
          <w:rPr>
            <w:rFonts w:asciiTheme="minorHAnsi" w:hAnsiTheme="minorHAnsi" w:cstheme="minorHAnsi"/>
          </w:rPr>
          <w:delText>Funktionen im Kontextmenü des Verfahrens</w:delText>
        </w:r>
        <w:r w:rsidDel="0059736C">
          <w:rPr>
            <w:rFonts w:asciiTheme="minorHAnsi" w:hAnsiTheme="minorHAnsi" w:cstheme="minorHAnsi"/>
          </w:rPr>
          <w:delText>,</w:delText>
        </w:r>
      </w:del>
    </w:p>
    <w:p w14:paraId="75D0E806" w14:textId="4D3C7446" w:rsidR="00C9781F" w:rsidRPr="003F2798" w:rsidDel="0059736C" w:rsidRDefault="00C9781F" w:rsidP="00C9781F">
      <w:pPr>
        <w:pStyle w:val="Listenabsatz"/>
        <w:numPr>
          <w:ilvl w:val="0"/>
          <w:numId w:val="12"/>
        </w:numPr>
        <w:spacing w:line="240" w:lineRule="auto"/>
        <w:rPr>
          <w:del w:id="1935" w:author="Kisch, Christian" w:date="2022-02-07T14:19:00Z"/>
          <w:rFonts w:asciiTheme="minorHAnsi" w:hAnsiTheme="minorHAnsi" w:cstheme="minorHAnsi"/>
        </w:rPr>
      </w:pPr>
      <w:del w:id="1936" w:author="Kisch, Christian" w:date="2022-02-07T14:19:00Z">
        <w:r w:rsidDel="0059736C">
          <w:rPr>
            <w:rFonts w:asciiTheme="minorHAnsi" w:hAnsiTheme="minorHAnsi" w:cstheme="minorHAnsi"/>
          </w:rPr>
          <w:delText xml:space="preserve">Nutzung der </w:delText>
        </w:r>
        <w:r w:rsidRPr="003F2798" w:rsidDel="0059736C">
          <w:rPr>
            <w:rFonts w:asciiTheme="minorHAnsi" w:hAnsiTheme="minorHAnsi" w:cstheme="minorHAnsi"/>
          </w:rPr>
          <w:delText xml:space="preserve">Bearbeitungsfunktionen für </w:delText>
        </w:r>
        <w:r w:rsidR="0054790E" w:rsidDel="0059736C">
          <w:rPr>
            <w:rFonts w:asciiTheme="minorHAnsi" w:hAnsiTheme="minorHAnsi" w:cstheme="minorHAnsi"/>
          </w:rPr>
          <w:delText>Ordner</w:delText>
        </w:r>
        <w:r w:rsidDel="0059736C">
          <w:rPr>
            <w:rFonts w:asciiTheme="minorHAnsi" w:hAnsiTheme="minorHAnsi" w:cstheme="minorHAnsi"/>
          </w:rPr>
          <w:delText>,</w:delText>
        </w:r>
      </w:del>
    </w:p>
    <w:p w14:paraId="6A622071" w14:textId="061ECEC8" w:rsidR="00C9781F" w:rsidRPr="005105EB" w:rsidDel="0059736C" w:rsidRDefault="00CD66CC" w:rsidP="00C9781F">
      <w:pPr>
        <w:pStyle w:val="Listenabsatz"/>
        <w:numPr>
          <w:ilvl w:val="0"/>
          <w:numId w:val="12"/>
        </w:numPr>
        <w:spacing w:line="240" w:lineRule="auto"/>
        <w:rPr>
          <w:del w:id="1937" w:author="Kisch, Christian" w:date="2022-02-07T14:19:00Z"/>
          <w:rFonts w:asciiTheme="minorHAnsi" w:hAnsiTheme="minorHAnsi" w:cstheme="minorHAnsi"/>
        </w:rPr>
      </w:pPr>
      <w:del w:id="1938" w:author="Kisch, Christian" w:date="2022-02-07T14:19:00Z">
        <w:r w:rsidDel="0059736C">
          <w:rPr>
            <w:rFonts w:asciiTheme="minorHAnsi" w:hAnsiTheme="minorHAnsi" w:cstheme="minorHAnsi"/>
          </w:rPr>
          <w:delText>Bearbeitungsstatus des</w:delText>
        </w:r>
        <w:r w:rsidR="00C9781F" w:rsidRPr="005105EB" w:rsidDel="0059736C">
          <w:rPr>
            <w:rFonts w:asciiTheme="minorHAnsi" w:hAnsiTheme="minorHAnsi" w:cstheme="minorHAnsi"/>
          </w:rPr>
          <w:delText xml:space="preserve"> </w:delText>
        </w:r>
        <w:r w:rsidR="00CA6016" w:rsidDel="0059736C">
          <w:rPr>
            <w:rFonts w:asciiTheme="minorHAnsi" w:hAnsiTheme="minorHAnsi" w:cstheme="minorHAnsi"/>
          </w:rPr>
          <w:delText>Verfahrens</w:delText>
        </w:r>
        <w:r w:rsidDel="0059736C">
          <w:rPr>
            <w:rFonts w:asciiTheme="minorHAnsi" w:hAnsiTheme="minorHAnsi" w:cstheme="minorHAnsi"/>
          </w:rPr>
          <w:delText xml:space="preserve"> </w:delText>
        </w:r>
        <w:r w:rsidR="00C9781F" w:rsidRPr="005105EB" w:rsidDel="0059736C">
          <w:rPr>
            <w:rFonts w:asciiTheme="minorHAnsi" w:hAnsiTheme="minorHAnsi" w:cstheme="minorHAnsi"/>
          </w:rPr>
          <w:delText>ändern</w:delText>
        </w:r>
        <w:r w:rsidR="00C9781F" w:rsidDel="0059736C">
          <w:rPr>
            <w:rFonts w:asciiTheme="minorHAnsi" w:hAnsiTheme="minorHAnsi" w:cstheme="minorHAnsi"/>
          </w:rPr>
          <w:delText>,</w:delText>
        </w:r>
      </w:del>
    </w:p>
    <w:p w14:paraId="51838F67" w14:textId="6D7A8A42" w:rsidR="00C9781F" w:rsidDel="0059736C" w:rsidRDefault="00CD66CC" w:rsidP="00C9781F">
      <w:pPr>
        <w:pStyle w:val="Listenabsatz"/>
        <w:numPr>
          <w:ilvl w:val="0"/>
          <w:numId w:val="12"/>
        </w:numPr>
        <w:spacing w:line="240" w:lineRule="auto"/>
        <w:rPr>
          <w:del w:id="1939" w:author="Kisch, Christian" w:date="2022-02-07T14:19:00Z"/>
          <w:rFonts w:asciiTheme="minorHAnsi" w:hAnsiTheme="minorHAnsi" w:cstheme="minorHAnsi"/>
        </w:rPr>
      </w:pPr>
      <w:del w:id="1940" w:author="Kisch, Christian" w:date="2022-02-07T14:19:00Z">
        <w:r w:rsidDel="0059736C">
          <w:rPr>
            <w:rFonts w:asciiTheme="minorHAnsi" w:hAnsiTheme="minorHAnsi" w:cstheme="minorHAnsi"/>
          </w:rPr>
          <w:delText>Beibehaltung einer Kopie des Verfahrens</w:delText>
        </w:r>
        <w:r w:rsidR="006B3FD5" w:rsidRPr="005105EB" w:rsidDel="0059736C">
          <w:rPr>
            <w:rFonts w:asciiTheme="minorHAnsi" w:hAnsiTheme="minorHAnsi" w:cstheme="minorHAnsi"/>
          </w:rPr>
          <w:delText xml:space="preserve"> </w:delText>
        </w:r>
        <w:r w:rsidR="006B3FD5" w:rsidDel="0059736C">
          <w:rPr>
            <w:rFonts w:asciiTheme="minorHAnsi" w:hAnsiTheme="minorHAnsi" w:cstheme="minorHAnsi"/>
          </w:rPr>
          <w:delText xml:space="preserve">nach </w:delText>
        </w:r>
        <w:r w:rsidR="00C9781F" w:rsidRPr="005105EB" w:rsidDel="0059736C">
          <w:rPr>
            <w:rFonts w:asciiTheme="minorHAnsi" w:hAnsiTheme="minorHAnsi" w:cstheme="minorHAnsi"/>
          </w:rPr>
          <w:delText>aktive</w:delText>
        </w:r>
        <w:r w:rsidR="006B3FD5" w:rsidDel="0059736C">
          <w:rPr>
            <w:rFonts w:asciiTheme="minorHAnsi" w:hAnsiTheme="minorHAnsi" w:cstheme="minorHAnsi"/>
          </w:rPr>
          <w:delText>r Entscheidung</w:delText>
        </w:r>
        <w:r w:rsidR="00C9781F" w:rsidDel="0059736C">
          <w:rPr>
            <w:rFonts w:asciiTheme="minorHAnsi" w:hAnsiTheme="minorHAnsi" w:cstheme="minorHAnsi"/>
          </w:rPr>
          <w:delText>,</w:delText>
        </w:r>
      </w:del>
    </w:p>
    <w:p w14:paraId="3F214207" w14:textId="66FB17B8" w:rsidR="00C9781F" w:rsidRPr="00C16D41" w:rsidDel="0059736C" w:rsidRDefault="00C9781F" w:rsidP="00C9781F">
      <w:pPr>
        <w:pStyle w:val="Listenabsatz"/>
        <w:numPr>
          <w:ilvl w:val="0"/>
          <w:numId w:val="12"/>
        </w:numPr>
        <w:spacing w:line="240" w:lineRule="auto"/>
        <w:rPr>
          <w:del w:id="1941" w:author="Kisch, Christian" w:date="2022-02-07T14:19:00Z"/>
        </w:rPr>
      </w:pPr>
      <w:del w:id="1942" w:author="Kisch, Christian" w:date="2022-02-07T14:19:00Z">
        <w:r w:rsidRPr="00C16D41" w:rsidDel="0059736C">
          <w:rPr>
            <w:rFonts w:asciiTheme="minorHAnsi" w:hAnsiTheme="minorHAnsi" w:cstheme="minorHAnsi"/>
          </w:rPr>
          <w:delText>Nutzung der Bearbeitungsfunktionen für Dokumente</w:delText>
        </w:r>
        <w:r w:rsidDel="0059736C">
          <w:rPr>
            <w:rFonts w:asciiTheme="minorHAnsi" w:hAnsiTheme="minorHAnsi" w:cstheme="minorHAnsi"/>
          </w:rPr>
          <w:delText>,</w:delText>
        </w:r>
      </w:del>
    </w:p>
    <w:p w14:paraId="79EED7B0" w14:textId="2384D9A3" w:rsidR="00C9781F" w:rsidRPr="005105EB" w:rsidDel="0059736C" w:rsidRDefault="00C9781F" w:rsidP="00C9781F">
      <w:pPr>
        <w:pStyle w:val="Listenabsatz"/>
        <w:numPr>
          <w:ilvl w:val="0"/>
          <w:numId w:val="12"/>
        </w:numPr>
        <w:spacing w:line="240" w:lineRule="auto"/>
        <w:rPr>
          <w:del w:id="1943" w:author="Kisch, Christian" w:date="2022-02-07T14:19:00Z"/>
          <w:rFonts w:asciiTheme="minorHAnsi" w:hAnsiTheme="minorHAnsi" w:cstheme="minorHAnsi"/>
        </w:rPr>
      </w:pPr>
      <w:del w:id="1944" w:author="Kisch, Christian" w:date="2022-02-07T14:19:00Z">
        <w:r w:rsidRPr="005105EB" w:rsidDel="0059736C">
          <w:rPr>
            <w:rFonts w:asciiTheme="minorHAnsi" w:hAnsiTheme="minorHAnsi" w:cstheme="minorHAnsi"/>
          </w:rPr>
          <w:delText>Digitale Ausgangsdokumente Dritter kennzeichnen und löschen</w:delText>
        </w:r>
        <w:r w:rsidDel="0059736C">
          <w:rPr>
            <w:rFonts w:asciiTheme="minorHAnsi" w:hAnsiTheme="minorHAnsi" w:cstheme="minorHAnsi"/>
          </w:rPr>
          <w:delText>,</w:delText>
        </w:r>
      </w:del>
    </w:p>
    <w:p w14:paraId="5AD57046" w14:textId="647DFFC5" w:rsidR="00C9781F" w:rsidRPr="005105EB" w:rsidDel="0059736C" w:rsidRDefault="00C9781F" w:rsidP="00C9781F">
      <w:pPr>
        <w:pStyle w:val="Listenabsatz"/>
        <w:numPr>
          <w:ilvl w:val="0"/>
          <w:numId w:val="12"/>
        </w:numPr>
        <w:spacing w:line="240" w:lineRule="auto"/>
        <w:rPr>
          <w:del w:id="1945" w:author="Kisch, Christian" w:date="2022-02-07T14:19:00Z"/>
          <w:rFonts w:asciiTheme="minorHAnsi" w:hAnsiTheme="minorHAnsi" w:cstheme="minorHAnsi"/>
        </w:rPr>
      </w:pPr>
      <w:del w:id="1946" w:author="Kisch, Christian" w:date="2022-02-07T14:19:00Z">
        <w:r w:rsidRPr="005105EB" w:rsidDel="0059736C">
          <w:rPr>
            <w:rFonts w:asciiTheme="minorHAnsi" w:hAnsiTheme="minorHAnsi" w:cstheme="minorHAnsi"/>
          </w:rPr>
          <w:delText>Dokumente bearbeiten, zur weiteren Bearbeitung sperren</w:delText>
        </w:r>
        <w:r w:rsidDel="0059736C">
          <w:rPr>
            <w:rFonts w:asciiTheme="minorHAnsi" w:hAnsiTheme="minorHAnsi" w:cstheme="minorHAnsi"/>
          </w:rPr>
          <w:delText xml:space="preserve"> bzw.</w:delText>
        </w:r>
        <w:r w:rsidRPr="005105EB" w:rsidDel="0059736C">
          <w:rPr>
            <w:rFonts w:asciiTheme="minorHAnsi" w:hAnsiTheme="minorHAnsi" w:cstheme="minorHAnsi"/>
          </w:rPr>
          <w:delText xml:space="preserve"> signieren</w:delText>
        </w:r>
        <w:r w:rsidDel="0059736C">
          <w:rPr>
            <w:rFonts w:asciiTheme="minorHAnsi" w:hAnsiTheme="minorHAnsi" w:cstheme="minorHAnsi"/>
          </w:rPr>
          <w:delText>,</w:delText>
        </w:r>
      </w:del>
    </w:p>
    <w:p w14:paraId="494118A7" w14:textId="6F8DA9F8" w:rsidR="00C9781F" w:rsidRPr="005105EB" w:rsidDel="0059736C" w:rsidRDefault="00C9781F" w:rsidP="00C9781F">
      <w:pPr>
        <w:pStyle w:val="Listenabsatz"/>
        <w:numPr>
          <w:ilvl w:val="0"/>
          <w:numId w:val="12"/>
        </w:numPr>
        <w:spacing w:line="240" w:lineRule="auto"/>
        <w:rPr>
          <w:del w:id="1947" w:author="Kisch, Christian" w:date="2022-02-07T14:19:00Z"/>
          <w:rFonts w:asciiTheme="minorHAnsi" w:hAnsiTheme="minorHAnsi" w:cstheme="minorHAnsi"/>
        </w:rPr>
      </w:pPr>
      <w:del w:id="1948" w:author="Kisch, Christian" w:date="2022-02-07T14:19:00Z">
        <w:r w:rsidRPr="005105EB" w:rsidDel="0059736C">
          <w:rPr>
            <w:rFonts w:asciiTheme="minorHAnsi" w:hAnsiTheme="minorHAnsi" w:cstheme="minorHAnsi"/>
          </w:rPr>
          <w:delText>Dokumente/Dateien aus de</w:delText>
        </w:r>
        <w:r w:rsidR="0054790E" w:rsidDel="0059736C">
          <w:rPr>
            <w:rFonts w:asciiTheme="minorHAnsi" w:hAnsiTheme="minorHAnsi" w:cstheme="minorHAnsi"/>
          </w:rPr>
          <w:delText>m Verfahren</w:delText>
        </w:r>
        <w:r w:rsidR="006B3FD5" w:rsidDel="0059736C">
          <w:rPr>
            <w:rFonts w:asciiTheme="minorHAnsi" w:hAnsiTheme="minorHAnsi" w:cstheme="minorHAnsi"/>
          </w:rPr>
          <w:delText xml:space="preserve"> </w:delText>
        </w:r>
        <w:r w:rsidRPr="005105EB" w:rsidDel="0059736C">
          <w:rPr>
            <w:rFonts w:asciiTheme="minorHAnsi" w:hAnsiTheme="minorHAnsi" w:cstheme="minorHAnsi"/>
          </w:rPr>
          <w:delText>exportieren</w:delText>
        </w:r>
        <w:r w:rsidDel="0059736C">
          <w:rPr>
            <w:rFonts w:asciiTheme="minorHAnsi" w:hAnsiTheme="minorHAnsi" w:cstheme="minorHAnsi"/>
          </w:rPr>
          <w:delText xml:space="preserve"> bzw.</w:delText>
        </w:r>
        <w:r w:rsidRPr="005105EB" w:rsidDel="0059736C">
          <w:rPr>
            <w:rFonts w:asciiTheme="minorHAnsi" w:hAnsiTheme="minorHAnsi" w:cstheme="minorHAnsi"/>
          </w:rPr>
          <w:delText xml:space="preserve"> übermitteln</w:delText>
        </w:r>
        <w:r w:rsidR="005B5A92" w:rsidDel="0059736C">
          <w:rPr>
            <w:rFonts w:asciiTheme="minorHAnsi" w:hAnsiTheme="minorHAnsi" w:cstheme="minorHAnsi"/>
          </w:rPr>
          <w:delText xml:space="preserve"> (bei Zweckänderung im 4-Augen-Prinzip über den Vorgesetzten)</w:delText>
        </w:r>
        <w:r w:rsidDel="0059736C">
          <w:rPr>
            <w:rFonts w:asciiTheme="minorHAnsi" w:hAnsiTheme="minorHAnsi" w:cstheme="minorHAnsi"/>
          </w:rPr>
          <w:delText>,</w:delText>
        </w:r>
      </w:del>
    </w:p>
    <w:p w14:paraId="615B95BC" w14:textId="0F7D3164" w:rsidR="00C9781F" w:rsidRPr="005105EB" w:rsidDel="0059736C" w:rsidRDefault="00C9781F" w:rsidP="00C9781F">
      <w:pPr>
        <w:pStyle w:val="Listenabsatz"/>
        <w:numPr>
          <w:ilvl w:val="0"/>
          <w:numId w:val="12"/>
        </w:numPr>
        <w:spacing w:line="240" w:lineRule="auto"/>
        <w:rPr>
          <w:del w:id="1949" w:author="Kisch, Christian" w:date="2022-02-07T14:19:00Z"/>
          <w:rFonts w:asciiTheme="minorHAnsi" w:hAnsiTheme="minorHAnsi" w:cstheme="minorHAnsi"/>
        </w:rPr>
      </w:pPr>
      <w:del w:id="1950" w:author="Kisch, Christian" w:date="2022-02-07T14:19:00Z">
        <w:r w:rsidRPr="005105EB" w:rsidDel="0059736C">
          <w:rPr>
            <w:rFonts w:asciiTheme="minorHAnsi" w:hAnsiTheme="minorHAnsi" w:cstheme="minorHAnsi"/>
          </w:rPr>
          <w:delText xml:space="preserve">Dokumente/Dateien in </w:delText>
        </w:r>
        <w:r w:rsidR="0054790E" w:rsidDel="0059736C">
          <w:rPr>
            <w:rFonts w:asciiTheme="minorHAnsi" w:hAnsiTheme="minorHAnsi" w:cstheme="minorHAnsi"/>
          </w:rPr>
          <w:delText>Verfahren</w:delText>
        </w:r>
        <w:r w:rsidR="006B3FD5" w:rsidDel="0059736C">
          <w:rPr>
            <w:rFonts w:asciiTheme="minorHAnsi" w:hAnsiTheme="minorHAnsi" w:cstheme="minorHAnsi"/>
          </w:rPr>
          <w:delText xml:space="preserve"> </w:delText>
        </w:r>
        <w:r w:rsidRPr="005105EB" w:rsidDel="0059736C">
          <w:rPr>
            <w:rFonts w:asciiTheme="minorHAnsi" w:hAnsiTheme="minorHAnsi" w:cstheme="minorHAnsi"/>
          </w:rPr>
          <w:delText>hinzufügen/Importieren, ändern und löschen</w:delText>
        </w:r>
        <w:r w:rsidDel="0059736C">
          <w:rPr>
            <w:rFonts w:asciiTheme="minorHAnsi" w:hAnsiTheme="minorHAnsi" w:cstheme="minorHAnsi"/>
          </w:rPr>
          <w:delText>,</w:delText>
        </w:r>
      </w:del>
    </w:p>
    <w:p w14:paraId="118C29B0" w14:textId="449C69EA" w:rsidR="00C9781F" w:rsidRPr="005105EB" w:rsidDel="0059736C" w:rsidRDefault="00C9781F" w:rsidP="00C9781F">
      <w:pPr>
        <w:pStyle w:val="Listenabsatz"/>
        <w:numPr>
          <w:ilvl w:val="0"/>
          <w:numId w:val="12"/>
        </w:numPr>
        <w:spacing w:line="240" w:lineRule="auto"/>
        <w:rPr>
          <w:del w:id="1951" w:author="Kisch, Christian" w:date="2022-02-07T14:19:00Z"/>
          <w:rFonts w:asciiTheme="minorHAnsi" w:hAnsiTheme="minorHAnsi" w:cstheme="minorHAnsi"/>
        </w:rPr>
      </w:pPr>
      <w:del w:id="1952" w:author="Kisch, Christian" w:date="2022-02-07T14:19:00Z">
        <w:r w:rsidRPr="005105EB" w:rsidDel="0059736C">
          <w:rPr>
            <w:rFonts w:asciiTheme="minorHAnsi" w:hAnsiTheme="minorHAnsi" w:cstheme="minorHAnsi"/>
          </w:rPr>
          <w:delText>Dokumente markieren (gelesen/ungelesen, wichtig, eilt, Original/Kopie)</w:delText>
        </w:r>
        <w:r w:rsidDel="0059736C">
          <w:rPr>
            <w:rFonts w:asciiTheme="minorHAnsi" w:hAnsiTheme="minorHAnsi" w:cstheme="minorHAnsi"/>
          </w:rPr>
          <w:delText>,</w:delText>
        </w:r>
      </w:del>
    </w:p>
    <w:p w14:paraId="4927F6FD" w14:textId="6244DF01" w:rsidR="00C9781F" w:rsidRPr="005105EB" w:rsidDel="0059736C" w:rsidRDefault="00C9781F" w:rsidP="00C9781F">
      <w:pPr>
        <w:pStyle w:val="Listenabsatz"/>
        <w:numPr>
          <w:ilvl w:val="0"/>
          <w:numId w:val="12"/>
        </w:numPr>
        <w:spacing w:line="240" w:lineRule="auto"/>
        <w:rPr>
          <w:del w:id="1953" w:author="Kisch, Christian" w:date="2022-02-07T14:19:00Z"/>
          <w:rFonts w:asciiTheme="minorHAnsi" w:hAnsiTheme="minorHAnsi" w:cstheme="minorHAnsi"/>
        </w:rPr>
      </w:pPr>
      <w:del w:id="1954" w:author="Kisch, Christian" w:date="2022-02-07T14:19:00Z">
        <w:r w:rsidRPr="005105EB" w:rsidDel="0059736C">
          <w:rPr>
            <w:rFonts w:asciiTheme="minorHAnsi" w:hAnsiTheme="minorHAnsi" w:cstheme="minorHAnsi"/>
          </w:rPr>
          <w:delText>Dokumentenversionen (inkl. Versionshistorie) anzeigen und auswählen</w:delText>
        </w:r>
        <w:r w:rsidDel="0059736C">
          <w:rPr>
            <w:rFonts w:asciiTheme="minorHAnsi" w:hAnsiTheme="minorHAnsi" w:cstheme="minorHAnsi"/>
          </w:rPr>
          <w:delText>,</w:delText>
        </w:r>
      </w:del>
    </w:p>
    <w:p w14:paraId="1D3B2EA4" w14:textId="3774B7C0" w:rsidR="00C9781F" w:rsidRPr="005105EB" w:rsidDel="0059736C" w:rsidRDefault="00C9781F" w:rsidP="00C9781F">
      <w:pPr>
        <w:pStyle w:val="Listenabsatz"/>
        <w:numPr>
          <w:ilvl w:val="0"/>
          <w:numId w:val="12"/>
        </w:numPr>
        <w:spacing w:line="240" w:lineRule="auto"/>
        <w:rPr>
          <w:del w:id="1955" w:author="Kisch, Christian" w:date="2022-02-07T14:19:00Z"/>
          <w:rFonts w:asciiTheme="minorHAnsi" w:hAnsiTheme="minorHAnsi" w:cstheme="minorHAnsi"/>
        </w:rPr>
      </w:pPr>
      <w:del w:id="1956" w:author="Kisch, Christian" w:date="2022-02-07T14:19:00Z">
        <w:r w:rsidRPr="005105EB" w:rsidDel="0059736C">
          <w:rPr>
            <w:rFonts w:asciiTheme="minorHAnsi" w:hAnsiTheme="minorHAnsi" w:cstheme="minorHAnsi"/>
          </w:rPr>
          <w:delText>Dokumentenvorlagen , speichern, ändern</w:delText>
        </w:r>
        <w:r w:rsidDel="0059736C">
          <w:rPr>
            <w:rFonts w:asciiTheme="minorHAnsi" w:hAnsiTheme="minorHAnsi" w:cstheme="minorHAnsi"/>
          </w:rPr>
          <w:delText>, nutzen</w:delText>
        </w:r>
        <w:r w:rsidRPr="005105EB" w:rsidDel="0059736C">
          <w:rPr>
            <w:rFonts w:asciiTheme="minorHAnsi" w:hAnsiTheme="minorHAnsi" w:cstheme="minorHAnsi"/>
          </w:rPr>
          <w:delText xml:space="preserve"> und löschen</w:delText>
        </w:r>
        <w:r w:rsidDel="0059736C">
          <w:rPr>
            <w:rFonts w:asciiTheme="minorHAnsi" w:hAnsiTheme="minorHAnsi" w:cstheme="minorHAnsi"/>
          </w:rPr>
          <w:delText>,</w:delText>
        </w:r>
      </w:del>
    </w:p>
    <w:p w14:paraId="0278FE2F" w14:textId="762903C5" w:rsidR="00C9781F" w:rsidRPr="005105EB" w:rsidDel="0059736C" w:rsidRDefault="00C9781F" w:rsidP="00C9781F">
      <w:pPr>
        <w:pStyle w:val="Listenabsatz"/>
        <w:numPr>
          <w:ilvl w:val="0"/>
          <w:numId w:val="12"/>
        </w:numPr>
        <w:spacing w:line="240" w:lineRule="auto"/>
        <w:rPr>
          <w:del w:id="1957" w:author="Kisch, Christian" w:date="2022-02-07T14:19:00Z"/>
          <w:rFonts w:asciiTheme="minorHAnsi" w:hAnsiTheme="minorHAnsi" w:cstheme="minorHAnsi"/>
        </w:rPr>
      </w:pPr>
      <w:del w:id="1958" w:author="Kisch, Christian" w:date="2022-02-07T14:19:00Z">
        <w:r w:rsidRPr="005105EB" w:rsidDel="0059736C">
          <w:rPr>
            <w:rFonts w:asciiTheme="minorHAnsi" w:hAnsiTheme="minorHAnsi" w:cstheme="minorHAnsi"/>
          </w:rPr>
          <w:delText>Empfangsbekenntnis (elektronisch) erstellen und auswählen</w:delText>
        </w:r>
        <w:r w:rsidDel="0059736C">
          <w:rPr>
            <w:rFonts w:asciiTheme="minorHAnsi" w:hAnsiTheme="minorHAnsi" w:cstheme="minorHAnsi"/>
          </w:rPr>
          <w:delText>,</w:delText>
        </w:r>
      </w:del>
    </w:p>
    <w:p w14:paraId="76BBF1D1" w14:textId="7F17B8CD" w:rsidR="00C9781F" w:rsidRPr="005105EB" w:rsidDel="0059736C" w:rsidRDefault="00C9781F" w:rsidP="00C9781F">
      <w:pPr>
        <w:pStyle w:val="Listenabsatz"/>
        <w:numPr>
          <w:ilvl w:val="0"/>
          <w:numId w:val="12"/>
        </w:numPr>
        <w:spacing w:line="240" w:lineRule="auto"/>
        <w:rPr>
          <w:del w:id="1959" w:author="Kisch, Christian" w:date="2022-02-07T14:19:00Z"/>
          <w:rFonts w:asciiTheme="minorHAnsi" w:hAnsiTheme="minorHAnsi" w:cstheme="minorHAnsi"/>
        </w:rPr>
      </w:pPr>
      <w:del w:id="1960" w:author="Kisch, Christian" w:date="2022-02-07T14:19:00Z">
        <w:r w:rsidRPr="005105EB" w:rsidDel="0059736C">
          <w:rPr>
            <w:rFonts w:asciiTheme="minorHAnsi" w:hAnsiTheme="minorHAnsi" w:cstheme="minorHAnsi"/>
          </w:rPr>
          <w:delText>Favoriten (persönlich) erstellen, speichern und löschen</w:delText>
        </w:r>
        <w:r w:rsidDel="0059736C">
          <w:rPr>
            <w:rFonts w:asciiTheme="minorHAnsi" w:hAnsiTheme="minorHAnsi" w:cstheme="minorHAnsi"/>
          </w:rPr>
          <w:delText>,</w:delText>
        </w:r>
      </w:del>
    </w:p>
    <w:p w14:paraId="2338C73B" w14:textId="69973FF1" w:rsidR="00C9781F" w:rsidRPr="005105EB" w:rsidDel="0059736C" w:rsidRDefault="00C9781F" w:rsidP="00C9781F">
      <w:pPr>
        <w:pStyle w:val="Listenabsatz"/>
        <w:numPr>
          <w:ilvl w:val="0"/>
          <w:numId w:val="12"/>
        </w:numPr>
        <w:spacing w:line="240" w:lineRule="auto"/>
        <w:rPr>
          <w:del w:id="1961" w:author="Kisch, Christian" w:date="2022-02-07T14:19:00Z"/>
          <w:rFonts w:asciiTheme="minorHAnsi" w:hAnsiTheme="minorHAnsi" w:cstheme="minorHAnsi"/>
        </w:rPr>
      </w:pPr>
      <w:del w:id="1962" w:author="Kisch, Christian" w:date="2022-02-07T14:19:00Z">
        <w:r w:rsidRPr="005105EB" w:rsidDel="0059736C">
          <w:rPr>
            <w:rFonts w:asciiTheme="minorHAnsi" w:hAnsiTheme="minorHAnsi" w:cstheme="minorHAnsi"/>
          </w:rPr>
          <w:delText>Fristen an beteiligten Sachbearbeiter vergeben</w:delText>
        </w:r>
        <w:r w:rsidDel="0059736C">
          <w:rPr>
            <w:rFonts w:asciiTheme="minorHAnsi" w:hAnsiTheme="minorHAnsi" w:cstheme="minorHAnsi"/>
          </w:rPr>
          <w:delText>,</w:delText>
        </w:r>
      </w:del>
    </w:p>
    <w:p w14:paraId="543FE6FE" w14:textId="5D60E040" w:rsidR="00C9781F" w:rsidRPr="005105EB" w:rsidDel="0059736C" w:rsidRDefault="00C9781F" w:rsidP="00C9781F">
      <w:pPr>
        <w:pStyle w:val="Listenabsatz"/>
        <w:numPr>
          <w:ilvl w:val="0"/>
          <w:numId w:val="12"/>
        </w:numPr>
        <w:spacing w:line="240" w:lineRule="auto"/>
        <w:rPr>
          <w:del w:id="1963" w:author="Kisch, Christian" w:date="2022-02-07T14:19:00Z"/>
          <w:rFonts w:asciiTheme="minorHAnsi" w:hAnsiTheme="minorHAnsi" w:cstheme="minorHAnsi"/>
        </w:rPr>
      </w:pPr>
      <w:del w:id="1964" w:author="Kisch, Christian" w:date="2022-02-07T14:19:00Z">
        <w:r w:rsidRPr="005105EB" w:rsidDel="0059736C">
          <w:rPr>
            <w:rFonts w:asciiTheme="minorHAnsi" w:hAnsiTheme="minorHAnsi" w:cstheme="minorHAnsi"/>
          </w:rPr>
          <w:delText>Leitdokument erstellen, hinzufügen und auswählen</w:delText>
        </w:r>
        <w:r w:rsidDel="0059736C">
          <w:rPr>
            <w:rFonts w:asciiTheme="minorHAnsi" w:hAnsiTheme="minorHAnsi" w:cstheme="minorHAnsi"/>
          </w:rPr>
          <w:delText>,</w:delText>
        </w:r>
      </w:del>
    </w:p>
    <w:p w14:paraId="328D7FD5" w14:textId="2000C2D7" w:rsidR="00C9781F" w:rsidRPr="005105EB" w:rsidDel="0059736C" w:rsidRDefault="00C9781F" w:rsidP="00C9781F">
      <w:pPr>
        <w:pStyle w:val="Listenabsatz"/>
        <w:numPr>
          <w:ilvl w:val="0"/>
          <w:numId w:val="12"/>
        </w:numPr>
        <w:spacing w:line="240" w:lineRule="auto"/>
        <w:rPr>
          <w:del w:id="1965" w:author="Kisch, Christian" w:date="2022-02-07T14:19:00Z"/>
          <w:rFonts w:asciiTheme="minorHAnsi" w:hAnsiTheme="minorHAnsi" w:cstheme="minorHAnsi"/>
        </w:rPr>
      </w:pPr>
      <w:del w:id="1966" w:author="Kisch, Christian" w:date="2022-02-07T14:19:00Z">
        <w:r w:rsidRPr="005105EB" w:rsidDel="0059736C">
          <w:rPr>
            <w:rFonts w:asciiTheme="minorHAnsi" w:hAnsiTheme="minorHAnsi" w:cstheme="minorHAnsi"/>
          </w:rPr>
          <w:delText xml:space="preserve">Metadaten zu </w:delText>
        </w:r>
        <w:r w:rsidR="0054790E" w:rsidDel="0059736C">
          <w:rPr>
            <w:rFonts w:asciiTheme="minorHAnsi" w:hAnsiTheme="minorHAnsi" w:cstheme="minorHAnsi"/>
          </w:rPr>
          <w:delText>V</w:delText>
        </w:r>
        <w:r w:rsidR="00720108" w:rsidDel="0059736C">
          <w:rPr>
            <w:rFonts w:asciiTheme="minorHAnsi" w:hAnsiTheme="minorHAnsi" w:cstheme="minorHAnsi"/>
          </w:rPr>
          <w:delText>erfahren</w:delText>
        </w:r>
        <w:r w:rsidRPr="005105EB" w:rsidDel="0059736C">
          <w:rPr>
            <w:rFonts w:asciiTheme="minorHAnsi" w:hAnsiTheme="minorHAnsi" w:cstheme="minorHAnsi"/>
          </w:rPr>
          <w:delText xml:space="preserve">, </w:delText>
        </w:r>
        <w:r w:rsidR="0054790E" w:rsidDel="0059736C">
          <w:rPr>
            <w:rFonts w:asciiTheme="minorHAnsi" w:hAnsiTheme="minorHAnsi" w:cstheme="minorHAnsi"/>
          </w:rPr>
          <w:delText>Ordnern</w:delText>
        </w:r>
        <w:r w:rsidRPr="005105EB" w:rsidDel="0059736C">
          <w:rPr>
            <w:rFonts w:asciiTheme="minorHAnsi" w:hAnsiTheme="minorHAnsi" w:cstheme="minorHAnsi"/>
          </w:rPr>
          <w:delText>, Dokument/Datei hinzufügen, ändern und löschen</w:delText>
        </w:r>
        <w:r w:rsidDel="0059736C">
          <w:rPr>
            <w:rFonts w:asciiTheme="minorHAnsi" w:hAnsiTheme="minorHAnsi" w:cstheme="minorHAnsi"/>
          </w:rPr>
          <w:delText>,</w:delText>
        </w:r>
      </w:del>
    </w:p>
    <w:p w14:paraId="796DD4E2" w14:textId="24F39574" w:rsidR="00C9781F" w:rsidRPr="005105EB" w:rsidDel="0059736C" w:rsidRDefault="0009537F" w:rsidP="00C9781F">
      <w:pPr>
        <w:pStyle w:val="Listenabsatz"/>
        <w:numPr>
          <w:ilvl w:val="0"/>
          <w:numId w:val="12"/>
        </w:numPr>
        <w:spacing w:line="240" w:lineRule="auto"/>
        <w:rPr>
          <w:del w:id="1967" w:author="Kisch, Christian" w:date="2022-02-07T14:19:00Z"/>
          <w:rFonts w:asciiTheme="minorHAnsi" w:hAnsiTheme="minorHAnsi" w:cstheme="minorHAnsi"/>
        </w:rPr>
      </w:pPr>
      <w:del w:id="1968" w:author="Kisch, Christian" w:date="2022-02-07T14:19:00Z">
        <w:r w:rsidDel="0059736C">
          <w:rPr>
            <w:rFonts w:asciiTheme="minorHAnsi" w:hAnsiTheme="minorHAnsi" w:cstheme="minorHAnsi"/>
          </w:rPr>
          <w:delText>Historie und Versionierung</w:delText>
        </w:r>
        <w:r w:rsidR="00C9781F" w:rsidRPr="005105EB" w:rsidDel="0059736C">
          <w:rPr>
            <w:rFonts w:asciiTheme="minorHAnsi" w:hAnsiTheme="minorHAnsi" w:cstheme="minorHAnsi"/>
          </w:rPr>
          <w:delText xml:space="preserve"> de</w:delText>
        </w:r>
        <w:r w:rsidR="0054790E" w:rsidDel="0059736C">
          <w:rPr>
            <w:rFonts w:asciiTheme="minorHAnsi" w:hAnsiTheme="minorHAnsi" w:cstheme="minorHAnsi"/>
          </w:rPr>
          <w:delText>s Verfahrens</w:delText>
        </w:r>
        <w:r w:rsidR="00720108" w:rsidDel="0059736C">
          <w:rPr>
            <w:rFonts w:asciiTheme="minorHAnsi" w:hAnsiTheme="minorHAnsi" w:cstheme="minorHAnsi"/>
          </w:rPr>
          <w:delText xml:space="preserve"> </w:delText>
        </w:r>
        <w:r w:rsidR="00C9781F" w:rsidRPr="005105EB" w:rsidDel="0059736C">
          <w:rPr>
            <w:rFonts w:asciiTheme="minorHAnsi" w:hAnsiTheme="minorHAnsi" w:cstheme="minorHAnsi"/>
          </w:rPr>
          <w:delText>anzeigen</w:delText>
        </w:r>
        <w:r w:rsidR="00C9781F" w:rsidDel="0059736C">
          <w:rPr>
            <w:rFonts w:asciiTheme="minorHAnsi" w:hAnsiTheme="minorHAnsi" w:cstheme="minorHAnsi"/>
          </w:rPr>
          <w:delText>,</w:delText>
        </w:r>
      </w:del>
    </w:p>
    <w:p w14:paraId="058CDF63" w14:textId="450B41B4" w:rsidR="00C9781F" w:rsidRPr="005105EB" w:rsidDel="0059736C" w:rsidRDefault="00C9781F" w:rsidP="00C9781F">
      <w:pPr>
        <w:pStyle w:val="Listenabsatz"/>
        <w:numPr>
          <w:ilvl w:val="0"/>
          <w:numId w:val="12"/>
        </w:numPr>
        <w:spacing w:line="240" w:lineRule="auto"/>
        <w:rPr>
          <w:del w:id="1969" w:author="Kisch, Christian" w:date="2022-02-07T14:19:00Z"/>
          <w:rFonts w:asciiTheme="minorHAnsi" w:hAnsiTheme="minorHAnsi" w:cstheme="minorHAnsi"/>
        </w:rPr>
      </w:pPr>
      <w:del w:id="1970" w:author="Kisch, Christian" w:date="2022-02-07T14:19:00Z">
        <w:r w:rsidRPr="005105EB" w:rsidDel="0059736C">
          <w:rPr>
            <w:rFonts w:asciiTheme="minorHAnsi" w:hAnsiTheme="minorHAnsi" w:cstheme="minorHAnsi"/>
          </w:rPr>
          <w:delText>Rechte (Lese- und Schreibrechte bzw. ausschließlich Leserechte) an andere Organisationseinheit</w:delText>
        </w:r>
        <w:r w:rsidDel="0059736C">
          <w:rPr>
            <w:rFonts w:asciiTheme="minorHAnsi" w:hAnsiTheme="minorHAnsi" w:cstheme="minorHAnsi"/>
          </w:rPr>
          <w:delText xml:space="preserve"> vergeben,</w:delText>
        </w:r>
      </w:del>
    </w:p>
    <w:p w14:paraId="0862810E" w14:textId="1968CEAE" w:rsidR="00C9781F" w:rsidRPr="005105EB" w:rsidDel="0059736C" w:rsidRDefault="00C9781F" w:rsidP="00C9781F">
      <w:pPr>
        <w:pStyle w:val="Listenabsatz"/>
        <w:numPr>
          <w:ilvl w:val="0"/>
          <w:numId w:val="12"/>
        </w:numPr>
        <w:spacing w:line="240" w:lineRule="auto"/>
        <w:rPr>
          <w:del w:id="1971" w:author="Kisch, Christian" w:date="2022-02-07T14:19:00Z"/>
          <w:rFonts w:asciiTheme="minorHAnsi" w:hAnsiTheme="minorHAnsi" w:cstheme="minorHAnsi"/>
        </w:rPr>
      </w:pPr>
      <w:del w:id="1972" w:author="Kisch, Christian" w:date="2021-12-22T17:08:00Z">
        <w:r w:rsidRPr="005105EB" w:rsidDel="00D4221D">
          <w:rPr>
            <w:rFonts w:asciiTheme="minorHAnsi" w:hAnsiTheme="minorHAnsi" w:cstheme="minorHAnsi"/>
          </w:rPr>
          <w:delText xml:space="preserve">Rolle innerhalb </w:delText>
        </w:r>
        <w:r w:rsidR="0054790E" w:rsidDel="00D4221D">
          <w:rPr>
            <w:rFonts w:asciiTheme="minorHAnsi" w:hAnsiTheme="minorHAnsi" w:cstheme="minorHAnsi"/>
          </w:rPr>
          <w:delText>des Verfahrens</w:delText>
        </w:r>
        <w:r w:rsidR="00720108" w:rsidRPr="005105EB" w:rsidDel="00D4221D">
          <w:rPr>
            <w:rFonts w:asciiTheme="minorHAnsi" w:hAnsiTheme="minorHAnsi" w:cstheme="minorHAnsi"/>
          </w:rPr>
          <w:delText xml:space="preserve"> </w:delText>
        </w:r>
        <w:r w:rsidRPr="005105EB" w:rsidDel="00D4221D">
          <w:rPr>
            <w:rFonts w:asciiTheme="minorHAnsi" w:hAnsiTheme="minorHAnsi" w:cstheme="minorHAnsi"/>
          </w:rPr>
          <w:delText>hinzufügen</w:delText>
        </w:r>
        <w:r w:rsidR="00720108" w:rsidDel="00D4221D">
          <w:rPr>
            <w:rFonts w:asciiTheme="minorHAnsi" w:hAnsiTheme="minorHAnsi" w:cstheme="minorHAnsi"/>
          </w:rPr>
          <w:delText xml:space="preserve"> </w:delText>
        </w:r>
        <w:r w:rsidR="00720108" w:rsidRPr="005105EB" w:rsidDel="00D4221D">
          <w:rPr>
            <w:rFonts w:asciiTheme="minorHAnsi" w:hAnsiTheme="minorHAnsi" w:cstheme="minorHAnsi"/>
          </w:rPr>
          <w:delText>(beteiligter Sachbearbeiter)</w:delText>
        </w:r>
      </w:del>
      <w:del w:id="1973" w:author="Kisch, Christian" w:date="2022-02-07T14:19:00Z">
        <w:r w:rsidRPr="005105EB" w:rsidDel="0059736C">
          <w:rPr>
            <w:rFonts w:asciiTheme="minorHAnsi" w:hAnsiTheme="minorHAnsi" w:cstheme="minorHAnsi"/>
          </w:rPr>
          <w:delText xml:space="preserve">, ändern </w:delText>
        </w:r>
      </w:del>
      <w:del w:id="1974" w:author="Kisch, Christian" w:date="2021-12-22T17:09:00Z">
        <w:r w:rsidRPr="005105EB" w:rsidDel="00D4221D">
          <w:rPr>
            <w:rFonts w:asciiTheme="minorHAnsi" w:hAnsiTheme="minorHAnsi" w:cstheme="minorHAnsi"/>
          </w:rPr>
          <w:delText>und löschen</w:delText>
        </w:r>
      </w:del>
      <w:del w:id="1975" w:author="Kisch, Christian" w:date="2022-02-07T14:19:00Z">
        <w:r w:rsidDel="0059736C">
          <w:rPr>
            <w:rFonts w:asciiTheme="minorHAnsi" w:hAnsiTheme="minorHAnsi" w:cstheme="minorHAnsi"/>
          </w:rPr>
          <w:delText>,</w:delText>
        </w:r>
      </w:del>
    </w:p>
    <w:p w14:paraId="45FDB061" w14:textId="194111E3" w:rsidR="00C9781F" w:rsidDel="0059736C" w:rsidRDefault="00E60828" w:rsidP="00C9781F">
      <w:pPr>
        <w:pStyle w:val="Listenabsatz"/>
        <w:numPr>
          <w:ilvl w:val="0"/>
          <w:numId w:val="12"/>
        </w:numPr>
        <w:spacing w:line="240" w:lineRule="auto"/>
        <w:rPr>
          <w:del w:id="1976" w:author="Kisch, Christian" w:date="2022-02-07T14:19:00Z"/>
          <w:rFonts w:asciiTheme="minorHAnsi" w:hAnsiTheme="minorHAnsi" w:cstheme="minorHAnsi"/>
        </w:rPr>
      </w:pPr>
      <w:del w:id="1977" w:author="Kisch, Christian" w:date="2022-02-07T14:19:00Z">
        <w:r w:rsidDel="0059736C">
          <w:rPr>
            <w:rFonts w:asciiTheme="minorHAnsi" w:hAnsiTheme="minorHAnsi" w:cstheme="minorHAnsi"/>
          </w:rPr>
          <w:delText>Templates</w:delText>
        </w:r>
        <w:r w:rsidR="00C9781F" w:rsidRPr="005105EB" w:rsidDel="0059736C">
          <w:rPr>
            <w:rFonts w:asciiTheme="minorHAnsi" w:hAnsiTheme="minorHAnsi" w:cstheme="minorHAnsi"/>
          </w:rPr>
          <w:delText xml:space="preserve"> für Ordnerstruktur erstellen, speichern, ändern und löschen</w:delText>
        </w:r>
        <w:r w:rsidR="00C9781F" w:rsidDel="0059736C">
          <w:rPr>
            <w:rFonts w:asciiTheme="minorHAnsi" w:hAnsiTheme="minorHAnsi" w:cstheme="minorHAnsi"/>
          </w:rPr>
          <w:delText>,</w:delText>
        </w:r>
      </w:del>
    </w:p>
    <w:p w14:paraId="30645F38" w14:textId="79FEE04D" w:rsidR="00C9781F" w:rsidRPr="00AF58BD" w:rsidDel="0059736C" w:rsidRDefault="00C9781F" w:rsidP="00C9781F">
      <w:pPr>
        <w:pStyle w:val="Listenabsatz"/>
        <w:numPr>
          <w:ilvl w:val="0"/>
          <w:numId w:val="12"/>
        </w:numPr>
        <w:spacing w:line="240" w:lineRule="auto"/>
        <w:rPr>
          <w:del w:id="1978" w:author="Kisch, Christian" w:date="2022-02-07T14:19:00Z"/>
          <w:rFonts w:asciiTheme="minorHAnsi" w:hAnsiTheme="minorHAnsi" w:cstheme="minorHAnsi"/>
        </w:rPr>
      </w:pPr>
      <w:del w:id="1979" w:author="Kisch, Christian" w:date="2022-02-07T14:19:00Z">
        <w:r w:rsidDel="0059736C">
          <w:rPr>
            <w:rFonts w:asciiTheme="minorHAnsi" w:hAnsiTheme="minorHAnsi" w:cstheme="minorHAnsi"/>
          </w:rPr>
          <w:delText>Nutzung der Suchfunktionen,</w:delText>
        </w:r>
      </w:del>
    </w:p>
    <w:p w14:paraId="15A5A2FD" w14:textId="3D6C173D" w:rsidR="00C9781F" w:rsidRPr="005105EB" w:rsidDel="0059736C" w:rsidRDefault="00C9781F" w:rsidP="00C9781F">
      <w:pPr>
        <w:pStyle w:val="Listenabsatz"/>
        <w:numPr>
          <w:ilvl w:val="0"/>
          <w:numId w:val="12"/>
        </w:numPr>
        <w:spacing w:line="240" w:lineRule="auto"/>
        <w:rPr>
          <w:del w:id="1980" w:author="Kisch, Christian" w:date="2022-02-07T14:19:00Z"/>
          <w:rFonts w:asciiTheme="minorHAnsi" w:hAnsiTheme="minorHAnsi" w:cstheme="minorHAnsi"/>
        </w:rPr>
      </w:pPr>
      <w:del w:id="1981" w:author="Kisch, Christian" w:date="2022-02-07T14:19:00Z">
        <w:r w:rsidRPr="005105EB" w:rsidDel="0059736C">
          <w:rPr>
            <w:rFonts w:asciiTheme="minorHAnsi" w:hAnsiTheme="minorHAnsi" w:cstheme="minorHAnsi"/>
          </w:rPr>
          <w:delText xml:space="preserve">Suche und Filtern innerhalb der eigenen </w:delText>
        </w:r>
        <w:r w:rsidR="0054790E" w:rsidDel="0059736C">
          <w:rPr>
            <w:rFonts w:asciiTheme="minorHAnsi" w:hAnsiTheme="minorHAnsi" w:cstheme="minorHAnsi"/>
          </w:rPr>
          <w:delText>V</w:delText>
        </w:r>
        <w:r w:rsidR="00720108" w:rsidDel="0059736C">
          <w:rPr>
            <w:rFonts w:asciiTheme="minorHAnsi" w:hAnsiTheme="minorHAnsi" w:cstheme="minorHAnsi"/>
          </w:rPr>
          <w:delText>erfahren</w:delText>
        </w:r>
        <w:r w:rsidR="00720108" w:rsidRPr="005105EB" w:rsidDel="0059736C">
          <w:rPr>
            <w:rFonts w:asciiTheme="minorHAnsi" w:hAnsiTheme="minorHAnsi" w:cstheme="minorHAnsi"/>
          </w:rPr>
          <w:delText xml:space="preserve"> </w:delText>
        </w:r>
        <w:r w:rsidRPr="005105EB" w:rsidDel="0059736C">
          <w:rPr>
            <w:rFonts w:asciiTheme="minorHAnsi" w:hAnsiTheme="minorHAnsi" w:cstheme="minorHAnsi"/>
          </w:rPr>
          <w:delText>(Rolle als verantwortlicher oder beteiligter Sachbearbeiter ist hinterlegt)</w:delText>
        </w:r>
        <w:r w:rsidDel="0059736C">
          <w:rPr>
            <w:rFonts w:asciiTheme="minorHAnsi" w:hAnsiTheme="minorHAnsi" w:cstheme="minorHAnsi"/>
          </w:rPr>
          <w:delText>,</w:delText>
        </w:r>
      </w:del>
    </w:p>
    <w:p w14:paraId="0E6A8DDE" w14:textId="09428E35" w:rsidR="00C9781F" w:rsidDel="0059736C" w:rsidRDefault="00C9781F" w:rsidP="00C9781F">
      <w:pPr>
        <w:pStyle w:val="Listenabsatz"/>
        <w:numPr>
          <w:ilvl w:val="0"/>
          <w:numId w:val="12"/>
        </w:numPr>
        <w:spacing w:line="240" w:lineRule="auto"/>
        <w:rPr>
          <w:del w:id="1982" w:author="Kisch, Christian" w:date="2022-02-07T14:19:00Z"/>
          <w:rFonts w:asciiTheme="minorHAnsi" w:hAnsiTheme="minorHAnsi" w:cstheme="minorHAnsi"/>
        </w:rPr>
      </w:pPr>
      <w:del w:id="1983" w:author="Kisch, Christian" w:date="2022-02-07T14:19:00Z">
        <w:r w:rsidRPr="005105EB" w:rsidDel="0059736C">
          <w:rPr>
            <w:rFonts w:asciiTheme="minorHAnsi" w:hAnsiTheme="minorHAnsi" w:cstheme="minorHAnsi"/>
          </w:rPr>
          <w:delText xml:space="preserve">Suche und Filtern von Metadaten innerhalb der eigenen </w:delText>
        </w:r>
        <w:r w:rsidR="0054790E" w:rsidDel="0059736C">
          <w:rPr>
            <w:rFonts w:asciiTheme="minorHAnsi" w:hAnsiTheme="minorHAnsi" w:cstheme="minorHAnsi"/>
          </w:rPr>
          <w:delText>V</w:delText>
        </w:r>
        <w:r w:rsidR="00720108" w:rsidDel="0059736C">
          <w:rPr>
            <w:rFonts w:asciiTheme="minorHAnsi" w:hAnsiTheme="minorHAnsi" w:cstheme="minorHAnsi"/>
          </w:rPr>
          <w:delText>erfahren</w:delText>
        </w:r>
        <w:r w:rsidR="00720108" w:rsidRPr="005105EB" w:rsidDel="0059736C">
          <w:rPr>
            <w:rFonts w:asciiTheme="minorHAnsi" w:hAnsiTheme="minorHAnsi" w:cstheme="minorHAnsi"/>
          </w:rPr>
          <w:delText xml:space="preserve"> </w:delText>
        </w:r>
        <w:r w:rsidRPr="005105EB" w:rsidDel="0059736C">
          <w:rPr>
            <w:rFonts w:asciiTheme="minorHAnsi" w:hAnsiTheme="minorHAnsi" w:cstheme="minorHAnsi"/>
          </w:rPr>
          <w:delText>(Rolle als verantwortlicher oder beteiligter Sachbearbeiter ist hinterlegt)</w:delText>
        </w:r>
        <w:r w:rsidDel="0059736C">
          <w:rPr>
            <w:rFonts w:asciiTheme="minorHAnsi" w:hAnsiTheme="minorHAnsi" w:cstheme="minorHAnsi"/>
          </w:rPr>
          <w:delText>,</w:delText>
        </w:r>
      </w:del>
    </w:p>
    <w:p w14:paraId="28D13BD7" w14:textId="6354B58E" w:rsidR="00C9781F" w:rsidRPr="00EC078E" w:rsidDel="0059736C" w:rsidRDefault="00C9781F" w:rsidP="00C9781F">
      <w:pPr>
        <w:pStyle w:val="Listenabsatz"/>
        <w:numPr>
          <w:ilvl w:val="0"/>
          <w:numId w:val="12"/>
        </w:numPr>
        <w:spacing w:line="240" w:lineRule="auto"/>
        <w:rPr>
          <w:del w:id="1984" w:author="Kisch, Christian" w:date="2022-02-07T14:19:00Z"/>
          <w:rFonts w:asciiTheme="minorHAnsi" w:hAnsiTheme="minorHAnsi" w:cstheme="minorHAnsi"/>
        </w:rPr>
      </w:pPr>
      <w:del w:id="1985" w:author="Kisch, Christian" w:date="2022-02-07T14:19:00Z">
        <w:r w:rsidDel="0059736C">
          <w:rPr>
            <w:rFonts w:asciiTheme="minorHAnsi" w:hAnsiTheme="minorHAnsi" w:cstheme="minorHAnsi"/>
          </w:rPr>
          <w:delText xml:space="preserve">Nutzung der Funktion für den </w:delText>
        </w:r>
        <w:r w:rsidRPr="00EC078E" w:rsidDel="0059736C">
          <w:rPr>
            <w:rFonts w:asciiTheme="minorHAnsi" w:hAnsiTheme="minorHAnsi" w:cstheme="minorHAnsi"/>
          </w:rPr>
          <w:delText>maschinellen Abgleich personenbezogener Daten mit</w:delText>
        </w:r>
        <w:r w:rsidR="0054790E" w:rsidDel="0059736C">
          <w:rPr>
            <w:rFonts w:asciiTheme="minorHAnsi" w:hAnsiTheme="minorHAnsi" w:cstheme="minorHAnsi"/>
          </w:rPr>
          <w:delText xml:space="preserve"> einzelnen, zuvor individualisierten</w:delText>
        </w:r>
        <w:r w:rsidRPr="00EC078E" w:rsidDel="0059736C">
          <w:rPr>
            <w:rFonts w:asciiTheme="minorHAnsi" w:hAnsiTheme="minorHAnsi" w:cstheme="minorHAnsi"/>
          </w:rPr>
          <w:delText xml:space="preserve"> elektronischen Akten oder elektronischen Aktenkopien</w:delText>
        </w:r>
        <w:r w:rsidR="00B501E3" w:rsidDel="0059736C">
          <w:rPr>
            <w:rFonts w:asciiTheme="minorHAnsi" w:hAnsiTheme="minorHAnsi" w:cstheme="minorHAnsi"/>
          </w:rPr>
          <w:delText xml:space="preserve"> (</w:delText>
        </w:r>
        <w:r w:rsidR="00080B2E" w:rsidDel="0059736C">
          <w:rPr>
            <w:rFonts w:asciiTheme="minorHAnsi" w:hAnsiTheme="minorHAnsi" w:cstheme="minorHAnsi"/>
          </w:rPr>
          <w:delText xml:space="preserve">im 4-Augen-Prinzip </w:delText>
        </w:r>
        <w:r w:rsidR="0009537F" w:rsidDel="0059736C">
          <w:rPr>
            <w:rFonts w:asciiTheme="minorHAnsi" w:hAnsiTheme="minorHAnsi" w:cstheme="minorHAnsi"/>
          </w:rPr>
          <w:delText>über den</w:delText>
        </w:r>
        <w:r w:rsidR="00080B2E" w:rsidDel="0059736C">
          <w:rPr>
            <w:rFonts w:asciiTheme="minorHAnsi" w:hAnsiTheme="minorHAnsi" w:cstheme="minorHAnsi"/>
          </w:rPr>
          <w:delText xml:space="preserve"> Vorgesetzten</w:delText>
        </w:r>
        <w:r w:rsidR="00E60828" w:rsidDel="0059736C">
          <w:rPr>
            <w:rFonts w:asciiTheme="minorHAnsi" w:hAnsiTheme="minorHAnsi" w:cstheme="minorHAnsi"/>
          </w:rPr>
          <w:delText>)</w:delText>
        </w:r>
      </w:del>
    </w:p>
    <w:p w14:paraId="7DF177CD" w14:textId="0BA52DD0" w:rsidR="00C9781F" w:rsidRPr="005105EB" w:rsidDel="0059736C" w:rsidRDefault="00C9781F" w:rsidP="00C9781F">
      <w:pPr>
        <w:pStyle w:val="Listenabsatz"/>
        <w:numPr>
          <w:ilvl w:val="0"/>
          <w:numId w:val="12"/>
        </w:numPr>
        <w:spacing w:line="240" w:lineRule="auto"/>
        <w:rPr>
          <w:del w:id="1986" w:author="Kisch, Christian" w:date="2022-02-07T14:19:00Z"/>
          <w:rFonts w:asciiTheme="minorHAnsi" w:hAnsiTheme="minorHAnsi" w:cstheme="minorHAnsi"/>
        </w:rPr>
      </w:pPr>
      <w:del w:id="1987" w:author="Kisch, Christian" w:date="2022-02-07T14:19:00Z">
        <w:r w:rsidRPr="005105EB" w:rsidDel="0059736C">
          <w:rPr>
            <w:rFonts w:asciiTheme="minorHAnsi" w:hAnsiTheme="minorHAnsi" w:cstheme="minorHAnsi"/>
          </w:rPr>
          <w:delText>Tools zur Dokumentenbearbeitung verwenden (Annotationen, Kennzeichnung, Texterschließung, Schwärzung, Kennzeichnung etc</w:delText>
        </w:r>
        <w:r w:rsidDel="0059736C">
          <w:rPr>
            <w:rFonts w:asciiTheme="minorHAnsi" w:hAnsiTheme="minorHAnsi" w:cstheme="minorHAnsi"/>
          </w:rPr>
          <w:delText>.</w:delText>
        </w:r>
        <w:r w:rsidRPr="005105EB" w:rsidDel="0059736C">
          <w:rPr>
            <w:rFonts w:asciiTheme="minorHAnsi" w:hAnsiTheme="minorHAnsi" w:cstheme="minorHAnsi"/>
          </w:rPr>
          <w:delText>)</w:delText>
        </w:r>
        <w:r w:rsidDel="0059736C">
          <w:rPr>
            <w:rFonts w:asciiTheme="minorHAnsi" w:hAnsiTheme="minorHAnsi" w:cstheme="minorHAnsi"/>
          </w:rPr>
          <w:delText>,</w:delText>
        </w:r>
      </w:del>
    </w:p>
    <w:p w14:paraId="338DE55D" w14:textId="7E85164F" w:rsidR="00C9781F" w:rsidRPr="005105EB" w:rsidDel="0059736C" w:rsidRDefault="0054790E" w:rsidP="00C9781F">
      <w:pPr>
        <w:pStyle w:val="Listenabsatz"/>
        <w:numPr>
          <w:ilvl w:val="0"/>
          <w:numId w:val="12"/>
        </w:numPr>
        <w:spacing w:line="240" w:lineRule="auto"/>
        <w:rPr>
          <w:del w:id="1988" w:author="Kisch, Christian" w:date="2022-02-07T14:19:00Z"/>
          <w:rFonts w:asciiTheme="minorHAnsi" w:hAnsiTheme="minorHAnsi" w:cstheme="minorHAnsi"/>
        </w:rPr>
      </w:pPr>
      <w:del w:id="1989" w:author="Kisch, Christian" w:date="2022-02-07T14:19:00Z">
        <w:r w:rsidDel="0059736C">
          <w:rPr>
            <w:rFonts w:asciiTheme="minorHAnsi" w:hAnsiTheme="minorHAnsi" w:cstheme="minorHAnsi"/>
          </w:rPr>
          <w:delText>V</w:delText>
        </w:r>
        <w:r w:rsidR="00FE6EF6" w:rsidDel="0059736C">
          <w:rPr>
            <w:rFonts w:asciiTheme="minorHAnsi" w:hAnsiTheme="minorHAnsi" w:cstheme="minorHAnsi"/>
          </w:rPr>
          <w:delText xml:space="preserve">erfahren </w:delText>
        </w:r>
        <w:r w:rsidR="00C9781F" w:rsidRPr="005105EB" w:rsidDel="0059736C">
          <w:rPr>
            <w:rFonts w:asciiTheme="minorHAnsi" w:hAnsiTheme="minorHAnsi" w:cstheme="minorHAnsi"/>
          </w:rPr>
          <w:delText>abgeben</w:delText>
        </w:r>
        <w:r w:rsidR="00C9781F" w:rsidDel="0059736C">
          <w:rPr>
            <w:rFonts w:asciiTheme="minorHAnsi" w:hAnsiTheme="minorHAnsi" w:cstheme="minorHAnsi"/>
          </w:rPr>
          <w:delText>,</w:delText>
        </w:r>
      </w:del>
    </w:p>
    <w:p w14:paraId="65A4FE38" w14:textId="286F8528" w:rsidR="00C9781F" w:rsidRPr="005105EB" w:rsidDel="0059736C" w:rsidRDefault="0054790E" w:rsidP="00C9781F">
      <w:pPr>
        <w:pStyle w:val="Listenabsatz"/>
        <w:numPr>
          <w:ilvl w:val="0"/>
          <w:numId w:val="12"/>
        </w:numPr>
        <w:spacing w:line="240" w:lineRule="auto"/>
        <w:rPr>
          <w:del w:id="1990" w:author="Kisch, Christian" w:date="2022-02-07T14:19:00Z"/>
          <w:rFonts w:asciiTheme="minorHAnsi" w:hAnsiTheme="minorHAnsi" w:cstheme="minorHAnsi"/>
        </w:rPr>
      </w:pPr>
      <w:del w:id="1991" w:author="Kisch, Christian" w:date="2022-02-07T14:19:00Z">
        <w:r w:rsidDel="0059736C">
          <w:rPr>
            <w:rFonts w:asciiTheme="minorHAnsi" w:hAnsiTheme="minorHAnsi" w:cstheme="minorHAnsi"/>
          </w:rPr>
          <w:delText xml:space="preserve">Verfahren </w:delText>
        </w:r>
        <w:r w:rsidR="00C9781F" w:rsidRPr="005105EB" w:rsidDel="0059736C">
          <w:rPr>
            <w:rFonts w:asciiTheme="minorHAnsi" w:hAnsiTheme="minorHAnsi" w:cstheme="minorHAnsi"/>
          </w:rPr>
          <w:delText>inkl. Teilakte und Dokument/Datei bearbeiten (Verschieben, Drucken, Kopieren/duplizieren, verlinken, aufteilen und zusammenführen, umbenennen, strukturieren</w:delText>
        </w:r>
        <w:r w:rsidR="00C9781F" w:rsidDel="0059736C">
          <w:rPr>
            <w:rFonts w:asciiTheme="minorHAnsi" w:hAnsiTheme="minorHAnsi" w:cstheme="minorHAnsi"/>
          </w:rPr>
          <w:delText>),</w:delText>
        </w:r>
      </w:del>
    </w:p>
    <w:p w14:paraId="05B99798" w14:textId="0A935F81" w:rsidR="00C9781F" w:rsidRPr="005105EB" w:rsidDel="0059736C" w:rsidRDefault="0054790E" w:rsidP="00C9781F">
      <w:pPr>
        <w:pStyle w:val="Listenabsatz"/>
        <w:numPr>
          <w:ilvl w:val="0"/>
          <w:numId w:val="12"/>
        </w:numPr>
        <w:spacing w:line="240" w:lineRule="auto"/>
        <w:rPr>
          <w:del w:id="1992" w:author="Kisch, Christian" w:date="2022-02-07T14:19:00Z"/>
          <w:rFonts w:asciiTheme="minorHAnsi" w:hAnsiTheme="minorHAnsi" w:cstheme="minorHAnsi"/>
        </w:rPr>
      </w:pPr>
      <w:del w:id="1993" w:author="Kisch, Christian" w:date="2022-02-07T14:19:00Z">
        <w:r w:rsidDel="0059736C">
          <w:rPr>
            <w:rFonts w:asciiTheme="minorHAnsi" w:hAnsiTheme="minorHAnsi" w:cstheme="minorHAnsi"/>
          </w:rPr>
          <w:delText xml:space="preserve">Verfahren </w:delText>
        </w:r>
        <w:r w:rsidR="00C9781F" w:rsidRPr="005105EB" w:rsidDel="0059736C">
          <w:rPr>
            <w:rFonts w:asciiTheme="minorHAnsi" w:hAnsiTheme="minorHAnsi" w:cstheme="minorHAnsi"/>
          </w:rPr>
          <w:delText xml:space="preserve">inkl. Teilakten und Dokumente/Dateien hinzufügen, ändern/bearbeiten (auch kopieren, verschieben in andere </w:delText>
        </w:r>
        <w:r w:rsidDel="0059736C">
          <w:rPr>
            <w:rFonts w:asciiTheme="minorHAnsi" w:hAnsiTheme="minorHAnsi" w:cstheme="minorHAnsi"/>
          </w:rPr>
          <w:delText>Verfahren</w:delText>
        </w:r>
        <w:r w:rsidR="00C9781F" w:rsidRPr="005105EB" w:rsidDel="0059736C">
          <w:rPr>
            <w:rFonts w:asciiTheme="minorHAnsi" w:hAnsiTheme="minorHAnsi" w:cstheme="minorHAnsi"/>
          </w:rPr>
          <w:delText>) und löschen</w:delText>
        </w:r>
        <w:r w:rsidR="00C9781F" w:rsidDel="0059736C">
          <w:rPr>
            <w:rFonts w:asciiTheme="minorHAnsi" w:hAnsiTheme="minorHAnsi" w:cstheme="minorHAnsi"/>
          </w:rPr>
          <w:delText xml:space="preserve"> (Löschen ganzer </w:delText>
        </w:r>
        <w:r w:rsidDel="0059736C">
          <w:rPr>
            <w:rFonts w:asciiTheme="minorHAnsi" w:hAnsiTheme="minorHAnsi" w:cstheme="minorHAnsi"/>
          </w:rPr>
          <w:delText xml:space="preserve">Verfahren </w:delText>
        </w:r>
        <w:r w:rsidR="00C9781F" w:rsidDel="0059736C">
          <w:rPr>
            <w:rFonts w:asciiTheme="minorHAnsi" w:hAnsiTheme="minorHAnsi" w:cstheme="minorHAnsi"/>
          </w:rPr>
          <w:delText xml:space="preserve">und </w:delText>
        </w:r>
        <w:r w:rsidDel="0059736C">
          <w:rPr>
            <w:rFonts w:asciiTheme="minorHAnsi" w:hAnsiTheme="minorHAnsi" w:cstheme="minorHAnsi"/>
          </w:rPr>
          <w:delText>Ordner</w:delText>
        </w:r>
        <w:r w:rsidR="00C9781F" w:rsidDel="0059736C">
          <w:rPr>
            <w:rFonts w:asciiTheme="minorHAnsi" w:hAnsiTheme="minorHAnsi" w:cstheme="minorHAnsi"/>
          </w:rPr>
          <w:delText xml:space="preserve"> nur im 4-Augen-Prinzip </w:delText>
        </w:r>
        <w:r w:rsidR="0009537F" w:rsidDel="0059736C">
          <w:rPr>
            <w:rFonts w:asciiTheme="minorHAnsi" w:hAnsiTheme="minorHAnsi" w:cstheme="minorHAnsi"/>
          </w:rPr>
          <w:delText>über den</w:delText>
        </w:r>
        <w:r w:rsidR="00C9781F" w:rsidDel="0059736C">
          <w:rPr>
            <w:rFonts w:asciiTheme="minorHAnsi" w:hAnsiTheme="minorHAnsi" w:cstheme="minorHAnsi"/>
          </w:rPr>
          <w:delText xml:space="preserve"> Vorgesetzten),</w:delText>
        </w:r>
      </w:del>
    </w:p>
    <w:p w14:paraId="3BF94F40" w14:textId="1D47BBAD" w:rsidR="00C9781F" w:rsidRPr="005105EB" w:rsidDel="0059736C" w:rsidRDefault="0054790E" w:rsidP="00C9781F">
      <w:pPr>
        <w:pStyle w:val="Listenabsatz"/>
        <w:numPr>
          <w:ilvl w:val="0"/>
          <w:numId w:val="12"/>
        </w:numPr>
        <w:spacing w:line="240" w:lineRule="auto"/>
        <w:rPr>
          <w:del w:id="1994" w:author="Kisch, Christian" w:date="2022-02-07T14:19:00Z"/>
          <w:rFonts w:asciiTheme="minorHAnsi" w:hAnsiTheme="minorHAnsi" w:cstheme="minorHAnsi"/>
        </w:rPr>
      </w:pPr>
      <w:del w:id="1995" w:author="Kisch, Christian" w:date="2022-02-07T14:19:00Z">
        <w:r w:rsidDel="0059736C">
          <w:rPr>
            <w:rFonts w:asciiTheme="minorHAnsi" w:hAnsiTheme="minorHAnsi" w:cstheme="minorHAnsi"/>
          </w:rPr>
          <w:delText xml:space="preserve">Verfahren </w:delText>
        </w:r>
        <w:r w:rsidR="00C9781F" w:rsidRPr="005105EB" w:rsidDel="0059736C">
          <w:rPr>
            <w:rFonts w:asciiTheme="minorHAnsi" w:hAnsiTheme="minorHAnsi" w:cstheme="minorHAnsi"/>
          </w:rPr>
          <w:delText xml:space="preserve">inkl. </w:delText>
        </w:r>
        <w:r w:rsidDel="0059736C">
          <w:rPr>
            <w:rFonts w:asciiTheme="minorHAnsi" w:hAnsiTheme="minorHAnsi" w:cstheme="minorHAnsi"/>
          </w:rPr>
          <w:delText>Ordnern</w:delText>
        </w:r>
        <w:r w:rsidR="00C9781F" w:rsidRPr="005105EB" w:rsidDel="0059736C">
          <w:rPr>
            <w:rFonts w:asciiTheme="minorHAnsi" w:hAnsiTheme="minorHAnsi" w:cstheme="minorHAnsi"/>
          </w:rPr>
          <w:delText xml:space="preserve"> und Dokument/Datei als „Eilvorgang“ kennzeichnen</w:delText>
        </w:r>
        <w:r w:rsidR="00C9781F" w:rsidDel="0059736C">
          <w:rPr>
            <w:rFonts w:asciiTheme="minorHAnsi" w:hAnsiTheme="minorHAnsi" w:cstheme="minorHAnsi"/>
          </w:rPr>
          <w:delText>,</w:delText>
        </w:r>
      </w:del>
    </w:p>
    <w:p w14:paraId="66622A75" w14:textId="02CE70F8" w:rsidR="00C9781F" w:rsidRPr="005105EB" w:rsidDel="0059736C" w:rsidRDefault="0054790E" w:rsidP="00C9781F">
      <w:pPr>
        <w:pStyle w:val="Listenabsatz"/>
        <w:numPr>
          <w:ilvl w:val="0"/>
          <w:numId w:val="12"/>
        </w:numPr>
        <w:spacing w:line="240" w:lineRule="auto"/>
        <w:rPr>
          <w:del w:id="1996" w:author="Kisch, Christian" w:date="2022-02-07T14:19:00Z"/>
          <w:rFonts w:asciiTheme="minorHAnsi" w:hAnsiTheme="minorHAnsi" w:cstheme="minorHAnsi"/>
        </w:rPr>
      </w:pPr>
      <w:del w:id="1997" w:author="Kisch, Christian" w:date="2022-02-07T14:19:00Z">
        <w:r w:rsidDel="0059736C">
          <w:rPr>
            <w:rFonts w:asciiTheme="minorHAnsi" w:hAnsiTheme="minorHAnsi" w:cstheme="minorHAnsi"/>
          </w:rPr>
          <w:delText xml:space="preserve">Verfahren </w:delText>
        </w:r>
        <w:r w:rsidR="00C9781F" w:rsidRPr="005105EB" w:rsidDel="0059736C">
          <w:rPr>
            <w:rFonts w:asciiTheme="minorHAnsi" w:hAnsiTheme="minorHAnsi" w:cstheme="minorHAnsi"/>
          </w:rPr>
          <w:delText xml:space="preserve">inkl. </w:delText>
        </w:r>
        <w:r w:rsidDel="0059736C">
          <w:rPr>
            <w:rFonts w:asciiTheme="minorHAnsi" w:hAnsiTheme="minorHAnsi" w:cstheme="minorHAnsi"/>
          </w:rPr>
          <w:delText>Ordnern</w:delText>
        </w:r>
        <w:r w:rsidR="00C9781F" w:rsidRPr="005105EB" w:rsidDel="0059736C">
          <w:rPr>
            <w:rFonts w:asciiTheme="minorHAnsi" w:hAnsiTheme="minorHAnsi" w:cstheme="minorHAnsi"/>
          </w:rPr>
          <w:delText xml:space="preserve"> und Dokument/Datei zum/r Export, Versand, Abgabe, Weitergabe, Vorlage zur Zuweisung von Schreib- und/oder Leserechten auswählen</w:delText>
        </w:r>
        <w:r w:rsidR="00C9781F" w:rsidDel="0059736C">
          <w:rPr>
            <w:rFonts w:asciiTheme="minorHAnsi" w:hAnsiTheme="minorHAnsi" w:cstheme="minorHAnsi"/>
          </w:rPr>
          <w:delText>,</w:delText>
        </w:r>
      </w:del>
    </w:p>
    <w:p w14:paraId="5F03AD08" w14:textId="1FEC3B20" w:rsidR="00C9781F" w:rsidDel="0059736C" w:rsidRDefault="0054790E" w:rsidP="00C9781F">
      <w:pPr>
        <w:pStyle w:val="Listenabsatz"/>
        <w:numPr>
          <w:ilvl w:val="0"/>
          <w:numId w:val="12"/>
        </w:numPr>
        <w:spacing w:line="240" w:lineRule="auto"/>
        <w:rPr>
          <w:del w:id="1998" w:author="Kisch, Christian" w:date="2022-02-07T14:19:00Z"/>
          <w:rFonts w:asciiTheme="minorHAnsi" w:hAnsiTheme="minorHAnsi" w:cstheme="minorHAnsi"/>
        </w:rPr>
      </w:pPr>
      <w:del w:id="1999" w:author="Kisch, Christian" w:date="2022-02-07T14:19:00Z">
        <w:r w:rsidDel="0059736C">
          <w:rPr>
            <w:rFonts w:asciiTheme="minorHAnsi" w:hAnsiTheme="minorHAnsi" w:cstheme="minorHAnsi"/>
          </w:rPr>
          <w:delText xml:space="preserve">Verfahren </w:delText>
        </w:r>
        <w:r w:rsidR="00C9781F" w:rsidRPr="005105EB" w:rsidDel="0059736C">
          <w:rPr>
            <w:rFonts w:asciiTheme="minorHAnsi" w:hAnsiTheme="minorHAnsi" w:cstheme="minorHAnsi"/>
          </w:rPr>
          <w:delText xml:space="preserve">inkl. </w:delText>
        </w:r>
        <w:r w:rsidDel="0059736C">
          <w:rPr>
            <w:rFonts w:asciiTheme="minorHAnsi" w:hAnsiTheme="minorHAnsi" w:cstheme="minorHAnsi"/>
          </w:rPr>
          <w:delText>Ordnern</w:delText>
        </w:r>
        <w:r w:rsidR="00C9781F" w:rsidRPr="005105EB" w:rsidDel="0059736C">
          <w:rPr>
            <w:rFonts w:asciiTheme="minorHAnsi" w:hAnsiTheme="minorHAnsi" w:cstheme="minorHAnsi"/>
          </w:rPr>
          <w:delText xml:space="preserve"> und Dokument/Datei dem Vorgesetzten vorlegen oder weitergeben</w:delText>
        </w:r>
        <w:r w:rsidR="00C9781F" w:rsidDel="0059736C">
          <w:rPr>
            <w:rFonts w:asciiTheme="minorHAnsi" w:hAnsiTheme="minorHAnsi" w:cstheme="minorHAnsi"/>
          </w:rPr>
          <w:delText>,</w:delText>
        </w:r>
      </w:del>
    </w:p>
    <w:p w14:paraId="2B1206A4" w14:textId="53B68C0A" w:rsidR="00A04424" w:rsidDel="0059736C" w:rsidRDefault="00C9781F" w:rsidP="00C9781F">
      <w:pPr>
        <w:pStyle w:val="Listenabsatz"/>
        <w:numPr>
          <w:ilvl w:val="0"/>
          <w:numId w:val="12"/>
        </w:numPr>
        <w:spacing w:line="240" w:lineRule="auto"/>
        <w:rPr>
          <w:del w:id="2000" w:author="Kisch, Christian" w:date="2022-02-07T14:19:00Z"/>
          <w:rFonts w:asciiTheme="minorHAnsi" w:hAnsiTheme="minorHAnsi" w:cstheme="minorHAnsi"/>
        </w:rPr>
      </w:pPr>
      <w:del w:id="2001" w:author="Kisch, Christian" w:date="2022-02-07T14:19:00Z">
        <w:r w:rsidRPr="00C9781F" w:rsidDel="0059736C">
          <w:rPr>
            <w:rFonts w:asciiTheme="minorHAnsi" w:hAnsiTheme="minorHAnsi" w:cstheme="minorHAnsi"/>
          </w:rPr>
          <w:delText>Zeitpunkt zur automatisierten Abgabe von Dokument/Datei definieren</w:delText>
        </w:r>
        <w:r w:rsidR="00A04424" w:rsidDel="0059736C">
          <w:rPr>
            <w:rFonts w:asciiTheme="minorHAnsi" w:hAnsiTheme="minorHAnsi" w:cstheme="minorHAnsi"/>
          </w:rPr>
          <w:delText>,</w:delText>
        </w:r>
      </w:del>
    </w:p>
    <w:p w14:paraId="6D958948" w14:textId="0BC00696" w:rsidR="00C9781F" w:rsidDel="00D4221D" w:rsidRDefault="00A04424" w:rsidP="00C9781F">
      <w:pPr>
        <w:pStyle w:val="Listenabsatz"/>
        <w:numPr>
          <w:ilvl w:val="0"/>
          <w:numId w:val="12"/>
        </w:numPr>
        <w:spacing w:line="240" w:lineRule="auto"/>
        <w:rPr>
          <w:del w:id="2002" w:author="Kisch, Christian" w:date="2021-12-22T17:06:00Z"/>
          <w:rFonts w:asciiTheme="minorHAnsi" w:hAnsiTheme="minorHAnsi" w:cstheme="minorHAnsi"/>
        </w:rPr>
      </w:pPr>
      <w:del w:id="2003" w:author="Kisch, Christian" w:date="2022-02-07T14:19:00Z">
        <w:r w:rsidRPr="002F2EBE" w:rsidDel="0059736C">
          <w:rPr>
            <w:rFonts w:asciiTheme="minorHAnsi" w:hAnsiTheme="minorHAnsi" w:cstheme="minorHAnsi"/>
          </w:rPr>
          <w:delText xml:space="preserve">Erstellen und Exportieren </w:delText>
        </w:r>
        <w:r w:rsidR="00E60828" w:rsidDel="0059736C">
          <w:rPr>
            <w:rFonts w:asciiTheme="minorHAnsi" w:hAnsiTheme="minorHAnsi" w:cstheme="minorHAnsi"/>
          </w:rPr>
          <w:delText>von Aktenkopien</w:delText>
        </w:r>
        <w:r w:rsidR="00C9781F" w:rsidRPr="00C9781F" w:rsidDel="0059736C">
          <w:rPr>
            <w:rFonts w:asciiTheme="minorHAnsi" w:hAnsiTheme="minorHAnsi" w:cstheme="minorHAnsi"/>
          </w:rPr>
          <w:delText>.</w:delText>
        </w:r>
      </w:del>
    </w:p>
    <w:p w14:paraId="4B106C82" w14:textId="0EA226C2" w:rsidR="00D4221D" w:rsidRPr="00D4221D" w:rsidDel="005159A2" w:rsidRDefault="006B3912" w:rsidP="00D4221D">
      <w:pPr>
        <w:pStyle w:val="Aufzhlungszeichen"/>
        <w:numPr>
          <w:ilvl w:val="0"/>
          <w:numId w:val="0"/>
        </w:numPr>
        <w:rPr>
          <w:del w:id="2004" w:author="Kisch, Christian" w:date="2022-02-02T11:19:00Z"/>
          <w:lang w:eastAsia="de-DE"/>
        </w:rPr>
      </w:pPr>
      <w:ins w:id="2005" w:author="Franz, Ilka (GZD - DIII - DO Potsdam Behlertstraße)" w:date="2022-01-06T11:59:00Z">
        <w:del w:id="2006" w:author="Kisch, Christian" w:date="2022-02-02T11:19:00Z">
          <w:r w:rsidDel="005159A2">
            <w:delText>er</w:delText>
          </w:r>
        </w:del>
      </w:ins>
      <w:ins w:id="2007" w:author="Franz, Ilka (GZD - DIII - DO Potsdam Behlertstraße)" w:date="2022-01-06T12:00:00Z">
        <w:del w:id="2008" w:author="Kisch, Christian" w:date="2022-02-02T11:19:00Z">
          <w:r w:rsidDel="005159A2">
            <w:delText>weiterten</w:delText>
          </w:r>
          <w:r w:rsidDel="005159A2">
            <w:rPr>
              <w:rFonts w:asciiTheme="minorHAnsi" w:hAnsiTheme="minorHAnsi" w:cstheme="minorHAnsi"/>
            </w:rPr>
            <w:delText>erweitertenerweiterten</w:delText>
          </w:r>
        </w:del>
      </w:ins>
      <w:ins w:id="2009" w:author="Franz, Ilka (GZD - DIII - DO Potsdam Behlertstraße)" w:date="2022-01-05T16:21:00Z">
        <w:del w:id="2010" w:author="Kisch, Christian" w:date="2022-02-02T11:19:00Z">
          <w:r w:rsidR="00A55CBA" w:rsidDel="005159A2">
            <w:rPr>
              <w:rFonts w:asciiTheme="minorHAnsi" w:hAnsiTheme="minorHAnsi" w:cstheme="minorHAnsi"/>
            </w:rPr>
            <w:delText>Abteilungsleitung, Gruppenleitung</w:delText>
          </w:r>
        </w:del>
      </w:ins>
      <w:ins w:id="2011" w:author="Franz, Ilka (GZD - DIII - DO Potsdam Behlertstraße)" w:date="2022-01-05T16:22:00Z">
        <w:del w:id="2012" w:author="Kisch, Christian" w:date="2022-02-02T11:19:00Z">
          <w:r w:rsidR="00A55CBA" w:rsidDel="005159A2">
            <w:rPr>
              <w:rFonts w:asciiTheme="minorHAnsi" w:hAnsiTheme="minorHAnsi" w:cstheme="minorHAnsi"/>
            </w:rPr>
            <w:delText xml:space="preserve"> </w:delText>
          </w:r>
        </w:del>
      </w:ins>
      <w:ins w:id="2013" w:author="Franz, Ilka (GZD - DIII - DO Potsdam Behlertstraße)" w:date="2022-01-05T16:21:00Z">
        <w:del w:id="2014" w:author="Kisch, Christian" w:date="2022-02-02T11:19:00Z">
          <w:r w:rsidR="00A55CBA" w:rsidDel="005159A2">
            <w:rPr>
              <w:rFonts w:asciiTheme="minorHAnsi" w:hAnsiTheme="minorHAnsi" w:cstheme="minorHAnsi"/>
            </w:rPr>
            <w:delText xml:space="preserve">/ Dezernatsleitung, </w:delText>
          </w:r>
        </w:del>
      </w:ins>
      <w:ins w:id="2015" w:author="Franz, Ilka (GZD - DIII - DO Potsdam Behlertstraße)" w:date="2022-01-05T16:22:00Z">
        <w:del w:id="2016" w:author="Kisch, Christian" w:date="2022-02-02T11:19:00Z">
          <w:r w:rsidR="00A55CBA" w:rsidDel="005159A2">
            <w:rPr>
              <w:rFonts w:asciiTheme="minorHAnsi" w:hAnsiTheme="minorHAnsi" w:cstheme="minorHAnsi"/>
            </w:rPr>
            <w:delText xml:space="preserve">Referatsleitung / </w:delText>
          </w:r>
        </w:del>
      </w:ins>
    </w:p>
    <w:p w14:paraId="1CC088D8" w14:textId="77777777" w:rsidR="005961B9" w:rsidRDefault="00D63F95" w:rsidP="00E96981">
      <w:pPr>
        <w:pStyle w:val="berschrift2"/>
        <w:ind w:left="426" w:hanging="426"/>
      </w:pPr>
      <w:bookmarkStart w:id="2017" w:name="_Toc88646376"/>
      <w:r>
        <w:t xml:space="preserve">Sachbearbeiter </w:t>
      </w:r>
      <w:r w:rsidR="007E62F0">
        <w:t>Straf-</w:t>
      </w:r>
      <w:r w:rsidR="005961B9">
        <w:t xml:space="preserve"> und Bußgeldakte</w:t>
      </w:r>
      <w:bookmarkEnd w:id="1912"/>
      <w:bookmarkEnd w:id="2017"/>
    </w:p>
    <w:p w14:paraId="28CA2270" w14:textId="787EE778" w:rsidR="005F5BB3" w:rsidRPr="002F2EBE" w:rsidRDefault="009B78F7" w:rsidP="002F2EBE">
      <w:pPr>
        <w:pStyle w:val="StandardWeb"/>
        <w:rPr>
          <w:rFonts w:asciiTheme="minorHAnsi" w:hAnsiTheme="minorHAnsi" w:cstheme="minorHAnsi"/>
          <w:sz w:val="22"/>
          <w:szCs w:val="22"/>
        </w:rPr>
      </w:pPr>
      <w:r>
        <w:rPr>
          <w:rFonts w:asciiTheme="minorHAnsi" w:hAnsiTheme="minorHAnsi" w:cstheme="minorHAnsi"/>
          <w:sz w:val="22"/>
          <w:szCs w:val="22"/>
        </w:rPr>
        <w:t xml:space="preserve">Für den Sachbearbeiter </w:t>
      </w:r>
      <w:r w:rsidR="007E62F0">
        <w:rPr>
          <w:rFonts w:asciiTheme="minorHAnsi" w:hAnsiTheme="minorHAnsi" w:cstheme="minorHAnsi"/>
          <w:sz w:val="22"/>
          <w:szCs w:val="22"/>
        </w:rPr>
        <w:t>Straf-</w:t>
      </w:r>
      <w:r>
        <w:rPr>
          <w:rFonts w:asciiTheme="minorHAnsi" w:hAnsiTheme="minorHAnsi" w:cstheme="minorHAnsi"/>
          <w:sz w:val="22"/>
          <w:szCs w:val="22"/>
        </w:rPr>
        <w:t xml:space="preserve"> und Bußgeldakte gelten die </w:t>
      </w:r>
      <w:r w:rsidR="005961B9" w:rsidRPr="002F2EBE">
        <w:rPr>
          <w:rFonts w:asciiTheme="minorHAnsi" w:hAnsiTheme="minorHAnsi" w:cstheme="minorHAnsi"/>
          <w:sz w:val="22"/>
          <w:szCs w:val="22"/>
        </w:rPr>
        <w:t>Rollenbeschreibung</w:t>
      </w:r>
      <w:r w:rsidR="00EB3163" w:rsidRPr="002F2EBE">
        <w:rPr>
          <w:rFonts w:asciiTheme="minorHAnsi" w:hAnsiTheme="minorHAnsi" w:cstheme="minorHAnsi"/>
          <w:sz w:val="22"/>
          <w:szCs w:val="22"/>
        </w:rPr>
        <w:t>,</w:t>
      </w:r>
      <w:r w:rsidR="005961B9" w:rsidRPr="002F2EBE">
        <w:rPr>
          <w:rFonts w:asciiTheme="minorHAnsi" w:hAnsiTheme="minorHAnsi" w:cstheme="minorHAnsi"/>
          <w:sz w:val="22"/>
          <w:szCs w:val="22"/>
        </w:rPr>
        <w:t xml:space="preserve"> </w:t>
      </w:r>
      <w:r w:rsidR="00EB3163" w:rsidRPr="002F2EBE">
        <w:rPr>
          <w:rFonts w:asciiTheme="minorHAnsi" w:hAnsiTheme="minorHAnsi" w:cstheme="minorHAnsi"/>
          <w:sz w:val="22"/>
          <w:szCs w:val="22"/>
        </w:rPr>
        <w:t>Funktionalitäten,</w:t>
      </w:r>
      <w:r w:rsidR="005961B9" w:rsidRPr="002F2EBE">
        <w:rPr>
          <w:rFonts w:asciiTheme="minorHAnsi" w:hAnsiTheme="minorHAnsi" w:cstheme="minorHAnsi"/>
          <w:sz w:val="22"/>
          <w:szCs w:val="22"/>
        </w:rPr>
        <w:t xml:space="preserve"> Entitäten </w:t>
      </w:r>
      <w:r w:rsidR="00EB3163" w:rsidRPr="002F2EBE">
        <w:rPr>
          <w:rFonts w:asciiTheme="minorHAnsi" w:hAnsiTheme="minorHAnsi" w:cstheme="minorHAnsi"/>
          <w:sz w:val="22"/>
          <w:szCs w:val="22"/>
        </w:rPr>
        <w:t>und Aktionsarten de</w:t>
      </w:r>
      <w:r w:rsidR="002F2EBE" w:rsidRPr="002F2EBE">
        <w:rPr>
          <w:rFonts w:asciiTheme="minorHAnsi" w:hAnsiTheme="minorHAnsi" w:cstheme="minorHAnsi"/>
          <w:sz w:val="22"/>
          <w:szCs w:val="22"/>
        </w:rPr>
        <w:t>r Rolle</w:t>
      </w:r>
      <w:r w:rsidR="005961B9" w:rsidRPr="002F2EBE">
        <w:rPr>
          <w:rFonts w:asciiTheme="minorHAnsi" w:hAnsiTheme="minorHAnsi" w:cstheme="minorHAnsi"/>
          <w:sz w:val="22"/>
          <w:szCs w:val="22"/>
        </w:rPr>
        <w:t xml:space="preserve"> „verantwortliche</w:t>
      </w:r>
      <w:r w:rsidR="002F2EBE" w:rsidRPr="002F2EBE">
        <w:rPr>
          <w:rFonts w:asciiTheme="minorHAnsi" w:hAnsiTheme="minorHAnsi" w:cstheme="minorHAnsi"/>
          <w:sz w:val="22"/>
          <w:szCs w:val="22"/>
        </w:rPr>
        <w:t>r</w:t>
      </w:r>
      <w:r w:rsidR="005961B9" w:rsidRPr="002F2EBE">
        <w:rPr>
          <w:rFonts w:asciiTheme="minorHAnsi" w:hAnsiTheme="minorHAnsi" w:cstheme="minorHAnsi"/>
          <w:sz w:val="22"/>
          <w:szCs w:val="22"/>
        </w:rPr>
        <w:t xml:space="preserve"> Sachbearbeiter“</w:t>
      </w:r>
      <w:r>
        <w:rPr>
          <w:rFonts w:asciiTheme="minorHAnsi" w:hAnsiTheme="minorHAnsi" w:cstheme="minorHAnsi"/>
          <w:sz w:val="22"/>
          <w:szCs w:val="22"/>
        </w:rPr>
        <w:t xml:space="preserve">. </w:t>
      </w:r>
      <w:r w:rsidR="005961B9" w:rsidRPr="002F2EBE">
        <w:rPr>
          <w:rFonts w:asciiTheme="minorHAnsi" w:hAnsiTheme="minorHAnsi" w:cstheme="minorHAnsi"/>
          <w:sz w:val="22"/>
          <w:szCs w:val="22"/>
        </w:rPr>
        <w:t>Zusätzlich zu der Rolle „verantwortlicher Sachbearbeiter“ werden bei den Strafakten des Zolls und den Bußgeldakten Funktionen einer funktionalen Staatsanwaltschaft bzw. einer Bußgeldbehörde übernommen. Aufgrund dessen sind zu der o.a. Rolle weitere Funktionalitäten durch die jeweilig</w:t>
      </w:r>
      <w:r w:rsidR="002F2EBE">
        <w:rPr>
          <w:rFonts w:asciiTheme="minorHAnsi" w:hAnsiTheme="minorHAnsi" w:cstheme="minorHAnsi"/>
          <w:sz w:val="22"/>
          <w:szCs w:val="22"/>
        </w:rPr>
        <w:t>en Sachbearbeiter wahrzunehmen.</w:t>
      </w:r>
      <w:ins w:id="2018" w:author="Kisch, Christian" w:date="2022-02-07T14:31:00Z">
        <w:r w:rsidR="005F5BB3">
          <w:rPr>
            <w:rFonts w:asciiTheme="minorHAnsi" w:hAnsiTheme="minorHAnsi" w:cstheme="minorHAnsi"/>
            <w:sz w:val="22"/>
            <w:szCs w:val="22"/>
          </w:rPr>
          <w:t xml:space="preserve"> Die gewährten Entitäten, Aktionsarten und Funktionalitäten sind </w:t>
        </w:r>
        <w:r w:rsidR="005F5BB3" w:rsidRPr="001446C7">
          <w:rPr>
            <w:rFonts w:asciiTheme="minorHAnsi" w:hAnsiTheme="minorHAnsi" w:cstheme="minorHAnsi"/>
            <w:sz w:val="22"/>
            <w:szCs w:val="22"/>
          </w:rPr>
          <w:t xml:space="preserve">der </w:t>
        </w:r>
        <w:r w:rsidR="005F5BB3" w:rsidRPr="001446C7">
          <w:rPr>
            <w:rFonts w:asciiTheme="minorHAnsi" w:hAnsiTheme="minorHAnsi" w:cstheme="minorHAnsi"/>
            <w:b/>
            <w:sz w:val="22"/>
            <w:szCs w:val="22"/>
          </w:rPr>
          <w:t xml:space="preserve">Anlage </w:t>
        </w:r>
      </w:ins>
      <w:ins w:id="2019" w:author="Kisch, Christian" w:date="2022-02-07T14:43:00Z">
        <w:r w:rsidR="0079626D" w:rsidRPr="001446C7">
          <w:rPr>
            <w:rFonts w:asciiTheme="minorHAnsi" w:hAnsiTheme="minorHAnsi" w:cstheme="minorHAnsi"/>
            <w:b/>
            <w:sz w:val="22"/>
            <w:szCs w:val="22"/>
          </w:rPr>
          <w:t>6</w:t>
        </w:r>
      </w:ins>
      <w:ins w:id="2020" w:author="Kisch, Christian" w:date="2022-02-07T14:31:00Z">
        <w:r w:rsidR="005F5BB3" w:rsidRPr="001446C7">
          <w:rPr>
            <w:rFonts w:asciiTheme="minorHAnsi" w:hAnsiTheme="minorHAnsi" w:cstheme="minorHAnsi"/>
            <w:b/>
            <w:sz w:val="22"/>
            <w:szCs w:val="22"/>
          </w:rPr>
          <w:t xml:space="preserve"> </w:t>
        </w:r>
        <w:r w:rsidR="005F5BB3" w:rsidRPr="001446C7">
          <w:rPr>
            <w:rFonts w:asciiTheme="minorHAnsi" w:hAnsiTheme="minorHAnsi" w:cstheme="minorHAnsi"/>
            <w:sz w:val="22"/>
            <w:szCs w:val="22"/>
          </w:rPr>
          <w:t>zu</w:t>
        </w:r>
        <w:r w:rsidR="005F5BB3">
          <w:rPr>
            <w:rFonts w:asciiTheme="minorHAnsi" w:hAnsiTheme="minorHAnsi" w:cstheme="minorHAnsi"/>
            <w:sz w:val="22"/>
            <w:szCs w:val="22"/>
          </w:rPr>
          <w:t xml:space="preserve"> entnehmen.</w:t>
        </w:r>
      </w:ins>
    </w:p>
    <w:p w14:paraId="5A920B9F" w14:textId="1937CEF7" w:rsidR="005961B9" w:rsidRPr="002F2EBE" w:rsidDel="005F5BB3" w:rsidRDefault="005961B9" w:rsidP="002F2EBE">
      <w:pPr>
        <w:pStyle w:val="StandardWeb"/>
        <w:rPr>
          <w:del w:id="2021" w:author="Kisch, Christian" w:date="2022-02-07T14:31:00Z"/>
          <w:rFonts w:asciiTheme="minorHAnsi" w:hAnsiTheme="minorHAnsi" w:cstheme="minorHAnsi"/>
          <w:sz w:val="22"/>
          <w:szCs w:val="22"/>
          <w:u w:val="single"/>
        </w:rPr>
      </w:pPr>
      <w:del w:id="2022" w:author="Kisch, Christian" w:date="2022-02-07T14:31:00Z">
        <w:r w:rsidRPr="002F2EBE" w:rsidDel="005F5BB3">
          <w:rPr>
            <w:rFonts w:asciiTheme="minorHAnsi" w:hAnsiTheme="minorHAnsi" w:cstheme="minorHAnsi"/>
            <w:sz w:val="22"/>
            <w:szCs w:val="22"/>
            <w:u w:val="single"/>
          </w:rPr>
          <w:delText>Gewährte zusätzliche Funktionsrechte</w:delText>
        </w:r>
        <w:r w:rsidR="00EB3163" w:rsidRPr="002F2EBE" w:rsidDel="005F5BB3">
          <w:rPr>
            <w:rFonts w:asciiTheme="minorHAnsi" w:hAnsiTheme="minorHAnsi" w:cstheme="minorHAnsi"/>
            <w:sz w:val="22"/>
            <w:szCs w:val="22"/>
            <w:u w:val="single"/>
          </w:rPr>
          <w:delText>:</w:delText>
        </w:r>
      </w:del>
    </w:p>
    <w:p w14:paraId="2FD4A6C2" w14:textId="0D0B90E2" w:rsidR="005961B9" w:rsidRPr="002F2EBE" w:rsidDel="005F5BB3" w:rsidRDefault="005961B9" w:rsidP="00E366DB">
      <w:pPr>
        <w:pStyle w:val="StandardWeb"/>
        <w:numPr>
          <w:ilvl w:val="0"/>
          <w:numId w:val="14"/>
        </w:numPr>
        <w:rPr>
          <w:del w:id="2023" w:author="Kisch, Christian" w:date="2022-02-07T14:31:00Z"/>
          <w:rFonts w:asciiTheme="minorHAnsi" w:hAnsiTheme="minorHAnsi" w:cstheme="minorHAnsi"/>
          <w:sz w:val="22"/>
          <w:szCs w:val="22"/>
        </w:rPr>
      </w:pPr>
      <w:del w:id="2024" w:author="Kisch, Christian" w:date="2021-12-22T17:03:00Z">
        <w:r w:rsidRPr="002F2EBE" w:rsidDel="00D4221D">
          <w:rPr>
            <w:rFonts w:asciiTheme="minorHAnsi" w:hAnsiTheme="minorHAnsi" w:cstheme="minorHAnsi"/>
            <w:sz w:val="22"/>
            <w:szCs w:val="22"/>
          </w:rPr>
          <w:delText>Pagi</w:delText>
        </w:r>
        <w:r w:rsidR="0054790E" w:rsidDel="00D4221D">
          <w:rPr>
            <w:rFonts w:asciiTheme="minorHAnsi" w:hAnsiTheme="minorHAnsi" w:cstheme="minorHAnsi"/>
            <w:sz w:val="22"/>
            <w:szCs w:val="22"/>
          </w:rPr>
          <w:delText>nieren des Ordners „</w:delText>
        </w:r>
        <w:r w:rsidRPr="002F2EBE" w:rsidDel="00D4221D">
          <w:rPr>
            <w:rFonts w:asciiTheme="minorHAnsi" w:hAnsiTheme="minorHAnsi" w:cstheme="minorHAnsi"/>
            <w:sz w:val="22"/>
            <w:szCs w:val="22"/>
          </w:rPr>
          <w:delText>Akte</w:delText>
        </w:r>
        <w:r w:rsidR="0054790E" w:rsidDel="00D4221D">
          <w:rPr>
            <w:rFonts w:asciiTheme="minorHAnsi" w:hAnsiTheme="minorHAnsi" w:cstheme="minorHAnsi"/>
            <w:sz w:val="22"/>
            <w:szCs w:val="22"/>
          </w:rPr>
          <w:delText>“</w:delText>
        </w:r>
        <w:r w:rsidR="002F2EBE" w:rsidDel="00D4221D">
          <w:rPr>
            <w:rFonts w:asciiTheme="minorHAnsi" w:hAnsiTheme="minorHAnsi" w:cstheme="minorHAnsi"/>
            <w:sz w:val="22"/>
            <w:szCs w:val="22"/>
          </w:rPr>
          <w:delText>,</w:delText>
        </w:r>
      </w:del>
    </w:p>
    <w:p w14:paraId="0C0E2BB5" w14:textId="6A7C230C" w:rsidR="005961B9" w:rsidRPr="002F2EBE" w:rsidDel="005F5BB3" w:rsidRDefault="005961B9" w:rsidP="00E366DB">
      <w:pPr>
        <w:pStyle w:val="StandardWeb"/>
        <w:numPr>
          <w:ilvl w:val="0"/>
          <w:numId w:val="14"/>
        </w:numPr>
        <w:rPr>
          <w:del w:id="2025" w:author="Kisch, Christian" w:date="2022-02-07T14:31:00Z"/>
          <w:rFonts w:asciiTheme="minorHAnsi" w:hAnsiTheme="minorHAnsi" w:cstheme="minorHAnsi"/>
          <w:sz w:val="22"/>
          <w:szCs w:val="22"/>
        </w:rPr>
      </w:pPr>
      <w:del w:id="2026" w:author="Kisch, Christian" w:date="2022-02-07T14:31:00Z">
        <w:r w:rsidRPr="002F2EBE" w:rsidDel="005F5BB3">
          <w:rPr>
            <w:rFonts w:asciiTheme="minorHAnsi" w:hAnsiTheme="minorHAnsi" w:cstheme="minorHAnsi"/>
            <w:sz w:val="22"/>
            <w:szCs w:val="22"/>
          </w:rPr>
          <w:delText>Übergeben des Aktenführungsrechts</w:delText>
        </w:r>
        <w:r w:rsidR="002F2EBE" w:rsidDel="005F5BB3">
          <w:rPr>
            <w:rFonts w:asciiTheme="minorHAnsi" w:hAnsiTheme="minorHAnsi" w:cstheme="minorHAnsi"/>
            <w:sz w:val="22"/>
            <w:szCs w:val="22"/>
          </w:rPr>
          <w:delText>,</w:delText>
        </w:r>
      </w:del>
    </w:p>
    <w:p w14:paraId="16AF8052" w14:textId="7C30A9FD" w:rsidR="002F2EBE" w:rsidDel="005F5BB3" w:rsidRDefault="005961B9" w:rsidP="00E366DB">
      <w:pPr>
        <w:pStyle w:val="StandardWeb"/>
        <w:numPr>
          <w:ilvl w:val="0"/>
          <w:numId w:val="14"/>
        </w:numPr>
        <w:rPr>
          <w:del w:id="2027" w:author="Kisch, Christian" w:date="2022-02-07T14:31:00Z"/>
          <w:rFonts w:asciiTheme="minorHAnsi" w:hAnsiTheme="minorHAnsi" w:cstheme="minorHAnsi"/>
          <w:sz w:val="22"/>
          <w:szCs w:val="22"/>
        </w:rPr>
      </w:pPr>
      <w:del w:id="2028" w:author="Kisch, Christian" w:date="2022-02-07T14:31:00Z">
        <w:r w:rsidRPr="002F2EBE" w:rsidDel="005F5BB3">
          <w:rPr>
            <w:rFonts w:asciiTheme="minorHAnsi" w:hAnsiTheme="minorHAnsi" w:cstheme="minorHAnsi"/>
            <w:sz w:val="22"/>
            <w:szCs w:val="22"/>
          </w:rPr>
          <w:delText>Übe</w:delText>
        </w:r>
        <w:r w:rsidR="002F2EBE" w:rsidDel="005F5BB3">
          <w:rPr>
            <w:rFonts w:asciiTheme="minorHAnsi" w:hAnsiTheme="minorHAnsi" w:cstheme="minorHAnsi"/>
            <w:sz w:val="22"/>
            <w:szCs w:val="22"/>
          </w:rPr>
          <w:delText>rnehmen des Aktenführungsrechts.</w:delText>
        </w:r>
      </w:del>
    </w:p>
    <w:p w14:paraId="65DA7ACA" w14:textId="71F636FC" w:rsidR="00E60828" w:rsidRPr="0054790E" w:rsidDel="005F5BB3" w:rsidRDefault="00E60828" w:rsidP="0054790E">
      <w:pPr>
        <w:pStyle w:val="StandardWeb"/>
        <w:numPr>
          <w:ilvl w:val="0"/>
          <w:numId w:val="14"/>
        </w:numPr>
        <w:rPr>
          <w:del w:id="2029" w:author="Kisch, Christian" w:date="2022-02-07T14:31:00Z"/>
          <w:rFonts w:asciiTheme="minorHAnsi" w:hAnsiTheme="minorHAnsi" w:cstheme="minorHAnsi"/>
          <w:sz w:val="22"/>
          <w:szCs w:val="22"/>
        </w:rPr>
      </w:pPr>
      <w:del w:id="2030" w:author="Kisch, Christian" w:date="2022-02-07T14:31:00Z">
        <w:r w:rsidRPr="0054790E" w:rsidDel="005F5BB3">
          <w:rPr>
            <w:rFonts w:asciiTheme="minorHAnsi" w:hAnsiTheme="minorHAnsi" w:cstheme="minorHAnsi"/>
            <w:sz w:val="22"/>
            <w:szCs w:val="22"/>
          </w:rPr>
          <w:delText>Erstellen und Exportieren von Repräsentaten.</w:delText>
        </w:r>
      </w:del>
    </w:p>
    <w:p w14:paraId="09A58FA5" w14:textId="1E982EA6" w:rsidR="009B78F7" w:rsidRPr="002F2EBE" w:rsidDel="005F5BB3" w:rsidRDefault="009B78F7" w:rsidP="009B78F7">
      <w:pPr>
        <w:pStyle w:val="StandardWeb"/>
        <w:rPr>
          <w:del w:id="2031" w:author="Kisch, Christian" w:date="2022-02-07T14:31:00Z"/>
          <w:rFonts w:asciiTheme="minorHAnsi" w:hAnsiTheme="minorHAnsi" w:cstheme="minorHAnsi"/>
          <w:sz w:val="22"/>
          <w:szCs w:val="22"/>
        </w:rPr>
      </w:pPr>
      <w:del w:id="2032" w:author="Kisch, Christian" w:date="2022-02-07T14:31:00Z">
        <w:r w:rsidDel="005F5BB3">
          <w:rPr>
            <w:rFonts w:asciiTheme="minorHAnsi" w:hAnsiTheme="minorHAnsi" w:cstheme="minorHAnsi"/>
            <w:sz w:val="22"/>
            <w:szCs w:val="22"/>
          </w:rPr>
          <w:delText xml:space="preserve">Dem Sachbearbeiter </w:delText>
        </w:r>
        <w:r w:rsidR="007E62F0" w:rsidDel="005F5BB3">
          <w:rPr>
            <w:rFonts w:asciiTheme="minorHAnsi" w:hAnsiTheme="minorHAnsi" w:cstheme="minorHAnsi"/>
            <w:sz w:val="22"/>
            <w:szCs w:val="22"/>
          </w:rPr>
          <w:delText>Straf-</w:delText>
        </w:r>
        <w:r w:rsidDel="005F5BB3">
          <w:rPr>
            <w:rFonts w:asciiTheme="minorHAnsi" w:hAnsiTheme="minorHAnsi" w:cstheme="minorHAnsi"/>
            <w:sz w:val="22"/>
            <w:szCs w:val="22"/>
          </w:rPr>
          <w:delText xml:space="preserve"> und Bußgeldakte werden zu den ihm zugewiesenen Ressourcen auch die Berechtigungen zum </w:delText>
        </w:r>
        <w:r w:rsidR="00644C93" w:rsidDel="005F5BB3">
          <w:rPr>
            <w:rFonts w:asciiTheme="minorHAnsi" w:hAnsiTheme="minorHAnsi" w:cstheme="minorHAnsi"/>
            <w:sz w:val="22"/>
            <w:szCs w:val="22"/>
          </w:rPr>
          <w:delText xml:space="preserve">Suchen, </w:delText>
        </w:r>
        <w:r w:rsidDel="005F5BB3">
          <w:rPr>
            <w:rFonts w:asciiTheme="minorHAnsi" w:hAnsiTheme="minorHAnsi" w:cstheme="minorHAnsi"/>
            <w:sz w:val="22"/>
            <w:szCs w:val="22"/>
          </w:rPr>
          <w:delText xml:space="preserve">Ausführen und Abbrechen erteilt, soweit dies </w:delText>
        </w:r>
        <w:r w:rsidR="0095247B" w:rsidDel="005F5BB3">
          <w:rPr>
            <w:rFonts w:asciiTheme="minorHAnsi" w:hAnsiTheme="minorHAnsi" w:cstheme="minorHAnsi"/>
            <w:sz w:val="22"/>
            <w:szCs w:val="22"/>
          </w:rPr>
          <w:delText xml:space="preserve">für die Aufgabenerfüllung </w:delText>
        </w:r>
        <w:r w:rsidDel="005F5BB3">
          <w:rPr>
            <w:rFonts w:asciiTheme="minorHAnsi" w:hAnsiTheme="minorHAnsi" w:cstheme="minorHAnsi"/>
            <w:sz w:val="22"/>
            <w:szCs w:val="22"/>
          </w:rPr>
          <w:delText>erforderlich ist.</w:delText>
        </w:r>
      </w:del>
    </w:p>
    <w:p w14:paraId="2F8474E0" w14:textId="77777777" w:rsidR="005961B9" w:rsidRDefault="005961B9" w:rsidP="002F2EBE">
      <w:pPr>
        <w:pStyle w:val="berschrift2"/>
        <w:ind w:left="426" w:hanging="426"/>
      </w:pPr>
      <w:bookmarkStart w:id="2033" w:name="_Toc78534394"/>
      <w:bookmarkStart w:id="2034" w:name="_Toc88646377"/>
      <w:r>
        <w:t>Beteiligter Sachbearbeiter</w:t>
      </w:r>
      <w:bookmarkEnd w:id="2033"/>
      <w:bookmarkEnd w:id="2034"/>
    </w:p>
    <w:p w14:paraId="0784773E" w14:textId="18E3B10D" w:rsidR="00B20E72" w:rsidRPr="000112A1" w:rsidRDefault="005961B9" w:rsidP="005242B4">
      <w:pPr>
        <w:pStyle w:val="StandardWeb"/>
        <w:rPr>
          <w:rFonts w:asciiTheme="minorHAnsi" w:hAnsiTheme="minorHAnsi" w:cstheme="minorHAnsi"/>
          <w:sz w:val="22"/>
          <w:szCs w:val="22"/>
        </w:rPr>
      </w:pPr>
      <w:r w:rsidRPr="002F2EBE">
        <w:rPr>
          <w:rFonts w:asciiTheme="minorHAnsi" w:hAnsiTheme="minorHAnsi" w:cstheme="minorHAnsi"/>
          <w:sz w:val="22"/>
          <w:szCs w:val="22"/>
        </w:rPr>
        <w:t>Der beteiligte Sachbearbeiter eine</w:t>
      </w:r>
      <w:r w:rsidR="0054790E">
        <w:rPr>
          <w:rFonts w:asciiTheme="minorHAnsi" w:hAnsiTheme="minorHAnsi" w:cstheme="minorHAnsi"/>
          <w:sz w:val="22"/>
          <w:szCs w:val="22"/>
        </w:rPr>
        <w:t>s</w:t>
      </w:r>
      <w:r w:rsidR="0054790E" w:rsidRPr="0054790E">
        <w:rPr>
          <w:rFonts w:asciiTheme="minorHAnsi" w:hAnsiTheme="minorHAnsi" w:cstheme="minorHAnsi"/>
        </w:rPr>
        <w:t xml:space="preserve"> </w:t>
      </w:r>
      <w:r w:rsidR="0054790E" w:rsidRPr="00A46CE4">
        <w:rPr>
          <w:rFonts w:asciiTheme="minorHAnsi" w:hAnsiTheme="minorHAnsi" w:cstheme="minorHAnsi"/>
          <w:sz w:val="22"/>
          <w:szCs w:val="22"/>
        </w:rPr>
        <w:t>Verfahrens</w:t>
      </w:r>
      <w:r w:rsidRPr="00A51B5E">
        <w:rPr>
          <w:rFonts w:asciiTheme="minorHAnsi" w:hAnsiTheme="minorHAnsi" w:cstheme="minorHAnsi"/>
          <w:sz w:val="22"/>
          <w:szCs w:val="22"/>
        </w:rPr>
        <w:t xml:space="preserve"> </w:t>
      </w:r>
      <w:r w:rsidRPr="002F2EBE">
        <w:rPr>
          <w:rFonts w:asciiTheme="minorHAnsi" w:hAnsiTheme="minorHAnsi" w:cstheme="minorHAnsi"/>
          <w:sz w:val="22"/>
          <w:szCs w:val="22"/>
        </w:rPr>
        <w:t xml:space="preserve">unterstützt den </w:t>
      </w:r>
      <w:ins w:id="2035" w:author="Kisch, Christian" w:date="2021-12-22T17:03:00Z">
        <w:r w:rsidR="00D4221D">
          <w:rPr>
            <w:rFonts w:asciiTheme="minorHAnsi" w:hAnsiTheme="minorHAnsi" w:cstheme="minorHAnsi"/>
            <w:sz w:val="22"/>
            <w:szCs w:val="22"/>
          </w:rPr>
          <w:t>verantwortlichen Sachbearbeiter</w:t>
        </w:r>
      </w:ins>
      <w:del w:id="2036" w:author="Kisch, Christian" w:date="2021-12-22T17:03:00Z">
        <w:r w:rsidRPr="002F2EBE" w:rsidDel="00D4221D">
          <w:rPr>
            <w:rFonts w:asciiTheme="minorHAnsi" w:hAnsiTheme="minorHAnsi" w:cstheme="minorHAnsi"/>
            <w:sz w:val="22"/>
            <w:szCs w:val="22"/>
          </w:rPr>
          <w:delText>Hauptsachbearbeiter</w:delText>
        </w:r>
      </w:del>
      <w:r w:rsidRPr="002F2EBE">
        <w:rPr>
          <w:rFonts w:asciiTheme="minorHAnsi" w:hAnsiTheme="minorHAnsi" w:cstheme="minorHAnsi"/>
          <w:sz w:val="22"/>
          <w:szCs w:val="22"/>
        </w:rPr>
        <w:t>, indem er z.B. eigene Erkenntnisse, die er ermittelt hat bzw. die ihm zur Kenntnis gebracht wurden, hinzufügt. Das Ablegen ist für den beteiligten Sachbearbeiter lediglich im Ordner „Entwürfe“</w:t>
      </w:r>
      <w:r w:rsidR="00A04424">
        <w:rPr>
          <w:rFonts w:asciiTheme="minorHAnsi" w:hAnsiTheme="minorHAnsi" w:cstheme="minorHAnsi"/>
          <w:sz w:val="22"/>
          <w:szCs w:val="22"/>
        </w:rPr>
        <w:t>,</w:t>
      </w:r>
      <w:r w:rsidRPr="002F2EBE">
        <w:rPr>
          <w:rFonts w:asciiTheme="minorHAnsi" w:hAnsiTheme="minorHAnsi" w:cstheme="minorHAnsi"/>
          <w:sz w:val="22"/>
          <w:szCs w:val="22"/>
        </w:rPr>
        <w:t xml:space="preserve"> „Eingang“ </w:t>
      </w:r>
      <w:r w:rsidR="00A04424">
        <w:rPr>
          <w:rFonts w:asciiTheme="minorHAnsi" w:hAnsiTheme="minorHAnsi" w:cstheme="minorHAnsi"/>
          <w:sz w:val="22"/>
          <w:szCs w:val="22"/>
        </w:rPr>
        <w:t xml:space="preserve">und „Ablage“ </w:t>
      </w:r>
      <w:r w:rsidRPr="002F2EBE">
        <w:rPr>
          <w:rFonts w:asciiTheme="minorHAnsi" w:hAnsiTheme="minorHAnsi" w:cstheme="minorHAnsi"/>
          <w:sz w:val="22"/>
          <w:szCs w:val="22"/>
        </w:rPr>
        <w:t xml:space="preserve">möglich. Die Verantwortung für </w:t>
      </w:r>
      <w:r w:rsidR="0054790E">
        <w:rPr>
          <w:rFonts w:asciiTheme="minorHAnsi" w:hAnsiTheme="minorHAnsi" w:cstheme="minorHAnsi"/>
          <w:sz w:val="22"/>
          <w:szCs w:val="22"/>
        </w:rPr>
        <w:t xml:space="preserve">das </w:t>
      </w:r>
      <w:r w:rsidR="0054790E">
        <w:rPr>
          <w:rFonts w:asciiTheme="minorHAnsi" w:hAnsiTheme="minorHAnsi" w:cstheme="minorHAnsi"/>
        </w:rPr>
        <w:t>Verfahren</w:t>
      </w:r>
      <w:r w:rsidRPr="002F2EBE">
        <w:rPr>
          <w:rFonts w:asciiTheme="minorHAnsi" w:hAnsiTheme="minorHAnsi" w:cstheme="minorHAnsi"/>
          <w:sz w:val="22"/>
          <w:szCs w:val="22"/>
        </w:rPr>
        <w:t xml:space="preserve"> und somit die Strukturierung obliegt dem verantwortlichen Sachbearbeiter. Auf den </w:t>
      </w:r>
      <w:r w:rsidR="00A04424">
        <w:rPr>
          <w:rFonts w:asciiTheme="minorHAnsi" w:hAnsiTheme="minorHAnsi" w:cstheme="minorHAnsi"/>
          <w:sz w:val="22"/>
          <w:szCs w:val="22"/>
        </w:rPr>
        <w:t xml:space="preserve">zugewiesenen </w:t>
      </w:r>
      <w:r w:rsidRPr="002F2EBE">
        <w:rPr>
          <w:rFonts w:asciiTheme="minorHAnsi" w:hAnsiTheme="minorHAnsi" w:cstheme="minorHAnsi"/>
          <w:sz w:val="22"/>
          <w:szCs w:val="22"/>
        </w:rPr>
        <w:t xml:space="preserve">Ordner </w:t>
      </w:r>
      <w:r w:rsidR="0054790E">
        <w:rPr>
          <w:rFonts w:asciiTheme="minorHAnsi" w:hAnsiTheme="minorHAnsi" w:cstheme="minorHAnsi"/>
          <w:sz w:val="22"/>
          <w:szCs w:val="22"/>
        </w:rPr>
        <w:t>„</w:t>
      </w:r>
      <w:r w:rsidR="00CA6016">
        <w:rPr>
          <w:rFonts w:asciiTheme="minorHAnsi" w:hAnsiTheme="minorHAnsi" w:cstheme="minorHAnsi"/>
          <w:sz w:val="22"/>
          <w:szCs w:val="22"/>
        </w:rPr>
        <w:t>A</w:t>
      </w:r>
      <w:r w:rsidR="00A04424" w:rsidRPr="00E60828">
        <w:rPr>
          <w:rFonts w:asciiTheme="minorHAnsi" w:hAnsiTheme="minorHAnsi" w:cstheme="minorHAnsi"/>
          <w:sz w:val="22"/>
          <w:szCs w:val="22"/>
        </w:rPr>
        <w:t>kte</w:t>
      </w:r>
      <w:r w:rsidR="0054790E">
        <w:rPr>
          <w:rFonts w:asciiTheme="minorHAnsi" w:hAnsiTheme="minorHAnsi" w:cstheme="minorHAnsi"/>
          <w:sz w:val="22"/>
          <w:szCs w:val="22"/>
        </w:rPr>
        <w:t>“</w:t>
      </w:r>
      <w:r w:rsidR="00A04424" w:rsidRPr="00E60828">
        <w:rPr>
          <w:rFonts w:asciiTheme="minorHAnsi" w:hAnsiTheme="minorHAnsi" w:cstheme="minorHAnsi"/>
          <w:sz w:val="22"/>
          <w:szCs w:val="22"/>
        </w:rPr>
        <w:t xml:space="preserve"> und die dazu ggf. eingerichteten Unterordner</w:t>
      </w:r>
      <w:r w:rsidRPr="002F2EBE">
        <w:rPr>
          <w:rFonts w:asciiTheme="minorHAnsi" w:hAnsiTheme="minorHAnsi" w:cstheme="minorHAnsi"/>
          <w:sz w:val="22"/>
          <w:szCs w:val="22"/>
        </w:rPr>
        <w:t xml:space="preserve"> besitzt der beteiligte Sachbearbeiter a</w:t>
      </w:r>
      <w:r w:rsidR="002F2EBE">
        <w:rPr>
          <w:rFonts w:asciiTheme="minorHAnsi" w:hAnsiTheme="minorHAnsi" w:cstheme="minorHAnsi"/>
          <w:sz w:val="22"/>
          <w:szCs w:val="22"/>
        </w:rPr>
        <w:t>usschließlich lesenden Zugriff.</w:t>
      </w:r>
      <w:ins w:id="2037" w:author="Kisch, Christian" w:date="2022-02-07T14:43:00Z">
        <w:r w:rsidR="0079626D">
          <w:rPr>
            <w:rFonts w:asciiTheme="minorHAnsi" w:hAnsiTheme="minorHAnsi" w:cstheme="minorHAnsi"/>
            <w:sz w:val="22"/>
            <w:szCs w:val="22"/>
          </w:rPr>
          <w:t xml:space="preserve"> Die gewährten Entitäten, Aktionsarten und Funktionalitäten </w:t>
        </w:r>
        <w:r w:rsidR="0079626D" w:rsidRPr="001446C7">
          <w:rPr>
            <w:rFonts w:asciiTheme="minorHAnsi" w:hAnsiTheme="minorHAnsi" w:cstheme="minorHAnsi"/>
            <w:sz w:val="22"/>
            <w:szCs w:val="22"/>
          </w:rPr>
          <w:t xml:space="preserve">sind der </w:t>
        </w:r>
        <w:r w:rsidR="0079626D" w:rsidRPr="001446C7">
          <w:rPr>
            <w:rFonts w:asciiTheme="minorHAnsi" w:hAnsiTheme="minorHAnsi" w:cstheme="minorHAnsi"/>
            <w:b/>
            <w:sz w:val="22"/>
            <w:szCs w:val="22"/>
          </w:rPr>
          <w:t>Anlage 7</w:t>
        </w:r>
        <w:r w:rsidR="0079626D">
          <w:rPr>
            <w:rFonts w:asciiTheme="minorHAnsi" w:hAnsiTheme="minorHAnsi" w:cstheme="minorHAnsi"/>
            <w:b/>
          </w:rPr>
          <w:t xml:space="preserve"> </w:t>
        </w:r>
        <w:r w:rsidR="0079626D">
          <w:rPr>
            <w:rFonts w:asciiTheme="minorHAnsi" w:hAnsiTheme="minorHAnsi" w:cstheme="minorHAnsi"/>
            <w:sz w:val="22"/>
            <w:szCs w:val="22"/>
          </w:rPr>
          <w:t>zu entnehmen.</w:t>
        </w:r>
      </w:ins>
    </w:p>
    <w:p w14:paraId="7FDF2C08" w14:textId="3D24E065" w:rsidR="005961B9" w:rsidRPr="001A3A59" w:rsidDel="0079626D" w:rsidRDefault="005961B9" w:rsidP="001A3A59">
      <w:pPr>
        <w:pStyle w:val="berschrift3"/>
        <w:ind w:left="851" w:hanging="851"/>
        <w:rPr>
          <w:del w:id="2038" w:author="Kisch, Christian" w:date="2022-02-07T14:43:00Z"/>
          <w:rFonts w:asciiTheme="minorHAnsi" w:hAnsiTheme="minorHAnsi" w:cstheme="minorHAnsi"/>
          <w:szCs w:val="22"/>
        </w:rPr>
      </w:pPr>
      <w:bookmarkStart w:id="2039" w:name="_Toc88646378"/>
      <w:del w:id="2040" w:author="Kisch, Christian" w:date="2022-02-07T14:43:00Z">
        <w:r w:rsidRPr="001A3A59" w:rsidDel="0079626D">
          <w:rPr>
            <w:rFonts w:asciiTheme="minorHAnsi" w:hAnsiTheme="minorHAnsi" w:cstheme="minorHAnsi"/>
            <w:szCs w:val="22"/>
          </w:rPr>
          <w:delText>Gewährte Entitäten</w:delText>
        </w:r>
        <w:r w:rsidR="001A3A59" w:rsidDel="0079626D">
          <w:rPr>
            <w:rFonts w:asciiTheme="minorHAnsi" w:hAnsiTheme="minorHAnsi" w:cstheme="minorHAnsi"/>
            <w:szCs w:val="22"/>
          </w:rPr>
          <w:delText xml:space="preserve"> und Aktionsarten</w:delText>
        </w:r>
        <w:bookmarkEnd w:id="2039"/>
      </w:del>
    </w:p>
    <w:tbl>
      <w:tblPr>
        <w:tblStyle w:val="Tabellenraster"/>
        <w:tblW w:w="0" w:type="auto"/>
        <w:tblLook w:val="04A0" w:firstRow="1" w:lastRow="0" w:firstColumn="1" w:lastColumn="0" w:noHBand="0" w:noVBand="1"/>
        <w:tblPrChange w:id="2041" w:author="Franz, Ilka (GZD - DIII - DO Potsdam Behlertstraße)" w:date="2022-01-06T09:41:00Z">
          <w:tblPr>
            <w:tblStyle w:val="Tabellenraster"/>
            <w:tblW w:w="0" w:type="auto"/>
            <w:tblLook w:val="04A0" w:firstRow="1" w:lastRow="0" w:firstColumn="1" w:lastColumn="0" w:noHBand="0" w:noVBand="1"/>
          </w:tblPr>
        </w:tblPrChange>
      </w:tblPr>
      <w:tblGrid>
        <w:gridCol w:w="1654"/>
        <w:gridCol w:w="7"/>
        <w:gridCol w:w="991"/>
        <w:gridCol w:w="1151"/>
        <w:gridCol w:w="22"/>
        <w:gridCol w:w="1130"/>
        <w:gridCol w:w="50"/>
        <w:gridCol w:w="1593"/>
        <w:gridCol w:w="1263"/>
        <w:gridCol w:w="1199"/>
        <w:tblGridChange w:id="2042">
          <w:tblGrid>
            <w:gridCol w:w="1654"/>
            <w:gridCol w:w="7"/>
            <w:gridCol w:w="5"/>
            <w:gridCol w:w="23"/>
            <w:gridCol w:w="963"/>
            <w:gridCol w:w="5"/>
            <w:gridCol w:w="30"/>
            <w:gridCol w:w="1116"/>
            <w:gridCol w:w="22"/>
            <w:gridCol w:w="22"/>
            <w:gridCol w:w="112"/>
            <w:gridCol w:w="996"/>
            <w:gridCol w:w="50"/>
            <w:gridCol w:w="39"/>
            <w:gridCol w:w="188"/>
            <w:gridCol w:w="1278"/>
            <w:gridCol w:w="88"/>
            <w:gridCol w:w="39"/>
            <w:gridCol w:w="1146"/>
            <w:gridCol w:w="65"/>
            <w:gridCol w:w="13"/>
            <w:gridCol w:w="1199"/>
          </w:tblGrid>
        </w:tblGridChange>
      </w:tblGrid>
      <w:tr w:rsidR="001A3A59" w:rsidRPr="00224103" w:rsidDel="0079626D" w14:paraId="72DA0BAC" w14:textId="11509884" w:rsidTr="00CC15DB">
        <w:trPr>
          <w:del w:id="2043" w:author="Kisch, Christian" w:date="2022-02-07T14:43:00Z"/>
        </w:trPr>
        <w:tc>
          <w:tcPr>
            <w:tcW w:w="1654" w:type="dxa"/>
            <w:shd w:val="clear" w:color="auto" w:fill="D9D9D9" w:themeFill="background1" w:themeFillShade="D9"/>
            <w:tcPrChange w:id="2044" w:author="Franz, Ilka (GZD - DIII - DO Potsdam Behlertstraße)" w:date="2022-01-06T09:41:00Z">
              <w:tcPr>
                <w:tcW w:w="1696" w:type="dxa"/>
                <w:gridSpan w:val="4"/>
                <w:shd w:val="clear" w:color="auto" w:fill="D9D9D9" w:themeFill="background1" w:themeFillShade="D9"/>
              </w:tcPr>
            </w:tcPrChange>
          </w:tcPr>
          <w:p w14:paraId="2FA93D0C" w14:textId="1D67CB88" w:rsidR="001A3A59" w:rsidRPr="00224103" w:rsidDel="0079626D" w:rsidRDefault="001A3A59" w:rsidP="00A55F2C">
            <w:pPr>
              <w:spacing w:line="240" w:lineRule="auto"/>
              <w:rPr>
                <w:del w:id="2045" w:author="Kisch, Christian" w:date="2022-02-07T14:43:00Z"/>
                <w:rFonts w:asciiTheme="minorHAnsi" w:hAnsiTheme="minorHAnsi" w:cstheme="minorHAnsi"/>
                <w:b/>
                <w:sz w:val="16"/>
                <w:szCs w:val="16"/>
              </w:rPr>
            </w:pPr>
            <w:del w:id="2046" w:author="Kisch, Christian" w:date="2022-02-07T14:43:00Z">
              <w:r w:rsidRPr="00E57462" w:rsidDel="0079626D">
                <w:rPr>
                  <w:rFonts w:asciiTheme="minorHAnsi" w:hAnsiTheme="minorHAnsi" w:cstheme="minorHAnsi"/>
                  <w:noProof/>
                  <w:lang w:eastAsia="de-DE"/>
                </w:rPr>
                <mc:AlternateContent>
                  <mc:Choice Requires="wps">
                    <w:drawing>
                      <wp:anchor distT="0" distB="0" distL="114300" distR="114300" simplePos="0" relativeHeight="251712512" behindDoc="0" locked="0" layoutInCell="1" allowOverlap="1" wp14:anchorId="7FF8EBF7" wp14:editId="0B81700C">
                        <wp:simplePos x="0" y="0"/>
                        <wp:positionH relativeFrom="column">
                          <wp:posOffset>-81639</wp:posOffset>
                        </wp:positionH>
                        <wp:positionV relativeFrom="paragraph">
                          <wp:posOffset>-83</wp:posOffset>
                        </wp:positionV>
                        <wp:extent cx="1057524" cy="508884"/>
                        <wp:effectExtent l="0" t="0" r="28575" b="24765"/>
                        <wp:wrapNone/>
                        <wp:docPr id="13" name="Gerader Verbinder 13"/>
                        <wp:cNvGraphicFramePr/>
                        <a:graphic xmlns:a="http://schemas.openxmlformats.org/drawingml/2006/main">
                          <a:graphicData uri="http://schemas.microsoft.com/office/word/2010/wordprocessingShape">
                            <wps:wsp>
                              <wps:cNvCnPr/>
                              <wps:spPr>
                                <a:xfrm>
                                  <a:off x="0" y="0"/>
                                  <a:ext cx="1057524" cy="508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7D3B2C" id="Gerader Verbinder 1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0" to="76.8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" strokecolor="black [3213]" strokeweight=".5pt">
                        <v:stroke joinstyle="miter"/>
                      </v:line>
                    </w:pict>
                  </mc:Fallback>
                </mc:AlternateContent>
              </w:r>
              <w:r w:rsidDel="0079626D">
                <w:rPr>
                  <w:rFonts w:asciiTheme="minorHAnsi" w:hAnsiTheme="minorHAnsi" w:cstheme="minorHAnsi"/>
                  <w:b/>
                  <w:sz w:val="20"/>
                  <w:szCs w:val="20"/>
                </w:rPr>
                <w:delText xml:space="preserve">                 </w:delText>
              </w:r>
              <w:r w:rsidRPr="00224103" w:rsidDel="0079626D">
                <w:rPr>
                  <w:rFonts w:asciiTheme="minorHAnsi" w:hAnsiTheme="minorHAnsi" w:cstheme="minorHAnsi"/>
                  <w:b/>
                  <w:sz w:val="16"/>
                  <w:szCs w:val="16"/>
                </w:rPr>
                <w:delText>Aktionsart</w:delText>
              </w:r>
            </w:del>
          </w:p>
          <w:p w14:paraId="0A97BEDE" w14:textId="0AD33EED" w:rsidR="001A3A59" w:rsidRPr="00224103" w:rsidDel="0079626D" w:rsidRDefault="001A3A59" w:rsidP="00A55F2C">
            <w:pPr>
              <w:rPr>
                <w:del w:id="2047" w:author="Kisch, Christian" w:date="2022-02-07T14:43:00Z"/>
                <w:rFonts w:asciiTheme="minorHAnsi" w:hAnsiTheme="minorHAnsi" w:cstheme="minorHAnsi"/>
                <w:b/>
                <w:sz w:val="16"/>
                <w:szCs w:val="16"/>
                <w:lang w:eastAsia="de-DE"/>
              </w:rPr>
            </w:pPr>
            <w:del w:id="2048" w:author="Kisch, Christian" w:date="2022-02-07T14:43:00Z">
              <w:r w:rsidRPr="00224103" w:rsidDel="0079626D">
                <w:rPr>
                  <w:rFonts w:asciiTheme="minorHAnsi" w:hAnsiTheme="minorHAnsi" w:cstheme="minorHAnsi"/>
                  <w:b/>
                  <w:sz w:val="16"/>
                  <w:szCs w:val="16"/>
                </w:rPr>
                <w:delText>Entität</w:delText>
              </w:r>
            </w:del>
          </w:p>
        </w:tc>
        <w:tc>
          <w:tcPr>
            <w:tcW w:w="998" w:type="dxa"/>
            <w:gridSpan w:val="2"/>
            <w:shd w:val="clear" w:color="auto" w:fill="D9D9D9" w:themeFill="background1" w:themeFillShade="D9"/>
            <w:tcPrChange w:id="2049" w:author="Franz, Ilka (GZD - DIII - DO Potsdam Behlertstraße)" w:date="2022-01-06T09:41:00Z">
              <w:tcPr>
                <w:tcW w:w="892" w:type="dxa"/>
                <w:gridSpan w:val="3"/>
                <w:shd w:val="clear" w:color="auto" w:fill="D9D9D9" w:themeFill="background1" w:themeFillShade="D9"/>
              </w:tcPr>
            </w:tcPrChange>
          </w:tcPr>
          <w:p w14:paraId="7A820564" w14:textId="1D9337F6" w:rsidR="001A3A59" w:rsidRPr="00224103" w:rsidDel="0079626D" w:rsidRDefault="001A3A59" w:rsidP="00A55F2C">
            <w:pPr>
              <w:rPr>
                <w:del w:id="2050" w:author="Kisch, Christian" w:date="2022-02-07T14:43:00Z"/>
                <w:rFonts w:asciiTheme="minorHAnsi" w:hAnsiTheme="minorHAnsi" w:cstheme="minorHAnsi"/>
                <w:b/>
                <w:sz w:val="20"/>
                <w:szCs w:val="20"/>
                <w:lang w:eastAsia="de-DE"/>
              </w:rPr>
            </w:pPr>
            <w:commentRangeStart w:id="2051"/>
            <w:del w:id="2052" w:author="Kisch, Christian" w:date="2022-02-07T14:43:00Z">
              <w:r w:rsidRPr="00224103" w:rsidDel="0079626D">
                <w:rPr>
                  <w:rFonts w:asciiTheme="minorHAnsi" w:hAnsiTheme="minorHAnsi" w:cstheme="minorHAnsi"/>
                  <w:b/>
                  <w:sz w:val="20"/>
                  <w:szCs w:val="20"/>
                </w:rPr>
                <w:delText>Entdecken</w:delText>
              </w:r>
              <w:commentRangeEnd w:id="2051"/>
              <w:r w:rsidR="004C65EA" w:rsidDel="0079626D">
                <w:rPr>
                  <w:rStyle w:val="Kommentarzeichen"/>
                  <w:rFonts w:asciiTheme="minorHAnsi" w:hAnsiTheme="minorHAnsi"/>
                </w:rPr>
                <w:commentReference w:id="2051"/>
              </w:r>
            </w:del>
          </w:p>
        </w:tc>
        <w:tc>
          <w:tcPr>
            <w:tcW w:w="1151" w:type="dxa"/>
            <w:shd w:val="clear" w:color="auto" w:fill="D9D9D9" w:themeFill="background1" w:themeFillShade="D9"/>
            <w:tcPrChange w:id="2053" w:author="Franz, Ilka (GZD - DIII - DO Potsdam Behlertstraße)" w:date="2022-01-06T09:41:00Z">
              <w:tcPr>
                <w:tcW w:w="1294" w:type="dxa"/>
                <w:gridSpan w:val="4"/>
                <w:shd w:val="clear" w:color="auto" w:fill="D9D9D9" w:themeFill="background1" w:themeFillShade="D9"/>
              </w:tcPr>
            </w:tcPrChange>
          </w:tcPr>
          <w:p w14:paraId="6915B6C0" w14:textId="33D69E20" w:rsidR="001A3A59" w:rsidRPr="00224103" w:rsidDel="0079626D" w:rsidRDefault="001A3A59" w:rsidP="00A55F2C">
            <w:pPr>
              <w:rPr>
                <w:del w:id="2054" w:author="Kisch, Christian" w:date="2022-02-07T14:43:00Z"/>
                <w:rFonts w:asciiTheme="minorHAnsi" w:hAnsiTheme="minorHAnsi" w:cstheme="minorHAnsi"/>
                <w:b/>
                <w:sz w:val="20"/>
                <w:szCs w:val="20"/>
                <w:lang w:eastAsia="de-DE"/>
              </w:rPr>
            </w:pPr>
            <w:del w:id="2055" w:author="Kisch, Christian" w:date="2022-02-07T14:43:00Z">
              <w:r w:rsidRPr="00224103" w:rsidDel="0079626D">
                <w:rPr>
                  <w:rFonts w:asciiTheme="minorHAnsi" w:hAnsiTheme="minorHAnsi" w:cstheme="minorHAnsi"/>
                  <w:b/>
                  <w:sz w:val="20"/>
                  <w:szCs w:val="20"/>
                  <w:lang w:eastAsia="de-DE"/>
                </w:rPr>
                <w:delText>Darstellen/ Zeigen</w:delText>
              </w:r>
            </w:del>
          </w:p>
        </w:tc>
        <w:tc>
          <w:tcPr>
            <w:tcW w:w="1152" w:type="dxa"/>
            <w:gridSpan w:val="2"/>
            <w:shd w:val="clear" w:color="auto" w:fill="D9D9D9" w:themeFill="background1" w:themeFillShade="D9"/>
            <w:tcPrChange w:id="2056" w:author="Franz, Ilka (GZD - DIII - DO Potsdam Behlertstraße)" w:date="2022-01-06T09:41:00Z">
              <w:tcPr>
                <w:tcW w:w="1294" w:type="dxa"/>
                <w:gridSpan w:val="4"/>
                <w:shd w:val="clear" w:color="auto" w:fill="D9D9D9" w:themeFill="background1" w:themeFillShade="D9"/>
              </w:tcPr>
            </w:tcPrChange>
          </w:tcPr>
          <w:p w14:paraId="0110D379" w14:textId="17CBBECB" w:rsidR="001A3A59" w:rsidRPr="00224103" w:rsidDel="0079626D" w:rsidRDefault="001A3A59" w:rsidP="00A55F2C">
            <w:pPr>
              <w:rPr>
                <w:del w:id="2057" w:author="Kisch, Christian" w:date="2022-02-07T14:43:00Z"/>
                <w:rFonts w:asciiTheme="minorHAnsi" w:hAnsiTheme="minorHAnsi" w:cstheme="minorHAnsi"/>
                <w:b/>
                <w:sz w:val="20"/>
                <w:szCs w:val="20"/>
                <w:lang w:eastAsia="de-DE"/>
              </w:rPr>
            </w:pPr>
            <w:del w:id="2058" w:author="Kisch, Christian" w:date="2022-02-07T14:43:00Z">
              <w:r w:rsidRPr="00224103" w:rsidDel="0079626D">
                <w:rPr>
                  <w:rFonts w:asciiTheme="minorHAnsi" w:hAnsiTheme="minorHAnsi" w:cstheme="minorHAnsi"/>
                  <w:b/>
                  <w:sz w:val="20"/>
                  <w:szCs w:val="20"/>
                </w:rPr>
                <w:delText>Lesen</w:delText>
              </w:r>
            </w:del>
          </w:p>
        </w:tc>
        <w:tc>
          <w:tcPr>
            <w:tcW w:w="1643" w:type="dxa"/>
            <w:gridSpan w:val="2"/>
            <w:shd w:val="clear" w:color="auto" w:fill="D9D9D9" w:themeFill="background1" w:themeFillShade="D9"/>
            <w:tcPrChange w:id="2059" w:author="Franz, Ilka (GZD - DIII - DO Potsdam Behlertstraße)" w:date="2022-01-06T09:41:00Z">
              <w:tcPr>
                <w:tcW w:w="1294" w:type="dxa"/>
                <w:shd w:val="clear" w:color="auto" w:fill="D9D9D9" w:themeFill="background1" w:themeFillShade="D9"/>
              </w:tcPr>
            </w:tcPrChange>
          </w:tcPr>
          <w:p w14:paraId="7D8D75C3" w14:textId="3D0DA814" w:rsidR="001A3A59" w:rsidRPr="00224103" w:rsidDel="0079626D" w:rsidRDefault="001A3A59" w:rsidP="00A55F2C">
            <w:pPr>
              <w:rPr>
                <w:del w:id="2060" w:author="Kisch, Christian" w:date="2022-02-07T14:43:00Z"/>
                <w:rFonts w:asciiTheme="minorHAnsi" w:hAnsiTheme="minorHAnsi" w:cstheme="minorHAnsi"/>
                <w:b/>
                <w:sz w:val="20"/>
                <w:szCs w:val="20"/>
                <w:lang w:eastAsia="de-DE"/>
              </w:rPr>
            </w:pPr>
            <w:del w:id="2061" w:author="Kisch, Christian" w:date="2022-02-07T14:43:00Z">
              <w:r w:rsidRPr="00224103" w:rsidDel="0079626D">
                <w:rPr>
                  <w:rFonts w:asciiTheme="minorHAnsi" w:hAnsiTheme="minorHAnsi" w:cstheme="minorHAnsi"/>
                  <w:b/>
                  <w:sz w:val="20"/>
                  <w:szCs w:val="20"/>
                </w:rPr>
                <w:delText>Hinzufügen</w:delText>
              </w:r>
            </w:del>
          </w:p>
        </w:tc>
        <w:tc>
          <w:tcPr>
            <w:tcW w:w="1263" w:type="dxa"/>
            <w:shd w:val="clear" w:color="auto" w:fill="D9D9D9" w:themeFill="background1" w:themeFillShade="D9"/>
            <w:tcPrChange w:id="2062" w:author="Franz, Ilka (GZD - DIII - DO Potsdam Behlertstraße)" w:date="2022-01-06T09:41:00Z">
              <w:tcPr>
                <w:tcW w:w="1294" w:type="dxa"/>
                <w:gridSpan w:val="3"/>
                <w:shd w:val="clear" w:color="auto" w:fill="D9D9D9" w:themeFill="background1" w:themeFillShade="D9"/>
              </w:tcPr>
            </w:tcPrChange>
          </w:tcPr>
          <w:p w14:paraId="36EBAB82" w14:textId="246835E6" w:rsidR="001A3A59" w:rsidRPr="00224103" w:rsidDel="0079626D" w:rsidRDefault="001A3A59" w:rsidP="00A55F2C">
            <w:pPr>
              <w:rPr>
                <w:del w:id="2063" w:author="Kisch, Christian" w:date="2022-02-07T14:43:00Z"/>
                <w:rFonts w:asciiTheme="minorHAnsi" w:hAnsiTheme="minorHAnsi" w:cstheme="minorHAnsi"/>
                <w:b/>
                <w:sz w:val="20"/>
                <w:szCs w:val="20"/>
                <w:lang w:eastAsia="de-DE"/>
              </w:rPr>
            </w:pPr>
            <w:del w:id="2064" w:author="Kisch, Christian" w:date="2022-02-07T14:43:00Z">
              <w:r w:rsidRPr="00224103" w:rsidDel="0079626D">
                <w:rPr>
                  <w:rFonts w:asciiTheme="minorHAnsi" w:hAnsiTheme="minorHAnsi" w:cstheme="minorHAnsi"/>
                  <w:b/>
                  <w:sz w:val="20"/>
                  <w:szCs w:val="20"/>
                </w:rPr>
                <w:delText>Ändern</w:delText>
              </w:r>
            </w:del>
          </w:p>
        </w:tc>
        <w:tc>
          <w:tcPr>
            <w:tcW w:w="1199" w:type="dxa"/>
            <w:shd w:val="clear" w:color="auto" w:fill="D9D9D9" w:themeFill="background1" w:themeFillShade="D9"/>
            <w:tcPrChange w:id="2065" w:author="Franz, Ilka (GZD - DIII - DO Potsdam Behlertstraße)" w:date="2022-01-06T09:41:00Z">
              <w:tcPr>
                <w:tcW w:w="1295" w:type="dxa"/>
                <w:gridSpan w:val="3"/>
                <w:shd w:val="clear" w:color="auto" w:fill="D9D9D9" w:themeFill="background1" w:themeFillShade="D9"/>
              </w:tcPr>
            </w:tcPrChange>
          </w:tcPr>
          <w:p w14:paraId="0A1F6E60" w14:textId="0FE64E25" w:rsidR="001A3A59" w:rsidRPr="00224103" w:rsidDel="0079626D" w:rsidRDefault="001A3A59" w:rsidP="00A55F2C">
            <w:pPr>
              <w:rPr>
                <w:del w:id="2066" w:author="Kisch, Christian" w:date="2022-02-07T14:43:00Z"/>
                <w:rFonts w:asciiTheme="minorHAnsi" w:hAnsiTheme="minorHAnsi" w:cstheme="minorHAnsi"/>
                <w:b/>
                <w:sz w:val="20"/>
                <w:szCs w:val="20"/>
                <w:lang w:eastAsia="de-DE"/>
              </w:rPr>
            </w:pPr>
            <w:del w:id="2067" w:author="Kisch, Christian" w:date="2022-02-07T14:43:00Z">
              <w:r w:rsidRPr="00224103" w:rsidDel="0079626D">
                <w:rPr>
                  <w:rFonts w:asciiTheme="minorHAnsi" w:hAnsiTheme="minorHAnsi" w:cstheme="minorHAnsi"/>
                  <w:b/>
                  <w:sz w:val="20"/>
                  <w:szCs w:val="20"/>
                </w:rPr>
                <w:delText>Löschen</w:delText>
              </w:r>
            </w:del>
          </w:p>
        </w:tc>
      </w:tr>
      <w:tr w:rsidR="001A3A59" w:rsidRPr="00224103" w:rsidDel="0079626D" w14:paraId="513FF8C8" w14:textId="76B2DD73" w:rsidTr="00CC15DB">
        <w:trPr>
          <w:del w:id="2068" w:author="Kisch, Christian" w:date="2022-02-07T14:43:00Z"/>
        </w:trPr>
        <w:tc>
          <w:tcPr>
            <w:tcW w:w="1654" w:type="dxa"/>
            <w:shd w:val="clear" w:color="auto" w:fill="F2F2F2" w:themeFill="background1" w:themeFillShade="F2"/>
            <w:tcPrChange w:id="2069" w:author="Franz, Ilka (GZD - DIII - DO Potsdam Behlertstraße)" w:date="2022-01-06T09:41:00Z">
              <w:tcPr>
                <w:tcW w:w="1696" w:type="dxa"/>
                <w:gridSpan w:val="4"/>
                <w:shd w:val="clear" w:color="auto" w:fill="F2F2F2" w:themeFill="background1" w:themeFillShade="F2"/>
              </w:tcPr>
            </w:tcPrChange>
          </w:tcPr>
          <w:p w14:paraId="31FECB88" w14:textId="5BF7C6D5" w:rsidR="001A3A59" w:rsidRPr="00224103" w:rsidDel="0079626D" w:rsidRDefault="001A3A59" w:rsidP="00A55F2C">
            <w:pPr>
              <w:rPr>
                <w:del w:id="2070" w:author="Kisch, Christian" w:date="2022-02-07T14:43:00Z"/>
                <w:rFonts w:asciiTheme="minorHAnsi" w:hAnsiTheme="minorHAnsi" w:cstheme="minorHAnsi"/>
                <w:b/>
                <w:sz w:val="20"/>
                <w:szCs w:val="20"/>
                <w:lang w:eastAsia="de-DE"/>
              </w:rPr>
            </w:pPr>
            <w:del w:id="2071" w:author="Kisch, Christian" w:date="2022-02-07T14:43:00Z">
              <w:r w:rsidRPr="00224103" w:rsidDel="0079626D">
                <w:rPr>
                  <w:rFonts w:asciiTheme="minorHAnsi" w:hAnsiTheme="minorHAnsi" w:cstheme="minorHAnsi"/>
                  <w:b/>
                  <w:sz w:val="20"/>
                  <w:szCs w:val="20"/>
                  <w:lang w:eastAsia="de-DE"/>
                </w:rPr>
                <w:delText>Ansicht</w:delText>
              </w:r>
            </w:del>
          </w:p>
        </w:tc>
        <w:tc>
          <w:tcPr>
            <w:tcW w:w="998" w:type="dxa"/>
            <w:gridSpan w:val="2"/>
            <w:tcPrChange w:id="2072" w:author="Franz, Ilka (GZD - DIII - DO Potsdam Behlertstraße)" w:date="2022-01-06T09:41:00Z">
              <w:tcPr>
                <w:tcW w:w="892" w:type="dxa"/>
                <w:gridSpan w:val="3"/>
              </w:tcPr>
            </w:tcPrChange>
          </w:tcPr>
          <w:p w14:paraId="16D2F89A" w14:textId="0810D145" w:rsidR="001A3A59" w:rsidRPr="00224103" w:rsidDel="0079626D" w:rsidRDefault="001A3A59" w:rsidP="00A55F2C">
            <w:pPr>
              <w:jc w:val="center"/>
              <w:rPr>
                <w:del w:id="2073" w:author="Kisch, Christian" w:date="2022-02-07T14:43:00Z"/>
                <w:rFonts w:asciiTheme="minorHAnsi" w:hAnsiTheme="minorHAnsi" w:cstheme="minorHAnsi"/>
                <w:sz w:val="20"/>
                <w:szCs w:val="20"/>
              </w:rPr>
            </w:pPr>
            <w:del w:id="2074" w:author="Kisch, Christian" w:date="2022-02-07T14:43:00Z">
              <w:r w:rsidDel="0079626D">
                <w:rPr>
                  <w:rFonts w:asciiTheme="minorHAnsi" w:hAnsiTheme="minorHAnsi" w:cstheme="minorHAnsi"/>
                  <w:sz w:val="20"/>
                  <w:szCs w:val="20"/>
                  <w:lang w:eastAsia="de-DE"/>
                </w:rPr>
                <w:delText>Nein</w:delText>
              </w:r>
            </w:del>
            <w:ins w:id="2075" w:author="Franz, Ilka (GZD - DIII - DO Potsdam Behlertstraße)" w:date="2022-01-05T16:23:00Z">
              <w:del w:id="2076" w:author="Kisch, Christian" w:date="2022-02-07T14:43:00Z">
                <w:r w:rsidR="00A55CBA" w:rsidDel="0079626D">
                  <w:rPr>
                    <w:rFonts w:asciiTheme="minorHAnsi" w:hAnsiTheme="minorHAnsi" w:cstheme="minorHAnsi"/>
                    <w:sz w:val="20"/>
                    <w:szCs w:val="20"/>
                    <w:lang w:eastAsia="de-DE"/>
                  </w:rPr>
                  <w:delText>Ja</w:delText>
                </w:r>
              </w:del>
            </w:ins>
          </w:p>
        </w:tc>
        <w:tc>
          <w:tcPr>
            <w:tcW w:w="1151" w:type="dxa"/>
            <w:shd w:val="clear" w:color="auto" w:fill="auto"/>
            <w:tcPrChange w:id="2077" w:author="Franz, Ilka (GZD - DIII - DO Potsdam Behlertstraße)" w:date="2022-01-06T09:41:00Z">
              <w:tcPr>
                <w:tcW w:w="1294" w:type="dxa"/>
                <w:gridSpan w:val="4"/>
                <w:shd w:val="clear" w:color="auto" w:fill="auto"/>
              </w:tcPr>
            </w:tcPrChange>
          </w:tcPr>
          <w:p w14:paraId="3697D768" w14:textId="0838F214" w:rsidR="001A3A59" w:rsidRPr="00224103" w:rsidDel="0079626D" w:rsidRDefault="001A3A59" w:rsidP="00A55F2C">
            <w:pPr>
              <w:jc w:val="center"/>
              <w:rPr>
                <w:del w:id="2078" w:author="Kisch, Christian" w:date="2022-02-07T14:43:00Z"/>
                <w:rFonts w:asciiTheme="minorHAnsi" w:hAnsiTheme="minorHAnsi" w:cstheme="minorHAnsi"/>
                <w:sz w:val="20"/>
                <w:szCs w:val="20"/>
                <w:lang w:eastAsia="de-DE"/>
              </w:rPr>
            </w:pPr>
            <w:del w:id="2079"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080" w:author="Franz, Ilka (GZD - DIII - DO Potsdam Behlertstraße)" w:date="2022-01-06T09:41:00Z">
              <w:tcPr>
                <w:tcW w:w="1294" w:type="dxa"/>
                <w:gridSpan w:val="4"/>
                <w:shd w:val="clear" w:color="auto" w:fill="auto"/>
              </w:tcPr>
            </w:tcPrChange>
          </w:tcPr>
          <w:p w14:paraId="7A2F71BE" w14:textId="0BAB961D" w:rsidR="001A3A59" w:rsidRPr="00224103" w:rsidDel="0079626D" w:rsidRDefault="001A3A59" w:rsidP="00A55F2C">
            <w:pPr>
              <w:jc w:val="center"/>
              <w:rPr>
                <w:del w:id="2081" w:author="Kisch, Christian" w:date="2022-02-07T14:43:00Z"/>
                <w:rFonts w:asciiTheme="minorHAnsi" w:hAnsiTheme="minorHAnsi" w:cstheme="minorHAnsi"/>
                <w:sz w:val="20"/>
                <w:szCs w:val="20"/>
                <w:lang w:eastAsia="de-DE"/>
              </w:rPr>
            </w:pPr>
            <w:del w:id="2082"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083" w:author="Franz, Ilka (GZD - DIII - DO Potsdam Behlertstraße)" w:date="2022-01-06T09:41:00Z">
              <w:tcPr>
                <w:tcW w:w="1294" w:type="dxa"/>
                <w:shd w:val="clear" w:color="auto" w:fill="auto"/>
              </w:tcPr>
            </w:tcPrChange>
          </w:tcPr>
          <w:p w14:paraId="092B7260" w14:textId="57B40167" w:rsidR="001A3A59" w:rsidRPr="00224103" w:rsidDel="0079626D" w:rsidRDefault="001A3A59" w:rsidP="00A55F2C">
            <w:pPr>
              <w:jc w:val="center"/>
              <w:rPr>
                <w:del w:id="2084" w:author="Kisch, Christian" w:date="2022-02-07T14:43:00Z"/>
                <w:rFonts w:asciiTheme="minorHAnsi" w:hAnsiTheme="minorHAnsi" w:cstheme="minorHAnsi"/>
                <w:sz w:val="20"/>
                <w:szCs w:val="20"/>
                <w:lang w:eastAsia="de-DE"/>
              </w:rPr>
            </w:pPr>
            <w:del w:id="2085" w:author="Kisch, Christian" w:date="2022-02-07T14:43:00Z">
              <w:r w:rsidRPr="00224103" w:rsidDel="0079626D">
                <w:rPr>
                  <w:rFonts w:asciiTheme="minorHAnsi" w:hAnsiTheme="minorHAnsi" w:cstheme="minorHAnsi"/>
                  <w:sz w:val="20"/>
                  <w:szCs w:val="20"/>
                  <w:lang w:eastAsia="de-DE"/>
                </w:rPr>
                <w:delText>Nein</w:delText>
              </w:r>
            </w:del>
            <w:ins w:id="2086" w:author="Franz, Ilka (GZD - DIII - DO Potsdam Behlertstraße)" w:date="2022-01-05T16:23:00Z">
              <w:del w:id="2087" w:author="Kisch, Christian" w:date="2022-02-07T14:43:00Z">
                <w:r w:rsidR="00A55CBA" w:rsidDel="0079626D">
                  <w:rPr>
                    <w:rFonts w:asciiTheme="minorHAnsi" w:hAnsiTheme="minorHAnsi" w:cstheme="minorHAnsi"/>
                    <w:sz w:val="20"/>
                    <w:szCs w:val="20"/>
                    <w:lang w:eastAsia="de-DE"/>
                  </w:rPr>
                  <w:delText>Ja</w:delText>
                </w:r>
              </w:del>
            </w:ins>
          </w:p>
        </w:tc>
        <w:tc>
          <w:tcPr>
            <w:tcW w:w="1263" w:type="dxa"/>
            <w:shd w:val="clear" w:color="auto" w:fill="auto"/>
            <w:tcPrChange w:id="2088" w:author="Franz, Ilka (GZD - DIII - DO Potsdam Behlertstraße)" w:date="2022-01-06T09:41:00Z">
              <w:tcPr>
                <w:tcW w:w="1294" w:type="dxa"/>
                <w:gridSpan w:val="3"/>
                <w:shd w:val="clear" w:color="auto" w:fill="auto"/>
              </w:tcPr>
            </w:tcPrChange>
          </w:tcPr>
          <w:p w14:paraId="62CF7329" w14:textId="2FA6B398" w:rsidR="001A3A59" w:rsidRPr="00224103" w:rsidDel="0079626D" w:rsidRDefault="001A3A59" w:rsidP="00A55F2C">
            <w:pPr>
              <w:jc w:val="center"/>
              <w:rPr>
                <w:del w:id="2089" w:author="Kisch, Christian" w:date="2022-02-07T14:43:00Z"/>
                <w:rFonts w:asciiTheme="minorHAnsi" w:hAnsiTheme="minorHAnsi" w:cstheme="minorHAnsi"/>
                <w:sz w:val="20"/>
                <w:szCs w:val="20"/>
                <w:lang w:eastAsia="de-DE"/>
              </w:rPr>
            </w:pPr>
            <w:del w:id="2090" w:author="Kisch, Christian" w:date="2022-02-07T14:43:00Z">
              <w:r w:rsidRPr="00224103" w:rsidDel="0079626D">
                <w:rPr>
                  <w:rFonts w:asciiTheme="minorHAnsi" w:hAnsiTheme="minorHAnsi" w:cstheme="minorHAnsi"/>
                  <w:sz w:val="20"/>
                  <w:szCs w:val="20"/>
                  <w:lang w:eastAsia="de-DE"/>
                </w:rPr>
                <w:delText>Ja</w:delText>
              </w:r>
            </w:del>
          </w:p>
        </w:tc>
        <w:tc>
          <w:tcPr>
            <w:tcW w:w="1199" w:type="dxa"/>
            <w:shd w:val="clear" w:color="auto" w:fill="auto"/>
            <w:tcPrChange w:id="2091" w:author="Franz, Ilka (GZD - DIII - DO Potsdam Behlertstraße)" w:date="2022-01-06T09:41:00Z">
              <w:tcPr>
                <w:tcW w:w="1295" w:type="dxa"/>
                <w:gridSpan w:val="3"/>
                <w:shd w:val="clear" w:color="auto" w:fill="auto"/>
              </w:tcPr>
            </w:tcPrChange>
          </w:tcPr>
          <w:p w14:paraId="4B81E521" w14:textId="495C5843" w:rsidR="001A3A59" w:rsidRPr="00224103" w:rsidDel="0079626D" w:rsidRDefault="001A3A59" w:rsidP="00A55F2C">
            <w:pPr>
              <w:jc w:val="center"/>
              <w:rPr>
                <w:del w:id="2092" w:author="Kisch, Christian" w:date="2022-02-07T14:43:00Z"/>
                <w:rFonts w:asciiTheme="minorHAnsi" w:hAnsiTheme="minorHAnsi" w:cstheme="minorHAnsi"/>
                <w:sz w:val="20"/>
                <w:szCs w:val="20"/>
                <w:lang w:eastAsia="de-DE"/>
              </w:rPr>
            </w:pPr>
            <w:del w:id="2093" w:author="Kisch, Christian" w:date="2022-02-07T14:43:00Z">
              <w:r w:rsidRPr="00224103" w:rsidDel="0079626D">
                <w:rPr>
                  <w:rFonts w:asciiTheme="minorHAnsi" w:hAnsiTheme="minorHAnsi" w:cstheme="minorHAnsi"/>
                  <w:sz w:val="20"/>
                  <w:szCs w:val="20"/>
                  <w:lang w:eastAsia="de-DE"/>
                </w:rPr>
                <w:delText>Nein</w:delText>
              </w:r>
            </w:del>
            <w:ins w:id="2094" w:author="Franz, Ilka (GZD - DIII - DO Potsdam Behlertstraße)" w:date="2022-01-06T09:56:00Z">
              <w:del w:id="2095" w:author="Kisch, Christian" w:date="2022-02-07T14:43:00Z">
                <w:r w:rsidR="006075A3" w:rsidDel="0079626D">
                  <w:rPr>
                    <w:rFonts w:asciiTheme="minorHAnsi" w:hAnsiTheme="minorHAnsi" w:cstheme="minorHAnsi"/>
                    <w:sz w:val="20"/>
                    <w:szCs w:val="20"/>
                    <w:lang w:eastAsia="de-DE"/>
                  </w:rPr>
                  <w:delText>-</w:delText>
                </w:r>
              </w:del>
            </w:ins>
            <w:ins w:id="2096" w:author="Franz, Ilka (GZD - DIII - DO Potsdam Behlertstraße)" w:date="2022-01-06T10:09:00Z">
              <w:del w:id="2097" w:author="Kisch, Christian" w:date="2022-02-07T14:43:00Z">
                <w:r w:rsidR="00E94ED5" w:rsidDel="0079626D">
                  <w:rPr>
                    <w:rFonts w:asciiTheme="minorHAnsi" w:hAnsiTheme="minorHAnsi" w:cstheme="minorHAnsi"/>
                    <w:sz w:val="20"/>
                    <w:szCs w:val="20"/>
                    <w:lang w:eastAsia="de-DE"/>
                  </w:rPr>
                  <w:delText xml:space="preserve"> -</w:delText>
                </w:r>
              </w:del>
            </w:ins>
          </w:p>
        </w:tc>
      </w:tr>
      <w:tr w:rsidR="001A3A59" w:rsidRPr="00224103" w:rsidDel="0079626D" w14:paraId="72BA0C9D" w14:textId="120D0567" w:rsidTr="00CC15DB">
        <w:trPr>
          <w:del w:id="2098" w:author="Kisch, Christian" w:date="2022-02-07T14:43:00Z"/>
        </w:trPr>
        <w:tc>
          <w:tcPr>
            <w:tcW w:w="1654" w:type="dxa"/>
            <w:shd w:val="clear" w:color="auto" w:fill="F2F2F2" w:themeFill="background1" w:themeFillShade="F2"/>
            <w:tcPrChange w:id="2099" w:author="Franz, Ilka (GZD - DIII - DO Potsdam Behlertstraße)" w:date="2022-01-06T09:41:00Z">
              <w:tcPr>
                <w:tcW w:w="1696" w:type="dxa"/>
                <w:gridSpan w:val="4"/>
                <w:shd w:val="clear" w:color="auto" w:fill="F2F2F2" w:themeFill="background1" w:themeFillShade="F2"/>
              </w:tcPr>
            </w:tcPrChange>
          </w:tcPr>
          <w:p w14:paraId="1E37E9AC" w14:textId="46E6802F" w:rsidR="001A3A59" w:rsidRPr="00224103" w:rsidDel="0079626D" w:rsidRDefault="001A3A59" w:rsidP="00A55F2C">
            <w:pPr>
              <w:rPr>
                <w:del w:id="2100" w:author="Kisch, Christian" w:date="2022-02-07T14:43:00Z"/>
                <w:rFonts w:asciiTheme="minorHAnsi" w:hAnsiTheme="minorHAnsi" w:cstheme="minorHAnsi"/>
                <w:b/>
                <w:sz w:val="20"/>
                <w:szCs w:val="20"/>
                <w:lang w:eastAsia="de-DE"/>
              </w:rPr>
            </w:pPr>
            <w:del w:id="2101" w:author="Kisch, Christian" w:date="2022-02-07T14:43:00Z">
              <w:r w:rsidRPr="00224103" w:rsidDel="0079626D">
                <w:rPr>
                  <w:rFonts w:asciiTheme="minorHAnsi" w:hAnsiTheme="minorHAnsi" w:cstheme="minorHAnsi"/>
                  <w:b/>
                  <w:sz w:val="20"/>
                  <w:szCs w:val="20"/>
                  <w:lang w:eastAsia="de-DE"/>
                </w:rPr>
                <w:delText>Bearbeitungsstatus</w:delText>
              </w:r>
            </w:del>
          </w:p>
        </w:tc>
        <w:tc>
          <w:tcPr>
            <w:tcW w:w="998" w:type="dxa"/>
            <w:gridSpan w:val="2"/>
            <w:tcPrChange w:id="2102" w:author="Franz, Ilka (GZD - DIII - DO Potsdam Behlertstraße)" w:date="2022-01-06T09:41:00Z">
              <w:tcPr>
                <w:tcW w:w="892" w:type="dxa"/>
                <w:gridSpan w:val="3"/>
              </w:tcPr>
            </w:tcPrChange>
          </w:tcPr>
          <w:p w14:paraId="620C3D3B" w14:textId="4AA5496A" w:rsidR="001A3A59" w:rsidRPr="00224103" w:rsidDel="0079626D" w:rsidRDefault="001A3A59" w:rsidP="00A55F2C">
            <w:pPr>
              <w:jc w:val="center"/>
              <w:rPr>
                <w:del w:id="2103" w:author="Kisch, Christian" w:date="2022-02-07T14:43:00Z"/>
                <w:rFonts w:asciiTheme="minorHAnsi" w:hAnsiTheme="minorHAnsi" w:cstheme="minorHAnsi"/>
                <w:sz w:val="20"/>
                <w:szCs w:val="20"/>
              </w:rPr>
            </w:pPr>
            <w:del w:id="2104" w:author="Kisch, Christian" w:date="2022-02-07T14:43:00Z">
              <w:r w:rsidDel="0079626D">
                <w:rPr>
                  <w:rFonts w:asciiTheme="minorHAnsi" w:hAnsiTheme="minorHAnsi" w:cstheme="minorHAnsi"/>
                  <w:sz w:val="20"/>
                  <w:szCs w:val="20"/>
                  <w:lang w:eastAsia="de-DE"/>
                </w:rPr>
                <w:delText>Nein</w:delText>
              </w:r>
            </w:del>
            <w:ins w:id="2105" w:author="Franz, Ilka (GZD - DIII - DO Potsdam Behlertstraße)" w:date="2022-01-05T16:26:00Z">
              <w:del w:id="2106"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107" w:author="Franz, Ilka (GZD - DIII - DO Potsdam Behlertstraße)" w:date="2022-01-06T09:41:00Z">
              <w:tcPr>
                <w:tcW w:w="1294" w:type="dxa"/>
                <w:gridSpan w:val="4"/>
                <w:shd w:val="clear" w:color="auto" w:fill="auto"/>
              </w:tcPr>
            </w:tcPrChange>
          </w:tcPr>
          <w:p w14:paraId="0A95E0CC" w14:textId="551782BB" w:rsidR="001A3A59" w:rsidRPr="00224103" w:rsidDel="0079626D" w:rsidRDefault="001A3A59" w:rsidP="00A55F2C">
            <w:pPr>
              <w:jc w:val="center"/>
              <w:rPr>
                <w:del w:id="2108" w:author="Kisch, Christian" w:date="2022-02-07T14:43:00Z"/>
                <w:rFonts w:asciiTheme="minorHAnsi" w:hAnsiTheme="minorHAnsi" w:cstheme="minorHAnsi"/>
                <w:sz w:val="20"/>
                <w:szCs w:val="20"/>
              </w:rPr>
            </w:pPr>
            <w:del w:id="2109"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110" w:author="Franz, Ilka (GZD - DIII - DO Potsdam Behlertstraße)" w:date="2022-01-06T09:41:00Z">
              <w:tcPr>
                <w:tcW w:w="1294" w:type="dxa"/>
                <w:gridSpan w:val="4"/>
                <w:shd w:val="clear" w:color="auto" w:fill="auto"/>
              </w:tcPr>
            </w:tcPrChange>
          </w:tcPr>
          <w:p w14:paraId="32DD95DA" w14:textId="358C1013" w:rsidR="001A3A59" w:rsidRPr="00224103" w:rsidDel="0079626D" w:rsidRDefault="001A3A59" w:rsidP="00A55F2C">
            <w:pPr>
              <w:jc w:val="center"/>
              <w:rPr>
                <w:del w:id="2111" w:author="Kisch, Christian" w:date="2022-02-07T14:43:00Z"/>
                <w:rFonts w:asciiTheme="minorHAnsi" w:hAnsiTheme="minorHAnsi" w:cstheme="minorHAnsi"/>
                <w:sz w:val="20"/>
                <w:szCs w:val="20"/>
              </w:rPr>
            </w:pPr>
            <w:del w:id="2112"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113" w:author="Franz, Ilka (GZD - DIII - DO Potsdam Behlertstraße)" w:date="2022-01-06T09:41:00Z">
              <w:tcPr>
                <w:tcW w:w="1294" w:type="dxa"/>
                <w:shd w:val="clear" w:color="auto" w:fill="auto"/>
              </w:tcPr>
            </w:tcPrChange>
          </w:tcPr>
          <w:p w14:paraId="79CA9852" w14:textId="2315299C" w:rsidR="001A3A59" w:rsidRPr="00224103" w:rsidDel="0079626D" w:rsidRDefault="001A3A59" w:rsidP="00A55F2C">
            <w:pPr>
              <w:jc w:val="center"/>
              <w:rPr>
                <w:del w:id="2114" w:author="Kisch, Christian" w:date="2022-02-07T14:43:00Z"/>
                <w:rFonts w:asciiTheme="minorHAnsi" w:hAnsiTheme="minorHAnsi" w:cstheme="minorHAnsi"/>
                <w:sz w:val="20"/>
                <w:szCs w:val="20"/>
              </w:rPr>
            </w:pPr>
            <w:del w:id="2115" w:author="Kisch, Christian" w:date="2022-02-07T14:43:00Z">
              <w:r w:rsidDel="0079626D">
                <w:rPr>
                  <w:rFonts w:asciiTheme="minorHAnsi" w:hAnsiTheme="minorHAnsi" w:cstheme="minorHAnsi"/>
                  <w:sz w:val="20"/>
                  <w:szCs w:val="20"/>
                  <w:lang w:eastAsia="de-DE"/>
                </w:rPr>
                <w:delText>Nein</w:delText>
              </w:r>
            </w:del>
          </w:p>
        </w:tc>
        <w:tc>
          <w:tcPr>
            <w:tcW w:w="1263" w:type="dxa"/>
            <w:shd w:val="clear" w:color="auto" w:fill="auto"/>
            <w:tcPrChange w:id="2116" w:author="Franz, Ilka (GZD - DIII - DO Potsdam Behlertstraße)" w:date="2022-01-06T09:41:00Z">
              <w:tcPr>
                <w:tcW w:w="1294" w:type="dxa"/>
                <w:gridSpan w:val="3"/>
                <w:shd w:val="clear" w:color="auto" w:fill="auto"/>
              </w:tcPr>
            </w:tcPrChange>
          </w:tcPr>
          <w:p w14:paraId="6C42709B" w14:textId="1920FDC4" w:rsidR="001A3A59" w:rsidRPr="00224103" w:rsidDel="0079626D" w:rsidRDefault="001A3A59" w:rsidP="00A55F2C">
            <w:pPr>
              <w:jc w:val="center"/>
              <w:rPr>
                <w:del w:id="2117" w:author="Kisch, Christian" w:date="2022-02-07T14:43:00Z"/>
                <w:rFonts w:asciiTheme="minorHAnsi" w:hAnsiTheme="minorHAnsi" w:cstheme="minorHAnsi"/>
                <w:sz w:val="20"/>
                <w:szCs w:val="20"/>
              </w:rPr>
            </w:pPr>
            <w:del w:id="2118" w:author="Kisch, Christian" w:date="2022-02-07T14:43:00Z">
              <w:r w:rsidDel="0079626D">
                <w:rPr>
                  <w:rFonts w:asciiTheme="minorHAnsi" w:hAnsiTheme="minorHAnsi" w:cstheme="minorHAnsi"/>
                  <w:sz w:val="20"/>
                  <w:szCs w:val="20"/>
                </w:rPr>
                <w:delText>Nein</w:delText>
              </w:r>
            </w:del>
          </w:p>
        </w:tc>
        <w:tc>
          <w:tcPr>
            <w:tcW w:w="1199" w:type="dxa"/>
            <w:shd w:val="clear" w:color="auto" w:fill="auto"/>
            <w:tcPrChange w:id="2119" w:author="Franz, Ilka (GZD - DIII - DO Potsdam Behlertstraße)" w:date="2022-01-06T09:41:00Z">
              <w:tcPr>
                <w:tcW w:w="1295" w:type="dxa"/>
                <w:gridSpan w:val="3"/>
                <w:shd w:val="clear" w:color="auto" w:fill="auto"/>
              </w:tcPr>
            </w:tcPrChange>
          </w:tcPr>
          <w:p w14:paraId="4BE6DD06" w14:textId="21B40413" w:rsidR="001A3A59" w:rsidRPr="00224103" w:rsidDel="0079626D" w:rsidRDefault="001A3A59" w:rsidP="00A55F2C">
            <w:pPr>
              <w:jc w:val="center"/>
              <w:rPr>
                <w:del w:id="2120" w:author="Kisch, Christian" w:date="2022-02-07T14:43:00Z"/>
                <w:rFonts w:asciiTheme="minorHAnsi" w:hAnsiTheme="minorHAnsi" w:cstheme="minorHAnsi"/>
                <w:sz w:val="20"/>
                <w:szCs w:val="20"/>
              </w:rPr>
            </w:pPr>
            <w:del w:id="2121" w:author="Kisch, Christian" w:date="2022-02-07T14:43:00Z">
              <w:r w:rsidRPr="00224103" w:rsidDel="0079626D">
                <w:rPr>
                  <w:rFonts w:asciiTheme="minorHAnsi" w:hAnsiTheme="minorHAnsi" w:cstheme="minorHAnsi"/>
                  <w:sz w:val="20"/>
                  <w:szCs w:val="20"/>
                </w:rPr>
                <w:delText>Nein</w:delText>
              </w:r>
            </w:del>
          </w:p>
        </w:tc>
      </w:tr>
      <w:tr w:rsidR="00E94ED5" w:rsidRPr="00224103" w:rsidDel="0079626D" w14:paraId="51F83F2C" w14:textId="030B3CEA" w:rsidTr="00CC15DB">
        <w:trPr>
          <w:del w:id="2122" w:author="Kisch, Christian" w:date="2022-02-07T14:43:00Z"/>
        </w:trPr>
        <w:tc>
          <w:tcPr>
            <w:tcW w:w="1654" w:type="dxa"/>
            <w:shd w:val="clear" w:color="auto" w:fill="F2F2F2" w:themeFill="background1" w:themeFillShade="F2"/>
            <w:tcPrChange w:id="2123" w:author="Franz, Ilka (GZD - DIII - DO Potsdam Behlertstraße)" w:date="2022-01-06T09:41:00Z">
              <w:tcPr>
                <w:tcW w:w="1696" w:type="dxa"/>
                <w:gridSpan w:val="4"/>
                <w:shd w:val="clear" w:color="auto" w:fill="F2F2F2" w:themeFill="background1" w:themeFillShade="F2"/>
              </w:tcPr>
            </w:tcPrChange>
          </w:tcPr>
          <w:p w14:paraId="6682D047" w14:textId="11A60315" w:rsidR="00E94ED5" w:rsidRPr="00224103" w:rsidDel="0079626D" w:rsidRDefault="00E94ED5" w:rsidP="00E94ED5">
            <w:pPr>
              <w:rPr>
                <w:del w:id="2124" w:author="Kisch, Christian" w:date="2022-02-07T14:43:00Z"/>
                <w:rFonts w:asciiTheme="minorHAnsi" w:hAnsiTheme="minorHAnsi" w:cstheme="minorHAnsi"/>
                <w:b/>
                <w:sz w:val="20"/>
                <w:szCs w:val="20"/>
                <w:lang w:eastAsia="de-DE"/>
              </w:rPr>
            </w:pPr>
            <w:commentRangeStart w:id="2125"/>
            <w:del w:id="2126" w:author="Kisch, Christian" w:date="2022-02-07T14:43:00Z">
              <w:r w:rsidRPr="00224103" w:rsidDel="0079626D">
                <w:rPr>
                  <w:rFonts w:asciiTheme="minorHAnsi" w:hAnsiTheme="minorHAnsi" w:cstheme="minorHAnsi"/>
                  <w:b/>
                  <w:sz w:val="20"/>
                  <w:szCs w:val="20"/>
                </w:rPr>
                <w:delText>Favoriten</w:delText>
              </w:r>
              <w:commentRangeEnd w:id="2125"/>
              <w:r w:rsidDel="0079626D">
                <w:rPr>
                  <w:rStyle w:val="Kommentarzeichen"/>
                  <w:rFonts w:asciiTheme="minorHAnsi" w:hAnsiTheme="minorHAnsi"/>
                </w:rPr>
                <w:commentReference w:id="2125"/>
              </w:r>
            </w:del>
          </w:p>
        </w:tc>
        <w:tc>
          <w:tcPr>
            <w:tcW w:w="998" w:type="dxa"/>
            <w:gridSpan w:val="2"/>
            <w:tcPrChange w:id="2127" w:author="Franz, Ilka (GZD - DIII - DO Potsdam Behlertstraße)" w:date="2022-01-06T09:41:00Z">
              <w:tcPr>
                <w:tcW w:w="892" w:type="dxa"/>
                <w:gridSpan w:val="3"/>
              </w:tcPr>
            </w:tcPrChange>
          </w:tcPr>
          <w:p w14:paraId="437D2DB4" w14:textId="343A2C11" w:rsidR="00E94ED5" w:rsidRPr="00224103" w:rsidDel="0079626D" w:rsidRDefault="00E94ED5" w:rsidP="00E94ED5">
            <w:pPr>
              <w:jc w:val="center"/>
              <w:rPr>
                <w:del w:id="2128" w:author="Kisch, Christian" w:date="2022-02-07T14:43:00Z"/>
                <w:rFonts w:asciiTheme="minorHAnsi" w:hAnsiTheme="minorHAnsi" w:cstheme="minorHAnsi"/>
                <w:sz w:val="20"/>
                <w:szCs w:val="20"/>
              </w:rPr>
            </w:pPr>
            <w:del w:id="2129" w:author="Kisch, Christian" w:date="2022-02-07T14:43:00Z">
              <w:r w:rsidDel="0079626D">
                <w:rPr>
                  <w:rFonts w:asciiTheme="minorHAnsi" w:hAnsiTheme="minorHAnsi" w:cstheme="minorHAnsi"/>
                  <w:sz w:val="20"/>
                  <w:szCs w:val="20"/>
                  <w:lang w:eastAsia="de-DE"/>
                </w:rPr>
                <w:delText>Nein</w:delText>
              </w:r>
            </w:del>
            <w:ins w:id="2130" w:author="Franz, Ilka (GZD - DIII - DO Potsdam Behlertstraße)" w:date="2022-01-06T10:08:00Z">
              <w:del w:id="2131" w:author="Kisch, Christian" w:date="2022-02-07T14:43:00Z">
                <w:r w:rsidDel="0079626D">
                  <w:rPr>
                    <w:rFonts w:asciiTheme="minorHAnsi" w:hAnsiTheme="minorHAnsi" w:cstheme="minorHAnsi"/>
                    <w:sz w:val="20"/>
                    <w:szCs w:val="20"/>
                    <w:lang w:eastAsia="de-DE"/>
                  </w:rPr>
                  <w:delText>Ja</w:delText>
                </w:r>
              </w:del>
            </w:ins>
          </w:p>
        </w:tc>
        <w:tc>
          <w:tcPr>
            <w:tcW w:w="1151" w:type="dxa"/>
            <w:shd w:val="clear" w:color="auto" w:fill="auto"/>
            <w:tcPrChange w:id="2132" w:author="Franz, Ilka (GZD - DIII - DO Potsdam Behlertstraße)" w:date="2022-01-06T09:41:00Z">
              <w:tcPr>
                <w:tcW w:w="1294" w:type="dxa"/>
                <w:gridSpan w:val="4"/>
                <w:shd w:val="clear" w:color="auto" w:fill="auto"/>
              </w:tcPr>
            </w:tcPrChange>
          </w:tcPr>
          <w:p w14:paraId="344F1A2C" w14:textId="7F229FE3" w:rsidR="00E94ED5" w:rsidRPr="00224103" w:rsidDel="0079626D" w:rsidRDefault="00E94ED5" w:rsidP="00E94ED5">
            <w:pPr>
              <w:jc w:val="center"/>
              <w:rPr>
                <w:del w:id="2133" w:author="Kisch, Christian" w:date="2022-02-07T14:43:00Z"/>
                <w:rFonts w:asciiTheme="minorHAnsi" w:hAnsiTheme="minorHAnsi" w:cstheme="minorHAnsi"/>
                <w:sz w:val="20"/>
                <w:szCs w:val="20"/>
              </w:rPr>
            </w:pPr>
            <w:ins w:id="2134" w:author="Franz, Ilka (GZD - DIII - DO Potsdam Behlertstraße)" w:date="2022-01-06T10:08:00Z">
              <w:del w:id="2135" w:author="Kisch, Christian" w:date="2022-02-07T14:43:00Z">
                <w:r w:rsidDel="0079626D">
                  <w:rPr>
                    <w:rFonts w:asciiTheme="minorHAnsi" w:hAnsiTheme="minorHAnsi" w:cstheme="minorHAnsi"/>
                    <w:sz w:val="20"/>
                    <w:szCs w:val="20"/>
                    <w:lang w:eastAsia="de-DE"/>
                  </w:rPr>
                  <w:delText>Ja</w:delText>
                </w:r>
              </w:del>
            </w:ins>
            <w:del w:id="2136" w:author="Kisch, Christian" w:date="2022-02-07T14:43:00Z">
              <w:r w:rsidRPr="00B7017F" w:rsidDel="0079626D">
                <w:rPr>
                  <w:rFonts w:asciiTheme="minorHAnsi" w:hAnsiTheme="minorHAnsi" w:cstheme="minorHAnsi"/>
                  <w:sz w:val="20"/>
                  <w:szCs w:val="20"/>
                  <w:lang w:eastAsia="de-DE"/>
                </w:rPr>
                <w:delText>Nein</w:delText>
              </w:r>
            </w:del>
          </w:p>
        </w:tc>
        <w:tc>
          <w:tcPr>
            <w:tcW w:w="1152" w:type="dxa"/>
            <w:gridSpan w:val="2"/>
            <w:shd w:val="clear" w:color="auto" w:fill="auto"/>
            <w:tcPrChange w:id="2137" w:author="Franz, Ilka (GZD - DIII - DO Potsdam Behlertstraße)" w:date="2022-01-06T09:41:00Z">
              <w:tcPr>
                <w:tcW w:w="1294" w:type="dxa"/>
                <w:gridSpan w:val="4"/>
                <w:shd w:val="clear" w:color="auto" w:fill="auto"/>
              </w:tcPr>
            </w:tcPrChange>
          </w:tcPr>
          <w:p w14:paraId="59ABE446" w14:textId="25C7F1A1" w:rsidR="00E94ED5" w:rsidRPr="00224103" w:rsidDel="0079626D" w:rsidRDefault="00E94ED5" w:rsidP="00E94ED5">
            <w:pPr>
              <w:jc w:val="center"/>
              <w:rPr>
                <w:del w:id="2138" w:author="Kisch, Christian" w:date="2022-02-07T14:43:00Z"/>
                <w:rFonts w:asciiTheme="minorHAnsi" w:hAnsiTheme="minorHAnsi" w:cstheme="minorHAnsi"/>
                <w:sz w:val="20"/>
                <w:szCs w:val="20"/>
              </w:rPr>
            </w:pPr>
            <w:ins w:id="2139" w:author="Franz, Ilka (GZD - DIII - DO Potsdam Behlertstraße)" w:date="2022-01-06T10:08:00Z">
              <w:del w:id="2140" w:author="Kisch, Christian" w:date="2022-02-07T14:43:00Z">
                <w:r w:rsidDel="0079626D">
                  <w:rPr>
                    <w:rFonts w:asciiTheme="minorHAnsi" w:hAnsiTheme="minorHAnsi" w:cstheme="minorHAnsi"/>
                    <w:sz w:val="20"/>
                    <w:szCs w:val="20"/>
                    <w:lang w:eastAsia="de-DE"/>
                  </w:rPr>
                  <w:delText>Ja</w:delText>
                </w:r>
              </w:del>
            </w:ins>
            <w:del w:id="2141" w:author="Kisch, Christian" w:date="2022-02-07T14:43:00Z">
              <w:r w:rsidRPr="00B7017F" w:rsidDel="0079626D">
                <w:rPr>
                  <w:rFonts w:asciiTheme="minorHAnsi" w:hAnsiTheme="minorHAnsi" w:cstheme="minorHAnsi"/>
                  <w:sz w:val="20"/>
                  <w:szCs w:val="20"/>
                  <w:lang w:eastAsia="de-DE"/>
                </w:rPr>
                <w:delText>Nein</w:delText>
              </w:r>
            </w:del>
          </w:p>
        </w:tc>
        <w:tc>
          <w:tcPr>
            <w:tcW w:w="1643" w:type="dxa"/>
            <w:gridSpan w:val="2"/>
            <w:shd w:val="clear" w:color="auto" w:fill="auto"/>
            <w:tcPrChange w:id="2142" w:author="Franz, Ilka (GZD - DIII - DO Potsdam Behlertstraße)" w:date="2022-01-06T09:41:00Z">
              <w:tcPr>
                <w:tcW w:w="1294" w:type="dxa"/>
                <w:shd w:val="clear" w:color="auto" w:fill="auto"/>
              </w:tcPr>
            </w:tcPrChange>
          </w:tcPr>
          <w:p w14:paraId="3261268D" w14:textId="155F568B" w:rsidR="00E94ED5" w:rsidRPr="00224103" w:rsidDel="0079626D" w:rsidRDefault="00E94ED5" w:rsidP="00E94ED5">
            <w:pPr>
              <w:jc w:val="center"/>
              <w:rPr>
                <w:del w:id="2143" w:author="Kisch, Christian" w:date="2022-02-07T14:43:00Z"/>
                <w:rFonts w:asciiTheme="minorHAnsi" w:hAnsiTheme="minorHAnsi" w:cstheme="minorHAnsi"/>
                <w:sz w:val="20"/>
                <w:szCs w:val="20"/>
              </w:rPr>
            </w:pPr>
            <w:ins w:id="2144" w:author="Franz, Ilka (GZD - DIII - DO Potsdam Behlertstraße)" w:date="2022-01-06T10:08:00Z">
              <w:del w:id="2145" w:author="Kisch, Christian" w:date="2022-02-07T14:43:00Z">
                <w:r w:rsidRPr="003B341A" w:rsidDel="0079626D">
                  <w:rPr>
                    <w:rFonts w:asciiTheme="minorHAnsi" w:hAnsiTheme="minorHAnsi" w:cstheme="minorHAnsi"/>
                    <w:sz w:val="20"/>
                    <w:szCs w:val="20"/>
                    <w:lang w:eastAsia="de-DE"/>
                  </w:rPr>
                  <w:delText>Ja</w:delText>
                </w:r>
              </w:del>
            </w:ins>
            <w:del w:id="2146" w:author="Kisch, Christian" w:date="2022-02-07T14:43:00Z">
              <w:r w:rsidRPr="00B7017F" w:rsidDel="0079626D">
                <w:rPr>
                  <w:rFonts w:asciiTheme="minorHAnsi" w:hAnsiTheme="minorHAnsi" w:cstheme="minorHAnsi"/>
                  <w:sz w:val="20"/>
                  <w:szCs w:val="20"/>
                  <w:lang w:eastAsia="de-DE"/>
                </w:rPr>
                <w:delText>Nein</w:delText>
              </w:r>
            </w:del>
          </w:p>
        </w:tc>
        <w:tc>
          <w:tcPr>
            <w:tcW w:w="1263" w:type="dxa"/>
            <w:shd w:val="clear" w:color="auto" w:fill="auto"/>
            <w:tcPrChange w:id="2147" w:author="Franz, Ilka (GZD - DIII - DO Potsdam Behlertstraße)" w:date="2022-01-06T09:41:00Z">
              <w:tcPr>
                <w:tcW w:w="1294" w:type="dxa"/>
                <w:gridSpan w:val="3"/>
                <w:shd w:val="clear" w:color="auto" w:fill="auto"/>
              </w:tcPr>
            </w:tcPrChange>
          </w:tcPr>
          <w:p w14:paraId="5410AFE3" w14:textId="3F3D6819" w:rsidR="00E94ED5" w:rsidRPr="00224103" w:rsidDel="0079626D" w:rsidRDefault="00E94ED5" w:rsidP="00E94ED5">
            <w:pPr>
              <w:jc w:val="center"/>
              <w:rPr>
                <w:del w:id="2148" w:author="Kisch, Christian" w:date="2022-02-07T14:43:00Z"/>
                <w:rFonts w:asciiTheme="minorHAnsi" w:hAnsiTheme="minorHAnsi" w:cstheme="minorHAnsi"/>
                <w:sz w:val="20"/>
                <w:szCs w:val="20"/>
              </w:rPr>
            </w:pPr>
            <w:ins w:id="2149" w:author="Franz, Ilka (GZD - DIII - DO Potsdam Behlertstraße)" w:date="2022-01-06T10:08:00Z">
              <w:del w:id="2150" w:author="Kisch, Christian" w:date="2022-02-07T14:43:00Z">
                <w:r w:rsidRPr="003B341A" w:rsidDel="0079626D">
                  <w:rPr>
                    <w:rFonts w:asciiTheme="minorHAnsi" w:hAnsiTheme="minorHAnsi" w:cstheme="minorHAnsi"/>
                    <w:sz w:val="20"/>
                    <w:szCs w:val="20"/>
                    <w:lang w:eastAsia="de-DE"/>
                  </w:rPr>
                  <w:delText>Ja</w:delText>
                </w:r>
              </w:del>
            </w:ins>
            <w:del w:id="2151" w:author="Kisch, Christian" w:date="2022-02-07T14:43:00Z">
              <w:r w:rsidRPr="00B7017F" w:rsidDel="0079626D">
                <w:rPr>
                  <w:rFonts w:asciiTheme="minorHAnsi" w:hAnsiTheme="minorHAnsi" w:cstheme="minorHAnsi"/>
                  <w:sz w:val="20"/>
                  <w:szCs w:val="20"/>
                  <w:lang w:eastAsia="de-DE"/>
                </w:rPr>
                <w:delText>Nein</w:delText>
              </w:r>
            </w:del>
          </w:p>
        </w:tc>
        <w:tc>
          <w:tcPr>
            <w:tcW w:w="1199" w:type="dxa"/>
            <w:shd w:val="clear" w:color="auto" w:fill="auto"/>
            <w:tcPrChange w:id="2152" w:author="Franz, Ilka (GZD - DIII - DO Potsdam Behlertstraße)" w:date="2022-01-06T09:41:00Z">
              <w:tcPr>
                <w:tcW w:w="1295" w:type="dxa"/>
                <w:gridSpan w:val="3"/>
                <w:shd w:val="clear" w:color="auto" w:fill="auto"/>
              </w:tcPr>
            </w:tcPrChange>
          </w:tcPr>
          <w:p w14:paraId="1F3867F1" w14:textId="7CB33BD4" w:rsidR="00E94ED5" w:rsidRPr="00224103" w:rsidDel="0079626D" w:rsidRDefault="00E94ED5" w:rsidP="00E94ED5">
            <w:pPr>
              <w:jc w:val="center"/>
              <w:rPr>
                <w:del w:id="2153" w:author="Kisch, Christian" w:date="2022-02-07T14:43:00Z"/>
                <w:rFonts w:asciiTheme="minorHAnsi" w:hAnsiTheme="minorHAnsi" w:cstheme="minorHAnsi"/>
                <w:sz w:val="20"/>
                <w:szCs w:val="20"/>
              </w:rPr>
            </w:pPr>
            <w:ins w:id="2154" w:author="Franz, Ilka (GZD - DIII - DO Potsdam Behlertstraße)" w:date="2022-01-06T10:08:00Z">
              <w:del w:id="2155" w:author="Kisch, Christian" w:date="2022-02-07T14:43:00Z">
                <w:r w:rsidRPr="003B341A" w:rsidDel="0079626D">
                  <w:rPr>
                    <w:rFonts w:asciiTheme="minorHAnsi" w:hAnsiTheme="minorHAnsi" w:cstheme="minorHAnsi"/>
                    <w:sz w:val="20"/>
                    <w:szCs w:val="20"/>
                    <w:lang w:eastAsia="de-DE"/>
                  </w:rPr>
                  <w:delText>Ja</w:delText>
                </w:r>
              </w:del>
            </w:ins>
            <w:del w:id="2156" w:author="Kisch, Christian" w:date="2022-02-07T14:43:00Z">
              <w:r w:rsidRPr="00B7017F" w:rsidDel="0079626D">
                <w:rPr>
                  <w:rFonts w:asciiTheme="minorHAnsi" w:hAnsiTheme="minorHAnsi" w:cstheme="minorHAnsi"/>
                  <w:sz w:val="20"/>
                  <w:szCs w:val="20"/>
                  <w:lang w:eastAsia="de-DE"/>
                </w:rPr>
                <w:delText>Nein</w:delText>
              </w:r>
            </w:del>
          </w:p>
        </w:tc>
      </w:tr>
      <w:tr w:rsidR="001A3A59" w:rsidRPr="00224103" w:rsidDel="0079626D" w14:paraId="31BCDA93" w14:textId="7DE729EF" w:rsidTr="00CC15DB">
        <w:trPr>
          <w:del w:id="2157" w:author="Kisch, Christian" w:date="2022-02-07T14:43:00Z"/>
        </w:trPr>
        <w:tc>
          <w:tcPr>
            <w:tcW w:w="1654" w:type="dxa"/>
            <w:shd w:val="clear" w:color="auto" w:fill="F2F2F2" w:themeFill="background1" w:themeFillShade="F2"/>
            <w:tcPrChange w:id="2158" w:author="Franz, Ilka (GZD - DIII - DO Potsdam Behlertstraße)" w:date="2022-01-06T09:41:00Z">
              <w:tcPr>
                <w:tcW w:w="1696" w:type="dxa"/>
                <w:gridSpan w:val="4"/>
                <w:shd w:val="clear" w:color="auto" w:fill="F2F2F2" w:themeFill="background1" w:themeFillShade="F2"/>
              </w:tcPr>
            </w:tcPrChange>
          </w:tcPr>
          <w:p w14:paraId="3B9C64C9" w14:textId="3D33D91C" w:rsidR="001A3A59" w:rsidRPr="00224103" w:rsidDel="0079626D" w:rsidRDefault="001A3A59" w:rsidP="00A55F2C">
            <w:pPr>
              <w:rPr>
                <w:del w:id="2159" w:author="Kisch, Christian" w:date="2022-02-07T14:43:00Z"/>
                <w:rFonts w:asciiTheme="minorHAnsi" w:hAnsiTheme="minorHAnsi" w:cstheme="minorHAnsi"/>
                <w:b/>
                <w:sz w:val="20"/>
                <w:szCs w:val="20"/>
                <w:lang w:eastAsia="de-DE"/>
              </w:rPr>
            </w:pPr>
            <w:commentRangeStart w:id="2160"/>
            <w:del w:id="2161" w:author="Kisch, Christian" w:date="2022-02-07T14:43:00Z">
              <w:r w:rsidRPr="00224103" w:rsidDel="0079626D">
                <w:rPr>
                  <w:rFonts w:asciiTheme="minorHAnsi" w:hAnsiTheme="minorHAnsi" w:cstheme="minorHAnsi"/>
                  <w:b/>
                  <w:sz w:val="20"/>
                  <w:szCs w:val="20"/>
                </w:rPr>
                <w:delText>Funktionalitäten</w:delText>
              </w:r>
              <w:commentRangeEnd w:id="2160"/>
              <w:r w:rsidR="006345FF" w:rsidDel="0079626D">
                <w:rPr>
                  <w:rStyle w:val="Kommentarzeichen"/>
                  <w:rFonts w:asciiTheme="minorHAnsi" w:hAnsiTheme="minorHAnsi"/>
                </w:rPr>
                <w:commentReference w:id="2160"/>
              </w:r>
            </w:del>
          </w:p>
        </w:tc>
        <w:tc>
          <w:tcPr>
            <w:tcW w:w="998" w:type="dxa"/>
            <w:gridSpan w:val="2"/>
            <w:tcPrChange w:id="2162" w:author="Franz, Ilka (GZD - DIII - DO Potsdam Behlertstraße)" w:date="2022-01-06T09:41:00Z">
              <w:tcPr>
                <w:tcW w:w="892" w:type="dxa"/>
                <w:gridSpan w:val="3"/>
              </w:tcPr>
            </w:tcPrChange>
          </w:tcPr>
          <w:p w14:paraId="79D338C6" w14:textId="328C91CD" w:rsidR="001A3A59" w:rsidRPr="00224103" w:rsidDel="0079626D" w:rsidRDefault="001A3A59" w:rsidP="00A55F2C">
            <w:pPr>
              <w:jc w:val="center"/>
              <w:rPr>
                <w:del w:id="2163" w:author="Kisch, Christian" w:date="2022-02-07T14:43:00Z"/>
                <w:rFonts w:asciiTheme="minorHAnsi" w:hAnsiTheme="minorHAnsi" w:cstheme="minorHAnsi"/>
                <w:sz w:val="20"/>
                <w:szCs w:val="20"/>
              </w:rPr>
            </w:pPr>
            <w:del w:id="2164" w:author="Kisch, Christian" w:date="2022-02-07T14:43:00Z">
              <w:r w:rsidRPr="00224103" w:rsidDel="0079626D">
                <w:rPr>
                  <w:rFonts w:asciiTheme="minorHAnsi" w:hAnsiTheme="minorHAnsi" w:cstheme="minorHAnsi"/>
                  <w:sz w:val="20"/>
                  <w:szCs w:val="20"/>
                  <w:lang w:eastAsia="de-DE"/>
                </w:rPr>
                <w:delText>Ja</w:delText>
              </w:r>
            </w:del>
          </w:p>
        </w:tc>
        <w:tc>
          <w:tcPr>
            <w:tcW w:w="1151" w:type="dxa"/>
            <w:shd w:val="clear" w:color="auto" w:fill="auto"/>
            <w:tcPrChange w:id="2165" w:author="Franz, Ilka (GZD - DIII - DO Potsdam Behlertstraße)" w:date="2022-01-06T09:41:00Z">
              <w:tcPr>
                <w:tcW w:w="1294" w:type="dxa"/>
                <w:gridSpan w:val="4"/>
                <w:shd w:val="clear" w:color="auto" w:fill="auto"/>
              </w:tcPr>
            </w:tcPrChange>
          </w:tcPr>
          <w:p w14:paraId="37360841" w14:textId="140A1F85" w:rsidR="001A3A59" w:rsidRPr="00224103" w:rsidDel="0079626D" w:rsidRDefault="001A3A59" w:rsidP="00A55F2C">
            <w:pPr>
              <w:jc w:val="center"/>
              <w:rPr>
                <w:del w:id="2166" w:author="Kisch, Christian" w:date="2022-02-07T14:43:00Z"/>
                <w:rFonts w:asciiTheme="minorHAnsi" w:hAnsiTheme="minorHAnsi" w:cstheme="minorHAnsi"/>
                <w:sz w:val="20"/>
                <w:szCs w:val="20"/>
              </w:rPr>
            </w:pPr>
            <w:del w:id="2167"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168" w:author="Franz, Ilka (GZD - DIII - DO Potsdam Behlertstraße)" w:date="2022-01-06T09:41:00Z">
              <w:tcPr>
                <w:tcW w:w="1294" w:type="dxa"/>
                <w:gridSpan w:val="4"/>
                <w:shd w:val="clear" w:color="auto" w:fill="auto"/>
              </w:tcPr>
            </w:tcPrChange>
          </w:tcPr>
          <w:p w14:paraId="2EE77710" w14:textId="23D81063" w:rsidR="001A3A59" w:rsidRPr="00224103" w:rsidDel="0079626D" w:rsidRDefault="001A3A59" w:rsidP="00A55F2C">
            <w:pPr>
              <w:jc w:val="center"/>
              <w:rPr>
                <w:del w:id="2169" w:author="Kisch, Christian" w:date="2022-02-07T14:43:00Z"/>
                <w:rFonts w:asciiTheme="minorHAnsi" w:hAnsiTheme="minorHAnsi" w:cstheme="minorHAnsi"/>
                <w:sz w:val="20"/>
                <w:szCs w:val="20"/>
              </w:rPr>
            </w:pPr>
            <w:del w:id="2170"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171" w:author="Franz, Ilka (GZD - DIII - DO Potsdam Behlertstraße)" w:date="2022-01-06T09:41:00Z">
              <w:tcPr>
                <w:tcW w:w="1294" w:type="dxa"/>
                <w:shd w:val="clear" w:color="auto" w:fill="auto"/>
              </w:tcPr>
            </w:tcPrChange>
          </w:tcPr>
          <w:p w14:paraId="00CF654D" w14:textId="23A6CD30" w:rsidR="001A3A59" w:rsidRPr="00224103" w:rsidDel="0079626D" w:rsidRDefault="001A3A59" w:rsidP="00A55F2C">
            <w:pPr>
              <w:jc w:val="center"/>
              <w:rPr>
                <w:del w:id="2172" w:author="Kisch, Christian" w:date="2022-02-07T14:43:00Z"/>
                <w:rFonts w:asciiTheme="minorHAnsi" w:hAnsiTheme="minorHAnsi" w:cstheme="minorHAnsi"/>
                <w:sz w:val="20"/>
                <w:szCs w:val="20"/>
              </w:rPr>
            </w:pPr>
            <w:del w:id="2173" w:author="Kisch, Christian" w:date="2022-02-07T14:43:00Z">
              <w:r w:rsidRPr="00224103" w:rsidDel="0079626D">
                <w:rPr>
                  <w:rFonts w:asciiTheme="minorHAnsi" w:hAnsiTheme="minorHAnsi" w:cstheme="minorHAnsi"/>
                  <w:sz w:val="20"/>
                  <w:szCs w:val="20"/>
                  <w:lang w:eastAsia="de-DE"/>
                </w:rPr>
                <w:delText>Nein</w:delText>
              </w:r>
            </w:del>
          </w:p>
        </w:tc>
        <w:tc>
          <w:tcPr>
            <w:tcW w:w="1263" w:type="dxa"/>
            <w:shd w:val="clear" w:color="auto" w:fill="auto"/>
            <w:tcPrChange w:id="2174" w:author="Franz, Ilka (GZD - DIII - DO Potsdam Behlertstraße)" w:date="2022-01-06T09:41:00Z">
              <w:tcPr>
                <w:tcW w:w="1294" w:type="dxa"/>
                <w:gridSpan w:val="3"/>
                <w:shd w:val="clear" w:color="auto" w:fill="auto"/>
              </w:tcPr>
            </w:tcPrChange>
          </w:tcPr>
          <w:p w14:paraId="2F6DEF33" w14:textId="00BBF032" w:rsidR="001A3A59" w:rsidRPr="00224103" w:rsidDel="0079626D" w:rsidRDefault="001A3A59" w:rsidP="00A55F2C">
            <w:pPr>
              <w:jc w:val="center"/>
              <w:rPr>
                <w:del w:id="2175" w:author="Kisch, Christian" w:date="2022-02-07T14:43:00Z"/>
                <w:rFonts w:asciiTheme="minorHAnsi" w:hAnsiTheme="minorHAnsi" w:cstheme="minorHAnsi"/>
                <w:sz w:val="20"/>
                <w:szCs w:val="20"/>
              </w:rPr>
            </w:pPr>
            <w:del w:id="2176" w:author="Kisch, Christian" w:date="2022-02-07T14:43:00Z">
              <w:r w:rsidRPr="00224103" w:rsidDel="0079626D">
                <w:rPr>
                  <w:rFonts w:asciiTheme="minorHAnsi" w:hAnsiTheme="minorHAnsi" w:cstheme="minorHAnsi"/>
                  <w:sz w:val="20"/>
                  <w:szCs w:val="20"/>
                  <w:lang w:eastAsia="de-DE"/>
                </w:rPr>
                <w:delText>Nein</w:delText>
              </w:r>
            </w:del>
          </w:p>
        </w:tc>
        <w:tc>
          <w:tcPr>
            <w:tcW w:w="1199" w:type="dxa"/>
            <w:shd w:val="clear" w:color="auto" w:fill="auto"/>
            <w:tcPrChange w:id="2177" w:author="Franz, Ilka (GZD - DIII - DO Potsdam Behlertstraße)" w:date="2022-01-06T09:41:00Z">
              <w:tcPr>
                <w:tcW w:w="1295" w:type="dxa"/>
                <w:gridSpan w:val="3"/>
                <w:shd w:val="clear" w:color="auto" w:fill="auto"/>
              </w:tcPr>
            </w:tcPrChange>
          </w:tcPr>
          <w:p w14:paraId="277E4229" w14:textId="520DFE72" w:rsidR="001A3A59" w:rsidRPr="00224103" w:rsidDel="0079626D" w:rsidRDefault="001A3A59" w:rsidP="00A55F2C">
            <w:pPr>
              <w:jc w:val="center"/>
              <w:rPr>
                <w:del w:id="2178" w:author="Kisch, Christian" w:date="2022-02-07T14:43:00Z"/>
                <w:rFonts w:asciiTheme="minorHAnsi" w:hAnsiTheme="minorHAnsi" w:cstheme="minorHAnsi"/>
                <w:sz w:val="20"/>
                <w:szCs w:val="20"/>
              </w:rPr>
            </w:pPr>
            <w:del w:id="2179" w:author="Kisch, Christian" w:date="2022-02-07T14:43:00Z">
              <w:r w:rsidRPr="00224103" w:rsidDel="0079626D">
                <w:rPr>
                  <w:rFonts w:asciiTheme="minorHAnsi" w:hAnsiTheme="minorHAnsi" w:cstheme="minorHAnsi"/>
                  <w:sz w:val="20"/>
                  <w:szCs w:val="20"/>
                  <w:lang w:eastAsia="de-DE"/>
                </w:rPr>
                <w:delText>Nein</w:delText>
              </w:r>
            </w:del>
          </w:p>
        </w:tc>
      </w:tr>
      <w:tr w:rsidR="00A55F2C" w:rsidRPr="00224103" w:rsidDel="0079626D" w14:paraId="0204833E" w14:textId="56081F63" w:rsidTr="00CC15DB">
        <w:trPr>
          <w:del w:id="2180" w:author="Kisch, Christian" w:date="2022-02-07T14:43:00Z"/>
        </w:trPr>
        <w:tc>
          <w:tcPr>
            <w:tcW w:w="1654" w:type="dxa"/>
            <w:shd w:val="clear" w:color="auto" w:fill="F2F2F2" w:themeFill="background1" w:themeFillShade="F2"/>
            <w:tcPrChange w:id="2181" w:author="Franz, Ilka (GZD - DIII - DO Potsdam Behlertstraße)" w:date="2022-01-06T09:41:00Z">
              <w:tcPr>
                <w:tcW w:w="1696" w:type="dxa"/>
                <w:gridSpan w:val="4"/>
                <w:shd w:val="clear" w:color="auto" w:fill="F2F2F2" w:themeFill="background1" w:themeFillShade="F2"/>
              </w:tcPr>
            </w:tcPrChange>
          </w:tcPr>
          <w:p w14:paraId="351A1A06" w14:textId="57A4E47E" w:rsidR="00A55F2C" w:rsidRPr="00224103" w:rsidDel="0079626D" w:rsidRDefault="00E60828" w:rsidP="00A55F2C">
            <w:pPr>
              <w:rPr>
                <w:del w:id="2182" w:author="Kisch, Christian" w:date="2022-02-07T14:43:00Z"/>
                <w:rFonts w:asciiTheme="minorHAnsi" w:hAnsiTheme="minorHAnsi" w:cstheme="minorHAnsi"/>
                <w:b/>
                <w:sz w:val="20"/>
                <w:szCs w:val="20"/>
                <w:lang w:eastAsia="de-DE"/>
              </w:rPr>
            </w:pPr>
            <w:del w:id="2183" w:author="Kisch, Christian" w:date="2022-02-07T14:43:00Z">
              <w:r w:rsidDel="0079626D">
                <w:rPr>
                  <w:rFonts w:asciiTheme="minorHAnsi" w:hAnsiTheme="minorHAnsi" w:cstheme="minorHAnsi"/>
                  <w:b/>
                  <w:sz w:val="20"/>
                  <w:szCs w:val="20"/>
                </w:rPr>
                <w:delText>Templates</w:delText>
              </w:r>
            </w:del>
          </w:p>
        </w:tc>
        <w:tc>
          <w:tcPr>
            <w:tcW w:w="998" w:type="dxa"/>
            <w:gridSpan w:val="2"/>
            <w:tcPrChange w:id="2184" w:author="Franz, Ilka (GZD - DIII - DO Potsdam Behlertstraße)" w:date="2022-01-06T09:41:00Z">
              <w:tcPr>
                <w:tcW w:w="892" w:type="dxa"/>
                <w:gridSpan w:val="3"/>
              </w:tcPr>
            </w:tcPrChange>
          </w:tcPr>
          <w:p w14:paraId="4565277E" w14:textId="568B50EF" w:rsidR="00A55F2C" w:rsidRPr="00224103" w:rsidDel="0079626D" w:rsidRDefault="00A55F2C" w:rsidP="00A55F2C">
            <w:pPr>
              <w:jc w:val="center"/>
              <w:rPr>
                <w:del w:id="2185" w:author="Kisch, Christian" w:date="2022-02-07T14:43:00Z"/>
                <w:rFonts w:asciiTheme="minorHAnsi" w:hAnsiTheme="minorHAnsi" w:cstheme="minorHAnsi"/>
                <w:sz w:val="20"/>
                <w:szCs w:val="20"/>
              </w:rPr>
            </w:pPr>
            <w:del w:id="2186" w:author="Kisch, Christian" w:date="2022-02-07T14:43:00Z">
              <w:r w:rsidRPr="0053357F" w:rsidDel="0079626D">
                <w:rPr>
                  <w:rFonts w:asciiTheme="minorHAnsi" w:hAnsiTheme="minorHAnsi" w:cstheme="minorHAnsi"/>
                  <w:sz w:val="20"/>
                  <w:szCs w:val="20"/>
                  <w:lang w:eastAsia="de-DE"/>
                </w:rPr>
                <w:delText>Nein</w:delText>
              </w:r>
            </w:del>
          </w:p>
        </w:tc>
        <w:tc>
          <w:tcPr>
            <w:tcW w:w="1151" w:type="dxa"/>
            <w:shd w:val="clear" w:color="auto" w:fill="auto"/>
            <w:tcPrChange w:id="2187" w:author="Franz, Ilka (GZD - DIII - DO Potsdam Behlertstraße)" w:date="2022-01-06T09:41:00Z">
              <w:tcPr>
                <w:tcW w:w="1294" w:type="dxa"/>
                <w:gridSpan w:val="4"/>
                <w:shd w:val="clear" w:color="auto" w:fill="auto"/>
              </w:tcPr>
            </w:tcPrChange>
          </w:tcPr>
          <w:p w14:paraId="54A8DDA8" w14:textId="36D76B83" w:rsidR="00A55F2C" w:rsidRPr="00224103" w:rsidDel="0079626D" w:rsidRDefault="00A55F2C" w:rsidP="00A55F2C">
            <w:pPr>
              <w:jc w:val="center"/>
              <w:rPr>
                <w:del w:id="2188" w:author="Kisch, Christian" w:date="2022-02-07T14:43:00Z"/>
                <w:rFonts w:asciiTheme="minorHAnsi" w:hAnsiTheme="minorHAnsi" w:cstheme="minorHAnsi"/>
                <w:sz w:val="20"/>
                <w:szCs w:val="20"/>
              </w:rPr>
            </w:pPr>
            <w:del w:id="2189" w:author="Kisch, Christian" w:date="2022-02-07T14:43:00Z">
              <w:r w:rsidRPr="0053357F" w:rsidDel="0079626D">
                <w:rPr>
                  <w:rFonts w:asciiTheme="minorHAnsi" w:hAnsiTheme="minorHAnsi" w:cstheme="minorHAnsi"/>
                  <w:sz w:val="20"/>
                  <w:szCs w:val="20"/>
                  <w:lang w:eastAsia="de-DE"/>
                </w:rPr>
                <w:delText>Nein</w:delText>
              </w:r>
            </w:del>
          </w:p>
        </w:tc>
        <w:tc>
          <w:tcPr>
            <w:tcW w:w="1152" w:type="dxa"/>
            <w:gridSpan w:val="2"/>
            <w:shd w:val="clear" w:color="auto" w:fill="auto"/>
            <w:tcPrChange w:id="2190" w:author="Franz, Ilka (GZD - DIII - DO Potsdam Behlertstraße)" w:date="2022-01-06T09:41:00Z">
              <w:tcPr>
                <w:tcW w:w="1294" w:type="dxa"/>
                <w:gridSpan w:val="4"/>
                <w:shd w:val="clear" w:color="auto" w:fill="auto"/>
              </w:tcPr>
            </w:tcPrChange>
          </w:tcPr>
          <w:p w14:paraId="6D4C661F" w14:textId="33909F30" w:rsidR="00A55F2C" w:rsidRPr="00224103" w:rsidDel="0079626D" w:rsidRDefault="00A55F2C" w:rsidP="00A55F2C">
            <w:pPr>
              <w:jc w:val="center"/>
              <w:rPr>
                <w:del w:id="2191" w:author="Kisch, Christian" w:date="2022-02-07T14:43:00Z"/>
                <w:rFonts w:asciiTheme="minorHAnsi" w:hAnsiTheme="minorHAnsi" w:cstheme="minorHAnsi"/>
                <w:sz w:val="20"/>
                <w:szCs w:val="20"/>
              </w:rPr>
            </w:pPr>
            <w:del w:id="2192" w:author="Kisch, Christian" w:date="2022-02-07T14:43:00Z">
              <w:r w:rsidRPr="0053357F" w:rsidDel="0079626D">
                <w:rPr>
                  <w:rFonts w:asciiTheme="minorHAnsi" w:hAnsiTheme="minorHAnsi" w:cstheme="minorHAnsi"/>
                  <w:sz w:val="20"/>
                  <w:szCs w:val="20"/>
                  <w:lang w:eastAsia="de-DE"/>
                </w:rPr>
                <w:delText>Nein</w:delText>
              </w:r>
            </w:del>
          </w:p>
        </w:tc>
        <w:tc>
          <w:tcPr>
            <w:tcW w:w="1643" w:type="dxa"/>
            <w:gridSpan w:val="2"/>
            <w:shd w:val="clear" w:color="auto" w:fill="auto"/>
            <w:tcPrChange w:id="2193" w:author="Franz, Ilka (GZD - DIII - DO Potsdam Behlertstraße)" w:date="2022-01-06T09:41:00Z">
              <w:tcPr>
                <w:tcW w:w="1294" w:type="dxa"/>
                <w:shd w:val="clear" w:color="auto" w:fill="auto"/>
              </w:tcPr>
            </w:tcPrChange>
          </w:tcPr>
          <w:p w14:paraId="26F6A947" w14:textId="4F1689C6" w:rsidR="00A55F2C" w:rsidRPr="00224103" w:rsidDel="0079626D" w:rsidRDefault="00A55F2C" w:rsidP="00A55F2C">
            <w:pPr>
              <w:jc w:val="center"/>
              <w:rPr>
                <w:del w:id="2194" w:author="Kisch, Christian" w:date="2022-02-07T14:43:00Z"/>
                <w:rFonts w:asciiTheme="minorHAnsi" w:hAnsiTheme="minorHAnsi" w:cstheme="minorHAnsi"/>
                <w:sz w:val="20"/>
                <w:szCs w:val="20"/>
              </w:rPr>
            </w:pPr>
            <w:del w:id="2195" w:author="Kisch, Christian" w:date="2022-02-07T14:43:00Z">
              <w:r w:rsidRPr="0053357F" w:rsidDel="0079626D">
                <w:rPr>
                  <w:rFonts w:asciiTheme="minorHAnsi" w:hAnsiTheme="minorHAnsi" w:cstheme="minorHAnsi"/>
                  <w:sz w:val="20"/>
                  <w:szCs w:val="20"/>
                  <w:lang w:eastAsia="de-DE"/>
                </w:rPr>
                <w:delText>Nein</w:delText>
              </w:r>
            </w:del>
          </w:p>
        </w:tc>
        <w:tc>
          <w:tcPr>
            <w:tcW w:w="1263" w:type="dxa"/>
            <w:shd w:val="clear" w:color="auto" w:fill="auto"/>
            <w:tcPrChange w:id="2196" w:author="Franz, Ilka (GZD - DIII - DO Potsdam Behlertstraße)" w:date="2022-01-06T09:41:00Z">
              <w:tcPr>
                <w:tcW w:w="1294" w:type="dxa"/>
                <w:gridSpan w:val="3"/>
                <w:shd w:val="clear" w:color="auto" w:fill="auto"/>
              </w:tcPr>
            </w:tcPrChange>
          </w:tcPr>
          <w:p w14:paraId="5FC8BF90" w14:textId="3E8FBDF3" w:rsidR="00A55F2C" w:rsidRPr="00224103" w:rsidDel="0079626D" w:rsidRDefault="00A55F2C" w:rsidP="00A55F2C">
            <w:pPr>
              <w:jc w:val="center"/>
              <w:rPr>
                <w:del w:id="2197" w:author="Kisch, Christian" w:date="2022-02-07T14:43:00Z"/>
                <w:rFonts w:asciiTheme="minorHAnsi" w:hAnsiTheme="minorHAnsi" w:cstheme="minorHAnsi"/>
                <w:sz w:val="20"/>
                <w:szCs w:val="20"/>
              </w:rPr>
            </w:pPr>
            <w:del w:id="2198" w:author="Kisch, Christian" w:date="2022-02-07T14:43:00Z">
              <w:r w:rsidRPr="0053357F" w:rsidDel="0079626D">
                <w:rPr>
                  <w:rFonts w:asciiTheme="minorHAnsi" w:hAnsiTheme="minorHAnsi" w:cstheme="minorHAnsi"/>
                  <w:sz w:val="20"/>
                  <w:szCs w:val="20"/>
                  <w:lang w:eastAsia="de-DE"/>
                </w:rPr>
                <w:delText>Nein</w:delText>
              </w:r>
            </w:del>
          </w:p>
        </w:tc>
        <w:tc>
          <w:tcPr>
            <w:tcW w:w="1199" w:type="dxa"/>
            <w:shd w:val="clear" w:color="auto" w:fill="auto"/>
            <w:tcPrChange w:id="2199" w:author="Franz, Ilka (GZD - DIII - DO Potsdam Behlertstraße)" w:date="2022-01-06T09:41:00Z">
              <w:tcPr>
                <w:tcW w:w="1295" w:type="dxa"/>
                <w:gridSpan w:val="3"/>
                <w:shd w:val="clear" w:color="auto" w:fill="auto"/>
              </w:tcPr>
            </w:tcPrChange>
          </w:tcPr>
          <w:p w14:paraId="3369EF0D" w14:textId="0E4DB43C" w:rsidR="00A55F2C" w:rsidRPr="00224103" w:rsidDel="0079626D" w:rsidRDefault="00A55F2C" w:rsidP="00A55F2C">
            <w:pPr>
              <w:jc w:val="center"/>
              <w:rPr>
                <w:del w:id="2200" w:author="Kisch, Christian" w:date="2022-02-07T14:43:00Z"/>
                <w:rFonts w:asciiTheme="minorHAnsi" w:hAnsiTheme="minorHAnsi" w:cstheme="minorHAnsi"/>
                <w:sz w:val="20"/>
                <w:szCs w:val="20"/>
              </w:rPr>
            </w:pPr>
            <w:del w:id="2201" w:author="Kisch, Christian" w:date="2022-02-07T14:43:00Z">
              <w:r w:rsidRPr="0053357F" w:rsidDel="0079626D">
                <w:rPr>
                  <w:rFonts w:asciiTheme="minorHAnsi" w:hAnsiTheme="minorHAnsi" w:cstheme="minorHAnsi"/>
                  <w:sz w:val="20"/>
                  <w:szCs w:val="20"/>
                  <w:lang w:eastAsia="de-DE"/>
                </w:rPr>
                <w:delText>Nein</w:delText>
              </w:r>
            </w:del>
          </w:p>
        </w:tc>
      </w:tr>
      <w:tr w:rsidR="001A3A59" w:rsidRPr="00224103" w:rsidDel="0079626D" w14:paraId="7656FE1F" w14:textId="11B3D28B" w:rsidTr="00CC15DB">
        <w:trPr>
          <w:del w:id="2202" w:author="Kisch, Christian" w:date="2022-02-07T14:43:00Z"/>
        </w:trPr>
        <w:tc>
          <w:tcPr>
            <w:tcW w:w="1654" w:type="dxa"/>
            <w:shd w:val="clear" w:color="auto" w:fill="F2F2F2" w:themeFill="background1" w:themeFillShade="F2"/>
            <w:tcPrChange w:id="2203" w:author="Franz, Ilka (GZD - DIII - DO Potsdam Behlertstraße)" w:date="2022-01-06T09:41:00Z">
              <w:tcPr>
                <w:tcW w:w="1696" w:type="dxa"/>
                <w:gridSpan w:val="4"/>
                <w:shd w:val="clear" w:color="auto" w:fill="F2F2F2" w:themeFill="background1" w:themeFillShade="F2"/>
              </w:tcPr>
            </w:tcPrChange>
          </w:tcPr>
          <w:p w14:paraId="022B99E0" w14:textId="3E3DC613" w:rsidR="001A3A59" w:rsidRPr="00224103" w:rsidDel="0079626D" w:rsidRDefault="001A3A59" w:rsidP="00A55F2C">
            <w:pPr>
              <w:rPr>
                <w:del w:id="2204" w:author="Kisch, Christian" w:date="2022-02-07T14:43:00Z"/>
                <w:rFonts w:asciiTheme="minorHAnsi" w:hAnsiTheme="minorHAnsi" w:cstheme="minorHAnsi"/>
                <w:b/>
                <w:sz w:val="20"/>
                <w:szCs w:val="20"/>
                <w:lang w:eastAsia="de-DE"/>
              </w:rPr>
            </w:pPr>
            <w:del w:id="2205" w:author="Kisch, Christian" w:date="2022-02-07T14:43:00Z">
              <w:r w:rsidRPr="00224103" w:rsidDel="0079626D">
                <w:rPr>
                  <w:rFonts w:asciiTheme="minorHAnsi" w:hAnsiTheme="minorHAnsi" w:cstheme="minorHAnsi"/>
                  <w:b/>
                  <w:sz w:val="20"/>
                  <w:szCs w:val="20"/>
                </w:rPr>
                <w:delText>Verfahrensabgabe</w:delText>
              </w:r>
            </w:del>
          </w:p>
        </w:tc>
        <w:tc>
          <w:tcPr>
            <w:tcW w:w="998" w:type="dxa"/>
            <w:gridSpan w:val="2"/>
            <w:tcPrChange w:id="2206" w:author="Franz, Ilka (GZD - DIII - DO Potsdam Behlertstraße)" w:date="2022-01-06T09:41:00Z">
              <w:tcPr>
                <w:tcW w:w="892" w:type="dxa"/>
                <w:gridSpan w:val="3"/>
              </w:tcPr>
            </w:tcPrChange>
          </w:tcPr>
          <w:p w14:paraId="5DBACA44" w14:textId="5BF8572D" w:rsidR="001A3A59" w:rsidRPr="00224103" w:rsidDel="0079626D" w:rsidRDefault="007B57BB" w:rsidP="00A55F2C">
            <w:pPr>
              <w:jc w:val="center"/>
              <w:rPr>
                <w:del w:id="2207" w:author="Kisch, Christian" w:date="2022-02-07T14:43:00Z"/>
                <w:rFonts w:asciiTheme="minorHAnsi" w:hAnsiTheme="minorHAnsi" w:cstheme="minorHAnsi"/>
                <w:sz w:val="20"/>
                <w:szCs w:val="20"/>
              </w:rPr>
            </w:pPr>
            <w:del w:id="2208" w:author="Kisch, Christian" w:date="2022-02-07T14:43:00Z">
              <w:r w:rsidDel="0079626D">
                <w:rPr>
                  <w:rFonts w:asciiTheme="minorHAnsi" w:hAnsiTheme="minorHAnsi" w:cstheme="minorHAnsi"/>
                  <w:sz w:val="20"/>
                  <w:szCs w:val="20"/>
                  <w:lang w:eastAsia="de-DE"/>
                </w:rPr>
                <w:delText>Nein</w:delText>
              </w:r>
            </w:del>
            <w:ins w:id="2209" w:author="Franz, Ilka (GZD - DIII - DO Potsdam Behlertstraße)" w:date="2022-01-05T16:33:00Z">
              <w:del w:id="2210"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211" w:author="Franz, Ilka (GZD - DIII - DO Potsdam Behlertstraße)" w:date="2022-01-06T09:41:00Z">
              <w:tcPr>
                <w:tcW w:w="1294" w:type="dxa"/>
                <w:gridSpan w:val="4"/>
                <w:shd w:val="clear" w:color="auto" w:fill="auto"/>
              </w:tcPr>
            </w:tcPrChange>
          </w:tcPr>
          <w:p w14:paraId="61EE83C3" w14:textId="557196A3" w:rsidR="001A3A59" w:rsidRPr="00224103" w:rsidDel="0079626D" w:rsidRDefault="001A3A59" w:rsidP="00A55F2C">
            <w:pPr>
              <w:jc w:val="center"/>
              <w:rPr>
                <w:del w:id="2212" w:author="Kisch, Christian" w:date="2022-02-07T14:43:00Z"/>
                <w:rFonts w:asciiTheme="minorHAnsi" w:hAnsiTheme="minorHAnsi" w:cstheme="minorHAnsi"/>
                <w:sz w:val="20"/>
                <w:szCs w:val="20"/>
              </w:rPr>
            </w:pPr>
            <w:del w:id="2213"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214" w:author="Franz, Ilka (GZD - DIII - DO Potsdam Behlertstraße)" w:date="2022-01-06T09:41:00Z">
              <w:tcPr>
                <w:tcW w:w="1294" w:type="dxa"/>
                <w:gridSpan w:val="4"/>
                <w:shd w:val="clear" w:color="auto" w:fill="auto"/>
              </w:tcPr>
            </w:tcPrChange>
          </w:tcPr>
          <w:p w14:paraId="1641CC13" w14:textId="5D696C3D" w:rsidR="001A3A59" w:rsidRPr="00224103" w:rsidDel="0079626D" w:rsidRDefault="001A3A59" w:rsidP="00A55F2C">
            <w:pPr>
              <w:jc w:val="center"/>
              <w:rPr>
                <w:del w:id="2215" w:author="Kisch, Christian" w:date="2022-02-07T14:43:00Z"/>
                <w:rFonts w:asciiTheme="minorHAnsi" w:hAnsiTheme="minorHAnsi" w:cstheme="minorHAnsi"/>
                <w:sz w:val="20"/>
                <w:szCs w:val="20"/>
              </w:rPr>
            </w:pPr>
            <w:del w:id="2216"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217" w:author="Franz, Ilka (GZD - DIII - DO Potsdam Behlertstraße)" w:date="2022-01-06T09:41:00Z">
              <w:tcPr>
                <w:tcW w:w="1294" w:type="dxa"/>
                <w:shd w:val="clear" w:color="auto" w:fill="auto"/>
              </w:tcPr>
            </w:tcPrChange>
          </w:tcPr>
          <w:p w14:paraId="753EAE85" w14:textId="76CFB435" w:rsidR="001A3A59" w:rsidRPr="00224103" w:rsidDel="0079626D" w:rsidRDefault="007B57BB" w:rsidP="00A55F2C">
            <w:pPr>
              <w:jc w:val="center"/>
              <w:rPr>
                <w:del w:id="2218" w:author="Kisch, Christian" w:date="2022-02-07T14:43:00Z"/>
                <w:rFonts w:asciiTheme="minorHAnsi" w:hAnsiTheme="minorHAnsi" w:cstheme="minorHAnsi"/>
                <w:sz w:val="20"/>
                <w:szCs w:val="20"/>
              </w:rPr>
            </w:pPr>
            <w:del w:id="2219" w:author="Kisch, Christian" w:date="2022-02-07T14:43:00Z">
              <w:r w:rsidDel="0079626D">
                <w:rPr>
                  <w:rFonts w:asciiTheme="minorHAnsi" w:hAnsiTheme="minorHAnsi" w:cstheme="minorHAnsi"/>
                  <w:sz w:val="20"/>
                  <w:szCs w:val="20"/>
                  <w:lang w:eastAsia="de-DE"/>
                </w:rPr>
                <w:delText>Nein</w:delText>
              </w:r>
            </w:del>
          </w:p>
        </w:tc>
        <w:tc>
          <w:tcPr>
            <w:tcW w:w="1263" w:type="dxa"/>
            <w:shd w:val="clear" w:color="auto" w:fill="auto"/>
            <w:tcPrChange w:id="2220" w:author="Franz, Ilka (GZD - DIII - DO Potsdam Behlertstraße)" w:date="2022-01-06T09:41:00Z">
              <w:tcPr>
                <w:tcW w:w="1294" w:type="dxa"/>
                <w:gridSpan w:val="3"/>
                <w:shd w:val="clear" w:color="auto" w:fill="auto"/>
              </w:tcPr>
            </w:tcPrChange>
          </w:tcPr>
          <w:p w14:paraId="00BA184F" w14:textId="76E90452" w:rsidR="001A3A59" w:rsidRPr="00224103" w:rsidDel="0079626D" w:rsidRDefault="007B57BB" w:rsidP="00A55F2C">
            <w:pPr>
              <w:jc w:val="center"/>
              <w:rPr>
                <w:del w:id="2221" w:author="Kisch, Christian" w:date="2022-02-07T14:43:00Z"/>
                <w:rFonts w:asciiTheme="minorHAnsi" w:hAnsiTheme="minorHAnsi" w:cstheme="minorHAnsi"/>
                <w:sz w:val="20"/>
                <w:szCs w:val="20"/>
              </w:rPr>
            </w:pPr>
            <w:del w:id="2222" w:author="Kisch, Christian" w:date="2022-02-07T14:43:00Z">
              <w:r w:rsidDel="0079626D">
                <w:rPr>
                  <w:rFonts w:asciiTheme="minorHAnsi" w:hAnsiTheme="minorHAnsi" w:cstheme="minorHAnsi"/>
                  <w:sz w:val="20"/>
                  <w:szCs w:val="20"/>
                </w:rPr>
                <w:delText>Nein</w:delText>
              </w:r>
            </w:del>
          </w:p>
        </w:tc>
        <w:tc>
          <w:tcPr>
            <w:tcW w:w="1199" w:type="dxa"/>
            <w:shd w:val="clear" w:color="auto" w:fill="auto"/>
            <w:tcPrChange w:id="2223" w:author="Franz, Ilka (GZD - DIII - DO Potsdam Behlertstraße)" w:date="2022-01-06T09:41:00Z">
              <w:tcPr>
                <w:tcW w:w="1295" w:type="dxa"/>
                <w:gridSpan w:val="3"/>
                <w:shd w:val="clear" w:color="auto" w:fill="auto"/>
              </w:tcPr>
            </w:tcPrChange>
          </w:tcPr>
          <w:p w14:paraId="7E434911" w14:textId="6457A723" w:rsidR="001A3A59" w:rsidRPr="00224103" w:rsidDel="0079626D" w:rsidRDefault="001A3A59" w:rsidP="00A55F2C">
            <w:pPr>
              <w:jc w:val="center"/>
              <w:rPr>
                <w:del w:id="2224" w:author="Kisch, Christian" w:date="2022-02-07T14:43:00Z"/>
                <w:rFonts w:asciiTheme="minorHAnsi" w:hAnsiTheme="minorHAnsi" w:cstheme="minorHAnsi"/>
                <w:sz w:val="20"/>
                <w:szCs w:val="20"/>
              </w:rPr>
            </w:pPr>
            <w:del w:id="2225" w:author="Kisch, Christian" w:date="2022-02-07T14:43:00Z">
              <w:r w:rsidRPr="00224103" w:rsidDel="0079626D">
                <w:rPr>
                  <w:rFonts w:asciiTheme="minorHAnsi" w:hAnsiTheme="minorHAnsi" w:cstheme="minorHAnsi"/>
                  <w:sz w:val="20"/>
                  <w:szCs w:val="20"/>
                </w:rPr>
                <w:delText>Nein</w:delText>
              </w:r>
            </w:del>
          </w:p>
        </w:tc>
      </w:tr>
      <w:tr w:rsidR="0057233C" w:rsidRPr="00224103" w:rsidDel="0079626D" w14:paraId="29984EDF" w14:textId="3DA696C8" w:rsidTr="00CC15DB">
        <w:trPr>
          <w:del w:id="2226" w:author="Kisch, Christian" w:date="2022-02-07T14:43:00Z"/>
        </w:trPr>
        <w:tc>
          <w:tcPr>
            <w:tcW w:w="1654" w:type="dxa"/>
            <w:shd w:val="clear" w:color="auto" w:fill="F2F2F2" w:themeFill="background1" w:themeFillShade="F2"/>
            <w:tcPrChange w:id="2227" w:author="Franz, Ilka (GZD - DIII - DO Potsdam Behlertstraße)" w:date="2022-01-06T09:41:00Z">
              <w:tcPr>
                <w:tcW w:w="1696" w:type="dxa"/>
                <w:gridSpan w:val="4"/>
                <w:shd w:val="clear" w:color="auto" w:fill="F2F2F2" w:themeFill="background1" w:themeFillShade="F2"/>
              </w:tcPr>
            </w:tcPrChange>
          </w:tcPr>
          <w:p w14:paraId="025FD4B1" w14:textId="091FA5EE" w:rsidR="0057233C" w:rsidRPr="00224103" w:rsidDel="0079626D" w:rsidRDefault="00E60828" w:rsidP="0057233C">
            <w:pPr>
              <w:rPr>
                <w:del w:id="2228" w:author="Kisch, Christian" w:date="2022-02-07T14:43:00Z"/>
                <w:rFonts w:asciiTheme="minorHAnsi" w:hAnsiTheme="minorHAnsi" w:cstheme="minorHAnsi"/>
                <w:b/>
                <w:sz w:val="20"/>
                <w:szCs w:val="20"/>
                <w:lang w:eastAsia="de-DE"/>
              </w:rPr>
            </w:pPr>
            <w:del w:id="2229" w:author="Kisch, Christian" w:date="2022-02-07T14:43:00Z">
              <w:r w:rsidDel="0079626D">
                <w:rPr>
                  <w:b/>
                  <w:sz w:val="20"/>
                  <w:szCs w:val="20"/>
                  <w:lang w:eastAsia="de-DE"/>
                </w:rPr>
                <w:delText>Verfahren</w:delText>
              </w:r>
            </w:del>
          </w:p>
        </w:tc>
        <w:tc>
          <w:tcPr>
            <w:tcW w:w="998" w:type="dxa"/>
            <w:gridSpan w:val="2"/>
            <w:tcPrChange w:id="2230" w:author="Franz, Ilka (GZD - DIII - DO Potsdam Behlertstraße)" w:date="2022-01-06T09:41:00Z">
              <w:tcPr>
                <w:tcW w:w="892" w:type="dxa"/>
                <w:gridSpan w:val="3"/>
              </w:tcPr>
            </w:tcPrChange>
          </w:tcPr>
          <w:p w14:paraId="316F2D4B" w14:textId="5E40A001" w:rsidR="0057233C" w:rsidRPr="00224103" w:rsidDel="0079626D" w:rsidRDefault="0057233C" w:rsidP="0057233C">
            <w:pPr>
              <w:jc w:val="center"/>
              <w:rPr>
                <w:del w:id="2231" w:author="Kisch, Christian" w:date="2022-02-07T14:43:00Z"/>
                <w:rFonts w:asciiTheme="minorHAnsi" w:hAnsiTheme="minorHAnsi" w:cstheme="minorHAnsi"/>
                <w:sz w:val="20"/>
                <w:szCs w:val="20"/>
              </w:rPr>
            </w:pPr>
            <w:del w:id="2232" w:author="Kisch, Christian" w:date="2022-02-07T14:43:00Z">
              <w:r w:rsidDel="0079626D">
                <w:rPr>
                  <w:rFonts w:asciiTheme="minorHAnsi" w:hAnsiTheme="minorHAnsi" w:cstheme="minorHAnsi"/>
                  <w:sz w:val="20"/>
                  <w:szCs w:val="20"/>
                  <w:lang w:eastAsia="de-DE"/>
                </w:rPr>
                <w:delText>Nein</w:delText>
              </w:r>
            </w:del>
            <w:ins w:id="2233" w:author="Franz, Ilka (GZD - DIII - DO Potsdam Behlertstraße)" w:date="2022-01-05T16:33:00Z">
              <w:del w:id="2234"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235" w:author="Franz, Ilka (GZD - DIII - DO Potsdam Behlertstraße)" w:date="2022-01-06T09:41:00Z">
              <w:tcPr>
                <w:tcW w:w="1294" w:type="dxa"/>
                <w:gridSpan w:val="4"/>
                <w:shd w:val="clear" w:color="auto" w:fill="auto"/>
              </w:tcPr>
            </w:tcPrChange>
          </w:tcPr>
          <w:p w14:paraId="1129696C" w14:textId="740A184B" w:rsidR="0057233C" w:rsidRPr="00224103" w:rsidDel="0079626D" w:rsidRDefault="0057233C" w:rsidP="0057233C">
            <w:pPr>
              <w:jc w:val="center"/>
              <w:rPr>
                <w:del w:id="2236" w:author="Kisch, Christian" w:date="2022-02-07T14:43:00Z"/>
                <w:rFonts w:asciiTheme="minorHAnsi" w:hAnsiTheme="minorHAnsi" w:cstheme="minorHAnsi"/>
                <w:sz w:val="20"/>
                <w:szCs w:val="20"/>
              </w:rPr>
            </w:pPr>
            <w:del w:id="2237"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238" w:author="Franz, Ilka (GZD - DIII - DO Potsdam Behlertstraße)" w:date="2022-01-06T09:41:00Z">
              <w:tcPr>
                <w:tcW w:w="1294" w:type="dxa"/>
                <w:gridSpan w:val="4"/>
                <w:shd w:val="clear" w:color="auto" w:fill="auto"/>
              </w:tcPr>
            </w:tcPrChange>
          </w:tcPr>
          <w:p w14:paraId="7CBE102C" w14:textId="006EB342" w:rsidR="0057233C" w:rsidRPr="00224103" w:rsidDel="0079626D" w:rsidRDefault="0057233C" w:rsidP="0057233C">
            <w:pPr>
              <w:jc w:val="center"/>
              <w:rPr>
                <w:del w:id="2239" w:author="Kisch, Christian" w:date="2022-02-07T14:43:00Z"/>
                <w:rFonts w:asciiTheme="minorHAnsi" w:hAnsiTheme="minorHAnsi" w:cstheme="minorHAnsi"/>
                <w:sz w:val="20"/>
                <w:szCs w:val="20"/>
              </w:rPr>
            </w:pPr>
            <w:del w:id="2240"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241" w:author="Franz, Ilka (GZD - DIII - DO Potsdam Behlertstraße)" w:date="2022-01-06T09:41:00Z">
              <w:tcPr>
                <w:tcW w:w="1294" w:type="dxa"/>
                <w:shd w:val="clear" w:color="auto" w:fill="auto"/>
              </w:tcPr>
            </w:tcPrChange>
          </w:tcPr>
          <w:p w14:paraId="227F742D" w14:textId="68F44F26" w:rsidR="0057233C" w:rsidRPr="00224103" w:rsidDel="0079626D" w:rsidRDefault="0057233C" w:rsidP="0057233C">
            <w:pPr>
              <w:jc w:val="center"/>
              <w:rPr>
                <w:del w:id="2242" w:author="Kisch, Christian" w:date="2022-02-07T14:43:00Z"/>
                <w:rFonts w:asciiTheme="minorHAnsi" w:hAnsiTheme="minorHAnsi" w:cstheme="minorHAnsi"/>
                <w:sz w:val="20"/>
                <w:szCs w:val="20"/>
              </w:rPr>
            </w:pPr>
            <w:del w:id="2243" w:author="Kisch, Christian" w:date="2022-02-07T14:43:00Z">
              <w:r w:rsidRPr="00E2174B" w:rsidDel="0079626D">
                <w:rPr>
                  <w:rFonts w:asciiTheme="minorHAnsi" w:hAnsiTheme="minorHAnsi" w:cstheme="minorHAnsi"/>
                  <w:sz w:val="20"/>
                  <w:szCs w:val="20"/>
                  <w:lang w:eastAsia="de-DE"/>
                </w:rPr>
                <w:delText>Nein</w:delText>
              </w:r>
            </w:del>
          </w:p>
        </w:tc>
        <w:tc>
          <w:tcPr>
            <w:tcW w:w="1263" w:type="dxa"/>
            <w:shd w:val="clear" w:color="auto" w:fill="auto"/>
            <w:tcPrChange w:id="2244" w:author="Franz, Ilka (GZD - DIII - DO Potsdam Behlertstraße)" w:date="2022-01-06T09:41:00Z">
              <w:tcPr>
                <w:tcW w:w="1294" w:type="dxa"/>
                <w:gridSpan w:val="3"/>
                <w:shd w:val="clear" w:color="auto" w:fill="auto"/>
              </w:tcPr>
            </w:tcPrChange>
          </w:tcPr>
          <w:p w14:paraId="0E98B67F" w14:textId="6E7B7E85" w:rsidR="0057233C" w:rsidRPr="00224103" w:rsidDel="0079626D" w:rsidRDefault="0057233C" w:rsidP="0057233C">
            <w:pPr>
              <w:jc w:val="center"/>
              <w:rPr>
                <w:del w:id="2245" w:author="Kisch, Christian" w:date="2022-02-07T14:43:00Z"/>
                <w:rFonts w:asciiTheme="minorHAnsi" w:hAnsiTheme="minorHAnsi" w:cstheme="minorHAnsi"/>
                <w:sz w:val="20"/>
                <w:szCs w:val="20"/>
              </w:rPr>
            </w:pPr>
            <w:del w:id="2246" w:author="Kisch, Christian" w:date="2022-02-07T14:43:00Z">
              <w:r w:rsidRPr="00E2174B" w:rsidDel="0079626D">
                <w:rPr>
                  <w:rFonts w:asciiTheme="minorHAnsi" w:hAnsiTheme="minorHAnsi" w:cstheme="minorHAnsi"/>
                  <w:sz w:val="20"/>
                  <w:szCs w:val="20"/>
                  <w:lang w:eastAsia="de-DE"/>
                </w:rPr>
                <w:delText>Nein</w:delText>
              </w:r>
            </w:del>
          </w:p>
        </w:tc>
        <w:tc>
          <w:tcPr>
            <w:tcW w:w="1199" w:type="dxa"/>
            <w:shd w:val="clear" w:color="auto" w:fill="auto"/>
            <w:tcPrChange w:id="2247" w:author="Franz, Ilka (GZD - DIII - DO Potsdam Behlertstraße)" w:date="2022-01-06T09:41:00Z">
              <w:tcPr>
                <w:tcW w:w="1295" w:type="dxa"/>
                <w:gridSpan w:val="3"/>
                <w:shd w:val="clear" w:color="auto" w:fill="auto"/>
              </w:tcPr>
            </w:tcPrChange>
          </w:tcPr>
          <w:p w14:paraId="139DD8F1" w14:textId="41D258D4" w:rsidR="0057233C" w:rsidRPr="00224103" w:rsidDel="0079626D" w:rsidRDefault="0057233C" w:rsidP="0057233C">
            <w:pPr>
              <w:jc w:val="center"/>
              <w:rPr>
                <w:del w:id="2248" w:author="Kisch, Christian" w:date="2022-02-07T14:43:00Z"/>
                <w:rFonts w:asciiTheme="minorHAnsi" w:hAnsiTheme="minorHAnsi" w:cstheme="minorHAnsi"/>
                <w:sz w:val="20"/>
                <w:szCs w:val="20"/>
              </w:rPr>
            </w:pPr>
            <w:del w:id="2249" w:author="Kisch, Christian" w:date="2022-02-07T14:43:00Z">
              <w:r w:rsidRPr="00E2174B" w:rsidDel="0079626D">
                <w:rPr>
                  <w:rFonts w:asciiTheme="minorHAnsi" w:hAnsiTheme="minorHAnsi" w:cstheme="minorHAnsi"/>
                  <w:sz w:val="20"/>
                  <w:szCs w:val="20"/>
                  <w:lang w:eastAsia="de-DE"/>
                </w:rPr>
                <w:delText>Nein</w:delText>
              </w:r>
            </w:del>
          </w:p>
        </w:tc>
      </w:tr>
      <w:tr w:rsidR="00E60828" w:rsidRPr="00224103" w:rsidDel="0079626D" w14:paraId="3D2B9E35" w14:textId="430F2C5E" w:rsidTr="00CC15DB">
        <w:trPr>
          <w:del w:id="2250" w:author="Kisch, Christian" w:date="2022-02-07T14:43:00Z"/>
        </w:trPr>
        <w:tc>
          <w:tcPr>
            <w:tcW w:w="1654" w:type="dxa"/>
            <w:shd w:val="clear" w:color="auto" w:fill="F2F2F2" w:themeFill="background1" w:themeFillShade="F2"/>
            <w:tcPrChange w:id="2251" w:author="Franz, Ilka (GZD - DIII - DO Potsdam Behlertstraße)" w:date="2022-01-06T09:41:00Z">
              <w:tcPr>
                <w:tcW w:w="1696" w:type="dxa"/>
                <w:gridSpan w:val="4"/>
                <w:shd w:val="clear" w:color="auto" w:fill="F2F2F2" w:themeFill="background1" w:themeFillShade="F2"/>
              </w:tcPr>
            </w:tcPrChange>
          </w:tcPr>
          <w:p w14:paraId="53169920" w14:textId="4646BD1F" w:rsidR="00E60828" w:rsidRPr="00224103" w:rsidDel="0079626D" w:rsidRDefault="00CC15DB" w:rsidP="00E60828">
            <w:pPr>
              <w:rPr>
                <w:del w:id="2252" w:author="Kisch, Christian" w:date="2022-02-07T14:43:00Z"/>
                <w:rFonts w:asciiTheme="minorHAnsi" w:hAnsiTheme="minorHAnsi" w:cstheme="minorHAnsi"/>
                <w:b/>
                <w:sz w:val="20"/>
                <w:szCs w:val="20"/>
              </w:rPr>
            </w:pPr>
            <w:ins w:id="2253" w:author="Franz, Ilka (GZD - DIII - DO Potsdam Behlertstraße)" w:date="2022-01-06T09:46:00Z">
              <w:del w:id="2254" w:author="Kisch, Christian" w:date="2022-02-07T14:43:00Z">
                <w:r w:rsidDel="0079626D">
                  <w:rPr>
                    <w:rFonts w:asciiTheme="minorHAnsi" w:hAnsiTheme="minorHAnsi" w:cstheme="minorHAnsi"/>
                    <w:b/>
                    <w:sz w:val="20"/>
                    <w:szCs w:val="20"/>
                  </w:rPr>
                  <w:delText xml:space="preserve">Unterordner im </w:delText>
                </w:r>
              </w:del>
            </w:ins>
            <w:del w:id="2255" w:author="Kisch, Christian" w:date="2022-02-07T14:43:00Z">
              <w:r w:rsidR="00E60828" w:rsidDel="0079626D">
                <w:rPr>
                  <w:rFonts w:asciiTheme="minorHAnsi" w:hAnsiTheme="minorHAnsi" w:cstheme="minorHAnsi"/>
                  <w:b/>
                  <w:sz w:val="20"/>
                  <w:szCs w:val="20"/>
                </w:rPr>
                <w:delText>Ordner</w:delText>
              </w:r>
            </w:del>
            <w:ins w:id="2256" w:author="Franz, Ilka (GZD - DIII - DO Potsdam Behlertstraße)" w:date="2022-01-06T09:46:00Z">
              <w:del w:id="2257" w:author="Kisch, Christian" w:date="2022-02-07T14:43:00Z">
                <w:r w:rsidDel="0079626D">
                  <w:rPr>
                    <w:rFonts w:asciiTheme="minorHAnsi" w:hAnsiTheme="minorHAnsi" w:cstheme="minorHAnsi"/>
                    <w:b/>
                    <w:sz w:val="20"/>
                    <w:szCs w:val="20"/>
                  </w:rPr>
                  <w:delText xml:space="preserve"> „Akte“</w:delText>
                </w:r>
              </w:del>
            </w:ins>
          </w:p>
        </w:tc>
        <w:tc>
          <w:tcPr>
            <w:tcW w:w="998" w:type="dxa"/>
            <w:gridSpan w:val="2"/>
            <w:tcPrChange w:id="2258" w:author="Franz, Ilka (GZD - DIII - DO Potsdam Behlertstraße)" w:date="2022-01-06T09:41:00Z">
              <w:tcPr>
                <w:tcW w:w="892" w:type="dxa"/>
                <w:gridSpan w:val="3"/>
              </w:tcPr>
            </w:tcPrChange>
          </w:tcPr>
          <w:p w14:paraId="24FD51D8" w14:textId="06987574" w:rsidR="00E60828" w:rsidRPr="00224103" w:rsidDel="0079626D" w:rsidRDefault="00E60828" w:rsidP="00E60828">
            <w:pPr>
              <w:jc w:val="center"/>
              <w:rPr>
                <w:del w:id="2259" w:author="Kisch, Christian" w:date="2022-02-07T14:43:00Z"/>
                <w:rFonts w:asciiTheme="minorHAnsi" w:hAnsiTheme="minorHAnsi" w:cstheme="minorHAnsi"/>
                <w:sz w:val="20"/>
                <w:szCs w:val="20"/>
                <w:lang w:eastAsia="de-DE"/>
              </w:rPr>
            </w:pPr>
            <w:del w:id="2260" w:author="Kisch, Christian" w:date="2022-02-07T14:43:00Z">
              <w:r w:rsidDel="0079626D">
                <w:rPr>
                  <w:rFonts w:asciiTheme="minorHAnsi" w:hAnsiTheme="minorHAnsi" w:cstheme="minorHAnsi"/>
                  <w:sz w:val="20"/>
                  <w:szCs w:val="20"/>
                  <w:lang w:eastAsia="de-DE"/>
                </w:rPr>
                <w:delText>Nein</w:delText>
              </w:r>
            </w:del>
            <w:ins w:id="2261" w:author="Franz, Ilka (GZD - DIII - DO Potsdam Behlertstraße)" w:date="2022-01-05T16:33:00Z">
              <w:del w:id="2262"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263" w:author="Franz, Ilka (GZD - DIII - DO Potsdam Behlertstraße)" w:date="2022-01-06T09:41:00Z">
              <w:tcPr>
                <w:tcW w:w="1294" w:type="dxa"/>
                <w:gridSpan w:val="4"/>
                <w:shd w:val="clear" w:color="auto" w:fill="auto"/>
              </w:tcPr>
            </w:tcPrChange>
          </w:tcPr>
          <w:p w14:paraId="2539908E" w14:textId="21DE866F" w:rsidR="00E60828" w:rsidRPr="00224103" w:rsidDel="0079626D" w:rsidRDefault="00E60828" w:rsidP="00E60828">
            <w:pPr>
              <w:jc w:val="center"/>
              <w:rPr>
                <w:del w:id="2264" w:author="Kisch, Christian" w:date="2022-02-07T14:43:00Z"/>
                <w:rFonts w:asciiTheme="minorHAnsi" w:hAnsiTheme="minorHAnsi" w:cstheme="minorHAnsi"/>
                <w:sz w:val="20"/>
                <w:szCs w:val="20"/>
                <w:lang w:eastAsia="de-DE"/>
              </w:rPr>
            </w:pPr>
            <w:del w:id="2265"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266" w:author="Franz, Ilka (GZD - DIII - DO Potsdam Behlertstraße)" w:date="2022-01-06T09:41:00Z">
              <w:tcPr>
                <w:tcW w:w="1294" w:type="dxa"/>
                <w:gridSpan w:val="4"/>
                <w:shd w:val="clear" w:color="auto" w:fill="auto"/>
              </w:tcPr>
            </w:tcPrChange>
          </w:tcPr>
          <w:p w14:paraId="2C6B5D32" w14:textId="70D81901" w:rsidR="00E60828" w:rsidRPr="00224103" w:rsidDel="0079626D" w:rsidRDefault="00E60828" w:rsidP="00E60828">
            <w:pPr>
              <w:jc w:val="center"/>
              <w:rPr>
                <w:del w:id="2267" w:author="Kisch, Christian" w:date="2022-02-07T14:43:00Z"/>
                <w:rFonts w:asciiTheme="minorHAnsi" w:hAnsiTheme="minorHAnsi" w:cstheme="minorHAnsi"/>
                <w:sz w:val="20"/>
                <w:szCs w:val="20"/>
                <w:lang w:eastAsia="de-DE"/>
              </w:rPr>
            </w:pPr>
            <w:del w:id="2268"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269" w:author="Franz, Ilka (GZD - DIII - DO Potsdam Behlertstraße)" w:date="2022-01-06T09:41:00Z">
              <w:tcPr>
                <w:tcW w:w="1294" w:type="dxa"/>
                <w:shd w:val="clear" w:color="auto" w:fill="auto"/>
              </w:tcPr>
            </w:tcPrChange>
          </w:tcPr>
          <w:p w14:paraId="2DE31730" w14:textId="2907F0F7" w:rsidR="00E60828" w:rsidDel="0079626D" w:rsidRDefault="00E60828" w:rsidP="00E60828">
            <w:pPr>
              <w:jc w:val="center"/>
              <w:rPr>
                <w:del w:id="2270" w:author="Kisch, Christian" w:date="2022-02-07T14:43:00Z"/>
                <w:rFonts w:asciiTheme="minorHAnsi" w:hAnsiTheme="minorHAnsi" w:cstheme="minorHAnsi"/>
                <w:sz w:val="20"/>
                <w:szCs w:val="20"/>
                <w:lang w:eastAsia="de-DE"/>
              </w:rPr>
            </w:pPr>
            <w:del w:id="2271" w:author="Kisch, Christian" w:date="2022-02-07T14:43:00Z">
              <w:r w:rsidRPr="00E2174B" w:rsidDel="0079626D">
                <w:rPr>
                  <w:rFonts w:asciiTheme="minorHAnsi" w:hAnsiTheme="minorHAnsi" w:cstheme="minorHAnsi"/>
                  <w:sz w:val="20"/>
                  <w:szCs w:val="20"/>
                  <w:lang w:eastAsia="de-DE"/>
                </w:rPr>
                <w:delText>Nein</w:delText>
              </w:r>
            </w:del>
          </w:p>
        </w:tc>
        <w:tc>
          <w:tcPr>
            <w:tcW w:w="1263" w:type="dxa"/>
            <w:shd w:val="clear" w:color="auto" w:fill="auto"/>
            <w:tcPrChange w:id="2272" w:author="Franz, Ilka (GZD - DIII - DO Potsdam Behlertstraße)" w:date="2022-01-06T09:41:00Z">
              <w:tcPr>
                <w:tcW w:w="1294" w:type="dxa"/>
                <w:gridSpan w:val="3"/>
                <w:shd w:val="clear" w:color="auto" w:fill="auto"/>
              </w:tcPr>
            </w:tcPrChange>
          </w:tcPr>
          <w:p w14:paraId="7BFD65F9" w14:textId="046B6362" w:rsidR="00E60828" w:rsidDel="0079626D" w:rsidRDefault="00E60828" w:rsidP="00E60828">
            <w:pPr>
              <w:jc w:val="center"/>
              <w:rPr>
                <w:del w:id="2273" w:author="Kisch, Christian" w:date="2022-02-07T14:43:00Z"/>
                <w:rFonts w:asciiTheme="minorHAnsi" w:hAnsiTheme="minorHAnsi" w:cstheme="minorHAnsi"/>
                <w:sz w:val="20"/>
                <w:szCs w:val="20"/>
                <w:lang w:eastAsia="de-DE"/>
              </w:rPr>
            </w:pPr>
            <w:del w:id="2274" w:author="Kisch, Christian" w:date="2022-02-07T14:43:00Z">
              <w:r w:rsidRPr="00E2174B" w:rsidDel="0079626D">
                <w:rPr>
                  <w:rFonts w:asciiTheme="minorHAnsi" w:hAnsiTheme="minorHAnsi" w:cstheme="minorHAnsi"/>
                  <w:sz w:val="20"/>
                  <w:szCs w:val="20"/>
                  <w:lang w:eastAsia="de-DE"/>
                </w:rPr>
                <w:delText>Nein</w:delText>
              </w:r>
            </w:del>
          </w:p>
        </w:tc>
        <w:tc>
          <w:tcPr>
            <w:tcW w:w="1199" w:type="dxa"/>
            <w:shd w:val="clear" w:color="auto" w:fill="auto"/>
            <w:tcPrChange w:id="2275" w:author="Franz, Ilka (GZD - DIII - DO Potsdam Behlertstraße)" w:date="2022-01-06T09:41:00Z">
              <w:tcPr>
                <w:tcW w:w="1295" w:type="dxa"/>
                <w:gridSpan w:val="3"/>
                <w:shd w:val="clear" w:color="auto" w:fill="auto"/>
              </w:tcPr>
            </w:tcPrChange>
          </w:tcPr>
          <w:p w14:paraId="433E03FB" w14:textId="20143A59" w:rsidR="00E60828" w:rsidDel="0079626D" w:rsidRDefault="00E60828" w:rsidP="00E60828">
            <w:pPr>
              <w:jc w:val="center"/>
              <w:rPr>
                <w:del w:id="2276" w:author="Kisch, Christian" w:date="2022-02-07T14:43:00Z"/>
                <w:rFonts w:asciiTheme="minorHAnsi" w:hAnsiTheme="minorHAnsi" w:cstheme="minorHAnsi"/>
                <w:sz w:val="20"/>
                <w:szCs w:val="20"/>
              </w:rPr>
            </w:pPr>
            <w:del w:id="2277" w:author="Kisch, Christian" w:date="2022-02-07T14:43:00Z">
              <w:r w:rsidRPr="00E2174B" w:rsidDel="0079626D">
                <w:rPr>
                  <w:rFonts w:asciiTheme="minorHAnsi" w:hAnsiTheme="minorHAnsi" w:cstheme="minorHAnsi"/>
                  <w:sz w:val="20"/>
                  <w:szCs w:val="20"/>
                  <w:lang w:eastAsia="de-DE"/>
                </w:rPr>
                <w:delText>Nein</w:delText>
              </w:r>
            </w:del>
          </w:p>
        </w:tc>
      </w:tr>
      <w:tr w:rsidR="00E60828" w:rsidRPr="00224103" w:rsidDel="0079626D" w14:paraId="522E82E6" w14:textId="722AF2CB" w:rsidTr="00CC15DB">
        <w:trPr>
          <w:del w:id="2278" w:author="Kisch, Christian" w:date="2022-02-07T14:43:00Z"/>
        </w:trPr>
        <w:tc>
          <w:tcPr>
            <w:tcW w:w="1654" w:type="dxa"/>
            <w:shd w:val="clear" w:color="auto" w:fill="F2F2F2" w:themeFill="background1" w:themeFillShade="F2"/>
            <w:tcPrChange w:id="2279" w:author="Franz, Ilka (GZD - DIII - DO Potsdam Behlertstraße)" w:date="2022-01-06T09:41:00Z">
              <w:tcPr>
                <w:tcW w:w="1696" w:type="dxa"/>
                <w:gridSpan w:val="4"/>
                <w:shd w:val="clear" w:color="auto" w:fill="F2F2F2" w:themeFill="background1" w:themeFillShade="F2"/>
              </w:tcPr>
            </w:tcPrChange>
          </w:tcPr>
          <w:p w14:paraId="4D6131EB" w14:textId="6BB0BB74" w:rsidR="00E60828" w:rsidRPr="00224103" w:rsidDel="0079626D" w:rsidRDefault="00E60828" w:rsidP="00E60828">
            <w:pPr>
              <w:rPr>
                <w:del w:id="2280" w:author="Kisch, Christian" w:date="2022-02-07T14:43:00Z"/>
                <w:rFonts w:asciiTheme="minorHAnsi" w:hAnsiTheme="minorHAnsi" w:cstheme="minorHAnsi"/>
                <w:b/>
                <w:sz w:val="20"/>
                <w:szCs w:val="20"/>
                <w:lang w:eastAsia="de-DE"/>
              </w:rPr>
            </w:pPr>
            <w:del w:id="2281" w:author="Kisch, Christian" w:date="2022-02-07T14:43:00Z">
              <w:r w:rsidDel="0079626D">
                <w:rPr>
                  <w:rFonts w:asciiTheme="minorHAnsi" w:hAnsiTheme="minorHAnsi" w:cstheme="minorHAnsi"/>
                  <w:b/>
                  <w:sz w:val="20"/>
                  <w:szCs w:val="20"/>
                </w:rPr>
                <w:delText>Dokumente</w:delText>
              </w:r>
            </w:del>
            <w:ins w:id="2282" w:author="Franz, Ilka (GZD - DIII - DO Potsdam Behlertstraße)" w:date="2022-01-06T09:23:00Z">
              <w:del w:id="2283" w:author="Kisch, Christian" w:date="2022-02-07T14:43:00Z">
                <w:r w:rsidR="00BB7907" w:rsidDel="0079626D">
                  <w:rPr>
                    <w:rFonts w:asciiTheme="minorHAnsi" w:hAnsiTheme="minorHAnsi" w:cstheme="minorHAnsi"/>
                    <w:b/>
                    <w:sz w:val="20"/>
                    <w:szCs w:val="20"/>
                  </w:rPr>
                  <w:delText xml:space="preserve"> im Ordner „Akte“</w:delText>
                </w:r>
              </w:del>
            </w:ins>
          </w:p>
        </w:tc>
        <w:tc>
          <w:tcPr>
            <w:tcW w:w="998" w:type="dxa"/>
            <w:gridSpan w:val="2"/>
            <w:tcPrChange w:id="2284" w:author="Franz, Ilka (GZD - DIII - DO Potsdam Behlertstraße)" w:date="2022-01-06T09:41:00Z">
              <w:tcPr>
                <w:tcW w:w="892" w:type="dxa"/>
                <w:gridSpan w:val="3"/>
              </w:tcPr>
            </w:tcPrChange>
          </w:tcPr>
          <w:p w14:paraId="24C4D5F8" w14:textId="00BE79F8" w:rsidR="00E60828" w:rsidRPr="00224103" w:rsidDel="0079626D" w:rsidRDefault="00E60828" w:rsidP="00E60828">
            <w:pPr>
              <w:jc w:val="center"/>
              <w:rPr>
                <w:del w:id="2285" w:author="Kisch, Christian" w:date="2022-02-07T14:43:00Z"/>
                <w:rFonts w:asciiTheme="minorHAnsi" w:hAnsiTheme="minorHAnsi" w:cstheme="minorHAnsi"/>
                <w:sz w:val="20"/>
                <w:szCs w:val="20"/>
              </w:rPr>
            </w:pPr>
            <w:del w:id="2286" w:author="Kisch, Christian" w:date="2022-02-07T14:43:00Z">
              <w:r w:rsidRPr="00224103" w:rsidDel="0079626D">
                <w:rPr>
                  <w:rFonts w:asciiTheme="minorHAnsi" w:hAnsiTheme="minorHAnsi" w:cstheme="minorHAnsi"/>
                  <w:sz w:val="20"/>
                  <w:szCs w:val="20"/>
                  <w:lang w:eastAsia="de-DE"/>
                </w:rPr>
                <w:delText>Ja</w:delText>
              </w:r>
            </w:del>
          </w:p>
        </w:tc>
        <w:tc>
          <w:tcPr>
            <w:tcW w:w="1151" w:type="dxa"/>
            <w:shd w:val="clear" w:color="auto" w:fill="auto"/>
            <w:tcPrChange w:id="2287" w:author="Franz, Ilka (GZD - DIII - DO Potsdam Behlertstraße)" w:date="2022-01-06T09:41:00Z">
              <w:tcPr>
                <w:tcW w:w="1294" w:type="dxa"/>
                <w:gridSpan w:val="4"/>
                <w:shd w:val="clear" w:color="auto" w:fill="auto"/>
              </w:tcPr>
            </w:tcPrChange>
          </w:tcPr>
          <w:p w14:paraId="2E515D84" w14:textId="5ECD7E43" w:rsidR="00E60828" w:rsidRPr="00224103" w:rsidDel="0079626D" w:rsidRDefault="00E60828" w:rsidP="00E60828">
            <w:pPr>
              <w:jc w:val="center"/>
              <w:rPr>
                <w:del w:id="2288" w:author="Kisch, Christian" w:date="2022-02-07T14:43:00Z"/>
                <w:rFonts w:asciiTheme="minorHAnsi" w:hAnsiTheme="minorHAnsi" w:cstheme="minorHAnsi"/>
                <w:sz w:val="20"/>
                <w:szCs w:val="20"/>
              </w:rPr>
            </w:pPr>
            <w:del w:id="2289"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290" w:author="Franz, Ilka (GZD - DIII - DO Potsdam Behlertstraße)" w:date="2022-01-06T09:41:00Z">
              <w:tcPr>
                <w:tcW w:w="1294" w:type="dxa"/>
                <w:gridSpan w:val="4"/>
                <w:shd w:val="clear" w:color="auto" w:fill="auto"/>
              </w:tcPr>
            </w:tcPrChange>
          </w:tcPr>
          <w:p w14:paraId="027D634E" w14:textId="02EBE235" w:rsidR="00E60828" w:rsidRPr="00224103" w:rsidDel="0079626D" w:rsidRDefault="00E60828" w:rsidP="00E60828">
            <w:pPr>
              <w:jc w:val="center"/>
              <w:rPr>
                <w:del w:id="2291" w:author="Kisch, Christian" w:date="2022-02-07T14:43:00Z"/>
                <w:rFonts w:asciiTheme="minorHAnsi" w:hAnsiTheme="minorHAnsi" w:cstheme="minorHAnsi"/>
                <w:sz w:val="20"/>
                <w:szCs w:val="20"/>
              </w:rPr>
            </w:pPr>
            <w:del w:id="2292"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293" w:author="Franz, Ilka (GZD - DIII - DO Potsdam Behlertstraße)" w:date="2022-01-06T09:41:00Z">
              <w:tcPr>
                <w:tcW w:w="1294" w:type="dxa"/>
                <w:shd w:val="clear" w:color="auto" w:fill="auto"/>
              </w:tcPr>
            </w:tcPrChange>
          </w:tcPr>
          <w:p w14:paraId="1F574C5A" w14:textId="19A798E6" w:rsidR="00E60828" w:rsidRPr="00224103" w:rsidDel="0079626D" w:rsidRDefault="00E60828" w:rsidP="00E60828">
            <w:pPr>
              <w:jc w:val="center"/>
              <w:rPr>
                <w:del w:id="2294" w:author="Kisch, Christian" w:date="2022-02-07T14:43:00Z"/>
                <w:rFonts w:asciiTheme="minorHAnsi" w:hAnsiTheme="minorHAnsi" w:cstheme="minorHAnsi"/>
                <w:sz w:val="20"/>
                <w:szCs w:val="20"/>
              </w:rPr>
            </w:pPr>
            <w:del w:id="2295" w:author="Kisch, Christian" w:date="2022-02-07T14:43:00Z">
              <w:r w:rsidDel="0079626D">
                <w:rPr>
                  <w:rFonts w:asciiTheme="minorHAnsi" w:hAnsiTheme="minorHAnsi" w:cstheme="minorHAnsi"/>
                  <w:sz w:val="20"/>
                  <w:szCs w:val="20"/>
                  <w:lang w:eastAsia="de-DE"/>
                </w:rPr>
                <w:delText>Ja</w:delText>
              </w:r>
            </w:del>
            <w:ins w:id="2296" w:author="Franz, Ilka (GZD - DIII - DO Potsdam Behlertstraße)" w:date="2022-01-06T09:23:00Z">
              <w:del w:id="2297" w:author="Kisch, Christian" w:date="2022-02-07T14:43:00Z">
                <w:r w:rsidR="00BB7907" w:rsidDel="0079626D">
                  <w:rPr>
                    <w:rFonts w:asciiTheme="minorHAnsi" w:hAnsiTheme="minorHAnsi" w:cstheme="minorHAnsi"/>
                    <w:sz w:val="20"/>
                    <w:szCs w:val="20"/>
                    <w:lang w:eastAsia="de-DE"/>
                  </w:rPr>
                  <w:delText>Nein</w:delText>
                </w:r>
              </w:del>
            </w:ins>
          </w:p>
        </w:tc>
        <w:tc>
          <w:tcPr>
            <w:tcW w:w="1263" w:type="dxa"/>
            <w:shd w:val="clear" w:color="auto" w:fill="auto"/>
            <w:tcPrChange w:id="2298" w:author="Franz, Ilka (GZD - DIII - DO Potsdam Behlertstraße)" w:date="2022-01-06T09:41:00Z">
              <w:tcPr>
                <w:tcW w:w="1294" w:type="dxa"/>
                <w:gridSpan w:val="3"/>
                <w:shd w:val="clear" w:color="auto" w:fill="auto"/>
              </w:tcPr>
            </w:tcPrChange>
          </w:tcPr>
          <w:p w14:paraId="7318E832" w14:textId="442FF244" w:rsidR="00E60828" w:rsidRPr="00224103" w:rsidDel="0079626D" w:rsidRDefault="00E60828" w:rsidP="00E60828">
            <w:pPr>
              <w:jc w:val="center"/>
              <w:rPr>
                <w:del w:id="2299" w:author="Kisch, Christian" w:date="2022-02-07T14:43:00Z"/>
                <w:rFonts w:asciiTheme="minorHAnsi" w:hAnsiTheme="minorHAnsi" w:cstheme="minorHAnsi"/>
                <w:sz w:val="20"/>
                <w:szCs w:val="20"/>
              </w:rPr>
            </w:pPr>
            <w:del w:id="2300" w:author="Kisch, Christian" w:date="2022-02-07T14:43:00Z">
              <w:r w:rsidDel="0079626D">
                <w:rPr>
                  <w:rFonts w:asciiTheme="minorHAnsi" w:hAnsiTheme="minorHAnsi" w:cstheme="minorHAnsi"/>
                  <w:sz w:val="20"/>
                  <w:szCs w:val="20"/>
                  <w:lang w:eastAsia="de-DE"/>
                </w:rPr>
                <w:delText>Nein</w:delText>
              </w:r>
            </w:del>
          </w:p>
        </w:tc>
        <w:tc>
          <w:tcPr>
            <w:tcW w:w="1199" w:type="dxa"/>
            <w:shd w:val="clear" w:color="auto" w:fill="auto"/>
            <w:tcPrChange w:id="2301" w:author="Franz, Ilka (GZD - DIII - DO Potsdam Behlertstraße)" w:date="2022-01-06T09:41:00Z">
              <w:tcPr>
                <w:tcW w:w="1295" w:type="dxa"/>
                <w:gridSpan w:val="3"/>
                <w:shd w:val="clear" w:color="auto" w:fill="auto"/>
              </w:tcPr>
            </w:tcPrChange>
          </w:tcPr>
          <w:p w14:paraId="1D90AC4B" w14:textId="5CC0F95B" w:rsidR="00E60828" w:rsidRPr="00224103" w:rsidDel="0079626D" w:rsidRDefault="00E60828" w:rsidP="00E60828">
            <w:pPr>
              <w:jc w:val="center"/>
              <w:rPr>
                <w:del w:id="2302" w:author="Kisch, Christian" w:date="2022-02-07T14:43:00Z"/>
                <w:rFonts w:asciiTheme="minorHAnsi" w:hAnsiTheme="minorHAnsi" w:cstheme="minorHAnsi"/>
                <w:sz w:val="20"/>
                <w:szCs w:val="20"/>
              </w:rPr>
            </w:pPr>
            <w:del w:id="2303" w:author="Kisch, Christian" w:date="2022-02-07T14:43:00Z">
              <w:r w:rsidDel="0079626D">
                <w:rPr>
                  <w:rFonts w:asciiTheme="minorHAnsi" w:hAnsiTheme="minorHAnsi" w:cstheme="minorHAnsi"/>
                  <w:sz w:val="20"/>
                  <w:szCs w:val="20"/>
                </w:rPr>
                <w:delText>Nein</w:delText>
              </w:r>
            </w:del>
          </w:p>
        </w:tc>
      </w:tr>
      <w:tr w:rsidR="00CC15DB" w:rsidRPr="00224103" w:rsidDel="0079626D" w14:paraId="28122D7C" w14:textId="3B868BAB" w:rsidTr="00CC15DB">
        <w:trPr>
          <w:ins w:id="2304" w:author="Franz, Ilka (GZD - DIII - DO Potsdam Behlertstraße)" w:date="2022-01-06T09:42:00Z"/>
          <w:del w:id="2305" w:author="Kisch, Christian" w:date="2022-02-07T14:43:00Z"/>
        </w:trPr>
        <w:tc>
          <w:tcPr>
            <w:tcW w:w="1654" w:type="dxa"/>
            <w:shd w:val="clear" w:color="auto" w:fill="F2F2F2" w:themeFill="background1" w:themeFillShade="F2"/>
          </w:tcPr>
          <w:p w14:paraId="434DE387" w14:textId="74B154AC" w:rsidR="00CC15DB" w:rsidDel="0079626D" w:rsidRDefault="00CC15DB" w:rsidP="00E60828">
            <w:pPr>
              <w:rPr>
                <w:ins w:id="2306" w:author="Franz, Ilka (GZD - DIII - DO Potsdam Behlertstraße)" w:date="2022-01-06T09:42:00Z"/>
                <w:del w:id="2307" w:author="Kisch, Christian" w:date="2022-02-07T14:43:00Z"/>
                <w:rFonts w:asciiTheme="minorHAnsi" w:hAnsiTheme="minorHAnsi" w:cstheme="minorHAnsi"/>
                <w:b/>
                <w:sz w:val="20"/>
                <w:szCs w:val="20"/>
              </w:rPr>
            </w:pPr>
            <w:ins w:id="2308" w:author="Franz, Ilka (GZD - DIII - DO Potsdam Behlertstraße)" w:date="2022-01-06T09:42:00Z">
              <w:del w:id="2309" w:author="Kisch, Christian" w:date="2022-02-07T14:43:00Z">
                <w:r w:rsidDel="0079626D">
                  <w:rPr>
                    <w:rFonts w:asciiTheme="minorHAnsi" w:hAnsiTheme="minorHAnsi" w:cstheme="minorHAnsi"/>
                    <w:b/>
                    <w:sz w:val="20"/>
                    <w:szCs w:val="20"/>
                  </w:rPr>
                  <w:delText xml:space="preserve">Papierkorb </w:delText>
                </w:r>
              </w:del>
            </w:ins>
          </w:p>
        </w:tc>
        <w:tc>
          <w:tcPr>
            <w:tcW w:w="998" w:type="dxa"/>
            <w:gridSpan w:val="2"/>
          </w:tcPr>
          <w:p w14:paraId="1E1E7A80" w14:textId="6E2B2757" w:rsidR="00CC15DB" w:rsidRPr="00224103" w:rsidDel="0079626D" w:rsidRDefault="00CC15DB" w:rsidP="00E60828">
            <w:pPr>
              <w:jc w:val="center"/>
              <w:rPr>
                <w:ins w:id="2310" w:author="Franz, Ilka (GZD - DIII - DO Potsdam Behlertstraße)" w:date="2022-01-06T09:42:00Z"/>
                <w:del w:id="2311" w:author="Kisch, Christian" w:date="2022-02-07T14:43:00Z"/>
                <w:rFonts w:asciiTheme="minorHAnsi" w:hAnsiTheme="minorHAnsi" w:cstheme="minorHAnsi"/>
                <w:sz w:val="20"/>
                <w:szCs w:val="20"/>
                <w:lang w:eastAsia="de-DE"/>
              </w:rPr>
            </w:pPr>
            <w:ins w:id="2312" w:author="Franz, Ilka (GZD - DIII - DO Potsdam Behlertstraße)" w:date="2022-01-06T09:42:00Z">
              <w:del w:id="2313" w:author="Kisch, Christian" w:date="2022-02-07T14:43:00Z">
                <w:r w:rsidDel="0079626D">
                  <w:rPr>
                    <w:rFonts w:asciiTheme="minorHAnsi" w:hAnsiTheme="minorHAnsi" w:cstheme="minorHAnsi"/>
                    <w:sz w:val="20"/>
                    <w:szCs w:val="20"/>
                    <w:lang w:eastAsia="de-DE"/>
                  </w:rPr>
                  <w:delText>Ja</w:delText>
                </w:r>
              </w:del>
            </w:ins>
          </w:p>
        </w:tc>
        <w:tc>
          <w:tcPr>
            <w:tcW w:w="1151" w:type="dxa"/>
            <w:shd w:val="clear" w:color="auto" w:fill="auto"/>
          </w:tcPr>
          <w:p w14:paraId="124E4CC8" w14:textId="42C0FC42" w:rsidR="00CC15DB" w:rsidRPr="00224103" w:rsidDel="0079626D" w:rsidRDefault="00CC15DB" w:rsidP="00E60828">
            <w:pPr>
              <w:jc w:val="center"/>
              <w:rPr>
                <w:ins w:id="2314" w:author="Franz, Ilka (GZD - DIII - DO Potsdam Behlertstraße)" w:date="2022-01-06T09:42:00Z"/>
                <w:del w:id="2315" w:author="Kisch, Christian" w:date="2022-02-07T14:43:00Z"/>
                <w:rFonts w:asciiTheme="minorHAnsi" w:hAnsiTheme="minorHAnsi" w:cstheme="minorHAnsi"/>
                <w:sz w:val="20"/>
                <w:szCs w:val="20"/>
                <w:lang w:eastAsia="de-DE"/>
              </w:rPr>
            </w:pPr>
            <w:ins w:id="2316" w:author="Franz, Ilka (GZD - DIII - DO Potsdam Behlertstraße)" w:date="2022-01-06T09:42:00Z">
              <w:del w:id="2317" w:author="Kisch, Christian" w:date="2022-02-07T14:43:00Z">
                <w:r w:rsidDel="0079626D">
                  <w:rPr>
                    <w:rFonts w:asciiTheme="minorHAnsi" w:hAnsiTheme="minorHAnsi" w:cstheme="minorHAnsi"/>
                    <w:sz w:val="20"/>
                    <w:szCs w:val="20"/>
                    <w:lang w:eastAsia="de-DE"/>
                  </w:rPr>
                  <w:delText>Ja</w:delText>
                </w:r>
              </w:del>
            </w:ins>
          </w:p>
        </w:tc>
        <w:tc>
          <w:tcPr>
            <w:tcW w:w="1152" w:type="dxa"/>
            <w:gridSpan w:val="2"/>
            <w:shd w:val="clear" w:color="auto" w:fill="auto"/>
          </w:tcPr>
          <w:p w14:paraId="60E444AF" w14:textId="39D24B50" w:rsidR="00CC15DB" w:rsidRPr="00224103" w:rsidDel="0079626D" w:rsidRDefault="00CC15DB" w:rsidP="00E60828">
            <w:pPr>
              <w:jc w:val="center"/>
              <w:rPr>
                <w:ins w:id="2318" w:author="Franz, Ilka (GZD - DIII - DO Potsdam Behlertstraße)" w:date="2022-01-06T09:42:00Z"/>
                <w:del w:id="2319" w:author="Kisch, Christian" w:date="2022-02-07T14:43:00Z"/>
                <w:rFonts w:asciiTheme="minorHAnsi" w:hAnsiTheme="minorHAnsi" w:cstheme="minorHAnsi"/>
                <w:sz w:val="20"/>
                <w:szCs w:val="20"/>
                <w:lang w:eastAsia="de-DE"/>
              </w:rPr>
            </w:pPr>
            <w:ins w:id="2320" w:author="Franz, Ilka (GZD - DIII - DO Potsdam Behlertstraße)" w:date="2022-01-06T09:42:00Z">
              <w:del w:id="2321" w:author="Kisch, Christian" w:date="2022-02-07T14:43:00Z">
                <w:r w:rsidDel="0079626D">
                  <w:rPr>
                    <w:rFonts w:asciiTheme="minorHAnsi" w:hAnsiTheme="minorHAnsi" w:cstheme="minorHAnsi"/>
                    <w:sz w:val="20"/>
                    <w:szCs w:val="20"/>
                    <w:lang w:eastAsia="de-DE"/>
                  </w:rPr>
                  <w:delText>Ja</w:delText>
                </w:r>
              </w:del>
            </w:ins>
          </w:p>
        </w:tc>
        <w:tc>
          <w:tcPr>
            <w:tcW w:w="1643" w:type="dxa"/>
            <w:gridSpan w:val="2"/>
            <w:shd w:val="clear" w:color="auto" w:fill="auto"/>
          </w:tcPr>
          <w:p w14:paraId="302BD7F9" w14:textId="40DC6BE3" w:rsidR="00CC15DB" w:rsidDel="0079626D" w:rsidRDefault="00CC15DB" w:rsidP="00E60828">
            <w:pPr>
              <w:jc w:val="center"/>
              <w:rPr>
                <w:ins w:id="2322" w:author="Franz, Ilka (GZD - DIII - DO Potsdam Behlertstraße)" w:date="2022-01-06T09:42:00Z"/>
                <w:del w:id="2323" w:author="Kisch, Christian" w:date="2022-02-07T14:43:00Z"/>
                <w:rFonts w:asciiTheme="minorHAnsi" w:hAnsiTheme="minorHAnsi" w:cstheme="minorHAnsi"/>
                <w:sz w:val="20"/>
                <w:szCs w:val="20"/>
                <w:lang w:eastAsia="de-DE"/>
              </w:rPr>
            </w:pPr>
            <w:ins w:id="2324" w:author="Franz, Ilka (GZD - DIII - DO Potsdam Behlertstraße)" w:date="2022-01-06T09:42:00Z">
              <w:del w:id="2325" w:author="Kisch, Christian" w:date="2022-02-07T14:43:00Z">
                <w:r w:rsidDel="0079626D">
                  <w:rPr>
                    <w:rFonts w:asciiTheme="minorHAnsi" w:hAnsiTheme="minorHAnsi" w:cstheme="minorHAnsi"/>
                    <w:sz w:val="20"/>
                    <w:szCs w:val="20"/>
                    <w:lang w:eastAsia="de-DE"/>
                  </w:rPr>
                  <w:delText>Ja</w:delText>
                </w:r>
              </w:del>
            </w:ins>
          </w:p>
        </w:tc>
        <w:tc>
          <w:tcPr>
            <w:tcW w:w="1263" w:type="dxa"/>
            <w:shd w:val="clear" w:color="auto" w:fill="auto"/>
          </w:tcPr>
          <w:p w14:paraId="1D09429A" w14:textId="5C5B396F" w:rsidR="00CC15DB" w:rsidDel="0079626D" w:rsidRDefault="00CC15DB" w:rsidP="00E60828">
            <w:pPr>
              <w:jc w:val="center"/>
              <w:rPr>
                <w:ins w:id="2326" w:author="Franz, Ilka (GZD - DIII - DO Potsdam Behlertstraße)" w:date="2022-01-06T09:42:00Z"/>
                <w:del w:id="2327" w:author="Kisch, Christian" w:date="2022-02-07T14:43:00Z"/>
                <w:rFonts w:asciiTheme="minorHAnsi" w:hAnsiTheme="minorHAnsi" w:cstheme="minorHAnsi"/>
                <w:sz w:val="20"/>
                <w:szCs w:val="20"/>
                <w:lang w:eastAsia="de-DE"/>
              </w:rPr>
            </w:pPr>
            <w:commentRangeStart w:id="2328"/>
            <w:ins w:id="2329" w:author="Franz, Ilka (GZD - DIII - DO Potsdam Behlertstraße)" w:date="2022-01-06T09:43:00Z">
              <w:del w:id="2330" w:author="Kisch, Christian" w:date="2022-02-07T14:43:00Z">
                <w:r w:rsidDel="0079626D">
                  <w:rPr>
                    <w:rFonts w:asciiTheme="minorHAnsi" w:hAnsiTheme="minorHAnsi" w:cstheme="minorHAnsi"/>
                    <w:sz w:val="20"/>
                    <w:szCs w:val="20"/>
                    <w:lang w:eastAsia="de-DE"/>
                  </w:rPr>
                  <w:delText>Ja</w:delText>
                </w:r>
                <w:commentRangeEnd w:id="2328"/>
                <w:r w:rsidDel="0079626D">
                  <w:rPr>
                    <w:rStyle w:val="Kommentarzeichen"/>
                    <w:rFonts w:asciiTheme="minorHAnsi" w:hAnsiTheme="minorHAnsi"/>
                  </w:rPr>
                  <w:commentReference w:id="2328"/>
                </w:r>
              </w:del>
            </w:ins>
          </w:p>
        </w:tc>
        <w:tc>
          <w:tcPr>
            <w:tcW w:w="1199" w:type="dxa"/>
            <w:shd w:val="clear" w:color="auto" w:fill="auto"/>
          </w:tcPr>
          <w:p w14:paraId="074CCAF1" w14:textId="32B742B3" w:rsidR="00CC15DB" w:rsidDel="0079626D" w:rsidRDefault="00CC15DB" w:rsidP="00E60828">
            <w:pPr>
              <w:jc w:val="center"/>
              <w:rPr>
                <w:ins w:id="2331" w:author="Franz, Ilka (GZD - DIII - DO Potsdam Behlertstraße)" w:date="2022-01-06T09:42:00Z"/>
                <w:del w:id="2332" w:author="Kisch, Christian" w:date="2022-02-07T14:43:00Z"/>
                <w:rFonts w:asciiTheme="minorHAnsi" w:hAnsiTheme="minorHAnsi" w:cstheme="minorHAnsi"/>
                <w:sz w:val="20"/>
                <w:szCs w:val="20"/>
              </w:rPr>
            </w:pPr>
            <w:ins w:id="2333" w:author="Franz, Ilka (GZD - DIII - DO Potsdam Behlertstraße)" w:date="2022-01-06T09:42:00Z">
              <w:del w:id="2334" w:author="Kisch, Christian" w:date="2022-02-07T14:43:00Z">
                <w:r w:rsidDel="0079626D">
                  <w:rPr>
                    <w:rFonts w:asciiTheme="minorHAnsi" w:hAnsiTheme="minorHAnsi" w:cstheme="minorHAnsi"/>
                    <w:sz w:val="20"/>
                    <w:szCs w:val="20"/>
                  </w:rPr>
                  <w:delText>Nein</w:delText>
                </w:r>
              </w:del>
            </w:ins>
          </w:p>
        </w:tc>
      </w:tr>
      <w:tr w:rsidR="00E60828" w:rsidRPr="00224103" w:rsidDel="0079626D" w14:paraId="27B3F0EE" w14:textId="677C80F1" w:rsidTr="00CC15DB">
        <w:trPr>
          <w:del w:id="2335" w:author="Kisch, Christian" w:date="2022-02-07T14:43:00Z"/>
        </w:trPr>
        <w:tc>
          <w:tcPr>
            <w:tcW w:w="1654" w:type="dxa"/>
            <w:shd w:val="clear" w:color="auto" w:fill="F2F2F2" w:themeFill="background1" w:themeFillShade="F2"/>
            <w:tcPrChange w:id="2336" w:author="Franz, Ilka (GZD - DIII - DO Potsdam Behlertstraße)" w:date="2022-01-06T09:41:00Z">
              <w:tcPr>
                <w:tcW w:w="1696" w:type="dxa"/>
                <w:gridSpan w:val="4"/>
                <w:shd w:val="clear" w:color="auto" w:fill="F2F2F2" w:themeFill="background1" w:themeFillShade="F2"/>
              </w:tcPr>
            </w:tcPrChange>
          </w:tcPr>
          <w:p w14:paraId="5D60A099" w14:textId="7B75796F" w:rsidR="00E60828" w:rsidRPr="00224103" w:rsidDel="0079626D" w:rsidRDefault="00E60828" w:rsidP="00E60828">
            <w:pPr>
              <w:rPr>
                <w:del w:id="2337" w:author="Kisch, Christian" w:date="2022-02-07T14:43:00Z"/>
                <w:rFonts w:asciiTheme="minorHAnsi" w:hAnsiTheme="minorHAnsi" w:cstheme="minorHAnsi"/>
                <w:b/>
                <w:sz w:val="20"/>
                <w:szCs w:val="20"/>
                <w:lang w:eastAsia="de-DE"/>
              </w:rPr>
            </w:pPr>
            <w:del w:id="2338" w:author="Kisch, Christian" w:date="2022-02-07T14:43:00Z">
              <w:r w:rsidRPr="00224103" w:rsidDel="0079626D">
                <w:rPr>
                  <w:rFonts w:asciiTheme="minorHAnsi" w:hAnsiTheme="minorHAnsi" w:cstheme="minorHAnsi"/>
                  <w:b/>
                  <w:sz w:val="20"/>
                  <w:szCs w:val="20"/>
                </w:rPr>
                <w:delText>Verfahrensk</w:delText>
              </w:r>
            </w:del>
            <w:ins w:id="2339" w:author="Franz, Ilka (GZD - DIII - DO Potsdam Behlertstraße)" w:date="2022-01-06T09:50:00Z">
              <w:del w:id="2340" w:author="Kisch, Christian" w:date="2022-02-07T14:43:00Z">
                <w:r w:rsidR="006075A3" w:rsidDel="0079626D">
                  <w:rPr>
                    <w:rFonts w:asciiTheme="minorHAnsi" w:hAnsiTheme="minorHAnsi" w:cstheme="minorHAnsi"/>
                    <w:b/>
                    <w:sz w:val="20"/>
                    <w:szCs w:val="20"/>
                  </w:rPr>
                  <w:delText>K</w:delText>
                </w:r>
              </w:del>
            </w:ins>
            <w:del w:id="2341" w:author="Kisch, Christian" w:date="2022-02-07T14:43:00Z">
              <w:r w:rsidRPr="00224103" w:rsidDel="0079626D">
                <w:rPr>
                  <w:rFonts w:asciiTheme="minorHAnsi" w:hAnsiTheme="minorHAnsi" w:cstheme="minorHAnsi"/>
                  <w:b/>
                  <w:sz w:val="20"/>
                  <w:szCs w:val="20"/>
                </w:rPr>
                <w:delText>ennzeichnung</w:delText>
              </w:r>
            </w:del>
            <w:ins w:id="2342" w:author="Franz, Ilka (GZD - DIII - DO Potsdam Behlertstraße)" w:date="2022-01-06T09:50:00Z">
              <w:del w:id="2343" w:author="Kisch, Christian" w:date="2022-02-07T14:43:00Z">
                <w:r w:rsidR="006075A3" w:rsidDel="0079626D">
                  <w:rPr>
                    <w:rFonts w:asciiTheme="minorHAnsi" w:hAnsiTheme="minorHAnsi" w:cstheme="minorHAnsi"/>
                    <w:b/>
                    <w:sz w:val="20"/>
                    <w:szCs w:val="20"/>
                  </w:rPr>
                  <w:delText xml:space="preserve"> im Ordner „Akte“</w:delText>
                </w:r>
              </w:del>
            </w:ins>
          </w:p>
        </w:tc>
        <w:tc>
          <w:tcPr>
            <w:tcW w:w="998" w:type="dxa"/>
            <w:gridSpan w:val="2"/>
            <w:tcPrChange w:id="2344" w:author="Franz, Ilka (GZD - DIII - DO Potsdam Behlertstraße)" w:date="2022-01-06T09:41:00Z">
              <w:tcPr>
                <w:tcW w:w="892" w:type="dxa"/>
                <w:gridSpan w:val="3"/>
              </w:tcPr>
            </w:tcPrChange>
          </w:tcPr>
          <w:p w14:paraId="5EFDEEC3" w14:textId="5DE65500" w:rsidR="00E60828" w:rsidRPr="00224103" w:rsidDel="0079626D" w:rsidRDefault="00E60828" w:rsidP="00E60828">
            <w:pPr>
              <w:jc w:val="center"/>
              <w:rPr>
                <w:del w:id="2345" w:author="Kisch, Christian" w:date="2022-02-07T14:43:00Z"/>
                <w:rFonts w:asciiTheme="minorHAnsi" w:hAnsiTheme="minorHAnsi" w:cstheme="minorHAnsi"/>
                <w:sz w:val="20"/>
                <w:szCs w:val="20"/>
              </w:rPr>
            </w:pPr>
            <w:del w:id="2346" w:author="Kisch, Christian" w:date="2022-02-07T14:43:00Z">
              <w:r w:rsidRPr="0053357F" w:rsidDel="0079626D">
                <w:rPr>
                  <w:rFonts w:asciiTheme="minorHAnsi" w:hAnsiTheme="minorHAnsi" w:cstheme="minorHAnsi"/>
                  <w:sz w:val="20"/>
                  <w:szCs w:val="20"/>
                  <w:lang w:eastAsia="de-DE"/>
                </w:rPr>
                <w:delText>Nein</w:delText>
              </w:r>
            </w:del>
            <w:ins w:id="2347" w:author="Franz, Ilka (GZD - DIII - DO Potsdam Behlertstraße)" w:date="2022-01-05T16:33:00Z">
              <w:del w:id="2348"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349" w:author="Franz, Ilka (GZD - DIII - DO Potsdam Behlertstraße)" w:date="2022-01-06T09:41:00Z">
              <w:tcPr>
                <w:tcW w:w="1294" w:type="dxa"/>
                <w:gridSpan w:val="4"/>
                <w:shd w:val="clear" w:color="auto" w:fill="auto"/>
              </w:tcPr>
            </w:tcPrChange>
          </w:tcPr>
          <w:p w14:paraId="4EBD9F3B" w14:textId="0ABE43BA" w:rsidR="00E60828" w:rsidRPr="00224103" w:rsidDel="0079626D" w:rsidRDefault="00E60828" w:rsidP="00E60828">
            <w:pPr>
              <w:jc w:val="center"/>
              <w:rPr>
                <w:del w:id="2350" w:author="Kisch, Christian" w:date="2022-02-07T14:43:00Z"/>
                <w:rFonts w:asciiTheme="minorHAnsi" w:hAnsiTheme="minorHAnsi" w:cstheme="minorHAnsi"/>
                <w:sz w:val="20"/>
                <w:szCs w:val="20"/>
              </w:rPr>
            </w:pPr>
            <w:del w:id="2351" w:author="Kisch, Christian" w:date="2022-02-07T14:43:00Z">
              <w:r w:rsidDel="0079626D">
                <w:rPr>
                  <w:rFonts w:asciiTheme="minorHAnsi" w:hAnsiTheme="minorHAnsi" w:cstheme="minorHAnsi"/>
                  <w:sz w:val="20"/>
                  <w:szCs w:val="20"/>
                  <w:lang w:eastAsia="de-DE"/>
                </w:rPr>
                <w:delText>Ja</w:delText>
              </w:r>
            </w:del>
          </w:p>
        </w:tc>
        <w:tc>
          <w:tcPr>
            <w:tcW w:w="1152" w:type="dxa"/>
            <w:gridSpan w:val="2"/>
            <w:shd w:val="clear" w:color="auto" w:fill="auto"/>
            <w:tcPrChange w:id="2352" w:author="Franz, Ilka (GZD - DIII - DO Potsdam Behlertstraße)" w:date="2022-01-06T09:41:00Z">
              <w:tcPr>
                <w:tcW w:w="1294" w:type="dxa"/>
                <w:gridSpan w:val="4"/>
                <w:shd w:val="clear" w:color="auto" w:fill="auto"/>
              </w:tcPr>
            </w:tcPrChange>
          </w:tcPr>
          <w:p w14:paraId="5B9285F4" w14:textId="62831F83" w:rsidR="00E60828" w:rsidRPr="00224103" w:rsidDel="0079626D" w:rsidRDefault="00E60828" w:rsidP="00E60828">
            <w:pPr>
              <w:jc w:val="center"/>
              <w:rPr>
                <w:del w:id="2353" w:author="Kisch, Christian" w:date="2022-02-07T14:43:00Z"/>
                <w:rFonts w:asciiTheme="minorHAnsi" w:hAnsiTheme="minorHAnsi" w:cstheme="minorHAnsi"/>
                <w:sz w:val="20"/>
                <w:szCs w:val="20"/>
              </w:rPr>
            </w:pPr>
            <w:del w:id="2354" w:author="Kisch, Christian" w:date="2022-02-07T14:43:00Z">
              <w:r w:rsidDel="0079626D">
                <w:rPr>
                  <w:rFonts w:asciiTheme="minorHAnsi" w:hAnsiTheme="minorHAnsi" w:cstheme="minorHAnsi"/>
                  <w:sz w:val="20"/>
                  <w:szCs w:val="20"/>
                  <w:lang w:eastAsia="de-DE"/>
                </w:rPr>
                <w:delText>Ja</w:delText>
              </w:r>
            </w:del>
          </w:p>
        </w:tc>
        <w:tc>
          <w:tcPr>
            <w:tcW w:w="1643" w:type="dxa"/>
            <w:gridSpan w:val="2"/>
            <w:shd w:val="clear" w:color="auto" w:fill="auto"/>
            <w:tcPrChange w:id="2355" w:author="Franz, Ilka (GZD - DIII - DO Potsdam Behlertstraße)" w:date="2022-01-06T09:41:00Z">
              <w:tcPr>
                <w:tcW w:w="1294" w:type="dxa"/>
                <w:shd w:val="clear" w:color="auto" w:fill="auto"/>
              </w:tcPr>
            </w:tcPrChange>
          </w:tcPr>
          <w:p w14:paraId="1F29D495" w14:textId="13386EA6" w:rsidR="00E60828" w:rsidRPr="00224103" w:rsidDel="0079626D" w:rsidRDefault="00E60828" w:rsidP="00E60828">
            <w:pPr>
              <w:jc w:val="center"/>
              <w:rPr>
                <w:del w:id="2356" w:author="Kisch, Christian" w:date="2022-02-07T14:43:00Z"/>
                <w:rFonts w:asciiTheme="minorHAnsi" w:hAnsiTheme="minorHAnsi" w:cstheme="minorHAnsi"/>
                <w:sz w:val="20"/>
                <w:szCs w:val="20"/>
              </w:rPr>
            </w:pPr>
            <w:del w:id="2357" w:author="Kisch, Christian" w:date="2022-02-07T14:43:00Z">
              <w:r w:rsidRPr="0053357F" w:rsidDel="0079626D">
                <w:rPr>
                  <w:rFonts w:asciiTheme="minorHAnsi" w:hAnsiTheme="minorHAnsi" w:cstheme="minorHAnsi"/>
                  <w:sz w:val="20"/>
                  <w:szCs w:val="20"/>
                  <w:lang w:eastAsia="de-DE"/>
                </w:rPr>
                <w:delText>Nein</w:delText>
              </w:r>
            </w:del>
          </w:p>
        </w:tc>
        <w:tc>
          <w:tcPr>
            <w:tcW w:w="1263" w:type="dxa"/>
            <w:shd w:val="clear" w:color="auto" w:fill="auto"/>
            <w:tcPrChange w:id="2358" w:author="Franz, Ilka (GZD - DIII - DO Potsdam Behlertstraße)" w:date="2022-01-06T09:41:00Z">
              <w:tcPr>
                <w:tcW w:w="1294" w:type="dxa"/>
                <w:gridSpan w:val="3"/>
                <w:shd w:val="clear" w:color="auto" w:fill="auto"/>
              </w:tcPr>
            </w:tcPrChange>
          </w:tcPr>
          <w:p w14:paraId="22CD2409" w14:textId="5FAE7DBD" w:rsidR="00E60828" w:rsidRPr="00224103" w:rsidDel="0079626D" w:rsidRDefault="00E60828" w:rsidP="00E60828">
            <w:pPr>
              <w:jc w:val="center"/>
              <w:rPr>
                <w:del w:id="2359" w:author="Kisch, Christian" w:date="2022-02-07T14:43:00Z"/>
                <w:rFonts w:asciiTheme="minorHAnsi" w:hAnsiTheme="minorHAnsi" w:cstheme="minorHAnsi"/>
                <w:sz w:val="20"/>
                <w:szCs w:val="20"/>
              </w:rPr>
            </w:pPr>
            <w:del w:id="2360" w:author="Kisch, Christian" w:date="2022-02-07T14:43:00Z">
              <w:r w:rsidRPr="0053357F" w:rsidDel="0079626D">
                <w:rPr>
                  <w:rFonts w:asciiTheme="minorHAnsi" w:hAnsiTheme="minorHAnsi" w:cstheme="minorHAnsi"/>
                  <w:sz w:val="20"/>
                  <w:szCs w:val="20"/>
                  <w:lang w:eastAsia="de-DE"/>
                </w:rPr>
                <w:delText>Nein</w:delText>
              </w:r>
            </w:del>
          </w:p>
        </w:tc>
        <w:tc>
          <w:tcPr>
            <w:tcW w:w="1199" w:type="dxa"/>
            <w:shd w:val="clear" w:color="auto" w:fill="auto"/>
            <w:tcPrChange w:id="2361" w:author="Franz, Ilka (GZD - DIII - DO Potsdam Behlertstraße)" w:date="2022-01-06T09:41:00Z">
              <w:tcPr>
                <w:tcW w:w="1295" w:type="dxa"/>
                <w:gridSpan w:val="3"/>
                <w:shd w:val="clear" w:color="auto" w:fill="auto"/>
              </w:tcPr>
            </w:tcPrChange>
          </w:tcPr>
          <w:p w14:paraId="32EC20D2" w14:textId="4D1987D3" w:rsidR="00E60828" w:rsidRPr="00224103" w:rsidDel="0079626D" w:rsidRDefault="00E60828" w:rsidP="00E60828">
            <w:pPr>
              <w:jc w:val="center"/>
              <w:rPr>
                <w:del w:id="2362" w:author="Kisch, Christian" w:date="2022-02-07T14:43:00Z"/>
                <w:rFonts w:asciiTheme="minorHAnsi" w:hAnsiTheme="minorHAnsi" w:cstheme="minorHAnsi"/>
                <w:sz w:val="20"/>
                <w:szCs w:val="20"/>
              </w:rPr>
            </w:pPr>
            <w:del w:id="2363" w:author="Kisch, Christian" w:date="2022-02-07T14:43:00Z">
              <w:r w:rsidRPr="0053357F" w:rsidDel="0079626D">
                <w:rPr>
                  <w:rFonts w:asciiTheme="minorHAnsi" w:hAnsiTheme="minorHAnsi" w:cstheme="minorHAnsi"/>
                  <w:sz w:val="20"/>
                  <w:szCs w:val="20"/>
                  <w:lang w:eastAsia="de-DE"/>
                </w:rPr>
                <w:delText>Nein</w:delText>
              </w:r>
            </w:del>
          </w:p>
        </w:tc>
      </w:tr>
      <w:tr w:rsidR="00E60828" w:rsidRPr="00224103" w:rsidDel="0079626D" w14:paraId="3DB95A32" w14:textId="7CA3108D" w:rsidTr="00CC15DB">
        <w:trPr>
          <w:del w:id="2364" w:author="Kisch, Christian" w:date="2022-02-07T14:43:00Z"/>
        </w:trPr>
        <w:tc>
          <w:tcPr>
            <w:tcW w:w="1654" w:type="dxa"/>
            <w:shd w:val="clear" w:color="auto" w:fill="F2F2F2" w:themeFill="background1" w:themeFillShade="F2"/>
            <w:tcPrChange w:id="2365" w:author="Franz, Ilka (GZD - DIII - DO Potsdam Behlertstraße)" w:date="2022-01-06T09:41:00Z">
              <w:tcPr>
                <w:tcW w:w="1696" w:type="dxa"/>
                <w:gridSpan w:val="4"/>
                <w:shd w:val="clear" w:color="auto" w:fill="F2F2F2" w:themeFill="background1" w:themeFillShade="F2"/>
              </w:tcPr>
            </w:tcPrChange>
          </w:tcPr>
          <w:p w14:paraId="3D2EAFBB" w14:textId="7B0D962A" w:rsidR="00E60828" w:rsidRPr="00224103" w:rsidDel="0079626D" w:rsidRDefault="00E60828" w:rsidP="00E60828">
            <w:pPr>
              <w:rPr>
                <w:del w:id="2366" w:author="Kisch, Christian" w:date="2022-02-07T14:43:00Z"/>
                <w:rFonts w:asciiTheme="minorHAnsi" w:hAnsiTheme="minorHAnsi" w:cstheme="minorHAnsi"/>
                <w:b/>
                <w:sz w:val="20"/>
                <w:szCs w:val="20"/>
                <w:lang w:eastAsia="de-DE"/>
              </w:rPr>
            </w:pPr>
            <w:del w:id="2367" w:author="Kisch, Christian" w:date="2022-02-07T14:43:00Z">
              <w:r w:rsidRPr="00224103" w:rsidDel="0079626D">
                <w:rPr>
                  <w:rFonts w:asciiTheme="minorHAnsi" w:hAnsiTheme="minorHAnsi" w:cstheme="minorHAnsi"/>
                  <w:b/>
                  <w:sz w:val="20"/>
                  <w:szCs w:val="20"/>
                </w:rPr>
                <w:delText>Verfahrenslöschungen</w:delText>
              </w:r>
            </w:del>
          </w:p>
        </w:tc>
        <w:tc>
          <w:tcPr>
            <w:tcW w:w="998" w:type="dxa"/>
            <w:gridSpan w:val="2"/>
            <w:tcPrChange w:id="2368" w:author="Franz, Ilka (GZD - DIII - DO Potsdam Behlertstraße)" w:date="2022-01-06T09:41:00Z">
              <w:tcPr>
                <w:tcW w:w="892" w:type="dxa"/>
                <w:gridSpan w:val="3"/>
              </w:tcPr>
            </w:tcPrChange>
          </w:tcPr>
          <w:p w14:paraId="43186789" w14:textId="5C4715A6" w:rsidR="00E60828" w:rsidRPr="00224103" w:rsidDel="0079626D" w:rsidRDefault="00E60828" w:rsidP="00E60828">
            <w:pPr>
              <w:jc w:val="center"/>
              <w:rPr>
                <w:del w:id="2369" w:author="Kisch, Christian" w:date="2022-02-07T14:43:00Z"/>
                <w:rFonts w:asciiTheme="minorHAnsi" w:hAnsiTheme="minorHAnsi" w:cstheme="minorHAnsi"/>
                <w:sz w:val="20"/>
                <w:szCs w:val="20"/>
              </w:rPr>
            </w:pPr>
            <w:del w:id="2370" w:author="Kisch, Christian" w:date="2022-02-07T14:43:00Z">
              <w:r w:rsidRPr="0053357F" w:rsidDel="0079626D">
                <w:rPr>
                  <w:rFonts w:asciiTheme="minorHAnsi" w:hAnsiTheme="minorHAnsi" w:cstheme="minorHAnsi"/>
                  <w:sz w:val="20"/>
                  <w:szCs w:val="20"/>
                  <w:lang w:eastAsia="de-DE"/>
                </w:rPr>
                <w:delText>Nein</w:delText>
              </w:r>
            </w:del>
          </w:p>
        </w:tc>
        <w:tc>
          <w:tcPr>
            <w:tcW w:w="1151" w:type="dxa"/>
            <w:shd w:val="clear" w:color="auto" w:fill="auto"/>
            <w:tcPrChange w:id="2371" w:author="Franz, Ilka (GZD - DIII - DO Potsdam Behlertstraße)" w:date="2022-01-06T09:41:00Z">
              <w:tcPr>
                <w:tcW w:w="1294" w:type="dxa"/>
                <w:gridSpan w:val="4"/>
                <w:shd w:val="clear" w:color="auto" w:fill="auto"/>
              </w:tcPr>
            </w:tcPrChange>
          </w:tcPr>
          <w:p w14:paraId="1A48BB01" w14:textId="2D84EBA7" w:rsidR="00E60828" w:rsidRPr="00224103" w:rsidDel="0079626D" w:rsidRDefault="00E60828" w:rsidP="00E60828">
            <w:pPr>
              <w:jc w:val="center"/>
              <w:rPr>
                <w:del w:id="2372" w:author="Kisch, Christian" w:date="2022-02-07T14:43:00Z"/>
                <w:rFonts w:asciiTheme="minorHAnsi" w:hAnsiTheme="minorHAnsi" w:cstheme="minorHAnsi"/>
                <w:sz w:val="20"/>
                <w:szCs w:val="20"/>
              </w:rPr>
            </w:pPr>
            <w:del w:id="2373" w:author="Kisch, Christian" w:date="2022-02-07T14:43:00Z">
              <w:r w:rsidRPr="0053357F" w:rsidDel="0079626D">
                <w:rPr>
                  <w:rFonts w:asciiTheme="minorHAnsi" w:hAnsiTheme="minorHAnsi" w:cstheme="minorHAnsi"/>
                  <w:sz w:val="20"/>
                  <w:szCs w:val="20"/>
                  <w:lang w:eastAsia="de-DE"/>
                </w:rPr>
                <w:delText>Nein</w:delText>
              </w:r>
            </w:del>
          </w:p>
        </w:tc>
        <w:tc>
          <w:tcPr>
            <w:tcW w:w="1152" w:type="dxa"/>
            <w:gridSpan w:val="2"/>
            <w:shd w:val="clear" w:color="auto" w:fill="auto"/>
            <w:tcPrChange w:id="2374" w:author="Franz, Ilka (GZD - DIII - DO Potsdam Behlertstraße)" w:date="2022-01-06T09:41:00Z">
              <w:tcPr>
                <w:tcW w:w="1294" w:type="dxa"/>
                <w:gridSpan w:val="4"/>
                <w:shd w:val="clear" w:color="auto" w:fill="auto"/>
              </w:tcPr>
            </w:tcPrChange>
          </w:tcPr>
          <w:p w14:paraId="733ACCBC" w14:textId="4B238E38" w:rsidR="00E60828" w:rsidRPr="00224103" w:rsidDel="0079626D" w:rsidRDefault="00E60828" w:rsidP="00E60828">
            <w:pPr>
              <w:jc w:val="center"/>
              <w:rPr>
                <w:del w:id="2375" w:author="Kisch, Christian" w:date="2022-02-07T14:43:00Z"/>
                <w:rFonts w:asciiTheme="minorHAnsi" w:hAnsiTheme="minorHAnsi" w:cstheme="minorHAnsi"/>
                <w:sz w:val="20"/>
                <w:szCs w:val="20"/>
              </w:rPr>
            </w:pPr>
            <w:del w:id="2376" w:author="Kisch, Christian" w:date="2022-02-07T14:43:00Z">
              <w:r w:rsidRPr="0053357F" w:rsidDel="0079626D">
                <w:rPr>
                  <w:rFonts w:asciiTheme="minorHAnsi" w:hAnsiTheme="minorHAnsi" w:cstheme="minorHAnsi"/>
                  <w:sz w:val="20"/>
                  <w:szCs w:val="20"/>
                  <w:lang w:eastAsia="de-DE"/>
                </w:rPr>
                <w:delText>Nein</w:delText>
              </w:r>
            </w:del>
          </w:p>
        </w:tc>
        <w:tc>
          <w:tcPr>
            <w:tcW w:w="1643" w:type="dxa"/>
            <w:gridSpan w:val="2"/>
            <w:shd w:val="clear" w:color="auto" w:fill="auto"/>
            <w:tcPrChange w:id="2377" w:author="Franz, Ilka (GZD - DIII - DO Potsdam Behlertstraße)" w:date="2022-01-06T09:41:00Z">
              <w:tcPr>
                <w:tcW w:w="1294" w:type="dxa"/>
                <w:shd w:val="clear" w:color="auto" w:fill="auto"/>
              </w:tcPr>
            </w:tcPrChange>
          </w:tcPr>
          <w:p w14:paraId="31CD2B0E" w14:textId="47671BC6" w:rsidR="00E60828" w:rsidRPr="00224103" w:rsidDel="0079626D" w:rsidRDefault="00E60828" w:rsidP="00E60828">
            <w:pPr>
              <w:jc w:val="center"/>
              <w:rPr>
                <w:del w:id="2378" w:author="Kisch, Christian" w:date="2022-02-07T14:43:00Z"/>
                <w:rFonts w:asciiTheme="minorHAnsi" w:hAnsiTheme="minorHAnsi" w:cstheme="minorHAnsi"/>
                <w:sz w:val="20"/>
                <w:szCs w:val="20"/>
              </w:rPr>
            </w:pPr>
            <w:del w:id="2379" w:author="Kisch, Christian" w:date="2022-02-07T14:43:00Z">
              <w:r w:rsidRPr="0053357F" w:rsidDel="0079626D">
                <w:rPr>
                  <w:rFonts w:asciiTheme="minorHAnsi" w:hAnsiTheme="minorHAnsi" w:cstheme="minorHAnsi"/>
                  <w:sz w:val="20"/>
                  <w:szCs w:val="20"/>
                  <w:lang w:eastAsia="de-DE"/>
                </w:rPr>
                <w:delText>Nein</w:delText>
              </w:r>
            </w:del>
          </w:p>
        </w:tc>
        <w:tc>
          <w:tcPr>
            <w:tcW w:w="1263" w:type="dxa"/>
            <w:shd w:val="clear" w:color="auto" w:fill="auto"/>
            <w:tcPrChange w:id="2380" w:author="Franz, Ilka (GZD - DIII - DO Potsdam Behlertstraße)" w:date="2022-01-06T09:41:00Z">
              <w:tcPr>
                <w:tcW w:w="1294" w:type="dxa"/>
                <w:gridSpan w:val="3"/>
                <w:shd w:val="clear" w:color="auto" w:fill="auto"/>
              </w:tcPr>
            </w:tcPrChange>
          </w:tcPr>
          <w:p w14:paraId="26F97B26" w14:textId="1FC49E24" w:rsidR="00E60828" w:rsidRPr="00224103" w:rsidDel="0079626D" w:rsidRDefault="00E60828" w:rsidP="00E60828">
            <w:pPr>
              <w:jc w:val="center"/>
              <w:rPr>
                <w:del w:id="2381" w:author="Kisch, Christian" w:date="2022-02-07T14:43:00Z"/>
                <w:rFonts w:asciiTheme="minorHAnsi" w:hAnsiTheme="minorHAnsi" w:cstheme="minorHAnsi"/>
                <w:sz w:val="20"/>
                <w:szCs w:val="20"/>
              </w:rPr>
            </w:pPr>
            <w:del w:id="2382" w:author="Kisch, Christian" w:date="2022-02-07T14:43:00Z">
              <w:r w:rsidRPr="0053357F" w:rsidDel="0079626D">
                <w:rPr>
                  <w:rFonts w:asciiTheme="minorHAnsi" w:hAnsiTheme="minorHAnsi" w:cstheme="minorHAnsi"/>
                  <w:sz w:val="20"/>
                  <w:szCs w:val="20"/>
                  <w:lang w:eastAsia="de-DE"/>
                </w:rPr>
                <w:delText>Nein</w:delText>
              </w:r>
            </w:del>
          </w:p>
        </w:tc>
        <w:tc>
          <w:tcPr>
            <w:tcW w:w="1199" w:type="dxa"/>
            <w:shd w:val="clear" w:color="auto" w:fill="auto"/>
            <w:tcPrChange w:id="2383" w:author="Franz, Ilka (GZD - DIII - DO Potsdam Behlertstraße)" w:date="2022-01-06T09:41:00Z">
              <w:tcPr>
                <w:tcW w:w="1295" w:type="dxa"/>
                <w:gridSpan w:val="3"/>
                <w:shd w:val="clear" w:color="auto" w:fill="auto"/>
              </w:tcPr>
            </w:tcPrChange>
          </w:tcPr>
          <w:p w14:paraId="4BF62A16" w14:textId="20FF4913" w:rsidR="00E60828" w:rsidRPr="00224103" w:rsidDel="0079626D" w:rsidRDefault="00E60828" w:rsidP="00E60828">
            <w:pPr>
              <w:jc w:val="center"/>
              <w:rPr>
                <w:del w:id="2384" w:author="Kisch, Christian" w:date="2022-02-07T14:43:00Z"/>
                <w:rFonts w:asciiTheme="minorHAnsi" w:hAnsiTheme="minorHAnsi" w:cstheme="minorHAnsi"/>
                <w:sz w:val="20"/>
                <w:szCs w:val="20"/>
              </w:rPr>
            </w:pPr>
            <w:del w:id="2385" w:author="Kisch, Christian" w:date="2022-02-07T14:43:00Z">
              <w:r w:rsidRPr="0053357F" w:rsidDel="0079626D">
                <w:rPr>
                  <w:rFonts w:asciiTheme="minorHAnsi" w:hAnsiTheme="minorHAnsi" w:cstheme="minorHAnsi"/>
                  <w:sz w:val="20"/>
                  <w:szCs w:val="20"/>
                  <w:lang w:eastAsia="de-DE"/>
                </w:rPr>
                <w:delText>Nein</w:delText>
              </w:r>
            </w:del>
          </w:p>
        </w:tc>
      </w:tr>
      <w:tr w:rsidR="00E60828" w:rsidRPr="00224103" w:rsidDel="0079626D" w14:paraId="41426A2D" w14:textId="39E6EF5E" w:rsidTr="00CC15DB">
        <w:trPr>
          <w:del w:id="2386" w:author="Kisch, Christian" w:date="2022-02-07T14:43:00Z"/>
        </w:trPr>
        <w:tc>
          <w:tcPr>
            <w:tcW w:w="1654" w:type="dxa"/>
            <w:shd w:val="clear" w:color="auto" w:fill="F2F2F2" w:themeFill="background1" w:themeFillShade="F2"/>
            <w:tcPrChange w:id="2387" w:author="Franz, Ilka (GZD - DIII - DO Potsdam Behlertstraße)" w:date="2022-01-06T09:41:00Z">
              <w:tcPr>
                <w:tcW w:w="1696" w:type="dxa"/>
                <w:gridSpan w:val="4"/>
                <w:shd w:val="clear" w:color="auto" w:fill="F2F2F2" w:themeFill="background1" w:themeFillShade="F2"/>
              </w:tcPr>
            </w:tcPrChange>
          </w:tcPr>
          <w:p w14:paraId="0AC5FF97" w14:textId="659EC822" w:rsidR="00E60828" w:rsidRPr="00224103" w:rsidDel="0079626D" w:rsidRDefault="00E60828" w:rsidP="00E60828">
            <w:pPr>
              <w:rPr>
                <w:del w:id="2388" w:author="Kisch, Christian" w:date="2022-02-07T14:43:00Z"/>
                <w:rFonts w:asciiTheme="minorHAnsi" w:hAnsiTheme="minorHAnsi" w:cstheme="minorHAnsi"/>
                <w:b/>
                <w:sz w:val="20"/>
                <w:szCs w:val="20"/>
                <w:lang w:eastAsia="de-DE"/>
              </w:rPr>
            </w:pPr>
            <w:del w:id="2389" w:author="Kisch, Christian" w:date="2022-02-07T14:43:00Z">
              <w:r w:rsidRPr="00224103" w:rsidDel="0079626D">
                <w:rPr>
                  <w:rFonts w:asciiTheme="minorHAnsi" w:hAnsiTheme="minorHAnsi" w:cstheme="minorHAnsi"/>
                  <w:b/>
                  <w:sz w:val="20"/>
                  <w:szCs w:val="20"/>
                </w:rPr>
                <w:delText>Verfahrensmarkierungen</w:delText>
              </w:r>
            </w:del>
            <w:ins w:id="2390" w:author="Franz, Ilka (GZD - DIII - DO Potsdam Behlertstraße)" w:date="2022-01-05T16:33:00Z">
              <w:del w:id="2391" w:author="Kisch, Christian" w:date="2022-02-07T14:43:00Z">
                <w:r w:rsidR="006345FF" w:rsidDel="0079626D">
                  <w:rPr>
                    <w:rFonts w:asciiTheme="minorHAnsi" w:hAnsiTheme="minorHAnsi" w:cstheme="minorHAnsi"/>
                    <w:b/>
                    <w:sz w:val="20"/>
                    <w:szCs w:val="20"/>
                  </w:rPr>
                  <w:delText>Annotationen</w:delText>
                </w:r>
              </w:del>
            </w:ins>
          </w:p>
        </w:tc>
        <w:tc>
          <w:tcPr>
            <w:tcW w:w="998" w:type="dxa"/>
            <w:gridSpan w:val="2"/>
            <w:tcPrChange w:id="2392" w:author="Franz, Ilka (GZD - DIII - DO Potsdam Behlertstraße)" w:date="2022-01-06T09:41:00Z">
              <w:tcPr>
                <w:tcW w:w="892" w:type="dxa"/>
                <w:gridSpan w:val="3"/>
              </w:tcPr>
            </w:tcPrChange>
          </w:tcPr>
          <w:p w14:paraId="68EB0C02" w14:textId="66002063" w:rsidR="00E60828" w:rsidRPr="00224103" w:rsidDel="0079626D" w:rsidRDefault="00E60828" w:rsidP="00E60828">
            <w:pPr>
              <w:jc w:val="center"/>
              <w:rPr>
                <w:del w:id="2393" w:author="Kisch, Christian" w:date="2022-02-07T14:43:00Z"/>
                <w:rFonts w:asciiTheme="minorHAnsi" w:hAnsiTheme="minorHAnsi" w:cstheme="minorHAnsi"/>
                <w:sz w:val="20"/>
                <w:szCs w:val="20"/>
                <w:lang w:eastAsia="de-DE"/>
              </w:rPr>
            </w:pPr>
            <w:del w:id="2394" w:author="Kisch, Christian" w:date="2022-02-07T14:43:00Z">
              <w:r w:rsidRPr="0053357F" w:rsidDel="0079626D">
                <w:rPr>
                  <w:rFonts w:asciiTheme="minorHAnsi" w:hAnsiTheme="minorHAnsi" w:cstheme="minorHAnsi"/>
                  <w:sz w:val="20"/>
                  <w:szCs w:val="20"/>
                  <w:lang w:eastAsia="de-DE"/>
                </w:rPr>
                <w:delText>Nein</w:delText>
              </w:r>
            </w:del>
            <w:ins w:id="2395" w:author="Franz, Ilka (GZD - DIII - DO Potsdam Behlertstraße)" w:date="2022-01-05T16:36:00Z">
              <w:del w:id="2396" w:author="Kisch, Christian" w:date="2022-02-07T14:43:00Z">
                <w:r w:rsidR="00E02BD8" w:rsidDel="0079626D">
                  <w:rPr>
                    <w:rFonts w:asciiTheme="minorHAnsi" w:hAnsiTheme="minorHAnsi" w:cstheme="minorHAnsi"/>
                    <w:sz w:val="20"/>
                    <w:szCs w:val="20"/>
                    <w:lang w:eastAsia="de-DE"/>
                  </w:rPr>
                  <w:delText>Ja</w:delText>
                </w:r>
              </w:del>
            </w:ins>
          </w:p>
        </w:tc>
        <w:tc>
          <w:tcPr>
            <w:tcW w:w="1151" w:type="dxa"/>
            <w:shd w:val="clear" w:color="auto" w:fill="auto"/>
            <w:tcPrChange w:id="2397" w:author="Franz, Ilka (GZD - DIII - DO Potsdam Behlertstraße)" w:date="2022-01-06T09:41:00Z">
              <w:tcPr>
                <w:tcW w:w="1294" w:type="dxa"/>
                <w:gridSpan w:val="4"/>
                <w:shd w:val="clear" w:color="auto" w:fill="auto"/>
              </w:tcPr>
            </w:tcPrChange>
          </w:tcPr>
          <w:p w14:paraId="1C38A5DC" w14:textId="20126ACF" w:rsidR="00E60828" w:rsidRPr="00224103" w:rsidDel="0079626D" w:rsidRDefault="00E60828" w:rsidP="00E60828">
            <w:pPr>
              <w:jc w:val="center"/>
              <w:rPr>
                <w:del w:id="2398" w:author="Kisch, Christian" w:date="2022-02-07T14:43:00Z"/>
                <w:rFonts w:asciiTheme="minorHAnsi" w:hAnsiTheme="minorHAnsi" w:cstheme="minorHAnsi"/>
                <w:sz w:val="20"/>
                <w:szCs w:val="20"/>
                <w:lang w:eastAsia="de-DE"/>
              </w:rPr>
            </w:pPr>
            <w:del w:id="2399" w:author="Kisch, Christian" w:date="2022-02-07T14:43:00Z">
              <w:r w:rsidDel="0079626D">
                <w:rPr>
                  <w:rFonts w:asciiTheme="minorHAnsi" w:hAnsiTheme="minorHAnsi" w:cstheme="minorHAnsi"/>
                  <w:sz w:val="20"/>
                  <w:szCs w:val="20"/>
                  <w:lang w:eastAsia="de-DE"/>
                </w:rPr>
                <w:delText>Ja</w:delText>
              </w:r>
            </w:del>
          </w:p>
        </w:tc>
        <w:tc>
          <w:tcPr>
            <w:tcW w:w="1152" w:type="dxa"/>
            <w:gridSpan w:val="2"/>
            <w:shd w:val="clear" w:color="auto" w:fill="auto"/>
            <w:tcPrChange w:id="2400" w:author="Franz, Ilka (GZD - DIII - DO Potsdam Behlertstraße)" w:date="2022-01-06T09:41:00Z">
              <w:tcPr>
                <w:tcW w:w="1294" w:type="dxa"/>
                <w:gridSpan w:val="4"/>
                <w:shd w:val="clear" w:color="auto" w:fill="auto"/>
              </w:tcPr>
            </w:tcPrChange>
          </w:tcPr>
          <w:p w14:paraId="443FA96F" w14:textId="56C4915A" w:rsidR="00E60828" w:rsidRPr="00224103" w:rsidDel="0079626D" w:rsidRDefault="00E60828" w:rsidP="00E60828">
            <w:pPr>
              <w:jc w:val="center"/>
              <w:rPr>
                <w:del w:id="2401" w:author="Kisch, Christian" w:date="2022-02-07T14:43:00Z"/>
                <w:rFonts w:asciiTheme="minorHAnsi" w:hAnsiTheme="minorHAnsi" w:cstheme="minorHAnsi"/>
                <w:sz w:val="20"/>
                <w:szCs w:val="20"/>
                <w:lang w:eastAsia="de-DE"/>
              </w:rPr>
            </w:pPr>
            <w:del w:id="2402" w:author="Kisch, Christian" w:date="2022-02-07T14:43:00Z">
              <w:r w:rsidDel="0079626D">
                <w:rPr>
                  <w:rFonts w:asciiTheme="minorHAnsi" w:hAnsiTheme="minorHAnsi" w:cstheme="minorHAnsi"/>
                  <w:sz w:val="20"/>
                  <w:szCs w:val="20"/>
                  <w:lang w:eastAsia="de-DE"/>
                </w:rPr>
                <w:delText>Ja</w:delText>
              </w:r>
            </w:del>
          </w:p>
        </w:tc>
        <w:tc>
          <w:tcPr>
            <w:tcW w:w="1643" w:type="dxa"/>
            <w:gridSpan w:val="2"/>
            <w:shd w:val="clear" w:color="auto" w:fill="auto"/>
            <w:tcPrChange w:id="2403" w:author="Franz, Ilka (GZD - DIII - DO Potsdam Behlertstraße)" w:date="2022-01-06T09:41:00Z">
              <w:tcPr>
                <w:tcW w:w="1294" w:type="dxa"/>
                <w:shd w:val="clear" w:color="auto" w:fill="auto"/>
              </w:tcPr>
            </w:tcPrChange>
          </w:tcPr>
          <w:p w14:paraId="5953F039" w14:textId="7908FAC0" w:rsidR="00E60828" w:rsidRPr="00224103" w:rsidDel="0079626D" w:rsidRDefault="00E60828" w:rsidP="00E60828">
            <w:pPr>
              <w:jc w:val="center"/>
              <w:rPr>
                <w:del w:id="2404" w:author="Kisch, Christian" w:date="2022-02-07T14:43:00Z"/>
                <w:rFonts w:asciiTheme="minorHAnsi" w:hAnsiTheme="minorHAnsi" w:cstheme="minorHAnsi"/>
                <w:sz w:val="20"/>
                <w:szCs w:val="20"/>
                <w:lang w:eastAsia="de-DE"/>
              </w:rPr>
            </w:pPr>
            <w:del w:id="2405" w:author="Kisch, Christian" w:date="2022-02-07T14:43:00Z">
              <w:r w:rsidRPr="0053357F" w:rsidDel="0079626D">
                <w:rPr>
                  <w:rFonts w:asciiTheme="minorHAnsi" w:hAnsiTheme="minorHAnsi" w:cstheme="minorHAnsi"/>
                  <w:sz w:val="20"/>
                  <w:szCs w:val="20"/>
                  <w:lang w:eastAsia="de-DE"/>
                </w:rPr>
                <w:delText>Nein</w:delText>
              </w:r>
            </w:del>
            <w:ins w:id="2406" w:author="Franz, Ilka (GZD - DIII - DO Potsdam Behlertstraße)" w:date="2022-01-05T16:45:00Z">
              <w:del w:id="2407" w:author="Kisch, Christian" w:date="2022-02-07T14:43:00Z">
                <w:r w:rsidR="00E02BD8" w:rsidDel="0079626D">
                  <w:rPr>
                    <w:rFonts w:asciiTheme="minorHAnsi" w:hAnsiTheme="minorHAnsi" w:cstheme="minorHAnsi"/>
                    <w:sz w:val="20"/>
                    <w:szCs w:val="20"/>
                    <w:lang w:eastAsia="de-DE"/>
                  </w:rPr>
                  <w:delText>Ja</w:delText>
                </w:r>
              </w:del>
            </w:ins>
          </w:p>
        </w:tc>
        <w:tc>
          <w:tcPr>
            <w:tcW w:w="1263" w:type="dxa"/>
            <w:shd w:val="clear" w:color="auto" w:fill="auto"/>
            <w:tcPrChange w:id="2408" w:author="Franz, Ilka (GZD - DIII - DO Potsdam Behlertstraße)" w:date="2022-01-06T09:41:00Z">
              <w:tcPr>
                <w:tcW w:w="1294" w:type="dxa"/>
                <w:gridSpan w:val="3"/>
                <w:shd w:val="clear" w:color="auto" w:fill="auto"/>
              </w:tcPr>
            </w:tcPrChange>
          </w:tcPr>
          <w:p w14:paraId="04339FF0" w14:textId="1F306DF9" w:rsidR="00E60828" w:rsidRPr="00224103" w:rsidDel="0079626D" w:rsidRDefault="00E60828" w:rsidP="00E60828">
            <w:pPr>
              <w:jc w:val="center"/>
              <w:rPr>
                <w:del w:id="2409" w:author="Kisch, Christian" w:date="2022-02-07T14:43:00Z"/>
                <w:rFonts w:asciiTheme="minorHAnsi" w:hAnsiTheme="minorHAnsi" w:cstheme="minorHAnsi"/>
                <w:sz w:val="20"/>
                <w:szCs w:val="20"/>
              </w:rPr>
            </w:pPr>
            <w:del w:id="2410" w:author="Kisch, Christian" w:date="2022-02-07T14:43:00Z">
              <w:r w:rsidRPr="0053357F" w:rsidDel="0079626D">
                <w:rPr>
                  <w:rFonts w:asciiTheme="minorHAnsi" w:hAnsiTheme="minorHAnsi" w:cstheme="minorHAnsi"/>
                  <w:sz w:val="20"/>
                  <w:szCs w:val="20"/>
                  <w:lang w:eastAsia="de-DE"/>
                </w:rPr>
                <w:delText>Nein</w:delText>
              </w:r>
            </w:del>
            <w:ins w:id="2411" w:author="Franz, Ilka (GZD - DIII - DO Potsdam Behlertstraße)" w:date="2022-01-05T16:50:00Z">
              <w:del w:id="2412" w:author="Kisch, Christian" w:date="2022-02-07T14:43:00Z">
                <w:r w:rsidR="009B3E53" w:rsidDel="0079626D">
                  <w:rPr>
                    <w:rFonts w:asciiTheme="minorHAnsi" w:hAnsiTheme="minorHAnsi" w:cstheme="minorHAnsi"/>
                    <w:sz w:val="20"/>
                    <w:szCs w:val="20"/>
                    <w:lang w:eastAsia="de-DE"/>
                  </w:rPr>
                  <w:delText>Ja</w:delText>
                </w:r>
              </w:del>
            </w:ins>
          </w:p>
        </w:tc>
        <w:tc>
          <w:tcPr>
            <w:tcW w:w="1199" w:type="dxa"/>
            <w:shd w:val="clear" w:color="auto" w:fill="auto"/>
            <w:tcPrChange w:id="2413" w:author="Franz, Ilka (GZD - DIII - DO Potsdam Behlertstraße)" w:date="2022-01-06T09:41:00Z">
              <w:tcPr>
                <w:tcW w:w="1295" w:type="dxa"/>
                <w:gridSpan w:val="3"/>
                <w:shd w:val="clear" w:color="auto" w:fill="auto"/>
              </w:tcPr>
            </w:tcPrChange>
          </w:tcPr>
          <w:p w14:paraId="4B8B7CE0" w14:textId="61314312" w:rsidR="00E60828" w:rsidRPr="00224103" w:rsidDel="0079626D" w:rsidRDefault="00E60828" w:rsidP="00E60828">
            <w:pPr>
              <w:jc w:val="center"/>
              <w:rPr>
                <w:del w:id="2414" w:author="Kisch, Christian" w:date="2022-02-07T14:43:00Z"/>
                <w:rFonts w:asciiTheme="minorHAnsi" w:hAnsiTheme="minorHAnsi" w:cstheme="minorHAnsi"/>
                <w:sz w:val="20"/>
                <w:szCs w:val="20"/>
              </w:rPr>
            </w:pPr>
            <w:del w:id="2415" w:author="Kisch, Christian" w:date="2022-02-07T14:43:00Z">
              <w:r w:rsidRPr="0053357F" w:rsidDel="0079626D">
                <w:rPr>
                  <w:rFonts w:asciiTheme="minorHAnsi" w:hAnsiTheme="minorHAnsi" w:cstheme="minorHAnsi"/>
                  <w:sz w:val="20"/>
                  <w:szCs w:val="20"/>
                  <w:lang w:eastAsia="de-DE"/>
                </w:rPr>
                <w:delText>Nein</w:delText>
              </w:r>
            </w:del>
            <w:ins w:id="2416" w:author="Franz, Ilka (GZD - DIII - DO Potsdam Behlertstraße)" w:date="2022-01-05T16:50:00Z">
              <w:del w:id="2417" w:author="Kisch, Christian" w:date="2022-02-07T14:43:00Z">
                <w:r w:rsidR="009B3E53" w:rsidDel="0079626D">
                  <w:rPr>
                    <w:rFonts w:asciiTheme="minorHAnsi" w:hAnsiTheme="minorHAnsi" w:cstheme="minorHAnsi"/>
                    <w:sz w:val="20"/>
                    <w:szCs w:val="20"/>
                    <w:lang w:eastAsia="de-DE"/>
                  </w:rPr>
                  <w:delText>Ja</w:delText>
                </w:r>
              </w:del>
            </w:ins>
          </w:p>
        </w:tc>
      </w:tr>
      <w:tr w:rsidR="00E60828" w:rsidRPr="00224103" w:rsidDel="0079626D" w14:paraId="1968F532" w14:textId="337B2D44" w:rsidTr="00CC15DB">
        <w:trPr>
          <w:del w:id="2418" w:author="Kisch, Christian" w:date="2022-02-07T14:43:00Z"/>
        </w:trPr>
        <w:tc>
          <w:tcPr>
            <w:tcW w:w="1654" w:type="dxa"/>
            <w:shd w:val="clear" w:color="auto" w:fill="F2F2F2" w:themeFill="background1" w:themeFillShade="F2"/>
            <w:tcPrChange w:id="2419" w:author="Franz, Ilka (GZD - DIII - DO Potsdam Behlertstraße)" w:date="2022-01-06T09:41:00Z">
              <w:tcPr>
                <w:tcW w:w="1696" w:type="dxa"/>
                <w:gridSpan w:val="4"/>
                <w:shd w:val="clear" w:color="auto" w:fill="F2F2F2" w:themeFill="background1" w:themeFillShade="F2"/>
              </w:tcPr>
            </w:tcPrChange>
          </w:tcPr>
          <w:p w14:paraId="2BF02128" w14:textId="6235ECBA" w:rsidR="00E60828" w:rsidRPr="00224103" w:rsidDel="0079626D" w:rsidRDefault="00E60828" w:rsidP="0054790E">
            <w:pPr>
              <w:rPr>
                <w:del w:id="2420" w:author="Kisch, Christian" w:date="2022-02-07T14:43:00Z"/>
                <w:rFonts w:asciiTheme="minorHAnsi" w:hAnsiTheme="minorHAnsi" w:cstheme="minorHAnsi"/>
                <w:b/>
                <w:sz w:val="20"/>
                <w:szCs w:val="20"/>
              </w:rPr>
            </w:pPr>
            <w:del w:id="2421" w:author="Kisch, Christian" w:date="2022-02-07T14:43:00Z">
              <w:r w:rsidRPr="00224103" w:rsidDel="0079626D">
                <w:rPr>
                  <w:rFonts w:asciiTheme="minorHAnsi" w:hAnsiTheme="minorHAnsi" w:cstheme="minorHAnsi"/>
                  <w:b/>
                  <w:sz w:val="20"/>
                  <w:szCs w:val="20"/>
                </w:rPr>
                <w:delText xml:space="preserve">Metadaten </w:delText>
              </w:r>
              <w:r w:rsidR="0054790E" w:rsidDel="0079626D">
                <w:rPr>
                  <w:rFonts w:asciiTheme="minorHAnsi" w:hAnsiTheme="minorHAnsi" w:cstheme="minorHAnsi"/>
                  <w:b/>
                  <w:sz w:val="20"/>
                  <w:szCs w:val="20"/>
                </w:rPr>
                <w:delText xml:space="preserve">im </w:delText>
              </w:r>
              <w:r w:rsidR="0054790E" w:rsidRPr="007B2A25" w:rsidDel="0079626D">
                <w:rPr>
                  <w:rFonts w:asciiTheme="minorHAnsi" w:hAnsiTheme="minorHAnsi" w:cstheme="minorHAnsi"/>
                  <w:sz w:val="20"/>
                  <w:szCs w:val="20"/>
                </w:rPr>
                <w:delText>Verfahren</w:delText>
              </w:r>
            </w:del>
            <w:ins w:id="2422" w:author="Franz, Ilka (GZD - DIII - DO Potsdam Behlertstraße)" w:date="2022-01-06T09:48:00Z">
              <w:del w:id="2423" w:author="Kisch, Christian" w:date="2022-02-07T14:43:00Z">
                <w:r w:rsidR="006075A3" w:rsidRPr="007B2A25" w:rsidDel="0079626D">
                  <w:rPr>
                    <w:rFonts w:asciiTheme="minorHAnsi" w:hAnsiTheme="minorHAnsi" w:cstheme="minorHAnsi"/>
                    <w:sz w:val="20"/>
                    <w:szCs w:val="20"/>
                  </w:rPr>
                  <w:delText xml:space="preserve"> im Ordner „Akte“</w:delText>
                </w:r>
              </w:del>
            </w:ins>
          </w:p>
        </w:tc>
        <w:tc>
          <w:tcPr>
            <w:tcW w:w="998" w:type="dxa"/>
            <w:gridSpan w:val="2"/>
            <w:tcPrChange w:id="2424" w:author="Franz, Ilka (GZD - DIII - DO Potsdam Behlertstraße)" w:date="2022-01-06T09:41:00Z">
              <w:tcPr>
                <w:tcW w:w="892" w:type="dxa"/>
                <w:gridSpan w:val="3"/>
              </w:tcPr>
            </w:tcPrChange>
          </w:tcPr>
          <w:p w14:paraId="3634C915" w14:textId="76487EFC" w:rsidR="00E60828" w:rsidRPr="00224103" w:rsidDel="0079626D" w:rsidRDefault="00E60828" w:rsidP="00E60828">
            <w:pPr>
              <w:jc w:val="center"/>
              <w:rPr>
                <w:del w:id="2425" w:author="Kisch, Christian" w:date="2022-02-07T14:43:00Z"/>
                <w:rFonts w:asciiTheme="minorHAnsi" w:hAnsiTheme="minorHAnsi" w:cstheme="minorHAnsi"/>
                <w:sz w:val="20"/>
                <w:szCs w:val="20"/>
                <w:lang w:eastAsia="de-DE"/>
              </w:rPr>
            </w:pPr>
            <w:del w:id="2426" w:author="Kisch, Christian" w:date="2022-02-07T14:43:00Z">
              <w:r w:rsidRPr="0053357F" w:rsidDel="0079626D">
                <w:rPr>
                  <w:rFonts w:asciiTheme="minorHAnsi" w:hAnsiTheme="minorHAnsi" w:cstheme="minorHAnsi"/>
                  <w:sz w:val="20"/>
                  <w:szCs w:val="20"/>
                  <w:lang w:eastAsia="de-DE"/>
                </w:rPr>
                <w:delText>Nein</w:delText>
              </w:r>
            </w:del>
            <w:ins w:id="2427" w:author="Franz, Ilka (GZD - DIII - DO Potsdam Behlertstraße)" w:date="2022-01-05T16:34:00Z">
              <w:del w:id="2428"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429" w:author="Franz, Ilka (GZD - DIII - DO Potsdam Behlertstraße)" w:date="2022-01-06T09:41:00Z">
              <w:tcPr>
                <w:tcW w:w="1294" w:type="dxa"/>
                <w:gridSpan w:val="4"/>
                <w:shd w:val="clear" w:color="auto" w:fill="auto"/>
              </w:tcPr>
            </w:tcPrChange>
          </w:tcPr>
          <w:p w14:paraId="22130465" w14:textId="69EAEE9A" w:rsidR="00E60828" w:rsidRPr="00224103" w:rsidDel="0079626D" w:rsidRDefault="00E60828" w:rsidP="00E60828">
            <w:pPr>
              <w:jc w:val="center"/>
              <w:rPr>
                <w:del w:id="2430" w:author="Kisch, Christian" w:date="2022-02-07T14:43:00Z"/>
                <w:rFonts w:asciiTheme="minorHAnsi" w:hAnsiTheme="minorHAnsi" w:cstheme="minorHAnsi"/>
                <w:sz w:val="20"/>
                <w:szCs w:val="20"/>
                <w:lang w:eastAsia="de-DE"/>
              </w:rPr>
            </w:pPr>
            <w:del w:id="2431" w:author="Kisch, Christian" w:date="2022-02-07T14:43:00Z">
              <w:r w:rsidDel="0079626D">
                <w:rPr>
                  <w:rFonts w:asciiTheme="minorHAnsi" w:hAnsiTheme="minorHAnsi" w:cstheme="minorHAnsi"/>
                  <w:sz w:val="20"/>
                  <w:szCs w:val="20"/>
                  <w:lang w:eastAsia="de-DE"/>
                </w:rPr>
                <w:delText>Ja</w:delText>
              </w:r>
            </w:del>
          </w:p>
        </w:tc>
        <w:tc>
          <w:tcPr>
            <w:tcW w:w="1152" w:type="dxa"/>
            <w:gridSpan w:val="2"/>
            <w:shd w:val="clear" w:color="auto" w:fill="auto"/>
            <w:tcPrChange w:id="2432" w:author="Franz, Ilka (GZD - DIII - DO Potsdam Behlertstraße)" w:date="2022-01-06T09:41:00Z">
              <w:tcPr>
                <w:tcW w:w="1294" w:type="dxa"/>
                <w:gridSpan w:val="4"/>
                <w:shd w:val="clear" w:color="auto" w:fill="auto"/>
              </w:tcPr>
            </w:tcPrChange>
          </w:tcPr>
          <w:p w14:paraId="4E9C6165" w14:textId="7AC479DA" w:rsidR="00E60828" w:rsidRPr="00224103" w:rsidDel="0079626D" w:rsidRDefault="00E60828" w:rsidP="00E60828">
            <w:pPr>
              <w:jc w:val="center"/>
              <w:rPr>
                <w:del w:id="2433" w:author="Kisch, Christian" w:date="2022-02-07T14:43:00Z"/>
                <w:rFonts w:asciiTheme="minorHAnsi" w:hAnsiTheme="minorHAnsi" w:cstheme="minorHAnsi"/>
                <w:sz w:val="20"/>
                <w:szCs w:val="20"/>
                <w:lang w:eastAsia="de-DE"/>
              </w:rPr>
            </w:pPr>
            <w:del w:id="2434" w:author="Kisch, Christian" w:date="2022-02-07T14:43:00Z">
              <w:r w:rsidDel="0079626D">
                <w:rPr>
                  <w:rFonts w:asciiTheme="minorHAnsi" w:hAnsiTheme="minorHAnsi" w:cstheme="minorHAnsi"/>
                  <w:sz w:val="20"/>
                  <w:szCs w:val="20"/>
                  <w:lang w:eastAsia="de-DE"/>
                </w:rPr>
                <w:delText>Ja</w:delText>
              </w:r>
            </w:del>
          </w:p>
        </w:tc>
        <w:tc>
          <w:tcPr>
            <w:tcW w:w="1643" w:type="dxa"/>
            <w:gridSpan w:val="2"/>
            <w:shd w:val="clear" w:color="auto" w:fill="auto"/>
            <w:tcPrChange w:id="2435" w:author="Franz, Ilka (GZD - DIII - DO Potsdam Behlertstraße)" w:date="2022-01-06T09:41:00Z">
              <w:tcPr>
                <w:tcW w:w="1294" w:type="dxa"/>
                <w:shd w:val="clear" w:color="auto" w:fill="auto"/>
              </w:tcPr>
            </w:tcPrChange>
          </w:tcPr>
          <w:p w14:paraId="60513D33" w14:textId="77C79C2A" w:rsidR="00E60828" w:rsidRPr="00224103" w:rsidDel="0079626D" w:rsidRDefault="00E60828" w:rsidP="00E60828">
            <w:pPr>
              <w:jc w:val="center"/>
              <w:rPr>
                <w:del w:id="2436" w:author="Kisch, Christian" w:date="2022-02-07T14:43:00Z"/>
                <w:rFonts w:asciiTheme="minorHAnsi" w:hAnsiTheme="minorHAnsi" w:cstheme="minorHAnsi"/>
                <w:sz w:val="20"/>
                <w:szCs w:val="20"/>
                <w:lang w:eastAsia="de-DE"/>
              </w:rPr>
            </w:pPr>
            <w:del w:id="2437" w:author="Kisch, Christian" w:date="2022-02-07T14:43:00Z">
              <w:r w:rsidRPr="0053357F" w:rsidDel="0079626D">
                <w:rPr>
                  <w:rFonts w:asciiTheme="minorHAnsi" w:hAnsiTheme="minorHAnsi" w:cstheme="minorHAnsi"/>
                  <w:sz w:val="20"/>
                  <w:szCs w:val="20"/>
                  <w:lang w:eastAsia="de-DE"/>
                </w:rPr>
                <w:delText>Nein</w:delText>
              </w:r>
            </w:del>
          </w:p>
        </w:tc>
        <w:tc>
          <w:tcPr>
            <w:tcW w:w="1263" w:type="dxa"/>
            <w:shd w:val="clear" w:color="auto" w:fill="auto"/>
            <w:tcPrChange w:id="2438" w:author="Franz, Ilka (GZD - DIII - DO Potsdam Behlertstraße)" w:date="2022-01-06T09:41:00Z">
              <w:tcPr>
                <w:tcW w:w="1294" w:type="dxa"/>
                <w:gridSpan w:val="3"/>
                <w:shd w:val="clear" w:color="auto" w:fill="auto"/>
              </w:tcPr>
            </w:tcPrChange>
          </w:tcPr>
          <w:p w14:paraId="27A5C1BE" w14:textId="1B7EA32C" w:rsidR="00E60828" w:rsidRPr="00224103" w:rsidDel="0079626D" w:rsidRDefault="00E60828" w:rsidP="00E60828">
            <w:pPr>
              <w:jc w:val="center"/>
              <w:rPr>
                <w:del w:id="2439" w:author="Kisch, Christian" w:date="2022-02-07T14:43:00Z"/>
                <w:rFonts w:asciiTheme="minorHAnsi" w:hAnsiTheme="minorHAnsi" w:cstheme="minorHAnsi"/>
                <w:sz w:val="20"/>
                <w:szCs w:val="20"/>
                <w:lang w:eastAsia="de-DE"/>
              </w:rPr>
            </w:pPr>
            <w:del w:id="2440" w:author="Kisch, Christian" w:date="2022-02-07T14:43:00Z">
              <w:r w:rsidRPr="0053357F" w:rsidDel="0079626D">
                <w:rPr>
                  <w:rFonts w:asciiTheme="minorHAnsi" w:hAnsiTheme="minorHAnsi" w:cstheme="minorHAnsi"/>
                  <w:sz w:val="20"/>
                  <w:szCs w:val="20"/>
                  <w:lang w:eastAsia="de-DE"/>
                </w:rPr>
                <w:delText>Nein</w:delText>
              </w:r>
            </w:del>
          </w:p>
        </w:tc>
        <w:tc>
          <w:tcPr>
            <w:tcW w:w="1199" w:type="dxa"/>
            <w:shd w:val="clear" w:color="auto" w:fill="auto"/>
            <w:tcPrChange w:id="2441" w:author="Franz, Ilka (GZD - DIII - DO Potsdam Behlertstraße)" w:date="2022-01-06T09:41:00Z">
              <w:tcPr>
                <w:tcW w:w="1295" w:type="dxa"/>
                <w:gridSpan w:val="3"/>
                <w:shd w:val="clear" w:color="auto" w:fill="auto"/>
              </w:tcPr>
            </w:tcPrChange>
          </w:tcPr>
          <w:p w14:paraId="1D06654D" w14:textId="01E7C4F2" w:rsidR="00E60828" w:rsidRPr="00224103" w:rsidDel="0079626D" w:rsidRDefault="00E60828" w:rsidP="00E60828">
            <w:pPr>
              <w:jc w:val="center"/>
              <w:rPr>
                <w:del w:id="2442" w:author="Kisch, Christian" w:date="2022-02-07T14:43:00Z"/>
                <w:rFonts w:asciiTheme="minorHAnsi" w:hAnsiTheme="minorHAnsi" w:cstheme="minorHAnsi"/>
                <w:sz w:val="20"/>
                <w:szCs w:val="20"/>
              </w:rPr>
            </w:pPr>
            <w:del w:id="2443" w:author="Kisch, Christian" w:date="2022-02-07T14:43:00Z">
              <w:r w:rsidRPr="0053357F" w:rsidDel="0079626D">
                <w:rPr>
                  <w:rFonts w:asciiTheme="minorHAnsi" w:hAnsiTheme="minorHAnsi" w:cstheme="minorHAnsi"/>
                  <w:sz w:val="20"/>
                  <w:szCs w:val="20"/>
                  <w:lang w:eastAsia="de-DE"/>
                </w:rPr>
                <w:delText>Nein</w:delText>
              </w:r>
            </w:del>
          </w:p>
        </w:tc>
      </w:tr>
      <w:tr w:rsidR="00E60828" w:rsidRPr="00224103" w:rsidDel="0079626D" w14:paraId="55DD8C8D" w14:textId="7F2BBB01" w:rsidTr="00CC15DB">
        <w:trPr>
          <w:del w:id="2444" w:author="Kisch, Christian" w:date="2022-02-07T14:43:00Z"/>
        </w:trPr>
        <w:tc>
          <w:tcPr>
            <w:tcW w:w="1654" w:type="dxa"/>
            <w:shd w:val="clear" w:color="auto" w:fill="F2F2F2" w:themeFill="background1" w:themeFillShade="F2"/>
            <w:tcPrChange w:id="2445" w:author="Franz, Ilka (GZD - DIII - DO Potsdam Behlertstraße)" w:date="2022-01-06T09:41:00Z">
              <w:tcPr>
                <w:tcW w:w="1696" w:type="dxa"/>
                <w:gridSpan w:val="4"/>
                <w:shd w:val="clear" w:color="auto" w:fill="F2F2F2" w:themeFill="background1" w:themeFillShade="F2"/>
              </w:tcPr>
            </w:tcPrChange>
          </w:tcPr>
          <w:p w14:paraId="6A9337CF" w14:textId="5ACD81EB" w:rsidR="00E60828" w:rsidRPr="00224103" w:rsidDel="0079626D" w:rsidRDefault="00E60828" w:rsidP="00E60828">
            <w:pPr>
              <w:rPr>
                <w:del w:id="2446" w:author="Kisch, Christian" w:date="2022-02-07T14:43:00Z"/>
                <w:rFonts w:asciiTheme="minorHAnsi" w:hAnsiTheme="minorHAnsi" w:cstheme="minorHAnsi"/>
                <w:b/>
                <w:sz w:val="20"/>
                <w:szCs w:val="20"/>
              </w:rPr>
            </w:pPr>
            <w:del w:id="2447" w:author="Kisch, Christian" w:date="2022-02-07T14:43:00Z">
              <w:r w:rsidRPr="00224103" w:rsidDel="0079626D">
                <w:rPr>
                  <w:rFonts w:asciiTheme="minorHAnsi" w:hAnsiTheme="minorHAnsi" w:cstheme="minorHAnsi"/>
                  <w:b/>
                  <w:sz w:val="20"/>
                  <w:szCs w:val="20"/>
                </w:rPr>
                <w:delText>Verfahrensrolle</w:delText>
              </w:r>
            </w:del>
            <w:ins w:id="2448" w:author="Franz, Ilka (GZD - DIII - DO Potsdam Behlertstraße)" w:date="2022-01-05T16:34:00Z">
              <w:del w:id="2449" w:author="Kisch, Christian" w:date="2022-02-07T14:43:00Z">
                <w:r w:rsidR="006345FF" w:rsidDel="0079626D">
                  <w:rPr>
                    <w:rFonts w:asciiTheme="minorHAnsi" w:hAnsiTheme="minorHAnsi" w:cstheme="minorHAnsi"/>
                    <w:b/>
                    <w:sz w:val="20"/>
                    <w:szCs w:val="20"/>
                  </w:rPr>
                  <w:delText>Berechtigungen</w:delText>
                </w:r>
              </w:del>
            </w:ins>
          </w:p>
        </w:tc>
        <w:tc>
          <w:tcPr>
            <w:tcW w:w="998" w:type="dxa"/>
            <w:gridSpan w:val="2"/>
            <w:tcPrChange w:id="2450" w:author="Franz, Ilka (GZD - DIII - DO Potsdam Behlertstraße)" w:date="2022-01-06T09:41:00Z">
              <w:tcPr>
                <w:tcW w:w="892" w:type="dxa"/>
                <w:gridSpan w:val="3"/>
              </w:tcPr>
            </w:tcPrChange>
          </w:tcPr>
          <w:p w14:paraId="2CD0E654" w14:textId="78F88F27" w:rsidR="00E60828" w:rsidRPr="00224103" w:rsidDel="0079626D" w:rsidRDefault="00E60828" w:rsidP="00E60828">
            <w:pPr>
              <w:jc w:val="center"/>
              <w:rPr>
                <w:del w:id="2451" w:author="Kisch, Christian" w:date="2022-02-07T14:43:00Z"/>
                <w:rFonts w:asciiTheme="minorHAnsi" w:hAnsiTheme="minorHAnsi" w:cstheme="minorHAnsi"/>
                <w:sz w:val="20"/>
                <w:szCs w:val="20"/>
                <w:lang w:eastAsia="de-DE"/>
              </w:rPr>
            </w:pPr>
            <w:del w:id="2452" w:author="Kisch, Christian" w:date="2022-02-07T14:43:00Z">
              <w:r w:rsidRPr="0053357F" w:rsidDel="0079626D">
                <w:rPr>
                  <w:rFonts w:asciiTheme="minorHAnsi" w:hAnsiTheme="minorHAnsi" w:cstheme="minorHAnsi"/>
                  <w:sz w:val="20"/>
                  <w:szCs w:val="20"/>
                  <w:lang w:eastAsia="de-DE"/>
                </w:rPr>
                <w:delText>Nein</w:delText>
              </w:r>
            </w:del>
            <w:ins w:id="2453" w:author="Franz, Ilka (GZD - DIII - DO Potsdam Behlertstraße)" w:date="2022-01-05T16:34:00Z">
              <w:del w:id="2454" w:author="Kisch, Christian" w:date="2022-02-07T14:43:00Z">
                <w:r w:rsidR="006345FF" w:rsidDel="0079626D">
                  <w:rPr>
                    <w:rFonts w:asciiTheme="minorHAnsi" w:hAnsiTheme="minorHAnsi" w:cstheme="minorHAnsi"/>
                    <w:sz w:val="20"/>
                    <w:szCs w:val="20"/>
                    <w:lang w:eastAsia="de-DE"/>
                  </w:rPr>
                  <w:delText>Ja</w:delText>
                </w:r>
              </w:del>
            </w:ins>
          </w:p>
        </w:tc>
        <w:tc>
          <w:tcPr>
            <w:tcW w:w="1151" w:type="dxa"/>
            <w:shd w:val="clear" w:color="auto" w:fill="auto"/>
            <w:tcPrChange w:id="2455" w:author="Franz, Ilka (GZD - DIII - DO Potsdam Behlertstraße)" w:date="2022-01-06T09:41:00Z">
              <w:tcPr>
                <w:tcW w:w="1294" w:type="dxa"/>
                <w:gridSpan w:val="4"/>
                <w:shd w:val="clear" w:color="auto" w:fill="auto"/>
              </w:tcPr>
            </w:tcPrChange>
          </w:tcPr>
          <w:p w14:paraId="6520EE18" w14:textId="67D64EAD" w:rsidR="00E60828" w:rsidRPr="00224103" w:rsidDel="0079626D" w:rsidRDefault="00E60828" w:rsidP="00E60828">
            <w:pPr>
              <w:jc w:val="center"/>
              <w:rPr>
                <w:del w:id="2456" w:author="Kisch, Christian" w:date="2022-02-07T14:43:00Z"/>
                <w:rFonts w:asciiTheme="minorHAnsi" w:hAnsiTheme="minorHAnsi" w:cstheme="minorHAnsi"/>
                <w:sz w:val="20"/>
                <w:szCs w:val="20"/>
                <w:lang w:eastAsia="de-DE"/>
              </w:rPr>
            </w:pPr>
            <w:del w:id="2457" w:author="Kisch, Christian" w:date="2022-02-07T14:43:00Z">
              <w:r w:rsidDel="0079626D">
                <w:rPr>
                  <w:rFonts w:asciiTheme="minorHAnsi" w:hAnsiTheme="minorHAnsi" w:cstheme="minorHAnsi"/>
                  <w:sz w:val="20"/>
                  <w:szCs w:val="20"/>
                  <w:lang w:eastAsia="de-DE"/>
                </w:rPr>
                <w:delText>Ja</w:delText>
              </w:r>
            </w:del>
          </w:p>
        </w:tc>
        <w:tc>
          <w:tcPr>
            <w:tcW w:w="1152" w:type="dxa"/>
            <w:gridSpan w:val="2"/>
            <w:shd w:val="clear" w:color="auto" w:fill="auto"/>
            <w:tcPrChange w:id="2458" w:author="Franz, Ilka (GZD - DIII - DO Potsdam Behlertstraße)" w:date="2022-01-06T09:41:00Z">
              <w:tcPr>
                <w:tcW w:w="1294" w:type="dxa"/>
                <w:gridSpan w:val="4"/>
                <w:shd w:val="clear" w:color="auto" w:fill="auto"/>
              </w:tcPr>
            </w:tcPrChange>
          </w:tcPr>
          <w:p w14:paraId="3B5AF6CB" w14:textId="2F2627D0" w:rsidR="00E60828" w:rsidRPr="00224103" w:rsidDel="0079626D" w:rsidRDefault="00E60828" w:rsidP="00E60828">
            <w:pPr>
              <w:jc w:val="center"/>
              <w:rPr>
                <w:del w:id="2459" w:author="Kisch, Christian" w:date="2022-02-07T14:43:00Z"/>
                <w:rFonts w:asciiTheme="minorHAnsi" w:hAnsiTheme="minorHAnsi" w:cstheme="minorHAnsi"/>
                <w:sz w:val="20"/>
                <w:szCs w:val="20"/>
                <w:lang w:eastAsia="de-DE"/>
              </w:rPr>
            </w:pPr>
            <w:del w:id="2460" w:author="Kisch, Christian" w:date="2022-02-07T14:43:00Z">
              <w:r w:rsidDel="0079626D">
                <w:rPr>
                  <w:rFonts w:asciiTheme="minorHAnsi" w:hAnsiTheme="minorHAnsi" w:cstheme="minorHAnsi"/>
                  <w:sz w:val="20"/>
                  <w:szCs w:val="20"/>
                  <w:lang w:eastAsia="de-DE"/>
                </w:rPr>
                <w:delText>Ja</w:delText>
              </w:r>
            </w:del>
          </w:p>
        </w:tc>
        <w:tc>
          <w:tcPr>
            <w:tcW w:w="1643" w:type="dxa"/>
            <w:gridSpan w:val="2"/>
            <w:shd w:val="clear" w:color="auto" w:fill="auto"/>
            <w:tcPrChange w:id="2461" w:author="Franz, Ilka (GZD - DIII - DO Potsdam Behlertstraße)" w:date="2022-01-06T09:41:00Z">
              <w:tcPr>
                <w:tcW w:w="1294" w:type="dxa"/>
                <w:shd w:val="clear" w:color="auto" w:fill="auto"/>
              </w:tcPr>
            </w:tcPrChange>
          </w:tcPr>
          <w:p w14:paraId="2BBAAF0D" w14:textId="47929F63" w:rsidR="00E60828" w:rsidRPr="00224103" w:rsidDel="0079626D" w:rsidRDefault="00E60828" w:rsidP="00E60828">
            <w:pPr>
              <w:jc w:val="center"/>
              <w:rPr>
                <w:del w:id="2462" w:author="Kisch, Christian" w:date="2022-02-07T14:43:00Z"/>
                <w:rFonts w:asciiTheme="minorHAnsi" w:hAnsiTheme="minorHAnsi" w:cstheme="minorHAnsi"/>
                <w:sz w:val="20"/>
                <w:szCs w:val="20"/>
                <w:lang w:eastAsia="de-DE"/>
              </w:rPr>
            </w:pPr>
            <w:del w:id="2463" w:author="Kisch, Christian" w:date="2022-02-07T14:43:00Z">
              <w:r w:rsidRPr="0053357F" w:rsidDel="0079626D">
                <w:rPr>
                  <w:rFonts w:asciiTheme="minorHAnsi" w:hAnsiTheme="minorHAnsi" w:cstheme="minorHAnsi"/>
                  <w:sz w:val="20"/>
                  <w:szCs w:val="20"/>
                  <w:lang w:eastAsia="de-DE"/>
                </w:rPr>
                <w:delText>Nein</w:delText>
              </w:r>
            </w:del>
          </w:p>
        </w:tc>
        <w:tc>
          <w:tcPr>
            <w:tcW w:w="1263" w:type="dxa"/>
            <w:shd w:val="clear" w:color="auto" w:fill="auto"/>
            <w:tcPrChange w:id="2464" w:author="Franz, Ilka (GZD - DIII - DO Potsdam Behlertstraße)" w:date="2022-01-06T09:41:00Z">
              <w:tcPr>
                <w:tcW w:w="1294" w:type="dxa"/>
                <w:gridSpan w:val="3"/>
                <w:shd w:val="clear" w:color="auto" w:fill="auto"/>
              </w:tcPr>
            </w:tcPrChange>
          </w:tcPr>
          <w:p w14:paraId="33DA4F61" w14:textId="25457D06" w:rsidR="00E60828" w:rsidRPr="00224103" w:rsidDel="0079626D" w:rsidRDefault="00E60828" w:rsidP="00E60828">
            <w:pPr>
              <w:jc w:val="center"/>
              <w:rPr>
                <w:del w:id="2465" w:author="Kisch, Christian" w:date="2022-02-07T14:43:00Z"/>
                <w:rFonts w:asciiTheme="minorHAnsi" w:hAnsiTheme="minorHAnsi" w:cstheme="minorHAnsi"/>
                <w:sz w:val="20"/>
                <w:szCs w:val="20"/>
                <w:lang w:eastAsia="de-DE"/>
              </w:rPr>
            </w:pPr>
            <w:del w:id="2466" w:author="Kisch, Christian" w:date="2022-02-07T14:43:00Z">
              <w:r w:rsidRPr="0053357F" w:rsidDel="0079626D">
                <w:rPr>
                  <w:rFonts w:asciiTheme="minorHAnsi" w:hAnsiTheme="minorHAnsi" w:cstheme="minorHAnsi"/>
                  <w:sz w:val="20"/>
                  <w:szCs w:val="20"/>
                  <w:lang w:eastAsia="de-DE"/>
                </w:rPr>
                <w:delText>Nein</w:delText>
              </w:r>
            </w:del>
          </w:p>
        </w:tc>
        <w:tc>
          <w:tcPr>
            <w:tcW w:w="1199" w:type="dxa"/>
            <w:shd w:val="clear" w:color="auto" w:fill="auto"/>
            <w:tcPrChange w:id="2467" w:author="Franz, Ilka (GZD - DIII - DO Potsdam Behlertstraße)" w:date="2022-01-06T09:41:00Z">
              <w:tcPr>
                <w:tcW w:w="1295" w:type="dxa"/>
                <w:gridSpan w:val="3"/>
                <w:shd w:val="clear" w:color="auto" w:fill="auto"/>
              </w:tcPr>
            </w:tcPrChange>
          </w:tcPr>
          <w:p w14:paraId="592404EB" w14:textId="4A7ED7DB" w:rsidR="00E60828" w:rsidRPr="00224103" w:rsidDel="0079626D" w:rsidRDefault="00E60828" w:rsidP="00E60828">
            <w:pPr>
              <w:jc w:val="center"/>
              <w:rPr>
                <w:del w:id="2468" w:author="Kisch, Christian" w:date="2022-02-07T14:43:00Z"/>
                <w:rFonts w:asciiTheme="minorHAnsi" w:hAnsiTheme="minorHAnsi" w:cstheme="minorHAnsi"/>
                <w:sz w:val="20"/>
                <w:szCs w:val="20"/>
              </w:rPr>
            </w:pPr>
            <w:del w:id="2469" w:author="Kisch, Christian" w:date="2022-02-07T14:43:00Z">
              <w:r w:rsidRPr="0053357F" w:rsidDel="0079626D">
                <w:rPr>
                  <w:rFonts w:asciiTheme="minorHAnsi" w:hAnsiTheme="minorHAnsi" w:cstheme="minorHAnsi"/>
                  <w:sz w:val="20"/>
                  <w:szCs w:val="20"/>
                  <w:lang w:eastAsia="de-DE"/>
                </w:rPr>
                <w:delText>Nein</w:delText>
              </w:r>
            </w:del>
          </w:p>
        </w:tc>
      </w:tr>
      <w:tr w:rsidR="00E60828" w:rsidRPr="00224103" w:rsidDel="0079626D" w14:paraId="1158CDC7" w14:textId="39B7FD87" w:rsidTr="00CC15DB">
        <w:trPr>
          <w:del w:id="2470" w:author="Kisch, Christian" w:date="2022-02-07T14:43:00Z"/>
        </w:trPr>
        <w:tc>
          <w:tcPr>
            <w:tcW w:w="1661" w:type="dxa"/>
            <w:gridSpan w:val="2"/>
            <w:shd w:val="clear" w:color="auto" w:fill="F2F2F2" w:themeFill="background1" w:themeFillShade="F2"/>
            <w:tcPrChange w:id="2471" w:author="Franz, Ilka (GZD - DIII - DO Potsdam Behlertstraße)" w:date="2022-01-06T09:41:00Z">
              <w:tcPr>
                <w:tcW w:w="1696" w:type="dxa"/>
                <w:gridSpan w:val="3"/>
                <w:shd w:val="clear" w:color="auto" w:fill="F2F2F2" w:themeFill="background1" w:themeFillShade="F2"/>
              </w:tcPr>
            </w:tcPrChange>
          </w:tcPr>
          <w:p w14:paraId="2F65ED9E" w14:textId="7C39DF77" w:rsidR="00E60828" w:rsidRPr="00F13BBA" w:rsidDel="0079626D" w:rsidRDefault="00E60828" w:rsidP="009B641A">
            <w:pPr>
              <w:rPr>
                <w:del w:id="2472" w:author="Kisch, Christian" w:date="2022-02-07T14:43:00Z"/>
                <w:rFonts w:asciiTheme="minorHAnsi" w:hAnsiTheme="minorHAnsi" w:cstheme="minorHAnsi"/>
                <w:b/>
                <w:sz w:val="20"/>
                <w:szCs w:val="20"/>
              </w:rPr>
            </w:pPr>
            <w:del w:id="2473" w:author="Kisch, Christian" w:date="2022-02-07T14:43:00Z">
              <w:r w:rsidRPr="007814D8" w:rsidDel="0079626D">
                <w:rPr>
                  <w:rFonts w:asciiTheme="minorHAnsi" w:hAnsiTheme="minorHAnsi" w:cstheme="minorHAnsi"/>
                  <w:b/>
                  <w:sz w:val="20"/>
                  <w:szCs w:val="20"/>
                </w:rPr>
                <w:delText>Dokumente</w:delText>
              </w:r>
            </w:del>
            <w:del w:id="2474" w:author="Kisch, Christian" w:date="2021-12-22T17:01:00Z">
              <w:r w:rsidRPr="007814D8" w:rsidDel="009B641A">
                <w:rPr>
                  <w:rFonts w:asciiTheme="minorHAnsi" w:hAnsiTheme="minorHAnsi" w:cstheme="minorHAnsi"/>
                  <w:b/>
                  <w:sz w:val="20"/>
                  <w:szCs w:val="20"/>
                </w:rPr>
                <w:delText>/</w:delText>
              </w:r>
              <w:r w:rsidDel="009B641A">
                <w:rPr>
                  <w:rFonts w:asciiTheme="minorHAnsi" w:hAnsiTheme="minorHAnsi" w:cstheme="minorHAnsi"/>
                  <w:b/>
                  <w:sz w:val="20"/>
                  <w:szCs w:val="20"/>
                </w:rPr>
                <w:delText>-</w:delText>
              </w:r>
              <w:r w:rsidRPr="007814D8" w:rsidDel="009B641A">
                <w:rPr>
                  <w:rFonts w:asciiTheme="minorHAnsi" w:hAnsiTheme="minorHAnsi" w:cstheme="minorHAnsi"/>
                  <w:b/>
                  <w:sz w:val="20"/>
                  <w:szCs w:val="20"/>
                </w:rPr>
                <w:delText xml:space="preserve">dateien         </w:delText>
              </w:r>
              <w:r w:rsidDel="009B641A">
                <w:rPr>
                  <w:rFonts w:asciiTheme="minorHAnsi" w:hAnsiTheme="minorHAnsi" w:cstheme="minorHAnsi"/>
                  <w:b/>
                  <w:sz w:val="20"/>
                  <w:szCs w:val="20"/>
                </w:rPr>
                <w:delText xml:space="preserve">        </w:delText>
              </w:r>
            </w:del>
            <w:del w:id="2475" w:author="Kisch, Christian" w:date="2022-02-07T14:43:00Z">
              <w:r w:rsidDel="0079626D">
                <w:rPr>
                  <w:rFonts w:asciiTheme="minorHAnsi" w:hAnsiTheme="minorHAnsi" w:cstheme="minorHAnsi"/>
                  <w:b/>
                  <w:sz w:val="20"/>
                  <w:szCs w:val="20"/>
                </w:rPr>
                <w:delText xml:space="preserve"> </w:delText>
              </w:r>
              <w:r w:rsidRPr="007814D8" w:rsidDel="0079626D">
                <w:rPr>
                  <w:rFonts w:asciiTheme="minorHAnsi" w:hAnsiTheme="minorHAnsi" w:cstheme="minorHAnsi"/>
                  <w:sz w:val="20"/>
                  <w:szCs w:val="20"/>
                </w:rPr>
                <w:delText>(eigene)</w:delText>
              </w:r>
            </w:del>
            <w:ins w:id="2476" w:author="Franz, Ilka (GZD - DIII - DO Potsdam Behlertstraße)" w:date="2022-01-06T09:24:00Z">
              <w:del w:id="2477" w:author="Kisch, Christian" w:date="2022-02-07T14:43:00Z">
                <w:r w:rsidR="00BB7907" w:rsidDel="0079626D">
                  <w:rPr>
                    <w:rFonts w:asciiTheme="minorHAnsi" w:hAnsiTheme="minorHAnsi" w:cstheme="minorHAnsi"/>
                    <w:sz w:val="20"/>
                    <w:szCs w:val="20"/>
                  </w:rPr>
                  <w:delText xml:space="preserve"> in anderen Ordner</w:delText>
                </w:r>
              </w:del>
            </w:ins>
            <w:ins w:id="2478" w:author="Franz, Ilka (GZD - DIII - DO Potsdam Behlertstraße)" w:date="2022-01-06T09:25:00Z">
              <w:del w:id="2479" w:author="Kisch, Christian" w:date="2022-02-07T14:43:00Z">
                <w:r w:rsidR="00BB7907" w:rsidDel="0079626D">
                  <w:rPr>
                    <w:rFonts w:asciiTheme="minorHAnsi" w:hAnsiTheme="minorHAnsi" w:cstheme="minorHAnsi"/>
                    <w:sz w:val="20"/>
                    <w:szCs w:val="20"/>
                  </w:rPr>
                  <w:delText>n</w:delText>
                </w:r>
              </w:del>
            </w:ins>
          </w:p>
        </w:tc>
        <w:tc>
          <w:tcPr>
            <w:tcW w:w="991" w:type="dxa"/>
            <w:tcPrChange w:id="2480" w:author="Franz, Ilka (GZD - DIII - DO Potsdam Behlertstraße)" w:date="2022-01-06T09:41:00Z">
              <w:tcPr>
                <w:tcW w:w="892" w:type="dxa"/>
                <w:gridSpan w:val="3"/>
              </w:tcPr>
            </w:tcPrChange>
          </w:tcPr>
          <w:p w14:paraId="74598B8E" w14:textId="533EC746" w:rsidR="00E60828" w:rsidRPr="00224103" w:rsidDel="0079626D" w:rsidRDefault="00E60828" w:rsidP="00E60828">
            <w:pPr>
              <w:jc w:val="center"/>
              <w:rPr>
                <w:del w:id="2481" w:author="Kisch, Christian" w:date="2022-02-07T14:43:00Z"/>
                <w:rFonts w:asciiTheme="minorHAnsi" w:hAnsiTheme="minorHAnsi" w:cstheme="minorHAnsi"/>
                <w:sz w:val="20"/>
                <w:szCs w:val="20"/>
                <w:lang w:eastAsia="de-DE"/>
              </w:rPr>
            </w:pPr>
            <w:del w:id="2482" w:author="Kisch, Christian" w:date="2022-02-07T14:43:00Z">
              <w:r w:rsidRPr="00224103" w:rsidDel="0079626D">
                <w:rPr>
                  <w:rFonts w:asciiTheme="minorHAnsi" w:hAnsiTheme="minorHAnsi" w:cstheme="minorHAnsi"/>
                  <w:sz w:val="20"/>
                  <w:szCs w:val="20"/>
                  <w:lang w:eastAsia="de-DE"/>
                </w:rPr>
                <w:delText>Ja</w:delText>
              </w:r>
            </w:del>
          </w:p>
        </w:tc>
        <w:tc>
          <w:tcPr>
            <w:tcW w:w="1173" w:type="dxa"/>
            <w:gridSpan w:val="2"/>
            <w:shd w:val="clear" w:color="auto" w:fill="auto"/>
            <w:tcPrChange w:id="2483" w:author="Franz, Ilka (GZD - DIII - DO Potsdam Behlertstraße)" w:date="2022-01-06T09:41:00Z">
              <w:tcPr>
                <w:tcW w:w="1294" w:type="dxa"/>
                <w:gridSpan w:val="4"/>
                <w:shd w:val="clear" w:color="auto" w:fill="auto"/>
              </w:tcPr>
            </w:tcPrChange>
          </w:tcPr>
          <w:p w14:paraId="2A4BB987" w14:textId="2A6FA9C3" w:rsidR="00E60828" w:rsidRPr="00224103" w:rsidDel="0079626D" w:rsidRDefault="00E60828" w:rsidP="00E60828">
            <w:pPr>
              <w:jc w:val="center"/>
              <w:rPr>
                <w:del w:id="2484" w:author="Kisch, Christian" w:date="2022-02-07T14:43:00Z"/>
                <w:rFonts w:asciiTheme="minorHAnsi" w:hAnsiTheme="minorHAnsi" w:cstheme="minorHAnsi"/>
                <w:sz w:val="20"/>
                <w:szCs w:val="20"/>
                <w:lang w:eastAsia="de-DE"/>
              </w:rPr>
            </w:pPr>
            <w:del w:id="2485" w:author="Kisch, Christian" w:date="2022-02-07T14:43:00Z">
              <w:r w:rsidRPr="00224103" w:rsidDel="0079626D">
                <w:rPr>
                  <w:rFonts w:asciiTheme="minorHAnsi" w:hAnsiTheme="minorHAnsi" w:cstheme="minorHAnsi"/>
                  <w:sz w:val="20"/>
                  <w:szCs w:val="20"/>
                  <w:lang w:eastAsia="de-DE"/>
                </w:rPr>
                <w:delText>Ja</w:delText>
              </w:r>
            </w:del>
          </w:p>
        </w:tc>
        <w:tc>
          <w:tcPr>
            <w:tcW w:w="1180" w:type="dxa"/>
            <w:gridSpan w:val="2"/>
            <w:shd w:val="clear" w:color="auto" w:fill="auto"/>
            <w:tcPrChange w:id="2486" w:author="Franz, Ilka (GZD - DIII - DO Potsdam Behlertstraße)" w:date="2022-01-06T09:41:00Z">
              <w:tcPr>
                <w:tcW w:w="1294" w:type="dxa"/>
                <w:gridSpan w:val="4"/>
                <w:shd w:val="clear" w:color="auto" w:fill="auto"/>
              </w:tcPr>
            </w:tcPrChange>
          </w:tcPr>
          <w:p w14:paraId="36193C19" w14:textId="18D075CF" w:rsidR="00E60828" w:rsidRPr="00224103" w:rsidDel="0079626D" w:rsidRDefault="00E60828" w:rsidP="00E60828">
            <w:pPr>
              <w:jc w:val="center"/>
              <w:rPr>
                <w:del w:id="2487" w:author="Kisch, Christian" w:date="2022-02-07T14:43:00Z"/>
                <w:rFonts w:asciiTheme="minorHAnsi" w:hAnsiTheme="minorHAnsi" w:cstheme="minorHAnsi"/>
                <w:sz w:val="20"/>
                <w:szCs w:val="20"/>
                <w:lang w:eastAsia="de-DE"/>
              </w:rPr>
            </w:pPr>
            <w:del w:id="2488" w:author="Kisch, Christian" w:date="2022-02-07T14:43:00Z">
              <w:r w:rsidRPr="00224103" w:rsidDel="0079626D">
                <w:rPr>
                  <w:rFonts w:asciiTheme="minorHAnsi" w:hAnsiTheme="minorHAnsi" w:cstheme="minorHAnsi"/>
                  <w:sz w:val="20"/>
                  <w:szCs w:val="20"/>
                  <w:lang w:eastAsia="de-DE"/>
                </w:rPr>
                <w:delText>Ja</w:delText>
              </w:r>
            </w:del>
          </w:p>
        </w:tc>
        <w:tc>
          <w:tcPr>
            <w:tcW w:w="1593" w:type="dxa"/>
            <w:shd w:val="clear" w:color="auto" w:fill="auto"/>
            <w:tcPrChange w:id="2489" w:author="Franz, Ilka (GZD - DIII - DO Potsdam Behlertstraße)" w:date="2022-01-06T09:41:00Z">
              <w:tcPr>
                <w:tcW w:w="1294" w:type="dxa"/>
                <w:gridSpan w:val="4"/>
                <w:shd w:val="clear" w:color="auto" w:fill="auto"/>
              </w:tcPr>
            </w:tcPrChange>
          </w:tcPr>
          <w:p w14:paraId="01234C93" w14:textId="1044431F" w:rsidR="00E60828" w:rsidRPr="00224103" w:rsidDel="0079626D" w:rsidRDefault="00E60828" w:rsidP="00E60828">
            <w:pPr>
              <w:jc w:val="center"/>
              <w:rPr>
                <w:del w:id="2490" w:author="Kisch, Christian" w:date="2022-02-07T14:43:00Z"/>
                <w:rFonts w:asciiTheme="minorHAnsi" w:hAnsiTheme="minorHAnsi" w:cstheme="minorHAnsi"/>
                <w:sz w:val="20"/>
                <w:szCs w:val="20"/>
                <w:lang w:eastAsia="de-DE"/>
              </w:rPr>
            </w:pPr>
            <w:del w:id="2491" w:author="Kisch, Christian" w:date="2022-02-07T14:43:00Z">
              <w:r w:rsidRPr="00224103" w:rsidDel="0079626D">
                <w:rPr>
                  <w:rFonts w:asciiTheme="minorHAnsi" w:hAnsiTheme="minorHAnsi" w:cstheme="minorHAnsi"/>
                  <w:sz w:val="20"/>
                  <w:szCs w:val="20"/>
                  <w:lang w:eastAsia="de-DE"/>
                </w:rPr>
                <w:delText>Ja</w:delText>
              </w:r>
            </w:del>
          </w:p>
        </w:tc>
        <w:tc>
          <w:tcPr>
            <w:tcW w:w="1263" w:type="dxa"/>
            <w:shd w:val="clear" w:color="auto" w:fill="auto"/>
            <w:tcPrChange w:id="2492" w:author="Franz, Ilka (GZD - DIII - DO Potsdam Behlertstraße)" w:date="2022-01-06T09:41:00Z">
              <w:tcPr>
                <w:tcW w:w="1294" w:type="dxa"/>
                <w:gridSpan w:val="2"/>
                <w:shd w:val="clear" w:color="auto" w:fill="auto"/>
              </w:tcPr>
            </w:tcPrChange>
          </w:tcPr>
          <w:p w14:paraId="423D4D70" w14:textId="25CFA33A" w:rsidR="00E60828" w:rsidRPr="00224103" w:rsidDel="0079626D" w:rsidRDefault="00E60828" w:rsidP="00E60828">
            <w:pPr>
              <w:jc w:val="center"/>
              <w:rPr>
                <w:del w:id="2493" w:author="Kisch, Christian" w:date="2022-02-07T14:43:00Z"/>
                <w:rFonts w:asciiTheme="minorHAnsi" w:hAnsiTheme="minorHAnsi" w:cstheme="minorHAnsi"/>
                <w:sz w:val="20"/>
                <w:szCs w:val="20"/>
                <w:lang w:eastAsia="de-DE"/>
              </w:rPr>
            </w:pPr>
            <w:del w:id="2494" w:author="Kisch, Christian" w:date="2022-02-07T14:43:00Z">
              <w:r w:rsidRPr="00224103" w:rsidDel="0079626D">
                <w:rPr>
                  <w:rFonts w:asciiTheme="minorHAnsi" w:hAnsiTheme="minorHAnsi" w:cstheme="minorHAnsi"/>
                  <w:sz w:val="20"/>
                  <w:szCs w:val="20"/>
                  <w:lang w:eastAsia="de-DE"/>
                </w:rPr>
                <w:delText>Ja</w:delText>
              </w:r>
            </w:del>
          </w:p>
        </w:tc>
        <w:tc>
          <w:tcPr>
            <w:tcW w:w="1199" w:type="dxa"/>
            <w:shd w:val="clear" w:color="auto" w:fill="auto"/>
            <w:tcPrChange w:id="2495" w:author="Franz, Ilka (GZD - DIII - DO Potsdam Behlertstraße)" w:date="2022-01-06T09:41:00Z">
              <w:tcPr>
                <w:tcW w:w="1295" w:type="dxa"/>
                <w:gridSpan w:val="2"/>
                <w:shd w:val="clear" w:color="auto" w:fill="auto"/>
              </w:tcPr>
            </w:tcPrChange>
          </w:tcPr>
          <w:p w14:paraId="44D097B5" w14:textId="29B5ACEE" w:rsidR="00E60828" w:rsidRPr="00224103" w:rsidDel="0079626D" w:rsidRDefault="00E60828" w:rsidP="00E60828">
            <w:pPr>
              <w:jc w:val="center"/>
              <w:rPr>
                <w:del w:id="2496" w:author="Kisch, Christian" w:date="2022-02-07T14:43:00Z"/>
                <w:rFonts w:asciiTheme="minorHAnsi" w:hAnsiTheme="minorHAnsi" w:cstheme="minorHAnsi"/>
                <w:sz w:val="20"/>
                <w:szCs w:val="20"/>
                <w:lang w:eastAsia="de-DE"/>
              </w:rPr>
            </w:pPr>
            <w:del w:id="2497" w:author="Kisch, Christian" w:date="2022-02-07T14:43:00Z">
              <w:r w:rsidRPr="00224103" w:rsidDel="0079626D">
                <w:rPr>
                  <w:rFonts w:asciiTheme="minorHAnsi" w:hAnsiTheme="minorHAnsi" w:cstheme="minorHAnsi"/>
                  <w:sz w:val="20"/>
                  <w:szCs w:val="20"/>
                  <w:lang w:eastAsia="de-DE"/>
                </w:rPr>
                <w:delText>Ja</w:delText>
              </w:r>
            </w:del>
          </w:p>
        </w:tc>
      </w:tr>
      <w:tr w:rsidR="00CC15DB" w:rsidRPr="00224103" w:rsidDel="0079626D" w14:paraId="3C1CCFFB" w14:textId="5C0AEB6C" w:rsidTr="00CC15DB">
        <w:trPr>
          <w:ins w:id="2498" w:author="Franz, Ilka (GZD - DIII - DO Potsdam Behlertstraße)" w:date="2022-01-06T09:46:00Z"/>
          <w:del w:id="2499" w:author="Kisch, Christian" w:date="2022-02-07T14:43:00Z"/>
        </w:trPr>
        <w:tc>
          <w:tcPr>
            <w:tcW w:w="1661" w:type="dxa"/>
            <w:gridSpan w:val="2"/>
            <w:shd w:val="clear" w:color="auto" w:fill="F2F2F2" w:themeFill="background1" w:themeFillShade="F2"/>
          </w:tcPr>
          <w:p w14:paraId="02A5EABB" w14:textId="377B1CC1" w:rsidR="00CC15DB" w:rsidRPr="007814D8" w:rsidDel="0079626D" w:rsidRDefault="00CC15DB" w:rsidP="00CC15DB">
            <w:pPr>
              <w:rPr>
                <w:ins w:id="2500" w:author="Franz, Ilka (GZD - DIII - DO Potsdam Behlertstraße)" w:date="2022-01-06T09:46:00Z"/>
                <w:del w:id="2501" w:author="Kisch, Christian" w:date="2022-02-07T14:43:00Z"/>
                <w:rFonts w:asciiTheme="minorHAnsi" w:hAnsiTheme="minorHAnsi" w:cstheme="minorHAnsi"/>
                <w:b/>
                <w:sz w:val="20"/>
                <w:szCs w:val="20"/>
              </w:rPr>
            </w:pPr>
            <w:ins w:id="2502" w:author="Franz, Ilka (GZD - DIII - DO Potsdam Behlertstraße)" w:date="2022-01-06T09:46:00Z">
              <w:del w:id="2503" w:author="Kisch, Christian" w:date="2022-02-07T14:43:00Z">
                <w:r w:rsidDel="0079626D">
                  <w:rPr>
                    <w:rFonts w:asciiTheme="minorHAnsi" w:hAnsiTheme="minorHAnsi" w:cstheme="minorHAnsi"/>
                    <w:b/>
                    <w:sz w:val="20"/>
                    <w:szCs w:val="20"/>
                  </w:rPr>
                  <w:delText xml:space="preserve">Unterordner </w:delText>
                </w:r>
                <w:r w:rsidRPr="007B2A25" w:rsidDel="0079626D">
                  <w:rPr>
                    <w:rFonts w:asciiTheme="minorHAnsi" w:hAnsiTheme="minorHAnsi" w:cstheme="minorHAnsi"/>
                    <w:sz w:val="20"/>
                    <w:szCs w:val="20"/>
                  </w:rPr>
                  <w:delText>in anderen Ord</w:delText>
                </w:r>
              </w:del>
            </w:ins>
            <w:ins w:id="2504" w:author="Franz, Ilka (GZD - DIII - DO Potsdam Behlertstraße)" w:date="2022-01-06T09:47:00Z">
              <w:del w:id="2505" w:author="Kisch, Christian" w:date="2022-02-07T14:43:00Z">
                <w:r w:rsidRPr="007B2A25" w:rsidDel="0079626D">
                  <w:rPr>
                    <w:rFonts w:asciiTheme="minorHAnsi" w:hAnsiTheme="minorHAnsi" w:cstheme="minorHAnsi"/>
                    <w:sz w:val="20"/>
                    <w:szCs w:val="20"/>
                  </w:rPr>
                  <w:delText>n</w:delText>
                </w:r>
              </w:del>
            </w:ins>
            <w:ins w:id="2506" w:author="Franz, Ilka (GZD - DIII - DO Potsdam Behlertstraße)" w:date="2022-01-06T09:46:00Z">
              <w:del w:id="2507" w:author="Kisch, Christian" w:date="2022-02-07T14:43:00Z">
                <w:r w:rsidRPr="007B2A25" w:rsidDel="0079626D">
                  <w:rPr>
                    <w:rFonts w:asciiTheme="minorHAnsi" w:hAnsiTheme="minorHAnsi" w:cstheme="minorHAnsi"/>
                    <w:sz w:val="20"/>
                    <w:szCs w:val="20"/>
                  </w:rPr>
                  <w:delText>ern</w:delText>
                </w:r>
              </w:del>
            </w:ins>
          </w:p>
        </w:tc>
        <w:tc>
          <w:tcPr>
            <w:tcW w:w="991" w:type="dxa"/>
          </w:tcPr>
          <w:p w14:paraId="322AADEC" w14:textId="005BF892" w:rsidR="00CC15DB" w:rsidRPr="00224103" w:rsidDel="0079626D" w:rsidRDefault="00CC15DB" w:rsidP="00CC15DB">
            <w:pPr>
              <w:jc w:val="center"/>
              <w:rPr>
                <w:ins w:id="2508" w:author="Franz, Ilka (GZD - DIII - DO Potsdam Behlertstraße)" w:date="2022-01-06T09:46:00Z"/>
                <w:del w:id="2509" w:author="Kisch, Christian" w:date="2022-02-07T14:43:00Z"/>
                <w:rFonts w:asciiTheme="minorHAnsi" w:hAnsiTheme="minorHAnsi" w:cstheme="minorHAnsi"/>
                <w:sz w:val="20"/>
                <w:szCs w:val="20"/>
                <w:lang w:eastAsia="de-DE"/>
              </w:rPr>
            </w:pPr>
            <w:ins w:id="2510" w:author="Franz, Ilka (GZD - DIII - DO Potsdam Behlertstraße)" w:date="2022-01-06T09:47:00Z">
              <w:del w:id="2511" w:author="Kisch, Christian" w:date="2022-02-07T14:43:00Z">
                <w:r w:rsidRPr="00224103" w:rsidDel="0079626D">
                  <w:rPr>
                    <w:rFonts w:asciiTheme="minorHAnsi" w:hAnsiTheme="minorHAnsi" w:cstheme="minorHAnsi"/>
                    <w:sz w:val="20"/>
                    <w:szCs w:val="20"/>
                    <w:lang w:eastAsia="de-DE"/>
                  </w:rPr>
                  <w:delText>Ja</w:delText>
                </w:r>
              </w:del>
            </w:ins>
          </w:p>
        </w:tc>
        <w:tc>
          <w:tcPr>
            <w:tcW w:w="1173" w:type="dxa"/>
            <w:gridSpan w:val="2"/>
            <w:shd w:val="clear" w:color="auto" w:fill="auto"/>
          </w:tcPr>
          <w:p w14:paraId="2A5F1419" w14:textId="506EA4AF" w:rsidR="00CC15DB" w:rsidRPr="00224103" w:rsidDel="0079626D" w:rsidRDefault="00CC15DB" w:rsidP="00CC15DB">
            <w:pPr>
              <w:jc w:val="center"/>
              <w:rPr>
                <w:ins w:id="2512" w:author="Franz, Ilka (GZD - DIII - DO Potsdam Behlertstraße)" w:date="2022-01-06T09:46:00Z"/>
                <w:del w:id="2513" w:author="Kisch, Christian" w:date="2022-02-07T14:43:00Z"/>
                <w:rFonts w:asciiTheme="minorHAnsi" w:hAnsiTheme="minorHAnsi" w:cstheme="minorHAnsi"/>
                <w:sz w:val="20"/>
                <w:szCs w:val="20"/>
                <w:lang w:eastAsia="de-DE"/>
              </w:rPr>
            </w:pPr>
            <w:ins w:id="2514" w:author="Franz, Ilka (GZD - DIII - DO Potsdam Behlertstraße)" w:date="2022-01-06T09:47:00Z">
              <w:del w:id="2515" w:author="Kisch, Christian" w:date="2022-02-07T14:43:00Z">
                <w:r w:rsidRPr="00224103" w:rsidDel="0079626D">
                  <w:rPr>
                    <w:rFonts w:asciiTheme="minorHAnsi" w:hAnsiTheme="minorHAnsi" w:cstheme="minorHAnsi"/>
                    <w:sz w:val="20"/>
                    <w:szCs w:val="20"/>
                    <w:lang w:eastAsia="de-DE"/>
                  </w:rPr>
                  <w:delText>Ja</w:delText>
                </w:r>
              </w:del>
            </w:ins>
          </w:p>
        </w:tc>
        <w:tc>
          <w:tcPr>
            <w:tcW w:w="1180" w:type="dxa"/>
            <w:gridSpan w:val="2"/>
            <w:shd w:val="clear" w:color="auto" w:fill="auto"/>
          </w:tcPr>
          <w:p w14:paraId="1C92DA00" w14:textId="78BFABE8" w:rsidR="00CC15DB" w:rsidRPr="00224103" w:rsidDel="0079626D" w:rsidRDefault="00CC15DB" w:rsidP="00CC15DB">
            <w:pPr>
              <w:jc w:val="center"/>
              <w:rPr>
                <w:ins w:id="2516" w:author="Franz, Ilka (GZD - DIII - DO Potsdam Behlertstraße)" w:date="2022-01-06T09:46:00Z"/>
                <w:del w:id="2517" w:author="Kisch, Christian" w:date="2022-02-07T14:43:00Z"/>
                <w:rFonts w:asciiTheme="minorHAnsi" w:hAnsiTheme="minorHAnsi" w:cstheme="minorHAnsi"/>
                <w:sz w:val="20"/>
                <w:szCs w:val="20"/>
                <w:lang w:eastAsia="de-DE"/>
              </w:rPr>
            </w:pPr>
            <w:ins w:id="2518" w:author="Franz, Ilka (GZD - DIII - DO Potsdam Behlertstraße)" w:date="2022-01-06T09:47:00Z">
              <w:del w:id="2519" w:author="Kisch, Christian" w:date="2022-02-07T14:43:00Z">
                <w:r w:rsidRPr="00224103" w:rsidDel="0079626D">
                  <w:rPr>
                    <w:rFonts w:asciiTheme="minorHAnsi" w:hAnsiTheme="minorHAnsi" w:cstheme="minorHAnsi"/>
                    <w:sz w:val="20"/>
                    <w:szCs w:val="20"/>
                    <w:lang w:eastAsia="de-DE"/>
                  </w:rPr>
                  <w:delText>Ja</w:delText>
                </w:r>
              </w:del>
            </w:ins>
          </w:p>
        </w:tc>
        <w:tc>
          <w:tcPr>
            <w:tcW w:w="1593" w:type="dxa"/>
            <w:shd w:val="clear" w:color="auto" w:fill="auto"/>
          </w:tcPr>
          <w:p w14:paraId="48C20073" w14:textId="7733FF08" w:rsidR="00CC15DB" w:rsidRPr="00224103" w:rsidDel="0079626D" w:rsidRDefault="00CC15DB" w:rsidP="00CC15DB">
            <w:pPr>
              <w:jc w:val="center"/>
              <w:rPr>
                <w:ins w:id="2520" w:author="Franz, Ilka (GZD - DIII - DO Potsdam Behlertstraße)" w:date="2022-01-06T09:46:00Z"/>
                <w:del w:id="2521" w:author="Kisch, Christian" w:date="2022-02-07T14:43:00Z"/>
                <w:rFonts w:asciiTheme="minorHAnsi" w:hAnsiTheme="minorHAnsi" w:cstheme="minorHAnsi"/>
                <w:sz w:val="20"/>
                <w:szCs w:val="20"/>
                <w:lang w:eastAsia="de-DE"/>
              </w:rPr>
            </w:pPr>
            <w:ins w:id="2522" w:author="Franz, Ilka (GZD - DIII - DO Potsdam Behlertstraße)" w:date="2022-01-06T09:47:00Z">
              <w:del w:id="2523" w:author="Kisch, Christian" w:date="2022-02-07T14:43:00Z">
                <w:r w:rsidRPr="00224103" w:rsidDel="0079626D">
                  <w:rPr>
                    <w:rFonts w:asciiTheme="minorHAnsi" w:hAnsiTheme="minorHAnsi" w:cstheme="minorHAnsi"/>
                    <w:sz w:val="20"/>
                    <w:szCs w:val="20"/>
                    <w:lang w:eastAsia="de-DE"/>
                  </w:rPr>
                  <w:delText>Ja</w:delText>
                </w:r>
              </w:del>
            </w:ins>
          </w:p>
        </w:tc>
        <w:tc>
          <w:tcPr>
            <w:tcW w:w="1263" w:type="dxa"/>
            <w:shd w:val="clear" w:color="auto" w:fill="auto"/>
          </w:tcPr>
          <w:p w14:paraId="55981C6F" w14:textId="42F96EED" w:rsidR="00CC15DB" w:rsidRPr="00224103" w:rsidDel="0079626D" w:rsidRDefault="00CC15DB" w:rsidP="00CC15DB">
            <w:pPr>
              <w:jc w:val="center"/>
              <w:rPr>
                <w:ins w:id="2524" w:author="Franz, Ilka (GZD - DIII - DO Potsdam Behlertstraße)" w:date="2022-01-06T09:46:00Z"/>
                <w:del w:id="2525" w:author="Kisch, Christian" w:date="2022-02-07T14:43:00Z"/>
                <w:rFonts w:asciiTheme="minorHAnsi" w:hAnsiTheme="minorHAnsi" w:cstheme="minorHAnsi"/>
                <w:sz w:val="20"/>
                <w:szCs w:val="20"/>
                <w:lang w:eastAsia="de-DE"/>
              </w:rPr>
            </w:pPr>
            <w:ins w:id="2526" w:author="Franz, Ilka (GZD - DIII - DO Potsdam Behlertstraße)" w:date="2022-01-06T09:47:00Z">
              <w:del w:id="2527" w:author="Kisch, Christian" w:date="2022-02-07T14:43:00Z">
                <w:r w:rsidRPr="00224103" w:rsidDel="0079626D">
                  <w:rPr>
                    <w:rFonts w:asciiTheme="minorHAnsi" w:hAnsiTheme="minorHAnsi" w:cstheme="minorHAnsi"/>
                    <w:sz w:val="20"/>
                    <w:szCs w:val="20"/>
                    <w:lang w:eastAsia="de-DE"/>
                  </w:rPr>
                  <w:delText>Ja</w:delText>
                </w:r>
              </w:del>
            </w:ins>
          </w:p>
        </w:tc>
        <w:tc>
          <w:tcPr>
            <w:tcW w:w="1199" w:type="dxa"/>
            <w:shd w:val="clear" w:color="auto" w:fill="auto"/>
          </w:tcPr>
          <w:p w14:paraId="4787B44D" w14:textId="750BAD79" w:rsidR="00CC15DB" w:rsidRPr="00224103" w:rsidDel="0079626D" w:rsidRDefault="00CC15DB" w:rsidP="00CC15DB">
            <w:pPr>
              <w:jc w:val="center"/>
              <w:rPr>
                <w:ins w:id="2528" w:author="Franz, Ilka (GZD - DIII - DO Potsdam Behlertstraße)" w:date="2022-01-06T09:46:00Z"/>
                <w:del w:id="2529" w:author="Kisch, Christian" w:date="2022-02-07T14:43:00Z"/>
                <w:rFonts w:asciiTheme="minorHAnsi" w:hAnsiTheme="minorHAnsi" w:cstheme="minorHAnsi"/>
                <w:sz w:val="20"/>
                <w:szCs w:val="20"/>
                <w:lang w:eastAsia="de-DE"/>
              </w:rPr>
            </w:pPr>
            <w:ins w:id="2530" w:author="Franz, Ilka (GZD - DIII - DO Potsdam Behlertstraße)" w:date="2022-01-06T09:47:00Z">
              <w:del w:id="2531" w:author="Kisch, Christian" w:date="2022-02-07T14:43:00Z">
                <w:r w:rsidRPr="00224103" w:rsidDel="0079626D">
                  <w:rPr>
                    <w:rFonts w:asciiTheme="minorHAnsi" w:hAnsiTheme="minorHAnsi" w:cstheme="minorHAnsi"/>
                    <w:sz w:val="20"/>
                    <w:szCs w:val="20"/>
                    <w:lang w:eastAsia="de-DE"/>
                  </w:rPr>
                  <w:delText>Ja</w:delText>
                </w:r>
              </w:del>
            </w:ins>
          </w:p>
        </w:tc>
      </w:tr>
      <w:tr w:rsidR="00E60828" w:rsidRPr="00224103" w:rsidDel="0079626D" w14:paraId="78BBDFC8" w14:textId="41A57848" w:rsidTr="00CC15DB">
        <w:trPr>
          <w:del w:id="2532" w:author="Kisch, Christian" w:date="2022-02-07T14:43:00Z"/>
        </w:trPr>
        <w:tc>
          <w:tcPr>
            <w:tcW w:w="1654" w:type="dxa"/>
            <w:shd w:val="clear" w:color="auto" w:fill="F2F2F2" w:themeFill="background1" w:themeFillShade="F2"/>
            <w:tcPrChange w:id="2533" w:author="Franz, Ilka (GZD - DIII - DO Potsdam Behlertstraße)" w:date="2022-01-06T09:41:00Z">
              <w:tcPr>
                <w:tcW w:w="1696" w:type="dxa"/>
                <w:gridSpan w:val="4"/>
                <w:shd w:val="clear" w:color="auto" w:fill="F2F2F2" w:themeFill="background1" w:themeFillShade="F2"/>
              </w:tcPr>
            </w:tcPrChange>
          </w:tcPr>
          <w:p w14:paraId="16DB08A9" w14:textId="5F13CAB6" w:rsidR="00E60828" w:rsidRPr="00224103" w:rsidDel="0079626D" w:rsidRDefault="00E60828" w:rsidP="00E60828">
            <w:pPr>
              <w:rPr>
                <w:del w:id="2534" w:author="Kisch, Christian" w:date="2022-02-07T14:43:00Z"/>
                <w:rFonts w:asciiTheme="minorHAnsi" w:hAnsiTheme="minorHAnsi" w:cstheme="minorHAnsi"/>
                <w:b/>
                <w:sz w:val="20"/>
                <w:szCs w:val="20"/>
              </w:rPr>
            </w:pPr>
            <w:del w:id="2535" w:author="Kisch, Christian" w:date="2022-02-07T14:43:00Z">
              <w:r w:rsidRPr="00F13BBA" w:rsidDel="0079626D">
                <w:rPr>
                  <w:rFonts w:asciiTheme="minorHAnsi" w:hAnsiTheme="minorHAnsi" w:cstheme="minorHAnsi"/>
                  <w:b/>
                  <w:sz w:val="20"/>
                  <w:szCs w:val="20"/>
                </w:rPr>
                <w:delText xml:space="preserve">Kennzeichnungen </w:delText>
              </w:r>
              <w:r w:rsidRPr="007814D8" w:rsidDel="0079626D">
                <w:rPr>
                  <w:rFonts w:asciiTheme="minorHAnsi" w:hAnsiTheme="minorHAnsi" w:cstheme="minorHAnsi"/>
                  <w:sz w:val="20"/>
                  <w:szCs w:val="20"/>
                </w:rPr>
                <w:delText>(eigene Dokumente/Dateien)</w:delText>
              </w:r>
            </w:del>
          </w:p>
        </w:tc>
        <w:tc>
          <w:tcPr>
            <w:tcW w:w="998" w:type="dxa"/>
            <w:gridSpan w:val="2"/>
            <w:tcPrChange w:id="2536" w:author="Franz, Ilka (GZD - DIII - DO Potsdam Behlertstraße)" w:date="2022-01-06T09:41:00Z">
              <w:tcPr>
                <w:tcW w:w="892" w:type="dxa"/>
                <w:gridSpan w:val="3"/>
              </w:tcPr>
            </w:tcPrChange>
          </w:tcPr>
          <w:p w14:paraId="6BE80C2A" w14:textId="65976AD9" w:rsidR="00E60828" w:rsidRPr="0053357F" w:rsidDel="0079626D" w:rsidRDefault="00E60828" w:rsidP="00E60828">
            <w:pPr>
              <w:jc w:val="center"/>
              <w:rPr>
                <w:del w:id="2537" w:author="Kisch, Christian" w:date="2022-02-07T14:43:00Z"/>
                <w:rFonts w:asciiTheme="minorHAnsi" w:hAnsiTheme="minorHAnsi" w:cstheme="minorHAnsi"/>
                <w:sz w:val="20"/>
                <w:szCs w:val="20"/>
                <w:lang w:eastAsia="de-DE"/>
              </w:rPr>
            </w:pPr>
            <w:del w:id="2538" w:author="Kisch, Christian" w:date="2022-02-07T14:43:00Z">
              <w:r w:rsidRPr="00224103" w:rsidDel="0079626D">
                <w:rPr>
                  <w:rFonts w:asciiTheme="minorHAnsi" w:hAnsiTheme="minorHAnsi" w:cstheme="minorHAnsi"/>
                  <w:sz w:val="20"/>
                  <w:szCs w:val="20"/>
                  <w:lang w:eastAsia="de-DE"/>
                </w:rPr>
                <w:delText>Ja</w:delText>
              </w:r>
            </w:del>
          </w:p>
        </w:tc>
        <w:tc>
          <w:tcPr>
            <w:tcW w:w="1151" w:type="dxa"/>
            <w:shd w:val="clear" w:color="auto" w:fill="auto"/>
            <w:tcPrChange w:id="2539" w:author="Franz, Ilka (GZD - DIII - DO Potsdam Behlertstraße)" w:date="2022-01-06T09:41:00Z">
              <w:tcPr>
                <w:tcW w:w="1294" w:type="dxa"/>
                <w:gridSpan w:val="4"/>
                <w:shd w:val="clear" w:color="auto" w:fill="auto"/>
              </w:tcPr>
            </w:tcPrChange>
          </w:tcPr>
          <w:p w14:paraId="4027A01E" w14:textId="5B5DA546" w:rsidR="00E60828" w:rsidDel="0079626D" w:rsidRDefault="00E60828" w:rsidP="00E60828">
            <w:pPr>
              <w:jc w:val="center"/>
              <w:rPr>
                <w:del w:id="2540" w:author="Kisch, Christian" w:date="2022-02-07T14:43:00Z"/>
                <w:rFonts w:asciiTheme="minorHAnsi" w:hAnsiTheme="minorHAnsi" w:cstheme="minorHAnsi"/>
                <w:sz w:val="20"/>
                <w:szCs w:val="20"/>
                <w:lang w:eastAsia="de-DE"/>
              </w:rPr>
            </w:pPr>
            <w:del w:id="2541"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542" w:author="Franz, Ilka (GZD - DIII - DO Potsdam Behlertstraße)" w:date="2022-01-06T09:41:00Z">
              <w:tcPr>
                <w:tcW w:w="1294" w:type="dxa"/>
                <w:gridSpan w:val="4"/>
                <w:shd w:val="clear" w:color="auto" w:fill="auto"/>
              </w:tcPr>
            </w:tcPrChange>
          </w:tcPr>
          <w:p w14:paraId="4B36784A" w14:textId="6593BC90" w:rsidR="00E60828" w:rsidDel="0079626D" w:rsidRDefault="00E60828" w:rsidP="00E60828">
            <w:pPr>
              <w:jc w:val="center"/>
              <w:rPr>
                <w:del w:id="2543" w:author="Kisch, Christian" w:date="2022-02-07T14:43:00Z"/>
                <w:rFonts w:asciiTheme="minorHAnsi" w:hAnsiTheme="minorHAnsi" w:cstheme="minorHAnsi"/>
                <w:sz w:val="20"/>
                <w:szCs w:val="20"/>
                <w:lang w:eastAsia="de-DE"/>
              </w:rPr>
            </w:pPr>
            <w:del w:id="2544"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545" w:author="Franz, Ilka (GZD - DIII - DO Potsdam Behlertstraße)" w:date="2022-01-06T09:41:00Z">
              <w:tcPr>
                <w:tcW w:w="1294" w:type="dxa"/>
                <w:shd w:val="clear" w:color="auto" w:fill="auto"/>
              </w:tcPr>
            </w:tcPrChange>
          </w:tcPr>
          <w:p w14:paraId="03B17D1D" w14:textId="2B066C95" w:rsidR="00E60828" w:rsidRPr="0053357F" w:rsidDel="0079626D" w:rsidRDefault="00E60828" w:rsidP="00E60828">
            <w:pPr>
              <w:jc w:val="center"/>
              <w:rPr>
                <w:del w:id="2546" w:author="Kisch, Christian" w:date="2022-02-07T14:43:00Z"/>
                <w:rFonts w:asciiTheme="minorHAnsi" w:hAnsiTheme="minorHAnsi" w:cstheme="minorHAnsi"/>
                <w:sz w:val="20"/>
                <w:szCs w:val="20"/>
                <w:lang w:eastAsia="de-DE"/>
              </w:rPr>
            </w:pPr>
            <w:del w:id="2547" w:author="Kisch, Christian" w:date="2022-02-07T14:43:00Z">
              <w:r w:rsidRPr="00224103" w:rsidDel="0079626D">
                <w:rPr>
                  <w:rFonts w:asciiTheme="minorHAnsi" w:hAnsiTheme="minorHAnsi" w:cstheme="minorHAnsi"/>
                  <w:sz w:val="20"/>
                  <w:szCs w:val="20"/>
                  <w:lang w:eastAsia="de-DE"/>
                </w:rPr>
                <w:delText>Ja</w:delText>
              </w:r>
            </w:del>
          </w:p>
        </w:tc>
        <w:tc>
          <w:tcPr>
            <w:tcW w:w="1263" w:type="dxa"/>
            <w:shd w:val="clear" w:color="auto" w:fill="auto"/>
            <w:tcPrChange w:id="2548" w:author="Franz, Ilka (GZD - DIII - DO Potsdam Behlertstraße)" w:date="2022-01-06T09:41:00Z">
              <w:tcPr>
                <w:tcW w:w="1294" w:type="dxa"/>
                <w:gridSpan w:val="3"/>
                <w:shd w:val="clear" w:color="auto" w:fill="auto"/>
              </w:tcPr>
            </w:tcPrChange>
          </w:tcPr>
          <w:p w14:paraId="4B1966ED" w14:textId="457A4E4A" w:rsidR="00E60828" w:rsidRPr="0053357F" w:rsidDel="0079626D" w:rsidRDefault="00E60828" w:rsidP="00E60828">
            <w:pPr>
              <w:jc w:val="center"/>
              <w:rPr>
                <w:del w:id="2549" w:author="Kisch, Christian" w:date="2022-02-07T14:43:00Z"/>
                <w:rFonts w:asciiTheme="minorHAnsi" w:hAnsiTheme="minorHAnsi" w:cstheme="minorHAnsi"/>
                <w:sz w:val="20"/>
                <w:szCs w:val="20"/>
                <w:lang w:eastAsia="de-DE"/>
              </w:rPr>
            </w:pPr>
            <w:del w:id="2550" w:author="Kisch, Christian" w:date="2022-02-07T14:43:00Z">
              <w:r w:rsidRPr="00224103" w:rsidDel="0079626D">
                <w:rPr>
                  <w:rFonts w:asciiTheme="minorHAnsi" w:hAnsiTheme="minorHAnsi" w:cstheme="minorHAnsi"/>
                  <w:sz w:val="20"/>
                  <w:szCs w:val="20"/>
                  <w:lang w:eastAsia="de-DE"/>
                </w:rPr>
                <w:delText>Ja</w:delText>
              </w:r>
            </w:del>
          </w:p>
        </w:tc>
        <w:tc>
          <w:tcPr>
            <w:tcW w:w="1199" w:type="dxa"/>
            <w:shd w:val="clear" w:color="auto" w:fill="auto"/>
            <w:tcPrChange w:id="2551" w:author="Franz, Ilka (GZD - DIII - DO Potsdam Behlertstraße)" w:date="2022-01-06T09:41:00Z">
              <w:tcPr>
                <w:tcW w:w="1295" w:type="dxa"/>
                <w:gridSpan w:val="3"/>
                <w:shd w:val="clear" w:color="auto" w:fill="auto"/>
              </w:tcPr>
            </w:tcPrChange>
          </w:tcPr>
          <w:p w14:paraId="288E5E14" w14:textId="09F2C613" w:rsidR="00E60828" w:rsidRPr="0053357F" w:rsidDel="0079626D" w:rsidRDefault="00E60828" w:rsidP="00E60828">
            <w:pPr>
              <w:jc w:val="center"/>
              <w:rPr>
                <w:del w:id="2552" w:author="Kisch, Christian" w:date="2022-02-07T14:43:00Z"/>
                <w:rFonts w:asciiTheme="minorHAnsi" w:hAnsiTheme="minorHAnsi" w:cstheme="minorHAnsi"/>
                <w:sz w:val="20"/>
                <w:szCs w:val="20"/>
                <w:lang w:eastAsia="de-DE"/>
              </w:rPr>
            </w:pPr>
            <w:del w:id="2553" w:author="Kisch, Christian" w:date="2022-02-07T14:43:00Z">
              <w:r w:rsidRPr="00224103" w:rsidDel="0079626D">
                <w:rPr>
                  <w:rFonts w:asciiTheme="minorHAnsi" w:hAnsiTheme="minorHAnsi" w:cstheme="minorHAnsi"/>
                  <w:sz w:val="20"/>
                  <w:szCs w:val="20"/>
                  <w:lang w:eastAsia="de-DE"/>
                </w:rPr>
                <w:delText>Ja</w:delText>
              </w:r>
            </w:del>
          </w:p>
        </w:tc>
      </w:tr>
      <w:tr w:rsidR="00E60828" w:rsidRPr="00224103" w:rsidDel="0079626D" w14:paraId="2938C4EA" w14:textId="7622625F" w:rsidTr="00CC15DB">
        <w:trPr>
          <w:del w:id="2554" w:author="Kisch, Christian" w:date="2022-02-07T14:43:00Z"/>
        </w:trPr>
        <w:tc>
          <w:tcPr>
            <w:tcW w:w="1654" w:type="dxa"/>
            <w:shd w:val="clear" w:color="auto" w:fill="F2F2F2" w:themeFill="background1" w:themeFillShade="F2"/>
            <w:tcPrChange w:id="2555" w:author="Franz, Ilka (GZD - DIII - DO Potsdam Behlertstraße)" w:date="2022-01-06T09:41:00Z">
              <w:tcPr>
                <w:tcW w:w="1696" w:type="dxa"/>
                <w:gridSpan w:val="4"/>
                <w:shd w:val="clear" w:color="auto" w:fill="F2F2F2" w:themeFill="background1" w:themeFillShade="F2"/>
              </w:tcPr>
            </w:tcPrChange>
          </w:tcPr>
          <w:p w14:paraId="5A84F68A" w14:textId="272AE5C2" w:rsidR="00E60828" w:rsidRPr="00224103" w:rsidDel="0079626D" w:rsidRDefault="00E60828" w:rsidP="00E60828">
            <w:pPr>
              <w:rPr>
                <w:del w:id="2556" w:author="Kisch, Christian" w:date="2022-02-07T14:43:00Z"/>
                <w:rFonts w:asciiTheme="minorHAnsi" w:hAnsiTheme="minorHAnsi" w:cstheme="minorHAnsi"/>
                <w:b/>
                <w:sz w:val="20"/>
                <w:szCs w:val="20"/>
              </w:rPr>
            </w:pPr>
            <w:del w:id="2557" w:author="Kisch, Christian" w:date="2022-02-07T14:43:00Z">
              <w:r w:rsidRPr="007814D8" w:rsidDel="0079626D">
                <w:rPr>
                  <w:rFonts w:asciiTheme="minorHAnsi" w:hAnsiTheme="minorHAnsi" w:cstheme="minorHAnsi"/>
                  <w:b/>
                  <w:sz w:val="20"/>
                  <w:szCs w:val="20"/>
                </w:rPr>
                <w:delText>Markierungen</w:delText>
              </w:r>
              <w:r w:rsidDel="0079626D">
                <w:rPr>
                  <w:rFonts w:asciiTheme="minorHAnsi" w:hAnsiTheme="minorHAnsi" w:cstheme="minorHAnsi"/>
                  <w:b/>
                  <w:sz w:val="20"/>
                  <w:szCs w:val="20"/>
                </w:rPr>
                <w:delText xml:space="preserve"> </w:delText>
              </w:r>
              <w:r w:rsidRPr="007814D8" w:rsidDel="0079626D">
                <w:rPr>
                  <w:rFonts w:asciiTheme="minorHAnsi" w:hAnsiTheme="minorHAnsi" w:cstheme="minorHAnsi"/>
                  <w:sz w:val="20"/>
                  <w:szCs w:val="20"/>
                </w:rPr>
                <w:delText>(eigene Dokumente/Dateien)</w:delText>
              </w:r>
            </w:del>
          </w:p>
        </w:tc>
        <w:tc>
          <w:tcPr>
            <w:tcW w:w="998" w:type="dxa"/>
            <w:gridSpan w:val="2"/>
            <w:tcPrChange w:id="2558" w:author="Franz, Ilka (GZD - DIII - DO Potsdam Behlertstraße)" w:date="2022-01-06T09:41:00Z">
              <w:tcPr>
                <w:tcW w:w="892" w:type="dxa"/>
                <w:gridSpan w:val="3"/>
              </w:tcPr>
            </w:tcPrChange>
          </w:tcPr>
          <w:p w14:paraId="39F2E1C7" w14:textId="73B3DC4D" w:rsidR="00E60828" w:rsidRPr="0053357F" w:rsidDel="0079626D" w:rsidRDefault="00E60828" w:rsidP="00E60828">
            <w:pPr>
              <w:jc w:val="center"/>
              <w:rPr>
                <w:del w:id="2559" w:author="Kisch, Christian" w:date="2022-02-07T14:43:00Z"/>
                <w:rFonts w:asciiTheme="minorHAnsi" w:hAnsiTheme="minorHAnsi" w:cstheme="minorHAnsi"/>
                <w:sz w:val="20"/>
                <w:szCs w:val="20"/>
                <w:lang w:eastAsia="de-DE"/>
              </w:rPr>
            </w:pPr>
            <w:del w:id="2560" w:author="Kisch, Christian" w:date="2022-02-07T14:43:00Z">
              <w:r w:rsidRPr="00224103" w:rsidDel="0079626D">
                <w:rPr>
                  <w:rFonts w:asciiTheme="minorHAnsi" w:hAnsiTheme="minorHAnsi" w:cstheme="minorHAnsi"/>
                  <w:sz w:val="20"/>
                  <w:szCs w:val="20"/>
                  <w:lang w:eastAsia="de-DE"/>
                </w:rPr>
                <w:delText>Ja</w:delText>
              </w:r>
            </w:del>
          </w:p>
        </w:tc>
        <w:tc>
          <w:tcPr>
            <w:tcW w:w="1151" w:type="dxa"/>
            <w:shd w:val="clear" w:color="auto" w:fill="auto"/>
            <w:tcPrChange w:id="2561" w:author="Franz, Ilka (GZD - DIII - DO Potsdam Behlertstraße)" w:date="2022-01-06T09:41:00Z">
              <w:tcPr>
                <w:tcW w:w="1294" w:type="dxa"/>
                <w:gridSpan w:val="4"/>
                <w:shd w:val="clear" w:color="auto" w:fill="auto"/>
              </w:tcPr>
            </w:tcPrChange>
          </w:tcPr>
          <w:p w14:paraId="35CC5A5F" w14:textId="5B2664A6" w:rsidR="00E60828" w:rsidDel="0079626D" w:rsidRDefault="00E60828" w:rsidP="00E60828">
            <w:pPr>
              <w:jc w:val="center"/>
              <w:rPr>
                <w:del w:id="2562" w:author="Kisch, Christian" w:date="2022-02-07T14:43:00Z"/>
                <w:rFonts w:asciiTheme="minorHAnsi" w:hAnsiTheme="minorHAnsi" w:cstheme="minorHAnsi"/>
                <w:sz w:val="20"/>
                <w:szCs w:val="20"/>
                <w:lang w:eastAsia="de-DE"/>
              </w:rPr>
            </w:pPr>
            <w:del w:id="2563"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564" w:author="Franz, Ilka (GZD - DIII - DO Potsdam Behlertstraße)" w:date="2022-01-06T09:41:00Z">
              <w:tcPr>
                <w:tcW w:w="1294" w:type="dxa"/>
                <w:gridSpan w:val="4"/>
                <w:shd w:val="clear" w:color="auto" w:fill="auto"/>
              </w:tcPr>
            </w:tcPrChange>
          </w:tcPr>
          <w:p w14:paraId="7BB3C87F" w14:textId="1AE1DEFF" w:rsidR="00E60828" w:rsidDel="0079626D" w:rsidRDefault="00E60828" w:rsidP="00E60828">
            <w:pPr>
              <w:jc w:val="center"/>
              <w:rPr>
                <w:del w:id="2565" w:author="Kisch, Christian" w:date="2022-02-07T14:43:00Z"/>
                <w:rFonts w:asciiTheme="minorHAnsi" w:hAnsiTheme="minorHAnsi" w:cstheme="minorHAnsi"/>
                <w:sz w:val="20"/>
                <w:szCs w:val="20"/>
                <w:lang w:eastAsia="de-DE"/>
              </w:rPr>
            </w:pPr>
            <w:del w:id="2566"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567" w:author="Franz, Ilka (GZD - DIII - DO Potsdam Behlertstraße)" w:date="2022-01-06T09:41:00Z">
              <w:tcPr>
                <w:tcW w:w="1294" w:type="dxa"/>
                <w:shd w:val="clear" w:color="auto" w:fill="auto"/>
              </w:tcPr>
            </w:tcPrChange>
          </w:tcPr>
          <w:p w14:paraId="3B1FB61C" w14:textId="0D8E8BE9" w:rsidR="00E60828" w:rsidRPr="0053357F" w:rsidDel="0079626D" w:rsidRDefault="00E60828" w:rsidP="00E60828">
            <w:pPr>
              <w:jc w:val="center"/>
              <w:rPr>
                <w:del w:id="2568" w:author="Kisch, Christian" w:date="2022-02-07T14:43:00Z"/>
                <w:rFonts w:asciiTheme="minorHAnsi" w:hAnsiTheme="minorHAnsi" w:cstheme="minorHAnsi"/>
                <w:sz w:val="20"/>
                <w:szCs w:val="20"/>
                <w:lang w:eastAsia="de-DE"/>
              </w:rPr>
            </w:pPr>
            <w:del w:id="2569" w:author="Kisch, Christian" w:date="2022-02-07T14:43:00Z">
              <w:r w:rsidRPr="00224103" w:rsidDel="0079626D">
                <w:rPr>
                  <w:rFonts w:asciiTheme="minorHAnsi" w:hAnsiTheme="minorHAnsi" w:cstheme="minorHAnsi"/>
                  <w:sz w:val="20"/>
                  <w:szCs w:val="20"/>
                  <w:lang w:eastAsia="de-DE"/>
                </w:rPr>
                <w:delText>Ja</w:delText>
              </w:r>
            </w:del>
          </w:p>
        </w:tc>
        <w:tc>
          <w:tcPr>
            <w:tcW w:w="1263" w:type="dxa"/>
            <w:shd w:val="clear" w:color="auto" w:fill="auto"/>
            <w:tcPrChange w:id="2570" w:author="Franz, Ilka (GZD - DIII - DO Potsdam Behlertstraße)" w:date="2022-01-06T09:41:00Z">
              <w:tcPr>
                <w:tcW w:w="1294" w:type="dxa"/>
                <w:gridSpan w:val="3"/>
                <w:shd w:val="clear" w:color="auto" w:fill="auto"/>
              </w:tcPr>
            </w:tcPrChange>
          </w:tcPr>
          <w:p w14:paraId="4A9A2152" w14:textId="2669DCC2" w:rsidR="00E60828" w:rsidRPr="0053357F" w:rsidDel="0079626D" w:rsidRDefault="00E60828" w:rsidP="00E60828">
            <w:pPr>
              <w:jc w:val="center"/>
              <w:rPr>
                <w:del w:id="2571" w:author="Kisch, Christian" w:date="2022-02-07T14:43:00Z"/>
                <w:rFonts w:asciiTheme="minorHAnsi" w:hAnsiTheme="minorHAnsi" w:cstheme="minorHAnsi"/>
                <w:sz w:val="20"/>
                <w:szCs w:val="20"/>
                <w:lang w:eastAsia="de-DE"/>
              </w:rPr>
            </w:pPr>
            <w:del w:id="2572" w:author="Kisch, Christian" w:date="2022-02-07T14:43:00Z">
              <w:r w:rsidRPr="00224103" w:rsidDel="0079626D">
                <w:rPr>
                  <w:rFonts w:asciiTheme="minorHAnsi" w:hAnsiTheme="minorHAnsi" w:cstheme="minorHAnsi"/>
                  <w:sz w:val="20"/>
                  <w:szCs w:val="20"/>
                  <w:lang w:eastAsia="de-DE"/>
                </w:rPr>
                <w:delText>Ja</w:delText>
              </w:r>
            </w:del>
          </w:p>
        </w:tc>
        <w:tc>
          <w:tcPr>
            <w:tcW w:w="1199" w:type="dxa"/>
            <w:shd w:val="clear" w:color="auto" w:fill="auto"/>
            <w:tcPrChange w:id="2573" w:author="Franz, Ilka (GZD - DIII - DO Potsdam Behlertstraße)" w:date="2022-01-06T09:41:00Z">
              <w:tcPr>
                <w:tcW w:w="1295" w:type="dxa"/>
                <w:gridSpan w:val="3"/>
                <w:shd w:val="clear" w:color="auto" w:fill="auto"/>
              </w:tcPr>
            </w:tcPrChange>
          </w:tcPr>
          <w:p w14:paraId="15FD15C4" w14:textId="25923C5C" w:rsidR="00E60828" w:rsidRPr="0053357F" w:rsidDel="0079626D" w:rsidRDefault="00E60828" w:rsidP="00E60828">
            <w:pPr>
              <w:jc w:val="center"/>
              <w:rPr>
                <w:del w:id="2574" w:author="Kisch, Christian" w:date="2022-02-07T14:43:00Z"/>
                <w:rFonts w:asciiTheme="minorHAnsi" w:hAnsiTheme="minorHAnsi" w:cstheme="minorHAnsi"/>
                <w:sz w:val="20"/>
                <w:szCs w:val="20"/>
                <w:lang w:eastAsia="de-DE"/>
              </w:rPr>
            </w:pPr>
            <w:del w:id="2575" w:author="Kisch, Christian" w:date="2022-02-07T14:43:00Z">
              <w:r w:rsidRPr="00224103" w:rsidDel="0079626D">
                <w:rPr>
                  <w:rFonts w:asciiTheme="minorHAnsi" w:hAnsiTheme="minorHAnsi" w:cstheme="minorHAnsi"/>
                  <w:sz w:val="20"/>
                  <w:szCs w:val="20"/>
                  <w:lang w:eastAsia="de-DE"/>
                </w:rPr>
                <w:delText>Ja</w:delText>
              </w:r>
            </w:del>
          </w:p>
        </w:tc>
      </w:tr>
      <w:tr w:rsidR="00E60828" w:rsidRPr="00224103" w:rsidDel="0079626D" w14:paraId="122550A4" w14:textId="03C6F650" w:rsidTr="00CC15DB">
        <w:trPr>
          <w:del w:id="2576" w:author="Kisch, Christian" w:date="2022-02-07T14:43:00Z"/>
        </w:trPr>
        <w:tc>
          <w:tcPr>
            <w:tcW w:w="1654" w:type="dxa"/>
            <w:shd w:val="clear" w:color="auto" w:fill="F2F2F2" w:themeFill="background1" w:themeFillShade="F2"/>
            <w:tcPrChange w:id="2577" w:author="Franz, Ilka (GZD - DIII - DO Potsdam Behlertstraße)" w:date="2022-01-06T09:41:00Z">
              <w:tcPr>
                <w:tcW w:w="1696" w:type="dxa"/>
                <w:gridSpan w:val="4"/>
                <w:shd w:val="clear" w:color="auto" w:fill="F2F2F2" w:themeFill="background1" w:themeFillShade="F2"/>
              </w:tcPr>
            </w:tcPrChange>
          </w:tcPr>
          <w:p w14:paraId="01E70E24" w14:textId="72916877" w:rsidR="00E60828" w:rsidRPr="00224103" w:rsidDel="0079626D" w:rsidRDefault="00E60828" w:rsidP="00E60828">
            <w:pPr>
              <w:rPr>
                <w:del w:id="2578" w:author="Kisch, Christian" w:date="2022-02-07T14:43:00Z"/>
                <w:rFonts w:asciiTheme="minorHAnsi" w:hAnsiTheme="minorHAnsi" w:cstheme="minorHAnsi"/>
                <w:b/>
                <w:sz w:val="20"/>
                <w:szCs w:val="20"/>
              </w:rPr>
            </w:pPr>
            <w:del w:id="2579" w:author="Kisch, Christian" w:date="2022-02-07T14:43:00Z">
              <w:r w:rsidRPr="007814D8" w:rsidDel="0079626D">
                <w:rPr>
                  <w:rFonts w:asciiTheme="minorHAnsi" w:hAnsiTheme="minorHAnsi" w:cstheme="minorHAnsi"/>
                  <w:b/>
                  <w:sz w:val="20"/>
                  <w:szCs w:val="20"/>
                </w:rPr>
                <w:delText>Metadaten</w:delText>
              </w:r>
              <w:r w:rsidDel="0079626D">
                <w:rPr>
                  <w:rFonts w:asciiTheme="minorHAnsi" w:hAnsiTheme="minorHAnsi" w:cstheme="minorHAnsi"/>
                  <w:b/>
                  <w:sz w:val="20"/>
                  <w:szCs w:val="20"/>
                </w:rPr>
                <w:delText xml:space="preserve">       </w:delText>
              </w:r>
              <w:r w:rsidRPr="007814D8" w:rsidDel="0079626D">
                <w:rPr>
                  <w:rFonts w:asciiTheme="minorHAnsi" w:hAnsiTheme="minorHAnsi" w:cstheme="minorHAnsi"/>
                  <w:sz w:val="20"/>
                  <w:szCs w:val="20"/>
                </w:rPr>
                <w:delText>(eigene Dokumente/Dateien)</w:delText>
              </w:r>
            </w:del>
            <w:ins w:id="2580" w:author="Franz, Ilka (GZD - DIII - DO Potsdam Behlertstraße)" w:date="2022-01-06T09:38:00Z">
              <w:del w:id="2581" w:author="Kisch, Christian" w:date="2022-02-07T14:43:00Z">
                <w:r w:rsidR="00CC15DB" w:rsidDel="0079626D">
                  <w:rPr>
                    <w:rFonts w:asciiTheme="minorHAnsi" w:hAnsiTheme="minorHAnsi" w:cstheme="minorHAnsi"/>
                    <w:sz w:val="20"/>
                    <w:szCs w:val="20"/>
                  </w:rPr>
                  <w:delText xml:space="preserve">zu </w:delText>
                </w:r>
              </w:del>
            </w:ins>
            <w:ins w:id="2582" w:author="Franz, Ilka (GZD - DIII - DO Potsdam Behlertstraße)" w:date="2022-01-06T09:48:00Z">
              <w:del w:id="2583" w:author="Kisch, Christian" w:date="2022-02-07T14:43:00Z">
                <w:r w:rsidR="006075A3" w:rsidDel="0079626D">
                  <w:rPr>
                    <w:rFonts w:asciiTheme="minorHAnsi" w:hAnsiTheme="minorHAnsi" w:cstheme="minorHAnsi"/>
                    <w:sz w:val="20"/>
                    <w:szCs w:val="20"/>
                  </w:rPr>
                  <w:delText xml:space="preserve">Unterordnern/ </w:delText>
                </w:r>
              </w:del>
            </w:ins>
            <w:ins w:id="2584" w:author="Franz, Ilka (GZD - DIII - DO Potsdam Behlertstraße)" w:date="2022-01-06T09:38:00Z">
              <w:del w:id="2585" w:author="Kisch, Christian" w:date="2022-02-07T14:43:00Z">
                <w:r w:rsidR="00CC15DB" w:rsidDel="0079626D">
                  <w:rPr>
                    <w:rFonts w:asciiTheme="minorHAnsi" w:hAnsiTheme="minorHAnsi" w:cstheme="minorHAnsi"/>
                    <w:sz w:val="20"/>
                    <w:szCs w:val="20"/>
                  </w:rPr>
                  <w:delText xml:space="preserve">Dokumenten </w:delText>
                </w:r>
              </w:del>
            </w:ins>
            <w:ins w:id="2586" w:author="Franz, Ilka (GZD - DIII - DO Potsdam Behlertstraße)" w:date="2022-01-06T09:37:00Z">
              <w:del w:id="2587" w:author="Kisch, Christian" w:date="2022-02-07T14:43:00Z">
                <w:r w:rsidR="00CC15DB" w:rsidDel="0079626D">
                  <w:rPr>
                    <w:rFonts w:asciiTheme="minorHAnsi" w:hAnsiTheme="minorHAnsi" w:cstheme="minorHAnsi"/>
                    <w:sz w:val="20"/>
                    <w:szCs w:val="20"/>
                  </w:rPr>
                  <w:delText>in anderen Ordnern</w:delText>
                </w:r>
              </w:del>
            </w:ins>
          </w:p>
        </w:tc>
        <w:tc>
          <w:tcPr>
            <w:tcW w:w="998" w:type="dxa"/>
            <w:gridSpan w:val="2"/>
            <w:tcPrChange w:id="2588" w:author="Franz, Ilka (GZD - DIII - DO Potsdam Behlertstraße)" w:date="2022-01-06T09:41:00Z">
              <w:tcPr>
                <w:tcW w:w="892" w:type="dxa"/>
                <w:gridSpan w:val="3"/>
              </w:tcPr>
            </w:tcPrChange>
          </w:tcPr>
          <w:p w14:paraId="18163959" w14:textId="6B32A77D" w:rsidR="00E60828" w:rsidRPr="0053357F" w:rsidDel="0079626D" w:rsidRDefault="00E60828" w:rsidP="00E60828">
            <w:pPr>
              <w:jc w:val="center"/>
              <w:rPr>
                <w:del w:id="2589" w:author="Kisch, Christian" w:date="2022-02-07T14:43:00Z"/>
                <w:rFonts w:asciiTheme="minorHAnsi" w:hAnsiTheme="minorHAnsi" w:cstheme="minorHAnsi"/>
                <w:sz w:val="20"/>
                <w:szCs w:val="20"/>
                <w:lang w:eastAsia="de-DE"/>
              </w:rPr>
            </w:pPr>
            <w:del w:id="2590" w:author="Kisch, Christian" w:date="2022-02-07T14:43:00Z">
              <w:r w:rsidRPr="00224103" w:rsidDel="0079626D">
                <w:rPr>
                  <w:rFonts w:asciiTheme="minorHAnsi" w:hAnsiTheme="minorHAnsi" w:cstheme="minorHAnsi"/>
                  <w:sz w:val="20"/>
                  <w:szCs w:val="20"/>
                  <w:lang w:eastAsia="de-DE"/>
                </w:rPr>
                <w:delText>Ja</w:delText>
              </w:r>
            </w:del>
          </w:p>
        </w:tc>
        <w:tc>
          <w:tcPr>
            <w:tcW w:w="1151" w:type="dxa"/>
            <w:shd w:val="clear" w:color="auto" w:fill="auto"/>
            <w:tcPrChange w:id="2591" w:author="Franz, Ilka (GZD - DIII - DO Potsdam Behlertstraße)" w:date="2022-01-06T09:41:00Z">
              <w:tcPr>
                <w:tcW w:w="1294" w:type="dxa"/>
                <w:gridSpan w:val="4"/>
                <w:shd w:val="clear" w:color="auto" w:fill="auto"/>
              </w:tcPr>
            </w:tcPrChange>
          </w:tcPr>
          <w:p w14:paraId="27A2BCA4" w14:textId="5110AE4D" w:rsidR="00E60828" w:rsidDel="0079626D" w:rsidRDefault="00E60828" w:rsidP="00E60828">
            <w:pPr>
              <w:jc w:val="center"/>
              <w:rPr>
                <w:del w:id="2592" w:author="Kisch, Christian" w:date="2022-02-07T14:43:00Z"/>
                <w:rFonts w:asciiTheme="minorHAnsi" w:hAnsiTheme="minorHAnsi" w:cstheme="minorHAnsi"/>
                <w:sz w:val="20"/>
                <w:szCs w:val="20"/>
                <w:lang w:eastAsia="de-DE"/>
              </w:rPr>
            </w:pPr>
            <w:del w:id="2593" w:author="Kisch, Christian" w:date="2022-02-07T14:43:00Z">
              <w:r w:rsidRPr="00224103" w:rsidDel="0079626D">
                <w:rPr>
                  <w:rFonts w:asciiTheme="minorHAnsi" w:hAnsiTheme="minorHAnsi" w:cstheme="minorHAnsi"/>
                  <w:sz w:val="20"/>
                  <w:szCs w:val="20"/>
                  <w:lang w:eastAsia="de-DE"/>
                </w:rPr>
                <w:delText>Ja</w:delText>
              </w:r>
            </w:del>
          </w:p>
        </w:tc>
        <w:tc>
          <w:tcPr>
            <w:tcW w:w="1152" w:type="dxa"/>
            <w:gridSpan w:val="2"/>
            <w:shd w:val="clear" w:color="auto" w:fill="auto"/>
            <w:tcPrChange w:id="2594" w:author="Franz, Ilka (GZD - DIII - DO Potsdam Behlertstraße)" w:date="2022-01-06T09:41:00Z">
              <w:tcPr>
                <w:tcW w:w="1294" w:type="dxa"/>
                <w:gridSpan w:val="4"/>
                <w:shd w:val="clear" w:color="auto" w:fill="auto"/>
              </w:tcPr>
            </w:tcPrChange>
          </w:tcPr>
          <w:p w14:paraId="292B97A0" w14:textId="5AF22A9A" w:rsidR="00E60828" w:rsidDel="0079626D" w:rsidRDefault="00E60828" w:rsidP="00E60828">
            <w:pPr>
              <w:jc w:val="center"/>
              <w:rPr>
                <w:del w:id="2595" w:author="Kisch, Christian" w:date="2022-02-07T14:43:00Z"/>
                <w:rFonts w:asciiTheme="minorHAnsi" w:hAnsiTheme="minorHAnsi" w:cstheme="minorHAnsi"/>
                <w:sz w:val="20"/>
                <w:szCs w:val="20"/>
                <w:lang w:eastAsia="de-DE"/>
              </w:rPr>
            </w:pPr>
            <w:del w:id="2596" w:author="Kisch, Christian" w:date="2022-02-07T14:43:00Z">
              <w:r w:rsidRPr="00224103" w:rsidDel="0079626D">
                <w:rPr>
                  <w:rFonts w:asciiTheme="minorHAnsi" w:hAnsiTheme="minorHAnsi" w:cstheme="minorHAnsi"/>
                  <w:sz w:val="20"/>
                  <w:szCs w:val="20"/>
                  <w:lang w:eastAsia="de-DE"/>
                </w:rPr>
                <w:delText>Ja</w:delText>
              </w:r>
            </w:del>
          </w:p>
        </w:tc>
        <w:tc>
          <w:tcPr>
            <w:tcW w:w="1643" w:type="dxa"/>
            <w:gridSpan w:val="2"/>
            <w:shd w:val="clear" w:color="auto" w:fill="auto"/>
            <w:tcPrChange w:id="2597" w:author="Franz, Ilka (GZD - DIII - DO Potsdam Behlertstraße)" w:date="2022-01-06T09:41:00Z">
              <w:tcPr>
                <w:tcW w:w="1294" w:type="dxa"/>
                <w:shd w:val="clear" w:color="auto" w:fill="auto"/>
              </w:tcPr>
            </w:tcPrChange>
          </w:tcPr>
          <w:p w14:paraId="0864A9DF" w14:textId="574838A0" w:rsidR="00E60828" w:rsidRPr="0053357F" w:rsidDel="0079626D" w:rsidRDefault="00E60828" w:rsidP="00E60828">
            <w:pPr>
              <w:jc w:val="center"/>
              <w:rPr>
                <w:del w:id="2598" w:author="Kisch, Christian" w:date="2022-02-07T14:43:00Z"/>
                <w:rFonts w:asciiTheme="minorHAnsi" w:hAnsiTheme="minorHAnsi" w:cstheme="minorHAnsi"/>
                <w:sz w:val="20"/>
                <w:szCs w:val="20"/>
                <w:lang w:eastAsia="de-DE"/>
              </w:rPr>
            </w:pPr>
            <w:del w:id="2599" w:author="Kisch, Christian" w:date="2022-02-07T14:43:00Z">
              <w:r w:rsidRPr="00224103" w:rsidDel="0079626D">
                <w:rPr>
                  <w:rFonts w:asciiTheme="minorHAnsi" w:hAnsiTheme="minorHAnsi" w:cstheme="minorHAnsi"/>
                  <w:sz w:val="20"/>
                  <w:szCs w:val="20"/>
                  <w:lang w:eastAsia="de-DE"/>
                </w:rPr>
                <w:delText>Ja</w:delText>
              </w:r>
            </w:del>
          </w:p>
        </w:tc>
        <w:tc>
          <w:tcPr>
            <w:tcW w:w="1263" w:type="dxa"/>
            <w:shd w:val="clear" w:color="auto" w:fill="auto"/>
            <w:tcPrChange w:id="2600" w:author="Franz, Ilka (GZD - DIII - DO Potsdam Behlertstraße)" w:date="2022-01-06T09:41:00Z">
              <w:tcPr>
                <w:tcW w:w="1294" w:type="dxa"/>
                <w:gridSpan w:val="3"/>
                <w:shd w:val="clear" w:color="auto" w:fill="auto"/>
              </w:tcPr>
            </w:tcPrChange>
          </w:tcPr>
          <w:p w14:paraId="18D59433" w14:textId="112F860D" w:rsidR="00E60828" w:rsidRPr="0053357F" w:rsidDel="0079626D" w:rsidRDefault="00E60828" w:rsidP="00E60828">
            <w:pPr>
              <w:jc w:val="center"/>
              <w:rPr>
                <w:del w:id="2601" w:author="Kisch, Christian" w:date="2022-02-07T14:43:00Z"/>
                <w:rFonts w:asciiTheme="minorHAnsi" w:hAnsiTheme="minorHAnsi" w:cstheme="minorHAnsi"/>
                <w:sz w:val="20"/>
                <w:szCs w:val="20"/>
                <w:lang w:eastAsia="de-DE"/>
              </w:rPr>
            </w:pPr>
            <w:del w:id="2602" w:author="Kisch, Christian" w:date="2022-02-07T14:43:00Z">
              <w:r w:rsidRPr="00224103" w:rsidDel="0079626D">
                <w:rPr>
                  <w:rFonts w:asciiTheme="minorHAnsi" w:hAnsiTheme="minorHAnsi" w:cstheme="minorHAnsi"/>
                  <w:sz w:val="20"/>
                  <w:szCs w:val="20"/>
                  <w:lang w:eastAsia="de-DE"/>
                </w:rPr>
                <w:delText>Ja</w:delText>
              </w:r>
            </w:del>
          </w:p>
        </w:tc>
        <w:tc>
          <w:tcPr>
            <w:tcW w:w="1199" w:type="dxa"/>
            <w:shd w:val="clear" w:color="auto" w:fill="auto"/>
            <w:tcPrChange w:id="2603" w:author="Franz, Ilka (GZD - DIII - DO Potsdam Behlertstraße)" w:date="2022-01-06T09:41:00Z">
              <w:tcPr>
                <w:tcW w:w="1295" w:type="dxa"/>
                <w:gridSpan w:val="3"/>
                <w:shd w:val="clear" w:color="auto" w:fill="auto"/>
              </w:tcPr>
            </w:tcPrChange>
          </w:tcPr>
          <w:p w14:paraId="54A3273E" w14:textId="2AA7D5EF" w:rsidR="00E60828" w:rsidRPr="0053357F" w:rsidDel="0079626D" w:rsidRDefault="00E60828" w:rsidP="00E60828">
            <w:pPr>
              <w:jc w:val="center"/>
              <w:rPr>
                <w:del w:id="2604" w:author="Kisch, Christian" w:date="2022-02-07T14:43:00Z"/>
                <w:rFonts w:asciiTheme="minorHAnsi" w:hAnsiTheme="minorHAnsi" w:cstheme="minorHAnsi"/>
                <w:sz w:val="20"/>
                <w:szCs w:val="20"/>
                <w:lang w:eastAsia="de-DE"/>
              </w:rPr>
            </w:pPr>
            <w:del w:id="2605" w:author="Kisch, Christian" w:date="2022-02-07T14:43:00Z">
              <w:r w:rsidRPr="00224103" w:rsidDel="0079626D">
                <w:rPr>
                  <w:rFonts w:asciiTheme="minorHAnsi" w:hAnsiTheme="minorHAnsi" w:cstheme="minorHAnsi"/>
                  <w:sz w:val="20"/>
                  <w:szCs w:val="20"/>
                  <w:lang w:eastAsia="de-DE"/>
                </w:rPr>
                <w:delText>Ja</w:delText>
              </w:r>
            </w:del>
          </w:p>
        </w:tc>
      </w:tr>
    </w:tbl>
    <w:p w14:paraId="7AC78E08" w14:textId="7F070D9D" w:rsidR="001741C1" w:rsidDel="0079626D" w:rsidRDefault="00641793" w:rsidP="00641793">
      <w:pPr>
        <w:pStyle w:val="StandardWeb"/>
        <w:rPr>
          <w:del w:id="2606" w:author="Kisch, Christian" w:date="2022-02-07T14:43:00Z"/>
          <w:rFonts w:asciiTheme="minorHAnsi" w:hAnsiTheme="minorHAnsi" w:cstheme="minorHAnsi"/>
          <w:sz w:val="22"/>
          <w:szCs w:val="22"/>
        </w:rPr>
      </w:pPr>
      <w:bookmarkStart w:id="2607" w:name="_Toc78534395"/>
      <w:commentRangeStart w:id="2608"/>
      <w:del w:id="2609" w:author="Kisch, Christian" w:date="2022-02-07T14:43:00Z">
        <w:r w:rsidDel="0079626D">
          <w:rPr>
            <w:rFonts w:asciiTheme="minorHAnsi" w:hAnsiTheme="minorHAnsi" w:cstheme="minorHAnsi"/>
            <w:sz w:val="22"/>
            <w:szCs w:val="22"/>
          </w:rPr>
          <w:delText xml:space="preserve">Dem </w:delText>
        </w:r>
        <w:r w:rsidRPr="002F2EBE" w:rsidDel="0079626D">
          <w:rPr>
            <w:rFonts w:asciiTheme="minorHAnsi" w:hAnsiTheme="minorHAnsi" w:cstheme="minorHAnsi"/>
            <w:sz w:val="22"/>
            <w:szCs w:val="22"/>
          </w:rPr>
          <w:delText>beteiligte</w:delText>
        </w:r>
        <w:r w:rsidDel="0079626D">
          <w:rPr>
            <w:rFonts w:asciiTheme="minorHAnsi" w:hAnsiTheme="minorHAnsi" w:cstheme="minorHAnsi"/>
            <w:sz w:val="22"/>
            <w:szCs w:val="22"/>
          </w:rPr>
          <w:delText>n</w:delText>
        </w:r>
        <w:r w:rsidRPr="002F2EBE" w:rsidDel="0079626D">
          <w:rPr>
            <w:rFonts w:asciiTheme="minorHAnsi" w:hAnsiTheme="minorHAnsi" w:cstheme="minorHAnsi"/>
            <w:sz w:val="22"/>
            <w:szCs w:val="22"/>
          </w:rPr>
          <w:delText xml:space="preserve"> Sachbearbeiter</w:delText>
        </w:r>
        <w:r w:rsidDel="0079626D">
          <w:rPr>
            <w:rFonts w:asciiTheme="minorHAnsi" w:hAnsiTheme="minorHAnsi" w:cstheme="minorHAnsi"/>
            <w:sz w:val="22"/>
            <w:szCs w:val="22"/>
          </w:rPr>
          <w:delText xml:space="preserve"> werden zu den ihm zugewiesenen Ressourcen auch die Berechtigungen zum </w:delText>
        </w:r>
        <w:r w:rsidR="00644C93" w:rsidDel="0079626D">
          <w:rPr>
            <w:rFonts w:asciiTheme="minorHAnsi" w:hAnsiTheme="minorHAnsi" w:cstheme="minorHAnsi"/>
            <w:sz w:val="22"/>
            <w:szCs w:val="22"/>
          </w:rPr>
          <w:delText xml:space="preserve">Suchen, </w:delText>
        </w:r>
        <w:r w:rsidDel="0079626D">
          <w:rPr>
            <w:rFonts w:asciiTheme="minorHAnsi" w:hAnsiTheme="minorHAnsi" w:cstheme="minorHAnsi"/>
            <w:sz w:val="22"/>
            <w:szCs w:val="22"/>
          </w:rPr>
          <w:delText xml:space="preserve">Ausführen und Abbrechen erteilt, soweit dies </w:delText>
        </w:r>
        <w:r w:rsidR="0095247B" w:rsidDel="0079626D">
          <w:rPr>
            <w:rFonts w:asciiTheme="minorHAnsi" w:hAnsiTheme="minorHAnsi" w:cstheme="minorHAnsi"/>
            <w:sz w:val="22"/>
            <w:szCs w:val="22"/>
          </w:rPr>
          <w:delText xml:space="preserve">für die Aufgabenerfüllung </w:delText>
        </w:r>
        <w:r w:rsidDel="0079626D">
          <w:rPr>
            <w:rFonts w:asciiTheme="minorHAnsi" w:hAnsiTheme="minorHAnsi" w:cstheme="minorHAnsi"/>
            <w:sz w:val="22"/>
            <w:szCs w:val="22"/>
          </w:rPr>
          <w:delText>erforderlich ist.</w:delText>
        </w:r>
        <w:commentRangeEnd w:id="2608"/>
        <w:r w:rsidR="000B27E8" w:rsidDel="0079626D">
          <w:rPr>
            <w:rStyle w:val="Kommentarzeichen"/>
            <w:rFonts w:asciiTheme="minorHAnsi" w:eastAsiaTheme="minorHAnsi" w:hAnsiTheme="minorHAnsi" w:cstheme="minorBidi"/>
            <w:lang w:eastAsia="en-US"/>
          </w:rPr>
          <w:commentReference w:id="2608"/>
        </w:r>
      </w:del>
    </w:p>
    <w:p w14:paraId="54A0C3DD" w14:textId="2C1FE561" w:rsidR="005242B4" w:rsidRPr="000112A1" w:rsidDel="006B62F3" w:rsidRDefault="005242B4" w:rsidP="005242B4">
      <w:pPr>
        <w:pStyle w:val="berschrift3"/>
        <w:ind w:left="851" w:hanging="851"/>
        <w:rPr>
          <w:del w:id="2610" w:author="Kisch, Christian" w:date="2022-02-07T15:00:00Z"/>
          <w:szCs w:val="22"/>
        </w:rPr>
      </w:pPr>
      <w:bookmarkStart w:id="2611" w:name="_Toc88646379"/>
      <w:del w:id="2612" w:author="Kisch, Christian" w:date="2022-02-07T15:00:00Z">
        <w:r w:rsidRPr="000112A1" w:rsidDel="006B62F3">
          <w:rPr>
            <w:szCs w:val="22"/>
          </w:rPr>
          <w:delText>Gewährte Funktionsrechte</w:delText>
        </w:r>
        <w:bookmarkEnd w:id="2611"/>
      </w:del>
    </w:p>
    <w:p w14:paraId="3686D1F9" w14:textId="0C166B63" w:rsidR="005242B4" w:rsidDel="006B62F3" w:rsidRDefault="005242B4" w:rsidP="005242B4">
      <w:pPr>
        <w:pStyle w:val="StandardWeb"/>
        <w:numPr>
          <w:ilvl w:val="0"/>
          <w:numId w:val="14"/>
        </w:numPr>
        <w:rPr>
          <w:del w:id="2613" w:author="Kisch, Christian" w:date="2022-02-07T15:00:00Z"/>
          <w:rFonts w:asciiTheme="minorHAnsi" w:hAnsiTheme="minorHAnsi" w:cstheme="minorHAnsi"/>
          <w:sz w:val="22"/>
          <w:szCs w:val="22"/>
        </w:rPr>
      </w:pPr>
      <w:del w:id="2614" w:author="Kisch, Christian" w:date="2022-02-07T15:00:00Z">
        <w:r w:rsidRPr="005A004D" w:rsidDel="006B62F3">
          <w:rPr>
            <w:rFonts w:asciiTheme="minorHAnsi" w:hAnsiTheme="minorHAnsi" w:cstheme="minorHAnsi"/>
            <w:sz w:val="22"/>
            <w:szCs w:val="22"/>
          </w:rPr>
          <w:delText>Funktionalitäten der Rahmenanwendung der E-Akten-Lösung ausführen,</w:delText>
        </w:r>
      </w:del>
    </w:p>
    <w:p w14:paraId="6D320B61" w14:textId="183E10AE" w:rsidR="005242B4" w:rsidRPr="000112A1" w:rsidDel="006B62F3" w:rsidRDefault="005242B4" w:rsidP="005242B4">
      <w:pPr>
        <w:pStyle w:val="StandardWeb"/>
        <w:numPr>
          <w:ilvl w:val="0"/>
          <w:numId w:val="14"/>
        </w:numPr>
        <w:rPr>
          <w:del w:id="2615" w:author="Kisch, Christian" w:date="2022-02-07T15:00:00Z"/>
          <w:rFonts w:asciiTheme="minorHAnsi" w:hAnsiTheme="minorHAnsi" w:cstheme="minorHAnsi"/>
          <w:sz w:val="22"/>
          <w:szCs w:val="22"/>
        </w:rPr>
      </w:pPr>
      <w:del w:id="2616" w:author="Kisch, Christian" w:date="2022-02-07T15:00:00Z">
        <w:r w:rsidRPr="000112A1" w:rsidDel="006B62F3">
          <w:rPr>
            <w:rFonts w:asciiTheme="minorHAnsi" w:hAnsiTheme="minorHAnsi" w:cstheme="minorHAnsi"/>
            <w:sz w:val="22"/>
            <w:szCs w:val="22"/>
          </w:rPr>
          <w:delText>Aktionen abbrechen</w:delText>
        </w:r>
        <w:r w:rsidDel="006B62F3">
          <w:rPr>
            <w:rFonts w:asciiTheme="minorHAnsi" w:hAnsiTheme="minorHAnsi" w:cstheme="minorHAnsi"/>
            <w:sz w:val="22"/>
            <w:szCs w:val="22"/>
          </w:rPr>
          <w:delText>,</w:delText>
        </w:r>
      </w:del>
    </w:p>
    <w:p w14:paraId="33EB84D8" w14:textId="76CEF233" w:rsidR="005242B4" w:rsidRPr="000112A1" w:rsidDel="006B62F3" w:rsidRDefault="005242B4" w:rsidP="005242B4">
      <w:pPr>
        <w:pStyle w:val="StandardWeb"/>
        <w:numPr>
          <w:ilvl w:val="0"/>
          <w:numId w:val="14"/>
        </w:numPr>
        <w:rPr>
          <w:del w:id="2617" w:author="Kisch, Christian" w:date="2022-02-07T15:00:00Z"/>
          <w:rFonts w:asciiTheme="minorHAnsi" w:hAnsiTheme="minorHAnsi" w:cstheme="minorHAnsi"/>
          <w:sz w:val="22"/>
          <w:szCs w:val="22"/>
        </w:rPr>
      </w:pPr>
      <w:del w:id="2618" w:author="Kisch, Christian" w:date="2022-02-07T15:00:00Z">
        <w:r w:rsidRPr="000112A1" w:rsidDel="006B62F3">
          <w:rPr>
            <w:rFonts w:asciiTheme="minorHAnsi" w:hAnsiTheme="minorHAnsi" w:cstheme="minorHAnsi"/>
            <w:sz w:val="22"/>
            <w:szCs w:val="22"/>
          </w:rPr>
          <w:delText>Digitale Ausgangsdokumente Dritter kennzeichnen</w:delText>
        </w:r>
        <w:r w:rsidDel="006B62F3">
          <w:rPr>
            <w:rFonts w:asciiTheme="minorHAnsi" w:hAnsiTheme="minorHAnsi" w:cstheme="minorHAnsi"/>
            <w:sz w:val="22"/>
            <w:szCs w:val="22"/>
          </w:rPr>
          <w:delText>,</w:delText>
        </w:r>
      </w:del>
    </w:p>
    <w:p w14:paraId="6D542F01" w14:textId="2D712958" w:rsidR="005242B4" w:rsidRPr="000112A1" w:rsidDel="006B62F3" w:rsidRDefault="005242B4" w:rsidP="005242B4">
      <w:pPr>
        <w:pStyle w:val="StandardWeb"/>
        <w:numPr>
          <w:ilvl w:val="0"/>
          <w:numId w:val="14"/>
        </w:numPr>
        <w:rPr>
          <w:del w:id="2619" w:author="Kisch, Christian" w:date="2022-02-07T15:00:00Z"/>
          <w:rFonts w:asciiTheme="minorHAnsi" w:hAnsiTheme="minorHAnsi" w:cstheme="minorHAnsi"/>
          <w:sz w:val="22"/>
          <w:szCs w:val="22"/>
        </w:rPr>
      </w:pPr>
      <w:del w:id="2620" w:author="Kisch, Christian" w:date="2022-02-07T15:00:00Z">
        <w:r w:rsidRPr="000112A1" w:rsidDel="006B62F3">
          <w:rPr>
            <w:rFonts w:asciiTheme="minorHAnsi" w:hAnsiTheme="minorHAnsi" w:cstheme="minorHAnsi"/>
            <w:sz w:val="22"/>
            <w:szCs w:val="22"/>
          </w:rPr>
          <w:delText>Dokument/Datei als „Eilvorgang“ kennzeichnen</w:delText>
        </w:r>
        <w:r w:rsidDel="006B62F3">
          <w:rPr>
            <w:rFonts w:asciiTheme="minorHAnsi" w:hAnsiTheme="minorHAnsi" w:cstheme="minorHAnsi"/>
            <w:sz w:val="22"/>
            <w:szCs w:val="22"/>
          </w:rPr>
          <w:delText>,</w:delText>
        </w:r>
      </w:del>
    </w:p>
    <w:p w14:paraId="519C1FB7" w14:textId="7D6C5A57" w:rsidR="005242B4" w:rsidRPr="000112A1" w:rsidDel="006B62F3" w:rsidRDefault="005242B4" w:rsidP="005242B4">
      <w:pPr>
        <w:pStyle w:val="StandardWeb"/>
        <w:numPr>
          <w:ilvl w:val="0"/>
          <w:numId w:val="14"/>
        </w:numPr>
        <w:rPr>
          <w:del w:id="2621" w:author="Kisch, Christian" w:date="2022-02-07T15:00:00Z"/>
          <w:rFonts w:asciiTheme="minorHAnsi" w:hAnsiTheme="minorHAnsi" w:cstheme="minorHAnsi"/>
          <w:sz w:val="22"/>
          <w:szCs w:val="22"/>
        </w:rPr>
      </w:pPr>
      <w:del w:id="2622" w:author="Kisch, Christian" w:date="2022-02-07T15:00:00Z">
        <w:r w:rsidRPr="000112A1" w:rsidDel="006B62F3">
          <w:rPr>
            <w:rFonts w:asciiTheme="minorHAnsi" w:hAnsiTheme="minorHAnsi" w:cstheme="minorHAnsi"/>
            <w:sz w:val="22"/>
            <w:szCs w:val="22"/>
          </w:rPr>
          <w:delText>Dokument/Dateien hinzufügen, erstellen, signieren, eigene erstellte ändern und löschen</w:delText>
        </w:r>
        <w:r w:rsidDel="006B62F3">
          <w:rPr>
            <w:rFonts w:asciiTheme="minorHAnsi" w:hAnsiTheme="minorHAnsi" w:cstheme="minorHAnsi"/>
            <w:sz w:val="22"/>
            <w:szCs w:val="22"/>
          </w:rPr>
          <w:delText>,</w:delText>
        </w:r>
      </w:del>
    </w:p>
    <w:p w14:paraId="6D798E1D" w14:textId="08546321" w:rsidR="005242B4" w:rsidRPr="000112A1" w:rsidDel="006B62F3" w:rsidRDefault="005242B4" w:rsidP="005242B4">
      <w:pPr>
        <w:pStyle w:val="StandardWeb"/>
        <w:numPr>
          <w:ilvl w:val="0"/>
          <w:numId w:val="14"/>
        </w:numPr>
        <w:rPr>
          <w:del w:id="2623" w:author="Kisch, Christian" w:date="2022-02-07T15:00:00Z"/>
          <w:rFonts w:asciiTheme="minorHAnsi" w:hAnsiTheme="minorHAnsi" w:cstheme="minorHAnsi"/>
          <w:sz w:val="22"/>
          <w:szCs w:val="22"/>
        </w:rPr>
      </w:pPr>
      <w:del w:id="2624" w:author="Kisch, Christian" w:date="2022-02-07T15:00:00Z">
        <w:r w:rsidRPr="000112A1" w:rsidDel="006B62F3">
          <w:rPr>
            <w:rFonts w:asciiTheme="minorHAnsi" w:hAnsiTheme="minorHAnsi" w:cstheme="minorHAnsi"/>
            <w:sz w:val="22"/>
            <w:szCs w:val="22"/>
          </w:rPr>
          <w:delText>Dokumentenversionen anzeigen und auswählen (inkl. Versionshistorie)</w:delText>
        </w:r>
        <w:r w:rsidDel="006B62F3">
          <w:rPr>
            <w:rFonts w:asciiTheme="minorHAnsi" w:hAnsiTheme="minorHAnsi" w:cstheme="minorHAnsi"/>
            <w:sz w:val="22"/>
            <w:szCs w:val="22"/>
          </w:rPr>
          <w:delText>,</w:delText>
        </w:r>
      </w:del>
    </w:p>
    <w:p w14:paraId="6B4DD82F" w14:textId="1CB745FE" w:rsidR="005242B4" w:rsidRPr="000112A1" w:rsidDel="006B62F3" w:rsidRDefault="005242B4" w:rsidP="005242B4">
      <w:pPr>
        <w:pStyle w:val="StandardWeb"/>
        <w:numPr>
          <w:ilvl w:val="0"/>
          <w:numId w:val="14"/>
        </w:numPr>
        <w:rPr>
          <w:del w:id="2625" w:author="Kisch, Christian" w:date="2022-02-07T15:00:00Z"/>
          <w:rFonts w:asciiTheme="minorHAnsi" w:hAnsiTheme="minorHAnsi" w:cstheme="minorHAnsi"/>
          <w:sz w:val="22"/>
          <w:szCs w:val="22"/>
        </w:rPr>
      </w:pPr>
      <w:del w:id="2626" w:author="Kisch, Christian" w:date="2022-02-07T15:00:00Z">
        <w:r w:rsidRPr="000112A1" w:rsidDel="006B62F3">
          <w:rPr>
            <w:rFonts w:asciiTheme="minorHAnsi" w:hAnsiTheme="minorHAnsi" w:cstheme="minorHAnsi"/>
            <w:sz w:val="22"/>
            <w:szCs w:val="22"/>
          </w:rPr>
          <w:delText>Metadaten (nur eigen erstellte) erstellen, ändern, löschen</w:delText>
        </w:r>
        <w:r w:rsidDel="006B62F3">
          <w:rPr>
            <w:rFonts w:asciiTheme="minorHAnsi" w:hAnsiTheme="minorHAnsi" w:cstheme="minorHAnsi"/>
            <w:sz w:val="22"/>
            <w:szCs w:val="22"/>
          </w:rPr>
          <w:delText>,</w:delText>
        </w:r>
      </w:del>
    </w:p>
    <w:p w14:paraId="246B6169" w14:textId="65E1EDF3" w:rsidR="005242B4" w:rsidRPr="000112A1" w:rsidDel="006B62F3" w:rsidRDefault="005242B4" w:rsidP="0054790E">
      <w:pPr>
        <w:pStyle w:val="StandardWeb"/>
        <w:numPr>
          <w:ilvl w:val="0"/>
          <w:numId w:val="14"/>
        </w:numPr>
        <w:rPr>
          <w:del w:id="2627" w:author="Kisch, Christian" w:date="2022-02-07T15:00:00Z"/>
          <w:rFonts w:asciiTheme="minorHAnsi" w:hAnsiTheme="minorHAnsi" w:cstheme="minorHAnsi"/>
          <w:sz w:val="22"/>
          <w:szCs w:val="22"/>
        </w:rPr>
      </w:pPr>
      <w:del w:id="2628" w:author="Kisch, Christian" w:date="2022-02-07T15:00:00Z">
        <w:r w:rsidRPr="000112A1" w:rsidDel="006B62F3">
          <w:rPr>
            <w:rFonts w:asciiTheme="minorHAnsi" w:hAnsiTheme="minorHAnsi" w:cstheme="minorHAnsi"/>
            <w:sz w:val="22"/>
            <w:szCs w:val="22"/>
          </w:rPr>
          <w:delText xml:space="preserve">Suche und Filtern innerhalb der eigenen </w:delText>
        </w:r>
        <w:r w:rsidR="0054790E" w:rsidRPr="0054790E" w:rsidDel="006B62F3">
          <w:rPr>
            <w:rFonts w:asciiTheme="minorHAnsi" w:hAnsiTheme="minorHAnsi" w:cstheme="minorHAnsi"/>
            <w:sz w:val="22"/>
            <w:szCs w:val="22"/>
          </w:rPr>
          <w:delText>Verfahren</w:delText>
        </w:r>
      </w:del>
      <w:del w:id="2629" w:author="Kisch, Christian" w:date="2021-12-22T16:59:00Z">
        <w:r w:rsidR="0054790E" w:rsidRPr="0054790E" w:rsidDel="009B641A">
          <w:rPr>
            <w:rFonts w:asciiTheme="minorHAnsi" w:hAnsiTheme="minorHAnsi" w:cstheme="minorHAnsi"/>
            <w:sz w:val="22"/>
            <w:szCs w:val="22"/>
          </w:rPr>
          <w:delText xml:space="preserve"> </w:delText>
        </w:r>
        <w:r w:rsidRPr="000112A1" w:rsidDel="009B641A">
          <w:rPr>
            <w:rFonts w:asciiTheme="minorHAnsi" w:hAnsiTheme="minorHAnsi" w:cstheme="minorHAnsi"/>
            <w:sz w:val="22"/>
            <w:szCs w:val="22"/>
          </w:rPr>
          <w:delText>(Rolle als verantwortlicher oder beteiligter Sachbearbeiter ist hinterlegt)</w:delText>
        </w:r>
      </w:del>
      <w:del w:id="2630" w:author="Kisch, Christian" w:date="2022-02-07T15:00:00Z">
        <w:r w:rsidDel="006B62F3">
          <w:rPr>
            <w:rFonts w:asciiTheme="minorHAnsi" w:hAnsiTheme="minorHAnsi" w:cstheme="minorHAnsi"/>
            <w:sz w:val="22"/>
            <w:szCs w:val="22"/>
          </w:rPr>
          <w:delText>,</w:delText>
        </w:r>
      </w:del>
    </w:p>
    <w:p w14:paraId="4684C6FF" w14:textId="4AAF17EF" w:rsidR="005242B4" w:rsidRPr="000112A1" w:rsidDel="006B62F3" w:rsidRDefault="005242B4" w:rsidP="0054790E">
      <w:pPr>
        <w:pStyle w:val="StandardWeb"/>
        <w:numPr>
          <w:ilvl w:val="0"/>
          <w:numId w:val="14"/>
        </w:numPr>
        <w:rPr>
          <w:del w:id="2631" w:author="Kisch, Christian" w:date="2022-02-07T15:00:00Z"/>
          <w:rFonts w:asciiTheme="minorHAnsi" w:hAnsiTheme="minorHAnsi" w:cstheme="minorHAnsi"/>
          <w:sz w:val="22"/>
          <w:szCs w:val="22"/>
        </w:rPr>
      </w:pPr>
      <w:del w:id="2632" w:author="Kisch, Christian" w:date="2022-02-07T15:00:00Z">
        <w:r w:rsidRPr="000112A1" w:rsidDel="006B62F3">
          <w:rPr>
            <w:rFonts w:asciiTheme="minorHAnsi" w:hAnsiTheme="minorHAnsi" w:cstheme="minorHAnsi"/>
            <w:sz w:val="22"/>
            <w:szCs w:val="22"/>
          </w:rPr>
          <w:delText xml:space="preserve">Suche und Filtern von Metadaten innerhalb der eigenen </w:delText>
        </w:r>
        <w:r w:rsidR="0054790E" w:rsidRPr="0054790E" w:rsidDel="006B62F3">
          <w:rPr>
            <w:rFonts w:asciiTheme="minorHAnsi" w:hAnsiTheme="minorHAnsi" w:cstheme="minorHAnsi"/>
            <w:sz w:val="22"/>
            <w:szCs w:val="22"/>
          </w:rPr>
          <w:delText>Verfahren</w:delText>
        </w:r>
      </w:del>
      <w:del w:id="2633" w:author="Kisch, Christian" w:date="2021-12-22T16:59:00Z">
        <w:r w:rsidR="0054790E" w:rsidRPr="0054790E" w:rsidDel="009B641A">
          <w:rPr>
            <w:rFonts w:asciiTheme="minorHAnsi" w:hAnsiTheme="minorHAnsi" w:cstheme="minorHAnsi"/>
            <w:sz w:val="22"/>
            <w:szCs w:val="22"/>
          </w:rPr>
          <w:delText xml:space="preserve"> </w:delText>
        </w:r>
        <w:r w:rsidRPr="000112A1" w:rsidDel="009B641A">
          <w:rPr>
            <w:rFonts w:asciiTheme="minorHAnsi" w:hAnsiTheme="minorHAnsi" w:cstheme="minorHAnsi"/>
            <w:sz w:val="22"/>
            <w:szCs w:val="22"/>
          </w:rPr>
          <w:delText>(Rolle als verantwortlicher oder beteiligter Sachbearbeiter ist hinterlegt)</w:delText>
        </w:r>
      </w:del>
      <w:del w:id="2634" w:author="Kisch, Christian" w:date="2022-02-07T15:00:00Z">
        <w:r w:rsidDel="006B62F3">
          <w:rPr>
            <w:rFonts w:asciiTheme="minorHAnsi" w:hAnsiTheme="minorHAnsi" w:cstheme="minorHAnsi"/>
            <w:sz w:val="22"/>
            <w:szCs w:val="22"/>
          </w:rPr>
          <w:delText>,</w:delText>
        </w:r>
      </w:del>
    </w:p>
    <w:p w14:paraId="6ED2F3E9" w14:textId="72606377" w:rsidR="005242B4" w:rsidRPr="000112A1" w:rsidDel="006B62F3" w:rsidRDefault="0054790E" w:rsidP="0054790E">
      <w:pPr>
        <w:pStyle w:val="StandardWeb"/>
        <w:numPr>
          <w:ilvl w:val="0"/>
          <w:numId w:val="14"/>
        </w:numPr>
        <w:rPr>
          <w:del w:id="2635" w:author="Kisch, Christian" w:date="2022-02-07T15:00:00Z"/>
          <w:rFonts w:asciiTheme="minorHAnsi" w:hAnsiTheme="minorHAnsi" w:cstheme="minorHAnsi"/>
          <w:sz w:val="22"/>
          <w:szCs w:val="22"/>
        </w:rPr>
      </w:pPr>
      <w:del w:id="2636" w:author="Kisch, Christian" w:date="2022-02-07T15:00:00Z">
        <w:r w:rsidRPr="0054790E" w:rsidDel="006B62F3">
          <w:rPr>
            <w:rFonts w:asciiTheme="minorHAnsi" w:hAnsiTheme="minorHAnsi" w:cstheme="minorHAnsi"/>
            <w:sz w:val="22"/>
            <w:szCs w:val="22"/>
          </w:rPr>
          <w:delText xml:space="preserve">Verfahren </w:delText>
        </w:r>
        <w:r w:rsidR="005242B4" w:rsidRPr="000112A1" w:rsidDel="006B62F3">
          <w:rPr>
            <w:rFonts w:asciiTheme="minorHAnsi" w:hAnsiTheme="minorHAnsi" w:cstheme="minorHAnsi"/>
            <w:sz w:val="22"/>
            <w:szCs w:val="22"/>
          </w:rPr>
          <w:delText xml:space="preserve">inkl. </w:delText>
        </w:r>
        <w:r w:rsidDel="006B62F3">
          <w:rPr>
            <w:rFonts w:asciiTheme="minorHAnsi" w:hAnsiTheme="minorHAnsi" w:cstheme="minorHAnsi"/>
            <w:sz w:val="22"/>
            <w:szCs w:val="22"/>
          </w:rPr>
          <w:delText>Ordnern</w:delText>
        </w:r>
        <w:r w:rsidR="005242B4" w:rsidRPr="000112A1" w:rsidDel="006B62F3">
          <w:rPr>
            <w:rFonts w:asciiTheme="minorHAnsi" w:hAnsiTheme="minorHAnsi" w:cstheme="minorHAnsi"/>
            <w:sz w:val="22"/>
            <w:szCs w:val="22"/>
          </w:rPr>
          <w:delText xml:space="preserve"> und Dokument/Datei versenden (z.B. E-Mail)</w:delText>
        </w:r>
        <w:r w:rsidR="005242B4" w:rsidDel="006B62F3">
          <w:rPr>
            <w:rFonts w:asciiTheme="minorHAnsi" w:hAnsiTheme="minorHAnsi" w:cstheme="minorHAnsi"/>
            <w:sz w:val="22"/>
            <w:szCs w:val="22"/>
          </w:rPr>
          <w:delText>,</w:delText>
        </w:r>
      </w:del>
    </w:p>
    <w:p w14:paraId="2DE4123B" w14:textId="59B6F278" w:rsidR="005242B4" w:rsidDel="006B62F3" w:rsidRDefault="005242B4" w:rsidP="005242B4">
      <w:pPr>
        <w:pStyle w:val="StandardWeb"/>
        <w:numPr>
          <w:ilvl w:val="0"/>
          <w:numId w:val="14"/>
        </w:numPr>
        <w:rPr>
          <w:del w:id="2637" w:author="Kisch, Christian" w:date="2022-02-07T15:00:00Z"/>
          <w:rFonts w:asciiTheme="minorHAnsi" w:hAnsiTheme="minorHAnsi" w:cstheme="minorHAnsi"/>
          <w:sz w:val="22"/>
          <w:szCs w:val="22"/>
        </w:rPr>
      </w:pPr>
      <w:del w:id="2638" w:author="Kisch, Christian" w:date="2022-02-07T15:00:00Z">
        <w:r w:rsidRPr="000112A1" w:rsidDel="006B62F3">
          <w:rPr>
            <w:rFonts w:asciiTheme="minorHAnsi" w:hAnsiTheme="minorHAnsi" w:cstheme="minorHAnsi"/>
            <w:sz w:val="22"/>
            <w:szCs w:val="22"/>
          </w:rPr>
          <w:delText>Tools zur Dokumentenbearbeitung für eigene erstellte Dokumente nutzen</w:delText>
        </w:r>
        <w:r w:rsidDel="006B62F3">
          <w:rPr>
            <w:rFonts w:asciiTheme="minorHAnsi" w:hAnsiTheme="minorHAnsi" w:cstheme="minorHAnsi"/>
            <w:sz w:val="22"/>
            <w:szCs w:val="22"/>
          </w:rPr>
          <w:delText>,</w:delText>
        </w:r>
      </w:del>
    </w:p>
    <w:p w14:paraId="219C1A28" w14:textId="5A80DC0E" w:rsidR="005242B4" w:rsidRPr="007670A8" w:rsidDel="006B62F3" w:rsidRDefault="005242B4" w:rsidP="005242B4">
      <w:pPr>
        <w:pStyle w:val="StandardWeb"/>
        <w:numPr>
          <w:ilvl w:val="0"/>
          <w:numId w:val="14"/>
        </w:numPr>
        <w:rPr>
          <w:del w:id="2639" w:author="Kisch, Christian" w:date="2022-02-07T15:00:00Z"/>
          <w:rFonts w:asciiTheme="minorHAnsi" w:hAnsiTheme="minorHAnsi" w:cstheme="minorHAnsi"/>
          <w:sz w:val="22"/>
          <w:szCs w:val="22"/>
        </w:rPr>
      </w:pPr>
      <w:del w:id="2640" w:author="Kisch, Christian" w:date="2022-02-07T15:00:00Z">
        <w:r w:rsidRPr="007670A8" w:rsidDel="006B62F3">
          <w:rPr>
            <w:rFonts w:asciiTheme="minorHAnsi" w:hAnsiTheme="minorHAnsi" w:cstheme="minorHAnsi"/>
            <w:sz w:val="22"/>
            <w:szCs w:val="22"/>
          </w:rPr>
          <w:delText>Ansicht konfigurieren und speichern,</w:delText>
        </w:r>
      </w:del>
    </w:p>
    <w:p w14:paraId="7CA43743" w14:textId="1C86E599" w:rsidR="005242B4" w:rsidRPr="007670A8" w:rsidDel="006B62F3" w:rsidRDefault="005242B4" w:rsidP="005242B4">
      <w:pPr>
        <w:pStyle w:val="StandardWeb"/>
        <w:numPr>
          <w:ilvl w:val="0"/>
          <w:numId w:val="14"/>
        </w:numPr>
        <w:rPr>
          <w:del w:id="2641" w:author="Kisch, Christian" w:date="2022-02-07T15:00:00Z"/>
          <w:rFonts w:asciiTheme="minorHAnsi" w:hAnsiTheme="minorHAnsi" w:cstheme="minorHAnsi"/>
          <w:sz w:val="22"/>
          <w:szCs w:val="22"/>
        </w:rPr>
      </w:pPr>
      <w:del w:id="2642" w:author="Kisch, Christian" w:date="2022-02-07T15:00:00Z">
        <w:r w:rsidRPr="007670A8" w:rsidDel="006B62F3">
          <w:rPr>
            <w:rFonts w:asciiTheme="minorHAnsi" w:hAnsiTheme="minorHAnsi" w:cstheme="minorHAnsi"/>
            <w:sz w:val="22"/>
            <w:szCs w:val="22"/>
          </w:rPr>
          <w:delText>Aufgaben (persönlich) erstellen, darstellen und bearbeiten,</w:delText>
        </w:r>
      </w:del>
    </w:p>
    <w:p w14:paraId="42E8F129" w14:textId="41D7A06D" w:rsidR="005242B4" w:rsidDel="006B62F3" w:rsidRDefault="005242B4" w:rsidP="005242B4">
      <w:pPr>
        <w:pStyle w:val="StandardWeb"/>
        <w:numPr>
          <w:ilvl w:val="0"/>
          <w:numId w:val="14"/>
        </w:numPr>
        <w:rPr>
          <w:del w:id="2643" w:author="Kisch, Christian" w:date="2022-02-07T15:00:00Z"/>
          <w:rFonts w:asciiTheme="minorHAnsi" w:hAnsiTheme="minorHAnsi" w:cstheme="minorHAnsi"/>
          <w:sz w:val="22"/>
          <w:szCs w:val="22"/>
        </w:rPr>
      </w:pPr>
      <w:del w:id="2644" w:author="Kisch, Christian" w:date="2022-02-07T15:00:00Z">
        <w:r w:rsidRPr="007670A8" w:rsidDel="006B62F3">
          <w:rPr>
            <w:rFonts w:asciiTheme="minorHAnsi" w:hAnsiTheme="minorHAnsi" w:cstheme="minorHAnsi"/>
            <w:sz w:val="22"/>
            <w:szCs w:val="22"/>
          </w:rPr>
          <w:delText>Workflow erstellen, speichern, starten, ändern und abbrechen</w:delText>
        </w:r>
        <w:r w:rsidDel="006B62F3">
          <w:rPr>
            <w:rFonts w:asciiTheme="minorHAnsi" w:hAnsiTheme="minorHAnsi" w:cstheme="minorHAnsi"/>
            <w:sz w:val="22"/>
            <w:szCs w:val="22"/>
          </w:rPr>
          <w:delText>,</w:delText>
        </w:r>
      </w:del>
    </w:p>
    <w:p w14:paraId="7D789A6B" w14:textId="083248C6" w:rsidR="005242B4" w:rsidRPr="00E54F4A" w:rsidDel="006B62F3" w:rsidRDefault="005242B4" w:rsidP="005242B4">
      <w:pPr>
        <w:pStyle w:val="StandardWeb"/>
        <w:numPr>
          <w:ilvl w:val="0"/>
          <w:numId w:val="14"/>
        </w:numPr>
        <w:rPr>
          <w:del w:id="2645" w:author="Kisch, Christian" w:date="2022-02-07T15:00:00Z"/>
          <w:rFonts w:asciiTheme="minorHAnsi" w:hAnsiTheme="minorHAnsi" w:cstheme="minorHAnsi"/>
          <w:sz w:val="22"/>
          <w:szCs w:val="22"/>
        </w:rPr>
      </w:pPr>
      <w:del w:id="2646" w:author="Kisch, Christian" w:date="2022-02-07T15:00:00Z">
        <w:r w:rsidRPr="00E54F4A" w:rsidDel="006B62F3">
          <w:rPr>
            <w:rFonts w:asciiTheme="minorHAnsi" w:hAnsiTheme="minorHAnsi" w:cstheme="minorHAnsi"/>
            <w:sz w:val="22"/>
            <w:szCs w:val="22"/>
          </w:rPr>
          <w:delText>Nutzung der Funktionen im Kontextmenü des Verfahrens,</w:delText>
        </w:r>
      </w:del>
    </w:p>
    <w:p w14:paraId="16C8E3A0" w14:textId="080FCB8C" w:rsidR="005242B4" w:rsidDel="006B62F3" w:rsidRDefault="005242B4" w:rsidP="005242B4">
      <w:pPr>
        <w:pStyle w:val="StandardWeb"/>
        <w:numPr>
          <w:ilvl w:val="0"/>
          <w:numId w:val="14"/>
        </w:numPr>
        <w:rPr>
          <w:del w:id="2647" w:author="Kisch, Christian" w:date="2022-02-07T15:00:00Z"/>
          <w:rFonts w:asciiTheme="minorHAnsi" w:hAnsiTheme="minorHAnsi" w:cstheme="minorHAnsi"/>
          <w:sz w:val="22"/>
          <w:szCs w:val="22"/>
        </w:rPr>
      </w:pPr>
      <w:del w:id="2648" w:author="Kisch, Christian" w:date="2022-02-07T15:00:00Z">
        <w:r w:rsidRPr="00E54F4A" w:rsidDel="006B62F3">
          <w:rPr>
            <w:rFonts w:asciiTheme="minorHAnsi" w:hAnsiTheme="minorHAnsi" w:cstheme="minorHAnsi"/>
            <w:sz w:val="22"/>
            <w:szCs w:val="22"/>
          </w:rPr>
          <w:delText>Nutzung der Bearbeitungsfunktionen für Dokumente</w:delText>
        </w:r>
        <w:r w:rsidDel="006B62F3">
          <w:rPr>
            <w:rFonts w:asciiTheme="minorHAnsi" w:hAnsiTheme="minorHAnsi" w:cstheme="minorHAnsi"/>
            <w:sz w:val="22"/>
            <w:szCs w:val="22"/>
          </w:rPr>
          <w:delText>,</w:delText>
        </w:r>
      </w:del>
    </w:p>
    <w:p w14:paraId="33D12234" w14:textId="043F880E" w:rsidR="005242B4" w:rsidRPr="005242B4" w:rsidDel="006B62F3" w:rsidRDefault="005242B4" w:rsidP="005242B4">
      <w:pPr>
        <w:pStyle w:val="StandardWeb"/>
        <w:numPr>
          <w:ilvl w:val="0"/>
          <w:numId w:val="14"/>
        </w:numPr>
        <w:rPr>
          <w:del w:id="2649" w:author="Kisch, Christian" w:date="2022-02-07T15:00:00Z"/>
          <w:rFonts w:asciiTheme="minorHAnsi" w:hAnsiTheme="minorHAnsi" w:cstheme="minorHAnsi"/>
          <w:sz w:val="22"/>
          <w:szCs w:val="22"/>
        </w:rPr>
      </w:pPr>
      <w:del w:id="2650" w:author="Kisch, Christian" w:date="2022-02-07T15:00:00Z">
        <w:r w:rsidRPr="00E54F4A" w:rsidDel="006B62F3">
          <w:rPr>
            <w:rFonts w:asciiTheme="minorHAnsi" w:hAnsiTheme="minorHAnsi" w:cstheme="minorHAnsi"/>
            <w:sz w:val="22"/>
            <w:szCs w:val="22"/>
          </w:rPr>
          <w:delText xml:space="preserve">Dokumentenvorlagen </w:delText>
        </w:r>
        <w:r w:rsidDel="006B62F3">
          <w:rPr>
            <w:rFonts w:asciiTheme="minorHAnsi" w:hAnsiTheme="minorHAnsi" w:cstheme="minorHAnsi"/>
            <w:sz w:val="22"/>
            <w:szCs w:val="22"/>
          </w:rPr>
          <w:delText xml:space="preserve">, </w:delText>
        </w:r>
        <w:r w:rsidRPr="00E54F4A" w:rsidDel="006B62F3">
          <w:rPr>
            <w:rFonts w:asciiTheme="minorHAnsi" w:hAnsiTheme="minorHAnsi" w:cstheme="minorHAnsi"/>
            <w:sz w:val="22"/>
            <w:szCs w:val="22"/>
          </w:rPr>
          <w:delText>speichern</w:delText>
        </w:r>
        <w:r w:rsidDel="006B62F3">
          <w:rPr>
            <w:rFonts w:asciiTheme="minorHAnsi" w:hAnsiTheme="minorHAnsi" w:cstheme="minorHAnsi"/>
            <w:sz w:val="22"/>
            <w:szCs w:val="22"/>
          </w:rPr>
          <w:delText xml:space="preserve">, ändern, nutzen und löschen, </w:delText>
        </w:r>
        <w:r w:rsidRPr="005242B4" w:rsidDel="006B62F3">
          <w:rPr>
            <w:rFonts w:asciiTheme="minorHAnsi" w:hAnsiTheme="minorHAnsi" w:cstheme="minorHAnsi"/>
            <w:sz w:val="22"/>
            <w:szCs w:val="22"/>
          </w:rPr>
          <w:delText>Favoriten (persönlich) erstellen, speichern und löschen.</w:delText>
        </w:r>
      </w:del>
    </w:p>
    <w:p w14:paraId="7919FDC1" w14:textId="09A08334" w:rsidR="005961B9" w:rsidRPr="00DA053E" w:rsidDel="00044F0F" w:rsidRDefault="009B641A" w:rsidP="0069052A">
      <w:pPr>
        <w:pStyle w:val="berschrift2"/>
        <w:ind w:left="709" w:hanging="709"/>
        <w:rPr>
          <w:moveFrom w:id="2651" w:author="Franz, Ilka (GZD - DIII - DO Potsdam Behlertstraße)" w:date="2022-01-06T10:29:00Z"/>
        </w:rPr>
      </w:pPr>
      <w:bookmarkStart w:id="2652" w:name="_Toc88646380"/>
      <w:moveFromRangeStart w:id="2653" w:author="Franz, Ilka (GZD - DIII - DO Potsdam Behlertstraße)" w:date="2022-01-06T10:29:00Z" w:name="move92357298"/>
      <w:commentRangeStart w:id="2654"/>
      <w:moveFrom w:id="2655" w:author="Franz, Ilka (GZD - DIII - DO Potsdam Behlertstraße)" w:date="2022-01-06T10:29:00Z">
        <w:r w:rsidRPr="00DA053E" w:rsidDel="00044F0F">
          <w:t xml:space="preserve">Besondere Rechte </w:t>
        </w:r>
        <w:commentRangeEnd w:id="2654"/>
        <w:r w:rsidDel="00044F0F">
          <w:rPr>
            <w:rStyle w:val="Kommentarzeichen"/>
            <w:rFonts w:asciiTheme="minorHAnsi" w:eastAsiaTheme="minorHAnsi" w:hAnsiTheme="minorHAnsi" w:cstheme="minorBidi"/>
            <w:b w:val="0"/>
            <w:noProof w:val="0"/>
            <w:color w:val="auto"/>
            <w:spacing w:val="0"/>
            <w:kern w:val="0"/>
            <w:lang w:eastAsia="en-US"/>
          </w:rPr>
          <w:commentReference w:id="2654"/>
        </w:r>
        <w:r w:rsidRPr="00DA053E" w:rsidDel="00044F0F">
          <w:t>für</w:t>
        </w:r>
        <w:commentRangeStart w:id="2656"/>
        <w:r w:rsidR="009E5602" w:rsidRPr="00DA053E" w:rsidDel="00044F0F">
          <w:t xml:space="preserve"> </w:t>
        </w:r>
        <w:r w:rsidR="005961B9" w:rsidRPr="00DA053E" w:rsidDel="00044F0F">
          <w:t xml:space="preserve">Sachbearbeiter </w:t>
        </w:r>
        <w:r w:rsidR="009E5602" w:rsidRPr="00DA053E" w:rsidDel="00044F0F">
          <w:t>und sonstige Bedienstete (</w:t>
        </w:r>
        <w:r w:rsidR="001877D3" w:rsidRPr="00DA053E" w:rsidDel="00044F0F">
          <w:t xml:space="preserve">z.B. </w:t>
        </w:r>
        <w:r w:rsidR="00370565" w:rsidRPr="00DA053E" w:rsidDel="00044F0F">
          <w:t>Geheimschutzermächtigung</w:t>
        </w:r>
        <w:bookmarkEnd w:id="2607"/>
        <w:r w:rsidR="00296EB6" w:rsidRPr="00DA053E" w:rsidDel="00044F0F">
          <w:t>) sowie für Verfahren (</w:t>
        </w:r>
        <w:r w:rsidR="001877D3" w:rsidRPr="00DA053E" w:rsidDel="00044F0F">
          <w:t xml:space="preserve">z.B. </w:t>
        </w:r>
        <w:r w:rsidR="005242B4" w:rsidRPr="00DA053E" w:rsidDel="00044F0F">
          <w:t>s</w:t>
        </w:r>
        <w:r w:rsidR="009E5602" w:rsidRPr="00DA053E" w:rsidDel="00044F0F">
          <w:t>chützenswerte</w:t>
        </w:r>
        <w:r w:rsidR="005242B4" w:rsidRPr="00DA053E" w:rsidDel="00044F0F">
          <w:t xml:space="preserve"> </w:t>
        </w:r>
        <w:r w:rsidR="009E5602" w:rsidRPr="00DA053E" w:rsidDel="00044F0F">
          <w:t>Inhalte)</w:t>
        </w:r>
        <w:bookmarkEnd w:id="2652"/>
        <w:commentRangeEnd w:id="2656"/>
        <w:r w:rsidR="0089209C" w:rsidDel="00044F0F">
          <w:rPr>
            <w:rStyle w:val="Kommentarzeichen"/>
            <w:rFonts w:asciiTheme="minorHAnsi" w:eastAsiaTheme="minorHAnsi" w:hAnsiTheme="minorHAnsi" w:cstheme="minorBidi"/>
            <w:b w:val="0"/>
            <w:noProof w:val="0"/>
            <w:color w:val="auto"/>
            <w:spacing w:val="0"/>
            <w:kern w:val="0"/>
            <w:lang w:eastAsia="en-US"/>
          </w:rPr>
          <w:commentReference w:id="2656"/>
        </w:r>
      </w:moveFrom>
    </w:p>
    <w:p w14:paraId="7528BF49" w14:textId="1ED344D6" w:rsidR="005961B9" w:rsidRPr="00DA053E" w:rsidDel="00044F0F" w:rsidRDefault="009E5602" w:rsidP="00566B30">
      <w:pPr>
        <w:pStyle w:val="StandardWeb"/>
        <w:rPr>
          <w:moveFrom w:id="2657" w:author="Franz, Ilka (GZD - DIII - DO Potsdam Behlertstraße)" w:date="2022-01-06T10:29:00Z"/>
          <w:rFonts w:asciiTheme="minorHAnsi" w:hAnsiTheme="minorHAnsi" w:cstheme="minorHAnsi"/>
          <w:sz w:val="22"/>
          <w:szCs w:val="22"/>
        </w:rPr>
      </w:pPr>
      <w:moveFrom w:id="2658" w:author="Franz, Ilka (GZD - DIII - DO Potsdam Behlertstraße)" w:date="2022-01-06T10:29:00Z">
        <w:r w:rsidRPr="00DA053E" w:rsidDel="00044F0F">
          <w:rPr>
            <w:rFonts w:asciiTheme="minorHAnsi" w:hAnsiTheme="minorHAnsi" w:cstheme="minorHAnsi"/>
            <w:sz w:val="22"/>
            <w:szCs w:val="22"/>
          </w:rPr>
          <w:t>Bei der Bearbeitung eine</w:t>
        </w:r>
        <w:r w:rsidR="0054790E" w:rsidDel="00044F0F">
          <w:rPr>
            <w:rFonts w:asciiTheme="minorHAnsi" w:hAnsiTheme="minorHAnsi" w:cstheme="minorHAnsi"/>
            <w:sz w:val="22"/>
            <w:szCs w:val="22"/>
          </w:rPr>
          <w:t xml:space="preserve">s </w:t>
        </w:r>
        <w:r w:rsidR="0054790E" w:rsidRPr="0054790E" w:rsidDel="00044F0F">
          <w:rPr>
            <w:rFonts w:asciiTheme="minorHAnsi" w:hAnsiTheme="minorHAnsi" w:cstheme="minorHAnsi"/>
            <w:sz w:val="22"/>
            <w:szCs w:val="22"/>
          </w:rPr>
          <w:t>Verfahrens</w:t>
        </w:r>
        <w:r w:rsidRPr="00DA053E" w:rsidDel="00044F0F">
          <w:rPr>
            <w:rFonts w:asciiTheme="minorHAnsi" w:hAnsiTheme="minorHAnsi" w:cstheme="minorHAnsi"/>
            <w:sz w:val="22"/>
            <w:szCs w:val="22"/>
          </w:rPr>
          <w:t xml:space="preserve"> werden teilweise </w:t>
        </w:r>
        <w:r w:rsidR="00370565" w:rsidRPr="00DA053E" w:rsidDel="00044F0F">
          <w:rPr>
            <w:rFonts w:asciiTheme="minorHAnsi" w:hAnsiTheme="minorHAnsi" w:cstheme="minorHAnsi"/>
            <w:sz w:val="22"/>
            <w:szCs w:val="22"/>
          </w:rPr>
          <w:t xml:space="preserve">auch </w:t>
        </w:r>
        <w:r w:rsidR="008A0D69" w:rsidRPr="00DA053E" w:rsidDel="00044F0F">
          <w:rPr>
            <w:rFonts w:asciiTheme="minorHAnsi" w:hAnsiTheme="minorHAnsi" w:cstheme="minorHAnsi"/>
            <w:sz w:val="22"/>
            <w:szCs w:val="22"/>
          </w:rPr>
          <w:t>Dokumente</w:t>
        </w:r>
        <w:r w:rsidR="00370565" w:rsidRPr="00DA053E" w:rsidDel="00044F0F">
          <w:rPr>
            <w:rFonts w:asciiTheme="minorHAnsi" w:hAnsiTheme="minorHAnsi" w:cstheme="minorHAnsi"/>
            <w:sz w:val="22"/>
            <w:szCs w:val="22"/>
          </w:rPr>
          <w:t xml:space="preserve"> bzw. </w:t>
        </w:r>
        <w:r w:rsidR="0054790E" w:rsidRPr="0054790E" w:rsidDel="00044F0F">
          <w:rPr>
            <w:rFonts w:asciiTheme="minorHAnsi" w:hAnsiTheme="minorHAnsi" w:cstheme="minorHAnsi"/>
            <w:sz w:val="22"/>
            <w:szCs w:val="22"/>
          </w:rPr>
          <w:t>Verfahren</w:t>
        </w:r>
        <w:r w:rsidR="0054790E" w:rsidDel="00044F0F">
          <w:rPr>
            <w:rFonts w:asciiTheme="minorHAnsi" w:hAnsiTheme="minorHAnsi" w:cstheme="minorHAnsi"/>
            <w:sz w:val="22"/>
            <w:szCs w:val="22"/>
          </w:rPr>
          <w:t>sinhalte</w:t>
        </w:r>
        <w:r w:rsidR="00370565" w:rsidRPr="00DA053E" w:rsidDel="00044F0F">
          <w:rPr>
            <w:rFonts w:asciiTheme="minorHAnsi" w:hAnsiTheme="minorHAnsi" w:cstheme="minorHAnsi"/>
            <w:sz w:val="22"/>
            <w:szCs w:val="22"/>
          </w:rPr>
          <w:t xml:space="preserve">, </w:t>
        </w:r>
        <w:r w:rsidR="008A0D69" w:rsidRPr="00DA053E" w:rsidDel="00044F0F">
          <w:rPr>
            <w:rFonts w:asciiTheme="minorHAnsi" w:hAnsiTheme="minorHAnsi" w:cstheme="minorHAnsi"/>
            <w:sz w:val="22"/>
            <w:szCs w:val="22"/>
          </w:rPr>
          <w:t>die als „Verschlusssache - Nur für den Dienstgebrauch“ (</w:t>
        </w:r>
        <w:r w:rsidR="009B641A" w:rsidRPr="00DA053E" w:rsidDel="00044F0F">
          <w:rPr>
            <w:rFonts w:asciiTheme="minorHAnsi" w:hAnsiTheme="minorHAnsi" w:cstheme="minorHAnsi"/>
            <w:sz w:val="22"/>
            <w:szCs w:val="22"/>
          </w:rPr>
          <w:t>VS-NfD)</w:t>
        </w:r>
        <w:r w:rsidR="008A0D69" w:rsidRPr="00DA053E" w:rsidDel="00044F0F">
          <w:rPr>
            <w:rFonts w:asciiTheme="minorHAnsi" w:hAnsiTheme="minorHAnsi" w:cstheme="minorHAnsi"/>
            <w:sz w:val="22"/>
            <w:szCs w:val="22"/>
          </w:rPr>
          <w:t xml:space="preserve"> eingestuft sind</w:t>
        </w:r>
        <w:r w:rsidR="00370565" w:rsidRPr="00DA053E" w:rsidDel="00044F0F">
          <w:rPr>
            <w:rFonts w:asciiTheme="minorHAnsi" w:hAnsiTheme="minorHAnsi" w:cstheme="minorHAnsi"/>
            <w:sz w:val="22"/>
            <w:szCs w:val="22"/>
          </w:rPr>
          <w:t xml:space="preserve"> oder aus anderen Gründen als besonders sensibel zu betrachten sind, aufgenommen. Diese Dokumente/</w:t>
        </w:r>
        <w:r w:rsidR="0054790E" w:rsidRPr="0054790E" w:rsidDel="00044F0F">
          <w:t xml:space="preserve"> </w:t>
        </w:r>
        <w:r w:rsidR="0054790E" w:rsidDel="00044F0F">
          <w:rPr>
            <w:rFonts w:asciiTheme="minorHAnsi" w:hAnsiTheme="minorHAnsi" w:cstheme="minorHAnsi"/>
            <w:sz w:val="22"/>
            <w:szCs w:val="22"/>
          </w:rPr>
          <w:t>Verfahrensi</w:t>
        </w:r>
        <w:r w:rsidR="00370565" w:rsidRPr="00DA053E" w:rsidDel="00044F0F">
          <w:rPr>
            <w:rFonts w:asciiTheme="minorHAnsi" w:hAnsiTheme="minorHAnsi" w:cstheme="minorHAnsi"/>
            <w:sz w:val="22"/>
            <w:szCs w:val="22"/>
          </w:rPr>
          <w:t>nhalte müssen entsprechend gekennzeichnet sein und</w:t>
        </w:r>
        <w:r w:rsidR="007E7E92" w:rsidDel="00044F0F">
          <w:rPr>
            <w:rFonts w:asciiTheme="minorHAnsi" w:hAnsiTheme="minorHAnsi" w:cstheme="minorHAnsi"/>
            <w:sz w:val="22"/>
            <w:szCs w:val="22"/>
          </w:rPr>
          <w:t xml:space="preserve"> </w:t>
        </w:r>
        <w:r w:rsidR="008A0D69" w:rsidRPr="00DA053E" w:rsidDel="00044F0F">
          <w:rPr>
            <w:rFonts w:asciiTheme="minorHAnsi" w:hAnsiTheme="minorHAnsi" w:cstheme="minorHAnsi"/>
            <w:sz w:val="22"/>
            <w:szCs w:val="22"/>
          </w:rPr>
          <w:t xml:space="preserve">dürfen nur Personen mit einer entsprechenden Ermächtigung </w:t>
        </w:r>
        <w:r w:rsidR="00370565" w:rsidRPr="00DA053E" w:rsidDel="00044F0F">
          <w:rPr>
            <w:rFonts w:asciiTheme="minorHAnsi" w:hAnsiTheme="minorHAnsi" w:cstheme="minorHAnsi"/>
            <w:sz w:val="22"/>
            <w:szCs w:val="22"/>
          </w:rPr>
          <w:t xml:space="preserve">bzw. dem notwendigen speziellen Recht </w:t>
        </w:r>
        <w:r w:rsidR="007E7E92" w:rsidDel="00044F0F">
          <w:rPr>
            <w:rFonts w:asciiTheme="minorHAnsi" w:hAnsiTheme="minorHAnsi" w:cstheme="minorHAnsi"/>
            <w:sz w:val="22"/>
            <w:szCs w:val="22"/>
          </w:rPr>
          <w:t xml:space="preserve">für das jeweilige Verfahren </w:t>
        </w:r>
        <w:r w:rsidR="008A0D69" w:rsidRPr="00DA053E" w:rsidDel="00044F0F">
          <w:rPr>
            <w:rFonts w:asciiTheme="minorHAnsi" w:hAnsiTheme="minorHAnsi" w:cstheme="minorHAnsi"/>
            <w:sz w:val="22"/>
            <w:szCs w:val="22"/>
          </w:rPr>
          <w:t xml:space="preserve">angezeigt bzw. zugänglich gemacht werden. Diese Ermächtigung </w:t>
        </w:r>
        <w:r w:rsidR="00370565" w:rsidRPr="00DA053E" w:rsidDel="00044F0F">
          <w:rPr>
            <w:rFonts w:asciiTheme="minorHAnsi" w:hAnsiTheme="minorHAnsi" w:cstheme="minorHAnsi"/>
            <w:sz w:val="22"/>
            <w:szCs w:val="22"/>
          </w:rPr>
          <w:t xml:space="preserve">/ das Recht </w:t>
        </w:r>
        <w:r w:rsidR="008A0D69" w:rsidRPr="00DA053E" w:rsidDel="00044F0F">
          <w:rPr>
            <w:rFonts w:asciiTheme="minorHAnsi" w:hAnsiTheme="minorHAnsi" w:cstheme="minorHAnsi"/>
            <w:sz w:val="22"/>
            <w:szCs w:val="22"/>
          </w:rPr>
          <w:t xml:space="preserve">muss additiv zu den zuvor aufgeführten Rechten vorliegen. </w:t>
        </w:r>
        <w:r w:rsidR="00370565" w:rsidRPr="00DA053E" w:rsidDel="00044F0F">
          <w:rPr>
            <w:rFonts w:asciiTheme="minorHAnsi" w:hAnsiTheme="minorHAnsi" w:cstheme="minorHAnsi"/>
            <w:sz w:val="22"/>
            <w:szCs w:val="22"/>
          </w:rPr>
          <w:t xml:space="preserve"> </w:t>
        </w:r>
      </w:moveFrom>
    </w:p>
    <w:p w14:paraId="373F3C32" w14:textId="2AE96460" w:rsidR="005961B9" w:rsidRPr="00DA053E" w:rsidDel="00044F0F" w:rsidRDefault="005961B9" w:rsidP="00566B30">
      <w:pPr>
        <w:pStyle w:val="StandardWeb"/>
        <w:rPr>
          <w:moveFrom w:id="2659" w:author="Franz, Ilka (GZD - DIII - DO Potsdam Behlertstraße)" w:date="2022-01-06T10:29:00Z"/>
          <w:rFonts w:asciiTheme="minorHAnsi" w:hAnsiTheme="minorHAnsi" w:cstheme="minorHAnsi"/>
          <w:sz w:val="22"/>
          <w:szCs w:val="22"/>
          <w:u w:val="single"/>
        </w:rPr>
      </w:pPr>
      <w:moveFrom w:id="2660" w:author="Franz, Ilka (GZD - DIII - DO Potsdam Behlertstraße)" w:date="2022-01-06T10:29:00Z">
        <w:r w:rsidRPr="00DA053E" w:rsidDel="00044F0F">
          <w:rPr>
            <w:rFonts w:asciiTheme="minorHAnsi" w:hAnsiTheme="minorHAnsi" w:cstheme="minorHAnsi"/>
            <w:sz w:val="22"/>
            <w:szCs w:val="22"/>
            <w:u w:val="single"/>
          </w:rPr>
          <w:t>Gewährte Funktionalitäten</w:t>
        </w:r>
        <w:r w:rsidR="00566B30" w:rsidRPr="00DA053E" w:rsidDel="00044F0F">
          <w:rPr>
            <w:rFonts w:asciiTheme="minorHAnsi" w:hAnsiTheme="minorHAnsi" w:cstheme="minorHAnsi"/>
            <w:sz w:val="22"/>
            <w:szCs w:val="22"/>
            <w:u w:val="single"/>
          </w:rPr>
          <w:t>:</w:t>
        </w:r>
      </w:moveFrom>
    </w:p>
    <w:p w14:paraId="0FF51A91" w14:textId="3E82D7D2" w:rsidR="005961B9" w:rsidRPr="00DA053E" w:rsidDel="00044F0F" w:rsidRDefault="005961B9" w:rsidP="0054790E">
      <w:pPr>
        <w:pStyle w:val="StandardWeb"/>
        <w:numPr>
          <w:ilvl w:val="0"/>
          <w:numId w:val="15"/>
        </w:numPr>
        <w:rPr>
          <w:moveFrom w:id="2661" w:author="Franz, Ilka (GZD - DIII - DO Potsdam Behlertstraße)" w:date="2022-01-06T10:29:00Z"/>
          <w:rFonts w:asciiTheme="minorHAnsi" w:hAnsiTheme="minorHAnsi" w:cstheme="minorHAnsi"/>
          <w:sz w:val="22"/>
          <w:szCs w:val="22"/>
        </w:rPr>
      </w:pPr>
      <w:moveFrom w:id="2662" w:author="Franz, Ilka (GZD - DIII - DO Potsdam Behlertstraße)" w:date="2022-01-06T10:29:00Z">
        <w:r w:rsidRPr="00DA053E" w:rsidDel="00044F0F">
          <w:rPr>
            <w:rFonts w:asciiTheme="minorHAnsi" w:hAnsiTheme="minorHAnsi" w:cstheme="minorHAnsi"/>
            <w:sz w:val="22"/>
            <w:szCs w:val="22"/>
          </w:rPr>
          <w:t>Setzen eine</w:t>
        </w:r>
        <w:r w:rsidR="0054790E" w:rsidDel="00044F0F">
          <w:rPr>
            <w:rFonts w:asciiTheme="minorHAnsi" w:hAnsiTheme="minorHAnsi" w:cstheme="minorHAnsi"/>
            <w:sz w:val="22"/>
            <w:szCs w:val="22"/>
          </w:rPr>
          <w:t>s</w:t>
        </w:r>
        <w:r w:rsidR="0054790E" w:rsidRPr="0054790E" w:rsidDel="00044F0F">
          <w:t xml:space="preserve"> </w:t>
        </w:r>
        <w:r w:rsidR="0054790E" w:rsidRPr="0054790E" w:rsidDel="00044F0F">
          <w:rPr>
            <w:rFonts w:asciiTheme="minorHAnsi" w:hAnsiTheme="minorHAnsi" w:cstheme="minorHAnsi"/>
            <w:sz w:val="22"/>
            <w:szCs w:val="22"/>
          </w:rPr>
          <w:t>Verfahren</w:t>
        </w:r>
        <w:r w:rsidR="0054790E" w:rsidDel="00044F0F">
          <w:rPr>
            <w:rFonts w:asciiTheme="minorHAnsi" w:hAnsiTheme="minorHAnsi" w:cstheme="minorHAnsi"/>
            <w:sz w:val="22"/>
            <w:szCs w:val="22"/>
          </w:rPr>
          <w:t>s, Ordners</w:t>
        </w:r>
        <w:r w:rsidRPr="00DA053E" w:rsidDel="00044F0F">
          <w:rPr>
            <w:rFonts w:asciiTheme="minorHAnsi" w:hAnsiTheme="minorHAnsi" w:cstheme="minorHAnsi"/>
            <w:sz w:val="22"/>
            <w:szCs w:val="22"/>
          </w:rPr>
          <w:t>, Dokument</w:t>
        </w:r>
        <w:r w:rsidR="0054790E" w:rsidDel="00044F0F">
          <w:rPr>
            <w:rFonts w:asciiTheme="minorHAnsi" w:hAnsiTheme="minorHAnsi" w:cstheme="minorHAnsi"/>
            <w:sz w:val="22"/>
            <w:szCs w:val="22"/>
          </w:rPr>
          <w:t>s</w:t>
        </w:r>
        <w:r w:rsidRPr="00DA053E" w:rsidDel="00044F0F">
          <w:rPr>
            <w:rFonts w:asciiTheme="minorHAnsi" w:hAnsiTheme="minorHAnsi" w:cstheme="minorHAnsi"/>
            <w:sz w:val="22"/>
            <w:szCs w:val="22"/>
          </w:rPr>
          <w:t xml:space="preserve"> auf „Verborgen“</w:t>
        </w:r>
        <w:r w:rsidR="00756EF1" w:rsidRPr="00DA053E" w:rsidDel="00044F0F">
          <w:rPr>
            <w:rFonts w:asciiTheme="minorHAnsi" w:hAnsiTheme="minorHAnsi" w:cstheme="minorHAnsi"/>
            <w:sz w:val="22"/>
            <w:szCs w:val="22"/>
          </w:rPr>
          <w:t>,</w:t>
        </w:r>
      </w:moveFrom>
    </w:p>
    <w:p w14:paraId="4908DC54" w14:textId="3BD51D72" w:rsidR="005961B9" w:rsidRPr="00DA053E" w:rsidDel="00044F0F" w:rsidRDefault="005961B9" w:rsidP="00E366DB">
      <w:pPr>
        <w:pStyle w:val="StandardWeb"/>
        <w:numPr>
          <w:ilvl w:val="0"/>
          <w:numId w:val="15"/>
        </w:numPr>
        <w:rPr>
          <w:moveFrom w:id="2663" w:author="Franz, Ilka (GZD - DIII - DO Potsdam Behlertstraße)" w:date="2022-01-06T10:29:00Z"/>
          <w:rFonts w:asciiTheme="minorHAnsi" w:hAnsiTheme="minorHAnsi" w:cstheme="minorHAnsi"/>
          <w:sz w:val="22"/>
          <w:szCs w:val="22"/>
        </w:rPr>
      </w:pPr>
      <w:moveFrom w:id="2664" w:author="Franz, Ilka (GZD - DIII - DO Potsdam Behlertstraße)" w:date="2022-01-06T10:29:00Z">
        <w:r w:rsidRPr="00DA053E" w:rsidDel="00044F0F">
          <w:rPr>
            <w:rFonts w:asciiTheme="minorHAnsi" w:hAnsiTheme="minorHAnsi" w:cstheme="minorHAnsi"/>
            <w:sz w:val="22"/>
            <w:szCs w:val="22"/>
          </w:rPr>
          <w:t>Einsichtn</w:t>
        </w:r>
        <w:r w:rsidR="00566B30" w:rsidRPr="00DA053E" w:rsidDel="00044F0F">
          <w:rPr>
            <w:rFonts w:asciiTheme="minorHAnsi" w:hAnsiTheme="minorHAnsi" w:cstheme="minorHAnsi"/>
            <w:sz w:val="22"/>
            <w:szCs w:val="22"/>
          </w:rPr>
          <w:t>ahme</w:t>
        </w:r>
        <w:r w:rsidRPr="00DA053E" w:rsidDel="00044F0F">
          <w:rPr>
            <w:rFonts w:asciiTheme="minorHAnsi" w:hAnsiTheme="minorHAnsi" w:cstheme="minorHAnsi"/>
            <w:sz w:val="22"/>
            <w:szCs w:val="22"/>
          </w:rPr>
          <w:t xml:space="preserve"> in </w:t>
        </w:r>
        <w:r w:rsidR="0054790E" w:rsidRPr="0054790E" w:rsidDel="00044F0F">
          <w:rPr>
            <w:rFonts w:asciiTheme="minorHAnsi" w:hAnsiTheme="minorHAnsi" w:cstheme="minorHAnsi"/>
            <w:sz w:val="22"/>
            <w:szCs w:val="22"/>
          </w:rPr>
          <w:t>Verfahren</w:t>
        </w:r>
        <w:r w:rsidRPr="00DA053E" w:rsidDel="00044F0F">
          <w:rPr>
            <w:rFonts w:asciiTheme="minorHAnsi" w:hAnsiTheme="minorHAnsi" w:cstheme="minorHAnsi"/>
            <w:sz w:val="22"/>
            <w:szCs w:val="22"/>
          </w:rPr>
          <w:t>,</w:t>
        </w:r>
        <w:r w:rsidR="0054790E" w:rsidDel="00044F0F">
          <w:rPr>
            <w:rFonts w:asciiTheme="minorHAnsi" w:hAnsiTheme="minorHAnsi" w:cstheme="minorHAnsi"/>
            <w:sz w:val="22"/>
            <w:szCs w:val="22"/>
          </w:rPr>
          <w:t xml:space="preserve"> Ordner,</w:t>
        </w:r>
        <w:r w:rsidRPr="00DA053E" w:rsidDel="00044F0F">
          <w:rPr>
            <w:rFonts w:asciiTheme="minorHAnsi" w:hAnsiTheme="minorHAnsi" w:cstheme="minorHAnsi"/>
            <w:sz w:val="22"/>
            <w:szCs w:val="22"/>
          </w:rPr>
          <w:t xml:space="preserve"> Dokument mit der Kennzeichnung „Verborgen“</w:t>
        </w:r>
        <w:r w:rsidR="00756EF1" w:rsidRPr="00DA053E" w:rsidDel="00044F0F">
          <w:rPr>
            <w:rFonts w:asciiTheme="minorHAnsi" w:hAnsiTheme="minorHAnsi" w:cstheme="minorHAnsi"/>
            <w:sz w:val="22"/>
            <w:szCs w:val="22"/>
          </w:rPr>
          <w:t>,</w:t>
        </w:r>
      </w:moveFrom>
    </w:p>
    <w:p w14:paraId="73F9706F" w14:textId="123304CC" w:rsidR="005961B9" w:rsidRPr="00DA053E" w:rsidDel="00044F0F" w:rsidRDefault="005961B9" w:rsidP="00E366DB">
      <w:pPr>
        <w:pStyle w:val="StandardWeb"/>
        <w:numPr>
          <w:ilvl w:val="0"/>
          <w:numId w:val="15"/>
        </w:numPr>
        <w:rPr>
          <w:moveFrom w:id="2665" w:author="Franz, Ilka (GZD - DIII - DO Potsdam Behlertstraße)" w:date="2022-01-06T10:29:00Z"/>
          <w:rFonts w:asciiTheme="minorHAnsi" w:hAnsiTheme="minorHAnsi" w:cstheme="minorHAnsi"/>
          <w:sz w:val="22"/>
          <w:szCs w:val="22"/>
        </w:rPr>
      </w:pPr>
      <w:moveFrom w:id="2666" w:author="Franz, Ilka (GZD - DIII - DO Potsdam Behlertstraße)" w:date="2022-01-06T10:29:00Z">
        <w:r w:rsidRPr="00DA053E" w:rsidDel="00044F0F">
          <w:rPr>
            <w:rFonts w:asciiTheme="minorHAnsi" w:hAnsiTheme="minorHAnsi" w:cstheme="minorHAnsi"/>
            <w:sz w:val="22"/>
            <w:szCs w:val="22"/>
          </w:rPr>
          <w:t xml:space="preserve">Bearbeiten von </w:t>
        </w:r>
        <w:r w:rsidR="0054790E" w:rsidRPr="0054790E" w:rsidDel="00044F0F">
          <w:rPr>
            <w:rFonts w:asciiTheme="minorHAnsi" w:hAnsiTheme="minorHAnsi" w:cstheme="minorHAnsi"/>
            <w:sz w:val="22"/>
            <w:szCs w:val="22"/>
          </w:rPr>
          <w:t>Verfahren</w:t>
        </w:r>
        <w:r w:rsidR="0054790E" w:rsidRPr="00DA053E" w:rsidDel="00044F0F">
          <w:rPr>
            <w:rFonts w:asciiTheme="minorHAnsi" w:hAnsiTheme="minorHAnsi" w:cstheme="minorHAnsi"/>
            <w:sz w:val="22"/>
            <w:szCs w:val="22"/>
          </w:rPr>
          <w:t>,</w:t>
        </w:r>
        <w:r w:rsidR="0054790E" w:rsidDel="00044F0F">
          <w:rPr>
            <w:rFonts w:asciiTheme="minorHAnsi" w:hAnsiTheme="minorHAnsi" w:cstheme="minorHAnsi"/>
            <w:sz w:val="22"/>
            <w:szCs w:val="22"/>
          </w:rPr>
          <w:t xml:space="preserve"> Ordnern</w:t>
        </w:r>
        <w:r w:rsidRPr="00DA053E" w:rsidDel="00044F0F">
          <w:rPr>
            <w:rFonts w:asciiTheme="minorHAnsi" w:hAnsiTheme="minorHAnsi" w:cstheme="minorHAnsi"/>
            <w:sz w:val="22"/>
            <w:szCs w:val="22"/>
          </w:rPr>
          <w:t>, Dokument mit der Kennzeichnung „Verborgen“</w:t>
        </w:r>
        <w:r w:rsidR="00756EF1" w:rsidRPr="00DA053E" w:rsidDel="00044F0F">
          <w:rPr>
            <w:rFonts w:asciiTheme="minorHAnsi" w:hAnsiTheme="minorHAnsi" w:cstheme="minorHAnsi"/>
            <w:sz w:val="22"/>
            <w:szCs w:val="22"/>
          </w:rPr>
          <w:t>.</w:t>
        </w:r>
      </w:moveFrom>
    </w:p>
    <w:p w14:paraId="435B3E12" w14:textId="77777777" w:rsidR="005961B9" w:rsidRPr="00BF18C5" w:rsidRDefault="00185F8F" w:rsidP="00BF18C5">
      <w:pPr>
        <w:pStyle w:val="berschrift2"/>
        <w:ind w:left="426" w:hanging="426"/>
        <w:rPr>
          <w:sz w:val="24"/>
          <w:szCs w:val="24"/>
        </w:rPr>
      </w:pPr>
      <w:bookmarkStart w:id="2667" w:name="_Toc78534396"/>
      <w:bookmarkStart w:id="2668" w:name="_Toc88646381"/>
      <w:moveFromRangeEnd w:id="2653"/>
      <w:r>
        <w:t xml:space="preserve">Bediensteter </w:t>
      </w:r>
      <w:r w:rsidR="00756EF1">
        <w:t>Elektronische Poststelle/</w:t>
      </w:r>
      <w:r w:rsidR="005961B9" w:rsidRPr="00B82803">
        <w:t>Verwaltung</w:t>
      </w:r>
      <w:bookmarkEnd w:id="2667"/>
      <w:bookmarkEnd w:id="2668"/>
    </w:p>
    <w:p w14:paraId="1E691A2C" w14:textId="5951E204" w:rsidR="005961B9" w:rsidRPr="003A2752" w:rsidRDefault="005961B9" w:rsidP="00756EF1">
      <w:pPr>
        <w:pStyle w:val="StandardWeb"/>
        <w:rPr>
          <w:rFonts w:asciiTheme="minorHAnsi" w:hAnsiTheme="minorHAnsi" w:cstheme="minorHAnsi"/>
          <w:sz w:val="22"/>
          <w:szCs w:val="22"/>
        </w:rPr>
      </w:pPr>
      <w:r w:rsidRPr="003A2752">
        <w:rPr>
          <w:rFonts w:asciiTheme="minorHAnsi" w:hAnsiTheme="minorHAnsi" w:cstheme="minorHAnsi"/>
          <w:sz w:val="22"/>
          <w:szCs w:val="22"/>
        </w:rPr>
        <w:t xml:space="preserve">Die Rolle </w:t>
      </w:r>
      <w:r w:rsidR="00185F8F" w:rsidRPr="003A2752">
        <w:rPr>
          <w:rFonts w:asciiTheme="minorHAnsi" w:hAnsiTheme="minorHAnsi" w:cstheme="minorHAnsi"/>
          <w:sz w:val="22"/>
          <w:szCs w:val="22"/>
        </w:rPr>
        <w:t xml:space="preserve">Bediensteter Elektronische Poststelle/Verwaltung </w:t>
      </w:r>
      <w:r w:rsidRPr="003A2752">
        <w:rPr>
          <w:rFonts w:asciiTheme="minorHAnsi" w:hAnsiTheme="minorHAnsi" w:cstheme="minorHAnsi"/>
          <w:sz w:val="22"/>
          <w:szCs w:val="22"/>
        </w:rPr>
        <w:t>dient der Steuerung von Posteingängen über das z</w:t>
      </w:r>
      <w:r w:rsidR="00B67EDD">
        <w:rPr>
          <w:rFonts w:asciiTheme="minorHAnsi" w:hAnsiTheme="minorHAnsi" w:cstheme="minorHAnsi"/>
          <w:sz w:val="22"/>
          <w:szCs w:val="22"/>
        </w:rPr>
        <w:t>entrale Teilnehmer</w:t>
      </w:r>
      <w:r w:rsidRPr="003A2752">
        <w:rPr>
          <w:rFonts w:asciiTheme="minorHAnsi" w:hAnsiTheme="minorHAnsi" w:cstheme="minorHAnsi"/>
          <w:sz w:val="22"/>
          <w:szCs w:val="22"/>
        </w:rPr>
        <w:t xml:space="preserve">postfach. Sie beinhaltet die </w:t>
      </w:r>
      <w:ins w:id="2669" w:author="Franz, Ilka (GZD - DIII - DO Potsdam Behlertstraße)" w:date="2022-01-06T10:32:00Z">
        <w:r w:rsidR="00044F0F">
          <w:rPr>
            <w:rFonts w:asciiTheme="minorHAnsi" w:hAnsiTheme="minorHAnsi" w:cstheme="minorHAnsi"/>
            <w:sz w:val="22"/>
            <w:szCs w:val="22"/>
          </w:rPr>
          <w:t xml:space="preserve">manuelle </w:t>
        </w:r>
      </w:ins>
      <w:r w:rsidR="00B67EDD">
        <w:rPr>
          <w:rFonts w:asciiTheme="minorHAnsi" w:hAnsiTheme="minorHAnsi" w:cstheme="minorHAnsi"/>
          <w:sz w:val="22"/>
          <w:szCs w:val="22"/>
        </w:rPr>
        <w:t xml:space="preserve">Zuordnung und </w:t>
      </w:r>
      <w:r w:rsidR="00CC204D" w:rsidRPr="003A2752">
        <w:rPr>
          <w:rFonts w:asciiTheme="minorHAnsi" w:hAnsiTheme="minorHAnsi" w:cstheme="minorHAnsi"/>
          <w:sz w:val="22"/>
          <w:szCs w:val="22"/>
        </w:rPr>
        <w:t xml:space="preserve">Weiterleitung </w:t>
      </w:r>
      <w:r w:rsidRPr="003A2752">
        <w:rPr>
          <w:rFonts w:asciiTheme="minorHAnsi" w:hAnsiTheme="minorHAnsi" w:cstheme="minorHAnsi"/>
          <w:sz w:val="22"/>
          <w:szCs w:val="22"/>
        </w:rPr>
        <w:t xml:space="preserve">von Eingängen an </w:t>
      </w:r>
      <w:r w:rsidR="0007342E" w:rsidRPr="00044F0F">
        <w:rPr>
          <w:rFonts w:asciiTheme="minorHAnsi" w:hAnsiTheme="minorHAnsi" w:cstheme="minorHAnsi"/>
          <w:sz w:val="22"/>
          <w:szCs w:val="22"/>
        </w:rPr>
        <w:t>Benutzergruppen</w:t>
      </w:r>
      <w:r w:rsidR="00185F8F" w:rsidRPr="003A2752">
        <w:rPr>
          <w:rFonts w:asciiTheme="minorHAnsi" w:hAnsiTheme="minorHAnsi" w:cstheme="minorHAnsi"/>
          <w:sz w:val="22"/>
          <w:szCs w:val="22"/>
        </w:rPr>
        <w:t>/</w:t>
      </w:r>
      <w:r w:rsidR="00756EF1" w:rsidRPr="003A2752">
        <w:rPr>
          <w:rFonts w:asciiTheme="minorHAnsi" w:hAnsiTheme="minorHAnsi" w:cstheme="minorHAnsi"/>
          <w:sz w:val="22"/>
          <w:szCs w:val="22"/>
        </w:rPr>
        <w:t>Organisationseinheiten und ggf. an Sachbearbeiter.</w:t>
      </w:r>
      <w:ins w:id="2670" w:author="Kisch, Christian" w:date="2022-02-07T15:01:00Z">
        <w:r w:rsidR="006B62F3">
          <w:rPr>
            <w:rFonts w:asciiTheme="minorHAnsi" w:hAnsiTheme="minorHAnsi" w:cstheme="minorHAnsi"/>
            <w:sz w:val="22"/>
            <w:szCs w:val="22"/>
          </w:rPr>
          <w:t xml:space="preserve"> Die gewährten Entitäten, Aktionsarten und Funktionalitäten sind </w:t>
        </w:r>
        <w:r w:rsidR="006B62F3" w:rsidRPr="001446C7">
          <w:rPr>
            <w:rFonts w:asciiTheme="minorHAnsi" w:hAnsiTheme="minorHAnsi" w:cstheme="minorHAnsi"/>
            <w:sz w:val="22"/>
            <w:szCs w:val="22"/>
          </w:rPr>
          <w:t xml:space="preserve">der </w:t>
        </w:r>
        <w:r w:rsidR="006B62F3" w:rsidRPr="001446C7">
          <w:rPr>
            <w:rFonts w:asciiTheme="minorHAnsi" w:hAnsiTheme="minorHAnsi" w:cstheme="minorHAnsi"/>
            <w:b/>
            <w:sz w:val="22"/>
            <w:szCs w:val="22"/>
          </w:rPr>
          <w:t>Anlage 8</w:t>
        </w:r>
        <w:r w:rsidR="006B62F3">
          <w:rPr>
            <w:rFonts w:asciiTheme="minorHAnsi" w:hAnsiTheme="minorHAnsi" w:cstheme="minorHAnsi"/>
            <w:b/>
          </w:rPr>
          <w:t xml:space="preserve"> </w:t>
        </w:r>
        <w:r w:rsidR="006B62F3">
          <w:rPr>
            <w:rFonts w:asciiTheme="minorHAnsi" w:hAnsiTheme="minorHAnsi" w:cstheme="minorHAnsi"/>
            <w:sz w:val="22"/>
            <w:szCs w:val="22"/>
          </w:rPr>
          <w:t>zu entnehmen.</w:t>
        </w:r>
      </w:ins>
    </w:p>
    <w:p w14:paraId="411DD776" w14:textId="264E28EB" w:rsidR="005961B9" w:rsidRPr="003A2752" w:rsidDel="006B62F3" w:rsidRDefault="005961B9" w:rsidP="00756EF1">
      <w:pPr>
        <w:pStyle w:val="StandardWeb"/>
        <w:rPr>
          <w:del w:id="2671" w:author="Kisch, Christian" w:date="2022-02-07T15:01:00Z"/>
          <w:rFonts w:asciiTheme="minorHAnsi" w:hAnsiTheme="minorHAnsi" w:cstheme="minorHAnsi"/>
          <w:sz w:val="22"/>
          <w:szCs w:val="22"/>
          <w:u w:val="single"/>
        </w:rPr>
      </w:pPr>
      <w:del w:id="2672" w:author="Kisch, Christian" w:date="2022-02-07T15:01:00Z">
        <w:r w:rsidRPr="003A2752" w:rsidDel="006B62F3">
          <w:rPr>
            <w:rFonts w:asciiTheme="minorHAnsi" w:hAnsiTheme="minorHAnsi" w:cstheme="minorHAnsi"/>
            <w:sz w:val="22"/>
            <w:szCs w:val="22"/>
            <w:u w:val="single"/>
          </w:rPr>
          <w:delText>Gewährte Funktionalitäten</w:delText>
        </w:r>
        <w:r w:rsidR="00756EF1" w:rsidRPr="003A2752" w:rsidDel="006B62F3">
          <w:rPr>
            <w:rFonts w:asciiTheme="minorHAnsi" w:hAnsiTheme="minorHAnsi" w:cstheme="minorHAnsi"/>
            <w:sz w:val="22"/>
            <w:szCs w:val="22"/>
            <w:u w:val="single"/>
          </w:rPr>
          <w:delText>:</w:delText>
        </w:r>
      </w:del>
    </w:p>
    <w:p w14:paraId="30DF9CAA" w14:textId="521F7E82" w:rsidR="005961B9" w:rsidRPr="003A2752" w:rsidDel="006B62F3" w:rsidRDefault="005961B9" w:rsidP="00E366DB">
      <w:pPr>
        <w:pStyle w:val="StandardWeb"/>
        <w:numPr>
          <w:ilvl w:val="0"/>
          <w:numId w:val="15"/>
        </w:numPr>
        <w:rPr>
          <w:del w:id="2673" w:author="Kisch, Christian" w:date="2022-02-07T15:01:00Z"/>
          <w:rFonts w:asciiTheme="minorHAnsi" w:hAnsiTheme="minorHAnsi" w:cstheme="minorHAnsi"/>
          <w:sz w:val="22"/>
          <w:szCs w:val="22"/>
        </w:rPr>
      </w:pPr>
      <w:del w:id="2674" w:author="Kisch, Christian" w:date="2022-02-07T15:01:00Z">
        <w:r w:rsidRPr="003A2752" w:rsidDel="006B62F3">
          <w:rPr>
            <w:rFonts w:asciiTheme="minorHAnsi" w:hAnsiTheme="minorHAnsi" w:cstheme="minorHAnsi"/>
            <w:sz w:val="22"/>
            <w:szCs w:val="22"/>
          </w:rPr>
          <w:delText>Lesender Zugriff auf Leitdokument</w:delText>
        </w:r>
        <w:r w:rsidR="00756EF1" w:rsidRPr="003A2752" w:rsidDel="006B62F3">
          <w:rPr>
            <w:rFonts w:asciiTheme="minorHAnsi" w:hAnsiTheme="minorHAnsi" w:cstheme="minorHAnsi"/>
            <w:sz w:val="22"/>
            <w:szCs w:val="22"/>
          </w:rPr>
          <w:delText>,</w:delText>
        </w:r>
      </w:del>
    </w:p>
    <w:p w14:paraId="0D89F496" w14:textId="3155466E" w:rsidR="005961B9" w:rsidRPr="003A2752" w:rsidDel="006B62F3" w:rsidRDefault="005961B9" w:rsidP="00E366DB">
      <w:pPr>
        <w:pStyle w:val="StandardWeb"/>
        <w:numPr>
          <w:ilvl w:val="0"/>
          <w:numId w:val="15"/>
        </w:numPr>
        <w:rPr>
          <w:del w:id="2675" w:author="Kisch, Christian" w:date="2022-02-07T15:01:00Z"/>
          <w:rFonts w:asciiTheme="minorHAnsi" w:hAnsiTheme="minorHAnsi" w:cstheme="minorHAnsi"/>
          <w:sz w:val="22"/>
          <w:szCs w:val="22"/>
        </w:rPr>
      </w:pPr>
      <w:del w:id="2676" w:author="Kisch, Christian" w:date="2022-02-07T15:01:00Z">
        <w:r w:rsidRPr="003A2752" w:rsidDel="006B62F3">
          <w:rPr>
            <w:rFonts w:asciiTheme="minorHAnsi" w:hAnsiTheme="minorHAnsi" w:cstheme="minorHAnsi"/>
            <w:sz w:val="22"/>
            <w:szCs w:val="22"/>
          </w:rPr>
          <w:delText>Übermitteln des Postausgangs an Empfänger</w:delText>
        </w:r>
        <w:r w:rsidR="00756EF1" w:rsidRPr="003A2752" w:rsidDel="006B62F3">
          <w:rPr>
            <w:rFonts w:asciiTheme="minorHAnsi" w:hAnsiTheme="minorHAnsi" w:cstheme="minorHAnsi"/>
            <w:sz w:val="22"/>
            <w:szCs w:val="22"/>
          </w:rPr>
          <w:delText>,</w:delText>
        </w:r>
      </w:del>
    </w:p>
    <w:p w14:paraId="0078D545" w14:textId="638B0EB8" w:rsidR="005961B9" w:rsidRPr="003A2752" w:rsidDel="006B62F3" w:rsidRDefault="005961B9" w:rsidP="00E366DB">
      <w:pPr>
        <w:pStyle w:val="StandardWeb"/>
        <w:numPr>
          <w:ilvl w:val="0"/>
          <w:numId w:val="15"/>
        </w:numPr>
        <w:rPr>
          <w:del w:id="2677" w:author="Kisch, Christian" w:date="2022-02-07T15:01:00Z"/>
          <w:rFonts w:asciiTheme="minorHAnsi" w:hAnsiTheme="minorHAnsi" w:cstheme="minorHAnsi"/>
          <w:sz w:val="22"/>
          <w:szCs w:val="22"/>
        </w:rPr>
      </w:pPr>
      <w:del w:id="2678" w:author="Kisch, Christian" w:date="2022-02-07T15:01:00Z">
        <w:r w:rsidRPr="003A2752" w:rsidDel="006B62F3">
          <w:rPr>
            <w:rFonts w:asciiTheme="minorHAnsi" w:hAnsiTheme="minorHAnsi" w:cstheme="minorHAnsi"/>
            <w:sz w:val="22"/>
            <w:szCs w:val="22"/>
          </w:rPr>
          <w:delText>Verwalten des zentralen Postein</w:delText>
        </w:r>
        <w:r w:rsidR="009620CB" w:rsidRPr="003A2752" w:rsidDel="006B62F3">
          <w:rPr>
            <w:rFonts w:asciiTheme="minorHAnsi" w:hAnsiTheme="minorHAnsi" w:cstheme="minorHAnsi"/>
            <w:sz w:val="22"/>
            <w:szCs w:val="22"/>
          </w:rPr>
          <w:delText>-</w:delText>
        </w:r>
        <w:r w:rsidRPr="003A2752" w:rsidDel="006B62F3">
          <w:rPr>
            <w:rFonts w:asciiTheme="minorHAnsi" w:hAnsiTheme="minorHAnsi" w:cstheme="minorHAnsi"/>
            <w:sz w:val="22"/>
            <w:szCs w:val="22"/>
          </w:rPr>
          <w:delText xml:space="preserve"> und </w:delText>
        </w:r>
        <w:r w:rsidR="00756EF1" w:rsidRPr="003A2752" w:rsidDel="006B62F3">
          <w:rPr>
            <w:rFonts w:asciiTheme="minorHAnsi" w:hAnsiTheme="minorHAnsi" w:cstheme="minorHAnsi"/>
            <w:sz w:val="22"/>
            <w:szCs w:val="22"/>
          </w:rPr>
          <w:delText>-</w:delText>
        </w:r>
        <w:r w:rsidRPr="003A2752" w:rsidDel="006B62F3">
          <w:rPr>
            <w:rFonts w:asciiTheme="minorHAnsi" w:hAnsiTheme="minorHAnsi" w:cstheme="minorHAnsi"/>
            <w:sz w:val="22"/>
            <w:szCs w:val="22"/>
          </w:rPr>
          <w:delText>ausgangs (Einsichtnahme, Weiterleitung, Übermittlung und Zurückweisung ggf. mit Begründung, Kennzeichnung als „gelesen“, „ungelesen“, „wichtig“, „Eilsache“)</w:delText>
        </w:r>
        <w:r w:rsidR="00756EF1" w:rsidRPr="003A2752" w:rsidDel="006B62F3">
          <w:rPr>
            <w:rFonts w:asciiTheme="minorHAnsi" w:hAnsiTheme="minorHAnsi" w:cstheme="minorHAnsi"/>
            <w:sz w:val="22"/>
            <w:szCs w:val="22"/>
          </w:rPr>
          <w:delText>,</w:delText>
        </w:r>
      </w:del>
    </w:p>
    <w:p w14:paraId="369A6313" w14:textId="6B00CD33" w:rsidR="005961B9" w:rsidRPr="003A2752" w:rsidDel="006B62F3" w:rsidRDefault="005961B9" w:rsidP="00E366DB">
      <w:pPr>
        <w:pStyle w:val="StandardWeb"/>
        <w:numPr>
          <w:ilvl w:val="0"/>
          <w:numId w:val="15"/>
        </w:numPr>
        <w:rPr>
          <w:del w:id="2679" w:author="Kisch, Christian" w:date="2022-02-07T15:01:00Z"/>
          <w:rFonts w:asciiTheme="minorHAnsi" w:hAnsiTheme="minorHAnsi" w:cstheme="minorHAnsi"/>
          <w:sz w:val="22"/>
          <w:szCs w:val="22"/>
        </w:rPr>
      </w:pPr>
      <w:del w:id="2680" w:author="Kisch, Christian" w:date="2022-02-07T15:01:00Z">
        <w:r w:rsidRPr="003A2752" w:rsidDel="006B62F3">
          <w:rPr>
            <w:rFonts w:asciiTheme="minorHAnsi" w:hAnsiTheme="minorHAnsi" w:cstheme="minorHAnsi"/>
            <w:sz w:val="22"/>
            <w:szCs w:val="22"/>
          </w:rPr>
          <w:delText>Weiterleiten des Einganges an Organisationseinheit/verantwortlichen Sachbearbeiter</w:delText>
        </w:r>
        <w:r w:rsidR="00756EF1" w:rsidRPr="003A2752" w:rsidDel="006B62F3">
          <w:rPr>
            <w:rFonts w:asciiTheme="minorHAnsi" w:hAnsiTheme="minorHAnsi" w:cstheme="minorHAnsi"/>
            <w:sz w:val="22"/>
            <w:szCs w:val="22"/>
          </w:rPr>
          <w:delText>.</w:delText>
        </w:r>
      </w:del>
    </w:p>
    <w:p w14:paraId="5BD7B3C8" w14:textId="1936DB0F" w:rsidR="00633E26" w:rsidRDefault="00633E26" w:rsidP="00633E26">
      <w:pPr>
        <w:pStyle w:val="StandardWeb"/>
        <w:rPr>
          <w:ins w:id="2681" w:author="Kisch, Christian" w:date="2021-12-22T16:50:00Z"/>
          <w:rFonts w:asciiTheme="minorHAnsi" w:hAnsiTheme="minorHAnsi" w:cstheme="minorHAnsi"/>
          <w:sz w:val="22"/>
          <w:szCs w:val="22"/>
        </w:rPr>
      </w:pPr>
      <w:del w:id="2682" w:author="Kisch, Christian" w:date="2022-02-07T15:02:00Z">
        <w:r w:rsidRPr="003A2752" w:rsidDel="006B62F3">
          <w:rPr>
            <w:rFonts w:asciiTheme="minorHAnsi" w:hAnsiTheme="minorHAnsi" w:cstheme="minorHAnsi"/>
            <w:sz w:val="22"/>
            <w:szCs w:val="22"/>
          </w:rPr>
          <w:delText xml:space="preserve">Dem Bediensteten Elektronische Poststelle/Verwaltung werden zu den ihm zugewiesenen Ressourcen auch die Berechtigungen zum </w:delText>
        </w:r>
        <w:commentRangeStart w:id="2683"/>
        <w:r w:rsidR="00577F60" w:rsidRPr="003A2752" w:rsidDel="006B62F3">
          <w:rPr>
            <w:rFonts w:asciiTheme="minorHAnsi" w:hAnsiTheme="minorHAnsi" w:cstheme="minorHAnsi"/>
            <w:sz w:val="22"/>
            <w:szCs w:val="22"/>
          </w:rPr>
          <w:delText>Suchen</w:delText>
        </w:r>
        <w:commentRangeEnd w:id="2683"/>
        <w:r w:rsidR="00577F60" w:rsidDel="006B62F3">
          <w:rPr>
            <w:rStyle w:val="Kommentarzeichen"/>
            <w:rFonts w:asciiTheme="minorHAnsi" w:eastAsiaTheme="minorHAnsi" w:hAnsiTheme="minorHAnsi" w:cstheme="minorBidi"/>
            <w:lang w:eastAsia="en-US"/>
          </w:rPr>
          <w:commentReference w:id="2683"/>
        </w:r>
        <w:r w:rsidR="00577F60" w:rsidRPr="003A2752" w:rsidDel="006B62F3">
          <w:rPr>
            <w:rFonts w:asciiTheme="minorHAnsi" w:hAnsiTheme="minorHAnsi" w:cstheme="minorHAnsi"/>
            <w:sz w:val="22"/>
            <w:szCs w:val="22"/>
          </w:rPr>
          <w:delText>,</w:delText>
        </w:r>
        <w:r w:rsidR="003F6BC9" w:rsidRPr="003A2752" w:rsidDel="006B62F3">
          <w:rPr>
            <w:rFonts w:asciiTheme="minorHAnsi" w:hAnsiTheme="minorHAnsi" w:cstheme="minorHAnsi"/>
            <w:sz w:val="22"/>
            <w:szCs w:val="22"/>
          </w:rPr>
          <w:delText xml:space="preserve"> </w:delText>
        </w:r>
        <w:r w:rsidRPr="003A2752" w:rsidDel="006B62F3">
          <w:rPr>
            <w:rFonts w:asciiTheme="minorHAnsi" w:hAnsiTheme="minorHAnsi" w:cstheme="minorHAnsi"/>
            <w:sz w:val="22"/>
            <w:szCs w:val="22"/>
          </w:rPr>
          <w:delText xml:space="preserve">Ausführen und Abbrechen erteilt, soweit dies </w:delText>
        </w:r>
        <w:r w:rsidR="0095247B" w:rsidRPr="003A2752" w:rsidDel="006B62F3">
          <w:rPr>
            <w:rFonts w:asciiTheme="minorHAnsi" w:hAnsiTheme="minorHAnsi" w:cstheme="minorHAnsi"/>
            <w:sz w:val="22"/>
            <w:szCs w:val="22"/>
          </w:rPr>
          <w:delText xml:space="preserve">für die Aufgabenerfüllung </w:delText>
        </w:r>
        <w:r w:rsidRPr="003A2752" w:rsidDel="006B62F3">
          <w:rPr>
            <w:rFonts w:asciiTheme="minorHAnsi" w:hAnsiTheme="minorHAnsi" w:cstheme="minorHAnsi"/>
            <w:sz w:val="22"/>
            <w:szCs w:val="22"/>
          </w:rPr>
          <w:delText>erforderlich ist.</w:delText>
        </w:r>
      </w:del>
    </w:p>
    <w:p w14:paraId="46EF1231" w14:textId="77777777" w:rsidR="00577F60" w:rsidRPr="00E33C79" w:rsidRDefault="00577F60" w:rsidP="00577F60">
      <w:pPr>
        <w:pStyle w:val="berschrift2"/>
        <w:ind w:left="426" w:hanging="426"/>
        <w:rPr>
          <w:ins w:id="2684" w:author="Kisch, Christian" w:date="2021-12-22T16:50:00Z"/>
        </w:rPr>
      </w:pPr>
      <w:ins w:id="2685" w:author="Kisch, Christian" w:date="2021-12-22T16:50:00Z">
        <w:r>
          <w:t>B</w:t>
        </w:r>
        <w:r w:rsidRPr="00E33C79">
          <w:t xml:space="preserve">ediensteter Geschäftsstelle </w:t>
        </w:r>
      </w:ins>
    </w:p>
    <w:p w14:paraId="0C58F55F" w14:textId="638BB4BB" w:rsidR="00577F60" w:rsidRDefault="00577F60" w:rsidP="00577F60">
      <w:pPr>
        <w:pStyle w:val="StandardWeb"/>
        <w:rPr>
          <w:ins w:id="2686" w:author="Franz, Ilka (GZD - DIII - DO Potsdam Behlertstraße)" w:date="2022-01-05T14:13:00Z"/>
          <w:rFonts w:asciiTheme="minorHAnsi" w:hAnsiTheme="minorHAnsi" w:cstheme="minorHAnsi"/>
          <w:sz w:val="22"/>
          <w:szCs w:val="22"/>
        </w:rPr>
      </w:pPr>
      <w:ins w:id="2687" w:author="Kisch, Christian" w:date="2021-12-22T16:50:00Z">
        <w:r w:rsidRPr="00E33C79">
          <w:rPr>
            <w:rFonts w:asciiTheme="minorHAnsi" w:hAnsiTheme="minorHAnsi" w:cstheme="minorHAnsi"/>
            <w:sz w:val="22"/>
            <w:szCs w:val="22"/>
          </w:rPr>
          <w:t xml:space="preserve">Unter anderem beim Zoll sind Geschäftsstellen in einigen Organisationseinheiten eingerichtet, denen </w:t>
        </w:r>
        <w:r>
          <w:rPr>
            <w:rFonts w:asciiTheme="minorHAnsi" w:hAnsiTheme="minorHAnsi" w:cstheme="minorHAnsi"/>
            <w:sz w:val="22"/>
            <w:szCs w:val="22"/>
          </w:rPr>
          <w:t xml:space="preserve">zur </w:t>
        </w:r>
        <w:commentRangeStart w:id="2688"/>
        <w:r>
          <w:rPr>
            <w:rFonts w:asciiTheme="minorHAnsi" w:hAnsiTheme="minorHAnsi" w:cstheme="minorHAnsi"/>
            <w:sz w:val="22"/>
            <w:szCs w:val="22"/>
          </w:rPr>
          <w:t>Akten</w:t>
        </w:r>
        <w:commentRangeEnd w:id="2688"/>
        <w:r>
          <w:rPr>
            <w:rStyle w:val="Kommentarzeichen"/>
            <w:rFonts w:asciiTheme="minorHAnsi" w:eastAsiaTheme="minorHAnsi" w:hAnsiTheme="minorHAnsi" w:cstheme="minorBidi"/>
            <w:lang w:eastAsia="en-US"/>
          </w:rPr>
          <w:commentReference w:id="2688"/>
        </w:r>
        <w:r>
          <w:rPr>
            <w:rFonts w:asciiTheme="minorHAnsi" w:hAnsiTheme="minorHAnsi" w:cstheme="minorHAnsi"/>
            <w:sz w:val="22"/>
            <w:szCs w:val="22"/>
          </w:rPr>
          <w:t xml:space="preserve">bearbeitung </w:t>
        </w:r>
        <w:r w:rsidRPr="00E33C79">
          <w:rPr>
            <w:rFonts w:asciiTheme="minorHAnsi" w:hAnsiTheme="minorHAnsi" w:cstheme="minorHAnsi"/>
            <w:sz w:val="22"/>
            <w:szCs w:val="22"/>
          </w:rPr>
          <w:t>bestimmte Aufgaben zugewiesen sind</w:t>
        </w:r>
        <w:r>
          <w:rPr>
            <w:rFonts w:asciiTheme="minorHAnsi" w:hAnsiTheme="minorHAnsi" w:cstheme="minorHAnsi"/>
            <w:sz w:val="22"/>
            <w:szCs w:val="22"/>
          </w:rPr>
          <w:t xml:space="preserve"> (Eingangsbearbeitung, Einholen von Auskünften, ggf. Zahlungsabwicklung)</w:t>
        </w:r>
        <w:r w:rsidRPr="00E33C79">
          <w:rPr>
            <w:rFonts w:asciiTheme="minorHAnsi" w:hAnsiTheme="minorHAnsi" w:cstheme="minorHAnsi"/>
            <w:sz w:val="22"/>
            <w:szCs w:val="22"/>
          </w:rPr>
          <w:t xml:space="preserve">. Der Bedienstete Geschäftsstelle erhält </w:t>
        </w:r>
        <w:r>
          <w:rPr>
            <w:rFonts w:asciiTheme="minorHAnsi" w:hAnsiTheme="minorHAnsi" w:cstheme="minorHAnsi"/>
            <w:sz w:val="22"/>
            <w:szCs w:val="22"/>
          </w:rPr>
          <w:t xml:space="preserve">die Befugnis zum Anlegen von Akten und zur Zuweisung der verantwortlichen Sachbearbeiter sowie </w:t>
        </w:r>
        <w:r w:rsidRPr="00E33C79">
          <w:rPr>
            <w:rFonts w:asciiTheme="minorHAnsi" w:hAnsiTheme="minorHAnsi" w:cstheme="minorHAnsi"/>
            <w:sz w:val="22"/>
            <w:szCs w:val="22"/>
          </w:rPr>
          <w:t xml:space="preserve">einen schreibenden Zugriff auf die Akte in Form der Erstellung und Ablage von Dokumenten. Dies hat ausschließlich innerhalb der Ordner „Entwürfe“, „Eingang“ und „Ablage“ zu erfolgen. Auf die Ordner </w:t>
        </w:r>
        <w:r>
          <w:rPr>
            <w:rFonts w:asciiTheme="minorHAnsi" w:hAnsiTheme="minorHAnsi" w:cstheme="minorHAnsi"/>
            <w:sz w:val="22"/>
            <w:szCs w:val="22"/>
          </w:rPr>
          <w:t>„</w:t>
        </w:r>
        <w:r w:rsidRPr="00E33C79">
          <w:rPr>
            <w:rFonts w:asciiTheme="minorHAnsi" w:hAnsiTheme="minorHAnsi" w:cstheme="minorHAnsi"/>
            <w:sz w:val="22"/>
            <w:szCs w:val="22"/>
          </w:rPr>
          <w:t>Akte</w:t>
        </w:r>
        <w:r>
          <w:rPr>
            <w:rFonts w:asciiTheme="minorHAnsi" w:hAnsiTheme="minorHAnsi" w:cstheme="minorHAnsi"/>
            <w:sz w:val="22"/>
            <w:szCs w:val="22"/>
          </w:rPr>
          <w:t>“</w:t>
        </w:r>
        <w:r w:rsidRPr="00E33C79">
          <w:rPr>
            <w:rFonts w:asciiTheme="minorHAnsi" w:hAnsiTheme="minorHAnsi" w:cstheme="minorHAnsi"/>
            <w:sz w:val="22"/>
            <w:szCs w:val="22"/>
          </w:rPr>
          <w:t xml:space="preserve"> und d</w:t>
        </w:r>
        <w:r>
          <w:rPr>
            <w:rFonts w:asciiTheme="minorHAnsi" w:hAnsiTheme="minorHAnsi" w:cstheme="minorHAnsi"/>
            <w:sz w:val="22"/>
            <w:szCs w:val="22"/>
          </w:rPr>
          <w:t>i</w:t>
        </w:r>
        <w:r w:rsidRPr="00E33C79">
          <w:rPr>
            <w:rFonts w:asciiTheme="minorHAnsi" w:hAnsiTheme="minorHAnsi" w:cstheme="minorHAnsi"/>
            <w:sz w:val="22"/>
            <w:szCs w:val="22"/>
          </w:rPr>
          <w:t>e dazu ggf. eingerichteten Unterordner besitzt der Rolleninhaber lesenden Zugriff. Dem Bediensteten Geschäftsstelle werden zu den ihm zugewiesenen Ressourcen auch die Berechtigungen zum Suchen, Ausführen und Abbrechen erteilt, soweit dies für die Aufgabenerfüllung erforderlich ist.</w:t>
        </w:r>
      </w:ins>
      <w:ins w:id="2689" w:author="Kisch, Christian" w:date="2022-02-07T15:12:00Z">
        <w:r w:rsidR="00372592">
          <w:rPr>
            <w:rFonts w:asciiTheme="minorHAnsi" w:hAnsiTheme="minorHAnsi" w:cstheme="minorHAnsi"/>
            <w:sz w:val="22"/>
            <w:szCs w:val="22"/>
          </w:rPr>
          <w:t xml:space="preserve"> Die gewährten Entitäten, Aktionsarten und Funktionalitäten sind </w:t>
        </w:r>
        <w:r w:rsidR="00372592" w:rsidRPr="001446C7">
          <w:rPr>
            <w:rFonts w:asciiTheme="minorHAnsi" w:hAnsiTheme="minorHAnsi" w:cstheme="minorHAnsi"/>
            <w:sz w:val="22"/>
            <w:szCs w:val="22"/>
          </w:rPr>
          <w:t xml:space="preserve">der </w:t>
        </w:r>
        <w:r w:rsidR="00372592" w:rsidRPr="001446C7">
          <w:rPr>
            <w:rFonts w:asciiTheme="minorHAnsi" w:hAnsiTheme="minorHAnsi" w:cstheme="minorHAnsi"/>
            <w:b/>
            <w:sz w:val="22"/>
            <w:szCs w:val="22"/>
          </w:rPr>
          <w:t>Anlage 9</w:t>
        </w:r>
        <w:r w:rsidR="00372592">
          <w:rPr>
            <w:rFonts w:asciiTheme="minorHAnsi" w:hAnsiTheme="minorHAnsi" w:cstheme="minorHAnsi"/>
            <w:b/>
          </w:rPr>
          <w:t xml:space="preserve"> </w:t>
        </w:r>
        <w:r w:rsidR="00372592">
          <w:rPr>
            <w:rFonts w:asciiTheme="minorHAnsi" w:hAnsiTheme="minorHAnsi" w:cstheme="minorHAnsi"/>
            <w:sz w:val="22"/>
            <w:szCs w:val="22"/>
          </w:rPr>
          <w:t>zu entnehmen.</w:t>
        </w:r>
      </w:ins>
    </w:p>
    <w:p w14:paraId="29C84CAE" w14:textId="6B015526" w:rsidR="00343992" w:rsidRDefault="00E41EEF">
      <w:pPr>
        <w:pStyle w:val="berschrift2"/>
        <w:rPr>
          <w:ins w:id="2690" w:author="Franz, Ilka (GZD - DIII - DO Potsdam Behlertstraße)" w:date="2022-01-05T14:13:00Z"/>
        </w:rPr>
        <w:pPrChange w:id="2691" w:author="Franz, Ilka (GZD - DIII - DO Potsdam Behlertstraße)" w:date="2022-01-05T14:13:00Z">
          <w:pPr>
            <w:pStyle w:val="StandardWeb"/>
          </w:pPr>
        </w:pPrChange>
      </w:pPr>
      <w:ins w:id="2692" w:author="Franz, Ilka (GZD - DIII - DO Potsdam Behlertstraße)" w:date="2022-01-06T08:07:00Z">
        <w:r>
          <w:t>Bedienste</w:t>
        </w:r>
      </w:ins>
      <w:ins w:id="2693" w:author="Franz, Ilka (GZD - DIII - DO Potsdam Behlertstraße)" w:date="2022-01-06T08:08:00Z">
        <w:r>
          <w:t xml:space="preserve">ter </w:t>
        </w:r>
      </w:ins>
      <w:ins w:id="2694" w:author="Franz, Ilka (GZD - DIII - DO Potsdam Behlertstraße)" w:date="2022-01-05T14:13:00Z">
        <w:r w:rsidR="00770494" w:rsidRPr="00770494">
          <w:t>Registratur</w:t>
        </w:r>
      </w:ins>
    </w:p>
    <w:p w14:paraId="529CAFC1" w14:textId="7EDABE65" w:rsidR="007E42CB" w:rsidRDefault="00E41EEF" w:rsidP="00577F60">
      <w:pPr>
        <w:pStyle w:val="StandardWeb"/>
        <w:rPr>
          <w:ins w:id="2695" w:author="Franz, Ilka (GZD - DIII - DO Potsdam Behlertstraße)" w:date="2022-01-06T08:38:00Z"/>
          <w:rFonts w:asciiTheme="minorHAnsi" w:hAnsiTheme="minorHAnsi" w:cstheme="minorHAnsi"/>
          <w:sz w:val="22"/>
          <w:szCs w:val="22"/>
        </w:rPr>
      </w:pPr>
      <w:ins w:id="2696" w:author="Franz, Ilka (GZD - DIII - DO Potsdam Behlertstraße)" w:date="2022-01-06T08:13:00Z">
        <w:r>
          <w:rPr>
            <w:rFonts w:asciiTheme="minorHAnsi" w:hAnsiTheme="minorHAnsi" w:cstheme="minorHAnsi"/>
            <w:sz w:val="22"/>
            <w:szCs w:val="22"/>
          </w:rPr>
          <w:t xml:space="preserve">Abgeschlossene Bußgeldakten und Strafakten (Zoll) </w:t>
        </w:r>
      </w:ins>
      <w:ins w:id="2697" w:author="Franz, Ilka (GZD - DIII - DO Potsdam Behlertstraße)" w:date="2022-01-06T08:41:00Z">
        <w:r w:rsidR="007E42CB">
          <w:rPr>
            <w:rFonts w:asciiTheme="minorHAnsi" w:hAnsiTheme="minorHAnsi" w:cstheme="minorHAnsi"/>
            <w:sz w:val="22"/>
            <w:szCs w:val="22"/>
          </w:rPr>
          <w:t>müssen n</w:t>
        </w:r>
        <w:r w:rsidR="007E42CB" w:rsidRPr="007E42CB">
          <w:rPr>
            <w:rFonts w:asciiTheme="minorHAnsi" w:hAnsiTheme="minorHAnsi" w:cstheme="minorHAnsi"/>
            <w:sz w:val="22"/>
            <w:szCs w:val="22"/>
          </w:rPr>
          <w:t>ach Ablauf der Aufbewahrungsfrist</w:t>
        </w:r>
        <w:r w:rsidR="007E42CB">
          <w:rPr>
            <w:rFonts w:asciiTheme="minorHAnsi" w:hAnsiTheme="minorHAnsi" w:cstheme="minorHAnsi"/>
            <w:sz w:val="22"/>
            <w:szCs w:val="22"/>
          </w:rPr>
          <w:t xml:space="preserve"> </w:t>
        </w:r>
        <w:r w:rsidR="007E42CB" w:rsidRPr="007E42CB">
          <w:rPr>
            <w:rFonts w:asciiTheme="minorHAnsi" w:hAnsiTheme="minorHAnsi" w:cstheme="minorHAnsi"/>
            <w:sz w:val="22"/>
            <w:szCs w:val="22"/>
          </w:rPr>
          <w:t>dem zuständigen Archiv zur Übernahme angeboten werden</w:t>
        </w:r>
        <w:r w:rsidR="007E42CB">
          <w:rPr>
            <w:rFonts w:asciiTheme="minorHAnsi" w:hAnsiTheme="minorHAnsi" w:cstheme="minorHAnsi"/>
            <w:sz w:val="22"/>
            <w:szCs w:val="22"/>
          </w:rPr>
          <w:t xml:space="preserve"> (</w:t>
        </w:r>
      </w:ins>
      <w:ins w:id="2698" w:author="Franz, Ilka (GZD - DIII - DO Potsdam Behlertstraße)" w:date="2022-01-06T08:42:00Z">
        <w:r w:rsidR="007E42CB">
          <w:rPr>
            <w:rFonts w:asciiTheme="minorHAnsi" w:hAnsiTheme="minorHAnsi" w:cstheme="minorHAnsi"/>
            <w:sz w:val="22"/>
            <w:szCs w:val="22"/>
          </w:rPr>
          <w:t xml:space="preserve">z.B. </w:t>
        </w:r>
      </w:ins>
      <w:ins w:id="2699" w:author="Franz, Ilka (GZD - DIII - DO Potsdam Behlertstraße)" w:date="2022-01-06T08:41:00Z">
        <w:r w:rsidR="007E42CB">
          <w:rPr>
            <w:rFonts w:asciiTheme="minorHAnsi" w:hAnsiTheme="minorHAnsi" w:cstheme="minorHAnsi"/>
            <w:sz w:val="22"/>
            <w:szCs w:val="22"/>
          </w:rPr>
          <w:t>§§ 5, 7 BArch</w:t>
        </w:r>
      </w:ins>
      <w:ins w:id="2700" w:author="Franz, Ilka (GZD - DIII - DO Potsdam Behlertstraße)" w:date="2022-01-06T08:42:00Z">
        <w:r w:rsidR="007E42CB">
          <w:rPr>
            <w:rFonts w:asciiTheme="minorHAnsi" w:hAnsiTheme="minorHAnsi" w:cstheme="minorHAnsi"/>
            <w:sz w:val="22"/>
            <w:szCs w:val="22"/>
          </w:rPr>
          <w:t>G).</w:t>
        </w:r>
      </w:ins>
      <w:ins w:id="2701" w:author="Franz, Ilka (GZD - DIII - DO Potsdam Behlertstraße)" w:date="2022-01-06T08:46:00Z">
        <w:r w:rsidR="00C1258E">
          <w:rPr>
            <w:rFonts w:asciiTheme="minorHAnsi" w:hAnsiTheme="minorHAnsi" w:cstheme="minorHAnsi"/>
            <w:sz w:val="22"/>
            <w:szCs w:val="22"/>
          </w:rPr>
          <w:t xml:space="preserve"> Hierzu erstellt die zuständige Stelle des Teilnehmers ein </w:t>
        </w:r>
      </w:ins>
      <w:ins w:id="2702" w:author="Franz, Ilka (GZD - DIII - DO Potsdam Behlertstraße)" w:date="2022-01-06T08:47:00Z">
        <w:r w:rsidR="00C1258E">
          <w:rPr>
            <w:rFonts w:asciiTheme="minorHAnsi" w:hAnsiTheme="minorHAnsi" w:cstheme="minorHAnsi"/>
            <w:sz w:val="22"/>
            <w:szCs w:val="22"/>
          </w:rPr>
          <w:t xml:space="preserve">Verzeichnis mit festgelegten Angaben zu den anzubietenden </w:t>
        </w:r>
      </w:ins>
      <w:ins w:id="2703" w:author="Franz, Ilka (GZD - DIII - DO Potsdam Behlertstraße)" w:date="2022-01-06T08:48:00Z">
        <w:r w:rsidR="00C1258E">
          <w:rPr>
            <w:rFonts w:asciiTheme="minorHAnsi" w:hAnsiTheme="minorHAnsi" w:cstheme="minorHAnsi"/>
            <w:sz w:val="22"/>
            <w:szCs w:val="22"/>
          </w:rPr>
          <w:t xml:space="preserve">Akten (z.B. Aktenzeichen, Betreff, </w:t>
        </w:r>
      </w:ins>
      <w:ins w:id="2704" w:author="Franz, Ilka (GZD - DIII - DO Potsdam Behlertstraße)" w:date="2022-01-06T08:49:00Z">
        <w:r w:rsidR="00C1258E">
          <w:rPr>
            <w:rFonts w:asciiTheme="minorHAnsi" w:hAnsiTheme="minorHAnsi" w:cstheme="minorHAnsi"/>
            <w:sz w:val="22"/>
            <w:szCs w:val="22"/>
          </w:rPr>
          <w:t xml:space="preserve">Zeitraum der Bearbeitung der Akte) und übermittelt </w:t>
        </w:r>
      </w:ins>
      <w:ins w:id="2705" w:author="Franz, Ilka (GZD - DIII - DO Potsdam Behlertstraße)" w:date="2022-01-06T08:50:00Z">
        <w:r w:rsidR="00C1258E">
          <w:rPr>
            <w:rFonts w:asciiTheme="minorHAnsi" w:hAnsiTheme="minorHAnsi" w:cstheme="minorHAnsi"/>
            <w:sz w:val="22"/>
            <w:szCs w:val="22"/>
          </w:rPr>
          <w:t>dieses an das zuständige Archiv.</w:t>
        </w:r>
      </w:ins>
      <w:ins w:id="2706" w:author="Franz, Ilka (GZD - DIII - DO Potsdam Behlertstraße)" w:date="2022-01-06T08:55:00Z">
        <w:r w:rsidR="00C1258E">
          <w:rPr>
            <w:rFonts w:asciiTheme="minorHAnsi" w:hAnsiTheme="minorHAnsi" w:cstheme="minorHAnsi"/>
            <w:sz w:val="22"/>
            <w:szCs w:val="22"/>
          </w:rPr>
          <w:t xml:space="preserve"> G</w:t>
        </w:r>
      </w:ins>
      <w:ins w:id="2707" w:author="Franz, Ilka (GZD - DIII - DO Potsdam Behlertstraße)" w:date="2022-01-06T08:52:00Z">
        <w:r w:rsidR="00C1258E">
          <w:rPr>
            <w:rFonts w:asciiTheme="minorHAnsi" w:hAnsiTheme="minorHAnsi" w:cstheme="minorHAnsi"/>
            <w:sz w:val="22"/>
            <w:szCs w:val="22"/>
          </w:rPr>
          <w:t xml:space="preserve">gf. </w:t>
        </w:r>
      </w:ins>
      <w:ins w:id="2708" w:author="Franz, Ilka (GZD - DIII - DO Potsdam Behlertstraße)" w:date="2022-01-06T08:51:00Z">
        <w:r w:rsidR="00C1258E">
          <w:rPr>
            <w:rFonts w:asciiTheme="minorHAnsi" w:hAnsiTheme="minorHAnsi" w:cstheme="minorHAnsi"/>
            <w:sz w:val="22"/>
            <w:szCs w:val="22"/>
          </w:rPr>
          <w:t xml:space="preserve">gewährt die </w:t>
        </w:r>
      </w:ins>
      <w:ins w:id="2709" w:author="Franz, Ilka (GZD - DIII - DO Potsdam Behlertstraße)" w:date="2022-01-06T08:52:00Z">
        <w:r w:rsidR="00C1258E">
          <w:rPr>
            <w:rFonts w:asciiTheme="minorHAnsi" w:hAnsiTheme="minorHAnsi" w:cstheme="minorHAnsi"/>
            <w:sz w:val="22"/>
            <w:szCs w:val="22"/>
          </w:rPr>
          <w:t>zuständige Stelle des Teilnehmers Mitarbeitern des Archives Einsicht in die</w:t>
        </w:r>
      </w:ins>
      <w:ins w:id="2710" w:author="Franz, Ilka (GZD - DIII - DO Potsdam Behlertstraße)" w:date="2022-01-06T08:53:00Z">
        <w:r w:rsidR="00C1258E">
          <w:rPr>
            <w:rFonts w:asciiTheme="minorHAnsi" w:hAnsiTheme="minorHAnsi" w:cstheme="minorHAnsi"/>
            <w:sz w:val="22"/>
            <w:szCs w:val="22"/>
          </w:rPr>
          <w:t xml:space="preserve"> angebotenen Akten, damit diese über die Archivwürdigkeit entscheiden könne</w:t>
        </w:r>
      </w:ins>
      <w:ins w:id="2711" w:author="Franz, Ilka (GZD - DIII - DO Potsdam Behlertstraße)" w:date="2022-01-06T08:55:00Z">
        <w:r w:rsidR="00C1258E">
          <w:rPr>
            <w:rFonts w:asciiTheme="minorHAnsi" w:hAnsiTheme="minorHAnsi" w:cstheme="minorHAnsi"/>
            <w:sz w:val="22"/>
            <w:szCs w:val="22"/>
          </w:rPr>
          <w:t>n</w:t>
        </w:r>
      </w:ins>
      <w:ins w:id="2712" w:author="Franz, Ilka (GZD - DIII - DO Potsdam Behlertstraße)" w:date="2022-01-06T08:53:00Z">
        <w:r w:rsidR="00C1258E">
          <w:rPr>
            <w:rFonts w:asciiTheme="minorHAnsi" w:hAnsiTheme="minorHAnsi" w:cstheme="minorHAnsi"/>
            <w:sz w:val="22"/>
            <w:szCs w:val="22"/>
          </w:rPr>
          <w:t>. Auf entsprechende</w:t>
        </w:r>
      </w:ins>
      <w:ins w:id="2713" w:author="Franz, Ilka (GZD - DIII - DO Potsdam Behlertstraße)" w:date="2022-01-06T08:51:00Z">
        <w:r w:rsidR="00C1258E">
          <w:rPr>
            <w:rFonts w:asciiTheme="minorHAnsi" w:hAnsiTheme="minorHAnsi" w:cstheme="minorHAnsi"/>
            <w:sz w:val="22"/>
            <w:szCs w:val="22"/>
          </w:rPr>
          <w:t xml:space="preserve"> Mitteilung des Archives </w:t>
        </w:r>
      </w:ins>
      <w:ins w:id="2714" w:author="Franz, Ilka (GZD - DIII - DO Potsdam Behlertstraße)" w:date="2022-01-06T08:54:00Z">
        <w:r w:rsidR="00C1258E">
          <w:rPr>
            <w:rFonts w:asciiTheme="minorHAnsi" w:hAnsiTheme="minorHAnsi" w:cstheme="minorHAnsi"/>
            <w:sz w:val="22"/>
            <w:szCs w:val="22"/>
          </w:rPr>
          <w:t>übergibt</w:t>
        </w:r>
      </w:ins>
      <w:ins w:id="2715" w:author="Franz, Ilka (GZD - DIII - DO Potsdam Behlertstraße)" w:date="2022-01-06T08:53:00Z">
        <w:r w:rsidR="00C1258E">
          <w:rPr>
            <w:rFonts w:asciiTheme="minorHAnsi" w:hAnsiTheme="minorHAnsi" w:cstheme="minorHAnsi"/>
            <w:sz w:val="22"/>
            <w:szCs w:val="22"/>
          </w:rPr>
          <w:t xml:space="preserve"> die zuständige Stelle des Teilnehmers die </w:t>
        </w:r>
      </w:ins>
      <w:ins w:id="2716" w:author="Franz, Ilka (GZD - DIII - DO Potsdam Behlertstraße)" w:date="2022-01-06T08:54:00Z">
        <w:r w:rsidR="00C1258E">
          <w:rPr>
            <w:rFonts w:asciiTheme="minorHAnsi" w:hAnsiTheme="minorHAnsi" w:cstheme="minorHAnsi"/>
            <w:sz w:val="22"/>
            <w:szCs w:val="22"/>
          </w:rPr>
          <w:t xml:space="preserve">angeforderten Akten an das Archiv. </w:t>
        </w:r>
      </w:ins>
    </w:p>
    <w:p w14:paraId="43681F5F" w14:textId="7A663BB4" w:rsidR="00343992" w:rsidRPr="003A2752" w:rsidRDefault="00C1258E" w:rsidP="00577F60">
      <w:pPr>
        <w:pStyle w:val="StandardWeb"/>
        <w:rPr>
          <w:rFonts w:asciiTheme="minorHAnsi" w:hAnsiTheme="minorHAnsi" w:cstheme="minorHAnsi"/>
          <w:sz w:val="22"/>
          <w:szCs w:val="22"/>
        </w:rPr>
      </w:pPr>
      <w:ins w:id="2717" w:author="Franz, Ilka (GZD - DIII - DO Potsdam Behlertstraße)" w:date="2022-01-06T08:55:00Z">
        <w:r>
          <w:rPr>
            <w:rFonts w:asciiTheme="minorHAnsi" w:hAnsiTheme="minorHAnsi" w:cstheme="minorHAnsi"/>
            <w:sz w:val="22"/>
            <w:szCs w:val="22"/>
          </w:rPr>
          <w:t>Zur Erfüllung dieser Aufgaben benötigt d</w:t>
        </w:r>
      </w:ins>
      <w:ins w:id="2718" w:author="Franz, Ilka (GZD - DIII - DO Potsdam Behlertstraße)" w:date="2022-01-05T14:16:00Z">
        <w:r w:rsidR="00770494">
          <w:rPr>
            <w:rFonts w:asciiTheme="minorHAnsi" w:hAnsiTheme="minorHAnsi" w:cstheme="minorHAnsi"/>
            <w:sz w:val="22"/>
            <w:szCs w:val="22"/>
          </w:rPr>
          <w:t>er Bedien</w:t>
        </w:r>
      </w:ins>
      <w:ins w:id="2719" w:author="Franz, Ilka (GZD - DIII - DO Potsdam Behlertstraße)" w:date="2022-01-05T14:17:00Z">
        <w:r w:rsidR="00770494">
          <w:rPr>
            <w:rFonts w:asciiTheme="minorHAnsi" w:hAnsiTheme="minorHAnsi" w:cstheme="minorHAnsi"/>
            <w:sz w:val="22"/>
            <w:szCs w:val="22"/>
          </w:rPr>
          <w:t xml:space="preserve">stete der Registratur </w:t>
        </w:r>
      </w:ins>
      <w:ins w:id="2720" w:author="Franz, Ilka (GZD - DIII - DO Potsdam Behlertstraße)" w:date="2022-01-05T14:15:00Z">
        <w:r w:rsidR="00770494">
          <w:rPr>
            <w:rFonts w:asciiTheme="minorHAnsi" w:hAnsiTheme="minorHAnsi" w:cstheme="minorHAnsi"/>
            <w:sz w:val="22"/>
            <w:szCs w:val="22"/>
          </w:rPr>
          <w:t>Zugriff auf die Metadaten zu</w:t>
        </w:r>
      </w:ins>
      <w:ins w:id="2721" w:author="Franz, Ilka (GZD - DIII - DO Potsdam Behlertstraße)" w:date="2022-01-06T08:56:00Z">
        <w:r w:rsidR="000D49F5">
          <w:rPr>
            <w:rFonts w:asciiTheme="minorHAnsi" w:hAnsiTheme="minorHAnsi" w:cstheme="minorHAnsi"/>
            <w:sz w:val="22"/>
            <w:szCs w:val="22"/>
          </w:rPr>
          <w:t xml:space="preserve"> abgeschlossenen Bußgeldakte</w:t>
        </w:r>
      </w:ins>
      <w:ins w:id="2722" w:author="Franz, Ilka (GZD - DIII - DO Potsdam Behlertstraße)" w:date="2022-01-06T08:58:00Z">
        <w:r w:rsidR="000D49F5">
          <w:rPr>
            <w:rFonts w:asciiTheme="minorHAnsi" w:hAnsiTheme="minorHAnsi" w:cstheme="minorHAnsi"/>
            <w:sz w:val="22"/>
            <w:szCs w:val="22"/>
          </w:rPr>
          <w:t>n</w:t>
        </w:r>
      </w:ins>
      <w:ins w:id="2723" w:author="Franz, Ilka (GZD - DIII - DO Potsdam Behlertstraße)" w:date="2022-01-06T08:56:00Z">
        <w:r w:rsidR="000D49F5">
          <w:rPr>
            <w:rFonts w:asciiTheme="minorHAnsi" w:hAnsiTheme="minorHAnsi" w:cstheme="minorHAnsi"/>
            <w:sz w:val="22"/>
            <w:szCs w:val="22"/>
          </w:rPr>
          <w:t xml:space="preserve"> und Strafakten Zoll</w:t>
        </w:r>
      </w:ins>
      <w:ins w:id="2724" w:author="Franz, Ilka (GZD - DIII - DO Potsdam Behlertstraße)" w:date="2022-01-06T08:57:00Z">
        <w:r w:rsidR="000D49F5">
          <w:rPr>
            <w:rFonts w:asciiTheme="minorHAnsi" w:hAnsiTheme="minorHAnsi" w:cstheme="minorHAnsi"/>
            <w:sz w:val="22"/>
            <w:szCs w:val="22"/>
          </w:rPr>
          <w:t xml:space="preserve"> sowie das Recht zur Übermittlung dieser Akten an das Archiv. Ein Leserecht in den Akten ist damit nicht verbunden.</w:t>
        </w:r>
      </w:ins>
      <w:ins w:id="2725" w:author="Kisch, Christian" w:date="2022-02-08T09:51:00Z">
        <w:r w:rsidR="0084168B">
          <w:rPr>
            <w:rFonts w:asciiTheme="minorHAnsi" w:hAnsiTheme="minorHAnsi" w:cstheme="minorHAnsi"/>
            <w:sz w:val="22"/>
            <w:szCs w:val="22"/>
          </w:rPr>
          <w:t xml:space="preserve"> Die gewährten Entitäten, Aktionsarten und Funktionalitäten sind der </w:t>
        </w:r>
        <w:r w:rsidR="0084168B" w:rsidRPr="001446C7">
          <w:rPr>
            <w:rFonts w:asciiTheme="minorHAnsi" w:hAnsiTheme="minorHAnsi" w:cstheme="minorHAnsi"/>
            <w:b/>
            <w:sz w:val="22"/>
            <w:szCs w:val="22"/>
          </w:rPr>
          <w:t xml:space="preserve">Anlage 10 </w:t>
        </w:r>
        <w:r w:rsidR="0084168B" w:rsidRPr="001446C7">
          <w:rPr>
            <w:rFonts w:asciiTheme="minorHAnsi" w:hAnsiTheme="minorHAnsi" w:cstheme="minorHAnsi"/>
            <w:sz w:val="22"/>
            <w:szCs w:val="22"/>
          </w:rPr>
          <w:t>zu</w:t>
        </w:r>
        <w:r w:rsidR="0084168B">
          <w:rPr>
            <w:rFonts w:asciiTheme="minorHAnsi" w:hAnsiTheme="minorHAnsi" w:cstheme="minorHAnsi"/>
            <w:sz w:val="22"/>
            <w:szCs w:val="22"/>
          </w:rPr>
          <w:t xml:space="preserve"> entnehmen.</w:t>
        </w:r>
      </w:ins>
    </w:p>
    <w:p w14:paraId="7D18E9D4" w14:textId="0C54C615" w:rsidR="005961B9" w:rsidDel="005D49CB" w:rsidRDefault="00755D65" w:rsidP="00755D65">
      <w:pPr>
        <w:pStyle w:val="berschrift2"/>
        <w:ind w:left="851" w:hanging="851"/>
        <w:rPr>
          <w:del w:id="2726" w:author="Kisch, Christian" w:date="2021-12-22T16:42:00Z"/>
        </w:rPr>
      </w:pPr>
      <w:bookmarkStart w:id="2727" w:name="_Toc88646382"/>
      <w:del w:id="2728" w:author="Kisch, Christian" w:date="2021-12-22T16:42:00Z">
        <w:r w:rsidRPr="00755D65" w:rsidDel="005D49CB">
          <w:delText>Stellverteter</w:delText>
        </w:r>
        <w:bookmarkEnd w:id="2727"/>
      </w:del>
    </w:p>
    <w:p w14:paraId="3FCF529E" w14:textId="6B1B14F7" w:rsidR="000A1659" w:rsidRPr="000A1659" w:rsidDel="005D49CB" w:rsidRDefault="000A1659" w:rsidP="000A1659">
      <w:pPr>
        <w:pStyle w:val="StandardWeb"/>
        <w:rPr>
          <w:del w:id="2729" w:author="Kisch, Christian" w:date="2021-12-22T16:42:00Z"/>
          <w:rFonts w:asciiTheme="minorHAnsi" w:hAnsiTheme="minorHAnsi" w:cstheme="minorHAnsi"/>
          <w:sz w:val="22"/>
          <w:szCs w:val="22"/>
        </w:rPr>
      </w:pPr>
      <w:del w:id="2730" w:author="Kisch, Christian" w:date="2021-12-22T16:42:00Z">
        <w:r w:rsidDel="005D49CB">
          <w:rPr>
            <w:rFonts w:asciiTheme="minorHAnsi" w:hAnsiTheme="minorHAnsi" w:cstheme="minorHAnsi"/>
            <w:sz w:val="22"/>
            <w:szCs w:val="22"/>
          </w:rPr>
          <w:delText xml:space="preserve">In der E-Aktenlösung besteht die Möglichkeit, </w:delText>
        </w:r>
        <w:r w:rsidR="001877D3" w:rsidDel="005D49CB">
          <w:rPr>
            <w:rFonts w:asciiTheme="minorHAnsi" w:hAnsiTheme="minorHAnsi" w:cstheme="minorHAnsi"/>
            <w:sz w:val="22"/>
            <w:szCs w:val="22"/>
          </w:rPr>
          <w:delText>eine</w:delText>
        </w:r>
        <w:r w:rsidDel="005D49CB">
          <w:rPr>
            <w:rFonts w:asciiTheme="minorHAnsi" w:hAnsiTheme="minorHAnsi" w:cstheme="minorHAnsi"/>
            <w:sz w:val="22"/>
            <w:szCs w:val="22"/>
          </w:rPr>
          <w:delText xml:space="preserve"> Stellver</w:delText>
        </w:r>
        <w:r w:rsidRPr="000A1659" w:rsidDel="005D49CB">
          <w:rPr>
            <w:rFonts w:asciiTheme="minorHAnsi" w:hAnsiTheme="minorHAnsi" w:cstheme="minorHAnsi"/>
            <w:sz w:val="22"/>
            <w:szCs w:val="22"/>
          </w:rPr>
          <w:delText xml:space="preserve">tretung </w:delText>
        </w:r>
        <w:r w:rsidR="00B6354A" w:rsidDel="005D49CB">
          <w:rPr>
            <w:rFonts w:asciiTheme="minorHAnsi" w:hAnsiTheme="minorHAnsi" w:cstheme="minorHAnsi"/>
            <w:sz w:val="22"/>
            <w:szCs w:val="22"/>
          </w:rPr>
          <w:delText>einzurichten</w:delText>
        </w:r>
        <w:r w:rsidRPr="000A1659" w:rsidDel="005D49CB">
          <w:rPr>
            <w:rFonts w:asciiTheme="minorHAnsi" w:hAnsiTheme="minorHAnsi" w:cstheme="minorHAnsi"/>
            <w:sz w:val="22"/>
            <w:szCs w:val="22"/>
          </w:rPr>
          <w:delText xml:space="preserve">. </w:delText>
        </w:r>
        <w:r w:rsidDel="005D49CB">
          <w:rPr>
            <w:rFonts w:asciiTheme="minorHAnsi" w:hAnsiTheme="minorHAnsi" w:cstheme="minorHAnsi"/>
            <w:sz w:val="22"/>
            <w:szCs w:val="22"/>
          </w:rPr>
          <w:delText>D</w:delText>
        </w:r>
        <w:r w:rsidRPr="000A1659" w:rsidDel="005D49CB">
          <w:rPr>
            <w:rFonts w:asciiTheme="minorHAnsi" w:hAnsiTheme="minorHAnsi" w:cstheme="minorHAnsi"/>
            <w:sz w:val="22"/>
            <w:szCs w:val="22"/>
          </w:rPr>
          <w:delText xml:space="preserve">er </w:delText>
        </w:r>
        <w:r w:rsidDel="005D49CB">
          <w:rPr>
            <w:rFonts w:asciiTheme="minorHAnsi" w:hAnsiTheme="minorHAnsi" w:cstheme="minorHAnsi"/>
            <w:sz w:val="22"/>
            <w:szCs w:val="22"/>
          </w:rPr>
          <w:delText>Stellve</w:delText>
        </w:r>
        <w:r w:rsidRPr="000A1659" w:rsidDel="005D49CB">
          <w:rPr>
            <w:rFonts w:asciiTheme="minorHAnsi" w:hAnsiTheme="minorHAnsi" w:cstheme="minorHAnsi"/>
            <w:sz w:val="22"/>
            <w:szCs w:val="22"/>
          </w:rPr>
          <w:delText xml:space="preserve">rtreter </w:delText>
        </w:r>
        <w:r w:rsidDel="005D49CB">
          <w:rPr>
            <w:rFonts w:asciiTheme="minorHAnsi" w:hAnsiTheme="minorHAnsi" w:cstheme="minorHAnsi"/>
            <w:sz w:val="22"/>
            <w:szCs w:val="22"/>
          </w:rPr>
          <w:delText>erhält Zu</w:delText>
        </w:r>
        <w:r w:rsidRPr="000A1659" w:rsidDel="005D49CB">
          <w:rPr>
            <w:rFonts w:asciiTheme="minorHAnsi" w:hAnsiTheme="minorHAnsi" w:cstheme="minorHAnsi"/>
            <w:sz w:val="22"/>
            <w:szCs w:val="22"/>
          </w:rPr>
          <w:delText xml:space="preserve">gang zu den </w:delText>
        </w:r>
        <w:r w:rsidR="00903439" w:rsidDel="005D49CB">
          <w:rPr>
            <w:rFonts w:asciiTheme="minorHAnsi" w:hAnsiTheme="minorHAnsi" w:cstheme="minorHAnsi"/>
            <w:sz w:val="22"/>
            <w:szCs w:val="22"/>
          </w:rPr>
          <w:delText xml:space="preserve">Ressourcen (z. B. </w:delText>
        </w:r>
        <w:r w:rsidR="0054790E" w:rsidDel="005D49CB">
          <w:rPr>
            <w:rFonts w:asciiTheme="minorHAnsi" w:hAnsiTheme="minorHAnsi" w:cstheme="minorHAnsi"/>
            <w:sz w:val="22"/>
            <w:szCs w:val="22"/>
          </w:rPr>
          <w:delText xml:space="preserve">Verfahren, </w:delText>
        </w:r>
        <w:r w:rsidR="00903439" w:rsidDel="005D49CB">
          <w:rPr>
            <w:rFonts w:asciiTheme="minorHAnsi" w:hAnsiTheme="minorHAnsi" w:cstheme="minorHAnsi"/>
            <w:sz w:val="22"/>
            <w:szCs w:val="22"/>
          </w:rPr>
          <w:delText>A</w:delText>
        </w:r>
        <w:r w:rsidDel="005D49CB">
          <w:rPr>
            <w:rFonts w:asciiTheme="minorHAnsi" w:hAnsiTheme="minorHAnsi" w:cstheme="minorHAnsi"/>
            <w:sz w:val="22"/>
            <w:szCs w:val="22"/>
          </w:rPr>
          <w:delText xml:space="preserve">kten/Aktenkopien, Teilakten/Teilaktenkopien, </w:delText>
        </w:r>
        <w:r w:rsidR="0054790E" w:rsidDel="005D49CB">
          <w:rPr>
            <w:rFonts w:asciiTheme="minorHAnsi" w:hAnsiTheme="minorHAnsi" w:cstheme="minorHAnsi"/>
            <w:sz w:val="22"/>
            <w:szCs w:val="22"/>
          </w:rPr>
          <w:delText xml:space="preserve">Ordner, </w:delText>
        </w:r>
        <w:r w:rsidDel="005D49CB">
          <w:rPr>
            <w:rFonts w:asciiTheme="minorHAnsi" w:hAnsiTheme="minorHAnsi" w:cstheme="minorHAnsi"/>
            <w:sz w:val="22"/>
            <w:szCs w:val="22"/>
          </w:rPr>
          <w:delText xml:space="preserve">Dokumenten und </w:delText>
        </w:r>
        <w:r w:rsidRPr="000A1659" w:rsidDel="005D49CB">
          <w:rPr>
            <w:rFonts w:asciiTheme="minorHAnsi" w:hAnsiTheme="minorHAnsi" w:cstheme="minorHAnsi"/>
            <w:sz w:val="22"/>
            <w:szCs w:val="22"/>
          </w:rPr>
          <w:delText>Daten</w:delText>
        </w:r>
        <w:r w:rsidR="00903439" w:rsidDel="005D49CB">
          <w:rPr>
            <w:rFonts w:asciiTheme="minorHAnsi" w:hAnsiTheme="minorHAnsi" w:cstheme="minorHAnsi"/>
            <w:sz w:val="22"/>
            <w:szCs w:val="22"/>
          </w:rPr>
          <w:delText>)</w:delText>
        </w:r>
        <w:r w:rsidRPr="000A1659" w:rsidDel="005D49CB">
          <w:rPr>
            <w:rFonts w:asciiTheme="minorHAnsi" w:hAnsiTheme="minorHAnsi" w:cstheme="minorHAnsi"/>
            <w:sz w:val="22"/>
            <w:szCs w:val="22"/>
          </w:rPr>
          <w:delText xml:space="preserve"> des zu </w:delText>
        </w:r>
        <w:r w:rsidR="00903439" w:rsidDel="005D49CB">
          <w:rPr>
            <w:rFonts w:asciiTheme="minorHAnsi" w:hAnsiTheme="minorHAnsi" w:cstheme="minorHAnsi"/>
            <w:sz w:val="22"/>
            <w:szCs w:val="22"/>
          </w:rPr>
          <w:delText>v</w:delText>
        </w:r>
        <w:r w:rsidRPr="000A1659" w:rsidDel="005D49CB">
          <w:rPr>
            <w:rFonts w:asciiTheme="minorHAnsi" w:hAnsiTheme="minorHAnsi" w:cstheme="minorHAnsi"/>
            <w:sz w:val="22"/>
            <w:szCs w:val="22"/>
          </w:rPr>
          <w:delText xml:space="preserve">ertretenden </w:delText>
        </w:r>
        <w:r w:rsidR="00903439" w:rsidDel="005D49CB">
          <w:rPr>
            <w:rFonts w:asciiTheme="minorHAnsi" w:hAnsiTheme="minorHAnsi" w:cstheme="minorHAnsi"/>
            <w:sz w:val="22"/>
            <w:szCs w:val="22"/>
          </w:rPr>
          <w:delText xml:space="preserve">Benutzers </w:delText>
        </w:r>
        <w:r w:rsidRPr="000A1659" w:rsidDel="005D49CB">
          <w:rPr>
            <w:rFonts w:asciiTheme="minorHAnsi" w:hAnsiTheme="minorHAnsi" w:cstheme="minorHAnsi"/>
            <w:sz w:val="22"/>
            <w:szCs w:val="22"/>
          </w:rPr>
          <w:delText>sowie dessen Bearbeitungsrechte</w:delText>
        </w:r>
        <w:r w:rsidDel="005D49CB">
          <w:rPr>
            <w:rFonts w:asciiTheme="minorHAnsi" w:hAnsiTheme="minorHAnsi" w:cstheme="minorHAnsi"/>
            <w:sz w:val="22"/>
            <w:szCs w:val="22"/>
          </w:rPr>
          <w:delText xml:space="preserve">. </w:delText>
        </w:r>
        <w:r w:rsidRPr="000A1659" w:rsidDel="005D49CB">
          <w:rPr>
            <w:rFonts w:asciiTheme="minorHAnsi" w:hAnsiTheme="minorHAnsi" w:cstheme="minorHAnsi"/>
            <w:sz w:val="22"/>
            <w:szCs w:val="22"/>
          </w:rPr>
          <w:delText xml:space="preserve">Die Stellvertretung </w:delText>
        </w:r>
        <w:r w:rsidDel="005D49CB">
          <w:rPr>
            <w:rFonts w:asciiTheme="minorHAnsi" w:hAnsiTheme="minorHAnsi" w:cstheme="minorHAnsi"/>
            <w:sz w:val="22"/>
            <w:szCs w:val="22"/>
          </w:rPr>
          <w:delText xml:space="preserve">wird </w:delText>
        </w:r>
        <w:r w:rsidRPr="000A1659" w:rsidDel="005D49CB">
          <w:rPr>
            <w:rFonts w:asciiTheme="minorHAnsi" w:hAnsiTheme="minorHAnsi" w:cstheme="minorHAnsi"/>
            <w:sz w:val="22"/>
            <w:szCs w:val="22"/>
          </w:rPr>
          <w:delText>auf den erforderlichen</w:delText>
        </w:r>
        <w:r w:rsidDel="005D49CB">
          <w:rPr>
            <w:rFonts w:asciiTheme="minorHAnsi" w:hAnsiTheme="minorHAnsi" w:cstheme="minorHAnsi"/>
            <w:sz w:val="22"/>
            <w:szCs w:val="22"/>
          </w:rPr>
          <w:delText xml:space="preserve"> Zeitraum sowie explizit zu wäh</w:delText>
        </w:r>
        <w:r w:rsidRPr="000A1659" w:rsidDel="005D49CB">
          <w:rPr>
            <w:rFonts w:asciiTheme="minorHAnsi" w:hAnsiTheme="minorHAnsi" w:cstheme="minorHAnsi"/>
            <w:sz w:val="22"/>
            <w:szCs w:val="22"/>
          </w:rPr>
          <w:delText xml:space="preserve">lende Benutzer </w:delText>
        </w:r>
        <w:r w:rsidR="002A413A" w:rsidDel="005D49CB">
          <w:rPr>
            <w:rFonts w:asciiTheme="minorHAnsi" w:hAnsiTheme="minorHAnsi" w:cstheme="minorHAnsi"/>
            <w:sz w:val="22"/>
            <w:szCs w:val="22"/>
          </w:rPr>
          <w:delText xml:space="preserve">und/oder Verfahren </w:delText>
        </w:r>
        <w:r w:rsidRPr="000A1659" w:rsidDel="005D49CB">
          <w:rPr>
            <w:rFonts w:asciiTheme="minorHAnsi" w:hAnsiTheme="minorHAnsi" w:cstheme="minorHAnsi"/>
            <w:sz w:val="22"/>
            <w:szCs w:val="22"/>
          </w:rPr>
          <w:delText>beschränk</w:delText>
        </w:r>
        <w:r w:rsidDel="005D49CB">
          <w:rPr>
            <w:rFonts w:asciiTheme="minorHAnsi" w:hAnsiTheme="minorHAnsi" w:cstheme="minorHAnsi"/>
            <w:sz w:val="22"/>
            <w:szCs w:val="22"/>
          </w:rPr>
          <w:delText>t</w:delText>
        </w:r>
        <w:r w:rsidR="00903439" w:rsidDel="005D49CB">
          <w:rPr>
            <w:rFonts w:asciiTheme="minorHAnsi" w:hAnsiTheme="minorHAnsi" w:cstheme="minorHAnsi"/>
            <w:sz w:val="22"/>
            <w:szCs w:val="22"/>
          </w:rPr>
          <w:delText>.</w:delText>
        </w:r>
        <w:r w:rsidR="001360EB" w:rsidDel="005D49CB">
          <w:rPr>
            <w:rFonts w:asciiTheme="minorHAnsi" w:hAnsiTheme="minorHAnsi" w:cstheme="minorHAnsi"/>
            <w:sz w:val="22"/>
            <w:szCs w:val="22"/>
          </w:rPr>
          <w:delText xml:space="preserve"> Die Stellvertretung kann nur vom Benutzer selbst (bei geplanter Abwesenheit) oder von einer anderen Person</w:delText>
        </w:r>
        <w:r w:rsidR="001877D3" w:rsidDel="005D49CB">
          <w:rPr>
            <w:rFonts w:asciiTheme="minorHAnsi" w:hAnsiTheme="minorHAnsi" w:cstheme="minorHAnsi"/>
            <w:sz w:val="22"/>
            <w:szCs w:val="22"/>
          </w:rPr>
          <w:delText>, die berechtigt ist einen S</w:delText>
        </w:r>
        <w:r w:rsidR="001360EB" w:rsidDel="005D49CB">
          <w:rPr>
            <w:rFonts w:asciiTheme="minorHAnsi" w:hAnsiTheme="minorHAnsi" w:cstheme="minorHAnsi"/>
            <w:sz w:val="22"/>
            <w:szCs w:val="22"/>
          </w:rPr>
          <w:delText>tellvertreter</w:delText>
        </w:r>
        <w:r w:rsidR="001877D3" w:rsidDel="005D49CB">
          <w:rPr>
            <w:rFonts w:asciiTheme="minorHAnsi" w:hAnsiTheme="minorHAnsi" w:cstheme="minorHAnsi"/>
            <w:sz w:val="22"/>
            <w:szCs w:val="22"/>
          </w:rPr>
          <w:delText xml:space="preserve"> zu bestimmen</w:delText>
        </w:r>
        <w:r w:rsidR="001360EB" w:rsidDel="005D49CB">
          <w:rPr>
            <w:rFonts w:asciiTheme="minorHAnsi" w:hAnsiTheme="minorHAnsi" w:cstheme="minorHAnsi"/>
            <w:sz w:val="22"/>
            <w:szCs w:val="22"/>
          </w:rPr>
          <w:delText xml:space="preserve"> (bei ungeplanter Abwesenheit des Benutzers) eingerichtet werden.</w:delText>
        </w:r>
      </w:del>
    </w:p>
    <w:p w14:paraId="0FA140C2" w14:textId="24FD09A3" w:rsidR="00755D65" w:rsidRPr="00755D65" w:rsidRDefault="00AD1030" w:rsidP="00755D65">
      <w:pPr>
        <w:pStyle w:val="berschrift2"/>
        <w:ind w:left="851" w:hanging="851"/>
        <w:rPr>
          <w:rFonts w:asciiTheme="minorHAnsi" w:hAnsiTheme="minorHAnsi" w:cstheme="minorHAnsi"/>
          <w:sz w:val="22"/>
          <w:szCs w:val="22"/>
        </w:rPr>
      </w:pPr>
      <w:bookmarkStart w:id="2731" w:name="_Toc88646383"/>
      <w:del w:id="2732" w:author="Kopp, Laura" w:date="2022-02-09T11:46:00Z">
        <w:r w:rsidDel="00C432FA">
          <w:delText xml:space="preserve">Beteiligter </w:delText>
        </w:r>
      </w:del>
      <w:r>
        <w:t xml:space="preserve">Sachbearbeiter </w:t>
      </w:r>
      <w:ins w:id="2733" w:author="Kopp, Laura" w:date="2022-02-09T11:20:00Z">
        <w:r w:rsidR="00D0024B">
          <w:t xml:space="preserve">mit Lese-Recht </w:t>
        </w:r>
      </w:ins>
      <w:del w:id="2734" w:author="Kopp, Laura" w:date="2022-02-09T11:20:00Z">
        <w:r w:rsidR="00755D65" w:rsidDel="00D0024B">
          <w:delText>Gastzugang</w:delText>
        </w:r>
      </w:del>
      <w:bookmarkEnd w:id="2731"/>
    </w:p>
    <w:p w14:paraId="7DEB5AC7" w14:textId="0D3EF7EB" w:rsidR="00FD15F4" w:rsidRDefault="00FD15F4" w:rsidP="008A74B7">
      <w:pPr>
        <w:pStyle w:val="StandardWeb"/>
        <w:rPr>
          <w:ins w:id="2735" w:author="Kopp, Laura" w:date="2022-02-09T11:51:00Z"/>
          <w:rFonts w:asciiTheme="minorHAnsi" w:hAnsiTheme="minorHAnsi" w:cstheme="minorHAnsi"/>
          <w:sz w:val="22"/>
          <w:szCs w:val="22"/>
        </w:rPr>
      </w:pPr>
      <w:bookmarkStart w:id="2736" w:name="_Toc78534398"/>
      <w:ins w:id="2737" w:author="Kopp, Laura" w:date="2022-02-09T11:51:00Z">
        <w:r>
          <w:rPr>
            <w:rFonts w:asciiTheme="minorHAnsi" w:hAnsiTheme="minorHAnsi" w:cstheme="minorHAnsi"/>
            <w:sz w:val="22"/>
            <w:szCs w:val="22"/>
          </w:rPr>
          <w:t>Mit dieser Rolle soll Sachbearbeitern das Lesen von Verfahrensinhalten ermöglicht werden.</w:t>
        </w:r>
      </w:ins>
      <w:ins w:id="2738" w:author="Kopp, Laura" w:date="2022-02-09T11:52:00Z">
        <w:r>
          <w:rPr>
            <w:rFonts w:asciiTheme="minorHAnsi" w:hAnsiTheme="minorHAnsi" w:cstheme="minorHAnsi"/>
            <w:sz w:val="22"/>
            <w:szCs w:val="22"/>
          </w:rPr>
          <w:t xml:space="preserve"> Dies kommt</w:t>
        </w:r>
      </w:ins>
      <w:ins w:id="2739" w:author="Kopp, Laura" w:date="2022-02-09T11:51:00Z">
        <w:r>
          <w:rPr>
            <w:rFonts w:asciiTheme="minorHAnsi" w:hAnsiTheme="minorHAnsi" w:cstheme="minorHAnsi"/>
            <w:sz w:val="22"/>
            <w:szCs w:val="22"/>
          </w:rPr>
          <w:t xml:space="preserve"> insbesondere</w:t>
        </w:r>
      </w:ins>
      <w:ins w:id="2740" w:author="Kopp, Laura" w:date="2022-02-09T11:52:00Z">
        <w:r>
          <w:rPr>
            <w:rFonts w:asciiTheme="minorHAnsi" w:hAnsiTheme="minorHAnsi" w:cstheme="minorHAnsi"/>
            <w:sz w:val="22"/>
            <w:szCs w:val="22"/>
          </w:rPr>
          <w:t xml:space="preserve"> für </w:t>
        </w:r>
      </w:ins>
      <w:ins w:id="2741" w:author="Kopp, Laura" w:date="2022-02-09T11:55:00Z">
        <w:r>
          <w:rPr>
            <w:rFonts w:asciiTheme="minorHAnsi" w:hAnsiTheme="minorHAnsi" w:cstheme="minorHAnsi"/>
            <w:sz w:val="22"/>
            <w:szCs w:val="22"/>
          </w:rPr>
          <w:t>Sachbearbeiter</w:t>
        </w:r>
      </w:ins>
      <w:ins w:id="2742" w:author="Kopp, Laura" w:date="2022-02-09T11:52:00Z">
        <w:r>
          <w:rPr>
            <w:rFonts w:asciiTheme="minorHAnsi" w:hAnsiTheme="minorHAnsi" w:cstheme="minorHAnsi"/>
            <w:sz w:val="22"/>
            <w:szCs w:val="22"/>
          </w:rPr>
          <w:t xml:space="preserve"> in Betracht, </w:t>
        </w:r>
      </w:ins>
      <w:ins w:id="2743" w:author="Kopp, Laura" w:date="2022-02-09T11:55:00Z">
        <w:r>
          <w:rPr>
            <w:rFonts w:asciiTheme="minorHAnsi" w:hAnsiTheme="minorHAnsi" w:cstheme="minorHAnsi"/>
            <w:sz w:val="22"/>
            <w:szCs w:val="22"/>
          </w:rPr>
          <w:t>die</w:t>
        </w:r>
      </w:ins>
      <w:ins w:id="2744" w:author="Kopp, Laura" w:date="2022-02-09T11:52:00Z">
        <w:r>
          <w:rPr>
            <w:rFonts w:asciiTheme="minorHAnsi" w:hAnsiTheme="minorHAnsi" w:cstheme="minorHAnsi"/>
            <w:sz w:val="22"/>
            <w:szCs w:val="22"/>
          </w:rPr>
          <w:t xml:space="preserve"> </w:t>
        </w:r>
      </w:ins>
      <w:ins w:id="2745" w:author="Kopp, Laura" w:date="2022-02-09T12:04:00Z">
        <w:r w:rsidR="00BD5456">
          <w:rPr>
            <w:rFonts w:asciiTheme="minorHAnsi" w:hAnsiTheme="minorHAnsi" w:cstheme="minorHAnsi"/>
            <w:sz w:val="22"/>
            <w:szCs w:val="22"/>
          </w:rPr>
          <w:t>Erkenntnisse</w:t>
        </w:r>
      </w:ins>
      <w:ins w:id="2746" w:author="Kopp, Laura" w:date="2022-02-09T11:52:00Z">
        <w:r>
          <w:rPr>
            <w:rFonts w:asciiTheme="minorHAnsi" w:hAnsiTheme="minorHAnsi" w:cstheme="minorHAnsi"/>
            <w:sz w:val="22"/>
            <w:szCs w:val="22"/>
          </w:rPr>
          <w:t xml:space="preserve"> </w:t>
        </w:r>
      </w:ins>
      <w:ins w:id="2747" w:author="Kopp, Laura" w:date="2022-02-09T11:53:00Z">
        <w:r>
          <w:rPr>
            <w:rFonts w:asciiTheme="minorHAnsi" w:hAnsiTheme="minorHAnsi" w:cstheme="minorHAnsi"/>
            <w:sz w:val="22"/>
            <w:szCs w:val="22"/>
          </w:rPr>
          <w:t xml:space="preserve">aus </w:t>
        </w:r>
      </w:ins>
      <w:ins w:id="2748" w:author="Kopp, Laura" w:date="2022-02-09T12:04:00Z">
        <w:r w:rsidR="00BD5456">
          <w:rPr>
            <w:rFonts w:asciiTheme="minorHAnsi" w:hAnsiTheme="minorHAnsi" w:cstheme="minorHAnsi"/>
            <w:sz w:val="22"/>
            <w:szCs w:val="22"/>
          </w:rPr>
          <w:t>dem</w:t>
        </w:r>
      </w:ins>
      <w:ins w:id="2749" w:author="Kopp, Laura" w:date="2022-02-09T11:53:00Z">
        <w:r>
          <w:rPr>
            <w:rFonts w:asciiTheme="minorHAnsi" w:hAnsiTheme="minorHAnsi" w:cstheme="minorHAnsi"/>
            <w:sz w:val="22"/>
            <w:szCs w:val="22"/>
          </w:rPr>
          <w:t xml:space="preserve"> Verfahren </w:t>
        </w:r>
      </w:ins>
      <w:ins w:id="2750" w:author="Kopp, Laura" w:date="2022-02-09T11:52:00Z">
        <w:r>
          <w:rPr>
            <w:rFonts w:asciiTheme="minorHAnsi" w:hAnsiTheme="minorHAnsi" w:cstheme="minorHAnsi"/>
            <w:sz w:val="22"/>
            <w:szCs w:val="22"/>
          </w:rPr>
          <w:t>für ihre Arbeit benötigen.</w:t>
        </w:r>
      </w:ins>
    </w:p>
    <w:p w14:paraId="383DFF49" w14:textId="4074C2A0" w:rsidR="00F8094B" w:rsidRDefault="003C41A9" w:rsidP="008A74B7">
      <w:pPr>
        <w:pStyle w:val="StandardWeb"/>
        <w:rPr>
          <w:ins w:id="2751" w:author="Kisch, Christian" w:date="2021-12-22T16:38:00Z"/>
          <w:rFonts w:asciiTheme="minorHAnsi" w:hAnsiTheme="minorHAnsi" w:cstheme="minorHAnsi"/>
          <w:sz w:val="22"/>
          <w:szCs w:val="22"/>
        </w:rPr>
      </w:pPr>
      <w:del w:id="2752" w:author="Kopp, Laura" w:date="2022-02-09T12:05:00Z">
        <w:r w:rsidDel="00BD5456">
          <w:rPr>
            <w:rFonts w:asciiTheme="minorHAnsi" w:hAnsiTheme="minorHAnsi" w:cstheme="minorHAnsi"/>
            <w:sz w:val="22"/>
            <w:szCs w:val="22"/>
          </w:rPr>
          <w:delText xml:space="preserve">Für </w:delText>
        </w:r>
        <w:r w:rsidR="005961B9" w:rsidRPr="00755D65" w:rsidDel="00BD5456">
          <w:rPr>
            <w:rFonts w:asciiTheme="minorHAnsi" w:hAnsiTheme="minorHAnsi" w:cstheme="minorHAnsi"/>
            <w:sz w:val="22"/>
            <w:szCs w:val="22"/>
          </w:rPr>
          <w:delText xml:space="preserve">Sachbearbeiter anderer polizeilicher </w:delText>
        </w:r>
      </w:del>
      <w:ins w:id="2753" w:author="Franz, Ilka (GZD - DIII - DO Potsdam Behlertstraße)" w:date="2022-01-06T10:53:00Z">
        <w:del w:id="2754" w:author="Kopp, Laura" w:date="2022-02-09T12:05:00Z">
          <w:r w:rsidR="007D18FF" w:rsidDel="00BD5456">
            <w:rPr>
              <w:rFonts w:asciiTheme="minorHAnsi" w:hAnsiTheme="minorHAnsi" w:cstheme="minorHAnsi"/>
              <w:sz w:val="22"/>
              <w:szCs w:val="22"/>
            </w:rPr>
            <w:delText>Bedienstete</w:delText>
          </w:r>
          <w:r w:rsidR="007D18FF" w:rsidRPr="00755D65" w:rsidDel="00BD5456">
            <w:rPr>
              <w:rFonts w:asciiTheme="minorHAnsi" w:hAnsiTheme="minorHAnsi" w:cstheme="minorHAnsi"/>
              <w:sz w:val="22"/>
              <w:szCs w:val="22"/>
            </w:rPr>
            <w:delText xml:space="preserve"> </w:delText>
          </w:r>
          <w:r w:rsidR="007D18FF" w:rsidDel="00BD5456">
            <w:rPr>
              <w:rFonts w:asciiTheme="minorHAnsi" w:hAnsiTheme="minorHAnsi" w:cstheme="minorHAnsi"/>
              <w:sz w:val="22"/>
              <w:szCs w:val="22"/>
            </w:rPr>
            <w:delText>der Teilnehmer des Programms Polizei 20/20 mit eigenen</w:delText>
          </w:r>
          <w:r w:rsidR="007D18FF" w:rsidRPr="00755D65" w:rsidDel="00BD5456">
            <w:rPr>
              <w:rFonts w:asciiTheme="minorHAnsi" w:hAnsiTheme="minorHAnsi" w:cstheme="minorHAnsi"/>
              <w:sz w:val="22"/>
              <w:szCs w:val="22"/>
            </w:rPr>
            <w:delText xml:space="preserve"> </w:delText>
          </w:r>
        </w:del>
      </w:ins>
      <w:del w:id="2755" w:author="Kopp, Laura" w:date="2022-02-09T12:05:00Z">
        <w:r w:rsidR="005961B9" w:rsidRPr="00755D65" w:rsidDel="00BD5456">
          <w:rPr>
            <w:rFonts w:asciiTheme="minorHAnsi" w:hAnsiTheme="minorHAnsi" w:cstheme="minorHAnsi"/>
            <w:sz w:val="22"/>
            <w:szCs w:val="22"/>
          </w:rPr>
          <w:delText>E-Aktensysteme</w:delText>
        </w:r>
      </w:del>
      <w:ins w:id="2756" w:author="Franz, Ilka (GZD - DIII - DO Potsdam Behlertstraße)" w:date="2022-01-06T10:53:00Z">
        <w:del w:id="2757" w:author="Kopp, Laura" w:date="2022-02-09T12:05:00Z">
          <w:r w:rsidR="007D18FF" w:rsidDel="00BD5456">
            <w:rPr>
              <w:rFonts w:asciiTheme="minorHAnsi" w:hAnsiTheme="minorHAnsi" w:cstheme="minorHAnsi"/>
              <w:sz w:val="22"/>
              <w:szCs w:val="22"/>
            </w:rPr>
            <w:delText>n</w:delText>
          </w:r>
        </w:del>
      </w:ins>
      <w:del w:id="2758" w:author="Kopp, Laura" w:date="2022-02-09T12:05:00Z">
        <w:r w:rsidR="005961B9" w:rsidRPr="00755D65" w:rsidDel="00BD5456">
          <w:rPr>
            <w:rFonts w:asciiTheme="minorHAnsi" w:hAnsiTheme="minorHAnsi" w:cstheme="minorHAnsi"/>
            <w:sz w:val="22"/>
            <w:szCs w:val="22"/>
          </w:rPr>
          <w:delText xml:space="preserve"> </w:delText>
        </w:r>
        <w:r w:rsidDel="00BD5456">
          <w:rPr>
            <w:rFonts w:asciiTheme="minorHAnsi" w:hAnsiTheme="minorHAnsi" w:cstheme="minorHAnsi"/>
            <w:sz w:val="22"/>
            <w:szCs w:val="22"/>
          </w:rPr>
          <w:delText xml:space="preserve">und bei </w:delText>
        </w:r>
        <w:r w:rsidR="005961B9" w:rsidRPr="00755D65" w:rsidDel="00BD5456">
          <w:rPr>
            <w:rFonts w:asciiTheme="minorHAnsi" w:hAnsiTheme="minorHAnsi" w:cstheme="minorHAnsi"/>
            <w:sz w:val="22"/>
            <w:szCs w:val="22"/>
          </w:rPr>
          <w:delText>temporäre</w:delText>
        </w:r>
        <w:r w:rsidDel="00BD5456">
          <w:rPr>
            <w:rFonts w:asciiTheme="minorHAnsi" w:hAnsiTheme="minorHAnsi" w:cstheme="minorHAnsi"/>
            <w:sz w:val="22"/>
            <w:szCs w:val="22"/>
          </w:rPr>
          <w:delText>n</w:delText>
        </w:r>
        <w:r w:rsidR="005961B9" w:rsidRPr="00755D65" w:rsidDel="00BD5456">
          <w:rPr>
            <w:rFonts w:asciiTheme="minorHAnsi" w:hAnsiTheme="minorHAnsi" w:cstheme="minorHAnsi"/>
            <w:sz w:val="22"/>
            <w:szCs w:val="22"/>
          </w:rPr>
          <w:delText xml:space="preserve"> Personalmaßnahmen</w:delText>
        </w:r>
        <w:bookmarkEnd w:id="2736"/>
        <w:r w:rsidDel="00BD5456">
          <w:rPr>
            <w:rFonts w:asciiTheme="minorHAnsi" w:hAnsiTheme="minorHAnsi" w:cstheme="minorHAnsi"/>
            <w:sz w:val="22"/>
            <w:szCs w:val="22"/>
          </w:rPr>
          <w:delText xml:space="preserve"> kann </w:delText>
        </w:r>
        <w:r w:rsidR="00AD1030" w:rsidDel="00BD5456">
          <w:rPr>
            <w:rFonts w:asciiTheme="minorHAnsi" w:hAnsiTheme="minorHAnsi" w:cstheme="minorHAnsi"/>
            <w:sz w:val="22"/>
            <w:szCs w:val="22"/>
          </w:rPr>
          <w:delText xml:space="preserve">die Rolle Beteiligter Sachbearbeiter </w:delText>
        </w:r>
        <w:r w:rsidDel="00BD5456">
          <w:rPr>
            <w:rFonts w:asciiTheme="minorHAnsi" w:hAnsiTheme="minorHAnsi" w:cstheme="minorHAnsi"/>
            <w:sz w:val="22"/>
            <w:szCs w:val="22"/>
          </w:rPr>
          <w:delText xml:space="preserve">Gastzugang </w:delText>
        </w:r>
        <w:r w:rsidR="00AD1030" w:rsidDel="00BD5456">
          <w:rPr>
            <w:rFonts w:asciiTheme="minorHAnsi" w:hAnsiTheme="minorHAnsi" w:cstheme="minorHAnsi"/>
            <w:sz w:val="22"/>
            <w:szCs w:val="22"/>
          </w:rPr>
          <w:delText xml:space="preserve">vergeben </w:delText>
        </w:r>
        <w:r w:rsidDel="00BD5456">
          <w:rPr>
            <w:rFonts w:asciiTheme="minorHAnsi" w:hAnsiTheme="minorHAnsi" w:cstheme="minorHAnsi"/>
            <w:sz w:val="22"/>
            <w:szCs w:val="22"/>
          </w:rPr>
          <w:delText xml:space="preserve">werden. </w:delText>
        </w:r>
        <w:r w:rsidR="005961B9" w:rsidRPr="003C41A9" w:rsidDel="00BD5456">
          <w:rPr>
            <w:rFonts w:asciiTheme="minorHAnsi" w:hAnsiTheme="minorHAnsi" w:cstheme="minorHAnsi"/>
            <w:sz w:val="22"/>
            <w:szCs w:val="22"/>
          </w:rPr>
          <w:delText xml:space="preserve">Um </w:delText>
        </w:r>
        <w:r w:rsidR="008D14C1" w:rsidDel="00BD5456">
          <w:rPr>
            <w:rFonts w:asciiTheme="minorHAnsi" w:hAnsiTheme="minorHAnsi" w:cstheme="minorHAnsi"/>
            <w:sz w:val="22"/>
            <w:szCs w:val="22"/>
          </w:rPr>
          <w:delText xml:space="preserve">ein gemeinsames Arbeiten am Verfahren </w:delText>
        </w:r>
        <w:r w:rsidR="005961B9" w:rsidRPr="003C41A9" w:rsidDel="00BD5456">
          <w:rPr>
            <w:rFonts w:asciiTheme="minorHAnsi" w:hAnsiTheme="minorHAnsi" w:cstheme="minorHAnsi"/>
            <w:sz w:val="22"/>
            <w:szCs w:val="22"/>
          </w:rPr>
          <w:delText xml:space="preserve">zu gewährleisten ist in </w:delText>
        </w:r>
        <w:r w:rsidDel="00BD5456">
          <w:rPr>
            <w:rFonts w:asciiTheme="minorHAnsi" w:hAnsiTheme="minorHAnsi" w:cstheme="minorHAnsi"/>
            <w:sz w:val="22"/>
            <w:szCs w:val="22"/>
          </w:rPr>
          <w:delText>der E-Akten-Lösung</w:delText>
        </w:r>
        <w:r w:rsidR="005961B9" w:rsidRPr="003C41A9" w:rsidDel="00BD5456">
          <w:rPr>
            <w:rFonts w:asciiTheme="minorHAnsi" w:hAnsiTheme="minorHAnsi" w:cstheme="minorHAnsi"/>
            <w:sz w:val="22"/>
            <w:szCs w:val="22"/>
          </w:rPr>
          <w:delText xml:space="preserve"> ein temporärer </w:delText>
        </w:r>
        <w:r w:rsidDel="00BD5456">
          <w:rPr>
            <w:rFonts w:asciiTheme="minorHAnsi" w:hAnsiTheme="minorHAnsi" w:cstheme="minorHAnsi"/>
            <w:sz w:val="22"/>
            <w:szCs w:val="22"/>
          </w:rPr>
          <w:delText>Gastz</w:delText>
        </w:r>
        <w:r w:rsidR="005961B9" w:rsidRPr="003C41A9" w:rsidDel="00BD5456">
          <w:rPr>
            <w:rFonts w:asciiTheme="minorHAnsi" w:hAnsiTheme="minorHAnsi" w:cstheme="minorHAnsi"/>
            <w:sz w:val="22"/>
            <w:szCs w:val="22"/>
          </w:rPr>
          <w:delText xml:space="preserve">ugang einzurichten. </w:delText>
        </w:r>
        <w:bookmarkStart w:id="2759" w:name="_Toc78534399"/>
        <w:r w:rsidR="008D14C1" w:rsidRPr="008D14C1" w:rsidDel="00BD5456">
          <w:rPr>
            <w:rFonts w:asciiTheme="minorHAnsi" w:hAnsiTheme="minorHAnsi" w:cstheme="minorHAnsi"/>
            <w:sz w:val="22"/>
            <w:szCs w:val="22"/>
          </w:rPr>
          <w:delText xml:space="preserve">Die Sachbearbeiter der Teilnehmer mit eigenen E-Aktensystemen erhalten somit Lese- und Bearbeitungsrechte für </w:delText>
        </w:r>
        <w:r w:rsidR="008D14C1" w:rsidDel="00BD5456">
          <w:rPr>
            <w:rFonts w:asciiTheme="minorHAnsi" w:hAnsiTheme="minorHAnsi" w:cstheme="minorHAnsi"/>
            <w:sz w:val="22"/>
            <w:szCs w:val="22"/>
          </w:rPr>
          <w:delText>Verfahren</w:delText>
        </w:r>
        <w:r w:rsidR="008D14C1" w:rsidRPr="008D14C1" w:rsidDel="00BD5456">
          <w:rPr>
            <w:rFonts w:asciiTheme="minorHAnsi" w:hAnsiTheme="minorHAnsi" w:cstheme="minorHAnsi"/>
            <w:sz w:val="22"/>
            <w:szCs w:val="22"/>
          </w:rPr>
          <w:delText xml:space="preserve"> in der E-Akten-Lösung im</w:delText>
        </w:r>
        <w:r w:rsidR="008D14C1" w:rsidDel="00BD5456">
          <w:rPr>
            <w:rFonts w:asciiTheme="minorHAnsi" w:hAnsiTheme="minorHAnsi" w:cstheme="minorHAnsi"/>
            <w:sz w:val="22"/>
            <w:szCs w:val="22"/>
          </w:rPr>
          <w:delText xml:space="preserve"> jeweils erforderlichen Umfang.</w:delText>
        </w:r>
      </w:del>
      <w:ins w:id="2760" w:author="Kisch, Christian" w:date="2022-02-08T10:01:00Z">
        <w:del w:id="2761" w:author="Kopp, Laura" w:date="2022-02-09T12:05:00Z">
          <w:r w:rsidR="004E4851" w:rsidDel="00BD5456">
            <w:rPr>
              <w:rFonts w:asciiTheme="minorHAnsi" w:hAnsiTheme="minorHAnsi" w:cstheme="minorHAnsi"/>
              <w:sz w:val="22"/>
              <w:szCs w:val="22"/>
            </w:rPr>
            <w:delText xml:space="preserve"> </w:delText>
          </w:r>
        </w:del>
        <w:r w:rsidR="004E4851">
          <w:rPr>
            <w:rFonts w:asciiTheme="minorHAnsi" w:hAnsiTheme="minorHAnsi" w:cstheme="minorHAnsi"/>
            <w:sz w:val="22"/>
            <w:szCs w:val="22"/>
          </w:rPr>
          <w:t xml:space="preserve">Die gewährten Entitäten, Aktionsarten und Funktionalitäten sind </w:t>
        </w:r>
        <w:r w:rsidR="004E4851" w:rsidRPr="001446C7">
          <w:rPr>
            <w:rFonts w:asciiTheme="minorHAnsi" w:hAnsiTheme="minorHAnsi" w:cstheme="minorHAnsi"/>
            <w:sz w:val="22"/>
            <w:szCs w:val="22"/>
          </w:rPr>
          <w:t xml:space="preserve">der </w:t>
        </w:r>
        <w:r w:rsidR="004E4851" w:rsidRPr="001446C7">
          <w:rPr>
            <w:rFonts w:asciiTheme="minorHAnsi" w:hAnsiTheme="minorHAnsi" w:cstheme="minorHAnsi"/>
            <w:b/>
            <w:sz w:val="22"/>
            <w:szCs w:val="22"/>
          </w:rPr>
          <w:t>Anlage 1</w:t>
        </w:r>
      </w:ins>
      <w:ins w:id="2762" w:author="Kisch, Christian" w:date="2022-02-08T10:02:00Z">
        <w:r w:rsidR="004E4851" w:rsidRPr="001446C7">
          <w:rPr>
            <w:rFonts w:asciiTheme="minorHAnsi" w:hAnsiTheme="minorHAnsi" w:cstheme="minorHAnsi"/>
            <w:b/>
            <w:sz w:val="22"/>
            <w:szCs w:val="22"/>
          </w:rPr>
          <w:t>1</w:t>
        </w:r>
      </w:ins>
      <w:ins w:id="2763" w:author="Kisch, Christian" w:date="2022-02-08T10:01:00Z">
        <w:r w:rsidR="004E4851" w:rsidRPr="001446C7">
          <w:rPr>
            <w:rFonts w:asciiTheme="minorHAnsi" w:hAnsiTheme="minorHAnsi" w:cstheme="minorHAnsi"/>
            <w:b/>
            <w:sz w:val="22"/>
            <w:szCs w:val="22"/>
          </w:rPr>
          <w:t xml:space="preserve"> </w:t>
        </w:r>
        <w:r w:rsidR="004E4851" w:rsidRPr="001446C7">
          <w:rPr>
            <w:rFonts w:asciiTheme="minorHAnsi" w:hAnsiTheme="minorHAnsi" w:cstheme="minorHAnsi"/>
            <w:sz w:val="22"/>
            <w:szCs w:val="22"/>
          </w:rPr>
          <w:t>zu entnehmen</w:t>
        </w:r>
        <w:r w:rsidR="004E4851">
          <w:rPr>
            <w:rFonts w:asciiTheme="minorHAnsi" w:hAnsiTheme="minorHAnsi" w:cstheme="minorHAnsi"/>
            <w:sz w:val="22"/>
            <w:szCs w:val="22"/>
          </w:rPr>
          <w:t>.</w:t>
        </w:r>
      </w:ins>
    </w:p>
    <w:p w14:paraId="5BCFD1A5" w14:textId="77777777" w:rsidR="00F84CD1" w:rsidRDefault="00F84CD1" w:rsidP="00F84CD1">
      <w:pPr>
        <w:pStyle w:val="berschrift2"/>
        <w:ind w:left="851" w:hanging="851"/>
        <w:rPr>
          <w:ins w:id="2764" w:author="Kisch, Christian" w:date="2021-12-22T16:38:00Z"/>
        </w:rPr>
      </w:pPr>
      <w:ins w:id="2765" w:author="Kisch, Christian" w:date="2021-12-22T16:38:00Z">
        <w:r>
          <w:t>Rechts- und Fachaufsicht</w:t>
        </w:r>
      </w:ins>
    </w:p>
    <w:p w14:paraId="314ADD30" w14:textId="6A4413B3" w:rsidR="00F84CD1" w:rsidRDefault="00F84CD1" w:rsidP="00F84CD1">
      <w:pPr>
        <w:pStyle w:val="StandardWeb"/>
        <w:rPr>
          <w:rFonts w:asciiTheme="minorHAnsi" w:hAnsiTheme="minorHAnsi" w:cstheme="minorHAnsi"/>
          <w:sz w:val="22"/>
          <w:szCs w:val="22"/>
        </w:rPr>
      </w:pPr>
      <w:ins w:id="2766" w:author="Kisch, Christian" w:date="2021-12-22T16:38:00Z">
        <w:r>
          <w:rPr>
            <w:rFonts w:asciiTheme="minorHAnsi" w:hAnsiTheme="minorHAnsi" w:cstheme="minorHAnsi"/>
            <w:sz w:val="22"/>
            <w:szCs w:val="22"/>
          </w:rPr>
          <w:t xml:space="preserve">Zur Ausübung der Rechts- und Fachaufsicht über die Tätigkeiten nachgeordneter Behörden im Ermittlungs-, Straf- und Bußgeldverfahren ist ein lesender Zugriff auf die Verfahren der nachgeordneten Behörden sowie auf die </w:t>
        </w:r>
      </w:ins>
      <w:ins w:id="2767" w:author="Franz, Ilka (GZD - DIII - DO Potsdam Behlertstraße)" w:date="2022-01-06T10:55:00Z">
        <w:r w:rsidR="007D18FF">
          <w:rPr>
            <w:rFonts w:asciiTheme="minorHAnsi" w:hAnsiTheme="minorHAnsi" w:cstheme="minorHAnsi"/>
            <w:sz w:val="22"/>
            <w:szCs w:val="22"/>
          </w:rPr>
          <w:t xml:space="preserve">dazugehörigen </w:t>
        </w:r>
      </w:ins>
      <w:ins w:id="2768" w:author="Kisch, Christian" w:date="2021-12-22T16:38:00Z">
        <w:r>
          <w:rPr>
            <w:rFonts w:asciiTheme="minorHAnsi" w:hAnsiTheme="minorHAnsi" w:cstheme="minorHAnsi"/>
            <w:sz w:val="22"/>
            <w:szCs w:val="22"/>
          </w:rPr>
          <w:t xml:space="preserve">statistischen Daten </w:t>
        </w:r>
        <w:del w:id="2769" w:author="Franz, Ilka (GZD - DIII - DO Potsdam Behlertstraße)" w:date="2022-01-06T10:55:00Z">
          <w:r w:rsidDel="007D18FF">
            <w:rPr>
              <w:rFonts w:asciiTheme="minorHAnsi" w:hAnsiTheme="minorHAnsi" w:cstheme="minorHAnsi"/>
              <w:sz w:val="22"/>
              <w:szCs w:val="22"/>
            </w:rPr>
            <w:delText xml:space="preserve">hierzu </w:delText>
          </w:r>
        </w:del>
        <w:r>
          <w:rPr>
            <w:rFonts w:asciiTheme="minorHAnsi" w:hAnsiTheme="minorHAnsi" w:cstheme="minorHAnsi"/>
            <w:sz w:val="22"/>
            <w:szCs w:val="22"/>
          </w:rPr>
          <w:t xml:space="preserve">erforderlich. Diese Rechts- und Fachaufsicht wird z.B. im Rahmen einer Geschäftsprüfung ausgeübt. Eine solche Geschäftsprüfung wird in der Regel anhand einer Auswertung der statistischen Daten der von den nachgeordneten Dienststellen bearbeiteten Verfahren vorbereitet. Die Geschäftsprüfung selbst erfolgt über einen lesenden Zugriff auf die Verfahren. Darüber hinaus wird die Bearbeitung einzelner Verfahren der nachgeordneten Behörden fachlich und rechtlich unterstützt (z.B. Verfahren mit bundesweiter Bedeutung wegen der Auslegung rechtlicher Vorschriften). Der lesende Zugriff auf die Verfahren muss im Einzelfall begründet werden. Der Zugriff auf die Verfahren und die Begründung hierfür werden </w:t>
        </w:r>
        <w:commentRangeStart w:id="2770"/>
        <w:r>
          <w:rPr>
            <w:rFonts w:asciiTheme="minorHAnsi" w:hAnsiTheme="minorHAnsi" w:cstheme="minorHAnsi"/>
            <w:sz w:val="22"/>
            <w:szCs w:val="22"/>
          </w:rPr>
          <w:t>protokolliert</w:t>
        </w:r>
        <w:commentRangeEnd w:id="2770"/>
        <w:r>
          <w:rPr>
            <w:rStyle w:val="Kommentarzeichen"/>
            <w:rFonts w:asciiTheme="minorHAnsi" w:eastAsiaTheme="minorHAnsi" w:hAnsiTheme="minorHAnsi" w:cstheme="minorBidi"/>
            <w:lang w:eastAsia="en-US"/>
          </w:rPr>
          <w:commentReference w:id="2770"/>
        </w:r>
        <w:r>
          <w:rPr>
            <w:rFonts w:asciiTheme="minorHAnsi" w:hAnsiTheme="minorHAnsi" w:cstheme="minorHAnsi"/>
            <w:sz w:val="22"/>
            <w:szCs w:val="22"/>
          </w:rPr>
          <w:t>.</w:t>
        </w:r>
      </w:ins>
      <w:ins w:id="2771" w:author="Kisch, Christian" w:date="2022-02-08T10:12:00Z">
        <w:r w:rsidR="009125F1">
          <w:rPr>
            <w:rFonts w:asciiTheme="minorHAnsi" w:hAnsiTheme="minorHAnsi" w:cstheme="minorHAnsi"/>
            <w:sz w:val="22"/>
            <w:szCs w:val="22"/>
          </w:rPr>
          <w:t xml:space="preserve"> Die gewährten Entitäten, Aktionsarten und Funktionalitäten </w:t>
        </w:r>
        <w:r w:rsidR="009125F1" w:rsidRPr="001446C7">
          <w:rPr>
            <w:rFonts w:asciiTheme="minorHAnsi" w:hAnsiTheme="minorHAnsi" w:cstheme="minorHAnsi"/>
            <w:sz w:val="22"/>
            <w:szCs w:val="22"/>
          </w:rPr>
          <w:t xml:space="preserve">sind der </w:t>
        </w:r>
        <w:r w:rsidR="009125F1" w:rsidRPr="001446C7">
          <w:rPr>
            <w:rFonts w:asciiTheme="minorHAnsi" w:hAnsiTheme="minorHAnsi" w:cstheme="minorHAnsi"/>
            <w:b/>
            <w:sz w:val="22"/>
            <w:szCs w:val="22"/>
          </w:rPr>
          <w:t xml:space="preserve">Anlage 12 </w:t>
        </w:r>
        <w:r w:rsidR="009125F1" w:rsidRPr="001446C7">
          <w:rPr>
            <w:rFonts w:asciiTheme="minorHAnsi" w:hAnsiTheme="minorHAnsi" w:cstheme="minorHAnsi"/>
            <w:sz w:val="22"/>
            <w:szCs w:val="22"/>
          </w:rPr>
          <w:t>zu</w:t>
        </w:r>
        <w:r w:rsidR="009125F1">
          <w:rPr>
            <w:rFonts w:asciiTheme="minorHAnsi" w:hAnsiTheme="minorHAnsi" w:cstheme="minorHAnsi"/>
            <w:sz w:val="22"/>
            <w:szCs w:val="22"/>
          </w:rPr>
          <w:t xml:space="preserve"> entnehmen.</w:t>
        </w:r>
      </w:ins>
    </w:p>
    <w:p w14:paraId="3D775ED3" w14:textId="689E1B67" w:rsidR="005961B9" w:rsidRPr="00F8094B" w:rsidDel="009125F1" w:rsidRDefault="005961B9" w:rsidP="00F8094B">
      <w:pPr>
        <w:pStyle w:val="berschrift2"/>
        <w:ind w:left="851" w:hanging="851"/>
        <w:rPr>
          <w:del w:id="2772" w:author="Kisch, Christian" w:date="2022-02-08T10:11:00Z"/>
        </w:rPr>
      </w:pPr>
      <w:bookmarkStart w:id="2773" w:name="_Toc88646384"/>
      <w:commentRangeStart w:id="2774"/>
      <w:del w:id="2775" w:author="Kisch, Christian" w:date="2022-02-08T10:11:00Z">
        <w:r w:rsidRPr="00F8094B" w:rsidDel="009125F1">
          <w:delText>Schulungspersonal</w:delText>
        </w:r>
        <w:bookmarkEnd w:id="2759"/>
        <w:bookmarkEnd w:id="2773"/>
        <w:commentRangeEnd w:id="2774"/>
        <w:r w:rsidR="00292C4C" w:rsidDel="009125F1">
          <w:rPr>
            <w:rStyle w:val="Kommentarzeichen"/>
            <w:rFonts w:asciiTheme="minorHAnsi" w:eastAsiaTheme="minorHAnsi" w:hAnsiTheme="minorHAnsi" w:cstheme="minorBidi"/>
            <w:b w:val="0"/>
            <w:noProof w:val="0"/>
            <w:color w:val="auto"/>
            <w:spacing w:val="0"/>
            <w:kern w:val="0"/>
            <w:lang w:eastAsia="en-US"/>
          </w:rPr>
          <w:commentReference w:id="2774"/>
        </w:r>
      </w:del>
    </w:p>
    <w:p w14:paraId="277D8D2F" w14:textId="24BC00C1" w:rsidR="005961B9" w:rsidDel="007D18FF" w:rsidRDefault="005961B9" w:rsidP="003C41A9">
      <w:pPr>
        <w:pStyle w:val="StandardWeb"/>
        <w:rPr>
          <w:del w:id="2776" w:author="Franz, Ilka (GZD - DIII - DO Potsdam Behlertstraße)" w:date="2022-01-06T11:01:00Z"/>
          <w:rFonts w:asciiTheme="minorHAnsi" w:hAnsiTheme="minorHAnsi" w:cstheme="minorHAnsi"/>
          <w:sz w:val="22"/>
          <w:szCs w:val="22"/>
        </w:rPr>
      </w:pPr>
      <w:del w:id="2777" w:author="Franz, Ilka (GZD - DIII - DO Potsdam Behlertstraße)" w:date="2022-01-06T11:01:00Z">
        <w:r w:rsidRPr="003C41A9" w:rsidDel="007D18FF">
          <w:rPr>
            <w:rFonts w:asciiTheme="minorHAnsi" w:hAnsiTheme="minorHAnsi" w:cstheme="minorHAnsi"/>
            <w:sz w:val="22"/>
            <w:szCs w:val="22"/>
          </w:rPr>
          <w:delText xml:space="preserve">In dem gesonderten Schulungssystem </w:delText>
        </w:r>
      </w:del>
      <w:ins w:id="2778" w:author="Kisch, Christian" w:date="2021-12-14T12:17:00Z">
        <w:del w:id="2779" w:author="Franz, Ilka (GZD - DIII - DO Potsdam Behlertstraße)" w:date="2022-01-06T11:01:00Z">
          <w:r w:rsidR="000C6FF9" w:rsidDel="007D18FF">
            <w:rPr>
              <w:rFonts w:asciiTheme="minorHAnsi" w:hAnsiTheme="minorHAnsi" w:cstheme="minorHAnsi"/>
              <w:sz w:val="22"/>
              <w:szCs w:val="22"/>
            </w:rPr>
            <w:delText xml:space="preserve">und dem gesonderten Testsystem </w:delText>
          </w:r>
        </w:del>
      </w:ins>
      <w:del w:id="2780" w:author="Franz, Ilka (GZD - DIII - DO Potsdam Behlertstraße)" w:date="2022-01-06T11:01:00Z">
        <w:r w:rsidRPr="003C41A9" w:rsidDel="007D18FF">
          <w:rPr>
            <w:rFonts w:asciiTheme="minorHAnsi" w:hAnsiTheme="minorHAnsi" w:cstheme="minorHAnsi"/>
            <w:sz w:val="22"/>
            <w:szCs w:val="22"/>
          </w:rPr>
          <w:delText>können sämtliche Rollen mit den hinterlegten Funktionalitäten unter Verwendung von Schulungs</w:delText>
        </w:r>
      </w:del>
      <w:ins w:id="2781" w:author="Kisch, Christian" w:date="2021-12-14T12:17:00Z">
        <w:del w:id="2782" w:author="Franz, Ilka (GZD - DIII - DO Potsdam Behlertstraße)" w:date="2022-01-06T11:01:00Z">
          <w:r w:rsidR="000C6FF9" w:rsidDel="007D18FF">
            <w:rPr>
              <w:rFonts w:asciiTheme="minorHAnsi" w:hAnsiTheme="minorHAnsi" w:cstheme="minorHAnsi"/>
              <w:sz w:val="22"/>
              <w:szCs w:val="22"/>
            </w:rPr>
            <w:delText>- bzw. Test</w:delText>
          </w:r>
        </w:del>
      </w:ins>
      <w:del w:id="2783" w:author="Franz, Ilka (GZD - DIII - DO Potsdam Behlertstraße)" w:date="2022-01-06T11:01:00Z">
        <w:r w:rsidRPr="003C41A9" w:rsidDel="007D18FF">
          <w:rPr>
            <w:rFonts w:asciiTheme="minorHAnsi" w:hAnsiTheme="minorHAnsi" w:cstheme="minorHAnsi"/>
            <w:sz w:val="22"/>
            <w:szCs w:val="22"/>
          </w:rPr>
          <w:delText>datensätzen abgebildet und verwendet werden.</w:delText>
        </w:r>
        <w:r w:rsidR="002A6F3D" w:rsidDel="007D18FF">
          <w:rPr>
            <w:rFonts w:asciiTheme="minorHAnsi" w:hAnsiTheme="minorHAnsi" w:cstheme="minorHAnsi"/>
            <w:sz w:val="22"/>
            <w:szCs w:val="22"/>
          </w:rPr>
          <w:delText xml:space="preserve"> </w:delText>
        </w:r>
        <w:r w:rsidR="00822701" w:rsidDel="007D18FF">
          <w:rPr>
            <w:rFonts w:asciiTheme="minorHAnsi" w:hAnsiTheme="minorHAnsi" w:cstheme="minorHAnsi"/>
            <w:sz w:val="22"/>
            <w:szCs w:val="22"/>
          </w:rPr>
          <w:delText xml:space="preserve">Die Aus- und Fortbildung </w:delText>
        </w:r>
      </w:del>
      <w:ins w:id="2784" w:author="Kisch, Christian" w:date="2021-12-14T12:18:00Z">
        <w:del w:id="2785" w:author="Franz, Ilka (GZD - DIII - DO Potsdam Behlertstraße)" w:date="2022-01-06T11:01:00Z">
          <w:r w:rsidR="000C6FF9" w:rsidDel="007D18FF">
            <w:rPr>
              <w:rFonts w:asciiTheme="minorHAnsi" w:hAnsiTheme="minorHAnsi" w:cstheme="minorHAnsi"/>
              <w:sz w:val="22"/>
              <w:szCs w:val="22"/>
            </w:rPr>
            <w:delText xml:space="preserve">sowie die Testverfahren </w:delText>
          </w:r>
        </w:del>
      </w:ins>
      <w:del w:id="2786" w:author="Franz, Ilka (GZD - DIII - DO Potsdam Behlertstraße)" w:date="2022-01-06T11:01:00Z">
        <w:r w:rsidR="00822701" w:rsidDel="007D18FF">
          <w:rPr>
            <w:rFonts w:asciiTheme="minorHAnsi" w:hAnsiTheme="minorHAnsi" w:cstheme="minorHAnsi"/>
            <w:sz w:val="22"/>
            <w:szCs w:val="22"/>
          </w:rPr>
          <w:delText xml:space="preserve">findet </w:delText>
        </w:r>
      </w:del>
      <w:ins w:id="2787" w:author="Kisch, Christian" w:date="2021-12-14T12:19:00Z">
        <w:del w:id="2788" w:author="Franz, Ilka (GZD - DIII - DO Potsdam Behlertstraße)" w:date="2022-01-06T11:01:00Z">
          <w:r w:rsidR="000C6FF9" w:rsidDel="007D18FF">
            <w:rPr>
              <w:rFonts w:asciiTheme="minorHAnsi" w:hAnsiTheme="minorHAnsi" w:cstheme="minorHAnsi"/>
              <w:sz w:val="22"/>
              <w:szCs w:val="22"/>
            </w:rPr>
            <w:delText xml:space="preserve">finden </w:delText>
          </w:r>
        </w:del>
      </w:ins>
      <w:del w:id="2789" w:author="Franz, Ilka (GZD - DIII - DO Potsdam Behlertstraße)" w:date="2022-01-06T11:01:00Z">
        <w:r w:rsidR="00822701" w:rsidDel="007D18FF">
          <w:rPr>
            <w:rFonts w:asciiTheme="minorHAnsi" w:hAnsiTheme="minorHAnsi" w:cstheme="minorHAnsi"/>
            <w:sz w:val="22"/>
            <w:szCs w:val="22"/>
          </w:rPr>
          <w:delText>mit einem anonymisierten fachanwendungsbezogenen Datenbestand statt.</w:delText>
        </w:r>
      </w:del>
      <w:ins w:id="2790" w:author="Kisch, Christian" w:date="2021-12-14T12:19:00Z">
        <w:del w:id="2791" w:author="Franz, Ilka (GZD - DIII - DO Potsdam Behlertstraße)" w:date="2022-01-06T11:01:00Z">
          <w:r w:rsidR="000C6FF9" w:rsidDel="007D18FF">
            <w:rPr>
              <w:rFonts w:asciiTheme="minorHAnsi" w:hAnsiTheme="minorHAnsi" w:cstheme="minorHAnsi"/>
              <w:sz w:val="22"/>
              <w:szCs w:val="22"/>
            </w:rPr>
            <w:delText xml:space="preserve"> </w:delText>
          </w:r>
          <w:r w:rsidR="000C6FF9" w:rsidRPr="000C6FF9" w:rsidDel="007D18FF">
            <w:rPr>
              <w:rFonts w:asciiTheme="minorHAnsi" w:hAnsiTheme="minorHAnsi" w:cstheme="minorHAnsi"/>
              <w:sz w:val="22"/>
              <w:szCs w:val="22"/>
            </w:rPr>
            <w:delText>Schulungs- und Test</w:delText>
          </w:r>
        </w:del>
      </w:ins>
      <w:ins w:id="2792" w:author="Kisch, Christian" w:date="2021-12-14T12:20:00Z">
        <w:del w:id="2793" w:author="Franz, Ilka (GZD - DIII - DO Potsdam Behlertstraße)" w:date="2022-01-06T11:01:00Z">
          <w:r w:rsidR="000C6FF9" w:rsidDel="007D18FF">
            <w:rPr>
              <w:rFonts w:asciiTheme="minorHAnsi" w:hAnsiTheme="minorHAnsi" w:cstheme="minorHAnsi"/>
              <w:sz w:val="22"/>
              <w:szCs w:val="22"/>
            </w:rPr>
            <w:delText>konten</w:delText>
          </w:r>
        </w:del>
      </w:ins>
      <w:ins w:id="2794" w:author="Kisch, Christian" w:date="2021-12-14T12:19:00Z">
        <w:del w:id="2795" w:author="Franz, Ilka (GZD - DIII - DO Potsdam Behlertstraße)" w:date="2022-01-06T11:01:00Z">
          <w:r w:rsidR="000C6FF9" w:rsidRPr="000C6FF9" w:rsidDel="007D18FF">
            <w:rPr>
              <w:rFonts w:asciiTheme="minorHAnsi" w:hAnsiTheme="minorHAnsi" w:cstheme="minorHAnsi"/>
              <w:sz w:val="22"/>
              <w:szCs w:val="22"/>
            </w:rPr>
            <w:delText>werden nicht ans IAM übermittelt.</w:delText>
          </w:r>
        </w:del>
      </w:ins>
    </w:p>
    <w:p w14:paraId="169E1753" w14:textId="77777777" w:rsidR="00E366DB" w:rsidRDefault="00E366DB" w:rsidP="00E366DB">
      <w:pPr>
        <w:pStyle w:val="berschrift2"/>
        <w:ind w:left="851" w:hanging="851"/>
      </w:pPr>
      <w:bookmarkStart w:id="2796" w:name="_Toc88646385"/>
      <w:r w:rsidRPr="00E366DB">
        <w:t>Datenschutzbeauftragter</w:t>
      </w:r>
      <w:bookmarkEnd w:id="2796"/>
    </w:p>
    <w:p w14:paraId="49F1770F" w14:textId="77777777" w:rsidR="004A7631" w:rsidRPr="00057608" w:rsidRDefault="00C841FC" w:rsidP="00C841FC">
      <w:pPr>
        <w:pStyle w:val="StandardWeb"/>
        <w:rPr>
          <w:rFonts w:asciiTheme="minorHAnsi" w:hAnsiTheme="minorHAnsi" w:cstheme="minorHAnsi"/>
          <w:sz w:val="22"/>
          <w:szCs w:val="22"/>
        </w:rPr>
      </w:pPr>
      <w:commentRangeStart w:id="2797"/>
      <w:r w:rsidRPr="00057608">
        <w:rPr>
          <w:rFonts w:asciiTheme="minorHAnsi" w:hAnsiTheme="minorHAnsi" w:cstheme="minorHAnsi"/>
          <w:sz w:val="22"/>
          <w:szCs w:val="22"/>
        </w:rPr>
        <w:t xml:space="preserve">Der </w:t>
      </w:r>
      <w:del w:id="2798" w:author="Kisch, Christian" w:date="2021-12-22T16:37:00Z">
        <w:r w:rsidRPr="00057608" w:rsidDel="00F84CD1">
          <w:rPr>
            <w:rFonts w:asciiTheme="minorHAnsi" w:hAnsiTheme="minorHAnsi" w:cstheme="minorHAnsi"/>
            <w:sz w:val="22"/>
            <w:szCs w:val="22"/>
          </w:rPr>
          <w:delText>(</w:delText>
        </w:r>
      </w:del>
      <w:r w:rsidRPr="00057608">
        <w:rPr>
          <w:rFonts w:asciiTheme="minorHAnsi" w:hAnsiTheme="minorHAnsi" w:cstheme="minorHAnsi"/>
          <w:sz w:val="22"/>
          <w:szCs w:val="22"/>
        </w:rPr>
        <w:t>behördliche</w:t>
      </w:r>
      <w:del w:id="2799" w:author="Kisch, Christian" w:date="2021-12-22T16:37:00Z">
        <w:r w:rsidRPr="00057608" w:rsidDel="00F84CD1">
          <w:rPr>
            <w:rFonts w:asciiTheme="minorHAnsi" w:hAnsiTheme="minorHAnsi" w:cstheme="minorHAnsi"/>
            <w:sz w:val="22"/>
            <w:szCs w:val="22"/>
          </w:rPr>
          <w:delText>)</w:delText>
        </w:r>
      </w:del>
      <w:r w:rsidRPr="00057608">
        <w:rPr>
          <w:rFonts w:asciiTheme="minorHAnsi" w:hAnsiTheme="minorHAnsi" w:cstheme="minorHAnsi"/>
          <w:sz w:val="22"/>
          <w:szCs w:val="22"/>
        </w:rPr>
        <w:t xml:space="preserve"> Datenschutzbeauftragte nimmt insbesondere die folgenden Aufgaben</w:t>
      </w:r>
      <w:r w:rsidR="00C07FCA">
        <w:rPr>
          <w:rFonts w:asciiTheme="minorHAnsi" w:hAnsiTheme="minorHAnsi" w:cstheme="minorHAnsi"/>
          <w:sz w:val="22"/>
          <w:szCs w:val="22"/>
        </w:rPr>
        <w:t>, bei denen ein Datenzugriff erforderlich ist,</w:t>
      </w:r>
      <w:r w:rsidR="00D44852">
        <w:rPr>
          <w:rFonts w:asciiTheme="minorHAnsi" w:hAnsiTheme="minorHAnsi" w:cstheme="minorHAnsi"/>
          <w:sz w:val="22"/>
          <w:szCs w:val="22"/>
        </w:rPr>
        <w:t xml:space="preserve"> </w:t>
      </w:r>
      <w:r w:rsidR="000B0831">
        <w:rPr>
          <w:rFonts w:asciiTheme="minorHAnsi" w:hAnsiTheme="minorHAnsi" w:cstheme="minorHAnsi"/>
          <w:sz w:val="22"/>
          <w:szCs w:val="22"/>
        </w:rPr>
        <w:t>in Bezug auf die E-Akten-Lösung</w:t>
      </w:r>
      <w:r w:rsidR="000B0831" w:rsidRPr="00057608">
        <w:rPr>
          <w:rFonts w:asciiTheme="minorHAnsi" w:hAnsiTheme="minorHAnsi" w:cstheme="minorHAnsi"/>
          <w:sz w:val="22"/>
          <w:szCs w:val="22"/>
        </w:rPr>
        <w:t xml:space="preserve"> </w:t>
      </w:r>
      <w:r w:rsidRPr="00057608">
        <w:rPr>
          <w:rFonts w:asciiTheme="minorHAnsi" w:hAnsiTheme="minorHAnsi" w:cstheme="minorHAnsi"/>
          <w:sz w:val="22"/>
          <w:szCs w:val="22"/>
        </w:rPr>
        <w:t>wahr:</w:t>
      </w:r>
      <w:commentRangeEnd w:id="2797"/>
      <w:r w:rsidR="0020649A">
        <w:rPr>
          <w:rStyle w:val="Kommentarzeichen"/>
          <w:rFonts w:asciiTheme="minorHAnsi" w:eastAsiaTheme="minorHAnsi" w:hAnsiTheme="minorHAnsi" w:cstheme="minorBidi"/>
          <w:lang w:eastAsia="en-US"/>
        </w:rPr>
        <w:commentReference w:id="2797"/>
      </w:r>
    </w:p>
    <w:p w14:paraId="4F716539" w14:textId="77777777" w:rsidR="00D44852" w:rsidRPr="00D44852" w:rsidRDefault="00D44852" w:rsidP="00FF63E5">
      <w:pPr>
        <w:pStyle w:val="StandardWeb"/>
        <w:numPr>
          <w:ilvl w:val="0"/>
          <w:numId w:val="17"/>
        </w:numPr>
        <w:rPr>
          <w:rFonts w:asciiTheme="minorHAnsi" w:hAnsiTheme="minorHAnsi" w:cstheme="minorHAnsi"/>
          <w:sz w:val="22"/>
          <w:szCs w:val="22"/>
        </w:rPr>
      </w:pPr>
      <w:r w:rsidRPr="00764A6B">
        <w:rPr>
          <w:rFonts w:asciiTheme="minorHAnsi" w:hAnsiTheme="minorHAnsi" w:cstheme="minorHAnsi"/>
          <w:sz w:val="22"/>
          <w:szCs w:val="22"/>
        </w:rPr>
        <w:t>Überprüfung der Rechtmäßigkeit der Datenverarbeitung,</w:t>
      </w:r>
    </w:p>
    <w:p w14:paraId="4C450F54" w14:textId="77777777" w:rsidR="00D44852" w:rsidRPr="00764A6B" w:rsidRDefault="00D44852" w:rsidP="00FF63E5">
      <w:pPr>
        <w:pStyle w:val="StandardWeb"/>
        <w:numPr>
          <w:ilvl w:val="0"/>
          <w:numId w:val="17"/>
        </w:numPr>
        <w:rPr>
          <w:rFonts w:asciiTheme="minorHAnsi" w:hAnsiTheme="minorHAnsi" w:cstheme="minorHAnsi"/>
          <w:sz w:val="22"/>
          <w:szCs w:val="22"/>
        </w:rPr>
      </w:pPr>
      <w:r w:rsidRPr="00764A6B">
        <w:rPr>
          <w:rFonts w:asciiTheme="minorHAnsi" w:hAnsiTheme="minorHAnsi" w:cstheme="minorHAnsi"/>
          <w:sz w:val="22"/>
          <w:szCs w:val="22"/>
        </w:rPr>
        <w:t>Einsichtnahme und Auswertung von Protokolldaten</w:t>
      </w:r>
      <w:r w:rsidR="004B1270">
        <w:rPr>
          <w:rFonts w:asciiTheme="minorHAnsi" w:hAnsiTheme="minorHAnsi" w:cstheme="minorHAnsi"/>
          <w:sz w:val="22"/>
          <w:szCs w:val="22"/>
        </w:rPr>
        <w:t xml:space="preserve"> (grundsätzlich unter Einhaltung des 4-Augen-Prinzipes</w:t>
      </w:r>
      <w:r w:rsidR="00FB1C2B">
        <w:rPr>
          <w:rFonts w:asciiTheme="minorHAnsi" w:hAnsiTheme="minorHAnsi" w:cstheme="minorHAnsi"/>
          <w:sz w:val="22"/>
          <w:szCs w:val="22"/>
        </w:rPr>
        <w:t xml:space="preserve">, </w:t>
      </w:r>
      <w:r w:rsidR="00446CD6">
        <w:rPr>
          <w:rFonts w:asciiTheme="minorHAnsi" w:hAnsiTheme="minorHAnsi" w:cstheme="minorHAnsi"/>
          <w:sz w:val="22"/>
          <w:szCs w:val="22"/>
        </w:rPr>
        <w:t>ausnahmsweise</w:t>
      </w:r>
      <w:r w:rsidR="00FB1C2B">
        <w:rPr>
          <w:rFonts w:asciiTheme="minorHAnsi" w:hAnsiTheme="minorHAnsi" w:cstheme="minorHAnsi"/>
          <w:sz w:val="22"/>
          <w:szCs w:val="22"/>
        </w:rPr>
        <w:t xml:space="preserve"> nicht bei </w:t>
      </w:r>
      <w:r w:rsidR="007364D8">
        <w:rPr>
          <w:rFonts w:asciiTheme="minorHAnsi" w:hAnsiTheme="minorHAnsi" w:cstheme="minorHAnsi"/>
          <w:sz w:val="22"/>
          <w:szCs w:val="22"/>
        </w:rPr>
        <w:t xml:space="preserve">dringenden </w:t>
      </w:r>
      <w:r w:rsidR="00FB1C2B">
        <w:rPr>
          <w:rFonts w:asciiTheme="minorHAnsi" w:hAnsiTheme="minorHAnsi" w:cstheme="minorHAnsi"/>
          <w:sz w:val="22"/>
          <w:szCs w:val="22"/>
        </w:rPr>
        <w:t>Datenschutz- oder IT-Sicherheitsvorfällen</w:t>
      </w:r>
      <w:r w:rsidR="004B1270">
        <w:rPr>
          <w:rFonts w:asciiTheme="minorHAnsi" w:hAnsiTheme="minorHAnsi" w:cstheme="minorHAnsi"/>
          <w:sz w:val="22"/>
          <w:szCs w:val="22"/>
        </w:rPr>
        <w:t xml:space="preserve">) </w:t>
      </w:r>
      <w:r w:rsidR="00764A6B" w:rsidRPr="00764A6B">
        <w:rPr>
          <w:rFonts w:asciiTheme="minorHAnsi" w:hAnsiTheme="minorHAnsi" w:cstheme="minorHAnsi"/>
          <w:sz w:val="22"/>
          <w:szCs w:val="22"/>
        </w:rPr>
        <w:t xml:space="preserve">zur </w:t>
      </w:r>
      <w:r w:rsidR="00220447" w:rsidRPr="00764A6B">
        <w:rPr>
          <w:rFonts w:asciiTheme="minorHAnsi" w:hAnsiTheme="minorHAnsi" w:cstheme="minorHAnsi"/>
          <w:sz w:val="22"/>
          <w:szCs w:val="22"/>
        </w:rPr>
        <w:t>Überprüfung der Rechtmäßigkeit der Datenverarbeitung</w:t>
      </w:r>
      <w:r w:rsidR="00764A6B" w:rsidRPr="00764A6B">
        <w:rPr>
          <w:rFonts w:asciiTheme="minorHAnsi" w:hAnsiTheme="minorHAnsi" w:cstheme="minorHAnsi"/>
          <w:sz w:val="22"/>
          <w:szCs w:val="22"/>
        </w:rPr>
        <w:t xml:space="preserve"> sowie zur Beratung bei der Eigenüberwachung und der Gewährleistung der Integrität und Sicherheit der personenbezogenen Daten</w:t>
      </w:r>
      <w:r w:rsidRPr="00764A6B">
        <w:rPr>
          <w:rFonts w:asciiTheme="minorHAnsi" w:hAnsiTheme="minorHAnsi" w:cstheme="minorHAnsi"/>
          <w:sz w:val="22"/>
          <w:szCs w:val="22"/>
        </w:rPr>
        <w:t>,</w:t>
      </w:r>
    </w:p>
    <w:p w14:paraId="1069D845" w14:textId="77777777" w:rsidR="00C841FC" w:rsidRDefault="00C841FC"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Unterrichtung und Beratung</w:t>
      </w:r>
      <w:r w:rsidRPr="00057608">
        <w:rPr>
          <w:rFonts w:asciiTheme="minorHAnsi" w:hAnsiTheme="minorHAnsi" w:cstheme="minorHAnsi"/>
          <w:sz w:val="22"/>
          <w:szCs w:val="22"/>
        </w:rPr>
        <w:t xml:space="preserve"> </w:t>
      </w:r>
      <w:r>
        <w:rPr>
          <w:rFonts w:asciiTheme="minorHAnsi" w:hAnsiTheme="minorHAnsi" w:cstheme="minorHAnsi"/>
          <w:sz w:val="22"/>
          <w:szCs w:val="22"/>
        </w:rPr>
        <w:t>der</w:t>
      </w:r>
      <w:r w:rsidRPr="00057608">
        <w:rPr>
          <w:rFonts w:asciiTheme="minorHAnsi" w:hAnsiTheme="minorHAnsi" w:cstheme="minorHAnsi"/>
          <w:sz w:val="22"/>
          <w:szCs w:val="22"/>
        </w:rPr>
        <w:t xml:space="preserve"> </w:t>
      </w:r>
      <w:r>
        <w:rPr>
          <w:rFonts w:asciiTheme="minorHAnsi" w:hAnsiTheme="minorHAnsi" w:cstheme="minorHAnsi"/>
          <w:sz w:val="22"/>
          <w:szCs w:val="22"/>
        </w:rPr>
        <w:t>Behörden</w:t>
      </w:r>
      <w:r w:rsidRPr="00057608">
        <w:rPr>
          <w:rFonts w:asciiTheme="minorHAnsi" w:hAnsiTheme="minorHAnsi" w:cstheme="minorHAnsi"/>
          <w:sz w:val="22"/>
          <w:szCs w:val="22"/>
        </w:rPr>
        <w:t>leitung</w:t>
      </w:r>
      <w:r>
        <w:rPr>
          <w:rFonts w:asciiTheme="minorHAnsi" w:hAnsiTheme="minorHAnsi" w:cstheme="minorHAnsi"/>
          <w:sz w:val="22"/>
          <w:szCs w:val="22"/>
        </w:rPr>
        <w:t xml:space="preserve"> und der Bediensteten bzw. Mitarbeiter,</w:t>
      </w:r>
    </w:p>
    <w:p w14:paraId="479A7EDF" w14:textId="77777777" w:rsidR="00C841FC" w:rsidRDefault="00C841FC"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 xml:space="preserve">Wahrnehmung der </w:t>
      </w:r>
      <w:r w:rsidRPr="00057608">
        <w:rPr>
          <w:rFonts w:asciiTheme="minorHAnsi" w:hAnsiTheme="minorHAnsi" w:cstheme="minorHAnsi"/>
          <w:sz w:val="22"/>
          <w:szCs w:val="22"/>
        </w:rPr>
        <w:t>Kontrollkompetenz</w:t>
      </w:r>
      <w:r w:rsidR="00D44852">
        <w:rPr>
          <w:rFonts w:asciiTheme="minorHAnsi" w:hAnsiTheme="minorHAnsi" w:cstheme="minorHAnsi"/>
          <w:sz w:val="22"/>
          <w:szCs w:val="22"/>
        </w:rPr>
        <w:t xml:space="preserve"> in Bezug auf die Anwendung und das IT-System</w:t>
      </w:r>
      <w:r>
        <w:rPr>
          <w:rFonts w:asciiTheme="minorHAnsi" w:hAnsiTheme="minorHAnsi" w:cstheme="minorHAnsi"/>
          <w:sz w:val="22"/>
          <w:szCs w:val="22"/>
        </w:rPr>
        <w:t>,</w:t>
      </w:r>
    </w:p>
    <w:p w14:paraId="0D020682" w14:textId="77777777" w:rsidR="004B1270" w:rsidRDefault="004B1270"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 xml:space="preserve">Überprüfungen und </w:t>
      </w:r>
      <w:r w:rsidRPr="00413162">
        <w:rPr>
          <w:rFonts w:asciiTheme="minorHAnsi" w:hAnsiTheme="minorHAnsi" w:cstheme="minorHAnsi"/>
          <w:sz w:val="22"/>
          <w:szCs w:val="22"/>
        </w:rPr>
        <w:t>Durchführung von Datenschutzaudits</w:t>
      </w:r>
      <w:r>
        <w:rPr>
          <w:rFonts w:asciiTheme="minorHAnsi" w:hAnsiTheme="minorHAnsi" w:cstheme="minorHAnsi"/>
          <w:sz w:val="22"/>
          <w:szCs w:val="22"/>
        </w:rPr>
        <w:t>,</w:t>
      </w:r>
    </w:p>
    <w:p w14:paraId="21C0665F" w14:textId="77777777" w:rsidR="00E653FC" w:rsidRPr="00E653FC" w:rsidRDefault="00E653FC" w:rsidP="00E653FC">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Überprüfung de</w:t>
      </w:r>
      <w:r w:rsidR="004B1270">
        <w:rPr>
          <w:rFonts w:asciiTheme="minorHAnsi" w:hAnsiTheme="minorHAnsi" w:cstheme="minorHAnsi"/>
          <w:sz w:val="22"/>
          <w:szCs w:val="22"/>
        </w:rPr>
        <w:t xml:space="preserve">s </w:t>
      </w:r>
      <w:r w:rsidRPr="00BF56B0">
        <w:rPr>
          <w:rFonts w:asciiTheme="minorHAnsi" w:hAnsiTheme="minorHAnsi" w:cstheme="minorHAnsi"/>
          <w:sz w:val="22"/>
          <w:szCs w:val="22"/>
        </w:rPr>
        <w:t>Datenschutzkonzepte</w:t>
      </w:r>
      <w:r w:rsidR="004B1270">
        <w:rPr>
          <w:rFonts w:asciiTheme="minorHAnsi" w:hAnsiTheme="minorHAnsi" w:cstheme="minorHAnsi"/>
          <w:sz w:val="22"/>
          <w:szCs w:val="22"/>
        </w:rPr>
        <w:t>s</w:t>
      </w:r>
      <w:r w:rsidRPr="00BF56B0">
        <w:rPr>
          <w:rFonts w:asciiTheme="minorHAnsi" w:hAnsiTheme="minorHAnsi" w:cstheme="minorHAnsi"/>
          <w:sz w:val="22"/>
          <w:szCs w:val="22"/>
        </w:rPr>
        <w:t xml:space="preserve"> und </w:t>
      </w:r>
      <w:r w:rsidR="004B1270">
        <w:rPr>
          <w:rFonts w:asciiTheme="minorHAnsi" w:hAnsiTheme="minorHAnsi" w:cstheme="minorHAnsi"/>
          <w:sz w:val="22"/>
          <w:szCs w:val="22"/>
        </w:rPr>
        <w:t xml:space="preserve">der </w:t>
      </w:r>
      <w:r>
        <w:rPr>
          <w:rFonts w:asciiTheme="minorHAnsi" w:hAnsiTheme="minorHAnsi" w:cstheme="minorHAnsi"/>
          <w:sz w:val="22"/>
          <w:szCs w:val="22"/>
        </w:rPr>
        <w:t>Datenschutz</w:t>
      </w:r>
      <w:r w:rsidRPr="00BF56B0">
        <w:rPr>
          <w:rFonts w:asciiTheme="minorHAnsi" w:hAnsiTheme="minorHAnsi" w:cstheme="minorHAnsi"/>
          <w:sz w:val="22"/>
          <w:szCs w:val="22"/>
        </w:rPr>
        <w:t>maßnahmen auf deren Wirksamkeit und Nachvollziehbarkeit</w:t>
      </w:r>
      <w:r>
        <w:rPr>
          <w:rFonts w:asciiTheme="minorHAnsi" w:hAnsiTheme="minorHAnsi" w:cstheme="minorHAnsi"/>
          <w:sz w:val="22"/>
          <w:szCs w:val="22"/>
        </w:rPr>
        <w:t>,</w:t>
      </w:r>
    </w:p>
    <w:p w14:paraId="6D240661" w14:textId="77777777" w:rsidR="00C841FC" w:rsidRDefault="00C841FC"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Überwachung</w:t>
      </w:r>
      <w:r w:rsidRPr="00413162">
        <w:rPr>
          <w:rFonts w:asciiTheme="minorHAnsi" w:hAnsiTheme="minorHAnsi" w:cstheme="minorHAnsi"/>
          <w:sz w:val="22"/>
          <w:szCs w:val="22"/>
        </w:rPr>
        <w:t xml:space="preserve"> </w:t>
      </w:r>
      <w:r>
        <w:rPr>
          <w:rFonts w:asciiTheme="minorHAnsi" w:hAnsiTheme="minorHAnsi" w:cstheme="minorHAnsi"/>
          <w:sz w:val="22"/>
          <w:szCs w:val="22"/>
        </w:rPr>
        <w:t>der Einhaltung der Vorgaben</w:t>
      </w:r>
      <w:r w:rsidRPr="00413162">
        <w:rPr>
          <w:rFonts w:asciiTheme="minorHAnsi" w:hAnsiTheme="minorHAnsi" w:cstheme="minorHAnsi"/>
          <w:sz w:val="22"/>
          <w:szCs w:val="22"/>
        </w:rPr>
        <w:t xml:space="preserve"> des BDSG und etwaiger </w:t>
      </w:r>
      <w:r>
        <w:rPr>
          <w:rFonts w:asciiTheme="minorHAnsi" w:hAnsiTheme="minorHAnsi" w:cstheme="minorHAnsi"/>
          <w:sz w:val="22"/>
          <w:szCs w:val="22"/>
        </w:rPr>
        <w:t>s</w:t>
      </w:r>
      <w:r w:rsidRPr="00413162">
        <w:rPr>
          <w:rFonts w:asciiTheme="minorHAnsi" w:hAnsiTheme="minorHAnsi" w:cstheme="minorHAnsi"/>
          <w:sz w:val="22"/>
          <w:szCs w:val="22"/>
        </w:rPr>
        <w:t>pezial</w:t>
      </w:r>
      <w:r>
        <w:rPr>
          <w:rFonts w:asciiTheme="minorHAnsi" w:hAnsiTheme="minorHAnsi" w:cstheme="minorHAnsi"/>
          <w:sz w:val="22"/>
          <w:szCs w:val="22"/>
        </w:rPr>
        <w:t>gesetzlicher V</w:t>
      </w:r>
      <w:r w:rsidRPr="00413162">
        <w:rPr>
          <w:rFonts w:asciiTheme="minorHAnsi" w:hAnsiTheme="minorHAnsi" w:cstheme="minorHAnsi"/>
          <w:sz w:val="22"/>
          <w:szCs w:val="22"/>
        </w:rPr>
        <w:t>orschriften (</w:t>
      </w:r>
      <w:r w:rsidR="004B1270">
        <w:rPr>
          <w:rFonts w:asciiTheme="minorHAnsi" w:hAnsiTheme="minorHAnsi" w:cstheme="minorHAnsi"/>
          <w:sz w:val="22"/>
          <w:szCs w:val="22"/>
        </w:rPr>
        <w:t xml:space="preserve">vgl. </w:t>
      </w:r>
      <w:r w:rsidRPr="00413162">
        <w:rPr>
          <w:rFonts w:asciiTheme="minorHAnsi" w:hAnsiTheme="minorHAnsi" w:cstheme="minorHAnsi"/>
          <w:sz w:val="22"/>
          <w:szCs w:val="22"/>
        </w:rPr>
        <w:t>StPO und OWiG)</w:t>
      </w:r>
      <w:r>
        <w:rPr>
          <w:rFonts w:asciiTheme="minorHAnsi" w:hAnsiTheme="minorHAnsi" w:cstheme="minorHAnsi"/>
          <w:sz w:val="22"/>
          <w:szCs w:val="22"/>
        </w:rPr>
        <w:t>,</w:t>
      </w:r>
    </w:p>
    <w:p w14:paraId="1A15961A" w14:textId="77777777" w:rsidR="00C841FC" w:rsidRDefault="00C841FC" w:rsidP="00FF63E5">
      <w:pPr>
        <w:pStyle w:val="StandardWeb"/>
        <w:numPr>
          <w:ilvl w:val="0"/>
          <w:numId w:val="17"/>
        </w:numPr>
        <w:rPr>
          <w:rFonts w:asciiTheme="minorHAnsi" w:hAnsiTheme="minorHAnsi" w:cstheme="minorHAnsi"/>
          <w:sz w:val="22"/>
          <w:szCs w:val="22"/>
        </w:rPr>
      </w:pPr>
      <w:r w:rsidRPr="00413162">
        <w:rPr>
          <w:rFonts w:asciiTheme="minorHAnsi" w:hAnsiTheme="minorHAnsi" w:cstheme="minorHAnsi"/>
          <w:sz w:val="22"/>
          <w:szCs w:val="22"/>
        </w:rPr>
        <w:t>Überwachung der Einhaltung des Grundsatzes der Datenminimierung und der Datensparsamkeit in Bezug auf personenbezogene Daten</w:t>
      </w:r>
      <w:r>
        <w:rPr>
          <w:rFonts w:asciiTheme="minorHAnsi" w:hAnsiTheme="minorHAnsi" w:cstheme="minorHAnsi"/>
          <w:sz w:val="22"/>
          <w:szCs w:val="22"/>
        </w:rPr>
        <w:t>,</w:t>
      </w:r>
    </w:p>
    <w:p w14:paraId="492C156C" w14:textId="77777777" w:rsidR="00220447" w:rsidRPr="00220447" w:rsidRDefault="00220447" w:rsidP="00220447">
      <w:pPr>
        <w:pStyle w:val="StandardWeb"/>
        <w:numPr>
          <w:ilvl w:val="0"/>
          <w:numId w:val="17"/>
        </w:numPr>
        <w:rPr>
          <w:rFonts w:asciiTheme="minorHAnsi" w:hAnsiTheme="minorHAnsi" w:cstheme="minorHAnsi"/>
          <w:sz w:val="22"/>
          <w:szCs w:val="22"/>
        </w:rPr>
      </w:pPr>
      <w:r w:rsidRPr="00413162">
        <w:rPr>
          <w:rFonts w:asciiTheme="minorHAnsi" w:hAnsiTheme="minorHAnsi" w:cstheme="minorHAnsi"/>
          <w:sz w:val="22"/>
          <w:szCs w:val="22"/>
        </w:rPr>
        <w:t>Überwachung der Einhaltung der technischen und organisatorischen Maßnahmen nach Stand der Technik</w:t>
      </w:r>
      <w:r>
        <w:rPr>
          <w:rFonts w:asciiTheme="minorHAnsi" w:hAnsiTheme="minorHAnsi" w:cstheme="minorHAnsi"/>
          <w:sz w:val="22"/>
          <w:szCs w:val="22"/>
        </w:rPr>
        <w:t>,</w:t>
      </w:r>
    </w:p>
    <w:p w14:paraId="3B3EAFFE" w14:textId="77777777" w:rsidR="00C841FC" w:rsidRDefault="00C841FC"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 xml:space="preserve">Einbindung in die Zusammenarbeit mit den und der </w:t>
      </w:r>
      <w:r w:rsidRPr="00413162">
        <w:rPr>
          <w:rFonts w:asciiTheme="minorHAnsi" w:hAnsiTheme="minorHAnsi" w:cstheme="minorHAnsi"/>
          <w:sz w:val="22"/>
          <w:szCs w:val="22"/>
        </w:rPr>
        <w:t xml:space="preserve">Prüfung durch </w:t>
      </w:r>
      <w:r>
        <w:rPr>
          <w:rFonts w:asciiTheme="minorHAnsi" w:hAnsiTheme="minorHAnsi" w:cstheme="minorHAnsi"/>
          <w:sz w:val="22"/>
          <w:szCs w:val="22"/>
        </w:rPr>
        <w:t xml:space="preserve">die </w:t>
      </w:r>
      <w:r w:rsidRPr="00413162">
        <w:rPr>
          <w:rFonts w:asciiTheme="minorHAnsi" w:hAnsiTheme="minorHAnsi" w:cstheme="minorHAnsi"/>
          <w:sz w:val="22"/>
          <w:szCs w:val="22"/>
        </w:rPr>
        <w:t xml:space="preserve">Aufsichtsbehörden oder Auftraggeber, </w:t>
      </w:r>
      <w:r>
        <w:rPr>
          <w:rFonts w:asciiTheme="minorHAnsi" w:hAnsiTheme="minorHAnsi" w:cstheme="minorHAnsi"/>
          <w:sz w:val="22"/>
          <w:szCs w:val="22"/>
        </w:rPr>
        <w:t>insbesondere bei einer</w:t>
      </w:r>
      <w:r w:rsidRPr="00413162">
        <w:rPr>
          <w:rFonts w:asciiTheme="minorHAnsi" w:hAnsiTheme="minorHAnsi" w:cstheme="minorHAnsi"/>
          <w:sz w:val="22"/>
          <w:szCs w:val="22"/>
        </w:rPr>
        <w:t xml:space="preserve"> notwendige</w:t>
      </w:r>
      <w:r>
        <w:rPr>
          <w:rFonts w:asciiTheme="minorHAnsi" w:hAnsiTheme="minorHAnsi" w:cstheme="minorHAnsi"/>
          <w:sz w:val="22"/>
          <w:szCs w:val="22"/>
        </w:rPr>
        <w:t>n</w:t>
      </w:r>
      <w:r w:rsidRPr="00413162">
        <w:rPr>
          <w:rFonts w:asciiTheme="minorHAnsi" w:hAnsiTheme="minorHAnsi" w:cstheme="minorHAnsi"/>
          <w:sz w:val="22"/>
          <w:szCs w:val="22"/>
        </w:rPr>
        <w:t xml:space="preserve"> </w:t>
      </w:r>
      <w:r>
        <w:rPr>
          <w:rFonts w:asciiTheme="minorHAnsi" w:hAnsiTheme="minorHAnsi" w:cstheme="minorHAnsi"/>
          <w:sz w:val="22"/>
          <w:szCs w:val="22"/>
        </w:rPr>
        <w:t>Anhörung der Aufsichtsbehörden,</w:t>
      </w:r>
    </w:p>
    <w:p w14:paraId="6EF2825B" w14:textId="77777777" w:rsidR="00C841FC" w:rsidRDefault="00C841FC" w:rsidP="00FF63E5">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 xml:space="preserve">Führung eines </w:t>
      </w:r>
      <w:r w:rsidRPr="00413162">
        <w:rPr>
          <w:rFonts w:asciiTheme="minorHAnsi" w:hAnsiTheme="minorHAnsi" w:cstheme="minorHAnsi"/>
          <w:sz w:val="22"/>
          <w:szCs w:val="22"/>
        </w:rPr>
        <w:t>Meldesystem</w:t>
      </w:r>
      <w:r>
        <w:rPr>
          <w:rFonts w:asciiTheme="minorHAnsi" w:hAnsiTheme="minorHAnsi" w:cstheme="minorHAnsi"/>
          <w:sz w:val="22"/>
          <w:szCs w:val="22"/>
        </w:rPr>
        <w:t>s</w:t>
      </w:r>
      <w:r w:rsidRPr="00413162">
        <w:rPr>
          <w:rFonts w:asciiTheme="minorHAnsi" w:hAnsiTheme="minorHAnsi" w:cstheme="minorHAnsi"/>
          <w:sz w:val="22"/>
          <w:szCs w:val="22"/>
        </w:rPr>
        <w:t xml:space="preserve"> für Datenschutzereignisse und </w:t>
      </w:r>
      <w:r>
        <w:rPr>
          <w:rFonts w:asciiTheme="minorHAnsi" w:hAnsiTheme="minorHAnsi" w:cstheme="minorHAnsi"/>
          <w:sz w:val="22"/>
          <w:szCs w:val="22"/>
        </w:rPr>
        <w:t>Hinwirken auf</w:t>
      </w:r>
      <w:r w:rsidRPr="00413162">
        <w:rPr>
          <w:rFonts w:asciiTheme="minorHAnsi" w:hAnsiTheme="minorHAnsi" w:cstheme="minorHAnsi"/>
          <w:sz w:val="22"/>
          <w:szCs w:val="22"/>
        </w:rPr>
        <w:t xml:space="preserve"> korrektive </w:t>
      </w:r>
      <w:r>
        <w:rPr>
          <w:rFonts w:asciiTheme="minorHAnsi" w:hAnsiTheme="minorHAnsi" w:cstheme="minorHAnsi"/>
          <w:sz w:val="22"/>
          <w:szCs w:val="22"/>
        </w:rPr>
        <w:t>Maßnahmen,</w:t>
      </w:r>
    </w:p>
    <w:p w14:paraId="687FCA27" w14:textId="77777777" w:rsidR="00383DD5" w:rsidRPr="00383DD5" w:rsidRDefault="00C841FC" w:rsidP="009010AE">
      <w:pPr>
        <w:pStyle w:val="StandardWeb"/>
        <w:numPr>
          <w:ilvl w:val="0"/>
          <w:numId w:val="17"/>
        </w:numPr>
        <w:rPr>
          <w:rFonts w:asciiTheme="minorHAnsi" w:hAnsiTheme="minorHAnsi" w:cstheme="minorHAnsi"/>
          <w:sz w:val="22"/>
          <w:szCs w:val="22"/>
        </w:rPr>
      </w:pPr>
      <w:r w:rsidRPr="00413162">
        <w:rPr>
          <w:rFonts w:asciiTheme="minorHAnsi" w:hAnsiTheme="minorHAnsi" w:cstheme="minorHAnsi"/>
          <w:sz w:val="22"/>
          <w:szCs w:val="22"/>
        </w:rPr>
        <w:t>Unterstütz</w:t>
      </w:r>
      <w:r>
        <w:rPr>
          <w:rFonts w:asciiTheme="minorHAnsi" w:hAnsiTheme="minorHAnsi" w:cstheme="minorHAnsi"/>
          <w:sz w:val="22"/>
          <w:szCs w:val="22"/>
        </w:rPr>
        <w:t>ung</w:t>
      </w:r>
      <w:r w:rsidRPr="00413162">
        <w:rPr>
          <w:rFonts w:asciiTheme="minorHAnsi" w:hAnsiTheme="minorHAnsi" w:cstheme="minorHAnsi"/>
          <w:sz w:val="22"/>
          <w:szCs w:val="22"/>
        </w:rPr>
        <w:t xml:space="preserve"> bei Auskunftsersuchen </w:t>
      </w:r>
      <w:r>
        <w:rPr>
          <w:rFonts w:asciiTheme="minorHAnsi" w:hAnsiTheme="minorHAnsi" w:cstheme="minorHAnsi"/>
          <w:sz w:val="22"/>
          <w:szCs w:val="22"/>
        </w:rPr>
        <w:t>betroffener Personen</w:t>
      </w:r>
      <w:r w:rsidRPr="00413162">
        <w:rPr>
          <w:rFonts w:asciiTheme="minorHAnsi" w:hAnsiTheme="minorHAnsi" w:cstheme="minorHAnsi"/>
          <w:sz w:val="22"/>
          <w:szCs w:val="22"/>
        </w:rPr>
        <w:t xml:space="preserve"> oder bei der Benachrichtigungspflicht</w:t>
      </w:r>
      <w:r w:rsidRPr="009C165E">
        <w:rPr>
          <w:rFonts w:asciiTheme="minorHAnsi" w:hAnsiTheme="minorHAnsi" w:cstheme="minorHAnsi"/>
          <w:sz w:val="22"/>
          <w:szCs w:val="22"/>
        </w:rPr>
        <w:t>.</w:t>
      </w:r>
    </w:p>
    <w:p w14:paraId="097B25FE" w14:textId="207FE0AF" w:rsidR="009010AE" w:rsidRPr="003A2752" w:rsidDel="001446C7" w:rsidRDefault="001446C7" w:rsidP="00A46CE4">
      <w:pPr>
        <w:pStyle w:val="StandardWeb"/>
        <w:rPr>
          <w:del w:id="2800" w:author="Kisch, Christian" w:date="2022-02-08T10:28:00Z"/>
          <w:rFonts w:asciiTheme="minorHAnsi" w:hAnsiTheme="minorHAnsi" w:cstheme="minorHAnsi"/>
          <w:sz w:val="22"/>
          <w:szCs w:val="22"/>
          <w:u w:val="single"/>
        </w:rPr>
      </w:pPr>
      <w:ins w:id="2801" w:author="Kisch, Christian" w:date="2022-02-08T10:28:00Z">
        <w:r>
          <w:rPr>
            <w:rFonts w:asciiTheme="minorHAnsi" w:hAnsiTheme="minorHAnsi" w:cstheme="minorHAnsi"/>
            <w:sz w:val="22"/>
            <w:szCs w:val="22"/>
          </w:rPr>
          <w:t xml:space="preserve">Die gewährten Entitäten, Aktionsarten und Funktionalitäten </w:t>
        </w:r>
        <w:r w:rsidRPr="001446C7">
          <w:rPr>
            <w:rFonts w:asciiTheme="minorHAnsi" w:hAnsiTheme="minorHAnsi" w:cstheme="minorHAnsi"/>
            <w:sz w:val="22"/>
            <w:szCs w:val="22"/>
          </w:rPr>
          <w:t xml:space="preserve">sind der </w:t>
        </w:r>
        <w:r w:rsidRPr="001446C7">
          <w:rPr>
            <w:rFonts w:asciiTheme="minorHAnsi" w:hAnsiTheme="minorHAnsi" w:cstheme="minorHAnsi"/>
            <w:b/>
            <w:sz w:val="22"/>
            <w:szCs w:val="22"/>
          </w:rPr>
          <w:t xml:space="preserve">Anlage 13 </w:t>
        </w:r>
        <w:r w:rsidRPr="001446C7">
          <w:rPr>
            <w:rFonts w:asciiTheme="minorHAnsi" w:hAnsiTheme="minorHAnsi" w:cstheme="minorHAnsi"/>
            <w:sz w:val="22"/>
            <w:szCs w:val="22"/>
          </w:rPr>
          <w:t>zu</w:t>
        </w:r>
        <w:r>
          <w:rPr>
            <w:rFonts w:asciiTheme="minorHAnsi" w:hAnsiTheme="minorHAnsi" w:cstheme="minorHAnsi"/>
            <w:sz w:val="22"/>
            <w:szCs w:val="22"/>
          </w:rPr>
          <w:t xml:space="preserve"> entnehmen.</w:t>
        </w:r>
      </w:ins>
      <w:del w:id="2802" w:author="Kisch, Christian" w:date="2022-02-08T10:28:00Z">
        <w:r w:rsidR="009010AE" w:rsidRPr="003A2752" w:rsidDel="001446C7">
          <w:rPr>
            <w:rFonts w:asciiTheme="minorHAnsi" w:hAnsiTheme="minorHAnsi" w:cstheme="minorHAnsi"/>
            <w:sz w:val="22"/>
            <w:szCs w:val="22"/>
            <w:u w:val="single"/>
          </w:rPr>
          <w:delText>Gewährte Funktionalitäten:</w:delText>
        </w:r>
      </w:del>
    </w:p>
    <w:p w14:paraId="546D435C" w14:textId="565EE928" w:rsidR="007D0E1E" w:rsidRPr="00057608" w:rsidRDefault="00B6498A" w:rsidP="00057608">
      <w:pPr>
        <w:pStyle w:val="StandardWeb"/>
        <w:rPr>
          <w:rFonts w:asciiTheme="minorHAnsi" w:hAnsiTheme="minorHAnsi" w:cstheme="minorHAnsi"/>
          <w:sz w:val="22"/>
          <w:szCs w:val="22"/>
        </w:rPr>
      </w:pPr>
      <w:del w:id="2803" w:author="Kisch, Christian" w:date="2022-02-08T10:28:00Z">
        <w:r w:rsidDel="001446C7">
          <w:rPr>
            <w:rFonts w:asciiTheme="minorHAnsi" w:hAnsiTheme="minorHAnsi" w:cstheme="minorHAnsi"/>
            <w:sz w:val="22"/>
            <w:szCs w:val="22"/>
          </w:rPr>
          <w:delText>Für die vom</w:delText>
        </w:r>
        <w:r w:rsidR="004A7631" w:rsidDel="001446C7">
          <w:rPr>
            <w:rFonts w:asciiTheme="minorHAnsi" w:hAnsiTheme="minorHAnsi" w:cstheme="minorHAnsi"/>
            <w:sz w:val="22"/>
            <w:szCs w:val="22"/>
          </w:rPr>
          <w:delText xml:space="preserve"> Datenschutzbeauftragte</w:delText>
        </w:r>
        <w:r w:rsidDel="001446C7">
          <w:rPr>
            <w:rFonts w:asciiTheme="minorHAnsi" w:hAnsiTheme="minorHAnsi" w:cstheme="minorHAnsi"/>
            <w:sz w:val="22"/>
            <w:szCs w:val="22"/>
          </w:rPr>
          <w:delText>n</w:delText>
        </w:r>
        <w:r w:rsidR="004A7631" w:rsidDel="001446C7">
          <w:rPr>
            <w:rFonts w:asciiTheme="minorHAnsi" w:hAnsiTheme="minorHAnsi" w:cstheme="minorHAnsi"/>
            <w:sz w:val="22"/>
            <w:szCs w:val="22"/>
          </w:rPr>
          <w:delText xml:space="preserve"> </w:delText>
        </w:r>
        <w:r w:rsidDel="001446C7">
          <w:rPr>
            <w:rFonts w:asciiTheme="minorHAnsi" w:hAnsiTheme="minorHAnsi" w:cstheme="minorHAnsi"/>
            <w:sz w:val="22"/>
            <w:szCs w:val="22"/>
          </w:rPr>
          <w:delText>wahrzunehmenden</w:delText>
        </w:r>
        <w:r w:rsidR="004A7631" w:rsidDel="001446C7">
          <w:rPr>
            <w:rFonts w:asciiTheme="minorHAnsi" w:hAnsiTheme="minorHAnsi" w:cstheme="minorHAnsi"/>
            <w:sz w:val="22"/>
            <w:szCs w:val="22"/>
          </w:rPr>
          <w:delText xml:space="preserve"> Aufgaben, die die E-Akten-Lösung betreffen, </w:delText>
        </w:r>
        <w:r w:rsidDel="001446C7">
          <w:rPr>
            <w:rFonts w:asciiTheme="minorHAnsi" w:hAnsiTheme="minorHAnsi" w:cstheme="minorHAnsi"/>
            <w:sz w:val="22"/>
            <w:szCs w:val="22"/>
          </w:rPr>
          <w:delText>erhält dieser</w:delText>
        </w:r>
        <w:r w:rsidR="004A7631" w:rsidDel="001446C7">
          <w:rPr>
            <w:rFonts w:asciiTheme="minorHAnsi" w:hAnsiTheme="minorHAnsi" w:cstheme="minorHAnsi"/>
            <w:sz w:val="22"/>
            <w:szCs w:val="22"/>
          </w:rPr>
          <w:delText xml:space="preserve"> die </w:delText>
        </w:r>
        <w:r w:rsidR="005D1395" w:rsidDel="001446C7">
          <w:rPr>
            <w:rFonts w:asciiTheme="minorHAnsi" w:hAnsiTheme="minorHAnsi" w:cstheme="minorHAnsi"/>
            <w:sz w:val="22"/>
            <w:szCs w:val="22"/>
          </w:rPr>
          <w:delText>Berechtigungen</w:delText>
        </w:r>
        <w:r w:rsidR="004A7631" w:rsidDel="001446C7">
          <w:rPr>
            <w:rFonts w:asciiTheme="minorHAnsi" w:hAnsiTheme="minorHAnsi" w:cstheme="minorHAnsi"/>
            <w:sz w:val="22"/>
            <w:szCs w:val="22"/>
          </w:rPr>
          <w:delText xml:space="preserve"> </w:delText>
        </w:r>
        <w:r w:rsidR="00B55C24" w:rsidDel="001446C7">
          <w:rPr>
            <w:rFonts w:asciiTheme="minorHAnsi" w:hAnsiTheme="minorHAnsi" w:cstheme="minorHAnsi"/>
            <w:sz w:val="22"/>
            <w:szCs w:val="22"/>
          </w:rPr>
          <w:delText xml:space="preserve">für die Aktionen </w:delText>
        </w:r>
        <w:r w:rsidR="004A7631" w:rsidDel="001446C7">
          <w:rPr>
            <w:rFonts w:asciiTheme="minorHAnsi" w:hAnsiTheme="minorHAnsi" w:cstheme="minorHAnsi"/>
            <w:sz w:val="22"/>
            <w:szCs w:val="22"/>
          </w:rPr>
          <w:delText xml:space="preserve">des Entdeckens, </w:delText>
        </w:r>
        <w:r w:rsidR="0000411A" w:rsidDel="001446C7">
          <w:rPr>
            <w:rFonts w:asciiTheme="minorHAnsi" w:hAnsiTheme="minorHAnsi" w:cstheme="minorHAnsi"/>
            <w:sz w:val="22"/>
            <w:szCs w:val="22"/>
          </w:rPr>
          <w:delText xml:space="preserve">Suchens, </w:delText>
        </w:r>
        <w:r w:rsidR="004A7631" w:rsidDel="001446C7">
          <w:rPr>
            <w:rFonts w:asciiTheme="minorHAnsi" w:hAnsiTheme="minorHAnsi" w:cstheme="minorHAnsi"/>
            <w:sz w:val="22"/>
            <w:szCs w:val="22"/>
          </w:rPr>
          <w:delText xml:space="preserve">Lesens, </w:delText>
        </w:r>
        <w:r w:rsidDel="001446C7">
          <w:rPr>
            <w:rFonts w:asciiTheme="minorHAnsi" w:hAnsiTheme="minorHAnsi" w:cstheme="minorHAnsi"/>
            <w:sz w:val="22"/>
            <w:szCs w:val="22"/>
          </w:rPr>
          <w:delText>Ausführens und Abbrechens</w:delText>
        </w:r>
        <w:r w:rsidR="00CB7ED0" w:rsidDel="001446C7">
          <w:rPr>
            <w:rFonts w:asciiTheme="minorHAnsi" w:hAnsiTheme="minorHAnsi" w:cstheme="minorHAnsi"/>
            <w:sz w:val="22"/>
            <w:szCs w:val="22"/>
          </w:rPr>
          <w:delText>, soweit dies für die Aufgabenerfüllung erforderlich ist</w:delText>
        </w:r>
        <w:r w:rsidR="004A7631" w:rsidDel="001446C7">
          <w:rPr>
            <w:rFonts w:asciiTheme="minorHAnsi" w:hAnsiTheme="minorHAnsi" w:cstheme="minorHAnsi"/>
            <w:sz w:val="22"/>
            <w:szCs w:val="22"/>
          </w:rPr>
          <w:delText>.</w:delText>
        </w:r>
      </w:del>
    </w:p>
    <w:p w14:paraId="7EBE0233" w14:textId="77777777" w:rsidR="00E366DB" w:rsidRDefault="00E366DB" w:rsidP="00E366DB">
      <w:pPr>
        <w:pStyle w:val="berschrift2"/>
        <w:ind w:left="851" w:hanging="851"/>
      </w:pPr>
      <w:bookmarkStart w:id="2804" w:name="_Toc88646386"/>
      <w:r>
        <w:t>Informationssicherheitsbeauftragter</w:t>
      </w:r>
      <w:bookmarkEnd w:id="2804"/>
    </w:p>
    <w:p w14:paraId="5A67604D" w14:textId="77777777" w:rsidR="00CF04E6" w:rsidRPr="000B5588" w:rsidRDefault="00CF04E6" w:rsidP="000B5588">
      <w:pPr>
        <w:pStyle w:val="StandardWeb"/>
        <w:rPr>
          <w:rFonts w:ascii="GlyphLessFont" w:hAnsi="GlyphLessFont" w:cs="GlyphLessFont"/>
          <w:sz w:val="22"/>
          <w:szCs w:val="22"/>
        </w:rPr>
      </w:pPr>
      <w:r w:rsidRPr="000B5588">
        <w:rPr>
          <w:rFonts w:asciiTheme="minorHAnsi" w:hAnsiTheme="minorHAnsi" w:cstheme="minorHAnsi"/>
          <w:sz w:val="22"/>
          <w:szCs w:val="22"/>
        </w:rPr>
        <w:t>Der Informationssicherheitsbeauftragte nimmt insbesondere die folgenden Aufgaben</w:t>
      </w:r>
      <w:r w:rsidR="00651969">
        <w:rPr>
          <w:rFonts w:asciiTheme="minorHAnsi" w:hAnsiTheme="minorHAnsi" w:cstheme="minorHAnsi"/>
          <w:sz w:val="22"/>
          <w:szCs w:val="22"/>
        </w:rPr>
        <w:t>, bei denen ein Datenzugriff erforderlich ist, in Bezug auf die E-Akten-Lösung</w:t>
      </w:r>
      <w:r w:rsidRPr="000B5588">
        <w:rPr>
          <w:rFonts w:asciiTheme="minorHAnsi" w:hAnsiTheme="minorHAnsi" w:cstheme="minorHAnsi"/>
          <w:sz w:val="22"/>
          <w:szCs w:val="22"/>
        </w:rPr>
        <w:t xml:space="preserve"> wahr:</w:t>
      </w:r>
    </w:p>
    <w:p w14:paraId="4AE65AE4" w14:textId="77777777" w:rsidR="00CF04E6" w:rsidRDefault="00CF04E6" w:rsidP="00CF04E6">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Berichterstattung</w:t>
      </w:r>
      <w:r w:rsidRPr="00AF42B0">
        <w:rPr>
          <w:rFonts w:asciiTheme="minorHAnsi" w:hAnsiTheme="minorHAnsi" w:cstheme="minorHAnsi"/>
          <w:sz w:val="22"/>
          <w:szCs w:val="22"/>
        </w:rPr>
        <w:t xml:space="preserve"> direkt an die </w:t>
      </w:r>
      <w:r>
        <w:rPr>
          <w:rFonts w:asciiTheme="minorHAnsi" w:hAnsiTheme="minorHAnsi" w:cstheme="minorHAnsi"/>
          <w:sz w:val="22"/>
          <w:szCs w:val="22"/>
        </w:rPr>
        <w:t xml:space="preserve">Behörden- bzw. </w:t>
      </w:r>
      <w:r w:rsidRPr="00AF42B0">
        <w:rPr>
          <w:rFonts w:asciiTheme="minorHAnsi" w:hAnsiTheme="minorHAnsi" w:cstheme="minorHAnsi"/>
          <w:sz w:val="22"/>
          <w:szCs w:val="22"/>
        </w:rPr>
        <w:t>Unternehmensleitung</w:t>
      </w:r>
      <w:r>
        <w:rPr>
          <w:rFonts w:asciiTheme="minorHAnsi" w:hAnsiTheme="minorHAnsi" w:cstheme="minorHAnsi"/>
          <w:sz w:val="22"/>
          <w:szCs w:val="22"/>
        </w:rPr>
        <w:t>,</w:t>
      </w:r>
    </w:p>
    <w:p w14:paraId="0239AC68" w14:textId="0FB29D75" w:rsidR="00CF04E6" w:rsidRDefault="00CF04E6" w:rsidP="00CF04E6">
      <w:pPr>
        <w:pStyle w:val="StandardWeb"/>
        <w:numPr>
          <w:ilvl w:val="0"/>
          <w:numId w:val="17"/>
        </w:numPr>
        <w:rPr>
          <w:ins w:id="2805" w:author="Kisch, Christian" w:date="2021-12-22T16:32:00Z"/>
          <w:rFonts w:asciiTheme="minorHAnsi" w:hAnsiTheme="minorHAnsi" w:cstheme="minorHAnsi"/>
          <w:sz w:val="22"/>
          <w:szCs w:val="22"/>
        </w:rPr>
      </w:pPr>
      <w:r>
        <w:rPr>
          <w:rFonts w:asciiTheme="minorHAnsi" w:hAnsiTheme="minorHAnsi" w:cstheme="minorHAnsi"/>
          <w:sz w:val="22"/>
          <w:szCs w:val="22"/>
        </w:rPr>
        <w:t>Wahrnehmung der</w:t>
      </w:r>
      <w:r w:rsidRPr="00AF42B0">
        <w:rPr>
          <w:rFonts w:asciiTheme="minorHAnsi" w:hAnsiTheme="minorHAnsi" w:cstheme="minorHAnsi"/>
          <w:sz w:val="22"/>
          <w:szCs w:val="22"/>
        </w:rPr>
        <w:t xml:space="preserve"> Kontrollkompetenz </w:t>
      </w:r>
      <w:r w:rsidR="00D939AF">
        <w:rPr>
          <w:rFonts w:asciiTheme="minorHAnsi" w:hAnsiTheme="minorHAnsi" w:cstheme="minorHAnsi"/>
          <w:sz w:val="22"/>
          <w:szCs w:val="22"/>
        </w:rPr>
        <w:t>der</w:t>
      </w:r>
      <w:r>
        <w:rPr>
          <w:rFonts w:asciiTheme="minorHAnsi" w:hAnsiTheme="minorHAnsi" w:cstheme="minorHAnsi"/>
          <w:sz w:val="22"/>
          <w:szCs w:val="22"/>
        </w:rPr>
        <w:t xml:space="preserve"> Behörde</w:t>
      </w:r>
      <w:r w:rsidR="00D939AF">
        <w:rPr>
          <w:rFonts w:asciiTheme="minorHAnsi" w:hAnsiTheme="minorHAnsi" w:cstheme="minorHAnsi"/>
          <w:sz w:val="22"/>
          <w:szCs w:val="22"/>
        </w:rPr>
        <w:t>,</w:t>
      </w:r>
    </w:p>
    <w:p w14:paraId="524F4128" w14:textId="16DF5FD9" w:rsidR="002F49B9" w:rsidRDefault="002F49B9" w:rsidP="00CF04E6">
      <w:pPr>
        <w:pStyle w:val="StandardWeb"/>
        <w:numPr>
          <w:ilvl w:val="0"/>
          <w:numId w:val="17"/>
        </w:numPr>
        <w:rPr>
          <w:ins w:id="2806" w:author="Kisch, Christian" w:date="2021-12-22T16:33:00Z"/>
          <w:rFonts w:asciiTheme="minorHAnsi" w:hAnsiTheme="minorHAnsi" w:cstheme="minorHAnsi"/>
          <w:sz w:val="22"/>
          <w:szCs w:val="22"/>
        </w:rPr>
      </w:pPr>
      <w:ins w:id="2807" w:author="Kisch, Christian" w:date="2021-12-22T16:32:00Z">
        <w:r>
          <w:rPr>
            <w:rFonts w:asciiTheme="minorHAnsi" w:hAnsiTheme="minorHAnsi" w:cstheme="minorHAnsi"/>
            <w:sz w:val="22"/>
            <w:szCs w:val="22"/>
          </w:rPr>
          <w:t xml:space="preserve">Einbindung in die Durchführung des </w:t>
        </w:r>
        <w:r w:rsidRPr="006000C4">
          <w:rPr>
            <w:rFonts w:asciiTheme="minorHAnsi" w:hAnsiTheme="minorHAnsi" w:cstheme="minorHAnsi"/>
            <w:sz w:val="22"/>
            <w:szCs w:val="22"/>
          </w:rPr>
          <w:t>IT</w:t>
        </w:r>
        <w:r>
          <w:rPr>
            <w:rFonts w:asciiTheme="minorHAnsi" w:hAnsiTheme="minorHAnsi" w:cstheme="minorHAnsi"/>
            <w:sz w:val="22"/>
            <w:szCs w:val="22"/>
          </w:rPr>
          <w:t>-</w:t>
        </w:r>
        <w:r w:rsidRPr="006000C4">
          <w:rPr>
            <w:rFonts w:asciiTheme="minorHAnsi" w:hAnsiTheme="minorHAnsi" w:cstheme="minorHAnsi"/>
            <w:sz w:val="22"/>
            <w:szCs w:val="22"/>
          </w:rPr>
          <w:t>Projekte</w:t>
        </w:r>
        <w:r>
          <w:rPr>
            <w:rFonts w:asciiTheme="minorHAnsi" w:hAnsiTheme="minorHAnsi" w:cstheme="minorHAnsi"/>
            <w:sz w:val="22"/>
            <w:szCs w:val="22"/>
          </w:rPr>
          <w:t>s,</w:t>
        </w:r>
      </w:ins>
    </w:p>
    <w:p w14:paraId="126CB983" w14:textId="7C24CBD2" w:rsidR="002F49B9" w:rsidRPr="00AF42B0" w:rsidRDefault="002F49B9" w:rsidP="00CF04E6">
      <w:pPr>
        <w:pStyle w:val="StandardWeb"/>
        <w:numPr>
          <w:ilvl w:val="0"/>
          <w:numId w:val="17"/>
        </w:numPr>
        <w:rPr>
          <w:rFonts w:asciiTheme="minorHAnsi" w:hAnsiTheme="minorHAnsi" w:cstheme="minorHAnsi"/>
          <w:sz w:val="22"/>
          <w:szCs w:val="22"/>
        </w:rPr>
      </w:pPr>
      <w:ins w:id="2808" w:author="Kisch, Christian" w:date="2021-12-22T16:33:00Z">
        <w:r>
          <w:rPr>
            <w:rFonts w:asciiTheme="minorHAnsi" w:hAnsiTheme="minorHAnsi" w:cstheme="minorHAnsi"/>
            <w:sz w:val="22"/>
            <w:szCs w:val="22"/>
          </w:rPr>
          <w:t xml:space="preserve">Durchführung von </w:t>
        </w:r>
        <w:r w:rsidRPr="006000C4">
          <w:rPr>
            <w:rFonts w:asciiTheme="minorHAnsi" w:hAnsiTheme="minorHAnsi" w:cstheme="minorHAnsi"/>
            <w:sz w:val="22"/>
            <w:szCs w:val="22"/>
          </w:rPr>
          <w:t xml:space="preserve">Risikoanalysen </w:t>
        </w:r>
      </w:ins>
      <w:ins w:id="2809" w:author="Franz, Ilka (GZD - DIII - DO Potsdam Behlertstraße)" w:date="2022-01-06T11:02:00Z">
        <w:r w:rsidR="00864304">
          <w:rPr>
            <w:rFonts w:asciiTheme="minorHAnsi" w:hAnsiTheme="minorHAnsi" w:cstheme="minorHAnsi"/>
            <w:sz w:val="22"/>
            <w:szCs w:val="22"/>
          </w:rPr>
          <w:t xml:space="preserve">für </w:t>
        </w:r>
      </w:ins>
      <w:ins w:id="2810" w:author="Kisch, Christian" w:date="2021-12-22T16:33:00Z">
        <w:r>
          <w:rPr>
            <w:rFonts w:asciiTheme="minorHAnsi" w:hAnsiTheme="minorHAnsi" w:cstheme="minorHAnsi"/>
            <w:sz w:val="22"/>
            <w:szCs w:val="22"/>
          </w:rPr>
          <w:t>das</w:t>
        </w:r>
        <w:r w:rsidRPr="006000C4">
          <w:rPr>
            <w:rFonts w:asciiTheme="minorHAnsi" w:hAnsiTheme="minorHAnsi" w:cstheme="minorHAnsi"/>
            <w:sz w:val="22"/>
            <w:szCs w:val="22"/>
          </w:rPr>
          <w:t xml:space="preserve"> IT-System</w:t>
        </w:r>
        <w:r>
          <w:rPr>
            <w:rFonts w:asciiTheme="minorHAnsi" w:hAnsiTheme="minorHAnsi" w:cstheme="minorHAnsi"/>
            <w:sz w:val="22"/>
            <w:szCs w:val="22"/>
          </w:rPr>
          <w:t>,</w:t>
        </w:r>
      </w:ins>
    </w:p>
    <w:p w14:paraId="7997C182" w14:textId="77777777" w:rsidR="00CF04E6" w:rsidRPr="0066793B" w:rsidRDefault="00CF04E6" w:rsidP="00CF04E6">
      <w:pPr>
        <w:pStyle w:val="StandardWeb"/>
        <w:numPr>
          <w:ilvl w:val="0"/>
          <w:numId w:val="17"/>
        </w:numPr>
        <w:rPr>
          <w:rFonts w:asciiTheme="minorHAnsi" w:hAnsiTheme="minorHAnsi" w:cstheme="minorHAnsi"/>
          <w:sz w:val="22"/>
          <w:szCs w:val="22"/>
        </w:rPr>
      </w:pPr>
      <w:commentRangeStart w:id="2811"/>
      <w:r w:rsidRPr="0066793B">
        <w:rPr>
          <w:rFonts w:asciiTheme="minorHAnsi" w:hAnsiTheme="minorHAnsi" w:cstheme="minorHAnsi"/>
          <w:sz w:val="22"/>
          <w:szCs w:val="22"/>
        </w:rPr>
        <w:t>Bewert</w:t>
      </w:r>
      <w:r>
        <w:rPr>
          <w:rFonts w:asciiTheme="minorHAnsi" w:hAnsiTheme="minorHAnsi" w:cstheme="minorHAnsi"/>
          <w:sz w:val="22"/>
          <w:szCs w:val="22"/>
        </w:rPr>
        <w:t>ung</w:t>
      </w:r>
      <w:r w:rsidRPr="0066793B">
        <w:rPr>
          <w:rFonts w:asciiTheme="minorHAnsi" w:hAnsiTheme="minorHAnsi" w:cstheme="minorHAnsi"/>
          <w:sz w:val="22"/>
          <w:szCs w:val="22"/>
        </w:rPr>
        <w:t xml:space="preserve"> und </w:t>
      </w:r>
      <w:r>
        <w:rPr>
          <w:rFonts w:asciiTheme="minorHAnsi" w:hAnsiTheme="minorHAnsi" w:cstheme="minorHAnsi"/>
          <w:sz w:val="22"/>
          <w:szCs w:val="22"/>
        </w:rPr>
        <w:t>K</w:t>
      </w:r>
      <w:r w:rsidRPr="0066793B">
        <w:rPr>
          <w:rFonts w:asciiTheme="minorHAnsi" w:hAnsiTheme="minorHAnsi" w:cstheme="minorHAnsi"/>
          <w:sz w:val="22"/>
          <w:szCs w:val="22"/>
        </w:rPr>
        <w:t>ategorisier</w:t>
      </w:r>
      <w:r>
        <w:rPr>
          <w:rFonts w:asciiTheme="minorHAnsi" w:hAnsiTheme="minorHAnsi" w:cstheme="minorHAnsi"/>
          <w:sz w:val="22"/>
          <w:szCs w:val="22"/>
        </w:rPr>
        <w:t>ung</w:t>
      </w:r>
      <w:r w:rsidRPr="0066793B">
        <w:rPr>
          <w:rFonts w:asciiTheme="minorHAnsi" w:hAnsiTheme="minorHAnsi" w:cstheme="minorHAnsi"/>
          <w:sz w:val="22"/>
          <w:szCs w:val="22"/>
        </w:rPr>
        <w:t xml:space="preserve"> </w:t>
      </w:r>
      <w:r w:rsidR="00D939AF">
        <w:rPr>
          <w:rFonts w:asciiTheme="minorHAnsi" w:hAnsiTheme="minorHAnsi" w:cstheme="minorHAnsi"/>
          <w:sz w:val="22"/>
          <w:szCs w:val="22"/>
        </w:rPr>
        <w:t>des</w:t>
      </w:r>
      <w:r w:rsidR="00D939AF" w:rsidRPr="0066793B">
        <w:rPr>
          <w:rFonts w:asciiTheme="minorHAnsi" w:hAnsiTheme="minorHAnsi" w:cstheme="minorHAnsi"/>
          <w:sz w:val="22"/>
          <w:szCs w:val="22"/>
        </w:rPr>
        <w:t xml:space="preserve"> </w:t>
      </w:r>
      <w:r w:rsidRPr="0066793B">
        <w:rPr>
          <w:rFonts w:asciiTheme="minorHAnsi" w:hAnsiTheme="minorHAnsi" w:cstheme="minorHAnsi"/>
          <w:sz w:val="22"/>
          <w:szCs w:val="22"/>
        </w:rPr>
        <w:t>IT-</w:t>
      </w:r>
      <w:r w:rsidR="00D939AF" w:rsidRPr="0066793B">
        <w:rPr>
          <w:rFonts w:asciiTheme="minorHAnsi" w:hAnsiTheme="minorHAnsi" w:cstheme="minorHAnsi"/>
          <w:sz w:val="22"/>
          <w:szCs w:val="22"/>
        </w:rPr>
        <w:t>System</w:t>
      </w:r>
      <w:r w:rsidR="00D939AF">
        <w:rPr>
          <w:rFonts w:asciiTheme="minorHAnsi" w:hAnsiTheme="minorHAnsi" w:cstheme="minorHAnsi"/>
          <w:sz w:val="22"/>
          <w:szCs w:val="22"/>
        </w:rPr>
        <w:t>s</w:t>
      </w:r>
      <w:r w:rsidR="00D939AF" w:rsidRPr="0066793B">
        <w:rPr>
          <w:rFonts w:asciiTheme="minorHAnsi" w:hAnsiTheme="minorHAnsi" w:cstheme="minorHAnsi"/>
          <w:sz w:val="22"/>
          <w:szCs w:val="22"/>
        </w:rPr>
        <w:t xml:space="preserve"> </w:t>
      </w:r>
      <w:r w:rsidRPr="0066793B">
        <w:rPr>
          <w:rFonts w:asciiTheme="minorHAnsi" w:hAnsiTheme="minorHAnsi" w:cstheme="minorHAnsi"/>
          <w:sz w:val="22"/>
          <w:szCs w:val="22"/>
        </w:rPr>
        <w:t xml:space="preserve">(Applikationen, Services, </w:t>
      </w:r>
      <w:r>
        <w:rPr>
          <w:rFonts w:asciiTheme="minorHAnsi" w:hAnsiTheme="minorHAnsi" w:cstheme="minorHAnsi"/>
          <w:sz w:val="22"/>
          <w:szCs w:val="22"/>
        </w:rPr>
        <w:t>Server, Netzwerk, Infrastruktur</w:t>
      </w:r>
      <w:r w:rsidRPr="0066793B">
        <w:rPr>
          <w:rFonts w:asciiTheme="minorHAnsi" w:hAnsiTheme="minorHAnsi" w:cstheme="minorHAnsi"/>
          <w:sz w:val="22"/>
          <w:szCs w:val="22"/>
        </w:rPr>
        <w:t xml:space="preserve"> </w:t>
      </w:r>
      <w:r>
        <w:rPr>
          <w:rFonts w:asciiTheme="minorHAnsi" w:hAnsiTheme="minorHAnsi" w:cstheme="minorHAnsi"/>
          <w:sz w:val="22"/>
          <w:szCs w:val="22"/>
        </w:rPr>
        <w:t>und andere</w:t>
      </w:r>
      <w:r w:rsidRPr="0066793B">
        <w:rPr>
          <w:rFonts w:asciiTheme="minorHAnsi" w:hAnsiTheme="minorHAnsi" w:cstheme="minorHAnsi"/>
          <w:sz w:val="22"/>
          <w:szCs w:val="22"/>
        </w:rPr>
        <w:t>) nach Kriti</w:t>
      </w:r>
      <w:r>
        <w:rPr>
          <w:rFonts w:asciiTheme="minorHAnsi" w:hAnsiTheme="minorHAnsi" w:cstheme="minorHAnsi"/>
          <w:sz w:val="22"/>
          <w:szCs w:val="22"/>
        </w:rPr>
        <w:t>kalität und angemessenem Schutz,</w:t>
      </w:r>
      <w:commentRangeEnd w:id="2811"/>
      <w:r w:rsidR="00EE5919">
        <w:rPr>
          <w:rStyle w:val="Kommentarzeichen"/>
          <w:rFonts w:asciiTheme="minorHAnsi" w:eastAsiaTheme="minorHAnsi" w:hAnsiTheme="minorHAnsi" w:cstheme="minorBidi"/>
          <w:lang w:eastAsia="en-US"/>
        </w:rPr>
        <w:commentReference w:id="2811"/>
      </w:r>
    </w:p>
    <w:p w14:paraId="4DE78D1E" w14:textId="388BDE85" w:rsidR="00CF04E6" w:rsidRPr="0066793B" w:rsidRDefault="00CF04E6" w:rsidP="00CF04E6">
      <w:pPr>
        <w:pStyle w:val="StandardWeb"/>
        <w:numPr>
          <w:ilvl w:val="0"/>
          <w:numId w:val="17"/>
        </w:numPr>
        <w:rPr>
          <w:rFonts w:asciiTheme="minorHAnsi" w:hAnsiTheme="minorHAnsi" w:cstheme="minorHAnsi"/>
          <w:sz w:val="22"/>
          <w:szCs w:val="22"/>
        </w:rPr>
      </w:pPr>
      <w:commentRangeStart w:id="2812"/>
      <w:r w:rsidRPr="0066793B">
        <w:rPr>
          <w:rFonts w:asciiTheme="minorHAnsi" w:hAnsiTheme="minorHAnsi" w:cstheme="minorHAnsi"/>
          <w:sz w:val="22"/>
          <w:szCs w:val="22"/>
        </w:rPr>
        <w:t xml:space="preserve">Überprüfung </w:t>
      </w:r>
      <w:r w:rsidR="00D939AF">
        <w:rPr>
          <w:rFonts w:asciiTheme="minorHAnsi" w:hAnsiTheme="minorHAnsi" w:cstheme="minorHAnsi"/>
          <w:sz w:val="22"/>
          <w:szCs w:val="22"/>
        </w:rPr>
        <w:t>des</w:t>
      </w:r>
      <w:r w:rsidR="00D939AF" w:rsidRPr="0066793B">
        <w:rPr>
          <w:rFonts w:asciiTheme="minorHAnsi" w:hAnsiTheme="minorHAnsi" w:cstheme="minorHAnsi"/>
          <w:sz w:val="22"/>
          <w:szCs w:val="22"/>
        </w:rPr>
        <w:t xml:space="preserve"> </w:t>
      </w:r>
      <w:ins w:id="2813" w:author="Kisch, Christian" w:date="2021-12-22T16:33:00Z">
        <w:r w:rsidR="002F49B9">
          <w:rPr>
            <w:rFonts w:asciiTheme="minorHAnsi" w:hAnsiTheme="minorHAnsi" w:cstheme="minorHAnsi"/>
            <w:sz w:val="22"/>
            <w:szCs w:val="22"/>
          </w:rPr>
          <w:t>IT-</w:t>
        </w:r>
      </w:ins>
      <w:r w:rsidR="00D939AF" w:rsidRPr="0066793B">
        <w:rPr>
          <w:rFonts w:asciiTheme="minorHAnsi" w:hAnsiTheme="minorHAnsi" w:cstheme="minorHAnsi"/>
          <w:sz w:val="22"/>
          <w:szCs w:val="22"/>
        </w:rPr>
        <w:t>Projekte</w:t>
      </w:r>
      <w:r w:rsidR="00D939AF">
        <w:rPr>
          <w:rFonts w:asciiTheme="minorHAnsi" w:hAnsiTheme="minorHAnsi" w:cstheme="minorHAnsi"/>
          <w:sz w:val="22"/>
          <w:szCs w:val="22"/>
        </w:rPr>
        <w:t>s</w:t>
      </w:r>
      <w:r w:rsidR="00D939AF" w:rsidRPr="0066793B">
        <w:rPr>
          <w:rFonts w:asciiTheme="minorHAnsi" w:hAnsiTheme="minorHAnsi" w:cstheme="minorHAnsi"/>
          <w:sz w:val="22"/>
          <w:szCs w:val="22"/>
        </w:rPr>
        <w:t xml:space="preserve"> </w:t>
      </w:r>
      <w:r w:rsidRPr="0066793B">
        <w:rPr>
          <w:rFonts w:asciiTheme="minorHAnsi" w:hAnsiTheme="minorHAnsi" w:cstheme="minorHAnsi"/>
          <w:sz w:val="22"/>
          <w:szCs w:val="22"/>
        </w:rPr>
        <w:t>und IT-</w:t>
      </w:r>
      <w:r w:rsidR="00D939AF" w:rsidRPr="0066793B">
        <w:rPr>
          <w:rFonts w:asciiTheme="minorHAnsi" w:hAnsiTheme="minorHAnsi" w:cstheme="minorHAnsi"/>
          <w:sz w:val="22"/>
          <w:szCs w:val="22"/>
        </w:rPr>
        <w:t>System</w:t>
      </w:r>
      <w:r w:rsidR="00D939AF">
        <w:rPr>
          <w:rFonts w:asciiTheme="minorHAnsi" w:hAnsiTheme="minorHAnsi" w:cstheme="minorHAnsi"/>
          <w:sz w:val="22"/>
          <w:szCs w:val="22"/>
        </w:rPr>
        <w:t>s</w:t>
      </w:r>
      <w:r w:rsidR="00D939AF" w:rsidRPr="0066793B">
        <w:rPr>
          <w:rFonts w:asciiTheme="minorHAnsi" w:hAnsiTheme="minorHAnsi" w:cstheme="minorHAnsi"/>
          <w:sz w:val="22"/>
          <w:szCs w:val="22"/>
        </w:rPr>
        <w:t xml:space="preserve"> </w:t>
      </w:r>
      <w:r w:rsidRPr="0066793B">
        <w:rPr>
          <w:rFonts w:asciiTheme="minorHAnsi" w:hAnsiTheme="minorHAnsi" w:cstheme="minorHAnsi"/>
          <w:sz w:val="22"/>
          <w:szCs w:val="22"/>
        </w:rPr>
        <w:t>auf IT-Sicherheit vor Inbetriebnahme in Bezug auf sens</w:t>
      </w:r>
      <w:r>
        <w:rPr>
          <w:rFonts w:asciiTheme="minorHAnsi" w:hAnsiTheme="minorHAnsi" w:cstheme="minorHAnsi"/>
          <w:sz w:val="22"/>
          <w:szCs w:val="22"/>
        </w:rPr>
        <w:t>ible und personenbezogene Daten,</w:t>
      </w:r>
      <w:commentRangeEnd w:id="2812"/>
      <w:r w:rsidR="00EE5919">
        <w:rPr>
          <w:rStyle w:val="Kommentarzeichen"/>
          <w:rFonts w:asciiTheme="minorHAnsi" w:eastAsiaTheme="minorHAnsi" w:hAnsiTheme="minorHAnsi" w:cstheme="minorBidi"/>
          <w:lang w:eastAsia="en-US"/>
        </w:rPr>
        <w:commentReference w:id="2812"/>
      </w:r>
    </w:p>
    <w:p w14:paraId="471D903D" w14:textId="77777777" w:rsidR="00CF04E6" w:rsidRPr="00B61BFA" w:rsidRDefault="00CF04E6" w:rsidP="00CF04E6">
      <w:pPr>
        <w:pStyle w:val="StandardWeb"/>
        <w:numPr>
          <w:ilvl w:val="0"/>
          <w:numId w:val="17"/>
        </w:numPr>
        <w:rPr>
          <w:rFonts w:asciiTheme="minorHAnsi" w:hAnsiTheme="minorHAnsi" w:cstheme="minorHAnsi"/>
          <w:sz w:val="22"/>
          <w:szCs w:val="22"/>
        </w:rPr>
      </w:pPr>
      <w:r w:rsidRPr="00AF42B0">
        <w:rPr>
          <w:rFonts w:asciiTheme="minorHAnsi" w:hAnsiTheme="minorHAnsi" w:cstheme="minorHAnsi"/>
          <w:sz w:val="22"/>
          <w:szCs w:val="22"/>
        </w:rPr>
        <w:t>Überprüf</w:t>
      </w:r>
      <w:r>
        <w:rPr>
          <w:rFonts w:asciiTheme="minorHAnsi" w:hAnsiTheme="minorHAnsi" w:cstheme="minorHAnsi"/>
          <w:sz w:val="22"/>
          <w:szCs w:val="22"/>
        </w:rPr>
        <w:t>ung</w:t>
      </w:r>
      <w:r w:rsidRPr="00AF42B0">
        <w:rPr>
          <w:rFonts w:asciiTheme="minorHAnsi" w:hAnsiTheme="minorHAnsi" w:cstheme="minorHAnsi"/>
          <w:sz w:val="22"/>
          <w:szCs w:val="22"/>
        </w:rPr>
        <w:t xml:space="preserve"> </w:t>
      </w:r>
      <w:r>
        <w:rPr>
          <w:rFonts w:asciiTheme="minorHAnsi" w:hAnsiTheme="minorHAnsi" w:cstheme="minorHAnsi"/>
          <w:sz w:val="22"/>
          <w:szCs w:val="22"/>
        </w:rPr>
        <w:t>der</w:t>
      </w:r>
      <w:r w:rsidRPr="00AF42B0">
        <w:rPr>
          <w:rFonts w:asciiTheme="minorHAnsi" w:hAnsiTheme="minorHAnsi" w:cstheme="minorHAnsi"/>
          <w:sz w:val="22"/>
          <w:szCs w:val="22"/>
        </w:rPr>
        <w:t xml:space="preserve"> Informations- und IT</w:t>
      </w:r>
      <w:r>
        <w:rPr>
          <w:rFonts w:asciiTheme="minorHAnsi" w:hAnsiTheme="minorHAnsi" w:cstheme="minorHAnsi"/>
          <w:sz w:val="22"/>
          <w:szCs w:val="22"/>
        </w:rPr>
        <w:t>-</w:t>
      </w:r>
      <w:r w:rsidRPr="00AF42B0">
        <w:rPr>
          <w:rFonts w:asciiTheme="minorHAnsi" w:hAnsiTheme="minorHAnsi" w:cstheme="minorHAnsi"/>
          <w:sz w:val="22"/>
          <w:szCs w:val="22"/>
        </w:rPr>
        <w:t xml:space="preserve">Sicherheitskonzepte und </w:t>
      </w:r>
      <w:r>
        <w:rPr>
          <w:rFonts w:asciiTheme="minorHAnsi" w:hAnsiTheme="minorHAnsi" w:cstheme="minorHAnsi"/>
          <w:sz w:val="22"/>
          <w:szCs w:val="22"/>
        </w:rPr>
        <w:t>-</w:t>
      </w:r>
      <w:r w:rsidRPr="00AF42B0">
        <w:rPr>
          <w:rFonts w:asciiTheme="minorHAnsi" w:hAnsiTheme="minorHAnsi" w:cstheme="minorHAnsi"/>
          <w:sz w:val="22"/>
          <w:szCs w:val="22"/>
        </w:rPr>
        <w:t>maßnahmen auf deren Wirk</w:t>
      </w:r>
      <w:r>
        <w:rPr>
          <w:rFonts w:asciiTheme="minorHAnsi" w:hAnsiTheme="minorHAnsi" w:cstheme="minorHAnsi"/>
          <w:sz w:val="22"/>
          <w:szCs w:val="22"/>
        </w:rPr>
        <w:t>samkeit und Nachvollziehbarkeit,</w:t>
      </w:r>
    </w:p>
    <w:p w14:paraId="543353EB" w14:textId="5883BEA9" w:rsidR="00CF04E6" w:rsidRDefault="00CF04E6" w:rsidP="00CF04E6">
      <w:pPr>
        <w:pStyle w:val="StandardWeb"/>
        <w:numPr>
          <w:ilvl w:val="0"/>
          <w:numId w:val="17"/>
        </w:numPr>
        <w:rPr>
          <w:ins w:id="2814" w:author="Kisch, Christian" w:date="2021-12-22T16:35:00Z"/>
          <w:rFonts w:asciiTheme="minorHAnsi" w:hAnsiTheme="minorHAnsi" w:cstheme="minorHAnsi"/>
          <w:sz w:val="22"/>
          <w:szCs w:val="22"/>
        </w:rPr>
      </w:pPr>
      <w:r w:rsidRPr="004547DD">
        <w:rPr>
          <w:rFonts w:asciiTheme="minorHAnsi" w:hAnsiTheme="minorHAnsi" w:cstheme="minorHAnsi"/>
          <w:sz w:val="22"/>
          <w:szCs w:val="22"/>
        </w:rPr>
        <w:t>Sicherstellung der physischen, umgebungsbezogenen und technischen Si</w:t>
      </w:r>
      <w:r>
        <w:rPr>
          <w:rFonts w:asciiTheme="minorHAnsi" w:hAnsiTheme="minorHAnsi" w:cstheme="minorHAnsi"/>
          <w:sz w:val="22"/>
          <w:szCs w:val="22"/>
        </w:rPr>
        <w:t>cherheit,</w:t>
      </w:r>
    </w:p>
    <w:p w14:paraId="51362D8A" w14:textId="67C72EE5" w:rsidR="002F49B9" w:rsidRDefault="002F49B9" w:rsidP="00CF04E6">
      <w:pPr>
        <w:pStyle w:val="StandardWeb"/>
        <w:numPr>
          <w:ilvl w:val="0"/>
          <w:numId w:val="17"/>
        </w:numPr>
        <w:rPr>
          <w:ins w:id="2815" w:author="Kisch, Christian" w:date="2021-12-22T16:36:00Z"/>
          <w:rFonts w:asciiTheme="minorHAnsi" w:hAnsiTheme="minorHAnsi" w:cstheme="minorHAnsi"/>
          <w:sz w:val="22"/>
          <w:szCs w:val="22"/>
        </w:rPr>
      </w:pPr>
      <w:ins w:id="2816" w:author="Kisch, Christian" w:date="2021-12-22T16:35:00Z">
        <w:r>
          <w:rPr>
            <w:rFonts w:asciiTheme="minorHAnsi" w:hAnsiTheme="minorHAnsi" w:cstheme="minorHAnsi"/>
            <w:sz w:val="22"/>
            <w:szCs w:val="22"/>
          </w:rPr>
          <w:t>Sicherstellung von</w:t>
        </w:r>
        <w:r w:rsidRPr="00EF21A8">
          <w:rPr>
            <w:rFonts w:asciiTheme="minorHAnsi" w:hAnsiTheme="minorHAnsi" w:cstheme="minorHAnsi"/>
            <w:sz w:val="22"/>
            <w:szCs w:val="22"/>
          </w:rPr>
          <w:t xml:space="preserve"> Verfahren und Maßnahmen zur IT-Sicherheit innerhalb der IT-Betriebsorganisation</w:t>
        </w:r>
        <w:r>
          <w:rPr>
            <w:rFonts w:asciiTheme="minorHAnsi" w:hAnsiTheme="minorHAnsi" w:cstheme="minorHAnsi"/>
            <w:sz w:val="22"/>
            <w:szCs w:val="22"/>
          </w:rPr>
          <w:t xml:space="preserve"> </w:t>
        </w:r>
        <w:r w:rsidRPr="00EF21A8">
          <w:rPr>
            <w:rFonts w:asciiTheme="minorHAnsi" w:hAnsiTheme="minorHAnsi" w:cstheme="minorHAnsi"/>
            <w:sz w:val="22"/>
            <w:szCs w:val="22"/>
          </w:rPr>
          <w:t xml:space="preserve">und </w:t>
        </w:r>
        <w:r>
          <w:rPr>
            <w:rFonts w:asciiTheme="minorHAnsi" w:hAnsiTheme="minorHAnsi" w:cstheme="minorHAnsi"/>
            <w:sz w:val="22"/>
            <w:szCs w:val="22"/>
          </w:rPr>
          <w:t>Überwachung von deren Einhaltung,</w:t>
        </w:r>
      </w:ins>
    </w:p>
    <w:p w14:paraId="5F5EEC45" w14:textId="45EAE0FF" w:rsidR="002F49B9" w:rsidRDefault="002F49B9" w:rsidP="00CF04E6">
      <w:pPr>
        <w:pStyle w:val="StandardWeb"/>
        <w:numPr>
          <w:ilvl w:val="0"/>
          <w:numId w:val="17"/>
        </w:numPr>
        <w:rPr>
          <w:ins w:id="2817" w:author="Kisch, Christian" w:date="2021-12-22T16:34:00Z"/>
          <w:rFonts w:asciiTheme="minorHAnsi" w:hAnsiTheme="minorHAnsi" w:cstheme="minorHAnsi"/>
          <w:sz w:val="22"/>
          <w:szCs w:val="22"/>
        </w:rPr>
      </w:pPr>
      <w:ins w:id="2818" w:author="Kisch, Christian" w:date="2021-12-22T16:36:00Z">
        <w:r>
          <w:rPr>
            <w:rFonts w:asciiTheme="minorHAnsi" w:hAnsiTheme="minorHAnsi" w:cstheme="minorHAnsi"/>
            <w:sz w:val="22"/>
            <w:szCs w:val="22"/>
          </w:rPr>
          <w:t>technische</w:t>
        </w:r>
        <w:r w:rsidRPr="00EF21A8">
          <w:rPr>
            <w:rFonts w:asciiTheme="minorHAnsi" w:hAnsiTheme="minorHAnsi" w:cstheme="minorHAnsi"/>
            <w:sz w:val="22"/>
            <w:szCs w:val="22"/>
          </w:rPr>
          <w:t xml:space="preserve"> Überwachung der Einhaltung der korrekten Berechtigungsvergaben in IT-Systemen und Applikationen</w:t>
        </w:r>
      </w:ins>
    </w:p>
    <w:p w14:paraId="09FE7AD4" w14:textId="4E769F87" w:rsidR="002F49B9" w:rsidRPr="004547DD" w:rsidRDefault="002F49B9" w:rsidP="00CF04E6">
      <w:pPr>
        <w:pStyle w:val="StandardWeb"/>
        <w:numPr>
          <w:ilvl w:val="0"/>
          <w:numId w:val="17"/>
        </w:numPr>
        <w:rPr>
          <w:rFonts w:asciiTheme="minorHAnsi" w:hAnsiTheme="minorHAnsi" w:cstheme="minorHAnsi"/>
          <w:sz w:val="22"/>
          <w:szCs w:val="22"/>
        </w:rPr>
      </w:pPr>
      <w:ins w:id="2819" w:author="Kisch, Christian" w:date="2021-12-22T16:34:00Z">
        <w:r w:rsidRPr="006000C4">
          <w:rPr>
            <w:rFonts w:asciiTheme="minorHAnsi" w:hAnsiTheme="minorHAnsi" w:cstheme="minorHAnsi"/>
            <w:sz w:val="22"/>
            <w:szCs w:val="22"/>
          </w:rPr>
          <w:t>Überprüf</w:t>
        </w:r>
        <w:r>
          <w:rPr>
            <w:rFonts w:asciiTheme="minorHAnsi" w:hAnsiTheme="minorHAnsi" w:cstheme="minorHAnsi"/>
            <w:sz w:val="22"/>
            <w:szCs w:val="22"/>
          </w:rPr>
          <w:t>ung der</w:t>
        </w:r>
        <w:r w:rsidRPr="006000C4">
          <w:rPr>
            <w:rFonts w:asciiTheme="minorHAnsi" w:hAnsiTheme="minorHAnsi" w:cstheme="minorHAnsi"/>
            <w:sz w:val="22"/>
            <w:szCs w:val="22"/>
          </w:rPr>
          <w:t xml:space="preserve"> IT-Sicherheit</w:t>
        </w:r>
        <w:r>
          <w:rPr>
            <w:rFonts w:asciiTheme="minorHAnsi" w:hAnsiTheme="minorHAnsi" w:cstheme="minorHAnsi"/>
            <w:sz w:val="22"/>
            <w:szCs w:val="22"/>
          </w:rPr>
          <w:t>skonzepte auf deren Wirksamkeit,</w:t>
        </w:r>
      </w:ins>
    </w:p>
    <w:p w14:paraId="50273D74" w14:textId="77777777" w:rsidR="00CF04E6" w:rsidRDefault="00CF04E6" w:rsidP="00CF04E6">
      <w:pPr>
        <w:pStyle w:val="StandardWeb"/>
        <w:numPr>
          <w:ilvl w:val="0"/>
          <w:numId w:val="17"/>
        </w:numPr>
        <w:rPr>
          <w:rFonts w:asciiTheme="minorHAnsi" w:hAnsiTheme="minorHAnsi" w:cstheme="minorHAnsi"/>
          <w:sz w:val="22"/>
          <w:szCs w:val="22"/>
        </w:rPr>
      </w:pPr>
      <w:r w:rsidRPr="004547DD">
        <w:rPr>
          <w:rFonts w:asciiTheme="minorHAnsi" w:hAnsiTheme="minorHAnsi" w:cstheme="minorHAnsi"/>
          <w:sz w:val="22"/>
          <w:szCs w:val="22"/>
        </w:rPr>
        <w:t>Durchführung von Sicherheitsaudits und Schwachstellenprüfungen zur In</w:t>
      </w:r>
      <w:r>
        <w:rPr>
          <w:rFonts w:asciiTheme="minorHAnsi" w:hAnsiTheme="minorHAnsi" w:cstheme="minorHAnsi"/>
          <w:sz w:val="22"/>
          <w:szCs w:val="22"/>
        </w:rPr>
        <w:t>formationssicherheit,</w:t>
      </w:r>
    </w:p>
    <w:p w14:paraId="0C6D783D" w14:textId="77777777" w:rsidR="00316F6A" w:rsidRPr="004547DD" w:rsidRDefault="00316F6A" w:rsidP="00CF04E6">
      <w:pPr>
        <w:pStyle w:val="StandardWeb"/>
        <w:numPr>
          <w:ilvl w:val="0"/>
          <w:numId w:val="17"/>
        </w:numPr>
        <w:rPr>
          <w:rFonts w:asciiTheme="minorHAnsi" w:hAnsiTheme="minorHAnsi" w:cstheme="minorHAnsi"/>
          <w:sz w:val="22"/>
          <w:szCs w:val="22"/>
        </w:rPr>
      </w:pPr>
      <w:commentRangeStart w:id="2820"/>
      <w:r w:rsidRPr="00764A6B">
        <w:rPr>
          <w:rFonts w:asciiTheme="minorHAnsi" w:hAnsiTheme="minorHAnsi" w:cstheme="minorHAnsi"/>
          <w:sz w:val="22"/>
          <w:szCs w:val="22"/>
        </w:rPr>
        <w:t>Einsichtnahme und Auswertung von Protokolldaten</w:t>
      </w:r>
      <w:r>
        <w:rPr>
          <w:rFonts w:asciiTheme="minorHAnsi" w:hAnsiTheme="minorHAnsi" w:cstheme="minorHAnsi"/>
          <w:sz w:val="22"/>
          <w:szCs w:val="22"/>
        </w:rPr>
        <w:t xml:space="preserve"> (grundsätzlich unter Einhaltung des 4-Augen-Prinzipes, ausnahmsweise nicht bei dringenden Datenschutz- oder IT-Sicherheitsvorfällen) </w:t>
      </w:r>
      <w:r w:rsidRPr="00764A6B">
        <w:rPr>
          <w:rFonts w:asciiTheme="minorHAnsi" w:hAnsiTheme="minorHAnsi" w:cstheme="minorHAnsi"/>
          <w:sz w:val="22"/>
          <w:szCs w:val="22"/>
        </w:rPr>
        <w:t>zur Beratung bei der Eigenüberwachung und der Gewährleistung der Integrität und Sicherheit der personenbezogenen Daten,</w:t>
      </w:r>
      <w:commentRangeEnd w:id="2820"/>
      <w:r w:rsidR="00EE5919">
        <w:rPr>
          <w:rStyle w:val="Kommentarzeichen"/>
          <w:rFonts w:asciiTheme="minorHAnsi" w:eastAsiaTheme="minorHAnsi" w:hAnsiTheme="minorHAnsi" w:cstheme="minorBidi"/>
          <w:lang w:eastAsia="en-US"/>
        </w:rPr>
        <w:commentReference w:id="2820"/>
      </w:r>
    </w:p>
    <w:p w14:paraId="5EAA819E" w14:textId="77777777" w:rsidR="00CF04E6" w:rsidRPr="004547DD" w:rsidRDefault="00CF04E6" w:rsidP="00CF04E6">
      <w:pPr>
        <w:pStyle w:val="StandardWeb"/>
        <w:numPr>
          <w:ilvl w:val="0"/>
          <w:numId w:val="17"/>
        </w:numPr>
        <w:rPr>
          <w:rFonts w:asciiTheme="minorHAnsi" w:hAnsiTheme="minorHAnsi" w:cstheme="minorHAnsi"/>
          <w:sz w:val="22"/>
          <w:szCs w:val="22"/>
        </w:rPr>
      </w:pPr>
      <w:r>
        <w:rPr>
          <w:rFonts w:asciiTheme="minorHAnsi" w:hAnsiTheme="minorHAnsi" w:cstheme="minorHAnsi"/>
          <w:sz w:val="22"/>
          <w:szCs w:val="22"/>
        </w:rPr>
        <w:t>Zusammenarbeit</w:t>
      </w:r>
      <w:r w:rsidRPr="004547DD">
        <w:rPr>
          <w:rFonts w:asciiTheme="minorHAnsi" w:hAnsiTheme="minorHAnsi" w:cstheme="minorHAnsi"/>
          <w:sz w:val="22"/>
          <w:szCs w:val="22"/>
        </w:rPr>
        <w:t xml:space="preserve"> mit </w:t>
      </w:r>
      <w:r>
        <w:rPr>
          <w:rFonts w:asciiTheme="minorHAnsi" w:hAnsiTheme="minorHAnsi" w:cstheme="minorHAnsi"/>
          <w:sz w:val="22"/>
          <w:szCs w:val="22"/>
        </w:rPr>
        <w:t>Behörden bei Computerstraftaten,</w:t>
      </w:r>
    </w:p>
    <w:p w14:paraId="4E3B72D9" w14:textId="77777777" w:rsidR="00CF04E6" w:rsidRPr="00AF42B0" w:rsidRDefault="00CF04E6" w:rsidP="00CF04E6">
      <w:pPr>
        <w:pStyle w:val="StandardWeb"/>
        <w:numPr>
          <w:ilvl w:val="0"/>
          <w:numId w:val="17"/>
        </w:numPr>
        <w:rPr>
          <w:rFonts w:asciiTheme="minorHAnsi" w:hAnsiTheme="minorHAnsi" w:cstheme="minorHAnsi"/>
          <w:sz w:val="22"/>
          <w:szCs w:val="22"/>
        </w:rPr>
      </w:pPr>
      <w:commentRangeStart w:id="2821"/>
      <w:r>
        <w:rPr>
          <w:rFonts w:asciiTheme="minorHAnsi" w:hAnsiTheme="minorHAnsi" w:cstheme="minorHAnsi"/>
          <w:sz w:val="22"/>
          <w:szCs w:val="22"/>
        </w:rPr>
        <w:t xml:space="preserve">Führung </w:t>
      </w:r>
      <w:r w:rsidRPr="00AF42B0">
        <w:rPr>
          <w:rFonts w:asciiTheme="minorHAnsi" w:hAnsiTheme="minorHAnsi" w:cstheme="minorHAnsi"/>
          <w:sz w:val="22"/>
          <w:szCs w:val="22"/>
        </w:rPr>
        <w:t>ein</w:t>
      </w:r>
      <w:r>
        <w:rPr>
          <w:rFonts w:asciiTheme="minorHAnsi" w:hAnsiTheme="minorHAnsi" w:cstheme="minorHAnsi"/>
          <w:sz w:val="22"/>
          <w:szCs w:val="22"/>
        </w:rPr>
        <w:t>es</w:t>
      </w:r>
      <w:r w:rsidRPr="00AF42B0">
        <w:rPr>
          <w:rFonts w:asciiTheme="minorHAnsi" w:hAnsiTheme="minorHAnsi" w:cstheme="minorHAnsi"/>
          <w:sz w:val="22"/>
          <w:szCs w:val="22"/>
        </w:rPr>
        <w:t xml:space="preserve"> Meldesystem</w:t>
      </w:r>
      <w:r>
        <w:rPr>
          <w:rFonts w:asciiTheme="minorHAnsi" w:hAnsiTheme="minorHAnsi" w:cstheme="minorHAnsi"/>
          <w:sz w:val="22"/>
          <w:szCs w:val="22"/>
        </w:rPr>
        <w:t>s</w:t>
      </w:r>
      <w:r w:rsidRPr="00AF42B0">
        <w:rPr>
          <w:rFonts w:asciiTheme="minorHAnsi" w:hAnsiTheme="minorHAnsi" w:cstheme="minorHAnsi"/>
          <w:sz w:val="22"/>
          <w:szCs w:val="22"/>
        </w:rPr>
        <w:t xml:space="preserve"> für Informations- und IT-Sicherheitsereignisse und </w:t>
      </w:r>
      <w:r>
        <w:rPr>
          <w:rFonts w:asciiTheme="minorHAnsi" w:hAnsiTheme="minorHAnsi" w:cstheme="minorHAnsi"/>
          <w:sz w:val="22"/>
          <w:szCs w:val="22"/>
        </w:rPr>
        <w:t>Hinwirken</w:t>
      </w:r>
      <w:r w:rsidRPr="00AF42B0">
        <w:rPr>
          <w:rFonts w:asciiTheme="minorHAnsi" w:hAnsiTheme="minorHAnsi" w:cstheme="minorHAnsi"/>
          <w:sz w:val="22"/>
          <w:szCs w:val="22"/>
        </w:rPr>
        <w:t xml:space="preserve"> </w:t>
      </w:r>
      <w:r>
        <w:rPr>
          <w:rFonts w:asciiTheme="minorHAnsi" w:hAnsiTheme="minorHAnsi" w:cstheme="minorHAnsi"/>
          <w:sz w:val="22"/>
          <w:szCs w:val="22"/>
        </w:rPr>
        <w:t>auf korrektive Maßnahmen,</w:t>
      </w:r>
      <w:commentRangeEnd w:id="2821"/>
      <w:r w:rsidR="00EE5919">
        <w:rPr>
          <w:rStyle w:val="Kommentarzeichen"/>
          <w:rFonts w:asciiTheme="minorHAnsi" w:eastAsiaTheme="minorHAnsi" w:hAnsiTheme="minorHAnsi" w:cstheme="minorBidi"/>
          <w:lang w:eastAsia="en-US"/>
        </w:rPr>
        <w:commentReference w:id="2821"/>
      </w:r>
    </w:p>
    <w:p w14:paraId="68FCBA6A" w14:textId="77777777" w:rsidR="0048157A" w:rsidRDefault="00CF04E6" w:rsidP="009010AE">
      <w:pPr>
        <w:pStyle w:val="StandardWeb"/>
        <w:numPr>
          <w:ilvl w:val="0"/>
          <w:numId w:val="17"/>
        </w:numPr>
        <w:rPr>
          <w:ins w:id="2822" w:author="Kisch, Christian" w:date="2021-12-22T16:31:00Z"/>
          <w:rFonts w:asciiTheme="minorHAnsi" w:hAnsiTheme="minorHAnsi" w:cstheme="minorHAnsi"/>
          <w:sz w:val="22"/>
          <w:szCs w:val="22"/>
        </w:rPr>
      </w:pPr>
      <w:commentRangeStart w:id="2823"/>
      <w:r w:rsidRPr="004547DD">
        <w:rPr>
          <w:rFonts w:asciiTheme="minorHAnsi" w:hAnsiTheme="minorHAnsi" w:cstheme="minorHAnsi"/>
          <w:sz w:val="22"/>
          <w:szCs w:val="22"/>
        </w:rPr>
        <w:t>Überwachung der Einhaltung der Kennzeichnungs- und Klassifizierungsrichtlinien (Need-to-Know-Prinzip)</w:t>
      </w:r>
      <w:commentRangeEnd w:id="2823"/>
      <w:r w:rsidR="00EE5919">
        <w:rPr>
          <w:rStyle w:val="Kommentarzeichen"/>
          <w:rFonts w:asciiTheme="minorHAnsi" w:eastAsiaTheme="minorHAnsi" w:hAnsiTheme="minorHAnsi" w:cstheme="minorBidi"/>
          <w:lang w:eastAsia="en-US"/>
        </w:rPr>
        <w:commentReference w:id="2823"/>
      </w:r>
      <w:ins w:id="2824" w:author="Kisch, Christian" w:date="2021-12-22T16:31:00Z">
        <w:r w:rsidR="0048157A">
          <w:rPr>
            <w:rFonts w:asciiTheme="minorHAnsi" w:hAnsiTheme="minorHAnsi" w:cstheme="minorHAnsi"/>
            <w:sz w:val="22"/>
            <w:szCs w:val="22"/>
          </w:rPr>
          <w:t>,</w:t>
        </w:r>
      </w:ins>
    </w:p>
    <w:p w14:paraId="64E2FBA5" w14:textId="26FD2611" w:rsidR="0048157A" w:rsidRPr="002F49B9" w:rsidRDefault="0048157A" w:rsidP="002F49B9">
      <w:pPr>
        <w:pStyle w:val="StandardWeb"/>
        <w:numPr>
          <w:ilvl w:val="0"/>
          <w:numId w:val="17"/>
        </w:numPr>
        <w:rPr>
          <w:ins w:id="2825" w:author="Kisch, Christian" w:date="2021-12-22T16:31:00Z"/>
          <w:rFonts w:asciiTheme="minorHAnsi" w:hAnsiTheme="minorHAnsi" w:cstheme="minorHAnsi"/>
          <w:sz w:val="22"/>
          <w:szCs w:val="22"/>
        </w:rPr>
      </w:pPr>
      <w:ins w:id="2826" w:author="Kisch, Christian" w:date="2021-12-22T16:31:00Z">
        <w:r w:rsidRPr="00EF21A8">
          <w:rPr>
            <w:rFonts w:asciiTheme="minorHAnsi" w:hAnsiTheme="minorHAnsi" w:cstheme="minorHAnsi"/>
            <w:sz w:val="22"/>
            <w:szCs w:val="22"/>
          </w:rPr>
          <w:t>Unterstütz</w:t>
        </w:r>
        <w:r>
          <w:rPr>
            <w:rFonts w:asciiTheme="minorHAnsi" w:hAnsiTheme="minorHAnsi" w:cstheme="minorHAnsi"/>
            <w:sz w:val="22"/>
            <w:szCs w:val="22"/>
          </w:rPr>
          <w:t>ung</w:t>
        </w:r>
        <w:r w:rsidRPr="00EF21A8">
          <w:rPr>
            <w:rFonts w:asciiTheme="minorHAnsi" w:hAnsiTheme="minorHAnsi" w:cstheme="minorHAnsi"/>
            <w:sz w:val="22"/>
            <w:szCs w:val="22"/>
          </w:rPr>
          <w:t xml:space="preserve"> bei Prüfungen durch Dritte (z. B. Ermittlungsbehörden, Bundes- und Landesbehörden</w:t>
        </w:r>
        <w:r w:rsidR="002F49B9">
          <w:rPr>
            <w:rFonts w:asciiTheme="minorHAnsi" w:hAnsiTheme="minorHAnsi" w:cstheme="minorHAnsi"/>
            <w:sz w:val="22"/>
            <w:szCs w:val="22"/>
          </w:rPr>
          <w:t>, unabhängigen Auditoren)</w:t>
        </w:r>
        <w:r w:rsidRPr="002F49B9">
          <w:rPr>
            <w:rFonts w:asciiTheme="minorHAnsi" w:hAnsiTheme="minorHAnsi" w:cstheme="minorHAnsi"/>
            <w:sz w:val="22"/>
            <w:szCs w:val="22"/>
          </w:rPr>
          <w:t>.</w:t>
        </w:r>
      </w:ins>
    </w:p>
    <w:p w14:paraId="159CF273" w14:textId="1593A767" w:rsidR="0067475D" w:rsidRPr="003A2752" w:rsidDel="00C37858" w:rsidRDefault="00C37858" w:rsidP="0067475D">
      <w:pPr>
        <w:pStyle w:val="StandardWeb"/>
        <w:rPr>
          <w:del w:id="2827" w:author="Kisch, Christian" w:date="2022-02-08T10:40:00Z"/>
          <w:rFonts w:asciiTheme="minorHAnsi" w:hAnsiTheme="minorHAnsi" w:cstheme="minorHAnsi"/>
          <w:sz w:val="22"/>
          <w:szCs w:val="22"/>
          <w:u w:val="single"/>
        </w:rPr>
      </w:pPr>
      <w:ins w:id="2828" w:author="Kisch, Christian" w:date="2022-02-08T10:40:00Z">
        <w:r>
          <w:rPr>
            <w:rFonts w:asciiTheme="minorHAnsi" w:hAnsiTheme="minorHAnsi" w:cstheme="minorHAnsi"/>
            <w:sz w:val="22"/>
            <w:szCs w:val="22"/>
          </w:rPr>
          <w:t xml:space="preserve">Die gewährten Entitäten, Aktionsarten und Funktionalitäten </w:t>
        </w:r>
        <w:r w:rsidRPr="001446C7">
          <w:rPr>
            <w:rFonts w:asciiTheme="minorHAnsi" w:hAnsiTheme="minorHAnsi" w:cstheme="minorHAnsi"/>
            <w:sz w:val="22"/>
            <w:szCs w:val="22"/>
          </w:rPr>
          <w:t xml:space="preserve">sind der </w:t>
        </w:r>
        <w:r w:rsidRPr="001446C7">
          <w:rPr>
            <w:rFonts w:asciiTheme="minorHAnsi" w:hAnsiTheme="minorHAnsi" w:cstheme="minorHAnsi"/>
            <w:b/>
            <w:sz w:val="22"/>
            <w:szCs w:val="22"/>
          </w:rPr>
          <w:t>Anlage 1</w:t>
        </w:r>
        <w:r>
          <w:rPr>
            <w:rFonts w:asciiTheme="minorHAnsi" w:hAnsiTheme="minorHAnsi" w:cstheme="minorHAnsi"/>
            <w:b/>
            <w:sz w:val="22"/>
            <w:szCs w:val="22"/>
          </w:rPr>
          <w:t>4</w:t>
        </w:r>
        <w:r w:rsidRPr="001446C7">
          <w:rPr>
            <w:rFonts w:asciiTheme="minorHAnsi" w:hAnsiTheme="minorHAnsi" w:cstheme="minorHAnsi"/>
            <w:b/>
            <w:sz w:val="22"/>
            <w:szCs w:val="22"/>
          </w:rPr>
          <w:t xml:space="preserve"> </w:t>
        </w:r>
        <w:r w:rsidRPr="001446C7">
          <w:rPr>
            <w:rFonts w:asciiTheme="minorHAnsi" w:hAnsiTheme="minorHAnsi" w:cstheme="minorHAnsi"/>
            <w:sz w:val="22"/>
            <w:szCs w:val="22"/>
          </w:rPr>
          <w:t>zu</w:t>
        </w:r>
        <w:r>
          <w:rPr>
            <w:rFonts w:asciiTheme="minorHAnsi" w:hAnsiTheme="minorHAnsi" w:cstheme="minorHAnsi"/>
            <w:sz w:val="22"/>
            <w:szCs w:val="22"/>
          </w:rPr>
          <w:t xml:space="preserve"> entnehmen.</w:t>
        </w:r>
      </w:ins>
      <w:del w:id="2829" w:author="Kisch, Christian" w:date="2022-02-08T10:40:00Z">
        <w:r w:rsidR="0067475D" w:rsidRPr="003A2752" w:rsidDel="00C37858">
          <w:rPr>
            <w:rFonts w:asciiTheme="minorHAnsi" w:hAnsiTheme="minorHAnsi" w:cstheme="minorHAnsi"/>
            <w:sz w:val="22"/>
            <w:szCs w:val="22"/>
            <w:u w:val="single"/>
          </w:rPr>
          <w:delText>Gewährte Funktionalitäten:</w:delText>
        </w:r>
      </w:del>
    </w:p>
    <w:p w14:paraId="410DF055" w14:textId="08D333EB" w:rsidR="00CF04E6" w:rsidRPr="000B5588" w:rsidRDefault="00CF04E6" w:rsidP="000B5588">
      <w:pPr>
        <w:pStyle w:val="StandardWeb"/>
        <w:rPr>
          <w:rFonts w:asciiTheme="minorHAnsi" w:hAnsiTheme="minorHAnsi" w:cstheme="minorHAnsi"/>
          <w:sz w:val="22"/>
          <w:szCs w:val="22"/>
        </w:rPr>
      </w:pPr>
      <w:del w:id="2830" w:author="Kisch, Christian" w:date="2022-02-08T10:40:00Z">
        <w:r w:rsidRPr="000B5588" w:rsidDel="00C37858">
          <w:rPr>
            <w:rFonts w:asciiTheme="minorHAnsi" w:hAnsiTheme="minorHAnsi" w:cstheme="minorHAnsi"/>
            <w:sz w:val="22"/>
            <w:szCs w:val="22"/>
          </w:rPr>
          <w:delText>Für die vom Informationssicherheitsbeauftragten wahrzunehmenden Aufgaben, die die E-Akten-Lösung betreffen, erhält dieser die Berechtigungen für die Aktionen des Entdeckens, Suchens, Lesens, Ausführens und Abbrechens, soweit dies für die Aufgabenerfüllung erforderlich ist.</w:delText>
        </w:r>
      </w:del>
    </w:p>
    <w:p w14:paraId="4EC9BC74" w14:textId="7D71C1D6" w:rsidR="00E366DB" w:rsidDel="0048157A" w:rsidRDefault="00E366DB" w:rsidP="00E366DB">
      <w:pPr>
        <w:pStyle w:val="berschrift2"/>
        <w:ind w:left="851" w:hanging="851"/>
        <w:rPr>
          <w:del w:id="2831" w:author="Kisch, Christian" w:date="2021-12-22T16:32:00Z"/>
        </w:rPr>
      </w:pPr>
      <w:bookmarkStart w:id="2832" w:name="_Toc88646387"/>
      <w:del w:id="2833" w:author="Kisch, Christian" w:date="2021-12-22T16:32:00Z">
        <w:r w:rsidDel="0048157A">
          <w:delText>IT-Sicherheitsbeauftragter</w:delText>
        </w:r>
        <w:bookmarkEnd w:id="2832"/>
      </w:del>
    </w:p>
    <w:p w14:paraId="2C4F843C" w14:textId="6DF904E8" w:rsidR="00EF21A8" w:rsidRPr="000B5588" w:rsidDel="0048157A" w:rsidRDefault="00EF21A8" w:rsidP="000B5588">
      <w:pPr>
        <w:pStyle w:val="StandardWeb"/>
        <w:rPr>
          <w:del w:id="2834" w:author="Kisch, Christian" w:date="2021-12-22T16:32:00Z"/>
          <w:rFonts w:asciiTheme="minorHAnsi" w:hAnsiTheme="minorHAnsi" w:cstheme="minorHAnsi"/>
          <w:sz w:val="22"/>
          <w:szCs w:val="22"/>
        </w:rPr>
      </w:pPr>
      <w:del w:id="2835" w:author="Kisch, Christian" w:date="2021-12-22T16:32:00Z">
        <w:r w:rsidRPr="000B5588" w:rsidDel="0048157A">
          <w:rPr>
            <w:rFonts w:asciiTheme="minorHAnsi" w:hAnsiTheme="minorHAnsi" w:cstheme="minorHAnsi"/>
            <w:sz w:val="22"/>
            <w:szCs w:val="22"/>
          </w:rPr>
          <w:delText>Der IT-Sicherheitsbeauftragte nimmt insbesondere die folgenden Aufgaben</w:delText>
        </w:r>
        <w:r w:rsidR="00651969" w:rsidDel="0048157A">
          <w:rPr>
            <w:rFonts w:asciiTheme="minorHAnsi" w:hAnsiTheme="minorHAnsi" w:cstheme="minorHAnsi"/>
            <w:sz w:val="22"/>
            <w:szCs w:val="22"/>
          </w:rPr>
          <w:delText>, bei denen ein Datenzugriff erforderlich ist, in Bezug auf die E-Akten-Lösung</w:delText>
        </w:r>
        <w:r w:rsidRPr="000B5588" w:rsidDel="0048157A">
          <w:rPr>
            <w:rFonts w:asciiTheme="minorHAnsi" w:hAnsiTheme="minorHAnsi" w:cstheme="minorHAnsi"/>
            <w:sz w:val="22"/>
            <w:szCs w:val="22"/>
          </w:rPr>
          <w:delText xml:space="preserve"> wahr:</w:delText>
        </w:r>
      </w:del>
    </w:p>
    <w:p w14:paraId="0190C053" w14:textId="499FD61D" w:rsidR="00EF21A8" w:rsidRPr="00CA1E2F" w:rsidDel="0048157A" w:rsidRDefault="00EF21A8" w:rsidP="00EF21A8">
      <w:pPr>
        <w:pStyle w:val="StandardWeb"/>
        <w:numPr>
          <w:ilvl w:val="0"/>
          <w:numId w:val="17"/>
        </w:numPr>
        <w:rPr>
          <w:del w:id="2836" w:author="Kisch, Christian" w:date="2021-12-22T16:32:00Z"/>
          <w:rFonts w:asciiTheme="minorHAnsi" w:hAnsiTheme="minorHAnsi" w:cstheme="minorHAnsi"/>
          <w:sz w:val="22"/>
          <w:szCs w:val="22"/>
        </w:rPr>
      </w:pPr>
      <w:del w:id="2837" w:author="Kisch, Christian" w:date="2021-12-22T16:32:00Z">
        <w:r w:rsidRPr="00CA1E2F" w:rsidDel="0048157A">
          <w:rPr>
            <w:rFonts w:asciiTheme="minorHAnsi" w:hAnsiTheme="minorHAnsi" w:cstheme="minorHAnsi"/>
            <w:sz w:val="22"/>
            <w:szCs w:val="22"/>
          </w:rPr>
          <w:delText>regelmäßig</w:delText>
        </w:r>
        <w:r w:rsidDel="0048157A">
          <w:rPr>
            <w:rFonts w:asciiTheme="minorHAnsi" w:hAnsiTheme="minorHAnsi" w:cstheme="minorHAnsi"/>
            <w:sz w:val="22"/>
            <w:szCs w:val="22"/>
          </w:rPr>
          <w:delText>e Berichterstattung</w:delText>
        </w:r>
        <w:r w:rsidRPr="00CA1E2F" w:rsidDel="0048157A">
          <w:rPr>
            <w:rFonts w:asciiTheme="minorHAnsi" w:hAnsiTheme="minorHAnsi" w:cstheme="minorHAnsi"/>
            <w:sz w:val="22"/>
            <w:szCs w:val="22"/>
          </w:rPr>
          <w:delText xml:space="preserve"> an </w:delText>
        </w:r>
        <w:r w:rsidDel="0048157A">
          <w:rPr>
            <w:rFonts w:asciiTheme="minorHAnsi" w:hAnsiTheme="minorHAnsi" w:cstheme="minorHAnsi"/>
            <w:sz w:val="22"/>
            <w:szCs w:val="22"/>
          </w:rPr>
          <w:delText xml:space="preserve">die </w:delText>
        </w:r>
        <w:r w:rsidRPr="00CA1E2F" w:rsidDel="0048157A">
          <w:rPr>
            <w:rFonts w:asciiTheme="minorHAnsi" w:hAnsiTheme="minorHAnsi" w:cstheme="minorHAnsi"/>
            <w:sz w:val="22"/>
            <w:szCs w:val="22"/>
          </w:rPr>
          <w:delText xml:space="preserve">IT-Leitung und direktes Berichtsrecht an die </w:delText>
        </w:r>
        <w:r w:rsidDel="0048157A">
          <w:rPr>
            <w:rFonts w:asciiTheme="minorHAnsi" w:hAnsiTheme="minorHAnsi" w:cstheme="minorHAnsi"/>
            <w:sz w:val="22"/>
            <w:szCs w:val="22"/>
          </w:rPr>
          <w:delText>Behördenleitung,</w:delText>
        </w:r>
      </w:del>
    </w:p>
    <w:p w14:paraId="292EF16B" w14:textId="27477F1C" w:rsidR="00EF21A8" w:rsidRPr="006000C4" w:rsidDel="0048157A" w:rsidRDefault="00EF21A8" w:rsidP="00EF21A8">
      <w:pPr>
        <w:pStyle w:val="StandardWeb"/>
        <w:numPr>
          <w:ilvl w:val="0"/>
          <w:numId w:val="17"/>
        </w:numPr>
        <w:rPr>
          <w:del w:id="2838" w:author="Kisch, Christian" w:date="2021-12-22T16:32:00Z"/>
          <w:rFonts w:asciiTheme="minorHAnsi" w:hAnsiTheme="minorHAnsi" w:cstheme="minorHAnsi"/>
          <w:sz w:val="22"/>
          <w:szCs w:val="22"/>
        </w:rPr>
      </w:pPr>
      <w:del w:id="2839" w:author="Kisch, Christian" w:date="2021-12-22T16:32:00Z">
        <w:r w:rsidDel="0048157A">
          <w:rPr>
            <w:rFonts w:asciiTheme="minorHAnsi" w:hAnsiTheme="minorHAnsi" w:cstheme="minorHAnsi"/>
            <w:sz w:val="22"/>
            <w:szCs w:val="22"/>
          </w:rPr>
          <w:delText xml:space="preserve">Einbindung in die Durchführung </w:delText>
        </w:r>
        <w:r w:rsidR="00651969" w:rsidDel="0048157A">
          <w:rPr>
            <w:rFonts w:asciiTheme="minorHAnsi" w:hAnsiTheme="minorHAnsi" w:cstheme="minorHAnsi"/>
            <w:sz w:val="22"/>
            <w:szCs w:val="22"/>
          </w:rPr>
          <w:delText xml:space="preserve">des </w:delText>
        </w:r>
        <w:r w:rsidRPr="006000C4" w:rsidDel="0048157A">
          <w:rPr>
            <w:rFonts w:asciiTheme="minorHAnsi" w:hAnsiTheme="minorHAnsi" w:cstheme="minorHAnsi"/>
            <w:sz w:val="22"/>
            <w:szCs w:val="22"/>
          </w:rPr>
          <w:delText>IT</w:delText>
        </w:r>
        <w:r w:rsidDel="0048157A">
          <w:rPr>
            <w:rFonts w:asciiTheme="minorHAnsi" w:hAnsiTheme="minorHAnsi" w:cstheme="minorHAnsi"/>
            <w:sz w:val="22"/>
            <w:szCs w:val="22"/>
          </w:rPr>
          <w:delText>-</w:delText>
        </w:r>
        <w:r w:rsidR="00651969" w:rsidRPr="006000C4" w:rsidDel="0048157A">
          <w:rPr>
            <w:rFonts w:asciiTheme="minorHAnsi" w:hAnsiTheme="minorHAnsi" w:cstheme="minorHAnsi"/>
            <w:sz w:val="22"/>
            <w:szCs w:val="22"/>
          </w:rPr>
          <w:delText>Projekte</w:delText>
        </w:r>
        <w:r w:rsidR="00651969" w:rsidDel="0048157A">
          <w:rPr>
            <w:rFonts w:asciiTheme="minorHAnsi" w:hAnsiTheme="minorHAnsi" w:cstheme="minorHAnsi"/>
            <w:sz w:val="22"/>
            <w:szCs w:val="22"/>
          </w:rPr>
          <w:delText>s</w:delText>
        </w:r>
        <w:r w:rsidDel="0048157A">
          <w:rPr>
            <w:rFonts w:asciiTheme="minorHAnsi" w:hAnsiTheme="minorHAnsi" w:cstheme="minorHAnsi"/>
            <w:sz w:val="22"/>
            <w:szCs w:val="22"/>
          </w:rPr>
          <w:delText>,</w:delText>
        </w:r>
      </w:del>
    </w:p>
    <w:p w14:paraId="08F0515E" w14:textId="1DD76F1B" w:rsidR="00EF21A8" w:rsidRPr="006000C4" w:rsidDel="0048157A" w:rsidRDefault="00EF21A8" w:rsidP="00EF21A8">
      <w:pPr>
        <w:pStyle w:val="StandardWeb"/>
        <w:numPr>
          <w:ilvl w:val="0"/>
          <w:numId w:val="17"/>
        </w:numPr>
        <w:rPr>
          <w:del w:id="2840" w:author="Kisch, Christian" w:date="2021-12-22T16:32:00Z"/>
          <w:rFonts w:asciiTheme="minorHAnsi" w:hAnsiTheme="minorHAnsi" w:cstheme="minorHAnsi"/>
          <w:sz w:val="22"/>
          <w:szCs w:val="22"/>
        </w:rPr>
      </w:pPr>
      <w:del w:id="2841" w:author="Kisch, Christian" w:date="2021-12-22T16:32:00Z">
        <w:r w:rsidDel="0048157A">
          <w:rPr>
            <w:rFonts w:asciiTheme="minorHAnsi" w:hAnsiTheme="minorHAnsi" w:cstheme="minorHAnsi"/>
            <w:sz w:val="22"/>
            <w:szCs w:val="22"/>
          </w:rPr>
          <w:delText xml:space="preserve">Durchführung von </w:delText>
        </w:r>
        <w:r w:rsidRPr="006000C4" w:rsidDel="0048157A">
          <w:rPr>
            <w:rFonts w:asciiTheme="minorHAnsi" w:hAnsiTheme="minorHAnsi" w:cstheme="minorHAnsi"/>
            <w:sz w:val="22"/>
            <w:szCs w:val="22"/>
          </w:rPr>
          <w:delText xml:space="preserve">Risikoanalysen </w:delText>
        </w:r>
        <w:r w:rsidR="00651969" w:rsidDel="0048157A">
          <w:rPr>
            <w:rFonts w:asciiTheme="minorHAnsi" w:hAnsiTheme="minorHAnsi" w:cstheme="minorHAnsi"/>
            <w:sz w:val="22"/>
            <w:szCs w:val="22"/>
          </w:rPr>
          <w:delText>das</w:delText>
        </w:r>
        <w:r w:rsidR="00651969" w:rsidRPr="006000C4" w:rsidDel="0048157A">
          <w:rPr>
            <w:rFonts w:asciiTheme="minorHAnsi" w:hAnsiTheme="minorHAnsi" w:cstheme="minorHAnsi"/>
            <w:sz w:val="22"/>
            <w:szCs w:val="22"/>
          </w:rPr>
          <w:delText xml:space="preserve"> </w:delText>
        </w:r>
        <w:r w:rsidRPr="006000C4" w:rsidDel="0048157A">
          <w:rPr>
            <w:rFonts w:asciiTheme="minorHAnsi" w:hAnsiTheme="minorHAnsi" w:cstheme="minorHAnsi"/>
            <w:sz w:val="22"/>
            <w:szCs w:val="22"/>
          </w:rPr>
          <w:delText>IT-System</w:delText>
        </w:r>
        <w:r w:rsidDel="0048157A">
          <w:rPr>
            <w:rFonts w:asciiTheme="minorHAnsi" w:hAnsiTheme="minorHAnsi" w:cstheme="minorHAnsi"/>
            <w:sz w:val="22"/>
            <w:szCs w:val="22"/>
          </w:rPr>
          <w:delText>,</w:delText>
        </w:r>
      </w:del>
    </w:p>
    <w:p w14:paraId="066E4AAC" w14:textId="5235FFE8" w:rsidR="00EF21A8" w:rsidRPr="00BE3854" w:rsidDel="0048157A" w:rsidRDefault="00EF21A8" w:rsidP="00BE3854">
      <w:pPr>
        <w:pStyle w:val="StandardWeb"/>
        <w:numPr>
          <w:ilvl w:val="0"/>
          <w:numId w:val="17"/>
        </w:numPr>
        <w:rPr>
          <w:del w:id="2842" w:author="Kisch, Christian" w:date="2021-12-22T16:32:00Z"/>
          <w:rFonts w:asciiTheme="minorHAnsi" w:hAnsiTheme="minorHAnsi" w:cstheme="minorHAnsi"/>
          <w:sz w:val="22"/>
          <w:szCs w:val="22"/>
        </w:rPr>
      </w:pPr>
      <w:del w:id="2843" w:author="Kisch, Christian" w:date="2021-12-22T16:32:00Z">
        <w:r w:rsidRPr="006000C4" w:rsidDel="0048157A">
          <w:rPr>
            <w:rFonts w:asciiTheme="minorHAnsi" w:hAnsiTheme="minorHAnsi" w:cstheme="minorHAnsi"/>
            <w:sz w:val="22"/>
            <w:szCs w:val="22"/>
          </w:rPr>
          <w:delText>Überprüf</w:delText>
        </w:r>
        <w:r w:rsidDel="0048157A">
          <w:rPr>
            <w:rFonts w:asciiTheme="minorHAnsi" w:hAnsiTheme="minorHAnsi" w:cstheme="minorHAnsi"/>
            <w:sz w:val="22"/>
            <w:szCs w:val="22"/>
          </w:rPr>
          <w:delText>ung der</w:delText>
        </w:r>
        <w:r w:rsidRPr="006000C4" w:rsidDel="0048157A">
          <w:rPr>
            <w:rFonts w:asciiTheme="minorHAnsi" w:hAnsiTheme="minorHAnsi" w:cstheme="minorHAnsi"/>
            <w:sz w:val="22"/>
            <w:szCs w:val="22"/>
          </w:rPr>
          <w:delText xml:space="preserve"> IT-Sicherheit</w:delText>
        </w:r>
        <w:r w:rsidDel="0048157A">
          <w:rPr>
            <w:rFonts w:asciiTheme="minorHAnsi" w:hAnsiTheme="minorHAnsi" w:cstheme="minorHAnsi"/>
            <w:sz w:val="22"/>
            <w:szCs w:val="22"/>
          </w:rPr>
          <w:delText>skonzepte auf deren Wirksamkeit,</w:delText>
        </w:r>
      </w:del>
    </w:p>
    <w:p w14:paraId="50335734" w14:textId="2DB22382" w:rsidR="00EF21A8" w:rsidDel="0048157A" w:rsidRDefault="00EF21A8" w:rsidP="00EF21A8">
      <w:pPr>
        <w:pStyle w:val="StandardWeb"/>
        <w:numPr>
          <w:ilvl w:val="0"/>
          <w:numId w:val="17"/>
        </w:numPr>
        <w:rPr>
          <w:del w:id="2844" w:author="Kisch, Christian" w:date="2021-12-22T16:32:00Z"/>
          <w:rFonts w:asciiTheme="minorHAnsi" w:hAnsiTheme="minorHAnsi" w:cstheme="minorHAnsi"/>
          <w:sz w:val="22"/>
          <w:szCs w:val="22"/>
        </w:rPr>
      </w:pPr>
      <w:del w:id="2845" w:author="Kisch, Christian" w:date="2021-12-22T16:32:00Z">
        <w:r w:rsidDel="0048157A">
          <w:rPr>
            <w:rFonts w:asciiTheme="minorHAnsi" w:hAnsiTheme="minorHAnsi" w:cstheme="minorHAnsi"/>
            <w:sz w:val="22"/>
            <w:szCs w:val="22"/>
          </w:rPr>
          <w:delText>Sicherstellung von</w:delText>
        </w:r>
        <w:r w:rsidRPr="00EF21A8" w:rsidDel="0048157A">
          <w:rPr>
            <w:rFonts w:asciiTheme="minorHAnsi" w:hAnsiTheme="minorHAnsi" w:cstheme="minorHAnsi"/>
            <w:sz w:val="22"/>
            <w:szCs w:val="22"/>
          </w:rPr>
          <w:delText xml:space="preserve"> Verfahren und Maßnahmen zur IT-Sicherheit innerhalb der IT-Betriebsorganisation</w:delText>
        </w:r>
        <w:r w:rsidDel="0048157A">
          <w:rPr>
            <w:rFonts w:asciiTheme="minorHAnsi" w:hAnsiTheme="minorHAnsi" w:cstheme="minorHAnsi"/>
            <w:sz w:val="22"/>
            <w:szCs w:val="22"/>
          </w:rPr>
          <w:delText xml:space="preserve"> </w:delText>
        </w:r>
        <w:r w:rsidRPr="00EF21A8" w:rsidDel="0048157A">
          <w:rPr>
            <w:rFonts w:asciiTheme="minorHAnsi" w:hAnsiTheme="minorHAnsi" w:cstheme="minorHAnsi"/>
            <w:sz w:val="22"/>
            <w:szCs w:val="22"/>
          </w:rPr>
          <w:delText xml:space="preserve">und </w:delText>
        </w:r>
        <w:r w:rsidDel="0048157A">
          <w:rPr>
            <w:rFonts w:asciiTheme="minorHAnsi" w:hAnsiTheme="minorHAnsi" w:cstheme="minorHAnsi"/>
            <w:sz w:val="22"/>
            <w:szCs w:val="22"/>
          </w:rPr>
          <w:delText>Überwachung von deren Einhaltung,</w:delText>
        </w:r>
      </w:del>
    </w:p>
    <w:p w14:paraId="5CA53640" w14:textId="30DD0120" w:rsidR="00481AA9" w:rsidDel="0048157A" w:rsidRDefault="00481AA9" w:rsidP="00EF21A8">
      <w:pPr>
        <w:pStyle w:val="StandardWeb"/>
        <w:numPr>
          <w:ilvl w:val="0"/>
          <w:numId w:val="17"/>
        </w:numPr>
        <w:rPr>
          <w:del w:id="2846" w:author="Kisch, Christian" w:date="2021-12-22T16:32:00Z"/>
          <w:rFonts w:asciiTheme="minorHAnsi" w:hAnsiTheme="minorHAnsi" w:cstheme="minorHAnsi"/>
          <w:sz w:val="22"/>
          <w:szCs w:val="22"/>
        </w:rPr>
      </w:pPr>
      <w:del w:id="2847" w:author="Kisch, Christian" w:date="2021-12-22T16:32:00Z">
        <w:r w:rsidRPr="00764A6B" w:rsidDel="0048157A">
          <w:rPr>
            <w:rFonts w:asciiTheme="minorHAnsi" w:hAnsiTheme="minorHAnsi" w:cstheme="minorHAnsi"/>
            <w:sz w:val="22"/>
            <w:szCs w:val="22"/>
          </w:rPr>
          <w:delText>Einsichtnahme und Auswertung von Protokolldaten</w:delText>
        </w:r>
        <w:r w:rsidDel="0048157A">
          <w:rPr>
            <w:rFonts w:asciiTheme="minorHAnsi" w:hAnsiTheme="minorHAnsi" w:cstheme="minorHAnsi"/>
            <w:sz w:val="22"/>
            <w:szCs w:val="22"/>
          </w:rPr>
          <w:delText xml:space="preserve"> (grundsätzlich unter Einhaltung des 4-Augen-Prinzipes, ausnahmsweise nicht bei dringenden Datenschutz- oder IT-Sicherheitsvorfällen) </w:delText>
        </w:r>
        <w:r w:rsidRPr="00764A6B" w:rsidDel="0048157A">
          <w:rPr>
            <w:rFonts w:asciiTheme="minorHAnsi" w:hAnsiTheme="minorHAnsi" w:cstheme="minorHAnsi"/>
            <w:sz w:val="22"/>
            <w:szCs w:val="22"/>
          </w:rPr>
          <w:delText xml:space="preserve">zur </w:delText>
        </w:r>
        <w:r w:rsidR="00316F6A" w:rsidDel="0048157A">
          <w:rPr>
            <w:rFonts w:asciiTheme="minorHAnsi" w:hAnsiTheme="minorHAnsi" w:cstheme="minorHAnsi"/>
            <w:sz w:val="22"/>
            <w:szCs w:val="22"/>
          </w:rPr>
          <w:delText xml:space="preserve">Beratung bei der </w:delText>
        </w:r>
        <w:r w:rsidRPr="00764A6B" w:rsidDel="0048157A">
          <w:rPr>
            <w:rFonts w:asciiTheme="minorHAnsi" w:hAnsiTheme="minorHAnsi" w:cstheme="minorHAnsi"/>
            <w:sz w:val="22"/>
            <w:szCs w:val="22"/>
          </w:rPr>
          <w:delText xml:space="preserve">Eigenüberwachung und </w:delText>
        </w:r>
        <w:r w:rsidR="00316F6A" w:rsidDel="0048157A">
          <w:rPr>
            <w:rFonts w:asciiTheme="minorHAnsi" w:hAnsiTheme="minorHAnsi" w:cstheme="minorHAnsi"/>
            <w:sz w:val="22"/>
            <w:szCs w:val="22"/>
          </w:rPr>
          <w:delText xml:space="preserve">der </w:delText>
        </w:r>
        <w:r w:rsidRPr="00764A6B" w:rsidDel="0048157A">
          <w:rPr>
            <w:rFonts w:asciiTheme="minorHAnsi" w:hAnsiTheme="minorHAnsi" w:cstheme="minorHAnsi"/>
            <w:sz w:val="22"/>
            <w:szCs w:val="22"/>
          </w:rPr>
          <w:delText>Gewährleistung der Integrität und Sicherheit der personenbezogenen Daten,</w:delText>
        </w:r>
      </w:del>
    </w:p>
    <w:p w14:paraId="491F1B01" w14:textId="5162EDC7" w:rsidR="00EF21A8" w:rsidRPr="00EF21A8" w:rsidDel="0048157A" w:rsidRDefault="00EF21A8" w:rsidP="00EF21A8">
      <w:pPr>
        <w:pStyle w:val="StandardWeb"/>
        <w:numPr>
          <w:ilvl w:val="0"/>
          <w:numId w:val="17"/>
        </w:numPr>
        <w:rPr>
          <w:del w:id="2848" w:author="Kisch, Christian" w:date="2021-12-22T16:32:00Z"/>
          <w:rFonts w:asciiTheme="minorHAnsi" w:hAnsiTheme="minorHAnsi" w:cstheme="minorHAnsi"/>
          <w:sz w:val="22"/>
          <w:szCs w:val="22"/>
        </w:rPr>
      </w:pPr>
      <w:del w:id="2849" w:author="Kisch, Christian" w:date="2021-12-22T16:32:00Z">
        <w:r w:rsidDel="0048157A">
          <w:rPr>
            <w:rFonts w:asciiTheme="minorHAnsi" w:hAnsiTheme="minorHAnsi" w:cstheme="minorHAnsi"/>
            <w:sz w:val="22"/>
            <w:szCs w:val="22"/>
          </w:rPr>
          <w:delText>Durchführung von Audits,</w:delText>
        </w:r>
      </w:del>
    </w:p>
    <w:p w14:paraId="495BC277" w14:textId="1D88B5DA" w:rsidR="00EF21A8" w:rsidRPr="00EF21A8" w:rsidDel="0048157A" w:rsidRDefault="00EF21A8" w:rsidP="00EF21A8">
      <w:pPr>
        <w:pStyle w:val="StandardWeb"/>
        <w:numPr>
          <w:ilvl w:val="0"/>
          <w:numId w:val="17"/>
        </w:numPr>
        <w:rPr>
          <w:del w:id="2850" w:author="Kisch, Christian" w:date="2021-12-22T16:32:00Z"/>
          <w:rFonts w:asciiTheme="minorHAnsi" w:hAnsiTheme="minorHAnsi" w:cstheme="minorHAnsi"/>
          <w:sz w:val="22"/>
          <w:szCs w:val="22"/>
        </w:rPr>
      </w:pPr>
      <w:del w:id="2851" w:author="Kisch, Christian" w:date="2021-12-22T16:32:00Z">
        <w:r w:rsidRPr="00EF21A8" w:rsidDel="0048157A">
          <w:rPr>
            <w:rFonts w:asciiTheme="minorHAnsi" w:hAnsiTheme="minorHAnsi" w:cstheme="minorHAnsi"/>
            <w:sz w:val="22"/>
            <w:szCs w:val="22"/>
          </w:rPr>
          <w:delText>Unterstütz</w:delText>
        </w:r>
        <w:r w:rsidDel="0048157A">
          <w:rPr>
            <w:rFonts w:asciiTheme="minorHAnsi" w:hAnsiTheme="minorHAnsi" w:cstheme="minorHAnsi"/>
            <w:sz w:val="22"/>
            <w:szCs w:val="22"/>
          </w:rPr>
          <w:delText>ung</w:delText>
        </w:r>
        <w:r w:rsidRPr="00EF21A8" w:rsidDel="0048157A">
          <w:rPr>
            <w:rFonts w:asciiTheme="minorHAnsi" w:hAnsiTheme="minorHAnsi" w:cstheme="minorHAnsi"/>
            <w:sz w:val="22"/>
            <w:szCs w:val="22"/>
          </w:rPr>
          <w:delText xml:space="preserve"> bei Prüfungen durch Dritte (z. B. Ermittlungsbehörden, Bundes- und Landesbehörden</w:delText>
        </w:r>
        <w:r w:rsidDel="0048157A">
          <w:rPr>
            <w:rFonts w:asciiTheme="minorHAnsi" w:hAnsiTheme="minorHAnsi" w:cstheme="minorHAnsi"/>
            <w:sz w:val="22"/>
            <w:szCs w:val="22"/>
          </w:rPr>
          <w:delText>, unabhängigen Auditoren),</w:delText>
        </w:r>
      </w:del>
    </w:p>
    <w:p w14:paraId="6040258C" w14:textId="3CF29D84" w:rsidR="007D0E1E" w:rsidDel="0048157A" w:rsidRDefault="00BE3854" w:rsidP="00EF21A8">
      <w:pPr>
        <w:pStyle w:val="StandardWeb"/>
        <w:numPr>
          <w:ilvl w:val="0"/>
          <w:numId w:val="17"/>
        </w:numPr>
        <w:rPr>
          <w:del w:id="2852" w:author="Kisch, Christian" w:date="2021-12-22T16:32:00Z"/>
          <w:rFonts w:asciiTheme="minorHAnsi" w:hAnsiTheme="minorHAnsi" w:cstheme="minorHAnsi"/>
          <w:sz w:val="22"/>
          <w:szCs w:val="22"/>
        </w:rPr>
      </w:pPr>
      <w:del w:id="2853" w:author="Kisch, Christian" w:date="2021-12-22T16:32:00Z">
        <w:r w:rsidDel="0048157A">
          <w:rPr>
            <w:rFonts w:asciiTheme="minorHAnsi" w:hAnsiTheme="minorHAnsi" w:cstheme="minorHAnsi"/>
            <w:sz w:val="22"/>
            <w:szCs w:val="22"/>
          </w:rPr>
          <w:delText>technische</w:delText>
        </w:r>
        <w:r w:rsidR="00EF21A8" w:rsidRPr="00EF21A8" w:rsidDel="0048157A">
          <w:rPr>
            <w:rFonts w:asciiTheme="minorHAnsi" w:hAnsiTheme="minorHAnsi" w:cstheme="minorHAnsi"/>
            <w:sz w:val="22"/>
            <w:szCs w:val="22"/>
          </w:rPr>
          <w:delText xml:space="preserve"> Überwachung der Einhaltung der korrekten Berechtigungsvergaben in IT-Systemen und Applikationen.</w:delText>
        </w:r>
      </w:del>
    </w:p>
    <w:p w14:paraId="17ED4F4B" w14:textId="66DF5B9C" w:rsidR="0084619E" w:rsidRPr="0084619E" w:rsidDel="0048157A" w:rsidRDefault="0084619E" w:rsidP="0084619E">
      <w:pPr>
        <w:pStyle w:val="StandardWeb"/>
        <w:rPr>
          <w:del w:id="2854" w:author="Kisch, Christian" w:date="2021-12-22T16:32:00Z"/>
          <w:rFonts w:asciiTheme="minorHAnsi" w:hAnsiTheme="minorHAnsi" w:cstheme="minorHAnsi"/>
          <w:sz w:val="22"/>
          <w:szCs w:val="22"/>
          <w:u w:val="single"/>
        </w:rPr>
      </w:pPr>
      <w:del w:id="2855" w:author="Kisch, Christian" w:date="2021-12-22T16:32:00Z">
        <w:r w:rsidRPr="003A2752" w:rsidDel="0048157A">
          <w:rPr>
            <w:rFonts w:asciiTheme="minorHAnsi" w:hAnsiTheme="minorHAnsi" w:cstheme="minorHAnsi"/>
            <w:sz w:val="22"/>
            <w:szCs w:val="22"/>
            <w:u w:val="single"/>
          </w:rPr>
          <w:delText>Gewährte Funktionalitäten:</w:delText>
        </w:r>
      </w:del>
    </w:p>
    <w:p w14:paraId="0607A526" w14:textId="36E104FD" w:rsidR="00CA1E2F" w:rsidRPr="000B5588" w:rsidDel="0048157A" w:rsidRDefault="00EF21A8" w:rsidP="000B5588">
      <w:pPr>
        <w:pStyle w:val="StandardWeb"/>
        <w:rPr>
          <w:del w:id="2856" w:author="Kisch, Christian" w:date="2021-12-22T16:32:00Z"/>
          <w:rFonts w:asciiTheme="minorHAnsi" w:hAnsiTheme="minorHAnsi" w:cstheme="minorHAnsi"/>
          <w:sz w:val="22"/>
          <w:szCs w:val="22"/>
        </w:rPr>
      </w:pPr>
      <w:del w:id="2857" w:author="Kisch, Christian" w:date="2021-12-22T16:32:00Z">
        <w:r w:rsidRPr="000B5588" w:rsidDel="0048157A">
          <w:rPr>
            <w:rFonts w:asciiTheme="minorHAnsi" w:hAnsiTheme="minorHAnsi" w:cstheme="minorHAnsi"/>
            <w:sz w:val="22"/>
            <w:szCs w:val="22"/>
          </w:rPr>
          <w:delText>Für die vom IT-Sicherheitsbeauftragten wahrzunehmenden Aufgaben, die die E-Akten-Lösung betreffen, erhält dieser die Berechtigungen für die Aktionen des Entdeckens, Suchens, Lesens, Ausführens und Abbrechens, soweit dies für die Aufgabenerfüllung erforderlich ist.</w:delText>
        </w:r>
      </w:del>
    </w:p>
    <w:p w14:paraId="6E575F6B" w14:textId="5743BC57" w:rsidR="000B5588" w:rsidRPr="000B5588" w:rsidDel="006F2286" w:rsidRDefault="000B5588" w:rsidP="000B5588">
      <w:pPr>
        <w:pStyle w:val="berschrift2"/>
        <w:ind w:left="851" w:hanging="851"/>
        <w:rPr>
          <w:del w:id="2858" w:author="Franz, Ilka (GZD - DIII - DO Potsdam Behlertstraße)" w:date="2022-01-06T11:13:00Z"/>
        </w:rPr>
      </w:pPr>
      <w:bookmarkStart w:id="2859" w:name="_Toc88646388"/>
      <w:del w:id="2860" w:author="Franz, Ilka (GZD - DIII - DO Potsdam Behlertstraße)" w:date="2022-01-06T11:13:00Z">
        <w:r w:rsidDel="006F2286">
          <w:delText>Unvereinbarkeit von Rollenprofilen</w:delText>
        </w:r>
      </w:del>
      <w:bookmarkEnd w:id="2859"/>
      <w:ins w:id="2861" w:author="Kisch, Christian" w:date="2021-12-22T16:07:00Z">
        <w:del w:id="2862" w:author="Franz, Ilka (GZD - DIII - DO Potsdam Behlertstraße)" w:date="2022-01-06T11:13:00Z">
          <w:r w:rsidR="009972B1" w:rsidDel="006F2286">
            <w:delText>Rollentrennung</w:delText>
          </w:r>
        </w:del>
      </w:ins>
    </w:p>
    <w:p w14:paraId="39F09FA8" w14:textId="41EF6748" w:rsidR="00E35D5C" w:rsidDel="006F2286" w:rsidRDefault="000B5588" w:rsidP="000B5588">
      <w:pPr>
        <w:pStyle w:val="StandardWeb"/>
        <w:rPr>
          <w:del w:id="2863" w:author="Franz, Ilka (GZD - DIII - DO Potsdam Behlertstraße)" w:date="2022-01-06T11:13:00Z"/>
          <w:rFonts w:asciiTheme="minorHAnsi" w:hAnsiTheme="minorHAnsi" w:cstheme="minorHAnsi"/>
          <w:sz w:val="22"/>
          <w:szCs w:val="22"/>
        </w:rPr>
      </w:pPr>
      <w:del w:id="2864" w:author="Franz, Ilka (GZD - DIII - DO Potsdam Behlertstraße)" w:date="2022-01-06T11:13:00Z">
        <w:r w:rsidRPr="000B5588" w:rsidDel="006F2286">
          <w:rPr>
            <w:rFonts w:asciiTheme="minorHAnsi" w:hAnsiTheme="minorHAnsi" w:cstheme="minorHAnsi"/>
            <w:sz w:val="22"/>
            <w:szCs w:val="22"/>
          </w:rPr>
          <w:delText xml:space="preserve">Es wird </w:delText>
        </w:r>
        <w:r w:rsidR="00E35D5C" w:rsidDel="006F2286">
          <w:rPr>
            <w:rFonts w:asciiTheme="minorHAnsi" w:hAnsiTheme="minorHAnsi" w:cstheme="minorHAnsi"/>
            <w:sz w:val="22"/>
            <w:szCs w:val="22"/>
          </w:rPr>
          <w:delText xml:space="preserve">im Folgenden </w:delText>
        </w:r>
        <w:r w:rsidRPr="000B5588" w:rsidDel="006F2286">
          <w:rPr>
            <w:rFonts w:asciiTheme="minorHAnsi" w:hAnsiTheme="minorHAnsi" w:cstheme="minorHAnsi"/>
            <w:sz w:val="22"/>
            <w:szCs w:val="22"/>
          </w:rPr>
          <w:delText>festgelegt</w:delText>
        </w:r>
        <w:r w:rsidR="00DD313D" w:rsidDel="006F2286">
          <w:rPr>
            <w:rFonts w:asciiTheme="minorHAnsi" w:hAnsiTheme="minorHAnsi" w:cstheme="minorHAnsi"/>
            <w:sz w:val="22"/>
            <w:szCs w:val="22"/>
          </w:rPr>
          <w:delText>,</w:delText>
        </w:r>
        <w:r w:rsidRPr="000B5588" w:rsidDel="006F2286">
          <w:rPr>
            <w:rFonts w:asciiTheme="minorHAnsi" w:hAnsiTheme="minorHAnsi" w:cstheme="minorHAnsi"/>
            <w:sz w:val="22"/>
            <w:szCs w:val="22"/>
          </w:rPr>
          <w:delText xml:space="preserve"> welche Rollen nicht miteinander vereinbar sind und daher nicht von einer Person gleichzeitig wahrgenommen werden können</w:delText>
        </w:r>
      </w:del>
      <w:ins w:id="2865" w:author="Kisch, Christian" w:date="2021-12-22T16:08:00Z">
        <w:del w:id="2866" w:author="Franz, Ilka (GZD - DIII - DO Potsdam Behlertstraße)" w:date="2022-01-06T11:13:00Z">
          <w:r w:rsidR="009972B1" w:rsidDel="006F2286">
            <w:rPr>
              <w:rFonts w:asciiTheme="minorHAnsi" w:hAnsiTheme="minorHAnsi" w:cstheme="minorHAnsi"/>
              <w:sz w:val="22"/>
              <w:szCs w:val="22"/>
            </w:rPr>
            <w:delText xml:space="preserve">voneinander </w:delText>
          </w:r>
        </w:del>
      </w:ins>
      <w:ins w:id="2867" w:author="Kisch, Christian" w:date="2021-12-22T16:12:00Z">
        <w:del w:id="2868" w:author="Franz, Ilka (GZD - DIII - DO Potsdam Behlertstraße)" w:date="2022-01-06T11:13:00Z">
          <w:r w:rsidR="00D87E65" w:rsidDel="006F2286">
            <w:rPr>
              <w:rFonts w:asciiTheme="minorHAnsi" w:hAnsiTheme="minorHAnsi" w:cstheme="minorHAnsi"/>
              <w:sz w:val="22"/>
              <w:szCs w:val="22"/>
            </w:rPr>
            <w:delText>zu trennen sind</w:delText>
          </w:r>
        </w:del>
      </w:ins>
      <w:del w:id="2869" w:author="Franz, Ilka (GZD - DIII - DO Potsdam Behlertstraße)" w:date="2022-01-06T11:13:00Z">
        <w:r w:rsidR="00E35D5C" w:rsidDel="006F2286">
          <w:rPr>
            <w:rFonts w:asciiTheme="minorHAnsi" w:hAnsiTheme="minorHAnsi" w:cstheme="minorHAnsi"/>
            <w:sz w:val="22"/>
            <w:szCs w:val="22"/>
          </w:rPr>
          <w:delText>:</w:delText>
        </w:r>
      </w:del>
    </w:p>
    <w:p w14:paraId="524A70F0" w14:textId="6C0077D9" w:rsidR="00E35D5C" w:rsidDel="006F2286" w:rsidRDefault="0078068D" w:rsidP="00E35D5C">
      <w:pPr>
        <w:pStyle w:val="StandardWeb"/>
        <w:numPr>
          <w:ilvl w:val="0"/>
          <w:numId w:val="31"/>
        </w:numPr>
        <w:rPr>
          <w:del w:id="2870" w:author="Franz, Ilka (GZD - DIII - DO Potsdam Behlertstraße)" w:date="2022-01-06T11:13:00Z"/>
          <w:rFonts w:asciiTheme="minorHAnsi" w:hAnsiTheme="minorHAnsi" w:cstheme="minorHAnsi"/>
          <w:sz w:val="22"/>
          <w:szCs w:val="22"/>
        </w:rPr>
      </w:pPr>
      <w:del w:id="2871" w:author="Franz, Ilka (GZD - DIII - DO Potsdam Behlertstraße)" w:date="2022-01-06T11:13:00Z">
        <w:r w:rsidDel="006F2286">
          <w:rPr>
            <w:rFonts w:asciiTheme="minorHAnsi" w:hAnsiTheme="minorHAnsi" w:cstheme="minorHAnsi"/>
            <w:sz w:val="22"/>
            <w:szCs w:val="22"/>
          </w:rPr>
          <w:delText xml:space="preserve">Unvereinbar ist die </w:delText>
        </w:r>
      </w:del>
      <w:ins w:id="2872" w:author="Kisch, Christian" w:date="2021-12-22T16:13:00Z">
        <w:del w:id="2873" w:author="Franz, Ilka (GZD - DIII - DO Potsdam Behlertstraße)" w:date="2022-01-06T11:13:00Z">
          <w:r w:rsidR="00D87E65" w:rsidDel="006F2286">
            <w:rPr>
              <w:rFonts w:asciiTheme="minorHAnsi" w:hAnsiTheme="minorHAnsi" w:cstheme="minorHAnsi"/>
              <w:sz w:val="22"/>
              <w:szCs w:val="22"/>
            </w:rPr>
            <w:delText xml:space="preserve">Es erfolgt eine </w:delText>
          </w:r>
        </w:del>
      </w:ins>
      <w:del w:id="2874" w:author="Franz, Ilka (GZD - DIII - DO Potsdam Behlertstraße)" w:date="2022-01-06T11:13:00Z">
        <w:r w:rsidDel="006F2286">
          <w:rPr>
            <w:rFonts w:asciiTheme="minorHAnsi" w:hAnsiTheme="minorHAnsi" w:cstheme="minorHAnsi"/>
            <w:sz w:val="22"/>
            <w:szCs w:val="22"/>
          </w:rPr>
          <w:delText>Wahrnehmung administrierende</w:delText>
        </w:r>
        <w:r w:rsidR="00E35D5C" w:rsidDel="006F2286">
          <w:rPr>
            <w:rFonts w:asciiTheme="minorHAnsi" w:hAnsiTheme="minorHAnsi" w:cstheme="minorHAnsi"/>
            <w:sz w:val="22"/>
            <w:szCs w:val="22"/>
          </w:rPr>
          <w:delText>r und sachbearbeitender Rollen</w:delText>
        </w:r>
        <w:r w:rsidR="002C7E7D" w:rsidDel="006F2286">
          <w:rPr>
            <w:rFonts w:asciiTheme="minorHAnsi" w:hAnsiTheme="minorHAnsi" w:cstheme="minorHAnsi"/>
            <w:sz w:val="22"/>
            <w:szCs w:val="22"/>
          </w:rPr>
          <w:delText>, die daher zu trennen sind</w:delText>
        </w:r>
        <w:r w:rsidR="00E35D5C" w:rsidDel="006F2286">
          <w:rPr>
            <w:rFonts w:asciiTheme="minorHAnsi" w:hAnsiTheme="minorHAnsi" w:cstheme="minorHAnsi"/>
            <w:sz w:val="22"/>
            <w:szCs w:val="22"/>
          </w:rPr>
          <w:delText>.</w:delText>
        </w:r>
      </w:del>
    </w:p>
    <w:p w14:paraId="69EEA4CC" w14:textId="51645E75" w:rsidR="00D87E65" w:rsidRPr="0048157A" w:rsidDel="006F2286" w:rsidRDefault="0078068D" w:rsidP="0048157A">
      <w:pPr>
        <w:pStyle w:val="StandardWeb"/>
        <w:numPr>
          <w:ilvl w:val="0"/>
          <w:numId w:val="31"/>
        </w:numPr>
        <w:rPr>
          <w:del w:id="2875" w:author="Franz, Ilka (GZD - DIII - DO Potsdam Behlertstraße)" w:date="2022-01-06T11:13:00Z"/>
          <w:rFonts w:asciiTheme="minorHAnsi" w:hAnsiTheme="minorHAnsi" w:cstheme="minorHAnsi"/>
          <w:sz w:val="22"/>
          <w:szCs w:val="22"/>
        </w:rPr>
      </w:pPr>
      <w:del w:id="2876" w:author="Franz, Ilka (GZD - DIII - DO Potsdam Behlertstraße)" w:date="2022-01-06T11:13:00Z">
        <w:r w:rsidDel="006F2286">
          <w:rPr>
            <w:rFonts w:asciiTheme="minorHAnsi" w:hAnsiTheme="minorHAnsi" w:cstheme="minorHAnsi"/>
            <w:sz w:val="22"/>
            <w:szCs w:val="22"/>
          </w:rPr>
          <w:delText>O</w:delText>
        </w:r>
        <w:r w:rsidR="000B5588" w:rsidRPr="000B5588" w:rsidDel="006F2286">
          <w:rPr>
            <w:rFonts w:asciiTheme="minorHAnsi" w:hAnsiTheme="minorHAnsi" w:cstheme="minorHAnsi"/>
            <w:sz w:val="22"/>
            <w:szCs w:val="22"/>
          </w:rPr>
          <w:delText xml:space="preserve">perationelle </w:delText>
        </w:r>
        <w:r w:rsidDel="006F2286">
          <w:rPr>
            <w:rFonts w:asciiTheme="minorHAnsi" w:hAnsiTheme="minorHAnsi" w:cstheme="minorHAnsi"/>
            <w:sz w:val="22"/>
            <w:szCs w:val="22"/>
          </w:rPr>
          <w:delText xml:space="preserve">(z. B. Administration und Sachbearbeitung) </w:delText>
        </w:r>
        <w:r w:rsidR="000B5588" w:rsidRPr="000B5588" w:rsidDel="006F2286">
          <w:rPr>
            <w:rFonts w:asciiTheme="minorHAnsi" w:hAnsiTheme="minorHAnsi" w:cstheme="minorHAnsi"/>
            <w:sz w:val="22"/>
            <w:szCs w:val="22"/>
          </w:rPr>
          <w:delText xml:space="preserve">und </w:delText>
        </w:r>
      </w:del>
      <w:del w:id="2877" w:author="Franz, Ilka (GZD - DIII - DO Potsdam Behlertstraße)" w:date="2022-01-06T11:11:00Z">
        <w:r w:rsidR="000B5588" w:rsidRPr="000B5588" w:rsidDel="003C7515">
          <w:rPr>
            <w:rFonts w:asciiTheme="minorHAnsi" w:hAnsiTheme="minorHAnsi" w:cstheme="minorHAnsi"/>
            <w:sz w:val="22"/>
            <w:szCs w:val="22"/>
          </w:rPr>
          <w:delText>kontrollierende</w:delText>
        </w:r>
      </w:del>
      <w:del w:id="2878" w:author="Franz, Ilka (GZD - DIII - DO Potsdam Behlertstraße)" w:date="2022-01-06T11:13:00Z">
        <w:r w:rsidR="000B5588" w:rsidRPr="000B5588" w:rsidDel="006F2286">
          <w:rPr>
            <w:rFonts w:asciiTheme="minorHAnsi" w:hAnsiTheme="minorHAnsi" w:cstheme="minorHAnsi"/>
            <w:sz w:val="22"/>
            <w:szCs w:val="22"/>
          </w:rPr>
          <w:delText xml:space="preserve"> Rollen </w:delText>
        </w:r>
        <w:r w:rsidDel="006F2286">
          <w:rPr>
            <w:rFonts w:asciiTheme="minorHAnsi" w:hAnsiTheme="minorHAnsi" w:cstheme="minorHAnsi"/>
            <w:sz w:val="22"/>
            <w:szCs w:val="22"/>
          </w:rPr>
          <w:delText xml:space="preserve">(z. B. Fach- und Rechtsaufsicht, Datenschutzbeauftragter, </w:delText>
        </w:r>
        <w:r w:rsidRPr="000B5588" w:rsidDel="006F2286">
          <w:rPr>
            <w:rFonts w:asciiTheme="minorHAnsi" w:hAnsiTheme="minorHAnsi" w:cstheme="minorHAnsi"/>
            <w:sz w:val="22"/>
            <w:szCs w:val="22"/>
          </w:rPr>
          <w:delText>Informationssicherheitsbeauftragte</w:delText>
        </w:r>
        <w:r w:rsidDel="006F2286">
          <w:rPr>
            <w:rFonts w:asciiTheme="minorHAnsi" w:hAnsiTheme="minorHAnsi" w:cstheme="minorHAnsi"/>
            <w:sz w:val="22"/>
            <w:szCs w:val="22"/>
          </w:rPr>
          <w:delText>r und IT-S</w:delText>
        </w:r>
        <w:r w:rsidRPr="000B5588" w:rsidDel="006F2286">
          <w:rPr>
            <w:rFonts w:asciiTheme="minorHAnsi" w:hAnsiTheme="minorHAnsi" w:cstheme="minorHAnsi"/>
            <w:sz w:val="22"/>
            <w:szCs w:val="22"/>
          </w:rPr>
          <w:delText>icherheitsbeauftragte</w:delText>
        </w:r>
        <w:r w:rsidDel="006F2286">
          <w:rPr>
            <w:rFonts w:asciiTheme="minorHAnsi" w:hAnsiTheme="minorHAnsi" w:cstheme="minorHAnsi"/>
            <w:sz w:val="22"/>
            <w:szCs w:val="22"/>
          </w:rPr>
          <w:delText xml:space="preserve">r) sind </w:delText>
        </w:r>
        <w:r w:rsidR="000B5588" w:rsidRPr="000B5588" w:rsidDel="006F2286">
          <w:rPr>
            <w:rFonts w:asciiTheme="minorHAnsi" w:hAnsiTheme="minorHAnsi" w:cstheme="minorHAnsi"/>
            <w:sz w:val="22"/>
            <w:szCs w:val="22"/>
          </w:rPr>
          <w:delText>zu trennen, um Selbstkontrolle und mithin ein erhöhtes Missbrauchsrisiko zu vermeiden.</w:delText>
        </w:r>
      </w:del>
    </w:p>
    <w:p w14:paraId="0D182B3D" w14:textId="50A54669" w:rsidR="00D87E65" w:rsidDel="006F2286" w:rsidRDefault="00D87E65" w:rsidP="002C7E7D">
      <w:pPr>
        <w:pStyle w:val="StandardWeb"/>
        <w:rPr>
          <w:ins w:id="2879" w:author="Kisch, Christian" w:date="2021-12-22T16:14:00Z"/>
          <w:del w:id="2880" w:author="Franz, Ilka (GZD - DIII - DO Potsdam Behlertstraße)" w:date="2022-01-06T11:13:00Z"/>
          <w:rFonts w:asciiTheme="minorHAnsi" w:hAnsiTheme="minorHAnsi" w:cstheme="minorHAnsi"/>
          <w:sz w:val="22"/>
          <w:szCs w:val="22"/>
        </w:rPr>
      </w:pPr>
      <w:ins w:id="2881" w:author="Kisch, Christian" w:date="2021-12-22T16:15:00Z">
        <w:del w:id="2882" w:author="Franz, Ilka (GZD - DIII - DO Potsdam Behlertstraße)" w:date="2022-01-06T11:13:00Z">
          <w:r w:rsidDel="006F2286">
            <w:rPr>
              <w:rFonts w:asciiTheme="minorHAnsi" w:hAnsiTheme="minorHAnsi" w:cstheme="minorHAnsi"/>
              <w:sz w:val="22"/>
              <w:szCs w:val="22"/>
            </w:rPr>
            <w:delText xml:space="preserve">Kann eine personelle Trennung nicht gewährleistet werden, so dass eine </w:delText>
          </w:r>
        </w:del>
      </w:ins>
      <w:ins w:id="2883" w:author="Kisch, Christian" w:date="2021-12-22T16:16:00Z">
        <w:del w:id="2884" w:author="Franz, Ilka (GZD - DIII - DO Potsdam Behlertstraße)" w:date="2022-01-06T11:13:00Z">
          <w:r w:rsidDel="006F2286">
            <w:rPr>
              <w:rFonts w:asciiTheme="minorHAnsi" w:hAnsiTheme="minorHAnsi" w:cstheme="minorHAnsi"/>
              <w:sz w:val="22"/>
              <w:szCs w:val="22"/>
            </w:rPr>
            <w:delText xml:space="preserve">Person zwei </w:delText>
          </w:r>
        </w:del>
      </w:ins>
      <w:ins w:id="2885" w:author="Kisch, Christian" w:date="2021-12-22T16:21:00Z">
        <w:del w:id="2886" w:author="Franz, Ilka (GZD - DIII - DO Potsdam Behlertstraße)" w:date="2022-01-06T11:13:00Z">
          <w:r w:rsidDel="006F2286">
            <w:rPr>
              <w:rFonts w:asciiTheme="minorHAnsi" w:hAnsiTheme="minorHAnsi" w:cstheme="minorHAnsi"/>
              <w:sz w:val="22"/>
              <w:szCs w:val="22"/>
            </w:rPr>
            <w:delText xml:space="preserve">voneinander </w:delText>
          </w:r>
        </w:del>
      </w:ins>
      <w:ins w:id="2887" w:author="Kisch, Christian" w:date="2021-12-22T16:16:00Z">
        <w:del w:id="2888" w:author="Franz, Ilka (GZD - DIII - DO Potsdam Behlertstraße)" w:date="2022-01-06T11:13:00Z">
          <w:r w:rsidDel="006F2286">
            <w:rPr>
              <w:rFonts w:asciiTheme="minorHAnsi" w:hAnsiTheme="minorHAnsi" w:cstheme="minorHAnsi"/>
              <w:sz w:val="22"/>
              <w:szCs w:val="22"/>
            </w:rPr>
            <w:delText xml:space="preserve">zu trennende </w:delText>
          </w:r>
        </w:del>
      </w:ins>
      <w:ins w:id="2889" w:author="Kisch, Christian" w:date="2021-12-22T16:17:00Z">
        <w:del w:id="2890" w:author="Franz, Ilka (GZD - DIII - DO Potsdam Behlertstraße)" w:date="2022-01-06T11:13:00Z">
          <w:r w:rsidDel="006F2286">
            <w:rPr>
              <w:rFonts w:asciiTheme="minorHAnsi" w:hAnsiTheme="minorHAnsi" w:cstheme="minorHAnsi"/>
              <w:sz w:val="22"/>
              <w:szCs w:val="22"/>
            </w:rPr>
            <w:delText xml:space="preserve">Rollen wahrnimmt, so </w:delText>
          </w:r>
        </w:del>
        <w:del w:id="2891" w:author="Franz, Ilka (GZD - DIII - DO Potsdam Behlertstraße)" w:date="2022-01-06T11:11:00Z">
          <w:r w:rsidDel="003C7515">
            <w:rPr>
              <w:rFonts w:asciiTheme="minorHAnsi" w:hAnsiTheme="minorHAnsi" w:cstheme="minorHAnsi"/>
              <w:sz w:val="22"/>
              <w:szCs w:val="22"/>
            </w:rPr>
            <w:delText>erfolgt</w:delText>
          </w:r>
        </w:del>
        <w:del w:id="2892" w:author="Franz, Ilka (GZD - DIII - DO Potsdam Behlertstraße)" w:date="2022-01-06T11:13:00Z">
          <w:r w:rsidDel="006F2286">
            <w:rPr>
              <w:rFonts w:asciiTheme="minorHAnsi" w:hAnsiTheme="minorHAnsi" w:cstheme="minorHAnsi"/>
              <w:sz w:val="22"/>
              <w:szCs w:val="22"/>
            </w:rPr>
            <w:delText xml:space="preserve"> eine organisatorische </w:delText>
          </w:r>
        </w:del>
      </w:ins>
      <w:ins w:id="2893" w:author="Kisch, Christian" w:date="2021-12-22T16:18:00Z">
        <w:del w:id="2894" w:author="Franz, Ilka (GZD - DIII - DO Potsdam Behlertstraße)" w:date="2022-01-06T11:13:00Z">
          <w:r w:rsidDel="006F2286">
            <w:rPr>
              <w:rFonts w:asciiTheme="minorHAnsi" w:hAnsiTheme="minorHAnsi" w:cstheme="minorHAnsi"/>
              <w:sz w:val="22"/>
              <w:szCs w:val="22"/>
            </w:rPr>
            <w:delText xml:space="preserve">Trennung durch getrennte </w:delText>
          </w:r>
        </w:del>
      </w:ins>
      <w:ins w:id="2895" w:author="Kisch, Christian" w:date="2021-12-22T16:20:00Z">
        <w:del w:id="2896" w:author="Franz, Ilka (GZD - DIII - DO Potsdam Behlertstraße)" w:date="2022-01-06T11:13:00Z">
          <w:r w:rsidDel="006F2286">
            <w:rPr>
              <w:rFonts w:asciiTheme="minorHAnsi" w:hAnsiTheme="minorHAnsi" w:cstheme="minorHAnsi"/>
              <w:sz w:val="22"/>
              <w:szCs w:val="22"/>
            </w:rPr>
            <w:delText>Benutzerkonten.</w:delText>
          </w:r>
        </w:del>
      </w:ins>
      <w:ins w:id="2897" w:author="Kisch, Christian" w:date="2021-12-22T16:23:00Z">
        <w:del w:id="2898" w:author="Franz, Ilka (GZD - DIII - DO Potsdam Behlertstraße)" w:date="2022-01-06T11:13:00Z">
          <w:r w:rsidR="0048157A" w:rsidDel="006F2286">
            <w:rPr>
              <w:rFonts w:asciiTheme="minorHAnsi" w:hAnsiTheme="minorHAnsi" w:cstheme="minorHAnsi"/>
              <w:sz w:val="22"/>
              <w:szCs w:val="22"/>
            </w:rPr>
            <w:delText xml:space="preserve"> </w:delText>
          </w:r>
        </w:del>
      </w:ins>
      <w:ins w:id="2899" w:author="Kisch, Christian" w:date="2021-12-22T16:25:00Z">
        <w:del w:id="2900" w:author="Franz, Ilka (GZD - DIII - DO Potsdam Behlertstraße)" w:date="2022-01-06T11:13:00Z">
          <w:r w:rsidR="0048157A" w:rsidDel="006F2286">
            <w:rPr>
              <w:rFonts w:asciiTheme="minorHAnsi" w:hAnsiTheme="minorHAnsi" w:cstheme="minorHAnsi"/>
              <w:sz w:val="22"/>
              <w:szCs w:val="22"/>
            </w:rPr>
            <w:delText>Zwischen v</w:delText>
          </w:r>
        </w:del>
      </w:ins>
      <w:ins w:id="2901" w:author="Kisch, Christian" w:date="2021-12-22T16:24:00Z">
        <w:del w:id="2902" w:author="Franz, Ilka (GZD - DIII - DO Potsdam Behlertstraße)" w:date="2022-01-06T11:13:00Z">
          <w:r w:rsidR="0048157A" w:rsidDel="006F2286">
            <w:rPr>
              <w:rFonts w:asciiTheme="minorHAnsi" w:hAnsiTheme="minorHAnsi" w:cstheme="minorHAnsi"/>
              <w:sz w:val="22"/>
              <w:szCs w:val="22"/>
            </w:rPr>
            <w:delText>erschiedene</w:delText>
          </w:r>
        </w:del>
      </w:ins>
      <w:ins w:id="2903" w:author="Kisch, Christian" w:date="2021-12-22T16:25:00Z">
        <w:del w:id="2904" w:author="Franz, Ilka (GZD - DIII - DO Potsdam Behlertstraße)" w:date="2022-01-06T11:13:00Z">
          <w:r w:rsidR="0048157A" w:rsidDel="006F2286">
            <w:rPr>
              <w:rFonts w:asciiTheme="minorHAnsi" w:hAnsiTheme="minorHAnsi" w:cstheme="minorHAnsi"/>
              <w:sz w:val="22"/>
              <w:szCs w:val="22"/>
            </w:rPr>
            <w:delText>n</w:delText>
          </w:r>
        </w:del>
      </w:ins>
      <w:ins w:id="2905" w:author="Kisch, Christian" w:date="2021-12-22T16:24:00Z">
        <w:del w:id="2906" w:author="Franz, Ilka (GZD - DIII - DO Potsdam Behlertstraße)" w:date="2022-01-06T11:13:00Z">
          <w:r w:rsidR="0048157A" w:rsidDel="006F2286">
            <w:rPr>
              <w:rFonts w:asciiTheme="minorHAnsi" w:hAnsiTheme="minorHAnsi" w:cstheme="minorHAnsi"/>
              <w:sz w:val="22"/>
              <w:szCs w:val="22"/>
            </w:rPr>
            <w:delText xml:space="preserve"> </w:delText>
          </w:r>
        </w:del>
        <w:del w:id="2907" w:author="Franz, Ilka (GZD - DIII - DO Potsdam Behlertstraße)" w:date="2022-01-06T11:11:00Z">
          <w:r w:rsidR="0048157A" w:rsidDel="003C7515">
            <w:rPr>
              <w:rFonts w:asciiTheme="minorHAnsi" w:hAnsiTheme="minorHAnsi" w:cstheme="minorHAnsi"/>
              <w:sz w:val="22"/>
              <w:szCs w:val="22"/>
            </w:rPr>
            <w:delText>kontrollierende</w:delText>
          </w:r>
        </w:del>
      </w:ins>
      <w:ins w:id="2908" w:author="Kisch, Christian" w:date="2021-12-22T16:25:00Z">
        <w:del w:id="2909" w:author="Franz, Ilka (GZD - DIII - DO Potsdam Behlertstraße)" w:date="2022-01-06T11:11:00Z">
          <w:r w:rsidR="0048157A" w:rsidDel="003C7515">
            <w:rPr>
              <w:rFonts w:asciiTheme="minorHAnsi" w:hAnsiTheme="minorHAnsi" w:cstheme="minorHAnsi"/>
              <w:sz w:val="22"/>
              <w:szCs w:val="22"/>
            </w:rPr>
            <w:delText>n</w:delText>
          </w:r>
        </w:del>
      </w:ins>
      <w:ins w:id="2910" w:author="Kisch, Christian" w:date="2021-12-22T16:24:00Z">
        <w:del w:id="2911" w:author="Franz, Ilka (GZD - DIII - DO Potsdam Behlertstraße)" w:date="2022-01-06T11:13:00Z">
          <w:r w:rsidR="0048157A" w:rsidDel="006F2286">
            <w:rPr>
              <w:rFonts w:asciiTheme="minorHAnsi" w:hAnsiTheme="minorHAnsi" w:cstheme="minorHAnsi"/>
              <w:sz w:val="22"/>
              <w:szCs w:val="22"/>
            </w:rPr>
            <w:delText xml:space="preserve"> </w:delText>
          </w:r>
        </w:del>
      </w:ins>
      <w:ins w:id="2912" w:author="Kisch, Christian" w:date="2021-12-22T16:25:00Z">
        <w:del w:id="2913" w:author="Franz, Ilka (GZD - DIII - DO Potsdam Behlertstraße)" w:date="2022-01-06T11:13:00Z">
          <w:r w:rsidR="0048157A" w:rsidDel="006F2286">
            <w:rPr>
              <w:rFonts w:asciiTheme="minorHAnsi" w:hAnsiTheme="minorHAnsi" w:cstheme="minorHAnsi"/>
              <w:sz w:val="22"/>
              <w:szCs w:val="22"/>
            </w:rPr>
            <w:delText xml:space="preserve">Rollen </w:delText>
          </w:r>
        </w:del>
        <w:del w:id="2914" w:author="Franz, Ilka (GZD - DIII - DO Potsdam Behlertstraße)" w:date="2022-01-06T11:11:00Z">
          <w:r w:rsidR="0048157A" w:rsidDel="003C7515">
            <w:rPr>
              <w:rFonts w:asciiTheme="minorHAnsi" w:hAnsiTheme="minorHAnsi" w:cstheme="minorHAnsi"/>
              <w:sz w:val="22"/>
              <w:szCs w:val="22"/>
            </w:rPr>
            <w:delText>erfolgt</w:delText>
          </w:r>
        </w:del>
        <w:del w:id="2915" w:author="Franz, Ilka (GZD - DIII - DO Potsdam Behlertstraße)" w:date="2022-01-06T11:13:00Z">
          <w:r w:rsidR="0048157A" w:rsidDel="006F2286">
            <w:rPr>
              <w:rFonts w:asciiTheme="minorHAnsi" w:hAnsiTheme="minorHAnsi" w:cstheme="minorHAnsi"/>
              <w:sz w:val="22"/>
              <w:szCs w:val="22"/>
            </w:rPr>
            <w:delText xml:space="preserve"> eine personelle Trennung.</w:delText>
          </w:r>
        </w:del>
      </w:ins>
    </w:p>
    <w:p w14:paraId="5D11A0B4" w14:textId="6894A09C" w:rsidR="002C7E7D" w:rsidDel="006F2286" w:rsidRDefault="008E5E29" w:rsidP="002C7E7D">
      <w:pPr>
        <w:pStyle w:val="StandardWeb"/>
        <w:rPr>
          <w:ins w:id="2916" w:author="Kisch, Christian" w:date="2021-12-22T16:43:00Z"/>
          <w:del w:id="2917" w:author="Franz, Ilka (GZD - DIII - DO Potsdam Behlertstraße)" w:date="2022-01-06T11:13:00Z"/>
          <w:rFonts w:asciiTheme="minorHAnsi" w:hAnsiTheme="minorHAnsi" w:cstheme="minorHAnsi"/>
          <w:sz w:val="22"/>
          <w:szCs w:val="22"/>
        </w:rPr>
      </w:pPr>
      <w:del w:id="2918" w:author="Franz, Ilka (GZD - DIII - DO Potsdam Behlertstraße)" w:date="2022-01-06T11:13:00Z">
        <w:r w:rsidDel="006F2286">
          <w:rPr>
            <w:rFonts w:asciiTheme="minorHAnsi" w:hAnsiTheme="minorHAnsi" w:cstheme="minorHAnsi"/>
            <w:sz w:val="22"/>
            <w:szCs w:val="22"/>
          </w:rPr>
          <w:delText xml:space="preserve">Die </w:delText>
        </w:r>
        <w:r w:rsidR="002246AD" w:rsidDel="006F2286">
          <w:rPr>
            <w:rFonts w:asciiTheme="minorHAnsi" w:hAnsiTheme="minorHAnsi" w:cstheme="minorHAnsi"/>
            <w:sz w:val="22"/>
            <w:szCs w:val="22"/>
          </w:rPr>
          <w:delText xml:space="preserve">jeweils zuständige </w:delText>
        </w:r>
        <w:r w:rsidR="002C7E7D" w:rsidDel="006F2286">
          <w:rPr>
            <w:rFonts w:asciiTheme="minorHAnsi" w:hAnsiTheme="minorHAnsi" w:cstheme="minorHAnsi"/>
            <w:sz w:val="22"/>
            <w:szCs w:val="22"/>
          </w:rPr>
          <w:delText xml:space="preserve">Stelle </w:delText>
        </w:r>
        <w:r w:rsidR="00062A00" w:rsidDel="006F2286">
          <w:rPr>
            <w:rFonts w:asciiTheme="minorHAnsi" w:hAnsiTheme="minorHAnsi" w:cstheme="minorHAnsi"/>
            <w:sz w:val="22"/>
            <w:szCs w:val="22"/>
          </w:rPr>
          <w:delText xml:space="preserve">der </w:delText>
        </w:r>
        <w:r w:rsidR="002246AD" w:rsidDel="006F2286">
          <w:rPr>
            <w:rFonts w:asciiTheme="minorHAnsi" w:hAnsiTheme="minorHAnsi" w:cstheme="minorHAnsi"/>
            <w:sz w:val="22"/>
            <w:szCs w:val="22"/>
          </w:rPr>
          <w:delText>Teilnehmer kann</w:delText>
        </w:r>
        <w:r w:rsidDel="006F2286">
          <w:rPr>
            <w:rFonts w:asciiTheme="minorHAnsi" w:hAnsiTheme="minorHAnsi" w:cstheme="minorHAnsi"/>
            <w:sz w:val="22"/>
            <w:szCs w:val="22"/>
          </w:rPr>
          <w:delText xml:space="preserve"> weitere Unvereinbarkeiten von Rollenprofilen</w:delText>
        </w:r>
      </w:del>
      <w:ins w:id="2919" w:author="Kisch, Christian" w:date="2021-12-22T16:26:00Z">
        <w:del w:id="2920" w:author="Franz, Ilka (GZD - DIII - DO Potsdam Behlertstraße)" w:date="2022-01-06T11:13:00Z">
          <w:r w:rsidR="0048157A" w:rsidDel="006F2286">
            <w:rPr>
              <w:rFonts w:asciiTheme="minorHAnsi" w:hAnsiTheme="minorHAnsi" w:cstheme="minorHAnsi"/>
              <w:sz w:val="22"/>
              <w:szCs w:val="22"/>
            </w:rPr>
            <w:delText>eine weitergehende Rollentrennung</w:delText>
          </w:r>
        </w:del>
      </w:ins>
      <w:del w:id="2921" w:author="Franz, Ilka (GZD - DIII - DO Potsdam Behlertstraße)" w:date="2022-01-06T11:13:00Z">
        <w:r w:rsidDel="006F2286">
          <w:rPr>
            <w:rFonts w:asciiTheme="minorHAnsi" w:hAnsiTheme="minorHAnsi" w:cstheme="minorHAnsi"/>
            <w:sz w:val="22"/>
            <w:szCs w:val="22"/>
          </w:rPr>
          <w:delText xml:space="preserve"> festlegen.</w:delText>
        </w:r>
        <w:r w:rsidR="00062A00" w:rsidDel="006F2286">
          <w:rPr>
            <w:rFonts w:asciiTheme="minorHAnsi" w:hAnsiTheme="minorHAnsi" w:cstheme="minorHAnsi"/>
            <w:sz w:val="22"/>
            <w:szCs w:val="22"/>
          </w:rPr>
          <w:delText xml:space="preserve"> Die zuständigen Stellen </w:delText>
        </w:r>
      </w:del>
      <w:ins w:id="2922" w:author="Kisch, Christian" w:date="2021-12-22T16:27:00Z">
        <w:del w:id="2923" w:author="Franz, Ilka (GZD - DIII - DO Potsdam Behlertstraße)" w:date="2022-01-06T11:13:00Z">
          <w:r w:rsidR="0048157A" w:rsidDel="006F2286">
            <w:rPr>
              <w:rFonts w:asciiTheme="minorHAnsi" w:hAnsiTheme="minorHAnsi" w:cstheme="minorHAnsi"/>
              <w:sz w:val="22"/>
              <w:szCs w:val="22"/>
            </w:rPr>
            <w:delText xml:space="preserve">eines Teilnehmers </w:delText>
          </w:r>
        </w:del>
      </w:ins>
      <w:del w:id="2924" w:author="Franz, Ilka (GZD - DIII - DO Potsdam Behlertstraße)" w:date="2022-01-06T11:13:00Z">
        <w:r w:rsidR="00062A00" w:rsidDel="006F2286">
          <w:rPr>
            <w:rFonts w:asciiTheme="minorHAnsi" w:hAnsiTheme="minorHAnsi" w:cstheme="minorHAnsi"/>
            <w:sz w:val="22"/>
            <w:szCs w:val="22"/>
          </w:rPr>
          <w:delText xml:space="preserve">sind </w:delText>
        </w:r>
        <w:r w:rsidR="00865DED" w:rsidDel="006F2286">
          <w:rPr>
            <w:rFonts w:asciiTheme="minorHAnsi" w:hAnsiTheme="minorHAnsi" w:cstheme="minorHAnsi"/>
            <w:sz w:val="22"/>
            <w:szCs w:val="22"/>
          </w:rPr>
          <w:delText xml:space="preserve">dafür </w:delText>
        </w:r>
        <w:r w:rsidR="00062A00" w:rsidDel="006F2286">
          <w:rPr>
            <w:rFonts w:asciiTheme="minorHAnsi" w:hAnsiTheme="minorHAnsi" w:cstheme="minorHAnsi"/>
            <w:sz w:val="22"/>
            <w:szCs w:val="22"/>
          </w:rPr>
          <w:delText xml:space="preserve">verantwortlich, dass die Vorgaben für </w:delText>
        </w:r>
      </w:del>
      <w:ins w:id="2925" w:author="Kisch, Christian" w:date="2021-12-22T16:28:00Z">
        <w:del w:id="2926" w:author="Franz, Ilka (GZD - DIII - DO Potsdam Behlertstraße)" w:date="2022-01-06T11:13:00Z">
          <w:r w:rsidR="0048157A" w:rsidDel="006F2286">
            <w:rPr>
              <w:rFonts w:asciiTheme="minorHAnsi" w:hAnsiTheme="minorHAnsi" w:cstheme="minorHAnsi"/>
              <w:sz w:val="22"/>
              <w:szCs w:val="22"/>
            </w:rPr>
            <w:delText xml:space="preserve">die </w:delText>
          </w:r>
        </w:del>
      </w:ins>
      <w:del w:id="2927" w:author="Franz, Ilka (GZD - DIII - DO Potsdam Behlertstraße)" w:date="2022-01-06T11:13:00Z">
        <w:r w:rsidR="00062A00" w:rsidDel="006F2286">
          <w:rPr>
            <w:rFonts w:asciiTheme="minorHAnsi" w:hAnsiTheme="minorHAnsi" w:cstheme="minorHAnsi"/>
            <w:sz w:val="22"/>
            <w:szCs w:val="22"/>
          </w:rPr>
          <w:delText xml:space="preserve">unvereinbare </w:delText>
        </w:r>
        <w:r w:rsidR="00865DED" w:rsidDel="006F2286">
          <w:rPr>
            <w:rFonts w:asciiTheme="minorHAnsi" w:hAnsiTheme="minorHAnsi" w:cstheme="minorHAnsi"/>
            <w:sz w:val="22"/>
            <w:szCs w:val="22"/>
          </w:rPr>
          <w:delText>Rollenprofile</w:delText>
        </w:r>
      </w:del>
      <w:ins w:id="2928" w:author="Kisch, Christian" w:date="2021-12-22T16:27:00Z">
        <w:del w:id="2929" w:author="Franz, Ilka (GZD - DIII - DO Potsdam Behlertstraße)" w:date="2022-01-06T11:13:00Z">
          <w:r w:rsidR="0048157A" w:rsidDel="006F2286">
            <w:rPr>
              <w:rFonts w:asciiTheme="minorHAnsi" w:hAnsiTheme="minorHAnsi" w:cstheme="minorHAnsi"/>
              <w:sz w:val="22"/>
              <w:szCs w:val="22"/>
            </w:rPr>
            <w:delText>Rollentrennung</w:delText>
          </w:r>
        </w:del>
      </w:ins>
      <w:del w:id="2930" w:author="Franz, Ilka (GZD - DIII - DO Potsdam Behlertstraße)" w:date="2022-01-06T11:13:00Z">
        <w:r w:rsidR="00865DED" w:rsidDel="006F2286">
          <w:rPr>
            <w:rFonts w:asciiTheme="minorHAnsi" w:hAnsiTheme="minorHAnsi" w:cstheme="minorHAnsi"/>
            <w:sz w:val="22"/>
            <w:szCs w:val="22"/>
          </w:rPr>
          <w:delText xml:space="preserve"> in der E-Akten-Lösung ihres </w:delText>
        </w:r>
      </w:del>
      <w:ins w:id="2931" w:author="Kisch, Christian" w:date="2021-12-22T16:28:00Z">
        <w:del w:id="2932" w:author="Franz, Ilka (GZD - DIII - DO Potsdam Behlertstraße)" w:date="2022-01-06T11:13:00Z">
          <w:r w:rsidR="0048157A" w:rsidDel="006F2286">
            <w:rPr>
              <w:rFonts w:asciiTheme="minorHAnsi" w:hAnsiTheme="minorHAnsi" w:cstheme="minorHAnsi"/>
              <w:sz w:val="22"/>
              <w:szCs w:val="22"/>
            </w:rPr>
            <w:delText xml:space="preserve">des </w:delText>
          </w:r>
        </w:del>
      </w:ins>
      <w:del w:id="2933" w:author="Franz, Ilka (GZD - DIII - DO Potsdam Behlertstraße)" w:date="2022-01-06T11:13:00Z">
        <w:r w:rsidR="00865DED" w:rsidDel="006F2286">
          <w:rPr>
            <w:rFonts w:asciiTheme="minorHAnsi" w:hAnsiTheme="minorHAnsi" w:cstheme="minorHAnsi"/>
            <w:sz w:val="22"/>
            <w:szCs w:val="22"/>
          </w:rPr>
          <w:delText>Teilnehmers umgesetzt werden.</w:delText>
        </w:r>
        <w:r w:rsidR="009B2162" w:rsidDel="006F2286">
          <w:rPr>
            <w:rFonts w:asciiTheme="minorHAnsi" w:hAnsiTheme="minorHAnsi" w:cstheme="minorHAnsi"/>
            <w:sz w:val="22"/>
            <w:szCs w:val="22"/>
          </w:rPr>
          <w:delText xml:space="preserve"> Die technische Umsetzung erfolgt durch den fachlichen Administrator des jeweiligen Teilnehmers.</w:delText>
        </w:r>
      </w:del>
    </w:p>
    <w:p w14:paraId="64EB16F9" w14:textId="14A277DE" w:rsidR="005D49CB" w:rsidDel="006F2286" w:rsidRDefault="005D49CB" w:rsidP="005D49CB">
      <w:pPr>
        <w:pStyle w:val="berschrift2"/>
        <w:ind w:left="851" w:hanging="851"/>
        <w:rPr>
          <w:ins w:id="2934" w:author="Kisch, Christian" w:date="2021-12-22T16:43:00Z"/>
          <w:moveFrom w:id="2935" w:author="Franz, Ilka (GZD - DIII - DO Potsdam Behlertstraße)" w:date="2022-01-06T11:14:00Z"/>
        </w:rPr>
      </w:pPr>
      <w:moveFromRangeStart w:id="2936" w:author="Franz, Ilka (GZD - DIII - DO Potsdam Behlertstraße)" w:date="2022-01-06T11:14:00Z" w:name="move92360062"/>
      <w:moveFrom w:id="2937" w:author="Franz, Ilka (GZD - DIII - DO Potsdam Behlertstraße)" w:date="2022-01-06T11:14:00Z">
        <w:ins w:id="2938" w:author="Kisch, Christian" w:date="2021-12-22T16:43:00Z">
          <w:r w:rsidRPr="00755D65" w:rsidDel="006F2286">
            <w:t>S</w:t>
          </w:r>
          <w:r w:rsidDel="006F2286">
            <w:t>tellvertetung</w:t>
          </w:r>
        </w:ins>
      </w:moveFrom>
    </w:p>
    <w:p w14:paraId="6F1EC356" w14:textId="42630B8C" w:rsidR="005D49CB" w:rsidDel="006F2286" w:rsidRDefault="005D49CB" w:rsidP="005D49CB">
      <w:pPr>
        <w:pStyle w:val="StandardWeb"/>
        <w:rPr>
          <w:ins w:id="2939" w:author="Kisch, Christian" w:date="2021-12-22T16:45:00Z"/>
          <w:moveFrom w:id="2940" w:author="Franz, Ilka (GZD - DIII - DO Potsdam Behlertstraße)" w:date="2022-01-06T11:14:00Z"/>
          <w:rFonts w:asciiTheme="minorHAnsi" w:hAnsiTheme="minorHAnsi" w:cstheme="minorHAnsi"/>
          <w:sz w:val="22"/>
          <w:szCs w:val="22"/>
        </w:rPr>
      </w:pPr>
      <w:moveFrom w:id="2941" w:author="Franz, Ilka (GZD - DIII - DO Potsdam Behlertstraße)" w:date="2022-01-06T11:14:00Z">
        <w:ins w:id="2942" w:author="Kisch, Christian" w:date="2021-12-22T16:43:00Z">
          <w:r w:rsidDel="006F2286">
            <w:rPr>
              <w:rFonts w:asciiTheme="minorHAnsi" w:hAnsiTheme="minorHAnsi" w:cstheme="minorHAnsi"/>
              <w:sz w:val="22"/>
              <w:szCs w:val="22"/>
            </w:rPr>
            <w:t>In der E-Aktenlösung besteht die Möglichkeit, eine Stellver</w:t>
          </w:r>
          <w:r w:rsidRPr="000A1659" w:rsidDel="006F2286">
            <w:rPr>
              <w:rFonts w:asciiTheme="minorHAnsi" w:hAnsiTheme="minorHAnsi" w:cstheme="minorHAnsi"/>
              <w:sz w:val="22"/>
              <w:szCs w:val="22"/>
            </w:rPr>
            <w:t xml:space="preserve">tretung </w:t>
          </w:r>
          <w:r w:rsidDel="006F2286">
            <w:rPr>
              <w:rFonts w:asciiTheme="minorHAnsi" w:hAnsiTheme="minorHAnsi" w:cstheme="minorHAnsi"/>
              <w:sz w:val="22"/>
              <w:szCs w:val="22"/>
            </w:rPr>
            <w:t>einzurichten</w:t>
          </w:r>
          <w:r w:rsidRPr="000A1659" w:rsidDel="006F2286">
            <w:rPr>
              <w:rFonts w:asciiTheme="minorHAnsi" w:hAnsiTheme="minorHAnsi" w:cstheme="minorHAnsi"/>
              <w:sz w:val="22"/>
              <w:szCs w:val="22"/>
            </w:rPr>
            <w:t xml:space="preserve">. </w:t>
          </w:r>
        </w:ins>
        <w:ins w:id="2943" w:author="Kisch, Christian" w:date="2021-12-22T16:44:00Z">
          <w:r w:rsidDel="006F2286">
            <w:rPr>
              <w:rFonts w:asciiTheme="minorHAnsi" w:hAnsiTheme="minorHAnsi" w:cstheme="minorHAnsi"/>
              <w:sz w:val="22"/>
              <w:szCs w:val="22"/>
            </w:rPr>
            <w:t xml:space="preserve">Hierbei handelt es sich nicht um eine eigenständige Rolle. </w:t>
          </w:r>
        </w:ins>
        <w:ins w:id="2944" w:author="Kisch, Christian" w:date="2021-12-22T16:45:00Z">
          <w:r w:rsidDel="006F2286">
            <w:rPr>
              <w:rFonts w:asciiTheme="minorHAnsi" w:hAnsiTheme="minorHAnsi" w:cstheme="minorHAnsi"/>
              <w:sz w:val="22"/>
              <w:szCs w:val="22"/>
            </w:rPr>
            <w:t xml:space="preserve">Vielmehr wird dem Stellvertreter eine bestehende Rolle temporär </w:t>
          </w:r>
        </w:ins>
        <w:ins w:id="2945" w:author="Kisch, Christian" w:date="2021-12-22T16:47:00Z">
          <w:r w:rsidDel="006F2286">
            <w:rPr>
              <w:rFonts w:asciiTheme="minorHAnsi" w:hAnsiTheme="minorHAnsi" w:cstheme="minorHAnsi"/>
              <w:sz w:val="22"/>
              <w:szCs w:val="22"/>
            </w:rPr>
            <w:t xml:space="preserve">für den Stellvertretungszeitraum </w:t>
          </w:r>
        </w:ins>
        <w:ins w:id="2946" w:author="Kisch, Christian" w:date="2021-12-22T16:45:00Z">
          <w:r w:rsidDel="006F2286">
            <w:rPr>
              <w:rFonts w:asciiTheme="minorHAnsi" w:hAnsiTheme="minorHAnsi" w:cstheme="minorHAnsi"/>
              <w:sz w:val="22"/>
              <w:szCs w:val="22"/>
            </w:rPr>
            <w:t>und ggf. eingeschränkt zugewiesen</w:t>
          </w:r>
        </w:ins>
        <w:ins w:id="2947" w:author="Kisch, Christian" w:date="2021-12-22T16:47:00Z">
          <w:r w:rsidDel="006F2286">
            <w:rPr>
              <w:rFonts w:asciiTheme="minorHAnsi" w:hAnsiTheme="minorHAnsi" w:cstheme="minorHAnsi"/>
              <w:sz w:val="22"/>
              <w:szCs w:val="22"/>
            </w:rPr>
            <w:t xml:space="preserve"> und </w:t>
          </w:r>
        </w:ins>
        <w:ins w:id="2948" w:author="Kisch, Christian" w:date="2021-12-22T16:48:00Z">
          <w:r w:rsidDel="006F2286">
            <w:rPr>
              <w:rFonts w:asciiTheme="minorHAnsi" w:hAnsiTheme="minorHAnsi" w:cstheme="minorHAnsi"/>
              <w:sz w:val="22"/>
              <w:szCs w:val="22"/>
            </w:rPr>
            <w:t>nach Ablauf</w:t>
          </w:r>
        </w:ins>
        <w:ins w:id="2949" w:author="Kisch, Christian" w:date="2021-12-22T16:47:00Z">
          <w:r w:rsidDel="006F2286">
            <w:rPr>
              <w:rFonts w:asciiTheme="minorHAnsi" w:hAnsiTheme="minorHAnsi" w:cstheme="minorHAnsi"/>
              <w:sz w:val="22"/>
              <w:szCs w:val="22"/>
            </w:rPr>
            <w:t xml:space="preserve"> wieder entzogen</w:t>
          </w:r>
        </w:ins>
        <w:ins w:id="2950" w:author="Kisch, Christian" w:date="2021-12-22T16:45:00Z">
          <w:r w:rsidDel="006F2286">
            <w:rPr>
              <w:rFonts w:asciiTheme="minorHAnsi" w:hAnsiTheme="minorHAnsi" w:cstheme="minorHAnsi"/>
              <w:sz w:val="22"/>
              <w:szCs w:val="22"/>
            </w:rPr>
            <w:t>.</w:t>
          </w:r>
        </w:ins>
      </w:moveFrom>
    </w:p>
    <w:p w14:paraId="6875746C" w14:textId="3B6D4692" w:rsidR="005D49CB" w:rsidDel="006F2286" w:rsidRDefault="005D49CB" w:rsidP="002C7E7D">
      <w:pPr>
        <w:pStyle w:val="StandardWeb"/>
        <w:rPr>
          <w:moveFrom w:id="2951" w:author="Franz, Ilka (GZD - DIII - DO Potsdam Behlertstraße)" w:date="2022-01-06T11:14:00Z"/>
          <w:rFonts w:asciiTheme="minorHAnsi" w:hAnsiTheme="minorHAnsi" w:cstheme="minorHAnsi"/>
          <w:sz w:val="22"/>
          <w:szCs w:val="22"/>
        </w:rPr>
      </w:pPr>
      <w:moveFrom w:id="2952" w:author="Franz, Ilka (GZD - DIII - DO Potsdam Behlertstraße)" w:date="2022-01-06T11:14:00Z">
        <w:ins w:id="2953" w:author="Kisch, Christian" w:date="2021-12-22T16:43:00Z">
          <w:r w:rsidDel="006F2286">
            <w:rPr>
              <w:rFonts w:asciiTheme="minorHAnsi" w:hAnsiTheme="minorHAnsi" w:cstheme="minorHAnsi"/>
              <w:sz w:val="22"/>
              <w:szCs w:val="22"/>
            </w:rPr>
            <w:t>D</w:t>
          </w:r>
          <w:r w:rsidRPr="000A1659" w:rsidDel="006F2286">
            <w:rPr>
              <w:rFonts w:asciiTheme="minorHAnsi" w:hAnsiTheme="minorHAnsi" w:cstheme="minorHAnsi"/>
              <w:sz w:val="22"/>
              <w:szCs w:val="22"/>
            </w:rPr>
            <w:t xml:space="preserve">er </w:t>
          </w:r>
          <w:r w:rsidDel="006F2286">
            <w:rPr>
              <w:rFonts w:asciiTheme="minorHAnsi" w:hAnsiTheme="minorHAnsi" w:cstheme="minorHAnsi"/>
              <w:sz w:val="22"/>
              <w:szCs w:val="22"/>
            </w:rPr>
            <w:t>Stellve</w:t>
          </w:r>
          <w:r w:rsidRPr="000A1659" w:rsidDel="006F2286">
            <w:rPr>
              <w:rFonts w:asciiTheme="minorHAnsi" w:hAnsiTheme="minorHAnsi" w:cstheme="minorHAnsi"/>
              <w:sz w:val="22"/>
              <w:szCs w:val="22"/>
            </w:rPr>
            <w:t xml:space="preserve">rtreter </w:t>
          </w:r>
          <w:r w:rsidDel="006F2286">
            <w:rPr>
              <w:rFonts w:asciiTheme="minorHAnsi" w:hAnsiTheme="minorHAnsi" w:cstheme="minorHAnsi"/>
              <w:sz w:val="22"/>
              <w:szCs w:val="22"/>
            </w:rPr>
            <w:t>erhält Zu</w:t>
          </w:r>
          <w:r w:rsidRPr="000A1659" w:rsidDel="006F2286">
            <w:rPr>
              <w:rFonts w:asciiTheme="minorHAnsi" w:hAnsiTheme="minorHAnsi" w:cstheme="minorHAnsi"/>
              <w:sz w:val="22"/>
              <w:szCs w:val="22"/>
            </w:rPr>
            <w:t xml:space="preserve">gang zu den </w:t>
          </w:r>
          <w:r w:rsidDel="006F2286">
            <w:rPr>
              <w:rFonts w:asciiTheme="minorHAnsi" w:hAnsiTheme="minorHAnsi" w:cstheme="minorHAnsi"/>
              <w:sz w:val="22"/>
              <w:szCs w:val="22"/>
            </w:rPr>
            <w:t xml:space="preserve">Ressourcen (z. B. Verfahren, Akten/Aktenkopien, Teilakten/Teilaktenkopien, Ordner, Dokumenten und </w:t>
          </w:r>
          <w:r w:rsidRPr="000A1659" w:rsidDel="006F2286">
            <w:rPr>
              <w:rFonts w:asciiTheme="minorHAnsi" w:hAnsiTheme="minorHAnsi" w:cstheme="minorHAnsi"/>
              <w:sz w:val="22"/>
              <w:szCs w:val="22"/>
            </w:rPr>
            <w:t>Daten</w:t>
          </w:r>
          <w:r w:rsidDel="006F2286">
            <w:rPr>
              <w:rFonts w:asciiTheme="minorHAnsi" w:hAnsiTheme="minorHAnsi" w:cstheme="minorHAnsi"/>
              <w:sz w:val="22"/>
              <w:szCs w:val="22"/>
            </w:rPr>
            <w:t>)</w:t>
          </w:r>
          <w:r w:rsidRPr="000A1659" w:rsidDel="006F2286">
            <w:rPr>
              <w:rFonts w:asciiTheme="minorHAnsi" w:hAnsiTheme="minorHAnsi" w:cstheme="minorHAnsi"/>
              <w:sz w:val="22"/>
              <w:szCs w:val="22"/>
            </w:rPr>
            <w:t xml:space="preserve"> des zu </w:t>
          </w:r>
          <w:r w:rsidDel="006F2286">
            <w:rPr>
              <w:rFonts w:asciiTheme="minorHAnsi" w:hAnsiTheme="minorHAnsi" w:cstheme="minorHAnsi"/>
              <w:sz w:val="22"/>
              <w:szCs w:val="22"/>
            </w:rPr>
            <w:t>v</w:t>
          </w:r>
          <w:r w:rsidRPr="000A1659" w:rsidDel="006F2286">
            <w:rPr>
              <w:rFonts w:asciiTheme="minorHAnsi" w:hAnsiTheme="minorHAnsi" w:cstheme="minorHAnsi"/>
              <w:sz w:val="22"/>
              <w:szCs w:val="22"/>
            </w:rPr>
            <w:t xml:space="preserve">ertretenden </w:t>
          </w:r>
          <w:r w:rsidDel="006F2286">
            <w:rPr>
              <w:rFonts w:asciiTheme="minorHAnsi" w:hAnsiTheme="minorHAnsi" w:cstheme="minorHAnsi"/>
              <w:sz w:val="22"/>
              <w:szCs w:val="22"/>
            </w:rPr>
            <w:t xml:space="preserve">Benutzers </w:t>
          </w:r>
          <w:r w:rsidRPr="000A1659" w:rsidDel="006F2286">
            <w:rPr>
              <w:rFonts w:asciiTheme="minorHAnsi" w:hAnsiTheme="minorHAnsi" w:cstheme="minorHAnsi"/>
              <w:sz w:val="22"/>
              <w:szCs w:val="22"/>
            </w:rPr>
            <w:t>sowie dessen Bearbeitungsrechte</w:t>
          </w:r>
          <w:r w:rsidDel="006F2286">
            <w:rPr>
              <w:rFonts w:asciiTheme="minorHAnsi" w:hAnsiTheme="minorHAnsi" w:cstheme="minorHAnsi"/>
              <w:sz w:val="22"/>
              <w:szCs w:val="22"/>
            </w:rPr>
            <w:t xml:space="preserve">. </w:t>
          </w:r>
          <w:r w:rsidRPr="000A1659" w:rsidDel="006F2286">
            <w:rPr>
              <w:rFonts w:asciiTheme="minorHAnsi" w:hAnsiTheme="minorHAnsi" w:cstheme="minorHAnsi"/>
              <w:sz w:val="22"/>
              <w:szCs w:val="22"/>
            </w:rPr>
            <w:t xml:space="preserve">Die Stellvertretung </w:t>
          </w:r>
          <w:r w:rsidDel="006F2286">
            <w:rPr>
              <w:rFonts w:asciiTheme="minorHAnsi" w:hAnsiTheme="minorHAnsi" w:cstheme="minorHAnsi"/>
              <w:sz w:val="22"/>
              <w:szCs w:val="22"/>
            </w:rPr>
            <w:t xml:space="preserve">wird </w:t>
          </w:r>
          <w:r w:rsidRPr="000A1659" w:rsidDel="006F2286">
            <w:rPr>
              <w:rFonts w:asciiTheme="minorHAnsi" w:hAnsiTheme="minorHAnsi" w:cstheme="minorHAnsi"/>
              <w:sz w:val="22"/>
              <w:szCs w:val="22"/>
            </w:rPr>
            <w:t>auf den erforderlichen</w:t>
          </w:r>
          <w:r w:rsidDel="006F2286">
            <w:rPr>
              <w:rFonts w:asciiTheme="minorHAnsi" w:hAnsiTheme="minorHAnsi" w:cstheme="minorHAnsi"/>
              <w:sz w:val="22"/>
              <w:szCs w:val="22"/>
            </w:rPr>
            <w:t xml:space="preserve"> Zeitraum sowie explizit zu wäh</w:t>
          </w:r>
          <w:r w:rsidRPr="000A1659" w:rsidDel="006F2286">
            <w:rPr>
              <w:rFonts w:asciiTheme="minorHAnsi" w:hAnsiTheme="minorHAnsi" w:cstheme="minorHAnsi"/>
              <w:sz w:val="22"/>
              <w:szCs w:val="22"/>
            </w:rPr>
            <w:t xml:space="preserve">lende Benutzer </w:t>
          </w:r>
          <w:r w:rsidDel="006F2286">
            <w:rPr>
              <w:rFonts w:asciiTheme="minorHAnsi" w:hAnsiTheme="minorHAnsi" w:cstheme="minorHAnsi"/>
              <w:sz w:val="22"/>
              <w:szCs w:val="22"/>
            </w:rPr>
            <w:t xml:space="preserve">und/oder Verfahren </w:t>
          </w:r>
          <w:r w:rsidRPr="000A1659" w:rsidDel="006F2286">
            <w:rPr>
              <w:rFonts w:asciiTheme="minorHAnsi" w:hAnsiTheme="minorHAnsi" w:cstheme="minorHAnsi"/>
              <w:sz w:val="22"/>
              <w:szCs w:val="22"/>
            </w:rPr>
            <w:t>beschränk</w:t>
          </w:r>
          <w:r w:rsidDel="006F2286">
            <w:rPr>
              <w:rFonts w:asciiTheme="minorHAnsi" w:hAnsiTheme="minorHAnsi" w:cstheme="minorHAnsi"/>
              <w:sz w:val="22"/>
              <w:szCs w:val="22"/>
            </w:rPr>
            <w:t>t. Die Stellvertretung kann nur vom Benutzer selbst (bei geplanter Abwesenheit) oder von einer anderen Person, die berechtigt ist einen Stellvertreter zu bestimmen (bei ungeplanter Abwesenheit des Benutzers) eingerichtet werden.</w:t>
          </w:r>
        </w:ins>
      </w:moveFrom>
    </w:p>
    <w:p w14:paraId="4860EA11" w14:textId="77777777" w:rsidR="00B8754D" w:rsidRDefault="0023632B" w:rsidP="007B3902">
      <w:pPr>
        <w:pStyle w:val="berschrift1"/>
        <w:ind w:left="851" w:hanging="851"/>
        <w:rPr>
          <w:rFonts w:asciiTheme="minorHAnsi" w:hAnsiTheme="minorHAnsi" w:cstheme="minorHAnsi"/>
        </w:rPr>
      </w:pPr>
      <w:bookmarkStart w:id="2954" w:name="_Toc88646389"/>
      <w:moveFromRangeEnd w:id="2936"/>
      <w:r>
        <w:rPr>
          <w:rFonts w:asciiTheme="minorHAnsi" w:hAnsiTheme="minorHAnsi" w:cstheme="minorHAnsi"/>
        </w:rPr>
        <w:t>Berechtigungsverwaltung</w:t>
      </w:r>
      <w:bookmarkEnd w:id="2954"/>
    </w:p>
    <w:p w14:paraId="490063BE" w14:textId="77777777" w:rsidR="00E46E65" w:rsidRDefault="00E46E65" w:rsidP="00E46E65">
      <w:pPr>
        <w:pStyle w:val="berschrift2"/>
        <w:ind w:left="426" w:hanging="426"/>
      </w:pPr>
      <w:bookmarkStart w:id="2955" w:name="_Toc88646390"/>
      <w:r>
        <w:t>Rollen</w:t>
      </w:r>
      <w:r w:rsidR="00E62D46">
        <w:t>-</w:t>
      </w:r>
      <w:r w:rsidR="00AA5B26">
        <w:t xml:space="preserve"> und</w:t>
      </w:r>
      <w:r w:rsidR="00E62D46">
        <w:t xml:space="preserve"> </w:t>
      </w:r>
      <w:r w:rsidR="0007342E">
        <w:t>Benutzergruppenzuteilung</w:t>
      </w:r>
      <w:bookmarkEnd w:id="2955"/>
    </w:p>
    <w:p w14:paraId="2EFF5A7F" w14:textId="77777777" w:rsidR="005C5E09" w:rsidRDefault="001E442A" w:rsidP="001E442A">
      <w:pPr>
        <w:pStyle w:val="StandardWeb"/>
        <w:rPr>
          <w:rFonts w:asciiTheme="minorHAnsi" w:hAnsiTheme="minorHAnsi" w:cstheme="minorHAnsi"/>
          <w:sz w:val="22"/>
          <w:szCs w:val="22"/>
        </w:rPr>
      </w:pPr>
      <w:r w:rsidRPr="00E46E65">
        <w:rPr>
          <w:rFonts w:asciiTheme="minorHAnsi" w:hAnsiTheme="minorHAnsi" w:cstheme="minorHAnsi"/>
          <w:sz w:val="22"/>
          <w:szCs w:val="22"/>
        </w:rPr>
        <w:t>Jede</w:t>
      </w:r>
      <w:r>
        <w:rPr>
          <w:rFonts w:asciiTheme="minorHAnsi" w:hAnsiTheme="minorHAnsi" w:cstheme="minorHAnsi"/>
          <w:sz w:val="22"/>
          <w:szCs w:val="22"/>
        </w:rPr>
        <w:t>m</w:t>
      </w:r>
      <w:r w:rsidRPr="00E46E65">
        <w:rPr>
          <w:rFonts w:asciiTheme="minorHAnsi" w:hAnsiTheme="minorHAnsi" w:cstheme="minorHAnsi"/>
          <w:sz w:val="22"/>
          <w:szCs w:val="22"/>
        </w:rPr>
        <w:t xml:space="preserve"> Benutzer wird durch die </w:t>
      </w:r>
      <w:r w:rsidR="00246B2F">
        <w:rPr>
          <w:rFonts w:asciiTheme="minorHAnsi" w:hAnsiTheme="minorHAnsi" w:cstheme="minorHAnsi"/>
          <w:sz w:val="22"/>
          <w:szCs w:val="22"/>
        </w:rPr>
        <w:t>jeweils</w:t>
      </w:r>
      <w:r w:rsidR="00C93BFD">
        <w:rPr>
          <w:rFonts w:asciiTheme="minorHAnsi" w:hAnsiTheme="minorHAnsi" w:cstheme="minorHAnsi"/>
          <w:sz w:val="22"/>
          <w:szCs w:val="22"/>
        </w:rPr>
        <w:t xml:space="preserve"> </w:t>
      </w:r>
      <w:r w:rsidR="00B66989">
        <w:rPr>
          <w:rFonts w:asciiTheme="minorHAnsi" w:hAnsiTheme="minorHAnsi" w:cstheme="minorHAnsi"/>
          <w:sz w:val="22"/>
          <w:szCs w:val="22"/>
        </w:rPr>
        <w:t>zuständige Organisationseinheit</w:t>
      </w:r>
      <w:r>
        <w:rPr>
          <w:rFonts w:asciiTheme="minorHAnsi" w:hAnsiTheme="minorHAnsi" w:cstheme="minorHAnsi"/>
          <w:sz w:val="22"/>
          <w:szCs w:val="22"/>
        </w:rPr>
        <w:t xml:space="preserve"> </w:t>
      </w:r>
      <w:r w:rsidR="00C77648">
        <w:rPr>
          <w:rFonts w:asciiTheme="minorHAnsi" w:hAnsiTheme="minorHAnsi" w:cstheme="minorHAnsi"/>
          <w:sz w:val="22"/>
          <w:szCs w:val="22"/>
        </w:rPr>
        <w:t>eines</w:t>
      </w:r>
      <w:r w:rsidR="00C93BFD">
        <w:rPr>
          <w:rFonts w:asciiTheme="minorHAnsi" w:hAnsiTheme="minorHAnsi" w:cstheme="minorHAnsi"/>
          <w:sz w:val="22"/>
          <w:szCs w:val="22"/>
        </w:rPr>
        <w:t xml:space="preserve"> Teilnehmers </w:t>
      </w:r>
      <w:r w:rsidRPr="00E46E65">
        <w:rPr>
          <w:rFonts w:asciiTheme="minorHAnsi" w:hAnsiTheme="minorHAnsi" w:cstheme="minorHAnsi"/>
          <w:sz w:val="22"/>
          <w:szCs w:val="22"/>
        </w:rPr>
        <w:t xml:space="preserve">anhand </w:t>
      </w:r>
      <w:r>
        <w:rPr>
          <w:rFonts w:asciiTheme="minorHAnsi" w:hAnsiTheme="minorHAnsi" w:cstheme="minorHAnsi"/>
          <w:sz w:val="22"/>
          <w:szCs w:val="22"/>
        </w:rPr>
        <w:t>seines ihm</w:t>
      </w:r>
      <w:r w:rsidRPr="00E46E65">
        <w:rPr>
          <w:rFonts w:asciiTheme="minorHAnsi" w:hAnsiTheme="minorHAnsi" w:cstheme="minorHAnsi"/>
          <w:sz w:val="22"/>
          <w:szCs w:val="22"/>
        </w:rPr>
        <w:t xml:space="preserve"> zugewiesenen Funktions- </w:t>
      </w:r>
      <w:r>
        <w:rPr>
          <w:rFonts w:asciiTheme="minorHAnsi" w:hAnsiTheme="minorHAnsi" w:cstheme="minorHAnsi"/>
          <w:sz w:val="22"/>
          <w:szCs w:val="22"/>
        </w:rPr>
        <w:t>bzw.</w:t>
      </w:r>
      <w:r w:rsidRPr="00E46E65">
        <w:rPr>
          <w:rFonts w:asciiTheme="minorHAnsi" w:hAnsiTheme="minorHAnsi" w:cstheme="minorHAnsi"/>
          <w:sz w:val="22"/>
          <w:szCs w:val="22"/>
        </w:rPr>
        <w:t xml:space="preserve"> Stellenprofil</w:t>
      </w:r>
      <w:r>
        <w:rPr>
          <w:rFonts w:asciiTheme="minorHAnsi" w:hAnsiTheme="minorHAnsi" w:cstheme="minorHAnsi"/>
          <w:sz w:val="22"/>
          <w:szCs w:val="22"/>
        </w:rPr>
        <w:t>s</w:t>
      </w:r>
      <w:r w:rsidRPr="00E46E65">
        <w:rPr>
          <w:rFonts w:asciiTheme="minorHAnsi" w:hAnsiTheme="minorHAnsi" w:cstheme="minorHAnsi"/>
          <w:sz w:val="22"/>
          <w:szCs w:val="22"/>
        </w:rPr>
        <w:t xml:space="preserve"> </w:t>
      </w:r>
      <w:r>
        <w:rPr>
          <w:rFonts w:asciiTheme="minorHAnsi" w:hAnsiTheme="minorHAnsi" w:cstheme="minorHAnsi"/>
          <w:sz w:val="22"/>
          <w:szCs w:val="22"/>
        </w:rPr>
        <w:t>mindestens eine</w:t>
      </w:r>
      <w:r w:rsidRPr="00E46E65">
        <w:rPr>
          <w:rFonts w:asciiTheme="minorHAnsi" w:hAnsiTheme="minorHAnsi" w:cstheme="minorHAnsi"/>
          <w:sz w:val="22"/>
          <w:szCs w:val="22"/>
        </w:rPr>
        <w:t xml:space="preserve"> Rolle </w:t>
      </w:r>
      <w:r>
        <w:rPr>
          <w:rFonts w:asciiTheme="minorHAnsi" w:hAnsiTheme="minorHAnsi" w:cstheme="minorHAnsi"/>
          <w:sz w:val="22"/>
          <w:szCs w:val="22"/>
        </w:rPr>
        <w:t xml:space="preserve">zugeteilt. </w:t>
      </w:r>
      <w:r w:rsidR="00E664CE">
        <w:rPr>
          <w:rFonts w:asciiTheme="minorHAnsi" w:hAnsiTheme="minorHAnsi" w:cstheme="minorHAnsi"/>
          <w:sz w:val="22"/>
          <w:szCs w:val="22"/>
        </w:rPr>
        <w:t xml:space="preserve">Dieser kann auch einer Gruppe zugeteilt werden. </w:t>
      </w:r>
      <w:r w:rsidR="005C5E09">
        <w:rPr>
          <w:rFonts w:asciiTheme="minorHAnsi" w:hAnsiTheme="minorHAnsi" w:cstheme="minorHAnsi"/>
          <w:sz w:val="22"/>
          <w:szCs w:val="22"/>
        </w:rPr>
        <w:t xml:space="preserve">Die </w:t>
      </w:r>
      <w:r w:rsidR="005C5E09" w:rsidRPr="00316CAB">
        <w:rPr>
          <w:rFonts w:asciiTheme="minorHAnsi" w:hAnsiTheme="minorHAnsi" w:cstheme="minorHAnsi"/>
          <w:sz w:val="22"/>
          <w:szCs w:val="22"/>
        </w:rPr>
        <w:t>Funktions</w:t>
      </w:r>
      <w:r w:rsidR="005C5E09">
        <w:rPr>
          <w:rFonts w:asciiTheme="minorHAnsi" w:hAnsiTheme="minorHAnsi" w:cstheme="minorHAnsi"/>
          <w:sz w:val="22"/>
          <w:szCs w:val="22"/>
        </w:rPr>
        <w:t>- bzw. Stellen</w:t>
      </w:r>
      <w:r w:rsidR="005C5E09" w:rsidRPr="00316CAB">
        <w:rPr>
          <w:rFonts w:asciiTheme="minorHAnsi" w:hAnsiTheme="minorHAnsi" w:cstheme="minorHAnsi"/>
          <w:sz w:val="22"/>
          <w:szCs w:val="22"/>
        </w:rPr>
        <w:t>profil</w:t>
      </w:r>
      <w:r w:rsidR="005C5E09">
        <w:rPr>
          <w:rFonts w:asciiTheme="minorHAnsi" w:hAnsiTheme="minorHAnsi" w:cstheme="minorHAnsi"/>
          <w:sz w:val="22"/>
          <w:szCs w:val="22"/>
        </w:rPr>
        <w:t xml:space="preserve">e werden durch die </w:t>
      </w:r>
      <w:r w:rsidR="001776C9">
        <w:rPr>
          <w:rFonts w:asciiTheme="minorHAnsi" w:hAnsiTheme="minorHAnsi" w:cstheme="minorHAnsi"/>
          <w:sz w:val="22"/>
          <w:szCs w:val="22"/>
        </w:rPr>
        <w:t>jeweils zuständige Organisationseinheit eines Teilnehmers</w:t>
      </w:r>
      <w:r w:rsidR="005C5E09">
        <w:rPr>
          <w:rFonts w:asciiTheme="minorHAnsi" w:hAnsiTheme="minorHAnsi" w:cstheme="minorHAnsi"/>
          <w:sz w:val="22"/>
          <w:szCs w:val="22"/>
        </w:rPr>
        <w:t xml:space="preserve"> erstellt. </w:t>
      </w:r>
      <w:r w:rsidRPr="00316CAB">
        <w:rPr>
          <w:rFonts w:asciiTheme="minorHAnsi" w:hAnsiTheme="minorHAnsi" w:cstheme="minorHAnsi"/>
          <w:sz w:val="22"/>
          <w:szCs w:val="22"/>
        </w:rPr>
        <w:t>Ein Funktions</w:t>
      </w:r>
      <w:r>
        <w:rPr>
          <w:rFonts w:asciiTheme="minorHAnsi" w:hAnsiTheme="minorHAnsi" w:cstheme="minorHAnsi"/>
          <w:sz w:val="22"/>
          <w:szCs w:val="22"/>
        </w:rPr>
        <w:t>- bzw. Stellen</w:t>
      </w:r>
      <w:r w:rsidRPr="00316CAB">
        <w:rPr>
          <w:rFonts w:asciiTheme="minorHAnsi" w:hAnsiTheme="minorHAnsi" w:cstheme="minorHAnsi"/>
          <w:sz w:val="22"/>
          <w:szCs w:val="22"/>
        </w:rPr>
        <w:t xml:space="preserve">profil kann mehrere Rollen </w:t>
      </w:r>
      <w:r w:rsidR="00D633C7">
        <w:rPr>
          <w:rFonts w:asciiTheme="minorHAnsi" w:hAnsiTheme="minorHAnsi" w:cstheme="minorHAnsi"/>
          <w:sz w:val="22"/>
          <w:szCs w:val="22"/>
        </w:rPr>
        <w:t xml:space="preserve">bzw. </w:t>
      </w:r>
      <w:r w:rsidR="00C45DED" w:rsidRPr="0084619E">
        <w:rPr>
          <w:rFonts w:asciiTheme="minorHAnsi" w:hAnsiTheme="minorHAnsi" w:cstheme="minorHAnsi"/>
          <w:sz w:val="22"/>
          <w:szCs w:val="22"/>
        </w:rPr>
        <w:t>Benutzergruppen</w:t>
      </w:r>
      <w:r w:rsidR="00C45DED" w:rsidDel="00C45DED">
        <w:rPr>
          <w:rFonts w:asciiTheme="minorHAnsi" w:hAnsiTheme="minorHAnsi" w:cstheme="minorHAnsi"/>
          <w:sz w:val="22"/>
          <w:szCs w:val="22"/>
        </w:rPr>
        <w:t xml:space="preserve"> </w:t>
      </w:r>
      <w:r w:rsidRPr="00316CAB">
        <w:rPr>
          <w:rFonts w:asciiTheme="minorHAnsi" w:hAnsiTheme="minorHAnsi" w:cstheme="minorHAnsi"/>
          <w:sz w:val="22"/>
          <w:szCs w:val="22"/>
        </w:rPr>
        <w:t>erhalten.</w:t>
      </w:r>
      <w:r>
        <w:rPr>
          <w:rFonts w:asciiTheme="minorHAnsi" w:hAnsiTheme="minorHAnsi" w:cstheme="minorHAnsi"/>
          <w:sz w:val="22"/>
          <w:szCs w:val="22"/>
        </w:rPr>
        <w:t xml:space="preserve"> </w:t>
      </w:r>
      <w:r w:rsidR="005C5E09">
        <w:rPr>
          <w:rFonts w:asciiTheme="minorHAnsi" w:hAnsiTheme="minorHAnsi" w:cstheme="minorHAnsi"/>
          <w:sz w:val="22"/>
          <w:szCs w:val="22"/>
        </w:rPr>
        <w:t xml:space="preserve">Die </w:t>
      </w:r>
      <w:r w:rsidR="001776C9">
        <w:rPr>
          <w:rFonts w:asciiTheme="minorHAnsi" w:hAnsiTheme="minorHAnsi" w:cstheme="minorHAnsi"/>
          <w:sz w:val="22"/>
          <w:szCs w:val="22"/>
        </w:rPr>
        <w:t>jeweils zuständige Organisationseinheit eines Teilnehmers kann</w:t>
      </w:r>
      <w:r w:rsidR="005C5E09">
        <w:rPr>
          <w:rFonts w:asciiTheme="minorHAnsi" w:hAnsiTheme="minorHAnsi" w:cstheme="minorHAnsi"/>
          <w:sz w:val="22"/>
          <w:szCs w:val="22"/>
        </w:rPr>
        <w:t xml:space="preserve"> Benutzergruppen bilden, in denen mehrere Identitäten und Ressourcen, die aufgrund einer oder mehrerer Gemeinsamkeiten eine Einheit bilden, zusammengefasst werden können. </w:t>
      </w:r>
      <w:r w:rsidRPr="00316CAB">
        <w:rPr>
          <w:rFonts w:asciiTheme="minorHAnsi" w:hAnsiTheme="minorHAnsi" w:cstheme="minorHAnsi"/>
          <w:sz w:val="22"/>
          <w:szCs w:val="22"/>
        </w:rPr>
        <w:t xml:space="preserve">Eine Rolle </w:t>
      </w:r>
      <w:r w:rsidR="00D633C7">
        <w:rPr>
          <w:rFonts w:asciiTheme="minorHAnsi" w:hAnsiTheme="minorHAnsi" w:cstheme="minorHAnsi"/>
          <w:sz w:val="22"/>
          <w:szCs w:val="22"/>
        </w:rPr>
        <w:t xml:space="preserve">bzw. </w:t>
      </w:r>
      <w:r w:rsidR="00633191" w:rsidRPr="0084619E">
        <w:rPr>
          <w:rFonts w:asciiTheme="minorHAnsi" w:hAnsiTheme="minorHAnsi" w:cstheme="minorHAnsi"/>
          <w:sz w:val="22"/>
          <w:szCs w:val="22"/>
        </w:rPr>
        <w:t>Benutzergruppe</w:t>
      </w:r>
      <w:r w:rsidR="00633191">
        <w:rPr>
          <w:rFonts w:asciiTheme="minorHAnsi" w:hAnsiTheme="minorHAnsi" w:cstheme="minorHAnsi"/>
          <w:sz w:val="22"/>
          <w:szCs w:val="22"/>
        </w:rPr>
        <w:t xml:space="preserve"> </w:t>
      </w:r>
      <w:r w:rsidRPr="00316CAB">
        <w:rPr>
          <w:rFonts w:asciiTheme="minorHAnsi" w:hAnsiTheme="minorHAnsi" w:cstheme="minorHAnsi"/>
          <w:sz w:val="22"/>
          <w:szCs w:val="22"/>
        </w:rPr>
        <w:t>kann in sich selber wiederum mehrere Berechtigungen haben.</w:t>
      </w:r>
    </w:p>
    <w:p w14:paraId="153F9840" w14:textId="77777777" w:rsidR="007D059F" w:rsidRDefault="008310F0" w:rsidP="001E442A">
      <w:pPr>
        <w:pStyle w:val="StandardWeb"/>
        <w:rPr>
          <w:rFonts w:asciiTheme="minorHAnsi" w:hAnsiTheme="minorHAnsi" w:cstheme="minorHAnsi"/>
          <w:sz w:val="22"/>
          <w:szCs w:val="22"/>
        </w:rPr>
      </w:pPr>
      <w:r>
        <w:rPr>
          <w:rFonts w:asciiTheme="minorHAnsi" w:hAnsiTheme="minorHAnsi" w:cstheme="minorHAnsi"/>
          <w:sz w:val="22"/>
          <w:szCs w:val="22"/>
        </w:rPr>
        <w:t>Berechtigungssteuerndes Merkmal bei einer gruppenbasierten Berechtigungssteuerung ist die Zugehörigkeit der Identität zu einer bestimmten Gruppe. Es werden mehrere Identitäten in einer Gruppe zusammengefasst</w:t>
      </w:r>
      <w:r w:rsidR="007D059F">
        <w:rPr>
          <w:rFonts w:asciiTheme="minorHAnsi" w:hAnsiTheme="minorHAnsi" w:cstheme="minorHAnsi"/>
          <w:sz w:val="22"/>
          <w:szCs w:val="22"/>
        </w:rPr>
        <w:t xml:space="preserve">, die über eine Gemeinsamkeit verfügen. Anders als bei der Attributsteuerung müssen keine Daten bei der Identität geführt werden. </w:t>
      </w:r>
      <w:r w:rsidR="00C45DED" w:rsidRPr="0084619E">
        <w:rPr>
          <w:rFonts w:asciiTheme="minorHAnsi" w:hAnsiTheme="minorHAnsi" w:cstheme="minorHAnsi"/>
          <w:sz w:val="22"/>
          <w:szCs w:val="22"/>
        </w:rPr>
        <w:t>Benutzergruppen</w:t>
      </w:r>
      <w:r w:rsidR="00C45DED" w:rsidDel="00C45DED">
        <w:rPr>
          <w:rFonts w:asciiTheme="minorHAnsi" w:hAnsiTheme="minorHAnsi" w:cstheme="minorHAnsi"/>
          <w:sz w:val="22"/>
          <w:szCs w:val="22"/>
        </w:rPr>
        <w:t xml:space="preserve"> </w:t>
      </w:r>
      <w:r w:rsidR="0002074C">
        <w:rPr>
          <w:rFonts w:asciiTheme="minorHAnsi" w:hAnsiTheme="minorHAnsi" w:cstheme="minorHAnsi"/>
          <w:sz w:val="22"/>
          <w:szCs w:val="22"/>
        </w:rPr>
        <w:t xml:space="preserve">lassen sich grundsätzlich einfacher steuern als Rollen, es sei denn, es wird eine unübersichtliche Anzahl an Gruppen gebildet. </w:t>
      </w:r>
      <w:r w:rsidR="007D059F">
        <w:rPr>
          <w:rFonts w:asciiTheme="minorHAnsi" w:hAnsiTheme="minorHAnsi" w:cstheme="minorHAnsi"/>
          <w:sz w:val="22"/>
          <w:szCs w:val="22"/>
        </w:rPr>
        <w:t xml:space="preserve">Beim Anlegen der </w:t>
      </w:r>
      <w:r w:rsidR="00C45DED" w:rsidRPr="0084619E">
        <w:rPr>
          <w:rFonts w:asciiTheme="minorHAnsi" w:hAnsiTheme="minorHAnsi" w:cstheme="minorHAnsi"/>
          <w:sz w:val="22"/>
          <w:szCs w:val="22"/>
        </w:rPr>
        <w:t>Benutzergruppen</w:t>
      </w:r>
      <w:r w:rsidR="00C45DED" w:rsidDel="00C45DED">
        <w:rPr>
          <w:rFonts w:asciiTheme="minorHAnsi" w:hAnsiTheme="minorHAnsi" w:cstheme="minorHAnsi"/>
          <w:sz w:val="22"/>
          <w:szCs w:val="22"/>
        </w:rPr>
        <w:t xml:space="preserve"> </w:t>
      </w:r>
      <w:r w:rsidR="007D059F">
        <w:rPr>
          <w:rFonts w:asciiTheme="minorHAnsi" w:hAnsiTheme="minorHAnsi" w:cstheme="minorHAnsi"/>
          <w:sz w:val="22"/>
          <w:szCs w:val="22"/>
        </w:rPr>
        <w:t>ist darauf zu achten, dass</w:t>
      </w:r>
    </w:p>
    <w:p w14:paraId="43C0881F" w14:textId="77777777" w:rsidR="008310F0" w:rsidRDefault="007D059F" w:rsidP="00966A59">
      <w:pPr>
        <w:pStyle w:val="StandardWeb"/>
        <w:numPr>
          <w:ilvl w:val="0"/>
          <w:numId w:val="18"/>
        </w:numPr>
        <w:rPr>
          <w:rFonts w:asciiTheme="minorHAnsi" w:hAnsiTheme="minorHAnsi" w:cstheme="minorHAnsi"/>
          <w:sz w:val="22"/>
          <w:szCs w:val="22"/>
        </w:rPr>
      </w:pPr>
      <w:r>
        <w:rPr>
          <w:rFonts w:asciiTheme="minorHAnsi" w:hAnsiTheme="minorHAnsi" w:cstheme="minorHAnsi"/>
          <w:sz w:val="22"/>
          <w:szCs w:val="22"/>
        </w:rPr>
        <w:t>d</w:t>
      </w:r>
      <w:r w:rsidR="00F264F3">
        <w:rPr>
          <w:rFonts w:asciiTheme="minorHAnsi" w:hAnsiTheme="minorHAnsi" w:cstheme="minorHAnsi"/>
          <w:sz w:val="22"/>
          <w:szCs w:val="22"/>
        </w:rPr>
        <w:t>i</w:t>
      </w:r>
      <w:r>
        <w:rPr>
          <w:rFonts w:asciiTheme="minorHAnsi" w:hAnsiTheme="minorHAnsi" w:cstheme="minorHAnsi"/>
          <w:sz w:val="22"/>
          <w:szCs w:val="22"/>
        </w:rPr>
        <w:t>e Bezeichn</w:t>
      </w:r>
      <w:r w:rsidR="00F264F3">
        <w:rPr>
          <w:rFonts w:asciiTheme="minorHAnsi" w:hAnsiTheme="minorHAnsi" w:cstheme="minorHAnsi"/>
          <w:sz w:val="22"/>
          <w:szCs w:val="22"/>
        </w:rPr>
        <w:t>ung</w:t>
      </w:r>
      <w:r>
        <w:rPr>
          <w:rFonts w:asciiTheme="minorHAnsi" w:hAnsiTheme="minorHAnsi" w:cstheme="minorHAnsi"/>
          <w:sz w:val="22"/>
          <w:szCs w:val="22"/>
        </w:rPr>
        <w:t xml:space="preserve"> der Gruppe </w:t>
      </w:r>
      <w:r w:rsidR="0084619E">
        <w:rPr>
          <w:rFonts w:asciiTheme="minorHAnsi" w:hAnsiTheme="minorHAnsi" w:cstheme="minorHAnsi"/>
          <w:sz w:val="22"/>
          <w:szCs w:val="22"/>
        </w:rPr>
        <w:t xml:space="preserve">innerhalb eines Mandanten </w:t>
      </w:r>
      <w:r>
        <w:rPr>
          <w:rFonts w:asciiTheme="minorHAnsi" w:hAnsiTheme="minorHAnsi" w:cstheme="minorHAnsi"/>
          <w:sz w:val="22"/>
          <w:szCs w:val="22"/>
        </w:rPr>
        <w:t>eindeutig ist,</w:t>
      </w:r>
    </w:p>
    <w:p w14:paraId="4C32E1EE" w14:textId="77777777" w:rsidR="007D059F" w:rsidRDefault="007D059F" w:rsidP="00966A59">
      <w:pPr>
        <w:pStyle w:val="StandardWeb"/>
        <w:numPr>
          <w:ilvl w:val="0"/>
          <w:numId w:val="18"/>
        </w:numPr>
        <w:rPr>
          <w:rFonts w:asciiTheme="minorHAnsi" w:hAnsiTheme="minorHAnsi" w:cstheme="minorHAnsi"/>
          <w:sz w:val="22"/>
          <w:szCs w:val="22"/>
        </w:rPr>
      </w:pPr>
      <w:r>
        <w:rPr>
          <w:rFonts w:asciiTheme="minorHAnsi" w:hAnsiTheme="minorHAnsi" w:cstheme="minorHAnsi"/>
          <w:sz w:val="22"/>
          <w:szCs w:val="22"/>
        </w:rPr>
        <w:t>Klarheit über die Quelle der Identitäten besteht,</w:t>
      </w:r>
    </w:p>
    <w:p w14:paraId="57124B0A" w14:textId="77777777" w:rsidR="007D059F" w:rsidRDefault="007D059F" w:rsidP="00966A59">
      <w:pPr>
        <w:pStyle w:val="StandardWeb"/>
        <w:numPr>
          <w:ilvl w:val="0"/>
          <w:numId w:val="18"/>
        </w:numPr>
        <w:rPr>
          <w:rFonts w:asciiTheme="minorHAnsi" w:hAnsiTheme="minorHAnsi" w:cstheme="minorHAnsi"/>
          <w:sz w:val="22"/>
          <w:szCs w:val="22"/>
        </w:rPr>
      </w:pPr>
      <w:r>
        <w:rPr>
          <w:rFonts w:asciiTheme="minorHAnsi" w:hAnsiTheme="minorHAnsi" w:cstheme="minorHAnsi"/>
          <w:sz w:val="22"/>
          <w:szCs w:val="22"/>
        </w:rPr>
        <w:t>Klarheit über den Eigentümer (Verantwortlichen) der Quelle besteht,</w:t>
      </w:r>
    </w:p>
    <w:p w14:paraId="73D5A7D4" w14:textId="77777777" w:rsidR="007D059F" w:rsidRDefault="007D059F" w:rsidP="00966A59">
      <w:pPr>
        <w:pStyle w:val="StandardWeb"/>
        <w:numPr>
          <w:ilvl w:val="0"/>
          <w:numId w:val="18"/>
        </w:numPr>
        <w:rPr>
          <w:rFonts w:asciiTheme="minorHAnsi" w:hAnsiTheme="minorHAnsi" w:cstheme="minorHAnsi"/>
          <w:sz w:val="22"/>
          <w:szCs w:val="22"/>
        </w:rPr>
      </w:pPr>
      <w:r>
        <w:rPr>
          <w:rFonts w:asciiTheme="minorHAnsi" w:hAnsiTheme="minorHAnsi" w:cstheme="minorHAnsi"/>
          <w:sz w:val="22"/>
          <w:szCs w:val="22"/>
        </w:rPr>
        <w:t>die Daten in einer hinreichend guten Qualität vorliegen und</w:t>
      </w:r>
    </w:p>
    <w:p w14:paraId="6694711D" w14:textId="77777777" w:rsidR="00251764" w:rsidRDefault="00251764" w:rsidP="00966A59">
      <w:pPr>
        <w:pStyle w:val="StandardWeb"/>
        <w:numPr>
          <w:ilvl w:val="0"/>
          <w:numId w:val="18"/>
        </w:numPr>
        <w:rPr>
          <w:rFonts w:asciiTheme="minorHAnsi" w:hAnsiTheme="minorHAnsi" w:cstheme="minorHAnsi"/>
          <w:sz w:val="22"/>
          <w:szCs w:val="22"/>
        </w:rPr>
      </w:pPr>
      <w:r>
        <w:rPr>
          <w:rFonts w:asciiTheme="minorHAnsi" w:hAnsiTheme="minorHAnsi" w:cstheme="minorHAnsi"/>
          <w:sz w:val="22"/>
          <w:szCs w:val="22"/>
        </w:rPr>
        <w:t>der Pflegeprozess der Daten organisiert ist.</w:t>
      </w:r>
    </w:p>
    <w:p w14:paraId="67C46489" w14:textId="77777777" w:rsidR="00DE7CF5" w:rsidRDefault="0083516C" w:rsidP="001E442A">
      <w:pPr>
        <w:pStyle w:val="StandardWeb"/>
        <w:rPr>
          <w:rFonts w:asciiTheme="minorHAnsi" w:hAnsiTheme="minorHAnsi" w:cstheme="minorHAnsi"/>
          <w:sz w:val="22"/>
          <w:szCs w:val="22"/>
        </w:rPr>
      </w:pPr>
      <w:r>
        <w:rPr>
          <w:rFonts w:asciiTheme="minorHAnsi" w:hAnsiTheme="minorHAnsi" w:cstheme="minorHAnsi"/>
          <w:sz w:val="22"/>
          <w:szCs w:val="22"/>
        </w:rPr>
        <w:t xml:space="preserve">Zusätzlich zu Rollen und </w:t>
      </w:r>
      <w:r w:rsidR="00C45DED" w:rsidRPr="00A46CE4">
        <w:rPr>
          <w:rFonts w:asciiTheme="minorHAnsi" w:hAnsiTheme="minorHAnsi" w:cstheme="minorHAnsi"/>
          <w:sz w:val="22"/>
          <w:szCs w:val="22"/>
        </w:rPr>
        <w:t>Benutzergruppen</w:t>
      </w:r>
      <w:r w:rsidR="00C45DED" w:rsidDel="00C45DED">
        <w:rPr>
          <w:rFonts w:asciiTheme="minorHAnsi" w:hAnsiTheme="minorHAnsi" w:cstheme="minorHAnsi"/>
          <w:sz w:val="22"/>
          <w:szCs w:val="22"/>
        </w:rPr>
        <w:t xml:space="preserve"> </w:t>
      </w:r>
      <w:r>
        <w:rPr>
          <w:rFonts w:asciiTheme="minorHAnsi" w:hAnsiTheme="minorHAnsi" w:cstheme="minorHAnsi"/>
          <w:sz w:val="22"/>
          <w:szCs w:val="22"/>
        </w:rPr>
        <w:t>können Attribute zur Berechtigungssteuerung verwendet werden. D</w:t>
      </w:r>
      <w:r w:rsidR="00010671">
        <w:rPr>
          <w:rFonts w:asciiTheme="minorHAnsi" w:hAnsiTheme="minorHAnsi" w:cstheme="minorHAnsi"/>
          <w:sz w:val="22"/>
          <w:szCs w:val="22"/>
        </w:rPr>
        <w:t xml:space="preserve">ie Attribute müssen zu den Berechtigungen passen, indem sie exakt den Kreis der Identitäten adressieren, die die Berechtigung besitzen sollen. So können Attribute beispielsweise für die Zuordnung zu einem Mandanten, für die Standortzuordnung und für die Zuordnung zu bestimmten </w:t>
      </w:r>
      <w:r w:rsidR="0054790E" w:rsidRPr="0054790E">
        <w:rPr>
          <w:rFonts w:asciiTheme="minorHAnsi" w:hAnsiTheme="minorHAnsi" w:cstheme="minorHAnsi"/>
          <w:sz w:val="22"/>
          <w:szCs w:val="22"/>
        </w:rPr>
        <w:t>Verfahren</w:t>
      </w:r>
      <w:r w:rsidR="0054790E">
        <w:rPr>
          <w:rFonts w:asciiTheme="minorHAnsi" w:hAnsiTheme="minorHAnsi" w:cstheme="minorHAnsi"/>
          <w:sz w:val="22"/>
          <w:szCs w:val="22"/>
        </w:rPr>
        <w:t>, Ordnern</w:t>
      </w:r>
      <w:r w:rsidR="00010671">
        <w:rPr>
          <w:rFonts w:asciiTheme="minorHAnsi" w:hAnsiTheme="minorHAnsi" w:cstheme="minorHAnsi"/>
          <w:sz w:val="22"/>
          <w:szCs w:val="22"/>
        </w:rPr>
        <w:t xml:space="preserve"> oder Dokumenten verwendet werden.</w:t>
      </w:r>
      <w:r w:rsidR="008310F0">
        <w:rPr>
          <w:rFonts w:asciiTheme="minorHAnsi" w:hAnsiTheme="minorHAnsi" w:cstheme="minorHAnsi"/>
          <w:sz w:val="22"/>
          <w:szCs w:val="22"/>
        </w:rPr>
        <w:t xml:space="preserve"> Für die Attributverwaltung ist es wichtig, dass Klarheit darüber besteht, woher die Attribute und ihre Werte kommen, wer sie nach welchen Kriterien pflegt und wie aktuell sie sind. Außerdem muss die Struktur der Attributwerte</w:t>
      </w:r>
      <w:r w:rsidR="00425729">
        <w:rPr>
          <w:rFonts w:asciiTheme="minorHAnsi" w:hAnsiTheme="minorHAnsi" w:cstheme="minorHAnsi"/>
          <w:sz w:val="22"/>
          <w:szCs w:val="22"/>
        </w:rPr>
        <w:t xml:space="preserve"> </w:t>
      </w:r>
      <w:r w:rsidR="008310F0">
        <w:rPr>
          <w:rFonts w:asciiTheme="minorHAnsi" w:hAnsiTheme="minorHAnsi" w:cstheme="minorHAnsi"/>
          <w:sz w:val="22"/>
          <w:szCs w:val="22"/>
        </w:rPr>
        <w:t>über die Zeit konsistent gehalten werden, damit es nicht zu aufwendigen Anpassungen kommt. Es sollte daher ausreichend Platz für Daten eingeräumt werden. Für die Attributwerte können auch Kürzel genutzt werden.</w:t>
      </w:r>
    </w:p>
    <w:p w14:paraId="7451D766" w14:textId="77777777" w:rsidR="001E442A" w:rsidRDefault="001E442A" w:rsidP="001E442A">
      <w:pPr>
        <w:pStyle w:val="StandardWeb"/>
        <w:rPr>
          <w:rFonts w:asciiTheme="minorHAnsi" w:hAnsiTheme="minorHAnsi" w:cstheme="minorHAnsi"/>
          <w:sz w:val="22"/>
          <w:szCs w:val="22"/>
        </w:rPr>
      </w:pPr>
      <w:r>
        <w:rPr>
          <w:rFonts w:asciiTheme="minorHAnsi" w:hAnsiTheme="minorHAnsi" w:cstheme="minorHAnsi"/>
          <w:sz w:val="22"/>
          <w:szCs w:val="22"/>
        </w:rPr>
        <w:t xml:space="preserve">Die Beantragung erfolgt bei der </w:t>
      </w:r>
      <w:r w:rsidR="00B66989">
        <w:rPr>
          <w:rFonts w:asciiTheme="minorHAnsi" w:hAnsiTheme="minorHAnsi" w:cstheme="minorHAnsi"/>
          <w:sz w:val="22"/>
          <w:szCs w:val="22"/>
        </w:rPr>
        <w:t xml:space="preserve">jeweils </w:t>
      </w:r>
      <w:r>
        <w:rPr>
          <w:rFonts w:asciiTheme="minorHAnsi" w:hAnsiTheme="minorHAnsi" w:cstheme="minorHAnsi"/>
          <w:sz w:val="22"/>
          <w:szCs w:val="22"/>
        </w:rPr>
        <w:t>zuständigen Organisationseinheit</w:t>
      </w:r>
      <w:r w:rsidR="00B66989">
        <w:rPr>
          <w:rFonts w:asciiTheme="minorHAnsi" w:hAnsiTheme="minorHAnsi" w:cstheme="minorHAnsi"/>
          <w:sz w:val="22"/>
          <w:szCs w:val="22"/>
        </w:rPr>
        <w:t xml:space="preserve"> eines Teilnehmers</w:t>
      </w:r>
      <w:r>
        <w:rPr>
          <w:rFonts w:asciiTheme="minorHAnsi" w:hAnsiTheme="minorHAnsi" w:cstheme="minorHAnsi"/>
          <w:sz w:val="22"/>
          <w:szCs w:val="22"/>
        </w:rPr>
        <w:t xml:space="preserve">. </w:t>
      </w:r>
      <w:r w:rsidRPr="00FF495C">
        <w:rPr>
          <w:rFonts w:asciiTheme="minorHAnsi" w:hAnsiTheme="minorHAnsi" w:cstheme="minorHAnsi"/>
          <w:sz w:val="22"/>
          <w:szCs w:val="22"/>
        </w:rPr>
        <w:t>Die Freigabe basiert auf einer Informationssicherheit</w:t>
      </w:r>
      <w:r>
        <w:rPr>
          <w:rFonts w:asciiTheme="minorHAnsi" w:hAnsiTheme="minorHAnsi" w:cstheme="minorHAnsi"/>
          <w:sz w:val="22"/>
          <w:szCs w:val="22"/>
        </w:rPr>
        <w:t>s- und Datenschutz-</w:t>
      </w:r>
      <w:r w:rsidRPr="00FF495C">
        <w:rPr>
          <w:rFonts w:asciiTheme="minorHAnsi" w:hAnsiTheme="minorHAnsi" w:cstheme="minorHAnsi"/>
          <w:sz w:val="22"/>
          <w:szCs w:val="22"/>
        </w:rPr>
        <w:t>Prüfung</w:t>
      </w:r>
      <w:r w:rsidR="003933A3">
        <w:rPr>
          <w:rFonts w:asciiTheme="minorHAnsi" w:hAnsiTheme="minorHAnsi" w:cstheme="minorHAnsi"/>
          <w:sz w:val="22"/>
          <w:szCs w:val="22"/>
        </w:rPr>
        <w:t xml:space="preserve"> (ISDS-Prüfung)</w:t>
      </w:r>
      <w:r w:rsidRPr="00FF495C">
        <w:rPr>
          <w:rFonts w:asciiTheme="minorHAnsi" w:hAnsiTheme="minorHAnsi" w:cstheme="minorHAnsi"/>
          <w:sz w:val="22"/>
          <w:szCs w:val="22"/>
        </w:rPr>
        <w:t xml:space="preserve">. </w:t>
      </w:r>
      <w:r>
        <w:rPr>
          <w:rFonts w:asciiTheme="minorHAnsi" w:hAnsiTheme="minorHAnsi" w:cstheme="minorHAnsi"/>
          <w:sz w:val="22"/>
          <w:szCs w:val="22"/>
        </w:rPr>
        <w:t>Bei der Prüfung</w:t>
      </w:r>
      <w:r w:rsidRPr="00FF495C">
        <w:rPr>
          <w:rFonts w:asciiTheme="minorHAnsi" w:hAnsiTheme="minorHAnsi" w:cstheme="minorHAnsi"/>
          <w:sz w:val="22"/>
          <w:szCs w:val="22"/>
        </w:rPr>
        <w:t xml:space="preserve"> steh</w:t>
      </w:r>
      <w:r>
        <w:rPr>
          <w:rFonts w:asciiTheme="minorHAnsi" w:hAnsiTheme="minorHAnsi" w:cstheme="minorHAnsi"/>
          <w:sz w:val="22"/>
          <w:szCs w:val="22"/>
        </w:rPr>
        <w:t>en die Rechtmäßig</w:t>
      </w:r>
      <w:r w:rsidRPr="00FF495C">
        <w:rPr>
          <w:rFonts w:asciiTheme="minorHAnsi" w:hAnsiTheme="minorHAnsi" w:cstheme="minorHAnsi"/>
          <w:sz w:val="22"/>
          <w:szCs w:val="22"/>
        </w:rPr>
        <w:t xml:space="preserve">keit, </w:t>
      </w:r>
      <w:r w:rsidR="008C08E3">
        <w:rPr>
          <w:rFonts w:asciiTheme="minorHAnsi" w:hAnsiTheme="minorHAnsi" w:cstheme="minorHAnsi"/>
          <w:sz w:val="22"/>
          <w:szCs w:val="22"/>
        </w:rPr>
        <w:t xml:space="preserve">die </w:t>
      </w:r>
      <w:r w:rsidRPr="00FF495C">
        <w:rPr>
          <w:rFonts w:asciiTheme="minorHAnsi" w:hAnsiTheme="minorHAnsi" w:cstheme="minorHAnsi"/>
          <w:sz w:val="22"/>
          <w:szCs w:val="22"/>
        </w:rPr>
        <w:t>Verhältnismä</w:t>
      </w:r>
      <w:r>
        <w:rPr>
          <w:rFonts w:asciiTheme="minorHAnsi" w:hAnsiTheme="minorHAnsi" w:cstheme="minorHAnsi"/>
          <w:sz w:val="22"/>
          <w:szCs w:val="22"/>
        </w:rPr>
        <w:t>ß</w:t>
      </w:r>
      <w:r w:rsidRPr="00FF495C">
        <w:rPr>
          <w:rFonts w:asciiTheme="minorHAnsi" w:hAnsiTheme="minorHAnsi" w:cstheme="minorHAnsi"/>
          <w:sz w:val="22"/>
          <w:szCs w:val="22"/>
        </w:rPr>
        <w:t xml:space="preserve">igkeit und die Umsetzung des </w:t>
      </w:r>
      <w:r>
        <w:rPr>
          <w:rFonts w:asciiTheme="minorHAnsi" w:hAnsiTheme="minorHAnsi" w:cstheme="minorHAnsi"/>
          <w:sz w:val="22"/>
          <w:szCs w:val="22"/>
        </w:rPr>
        <w:t>N</w:t>
      </w:r>
      <w:r w:rsidRPr="00FF495C">
        <w:rPr>
          <w:rFonts w:asciiTheme="minorHAnsi" w:hAnsiTheme="minorHAnsi" w:cstheme="minorHAnsi"/>
          <w:sz w:val="22"/>
          <w:szCs w:val="22"/>
        </w:rPr>
        <w:t>eed-to-</w:t>
      </w:r>
      <w:r>
        <w:rPr>
          <w:rFonts w:asciiTheme="minorHAnsi" w:hAnsiTheme="minorHAnsi" w:cstheme="minorHAnsi"/>
          <w:sz w:val="22"/>
          <w:szCs w:val="22"/>
        </w:rPr>
        <w:t>K</w:t>
      </w:r>
      <w:r w:rsidRPr="00FF495C">
        <w:rPr>
          <w:rFonts w:asciiTheme="minorHAnsi" w:hAnsiTheme="minorHAnsi" w:cstheme="minorHAnsi"/>
          <w:sz w:val="22"/>
          <w:szCs w:val="22"/>
        </w:rPr>
        <w:t xml:space="preserve">now-Prinzips im </w:t>
      </w:r>
      <w:r>
        <w:rPr>
          <w:rFonts w:asciiTheme="minorHAnsi" w:hAnsiTheme="minorHAnsi" w:cstheme="minorHAnsi"/>
          <w:sz w:val="22"/>
          <w:szCs w:val="22"/>
        </w:rPr>
        <w:t>Vordergrund</w:t>
      </w:r>
      <w:r w:rsidRPr="00FF495C">
        <w:rPr>
          <w:rFonts w:asciiTheme="minorHAnsi" w:hAnsiTheme="minorHAnsi" w:cstheme="minorHAnsi"/>
          <w:sz w:val="22"/>
          <w:szCs w:val="22"/>
        </w:rPr>
        <w:t>. Es muss zudem ausgeschlosse</w:t>
      </w:r>
      <w:r>
        <w:rPr>
          <w:rFonts w:asciiTheme="minorHAnsi" w:hAnsiTheme="minorHAnsi" w:cstheme="minorHAnsi"/>
          <w:sz w:val="22"/>
          <w:szCs w:val="22"/>
        </w:rPr>
        <w:t>n werden, dass durch die Rollen</w:t>
      </w:r>
      <w:r w:rsidRPr="00FF495C">
        <w:rPr>
          <w:rFonts w:asciiTheme="minorHAnsi" w:hAnsiTheme="minorHAnsi" w:cstheme="minorHAnsi"/>
          <w:sz w:val="22"/>
          <w:szCs w:val="22"/>
        </w:rPr>
        <w:t xml:space="preserve">kumulation unvorhergesehene Berechtigungen erteilt </w:t>
      </w:r>
      <w:r>
        <w:rPr>
          <w:rFonts w:asciiTheme="minorHAnsi" w:hAnsiTheme="minorHAnsi" w:cstheme="minorHAnsi"/>
          <w:sz w:val="22"/>
          <w:szCs w:val="22"/>
        </w:rPr>
        <w:t xml:space="preserve">bzw. unvereinbare Rollenprofile zusammengeführt </w:t>
      </w:r>
      <w:r w:rsidRPr="00FF495C">
        <w:rPr>
          <w:rFonts w:asciiTheme="minorHAnsi" w:hAnsiTheme="minorHAnsi" w:cstheme="minorHAnsi"/>
          <w:sz w:val="22"/>
          <w:szCs w:val="22"/>
        </w:rPr>
        <w:t>werden.</w:t>
      </w:r>
    </w:p>
    <w:p w14:paraId="02C15906" w14:textId="121160A8" w:rsidR="005242B4" w:rsidRDefault="001E442A" w:rsidP="00E46E65">
      <w:pPr>
        <w:pStyle w:val="StandardWeb"/>
        <w:rPr>
          <w:rFonts w:asciiTheme="minorHAnsi" w:hAnsiTheme="minorHAnsi" w:cstheme="minorHAnsi"/>
          <w:sz w:val="22"/>
          <w:szCs w:val="22"/>
        </w:rPr>
      </w:pPr>
      <w:r w:rsidRPr="00C809CF">
        <w:rPr>
          <w:rFonts w:asciiTheme="minorHAnsi" w:hAnsiTheme="minorHAnsi" w:cstheme="minorHAnsi"/>
          <w:sz w:val="22"/>
          <w:szCs w:val="22"/>
        </w:rPr>
        <w:t xml:space="preserve">Die technische Umsetzung </w:t>
      </w:r>
      <w:r w:rsidR="00900EE5">
        <w:rPr>
          <w:rFonts w:asciiTheme="minorHAnsi" w:hAnsiTheme="minorHAnsi" w:cstheme="minorHAnsi"/>
          <w:sz w:val="22"/>
          <w:szCs w:val="22"/>
        </w:rPr>
        <w:t xml:space="preserve">der Rollen- und Benutzergruppenzuteilung </w:t>
      </w:r>
      <w:r w:rsidRPr="00C809CF">
        <w:rPr>
          <w:rFonts w:asciiTheme="minorHAnsi" w:hAnsiTheme="minorHAnsi" w:cstheme="minorHAnsi"/>
          <w:sz w:val="22"/>
          <w:szCs w:val="22"/>
        </w:rPr>
        <w:t>muss im 4-Aug</w:t>
      </w:r>
      <w:r>
        <w:rPr>
          <w:rFonts w:asciiTheme="minorHAnsi" w:hAnsiTheme="minorHAnsi" w:cstheme="minorHAnsi"/>
          <w:sz w:val="22"/>
          <w:szCs w:val="22"/>
        </w:rPr>
        <w:t>en</w:t>
      </w:r>
      <w:r w:rsidR="002C617B">
        <w:rPr>
          <w:rFonts w:asciiTheme="minorHAnsi" w:hAnsiTheme="minorHAnsi" w:cstheme="minorHAnsi"/>
          <w:sz w:val="22"/>
          <w:szCs w:val="22"/>
        </w:rPr>
        <w:t>-P</w:t>
      </w:r>
      <w:r w:rsidR="0084619E">
        <w:rPr>
          <w:rFonts w:asciiTheme="minorHAnsi" w:hAnsiTheme="minorHAnsi" w:cstheme="minorHAnsi"/>
          <w:sz w:val="22"/>
          <w:szCs w:val="22"/>
        </w:rPr>
        <w:t>rinzip erfolgen. Das heißt,</w:t>
      </w:r>
      <w:r>
        <w:rPr>
          <w:rFonts w:asciiTheme="minorHAnsi" w:hAnsiTheme="minorHAnsi" w:cstheme="minorHAnsi"/>
          <w:sz w:val="22"/>
          <w:szCs w:val="22"/>
        </w:rPr>
        <w:t xml:space="preserve"> </w:t>
      </w:r>
      <w:r w:rsidR="0084619E">
        <w:rPr>
          <w:rFonts w:asciiTheme="minorHAnsi" w:hAnsiTheme="minorHAnsi" w:cstheme="minorHAnsi"/>
          <w:sz w:val="22"/>
          <w:szCs w:val="22"/>
        </w:rPr>
        <w:t>n</w:t>
      </w:r>
      <w:r>
        <w:rPr>
          <w:rFonts w:asciiTheme="minorHAnsi" w:hAnsiTheme="minorHAnsi" w:cstheme="minorHAnsi"/>
          <w:sz w:val="22"/>
          <w:szCs w:val="22"/>
        </w:rPr>
        <w:t>ach der Er</w:t>
      </w:r>
      <w:r w:rsidRPr="00C809CF">
        <w:rPr>
          <w:rFonts w:asciiTheme="minorHAnsi" w:hAnsiTheme="minorHAnsi" w:cstheme="minorHAnsi"/>
          <w:sz w:val="22"/>
          <w:szCs w:val="22"/>
        </w:rPr>
        <w:t>stellung ist ein vollständiger Test separat du</w:t>
      </w:r>
      <w:r>
        <w:rPr>
          <w:rFonts w:asciiTheme="minorHAnsi" w:hAnsiTheme="minorHAnsi" w:cstheme="minorHAnsi"/>
          <w:sz w:val="22"/>
          <w:szCs w:val="22"/>
        </w:rPr>
        <w:t xml:space="preserve">rch eine zweite Person </w:t>
      </w:r>
      <w:r w:rsidR="0084619E">
        <w:rPr>
          <w:rFonts w:asciiTheme="minorHAnsi" w:hAnsiTheme="minorHAnsi" w:cstheme="minorHAnsi"/>
          <w:sz w:val="22"/>
          <w:szCs w:val="22"/>
        </w:rPr>
        <w:t>durch</w:t>
      </w:r>
      <w:r>
        <w:rPr>
          <w:rFonts w:asciiTheme="minorHAnsi" w:hAnsiTheme="minorHAnsi" w:cstheme="minorHAnsi"/>
          <w:sz w:val="22"/>
          <w:szCs w:val="22"/>
        </w:rPr>
        <w:t>zufüh</w:t>
      </w:r>
      <w:r w:rsidRPr="00C809CF">
        <w:rPr>
          <w:rFonts w:asciiTheme="minorHAnsi" w:hAnsiTheme="minorHAnsi" w:cstheme="minorHAnsi"/>
          <w:sz w:val="22"/>
          <w:szCs w:val="22"/>
        </w:rPr>
        <w:t>ren.</w:t>
      </w:r>
    </w:p>
    <w:p w14:paraId="301317F8" w14:textId="77777777" w:rsidR="00A46CE4" w:rsidRDefault="00A46CE4" w:rsidP="00E46E65">
      <w:pPr>
        <w:pStyle w:val="StandardWeb"/>
        <w:rPr>
          <w:rFonts w:asciiTheme="minorHAnsi" w:hAnsiTheme="minorHAnsi" w:cstheme="minorHAnsi"/>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2016"/>
        <w:gridCol w:w="1701"/>
        <w:gridCol w:w="1719"/>
        <w:gridCol w:w="1812"/>
      </w:tblGrid>
      <w:tr w:rsidR="00A55C51" w14:paraId="5F374CAD" w14:textId="77777777" w:rsidTr="005B0702">
        <w:tc>
          <w:tcPr>
            <w:tcW w:w="1812" w:type="dxa"/>
          </w:tcPr>
          <w:p w14:paraId="4E80DD1F" w14:textId="77777777" w:rsidR="00A55C51" w:rsidRDefault="00A55C51" w:rsidP="005B0702">
            <w:pPr>
              <w:pStyle w:val="StandardWeb"/>
              <w:spacing w:before="360" w:beforeAutospacing="0" w:after="360" w:afterAutospacing="0"/>
              <w:rPr>
                <w:rFonts w:asciiTheme="minorHAnsi" w:hAnsiTheme="minorHAnsi" w:cstheme="minorHAnsi"/>
                <w:sz w:val="22"/>
                <w:szCs w:val="22"/>
              </w:rPr>
            </w:pPr>
          </w:p>
        </w:tc>
        <w:tc>
          <w:tcPr>
            <w:tcW w:w="2016" w:type="dxa"/>
          </w:tcPr>
          <w:p w14:paraId="40AFD2F8" w14:textId="77777777" w:rsidR="00A55C51" w:rsidRPr="004662DD" w:rsidRDefault="00A55C51" w:rsidP="005B0702">
            <w:pPr>
              <w:pStyle w:val="StandardWeb"/>
              <w:spacing w:before="360" w:beforeAutospacing="0" w:after="360" w:afterAutospacing="0"/>
              <w:ind w:left="352"/>
              <w:rPr>
                <w:rFonts w:asciiTheme="minorHAnsi" w:hAnsiTheme="minorHAnsi" w:cstheme="minorHAnsi"/>
                <w:b/>
                <w:color w:val="FFFFFF" w:themeColor="background1"/>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58592" behindDoc="0" locked="0" layoutInCell="1" allowOverlap="1" wp14:anchorId="7FB44603" wp14:editId="41EED022">
                      <wp:simplePos x="0" y="0"/>
                      <wp:positionH relativeFrom="column">
                        <wp:posOffset>93953</wp:posOffset>
                      </wp:positionH>
                      <wp:positionV relativeFrom="paragraph">
                        <wp:posOffset>73328</wp:posOffset>
                      </wp:positionV>
                      <wp:extent cx="978408" cy="484632"/>
                      <wp:effectExtent l="19050" t="19050" r="31750" b="29845"/>
                      <wp:wrapNone/>
                      <wp:docPr id="9" name="Eingekerbter Pfeil nach rechts 9"/>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0F64D3"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Eingekerbter Pfeil nach rechts 9" o:spid="_x0000_s1026" type="#_x0000_t94" style="position:absolute;margin-left:7.4pt;margin-top:5.75pt;width:77.05pt;height:38.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" adj="16250" fillcolor="#b0e2ff [660]" strokecolor="#00253a [1604]" strokeweight="1pt">
                      <v:fill opacity="24929f"/>
                    </v:shape>
                  </w:pict>
                </mc:Fallback>
              </mc:AlternateContent>
            </w:r>
            <w:r>
              <w:rPr>
                <w:rFonts w:asciiTheme="minorHAnsi" w:hAnsiTheme="minorHAnsi" w:cstheme="minorHAnsi"/>
                <w:b/>
                <w:sz w:val="20"/>
                <w:szCs w:val="20"/>
              </w:rPr>
              <w:t xml:space="preserve"> </w:t>
            </w:r>
            <w:r w:rsidRPr="004662DD">
              <w:rPr>
                <w:rFonts w:asciiTheme="minorHAnsi" w:hAnsiTheme="minorHAnsi" w:cstheme="minorHAnsi"/>
                <w:b/>
                <w:sz w:val="20"/>
                <w:szCs w:val="20"/>
              </w:rPr>
              <w:t>Beantragung</w:t>
            </w:r>
          </w:p>
        </w:tc>
        <w:tc>
          <w:tcPr>
            <w:tcW w:w="1701" w:type="dxa"/>
          </w:tcPr>
          <w:p w14:paraId="343D435E" w14:textId="77777777" w:rsidR="00A55C51" w:rsidRPr="004662DD" w:rsidRDefault="00A55C51" w:rsidP="005B0702">
            <w:pPr>
              <w:pStyle w:val="StandardWeb"/>
              <w:spacing w:before="360" w:beforeAutospacing="0" w:after="360" w:afterAutospacing="0"/>
              <w:ind w:left="237"/>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59616" behindDoc="0" locked="0" layoutInCell="1" allowOverlap="1" wp14:anchorId="01B389B0" wp14:editId="5FB5D68A">
                      <wp:simplePos x="0" y="0"/>
                      <wp:positionH relativeFrom="column">
                        <wp:posOffset>-1905</wp:posOffset>
                      </wp:positionH>
                      <wp:positionV relativeFrom="paragraph">
                        <wp:posOffset>79789</wp:posOffset>
                      </wp:positionV>
                      <wp:extent cx="978408" cy="484632"/>
                      <wp:effectExtent l="19050" t="19050" r="31750" b="29845"/>
                      <wp:wrapNone/>
                      <wp:docPr id="11" name="Eingekerbter Pfeil nach rechts 11"/>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76C15C" id="Eingekerbter Pfeil nach rechts 11" o:spid="_x0000_s1026" type="#_x0000_t94" style="position:absolute;margin-left:-.15pt;margin-top:6.3pt;width:77.05pt;height:38.1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" adj="16250" fillcolor="#b0e2ff [660]" strokecolor="#00253a [1604]" strokeweight="1pt">
                      <v:fill opacity="24929f"/>
                    </v:shape>
                  </w:pict>
                </mc:Fallback>
              </mc:AlternateContent>
            </w:r>
            <w:r w:rsidRPr="004662DD">
              <w:rPr>
                <w:rFonts w:asciiTheme="minorHAnsi" w:hAnsiTheme="minorHAnsi" w:cstheme="minorHAnsi"/>
                <w:b/>
                <w:sz w:val="20"/>
                <w:szCs w:val="20"/>
              </w:rPr>
              <w:t>Genehmigung</w:t>
            </w:r>
          </w:p>
        </w:tc>
        <w:tc>
          <w:tcPr>
            <w:tcW w:w="1719" w:type="dxa"/>
          </w:tcPr>
          <w:p w14:paraId="2D4E4DBC" w14:textId="77777777" w:rsidR="00A55C51" w:rsidRPr="004662DD" w:rsidRDefault="00A55C51" w:rsidP="005B0702">
            <w:pPr>
              <w:pStyle w:val="StandardWeb"/>
              <w:spacing w:before="360" w:beforeAutospacing="0" w:after="360" w:afterAutospacing="0"/>
              <w:ind w:left="265"/>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0640" behindDoc="0" locked="0" layoutInCell="1" allowOverlap="1" wp14:anchorId="5DF44F6A" wp14:editId="009779D7">
                      <wp:simplePos x="0" y="0"/>
                      <wp:positionH relativeFrom="column">
                        <wp:posOffset>635</wp:posOffset>
                      </wp:positionH>
                      <wp:positionV relativeFrom="paragraph">
                        <wp:posOffset>79789</wp:posOffset>
                      </wp:positionV>
                      <wp:extent cx="978408" cy="484632"/>
                      <wp:effectExtent l="19050" t="19050" r="31750" b="29845"/>
                      <wp:wrapNone/>
                      <wp:docPr id="12" name="Eingekerbter Pfeil nach rechts 12"/>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F4BA0" id="Eingekerbter Pfeil nach rechts 12" o:spid="_x0000_s1026" type="#_x0000_t94" style="position:absolute;margin-left:.05pt;margin-top:6.3pt;width:77.05pt;height:38.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" adj="16250" fillcolor="#b0e2ff [660]" strokecolor="#00253a [1604]" strokeweight="1pt">
                      <v:fill opacity="24929f"/>
                    </v:shape>
                  </w:pict>
                </mc:Fallback>
              </mc:AlternateContent>
            </w:r>
            <w:r w:rsidRPr="004662DD">
              <w:rPr>
                <w:rFonts w:asciiTheme="minorHAnsi" w:hAnsiTheme="minorHAnsi" w:cstheme="minorHAnsi"/>
                <w:b/>
                <w:sz w:val="20"/>
                <w:szCs w:val="20"/>
              </w:rPr>
              <w:t>Umsetzung</w:t>
            </w:r>
          </w:p>
        </w:tc>
        <w:tc>
          <w:tcPr>
            <w:tcW w:w="1812" w:type="dxa"/>
          </w:tcPr>
          <w:p w14:paraId="3008DDF2" w14:textId="77777777" w:rsidR="00A55C51" w:rsidRDefault="00A55C51" w:rsidP="005B0702">
            <w:pPr>
              <w:pStyle w:val="StandardWeb"/>
              <w:spacing w:before="360" w:beforeAutospacing="0" w:after="360" w:afterAutospacing="0"/>
              <w:rPr>
                <w:rFonts w:asciiTheme="minorHAnsi" w:hAnsiTheme="minorHAnsi" w:cstheme="minorHAnsi"/>
                <w:sz w:val="22"/>
                <w:szCs w:val="22"/>
              </w:rPr>
            </w:pPr>
          </w:p>
        </w:tc>
      </w:tr>
      <w:tr w:rsidR="00A55C51" w14:paraId="59C8AB7E" w14:textId="77777777" w:rsidTr="005B0702">
        <w:tc>
          <w:tcPr>
            <w:tcW w:w="1812" w:type="dxa"/>
          </w:tcPr>
          <w:p w14:paraId="678578CA" w14:textId="77777777" w:rsidR="00A55C51" w:rsidRDefault="00A55C51" w:rsidP="005B0702">
            <w:pPr>
              <w:pStyle w:val="StandardWeb"/>
              <w:spacing w:before="360" w:beforeAutospacing="0" w:after="360" w:afterAutospacing="0"/>
              <w:jc w:val="center"/>
              <w:rPr>
                <w:rFonts w:asciiTheme="minorHAnsi" w:hAnsiTheme="minorHAnsi" w:cstheme="minorHAnsi"/>
                <w:sz w:val="22"/>
                <w:szCs w:val="22"/>
              </w:rPr>
            </w:pPr>
            <w:r>
              <w:rPr>
                <w:rFonts w:asciiTheme="minorHAnsi" w:hAnsiTheme="minorHAnsi" w:cstheme="minorHAnsi"/>
                <w:sz w:val="22"/>
                <w:szCs w:val="22"/>
              </w:rPr>
              <w:t>Identität</w:t>
            </w:r>
          </w:p>
        </w:tc>
        <w:tc>
          <w:tcPr>
            <w:tcW w:w="2016" w:type="dxa"/>
            <w:tcBorders>
              <w:bottom w:val="single" w:sz="4" w:space="0" w:color="auto"/>
            </w:tcBorders>
          </w:tcPr>
          <w:p w14:paraId="0677C576" w14:textId="77777777" w:rsidR="00A55C51" w:rsidRPr="004662DD" w:rsidRDefault="00A55C51" w:rsidP="005B0702">
            <w:pPr>
              <w:pStyle w:val="StandardWeb"/>
              <w:spacing w:before="360" w:beforeAutospacing="0" w:after="360" w:afterAutospacing="0"/>
              <w:ind w:left="352"/>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1664" behindDoc="0" locked="0" layoutInCell="1" allowOverlap="1" wp14:anchorId="4E29E8E6" wp14:editId="38D89773">
                      <wp:simplePos x="0" y="0"/>
                      <wp:positionH relativeFrom="column">
                        <wp:posOffset>166839</wp:posOffset>
                      </wp:positionH>
                      <wp:positionV relativeFrom="paragraph">
                        <wp:posOffset>92710</wp:posOffset>
                      </wp:positionV>
                      <wp:extent cx="898387" cy="580445"/>
                      <wp:effectExtent l="0" t="0" r="16510" b="10160"/>
                      <wp:wrapNone/>
                      <wp:docPr id="20" name="Abgerundetes Rechteck 20"/>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DF75AD1" id="Abgerundetes Rechteck 20" o:spid="_x0000_s1026" style="position:absolute;margin-left:13.15pt;margin-top:7.3pt;width:70.75pt;height:45.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Beantragungsinstanz</w:t>
            </w:r>
          </w:p>
        </w:tc>
        <w:tc>
          <w:tcPr>
            <w:tcW w:w="1701" w:type="dxa"/>
            <w:tcBorders>
              <w:bottom w:val="single" w:sz="4" w:space="0" w:color="auto"/>
            </w:tcBorders>
          </w:tcPr>
          <w:p w14:paraId="3BDEFECF" w14:textId="77777777" w:rsidR="00A55C51" w:rsidRPr="004662DD" w:rsidRDefault="00A55C51" w:rsidP="005B0702">
            <w:pPr>
              <w:pStyle w:val="StandardWeb"/>
              <w:spacing w:before="360" w:beforeAutospacing="0" w:after="360" w:afterAutospacing="0"/>
              <w:ind w:left="179"/>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2688" behindDoc="0" locked="0" layoutInCell="1" allowOverlap="1" wp14:anchorId="6836D830" wp14:editId="1B10993C">
                      <wp:simplePos x="0" y="0"/>
                      <wp:positionH relativeFrom="column">
                        <wp:posOffset>-1270</wp:posOffset>
                      </wp:positionH>
                      <wp:positionV relativeFrom="paragraph">
                        <wp:posOffset>93980</wp:posOffset>
                      </wp:positionV>
                      <wp:extent cx="898387" cy="580445"/>
                      <wp:effectExtent l="0" t="0" r="16510" b="10160"/>
                      <wp:wrapNone/>
                      <wp:docPr id="21" name="Abgerundetes Rechteck 21"/>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AF846A3" id="Abgerundetes Rechteck 21" o:spid="_x0000_s1026" style="position:absolute;margin-left:-.1pt;margin-top:7.4pt;width:70.75pt;height:4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Freigabe</w:t>
            </w:r>
            <w:r>
              <w:rPr>
                <w:rFonts w:asciiTheme="minorHAnsi" w:hAnsiTheme="minorHAnsi" w:cstheme="minorHAnsi"/>
                <w:b/>
                <w:sz w:val="20"/>
                <w:szCs w:val="20"/>
              </w:rPr>
              <w:t xml:space="preserve">-         </w:t>
            </w:r>
            <w:r w:rsidRPr="004662DD">
              <w:rPr>
                <w:rFonts w:asciiTheme="minorHAnsi" w:hAnsiTheme="minorHAnsi" w:cstheme="minorHAnsi"/>
                <w:b/>
                <w:sz w:val="20"/>
                <w:szCs w:val="20"/>
              </w:rPr>
              <w:t>instanz</w:t>
            </w:r>
          </w:p>
        </w:tc>
        <w:tc>
          <w:tcPr>
            <w:tcW w:w="1719" w:type="dxa"/>
            <w:tcBorders>
              <w:bottom w:val="single" w:sz="4" w:space="0" w:color="auto"/>
            </w:tcBorders>
          </w:tcPr>
          <w:p w14:paraId="74E214DA" w14:textId="77777777" w:rsidR="00A55C51" w:rsidRPr="004662DD" w:rsidRDefault="00A55C51" w:rsidP="005B0702">
            <w:pPr>
              <w:pStyle w:val="StandardWeb"/>
              <w:spacing w:before="360" w:beforeAutospacing="0" w:after="360" w:afterAutospacing="0"/>
              <w:ind w:left="177"/>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3712" behindDoc="0" locked="0" layoutInCell="1" allowOverlap="1" wp14:anchorId="66D34692" wp14:editId="52473C95">
                      <wp:simplePos x="0" y="0"/>
                      <wp:positionH relativeFrom="column">
                        <wp:posOffset>40889</wp:posOffset>
                      </wp:positionH>
                      <wp:positionV relativeFrom="paragraph">
                        <wp:posOffset>93980</wp:posOffset>
                      </wp:positionV>
                      <wp:extent cx="898387" cy="580445"/>
                      <wp:effectExtent l="0" t="0" r="16510" b="10160"/>
                      <wp:wrapNone/>
                      <wp:docPr id="23" name="Abgerundetes Rechteck 23"/>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B7FE9DA" id="Abgerundetes Rechteck 23" o:spid="_x0000_s1026" style="position:absolute;margin-left:3.2pt;margin-top:7.4pt;width:70.75pt;height:45.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 xml:space="preserve">technische </w:t>
            </w:r>
            <w:r>
              <w:rPr>
                <w:rFonts w:asciiTheme="minorHAnsi" w:hAnsiTheme="minorHAnsi" w:cstheme="minorHAnsi"/>
                <w:b/>
                <w:sz w:val="20"/>
                <w:szCs w:val="20"/>
              </w:rPr>
              <w:t xml:space="preserve">   </w:t>
            </w:r>
            <w:r w:rsidRPr="004662DD">
              <w:rPr>
                <w:rFonts w:asciiTheme="minorHAnsi" w:hAnsiTheme="minorHAnsi" w:cstheme="minorHAnsi"/>
                <w:b/>
                <w:sz w:val="20"/>
                <w:szCs w:val="20"/>
              </w:rPr>
              <w:t>Bereitstellung</w:t>
            </w:r>
          </w:p>
        </w:tc>
        <w:tc>
          <w:tcPr>
            <w:tcW w:w="1812" w:type="dxa"/>
          </w:tcPr>
          <w:p w14:paraId="2046DE3E" w14:textId="77777777" w:rsidR="00A55C51" w:rsidRDefault="00A55C51" w:rsidP="005B0702">
            <w:pPr>
              <w:pStyle w:val="StandardWeb"/>
              <w:spacing w:before="360" w:beforeAutospacing="0" w:after="360" w:afterAutospacing="0"/>
              <w:rPr>
                <w:rFonts w:asciiTheme="minorHAnsi" w:hAnsiTheme="minorHAnsi" w:cstheme="minorHAnsi"/>
                <w:sz w:val="22"/>
                <w:szCs w:val="22"/>
              </w:rPr>
            </w:pPr>
          </w:p>
        </w:tc>
      </w:tr>
      <w:tr w:rsidR="00A55C51" w14:paraId="7C37181F" w14:textId="77777777" w:rsidTr="005B0702">
        <w:tc>
          <w:tcPr>
            <w:tcW w:w="1812" w:type="dxa"/>
            <w:tcBorders>
              <w:right w:val="single" w:sz="4" w:space="0" w:color="auto"/>
            </w:tcBorders>
          </w:tcPr>
          <w:p w14:paraId="0267D8BE" w14:textId="77777777" w:rsidR="00A55C51" w:rsidRPr="00F42BA3" w:rsidRDefault="00A55C51" w:rsidP="005B0702">
            <w:pPr>
              <w:pStyle w:val="StandardWeb"/>
              <w:spacing w:before="360" w:beforeAutospacing="0" w:after="360" w:afterAutospacing="0"/>
              <w:ind w:left="313"/>
              <w:rPr>
                <w:rFonts w:asciiTheme="minorHAnsi" w:hAnsiTheme="minorHAnsi" w:cstheme="minorHAnsi"/>
                <w:sz w:val="18"/>
                <w:szCs w:val="18"/>
              </w:rPr>
            </w:pPr>
            <w:r w:rsidRPr="004662DD">
              <w:rPr>
                <w:rFonts w:asciiTheme="minorHAnsi" w:hAnsiTheme="minorHAnsi" w:cstheme="minorHAnsi"/>
                <w:b/>
                <w:noProof/>
                <w:sz w:val="20"/>
                <w:szCs w:val="20"/>
              </w:rPr>
              <mc:AlternateContent>
                <mc:Choice Requires="wps">
                  <w:drawing>
                    <wp:anchor distT="0" distB="0" distL="114300" distR="114300" simplePos="0" relativeHeight="251765760" behindDoc="0" locked="0" layoutInCell="1" allowOverlap="1" wp14:anchorId="11EC0F67" wp14:editId="28178BC8">
                      <wp:simplePos x="0" y="0"/>
                      <wp:positionH relativeFrom="column">
                        <wp:posOffset>8393</wp:posOffset>
                      </wp:positionH>
                      <wp:positionV relativeFrom="paragraph">
                        <wp:posOffset>20955</wp:posOffset>
                      </wp:positionV>
                      <wp:extent cx="1025111" cy="754905"/>
                      <wp:effectExtent l="19050" t="19050" r="10795" b="45720"/>
                      <wp:wrapNone/>
                      <wp:docPr id="40" name="Eingekerbter Pfeil nach rechts 40"/>
                      <wp:cNvGraphicFramePr/>
                      <a:graphic xmlns:a="http://schemas.openxmlformats.org/drawingml/2006/main">
                        <a:graphicData uri="http://schemas.microsoft.com/office/word/2010/wordprocessingShape">
                          <wps:wsp>
                            <wps:cNvSpPr/>
                            <wps:spPr>
                              <a:xfrm>
                                <a:off x="0" y="0"/>
                                <a:ext cx="1025111" cy="754905"/>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70F733" id="Eingekerbter Pfeil nach rechts 40" o:spid="_x0000_s1026" type="#_x0000_t94" style="position:absolute;margin-left:.65pt;margin-top:1.65pt;width:80.7pt;height:59.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" adj="13647" fillcolor="#b0e2ff [660]" strokecolor="#00253a [1604]" strokeweight="1pt">
                      <v:fill opacity="24929f"/>
                    </v:shape>
                  </w:pict>
                </mc:Fallback>
              </mc:AlternateContent>
            </w:r>
            <w:r w:rsidRPr="00F42BA3">
              <w:rPr>
                <w:rFonts w:asciiTheme="minorHAnsi" w:hAnsiTheme="minorHAnsi" w:cstheme="minorHAnsi"/>
                <w:b/>
                <w:sz w:val="18"/>
                <w:szCs w:val="18"/>
              </w:rPr>
              <w:t>Funktionsprofil</w:t>
            </w:r>
            <w:r>
              <w:rPr>
                <w:rFonts w:asciiTheme="minorHAnsi" w:hAnsiTheme="minorHAnsi" w:cstheme="minorHAnsi"/>
                <w:b/>
                <w:sz w:val="18"/>
                <w:szCs w:val="18"/>
              </w:rPr>
              <w:t>/Attribute</w:t>
            </w:r>
          </w:p>
        </w:tc>
        <w:tc>
          <w:tcPr>
            <w:tcW w:w="2016"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64F2ADF0" w14:textId="77777777" w:rsidR="00A55C51" w:rsidRPr="00A50E4C" w:rsidRDefault="00A55C51" w:rsidP="005B0702">
            <w:pPr>
              <w:pStyle w:val="StandardWeb"/>
              <w:spacing w:before="360" w:beforeAutospacing="0" w:after="360" w:afterAutospacing="0"/>
              <w:rPr>
                <w:rFonts w:asciiTheme="minorHAnsi" w:hAnsiTheme="minorHAnsi" w:cstheme="minorHAnsi"/>
                <w:b/>
                <w:color w:val="FDF1D7" w:themeColor="accent4" w:themeTint="33"/>
                <w:sz w:val="20"/>
                <w:szCs w:val="20"/>
              </w:rPr>
            </w:pPr>
            <w:r w:rsidRPr="00A50E4C">
              <w:rPr>
                <w:rFonts w:asciiTheme="minorHAnsi" w:hAnsiTheme="minorHAnsi" w:cstheme="minorHAnsi"/>
                <w:b/>
                <w:sz w:val="20"/>
                <w:szCs w:val="20"/>
              </w:rPr>
              <w:t>Zuweisungsverfahren Benutzer/Rolle</w:t>
            </w:r>
            <w:r>
              <w:rPr>
                <w:rFonts w:asciiTheme="minorHAnsi" w:hAnsiTheme="minorHAnsi" w:cstheme="minorHAnsi"/>
                <w:b/>
                <w:sz w:val="20"/>
                <w:szCs w:val="20"/>
              </w:rPr>
              <w:t>/ Gruppe/Attribute</w:t>
            </w:r>
          </w:p>
        </w:tc>
        <w:tc>
          <w:tcPr>
            <w:tcW w:w="1701"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4D07C3E1"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Antragsfreigabeverfahren</w:t>
            </w:r>
          </w:p>
        </w:tc>
        <w:tc>
          <w:tcPr>
            <w:tcW w:w="1719"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3DF26A9A"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Erstellungsverfahren</w:t>
            </w:r>
          </w:p>
        </w:tc>
        <w:tc>
          <w:tcPr>
            <w:tcW w:w="1812" w:type="dxa"/>
            <w:tcBorders>
              <w:left w:val="single" w:sz="4" w:space="0" w:color="auto"/>
            </w:tcBorders>
          </w:tcPr>
          <w:p w14:paraId="17F063F3" w14:textId="77777777" w:rsidR="00A55C51" w:rsidRDefault="00A55C51" w:rsidP="002244B8">
            <w:pPr>
              <w:pStyle w:val="StandardWeb"/>
              <w:spacing w:before="360" w:beforeAutospacing="0" w:after="360" w:afterAutospacing="0"/>
              <w:rPr>
                <w:rFonts w:asciiTheme="minorHAnsi" w:hAnsiTheme="minorHAnsi" w:cstheme="minorHAnsi"/>
                <w:sz w:val="22"/>
                <w:szCs w:val="22"/>
              </w:rPr>
            </w:pPr>
            <w:r>
              <w:rPr>
                <w:rFonts w:asciiTheme="minorHAnsi" w:hAnsiTheme="minorHAnsi" w:cstheme="minorHAnsi"/>
                <w:sz w:val="22"/>
                <w:szCs w:val="22"/>
              </w:rPr>
              <w:t>Rollen-/</w:t>
            </w:r>
            <w:r w:rsidR="002244B8">
              <w:rPr>
                <w:rFonts w:asciiTheme="minorHAnsi" w:hAnsiTheme="minorHAnsi" w:cstheme="minorHAnsi"/>
                <w:sz w:val="22"/>
                <w:szCs w:val="22"/>
              </w:rPr>
              <w:t>Benutzergruppenzuteilung</w:t>
            </w:r>
          </w:p>
        </w:tc>
      </w:tr>
      <w:tr w:rsidR="00A55C51" w14:paraId="4B9C7D6A" w14:textId="77777777" w:rsidTr="005B0702">
        <w:tc>
          <w:tcPr>
            <w:tcW w:w="1812" w:type="dxa"/>
            <w:tcBorders>
              <w:right w:val="single" w:sz="4" w:space="0" w:color="auto"/>
            </w:tcBorders>
          </w:tcPr>
          <w:p w14:paraId="68A55BF7" w14:textId="77777777" w:rsidR="00A55C51" w:rsidRPr="00F42BA3" w:rsidRDefault="00A55C51" w:rsidP="005B0702">
            <w:pPr>
              <w:pStyle w:val="StandardWeb"/>
              <w:spacing w:before="360" w:beforeAutospacing="0" w:after="360" w:afterAutospacing="0"/>
              <w:ind w:left="313"/>
              <w:rPr>
                <w:rFonts w:asciiTheme="minorHAnsi" w:hAnsiTheme="minorHAnsi" w:cstheme="minorHAnsi"/>
                <w:b/>
                <w:sz w:val="18"/>
                <w:szCs w:val="18"/>
              </w:rPr>
            </w:pPr>
            <w:r w:rsidRPr="004662DD">
              <w:rPr>
                <w:rFonts w:asciiTheme="minorHAnsi" w:hAnsiTheme="minorHAnsi" w:cstheme="minorHAnsi"/>
                <w:b/>
                <w:noProof/>
                <w:sz w:val="20"/>
                <w:szCs w:val="20"/>
              </w:rPr>
              <mc:AlternateContent>
                <mc:Choice Requires="wps">
                  <w:drawing>
                    <wp:anchor distT="0" distB="0" distL="114300" distR="114300" simplePos="0" relativeHeight="251764736" behindDoc="0" locked="0" layoutInCell="1" allowOverlap="1" wp14:anchorId="2A5A3553" wp14:editId="61BC776F">
                      <wp:simplePos x="0" y="0"/>
                      <wp:positionH relativeFrom="column">
                        <wp:posOffset>9000</wp:posOffset>
                      </wp:positionH>
                      <wp:positionV relativeFrom="paragraph">
                        <wp:posOffset>22722</wp:posOffset>
                      </wp:positionV>
                      <wp:extent cx="1025111" cy="754905"/>
                      <wp:effectExtent l="19050" t="19050" r="22860" b="45720"/>
                      <wp:wrapNone/>
                      <wp:docPr id="26" name="Eingekerbter Pfeil nach rechts 26"/>
                      <wp:cNvGraphicFramePr/>
                      <a:graphic xmlns:a="http://schemas.openxmlformats.org/drawingml/2006/main">
                        <a:graphicData uri="http://schemas.microsoft.com/office/word/2010/wordprocessingShape">
                          <wps:wsp>
                            <wps:cNvSpPr/>
                            <wps:spPr>
                              <a:xfrm>
                                <a:off x="0" y="0"/>
                                <a:ext cx="1025111" cy="754905"/>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56AFC7" id="Eingekerbter Pfeil nach rechts 26" o:spid="_x0000_s1026" type="#_x0000_t94" style="position:absolute;margin-left:.7pt;margin-top:1.8pt;width:80.7pt;height:59.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" adj="13647" fillcolor="#b0e2ff [660]" strokecolor="#00253a [1604]" strokeweight="1pt">
                      <v:fill opacity="24929f"/>
                    </v:shape>
                  </w:pict>
                </mc:Fallback>
              </mc:AlternateContent>
            </w:r>
            <w:r w:rsidRPr="00F42BA3">
              <w:rPr>
                <w:rFonts w:asciiTheme="minorHAnsi" w:hAnsiTheme="minorHAnsi" w:cstheme="minorHAnsi"/>
                <w:b/>
                <w:sz w:val="18"/>
                <w:szCs w:val="18"/>
              </w:rPr>
              <w:t>Rollen</w:t>
            </w:r>
            <w:r>
              <w:rPr>
                <w:rFonts w:asciiTheme="minorHAnsi" w:hAnsiTheme="minorHAnsi" w:cstheme="minorHAnsi"/>
                <w:b/>
                <w:sz w:val="18"/>
                <w:szCs w:val="18"/>
              </w:rPr>
              <w:t>-</w:t>
            </w:r>
            <w:r w:rsidRPr="00F42BA3">
              <w:rPr>
                <w:rFonts w:asciiTheme="minorHAnsi" w:hAnsiTheme="minorHAnsi" w:cstheme="minorHAnsi"/>
                <w:b/>
                <w:sz w:val="18"/>
                <w:szCs w:val="18"/>
              </w:rPr>
              <w:t>/Grup</w:t>
            </w:r>
            <w:r>
              <w:rPr>
                <w:rFonts w:asciiTheme="minorHAnsi" w:hAnsiTheme="minorHAnsi" w:cstheme="minorHAnsi"/>
                <w:b/>
                <w:sz w:val="18"/>
                <w:szCs w:val="18"/>
              </w:rPr>
              <w:t xml:space="preserve">-     </w:t>
            </w:r>
            <w:r w:rsidRPr="00F42BA3">
              <w:rPr>
                <w:rFonts w:asciiTheme="minorHAnsi" w:hAnsiTheme="minorHAnsi" w:cstheme="minorHAnsi"/>
                <w:b/>
                <w:sz w:val="18"/>
                <w:szCs w:val="18"/>
              </w:rPr>
              <w:t>pen</w:t>
            </w:r>
            <w:r>
              <w:rPr>
                <w:rFonts w:asciiTheme="minorHAnsi" w:hAnsiTheme="minorHAnsi" w:cstheme="minorHAnsi"/>
                <w:b/>
                <w:sz w:val="18"/>
                <w:szCs w:val="18"/>
              </w:rPr>
              <w:t>katalog</w:t>
            </w:r>
          </w:p>
        </w:tc>
        <w:tc>
          <w:tcPr>
            <w:tcW w:w="2016"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2AC5F291"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Bedienstetenverzeichnis</w:t>
            </w:r>
          </w:p>
        </w:tc>
        <w:tc>
          <w:tcPr>
            <w:tcW w:w="1701"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06F7645E"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ISDS</w:t>
            </w:r>
            <w:r w:rsidRPr="00A50E4C">
              <w:rPr>
                <w:rFonts w:asciiTheme="minorHAnsi" w:hAnsiTheme="minorHAnsi" w:cstheme="minorHAnsi"/>
                <w:b/>
                <w:sz w:val="20"/>
                <w:szCs w:val="20"/>
              </w:rPr>
              <w:t>-Prüfung</w:t>
            </w:r>
          </w:p>
        </w:tc>
        <w:tc>
          <w:tcPr>
            <w:tcW w:w="1719"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5BD22CC2"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Test</w:t>
            </w:r>
          </w:p>
        </w:tc>
        <w:tc>
          <w:tcPr>
            <w:tcW w:w="1812" w:type="dxa"/>
            <w:tcBorders>
              <w:left w:val="single" w:sz="4" w:space="0" w:color="auto"/>
            </w:tcBorders>
          </w:tcPr>
          <w:p w14:paraId="290BFAAD" w14:textId="77777777" w:rsidR="00A55C51" w:rsidRDefault="00A55C51" w:rsidP="005B0702">
            <w:pPr>
              <w:pStyle w:val="StandardWeb"/>
              <w:spacing w:before="360" w:beforeAutospacing="0" w:after="360" w:afterAutospacing="0"/>
              <w:rPr>
                <w:rFonts w:asciiTheme="minorHAnsi" w:hAnsiTheme="minorHAnsi" w:cstheme="minorHAnsi"/>
                <w:sz w:val="22"/>
                <w:szCs w:val="22"/>
              </w:rPr>
            </w:pPr>
          </w:p>
        </w:tc>
      </w:tr>
      <w:tr w:rsidR="00A55C51" w14:paraId="5C1BB936" w14:textId="77777777" w:rsidTr="005B0702">
        <w:tc>
          <w:tcPr>
            <w:tcW w:w="1812" w:type="dxa"/>
            <w:tcBorders>
              <w:right w:val="single" w:sz="4" w:space="0" w:color="auto"/>
            </w:tcBorders>
          </w:tcPr>
          <w:p w14:paraId="4D8418AF" w14:textId="77777777" w:rsidR="00A55C51" w:rsidRPr="00F42BA3" w:rsidRDefault="00A55C51" w:rsidP="005B0702">
            <w:pPr>
              <w:pStyle w:val="StandardWeb"/>
              <w:spacing w:before="360" w:beforeAutospacing="0" w:after="360" w:afterAutospacing="0"/>
              <w:rPr>
                <w:rFonts w:asciiTheme="minorHAnsi" w:hAnsiTheme="minorHAnsi" w:cstheme="minorHAnsi"/>
                <w:b/>
                <w:sz w:val="20"/>
                <w:szCs w:val="20"/>
              </w:rPr>
            </w:pPr>
          </w:p>
        </w:tc>
        <w:tc>
          <w:tcPr>
            <w:tcW w:w="2016"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5FB3CEDC"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Antrag</w:t>
            </w:r>
          </w:p>
        </w:tc>
        <w:tc>
          <w:tcPr>
            <w:tcW w:w="1701"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1013AD3C"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Freigabe/Rückweisung</w:t>
            </w:r>
          </w:p>
        </w:tc>
        <w:tc>
          <w:tcPr>
            <w:tcW w:w="1719"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5DE98C12" w14:textId="77777777" w:rsidR="00A55C51" w:rsidRPr="00A50E4C" w:rsidRDefault="00A55C51"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Betrieb</w:t>
            </w:r>
          </w:p>
        </w:tc>
        <w:tc>
          <w:tcPr>
            <w:tcW w:w="1812" w:type="dxa"/>
            <w:tcBorders>
              <w:left w:val="single" w:sz="4" w:space="0" w:color="auto"/>
            </w:tcBorders>
          </w:tcPr>
          <w:p w14:paraId="63AF6DFF" w14:textId="77777777" w:rsidR="00A55C51" w:rsidRDefault="00A55C51" w:rsidP="005B0702">
            <w:pPr>
              <w:pStyle w:val="StandardWeb"/>
              <w:spacing w:before="360" w:beforeAutospacing="0" w:after="360" w:afterAutospacing="0"/>
              <w:rPr>
                <w:rFonts w:asciiTheme="minorHAnsi" w:hAnsiTheme="minorHAnsi" w:cstheme="minorHAnsi"/>
                <w:sz w:val="22"/>
                <w:szCs w:val="22"/>
              </w:rPr>
            </w:pPr>
          </w:p>
        </w:tc>
      </w:tr>
    </w:tbl>
    <w:p w14:paraId="2E9D23D6" w14:textId="77777777" w:rsidR="00A55C51" w:rsidRPr="00A144BA" w:rsidRDefault="00A55C51" w:rsidP="00A55C51">
      <w:pPr>
        <w:pStyle w:val="StandardWeb"/>
        <w:rPr>
          <w:rFonts w:asciiTheme="minorHAnsi" w:hAnsiTheme="minorHAnsi" w:cstheme="minorHAnsi"/>
          <w:b/>
          <w:sz w:val="20"/>
          <w:szCs w:val="20"/>
        </w:rPr>
      </w:pPr>
      <w:r w:rsidRPr="00BB5D63">
        <w:rPr>
          <w:rFonts w:asciiTheme="minorHAnsi" w:hAnsiTheme="minorHAnsi" w:cstheme="minorHAnsi"/>
          <w:b/>
          <w:sz w:val="20"/>
          <w:szCs w:val="20"/>
        </w:rPr>
        <w:t>Abbildung: Rollen</w:t>
      </w:r>
      <w:r>
        <w:rPr>
          <w:rFonts w:asciiTheme="minorHAnsi" w:hAnsiTheme="minorHAnsi" w:cstheme="minorHAnsi"/>
          <w:b/>
          <w:sz w:val="20"/>
          <w:szCs w:val="20"/>
        </w:rPr>
        <w:t>-/</w:t>
      </w:r>
      <w:r w:rsidR="002244B8">
        <w:rPr>
          <w:rFonts w:asciiTheme="minorHAnsi" w:hAnsiTheme="minorHAnsi" w:cstheme="minorHAnsi"/>
          <w:b/>
          <w:sz w:val="20"/>
          <w:szCs w:val="20"/>
        </w:rPr>
        <w:t>Benutzergruppen</w:t>
      </w:r>
      <w:r w:rsidR="002244B8" w:rsidRPr="00BB5D63">
        <w:rPr>
          <w:rFonts w:asciiTheme="minorHAnsi" w:hAnsiTheme="minorHAnsi" w:cstheme="minorHAnsi"/>
          <w:b/>
          <w:sz w:val="20"/>
          <w:szCs w:val="20"/>
        </w:rPr>
        <w:t>zuteilung</w:t>
      </w:r>
    </w:p>
    <w:p w14:paraId="5D748CB3" w14:textId="77777777" w:rsidR="00E46E65" w:rsidRPr="00E46E65" w:rsidRDefault="001E442A" w:rsidP="00E46E65">
      <w:pPr>
        <w:pStyle w:val="StandardWeb"/>
        <w:rPr>
          <w:rFonts w:asciiTheme="minorHAnsi" w:hAnsiTheme="minorHAnsi" w:cstheme="minorHAnsi"/>
          <w:sz w:val="22"/>
          <w:szCs w:val="22"/>
        </w:rPr>
      </w:pPr>
      <w:r>
        <w:rPr>
          <w:rFonts w:asciiTheme="minorHAnsi" w:hAnsiTheme="minorHAnsi" w:cstheme="minorHAnsi"/>
          <w:sz w:val="22"/>
          <w:szCs w:val="22"/>
        </w:rPr>
        <w:t>Auf dieser Grundlage</w:t>
      </w:r>
      <w:r w:rsidRPr="00E46E65">
        <w:rPr>
          <w:rFonts w:asciiTheme="minorHAnsi" w:hAnsiTheme="minorHAnsi" w:cstheme="minorHAnsi"/>
          <w:sz w:val="22"/>
          <w:szCs w:val="22"/>
        </w:rPr>
        <w:t xml:space="preserve"> erfolgt ei</w:t>
      </w:r>
      <w:r>
        <w:rPr>
          <w:rFonts w:asciiTheme="minorHAnsi" w:hAnsiTheme="minorHAnsi" w:cstheme="minorHAnsi"/>
          <w:sz w:val="22"/>
          <w:szCs w:val="22"/>
        </w:rPr>
        <w:t>ne strukturierte und überprüfba</w:t>
      </w:r>
      <w:r w:rsidRPr="00E46E65">
        <w:rPr>
          <w:rFonts w:asciiTheme="minorHAnsi" w:hAnsiTheme="minorHAnsi" w:cstheme="minorHAnsi"/>
          <w:sz w:val="22"/>
          <w:szCs w:val="22"/>
        </w:rPr>
        <w:t>re Berechtigungsvergabe.</w:t>
      </w:r>
    </w:p>
    <w:p w14:paraId="28E26D65" w14:textId="77777777" w:rsidR="006F2286" w:rsidRPr="000B5588" w:rsidRDefault="006F2286" w:rsidP="006F2286">
      <w:pPr>
        <w:pStyle w:val="berschrift2"/>
        <w:ind w:left="851" w:hanging="851"/>
        <w:rPr>
          <w:ins w:id="2956" w:author="Franz, Ilka (GZD - DIII - DO Potsdam Behlertstraße)" w:date="2022-01-06T11:13:00Z"/>
        </w:rPr>
      </w:pPr>
      <w:bookmarkStart w:id="2957" w:name="_Toc88646391"/>
      <w:ins w:id="2958" w:author="Franz, Ilka (GZD - DIII - DO Potsdam Behlertstraße)" w:date="2022-01-06T11:13:00Z">
        <w:r>
          <w:t>Rollentrennung</w:t>
        </w:r>
      </w:ins>
    </w:p>
    <w:p w14:paraId="118B84AD" w14:textId="77777777" w:rsidR="006F2286" w:rsidRDefault="006F2286" w:rsidP="006F2286">
      <w:pPr>
        <w:pStyle w:val="StandardWeb"/>
        <w:rPr>
          <w:ins w:id="2959" w:author="Franz, Ilka (GZD - DIII - DO Potsdam Behlertstraße)" w:date="2022-01-06T11:13:00Z"/>
          <w:rFonts w:asciiTheme="minorHAnsi" w:hAnsiTheme="minorHAnsi" w:cstheme="minorHAnsi"/>
          <w:sz w:val="22"/>
          <w:szCs w:val="22"/>
        </w:rPr>
      </w:pPr>
      <w:ins w:id="2960" w:author="Franz, Ilka (GZD - DIII - DO Potsdam Behlertstraße)" w:date="2022-01-06T11:13:00Z">
        <w:r w:rsidRPr="000B5588">
          <w:rPr>
            <w:rFonts w:asciiTheme="minorHAnsi" w:hAnsiTheme="minorHAnsi" w:cstheme="minorHAnsi"/>
            <w:sz w:val="22"/>
            <w:szCs w:val="22"/>
          </w:rPr>
          <w:t xml:space="preserve">Es wird </w:t>
        </w:r>
        <w:r>
          <w:rPr>
            <w:rFonts w:asciiTheme="minorHAnsi" w:hAnsiTheme="minorHAnsi" w:cstheme="minorHAnsi"/>
            <w:sz w:val="22"/>
            <w:szCs w:val="22"/>
          </w:rPr>
          <w:t xml:space="preserve">im Folgenden </w:t>
        </w:r>
        <w:r w:rsidRPr="000B5588">
          <w:rPr>
            <w:rFonts w:asciiTheme="minorHAnsi" w:hAnsiTheme="minorHAnsi" w:cstheme="minorHAnsi"/>
            <w:sz w:val="22"/>
            <w:szCs w:val="22"/>
          </w:rPr>
          <w:t>festgelegt</w:t>
        </w:r>
        <w:r>
          <w:rPr>
            <w:rFonts w:asciiTheme="minorHAnsi" w:hAnsiTheme="minorHAnsi" w:cstheme="minorHAnsi"/>
            <w:sz w:val="22"/>
            <w:szCs w:val="22"/>
          </w:rPr>
          <w:t>,</w:t>
        </w:r>
        <w:r w:rsidRPr="000B5588">
          <w:rPr>
            <w:rFonts w:asciiTheme="minorHAnsi" w:hAnsiTheme="minorHAnsi" w:cstheme="minorHAnsi"/>
            <w:sz w:val="22"/>
            <w:szCs w:val="22"/>
          </w:rPr>
          <w:t xml:space="preserve"> welche Rollen </w:t>
        </w:r>
        <w:r>
          <w:rPr>
            <w:rFonts w:asciiTheme="minorHAnsi" w:hAnsiTheme="minorHAnsi" w:cstheme="minorHAnsi"/>
            <w:sz w:val="22"/>
            <w:szCs w:val="22"/>
          </w:rPr>
          <w:t>voneinander zu trennen sind:</w:t>
        </w:r>
      </w:ins>
    </w:p>
    <w:p w14:paraId="306D912D" w14:textId="77777777" w:rsidR="006F2286" w:rsidRDefault="006F2286" w:rsidP="006F2286">
      <w:pPr>
        <w:pStyle w:val="StandardWeb"/>
        <w:numPr>
          <w:ilvl w:val="0"/>
          <w:numId w:val="31"/>
        </w:numPr>
        <w:rPr>
          <w:ins w:id="2961" w:author="Franz, Ilka (GZD - DIII - DO Potsdam Behlertstraße)" w:date="2022-01-06T11:13:00Z"/>
          <w:rFonts w:asciiTheme="minorHAnsi" w:hAnsiTheme="minorHAnsi" w:cstheme="minorHAnsi"/>
          <w:sz w:val="22"/>
          <w:szCs w:val="22"/>
        </w:rPr>
      </w:pPr>
      <w:ins w:id="2962" w:author="Franz, Ilka (GZD - DIII - DO Potsdam Behlertstraße)" w:date="2022-01-06T11:13:00Z">
        <w:r>
          <w:rPr>
            <w:rFonts w:asciiTheme="minorHAnsi" w:hAnsiTheme="minorHAnsi" w:cstheme="minorHAnsi"/>
            <w:sz w:val="22"/>
            <w:szCs w:val="22"/>
          </w:rPr>
          <w:t>Es erfolgt eine Wahrnehmung administrierender und sachbearbeitender Rollen.</w:t>
        </w:r>
      </w:ins>
    </w:p>
    <w:p w14:paraId="76674B41" w14:textId="77777777" w:rsidR="006F2286" w:rsidRPr="0048157A" w:rsidRDefault="006F2286" w:rsidP="006F2286">
      <w:pPr>
        <w:pStyle w:val="StandardWeb"/>
        <w:numPr>
          <w:ilvl w:val="0"/>
          <w:numId w:val="31"/>
        </w:numPr>
        <w:rPr>
          <w:ins w:id="2963" w:author="Franz, Ilka (GZD - DIII - DO Potsdam Behlertstraße)" w:date="2022-01-06T11:13:00Z"/>
          <w:rFonts w:asciiTheme="minorHAnsi" w:hAnsiTheme="minorHAnsi" w:cstheme="minorHAnsi"/>
          <w:sz w:val="22"/>
          <w:szCs w:val="22"/>
        </w:rPr>
      </w:pPr>
      <w:ins w:id="2964" w:author="Franz, Ilka (GZD - DIII - DO Potsdam Behlertstraße)" w:date="2022-01-06T11:13:00Z">
        <w:r>
          <w:rPr>
            <w:rFonts w:asciiTheme="minorHAnsi" w:hAnsiTheme="minorHAnsi" w:cstheme="minorHAnsi"/>
            <w:sz w:val="22"/>
            <w:szCs w:val="22"/>
          </w:rPr>
          <w:t>O</w:t>
        </w:r>
        <w:r w:rsidRPr="000B5588">
          <w:rPr>
            <w:rFonts w:asciiTheme="minorHAnsi" w:hAnsiTheme="minorHAnsi" w:cstheme="minorHAnsi"/>
            <w:sz w:val="22"/>
            <w:szCs w:val="22"/>
          </w:rPr>
          <w:t xml:space="preserve">perationelle </w:t>
        </w:r>
        <w:r>
          <w:rPr>
            <w:rFonts w:asciiTheme="minorHAnsi" w:hAnsiTheme="minorHAnsi" w:cstheme="minorHAnsi"/>
            <w:sz w:val="22"/>
            <w:szCs w:val="22"/>
          </w:rPr>
          <w:t xml:space="preserve">(z. B. Administration und Sachbearbeitung) </w:t>
        </w:r>
        <w:r w:rsidRPr="000B5588">
          <w:rPr>
            <w:rFonts w:asciiTheme="minorHAnsi" w:hAnsiTheme="minorHAnsi" w:cstheme="minorHAnsi"/>
            <w:sz w:val="22"/>
            <w:szCs w:val="22"/>
          </w:rPr>
          <w:t xml:space="preserve">und </w:t>
        </w:r>
        <w:r>
          <w:rPr>
            <w:rFonts w:asciiTheme="minorHAnsi" w:hAnsiTheme="minorHAnsi" w:cstheme="minorHAnsi"/>
            <w:sz w:val="22"/>
            <w:szCs w:val="22"/>
          </w:rPr>
          <w:t>beaufsichtigende</w:t>
        </w:r>
        <w:r w:rsidRPr="000B5588">
          <w:rPr>
            <w:rFonts w:asciiTheme="minorHAnsi" w:hAnsiTheme="minorHAnsi" w:cstheme="minorHAnsi"/>
            <w:sz w:val="22"/>
            <w:szCs w:val="22"/>
          </w:rPr>
          <w:t xml:space="preserve"> Rollen </w:t>
        </w:r>
        <w:r>
          <w:rPr>
            <w:rFonts w:asciiTheme="minorHAnsi" w:hAnsiTheme="minorHAnsi" w:cstheme="minorHAnsi"/>
            <w:sz w:val="22"/>
            <w:szCs w:val="22"/>
          </w:rPr>
          <w:t xml:space="preserve">(z. B. Fach- und Rechtsaufsicht, Datenschutzbeauftragter, </w:t>
        </w:r>
        <w:r w:rsidRPr="000B5588">
          <w:rPr>
            <w:rFonts w:asciiTheme="minorHAnsi" w:hAnsiTheme="minorHAnsi" w:cstheme="minorHAnsi"/>
            <w:sz w:val="22"/>
            <w:szCs w:val="22"/>
          </w:rPr>
          <w:t>Informationssicherheitsbeauftragte</w:t>
        </w:r>
        <w:r>
          <w:rPr>
            <w:rFonts w:asciiTheme="minorHAnsi" w:hAnsiTheme="minorHAnsi" w:cstheme="minorHAnsi"/>
            <w:sz w:val="22"/>
            <w:szCs w:val="22"/>
          </w:rPr>
          <w:t xml:space="preserve">r) sind </w:t>
        </w:r>
        <w:r w:rsidRPr="000B5588">
          <w:rPr>
            <w:rFonts w:asciiTheme="minorHAnsi" w:hAnsiTheme="minorHAnsi" w:cstheme="minorHAnsi"/>
            <w:sz w:val="22"/>
            <w:szCs w:val="22"/>
          </w:rPr>
          <w:t>zu trennen, um Selbstkontrolle und mithin ein erhöhtes Missbrauchsrisiko zu vermeiden.</w:t>
        </w:r>
      </w:ins>
    </w:p>
    <w:p w14:paraId="73BEE9A2" w14:textId="77777777" w:rsidR="006F2286" w:rsidRDefault="006F2286" w:rsidP="006F2286">
      <w:pPr>
        <w:pStyle w:val="StandardWeb"/>
        <w:rPr>
          <w:ins w:id="2965" w:author="Franz, Ilka (GZD - DIII - DO Potsdam Behlertstraße)" w:date="2022-01-06T11:13:00Z"/>
          <w:rFonts w:asciiTheme="minorHAnsi" w:hAnsiTheme="minorHAnsi" w:cstheme="minorHAnsi"/>
          <w:sz w:val="22"/>
          <w:szCs w:val="22"/>
        </w:rPr>
      </w:pPr>
      <w:ins w:id="2966" w:author="Franz, Ilka (GZD - DIII - DO Potsdam Behlertstraße)" w:date="2022-01-06T11:13:00Z">
        <w:r>
          <w:rPr>
            <w:rFonts w:asciiTheme="minorHAnsi" w:hAnsiTheme="minorHAnsi" w:cstheme="minorHAnsi"/>
            <w:sz w:val="22"/>
            <w:szCs w:val="22"/>
          </w:rPr>
          <w:t>Kann eine personelle Trennung nicht gewährleistet werden, so dass eine Person zwei voneinander zu trennende Rollen wahrnimmt, so muss eine organisatorische Trennung durch getrennte Benutzerkonten erfolgen. Zwischen verschiedenen beaufsichtigenden Rollen muss eine personelle Trennung erfolgen.</w:t>
        </w:r>
      </w:ins>
    </w:p>
    <w:p w14:paraId="7E15D0C7" w14:textId="77777777" w:rsidR="006F2286" w:rsidRDefault="006F2286" w:rsidP="006F2286">
      <w:pPr>
        <w:pStyle w:val="StandardWeb"/>
        <w:rPr>
          <w:ins w:id="2967" w:author="Franz, Ilka (GZD - DIII - DO Potsdam Behlertstraße)" w:date="2022-01-06T11:13:00Z"/>
          <w:rFonts w:asciiTheme="minorHAnsi" w:hAnsiTheme="minorHAnsi" w:cstheme="minorHAnsi"/>
          <w:sz w:val="22"/>
          <w:szCs w:val="22"/>
        </w:rPr>
      </w:pPr>
      <w:ins w:id="2968" w:author="Franz, Ilka (GZD - DIII - DO Potsdam Behlertstraße)" w:date="2022-01-06T11:13:00Z">
        <w:r>
          <w:rPr>
            <w:rFonts w:asciiTheme="minorHAnsi" w:hAnsiTheme="minorHAnsi" w:cstheme="minorHAnsi"/>
            <w:sz w:val="22"/>
            <w:szCs w:val="22"/>
          </w:rPr>
          <w:t>Die jeweils zuständige Stelle der Teilnehmer kann eine weitergehende Rollentrennung festlegen. Die zuständigen Stellen eines Teilnehmers sind dafür verantwortlich, dass die Vorgaben für die Rollentrennung in der E-Akten-Lösung des Teilnehmers umgesetzt werden. Die technische Umsetzung erfolgt durch den fachlichen Administrator des jeweiligen Teilnehmers.</w:t>
        </w:r>
      </w:ins>
    </w:p>
    <w:p w14:paraId="5B46A590" w14:textId="77777777" w:rsidR="00E46E65" w:rsidRDefault="00505B0C" w:rsidP="00E46E65">
      <w:pPr>
        <w:pStyle w:val="berschrift2"/>
        <w:ind w:left="426" w:hanging="426"/>
      </w:pPr>
      <w:r>
        <w:t>Berechtigungsvergabe</w:t>
      </w:r>
      <w:bookmarkEnd w:id="2957"/>
    </w:p>
    <w:p w14:paraId="404A6CCA" w14:textId="399E5F86" w:rsidR="00E10417" w:rsidDel="00D0024B" w:rsidRDefault="00E10417" w:rsidP="00E10417">
      <w:pPr>
        <w:pStyle w:val="StandardWeb"/>
        <w:rPr>
          <w:del w:id="2969" w:author="Kopp, Laura" w:date="2022-02-09T11:29:00Z"/>
          <w:rFonts w:asciiTheme="minorHAnsi" w:hAnsiTheme="minorHAnsi" w:cstheme="minorHAnsi"/>
          <w:sz w:val="22"/>
          <w:szCs w:val="22"/>
        </w:rPr>
      </w:pPr>
      <w:r>
        <w:rPr>
          <w:rFonts w:asciiTheme="minorHAnsi" w:hAnsiTheme="minorHAnsi" w:cstheme="minorHAnsi"/>
          <w:sz w:val="22"/>
          <w:szCs w:val="22"/>
        </w:rPr>
        <w:t>Jeder Benutzer</w:t>
      </w:r>
      <w:r w:rsidRPr="00505B0C">
        <w:rPr>
          <w:rFonts w:asciiTheme="minorHAnsi" w:hAnsiTheme="minorHAnsi" w:cstheme="minorHAnsi"/>
          <w:sz w:val="22"/>
          <w:szCs w:val="22"/>
        </w:rPr>
        <w:t xml:space="preserve"> erhält die für</w:t>
      </w:r>
      <w:r>
        <w:rPr>
          <w:rFonts w:asciiTheme="minorHAnsi" w:hAnsiTheme="minorHAnsi" w:cstheme="minorHAnsi"/>
          <w:sz w:val="22"/>
          <w:szCs w:val="22"/>
        </w:rPr>
        <w:t xml:space="preserve"> seine Tätigkeit erforderlichen Berechtigungen</w:t>
      </w:r>
      <w:r w:rsidR="00E6163D">
        <w:rPr>
          <w:rFonts w:asciiTheme="minorHAnsi" w:hAnsiTheme="minorHAnsi" w:cstheme="minorHAnsi"/>
          <w:sz w:val="22"/>
          <w:szCs w:val="22"/>
        </w:rPr>
        <w:t xml:space="preserve"> von der jeweils zuständigen </w:t>
      </w:r>
      <w:commentRangeStart w:id="2970"/>
      <w:del w:id="2971" w:author="Franz, Ilka (GZD - DIII - DO Potsdam Behlertstraße)" w:date="2022-01-06T11:22:00Z">
        <w:r w:rsidR="00E6163D" w:rsidDel="00C47ADC">
          <w:rPr>
            <w:rFonts w:asciiTheme="minorHAnsi" w:hAnsiTheme="minorHAnsi" w:cstheme="minorHAnsi"/>
            <w:sz w:val="22"/>
            <w:szCs w:val="22"/>
          </w:rPr>
          <w:delText xml:space="preserve">Organisationseinheit </w:delText>
        </w:r>
      </w:del>
      <w:ins w:id="2972" w:author="Franz, Ilka (GZD - DIII - DO Potsdam Behlertstraße)" w:date="2022-01-06T11:22:00Z">
        <w:r w:rsidR="00C47ADC">
          <w:rPr>
            <w:rFonts w:asciiTheme="minorHAnsi" w:hAnsiTheme="minorHAnsi" w:cstheme="minorHAnsi"/>
            <w:sz w:val="22"/>
            <w:szCs w:val="22"/>
          </w:rPr>
          <w:t xml:space="preserve">Stelle </w:t>
        </w:r>
        <w:commentRangeEnd w:id="2970"/>
        <w:r w:rsidR="00C47ADC">
          <w:rPr>
            <w:rStyle w:val="Kommentarzeichen"/>
            <w:rFonts w:asciiTheme="minorHAnsi" w:eastAsiaTheme="minorHAnsi" w:hAnsiTheme="minorHAnsi" w:cstheme="minorBidi"/>
            <w:lang w:eastAsia="en-US"/>
          </w:rPr>
          <w:commentReference w:id="2970"/>
        </w:r>
      </w:ins>
      <w:r w:rsidR="00E6163D">
        <w:rPr>
          <w:rFonts w:asciiTheme="minorHAnsi" w:hAnsiTheme="minorHAnsi" w:cstheme="minorHAnsi"/>
          <w:sz w:val="22"/>
          <w:szCs w:val="22"/>
        </w:rPr>
        <w:t>eines Teilnehmers</w:t>
      </w:r>
      <w:r w:rsidRPr="00505B0C">
        <w:rPr>
          <w:rFonts w:asciiTheme="minorHAnsi" w:hAnsiTheme="minorHAnsi" w:cstheme="minorHAnsi"/>
          <w:sz w:val="22"/>
          <w:szCs w:val="22"/>
        </w:rPr>
        <w:t>. Es dürfen immer nur die Zugriffs</w:t>
      </w:r>
      <w:r>
        <w:rPr>
          <w:rFonts w:asciiTheme="minorHAnsi" w:hAnsiTheme="minorHAnsi" w:cstheme="minorHAnsi"/>
          <w:sz w:val="22"/>
          <w:szCs w:val="22"/>
        </w:rPr>
        <w:t xml:space="preserve">rechte vergeben werden, die für </w:t>
      </w:r>
      <w:r w:rsidRPr="00505B0C">
        <w:rPr>
          <w:rFonts w:asciiTheme="minorHAnsi" w:hAnsiTheme="minorHAnsi" w:cstheme="minorHAnsi"/>
          <w:sz w:val="22"/>
          <w:szCs w:val="22"/>
        </w:rPr>
        <w:t>die Aufgabenwahrnehmung des einzelnen Benutzers not</w:t>
      </w:r>
      <w:r>
        <w:rPr>
          <w:rFonts w:asciiTheme="minorHAnsi" w:hAnsiTheme="minorHAnsi" w:cstheme="minorHAnsi"/>
          <w:sz w:val="22"/>
          <w:szCs w:val="22"/>
        </w:rPr>
        <w:t>wendig sind (</w:t>
      </w:r>
      <w:r w:rsidR="002A5AA9">
        <w:rPr>
          <w:rFonts w:asciiTheme="minorHAnsi" w:hAnsiTheme="minorHAnsi" w:cstheme="minorHAnsi"/>
          <w:sz w:val="22"/>
          <w:szCs w:val="22"/>
        </w:rPr>
        <w:t xml:space="preserve">Principle </w:t>
      </w:r>
      <w:r>
        <w:rPr>
          <w:rFonts w:asciiTheme="minorHAnsi" w:hAnsiTheme="minorHAnsi" w:cstheme="minorHAnsi"/>
          <w:sz w:val="22"/>
          <w:szCs w:val="22"/>
        </w:rPr>
        <w:t xml:space="preserve">of Least </w:t>
      </w:r>
      <w:r w:rsidRPr="00505B0C">
        <w:rPr>
          <w:rFonts w:asciiTheme="minorHAnsi" w:hAnsiTheme="minorHAnsi" w:cstheme="minorHAnsi"/>
          <w:sz w:val="22"/>
          <w:szCs w:val="22"/>
        </w:rPr>
        <w:t>Privilege). Dabei ist die Einhaltung der Rollentrennung zu beachten.</w:t>
      </w:r>
      <w:ins w:id="2973" w:author="Kopp, Laura" w:date="2022-02-09T11:30:00Z">
        <w:r w:rsidR="00D0024B">
          <w:rPr>
            <w:rFonts w:asciiTheme="minorHAnsi" w:hAnsiTheme="minorHAnsi" w:cstheme="minorHAnsi"/>
            <w:sz w:val="22"/>
            <w:szCs w:val="22"/>
          </w:rPr>
          <w:t xml:space="preserve"> </w:t>
        </w:r>
      </w:ins>
      <w:ins w:id="2974" w:author="Kopp, Laura" w:date="2022-02-09T11:29:00Z">
        <w:r w:rsidR="00D0024B">
          <w:rPr>
            <w:rFonts w:asciiTheme="minorHAnsi" w:hAnsiTheme="minorHAnsi" w:cstheme="minorHAnsi"/>
            <w:sz w:val="22"/>
            <w:szCs w:val="22"/>
          </w:rPr>
          <w:t>Berechtigungen können für Verfahren, Akten, Teilakten und Dokumente vergeben werden.</w:t>
        </w:r>
      </w:ins>
      <w:ins w:id="2975" w:author="Kopp, Laura" w:date="2022-02-09T11:35:00Z">
        <w:r w:rsidR="000C7C57">
          <w:rPr>
            <w:rFonts w:asciiTheme="minorHAnsi" w:hAnsiTheme="minorHAnsi" w:cstheme="minorHAnsi"/>
            <w:sz w:val="22"/>
            <w:szCs w:val="22"/>
          </w:rPr>
          <w:t xml:space="preserve"> Auch eine teilnehmerübergreifende Vergabe von Rechten </w:t>
        </w:r>
      </w:ins>
      <w:ins w:id="2976" w:author="Kopp, Laura" w:date="2022-02-09T11:36:00Z">
        <w:r w:rsidR="000C7C57">
          <w:rPr>
            <w:rFonts w:asciiTheme="minorHAnsi" w:hAnsiTheme="minorHAnsi" w:cstheme="minorHAnsi"/>
            <w:sz w:val="22"/>
            <w:szCs w:val="22"/>
          </w:rPr>
          <w:t>muss gewährleitet werden.</w:t>
        </w:r>
      </w:ins>
    </w:p>
    <w:p w14:paraId="484D2C85" w14:textId="14C7D456" w:rsidR="00D0024B" w:rsidDel="00D0024B" w:rsidRDefault="00E10417" w:rsidP="00E10417">
      <w:pPr>
        <w:pStyle w:val="StandardWeb"/>
        <w:rPr>
          <w:del w:id="2977" w:author="Kopp, Laura" w:date="2022-02-09T11:29:00Z"/>
          <w:rFonts w:asciiTheme="minorHAnsi" w:hAnsiTheme="minorHAnsi" w:cstheme="minorHAnsi"/>
          <w:sz w:val="22"/>
          <w:szCs w:val="22"/>
        </w:rPr>
      </w:pPr>
      <w:r w:rsidRPr="00A851CD">
        <w:rPr>
          <w:rFonts w:asciiTheme="minorHAnsi" w:hAnsiTheme="minorHAnsi" w:cstheme="minorHAnsi"/>
          <w:sz w:val="22"/>
          <w:szCs w:val="22"/>
        </w:rPr>
        <w:t xml:space="preserve">Falls </w:t>
      </w:r>
      <w:del w:id="2978" w:author="Franz, Ilka (GZD - DIII - DO Potsdam Behlertstraße)" w:date="2022-01-06T11:27:00Z">
        <w:r w:rsidRPr="00A851CD" w:rsidDel="00C47ADC">
          <w:rPr>
            <w:rFonts w:asciiTheme="minorHAnsi" w:hAnsiTheme="minorHAnsi" w:cstheme="minorHAnsi"/>
            <w:sz w:val="22"/>
            <w:szCs w:val="22"/>
          </w:rPr>
          <w:delText xml:space="preserve">Zugriffsberechtigungen vergeben werden, die über </w:delText>
        </w:r>
      </w:del>
      <w:r w:rsidRPr="00A851CD">
        <w:rPr>
          <w:rFonts w:asciiTheme="minorHAnsi" w:hAnsiTheme="minorHAnsi" w:cstheme="minorHAnsi"/>
          <w:sz w:val="22"/>
          <w:szCs w:val="22"/>
        </w:rPr>
        <w:t>die zug</w:t>
      </w:r>
      <w:r>
        <w:rPr>
          <w:rFonts w:asciiTheme="minorHAnsi" w:hAnsiTheme="minorHAnsi" w:cstheme="minorHAnsi"/>
          <w:sz w:val="22"/>
          <w:szCs w:val="22"/>
        </w:rPr>
        <w:t xml:space="preserve">eteilten Standardberechtigungen </w:t>
      </w:r>
      <w:r w:rsidRPr="00A851CD">
        <w:rPr>
          <w:rFonts w:asciiTheme="minorHAnsi" w:hAnsiTheme="minorHAnsi" w:cstheme="minorHAnsi"/>
          <w:sz w:val="22"/>
          <w:szCs w:val="22"/>
        </w:rPr>
        <w:t xml:space="preserve">der Rollen </w:t>
      </w:r>
      <w:del w:id="2979" w:author="Franz, Ilka (GZD - DIII - DO Potsdam Behlertstraße)" w:date="2022-01-06T11:28:00Z">
        <w:r w:rsidRPr="00A851CD" w:rsidDel="00C47ADC">
          <w:rPr>
            <w:rFonts w:asciiTheme="minorHAnsi" w:hAnsiTheme="minorHAnsi" w:cstheme="minorHAnsi"/>
            <w:sz w:val="22"/>
            <w:szCs w:val="22"/>
          </w:rPr>
          <w:delText>hinausgehen</w:delText>
        </w:r>
      </w:del>
      <w:ins w:id="2980" w:author="Franz, Ilka (GZD - DIII - DO Potsdam Behlertstraße)" w:date="2022-01-06T11:28:00Z">
        <w:r w:rsidR="00C47ADC">
          <w:rPr>
            <w:rFonts w:asciiTheme="minorHAnsi" w:hAnsiTheme="minorHAnsi" w:cstheme="minorHAnsi"/>
            <w:sz w:val="22"/>
            <w:szCs w:val="22"/>
          </w:rPr>
          <w:t>für einzelne Benutzer eingeschränkt werden sollen</w:t>
        </w:r>
      </w:ins>
      <w:r w:rsidRPr="00A851CD">
        <w:rPr>
          <w:rFonts w:asciiTheme="minorHAnsi" w:hAnsiTheme="minorHAnsi" w:cstheme="minorHAnsi"/>
          <w:sz w:val="22"/>
          <w:szCs w:val="22"/>
        </w:rPr>
        <w:t xml:space="preserve">, ist dies von </w:t>
      </w:r>
      <w:r>
        <w:rPr>
          <w:rFonts w:asciiTheme="minorHAnsi" w:hAnsiTheme="minorHAnsi" w:cstheme="minorHAnsi"/>
          <w:sz w:val="22"/>
          <w:szCs w:val="22"/>
        </w:rPr>
        <w:t>der</w:t>
      </w:r>
      <w:r w:rsidRPr="00A851CD">
        <w:rPr>
          <w:rFonts w:asciiTheme="minorHAnsi" w:hAnsiTheme="minorHAnsi" w:cstheme="minorHAnsi"/>
          <w:sz w:val="22"/>
          <w:szCs w:val="22"/>
        </w:rPr>
        <w:t xml:space="preserve"> </w:t>
      </w:r>
      <w:r>
        <w:rPr>
          <w:rFonts w:asciiTheme="minorHAnsi" w:hAnsiTheme="minorHAnsi" w:cstheme="minorHAnsi"/>
          <w:sz w:val="22"/>
          <w:szCs w:val="22"/>
        </w:rPr>
        <w:t>v</w:t>
      </w:r>
      <w:r w:rsidRPr="00A851CD">
        <w:rPr>
          <w:rFonts w:asciiTheme="minorHAnsi" w:hAnsiTheme="minorHAnsi" w:cstheme="minorHAnsi"/>
          <w:sz w:val="22"/>
          <w:szCs w:val="22"/>
        </w:rPr>
        <w:t>erantwortlichen</w:t>
      </w:r>
      <w:r>
        <w:rPr>
          <w:rFonts w:asciiTheme="minorHAnsi" w:hAnsiTheme="minorHAnsi" w:cstheme="minorHAnsi"/>
          <w:sz w:val="22"/>
          <w:szCs w:val="22"/>
        </w:rPr>
        <w:t xml:space="preserve"> Stelle</w:t>
      </w:r>
      <w:r w:rsidRPr="00A851CD">
        <w:rPr>
          <w:rFonts w:asciiTheme="minorHAnsi" w:hAnsiTheme="minorHAnsi" w:cstheme="minorHAnsi"/>
          <w:sz w:val="22"/>
          <w:szCs w:val="22"/>
        </w:rPr>
        <w:t xml:space="preserve"> </w:t>
      </w:r>
      <w:ins w:id="2981" w:author="Franz, Ilka (GZD - DIII - DO Potsdam Behlertstraße)" w:date="2022-01-06T11:29:00Z">
        <w:r w:rsidR="00C47ADC">
          <w:rPr>
            <w:rFonts w:asciiTheme="minorHAnsi" w:hAnsiTheme="minorHAnsi" w:cstheme="minorHAnsi"/>
            <w:sz w:val="22"/>
            <w:szCs w:val="22"/>
          </w:rPr>
          <w:t xml:space="preserve">des Teilnehmers </w:t>
        </w:r>
      </w:ins>
      <w:r w:rsidRPr="00A851CD">
        <w:rPr>
          <w:rFonts w:asciiTheme="minorHAnsi" w:hAnsiTheme="minorHAnsi" w:cstheme="minorHAnsi"/>
          <w:sz w:val="22"/>
          <w:szCs w:val="22"/>
        </w:rPr>
        <w:t xml:space="preserve">zu veranlassen </w:t>
      </w:r>
      <w:r>
        <w:rPr>
          <w:rFonts w:asciiTheme="minorHAnsi" w:hAnsiTheme="minorHAnsi" w:cstheme="minorHAnsi"/>
          <w:sz w:val="22"/>
          <w:szCs w:val="22"/>
        </w:rPr>
        <w:t xml:space="preserve">und </w:t>
      </w:r>
      <w:del w:id="2982" w:author="Franz, Ilka (GZD - DIII - DO Potsdam Behlertstraße)" w:date="2022-01-06T11:29:00Z">
        <w:r w:rsidDel="00C47ADC">
          <w:rPr>
            <w:rFonts w:asciiTheme="minorHAnsi" w:hAnsiTheme="minorHAnsi" w:cstheme="minorHAnsi"/>
            <w:sz w:val="22"/>
            <w:szCs w:val="22"/>
          </w:rPr>
          <w:delText>begründet zu dokumentieren</w:delText>
        </w:r>
      </w:del>
      <w:ins w:id="2983" w:author="Franz, Ilka (GZD - DIII - DO Potsdam Behlertstraße)" w:date="2022-01-06T11:29:00Z">
        <w:r w:rsidR="00C47ADC">
          <w:rPr>
            <w:rFonts w:asciiTheme="minorHAnsi" w:hAnsiTheme="minorHAnsi" w:cstheme="minorHAnsi"/>
            <w:sz w:val="22"/>
            <w:szCs w:val="22"/>
          </w:rPr>
          <w:t xml:space="preserve"> von lokalen Administrator des Teilnehmers umzusetzen</w:t>
        </w:r>
      </w:ins>
      <w:r>
        <w:rPr>
          <w:rFonts w:asciiTheme="minorHAnsi" w:hAnsiTheme="minorHAnsi" w:cstheme="minorHAnsi"/>
          <w:sz w:val="22"/>
          <w:szCs w:val="22"/>
        </w:rPr>
        <w:t xml:space="preserve">. </w:t>
      </w:r>
      <w:r w:rsidRPr="00A851CD">
        <w:rPr>
          <w:rFonts w:asciiTheme="minorHAnsi" w:hAnsiTheme="minorHAnsi" w:cstheme="minorHAnsi"/>
          <w:sz w:val="22"/>
          <w:szCs w:val="22"/>
        </w:rPr>
        <w:t>Sofern temporäre Berechtigungen zum Einsatz kommen, ist</w:t>
      </w:r>
      <w:r>
        <w:rPr>
          <w:rFonts w:asciiTheme="minorHAnsi" w:hAnsiTheme="minorHAnsi" w:cstheme="minorHAnsi"/>
          <w:sz w:val="22"/>
          <w:szCs w:val="22"/>
        </w:rPr>
        <w:t xml:space="preserve"> sicherzustellen, dass dies nur </w:t>
      </w:r>
      <w:r w:rsidRPr="00A851CD">
        <w:rPr>
          <w:rFonts w:asciiTheme="minorHAnsi" w:hAnsiTheme="minorHAnsi" w:cstheme="minorHAnsi"/>
          <w:sz w:val="22"/>
          <w:szCs w:val="22"/>
        </w:rPr>
        <w:t>geschieht, wenn es erforderlich ist und dass diese Bere</w:t>
      </w:r>
      <w:r>
        <w:rPr>
          <w:rFonts w:asciiTheme="minorHAnsi" w:hAnsiTheme="minorHAnsi" w:cstheme="minorHAnsi"/>
          <w:sz w:val="22"/>
          <w:szCs w:val="22"/>
        </w:rPr>
        <w:t xml:space="preserve">chtigungen </w:t>
      </w:r>
      <w:ins w:id="2984" w:author="Franz, Ilka (GZD - DIII - DO Potsdam Behlertstraße)" w:date="2022-01-06T11:30:00Z">
        <w:r w:rsidR="00C47ADC">
          <w:rPr>
            <w:rFonts w:asciiTheme="minorHAnsi" w:hAnsiTheme="minorHAnsi" w:cstheme="minorHAnsi"/>
            <w:sz w:val="22"/>
            <w:szCs w:val="22"/>
          </w:rPr>
          <w:t>von der Stelle, welche die Berechtigung vergeben</w:t>
        </w:r>
      </w:ins>
      <w:ins w:id="2985" w:author="Franz, Ilka (GZD - DIII - DO Potsdam Behlertstraße)" w:date="2022-01-06T11:31:00Z">
        <w:r w:rsidR="00C47ADC">
          <w:rPr>
            <w:rFonts w:asciiTheme="minorHAnsi" w:hAnsiTheme="minorHAnsi" w:cstheme="minorHAnsi"/>
            <w:sz w:val="22"/>
            <w:szCs w:val="22"/>
          </w:rPr>
          <w:t xml:space="preserve"> </w:t>
        </w:r>
      </w:ins>
      <w:ins w:id="2986" w:author="Franz, Ilka (GZD - DIII - DO Potsdam Behlertstraße)" w:date="2022-01-06T11:30:00Z">
        <w:r w:rsidR="00C47ADC">
          <w:rPr>
            <w:rFonts w:asciiTheme="minorHAnsi" w:hAnsiTheme="minorHAnsi" w:cstheme="minorHAnsi"/>
            <w:sz w:val="22"/>
            <w:szCs w:val="22"/>
          </w:rPr>
          <w:t>hat,</w:t>
        </w:r>
      </w:ins>
      <w:ins w:id="2987" w:author="Franz, Ilka (GZD - DIII - DO Potsdam Behlertstraße)" w:date="2022-01-06T11:31:00Z">
        <w:r w:rsidR="00C47ADC">
          <w:rPr>
            <w:rFonts w:asciiTheme="minorHAnsi" w:hAnsiTheme="minorHAnsi" w:cstheme="minorHAnsi"/>
            <w:sz w:val="22"/>
            <w:szCs w:val="22"/>
          </w:rPr>
          <w:t xml:space="preserve"> </w:t>
        </w:r>
      </w:ins>
      <w:del w:id="2988" w:author="Franz, Ilka (GZD - DIII - DO Potsdam Behlertstraße)" w:date="2022-01-06T11:31:00Z">
        <w:r w:rsidDel="00C47ADC">
          <w:rPr>
            <w:rFonts w:asciiTheme="minorHAnsi" w:hAnsiTheme="minorHAnsi" w:cstheme="minorHAnsi"/>
            <w:sz w:val="22"/>
            <w:szCs w:val="22"/>
          </w:rPr>
          <w:delText xml:space="preserve">sorgfältig </w:delText>
        </w:r>
      </w:del>
      <w:r>
        <w:rPr>
          <w:rFonts w:asciiTheme="minorHAnsi" w:hAnsiTheme="minorHAnsi" w:cstheme="minorHAnsi"/>
          <w:sz w:val="22"/>
          <w:szCs w:val="22"/>
        </w:rPr>
        <w:t xml:space="preserve">überwacht </w:t>
      </w:r>
      <w:r w:rsidRPr="00A851CD">
        <w:rPr>
          <w:rFonts w:asciiTheme="minorHAnsi" w:hAnsiTheme="minorHAnsi" w:cstheme="minorHAnsi"/>
          <w:sz w:val="22"/>
          <w:szCs w:val="22"/>
        </w:rPr>
        <w:t>werden. Der ordnungsgemäße Entzug (Beendigung</w:t>
      </w:r>
      <w:r w:rsidR="00A46CE4">
        <w:rPr>
          <w:rFonts w:asciiTheme="minorHAnsi" w:hAnsiTheme="minorHAnsi" w:cstheme="minorHAnsi"/>
          <w:sz w:val="22"/>
          <w:szCs w:val="22"/>
        </w:rPr>
        <w:t xml:space="preserve">, auch bei </w:t>
      </w:r>
      <w:r w:rsidR="00A46CE4" w:rsidRPr="00A46CE4">
        <w:rPr>
          <w:rFonts w:asciiTheme="minorHAnsi" w:hAnsiTheme="minorHAnsi" w:cstheme="minorHAnsi"/>
          <w:sz w:val="22"/>
          <w:szCs w:val="22"/>
        </w:rPr>
        <w:t>auf Zeit vergebene</w:t>
      </w:r>
      <w:r w:rsidR="00A46CE4">
        <w:rPr>
          <w:rFonts w:asciiTheme="minorHAnsi" w:hAnsiTheme="minorHAnsi" w:cstheme="minorHAnsi"/>
          <w:sz w:val="22"/>
          <w:szCs w:val="22"/>
        </w:rPr>
        <w:t>n</w:t>
      </w:r>
      <w:r w:rsidR="00A46CE4" w:rsidRPr="00A46CE4">
        <w:rPr>
          <w:rFonts w:asciiTheme="minorHAnsi" w:hAnsiTheme="minorHAnsi" w:cstheme="minorHAnsi"/>
          <w:sz w:val="22"/>
          <w:szCs w:val="22"/>
        </w:rPr>
        <w:t xml:space="preserve"> Berechtigungen, die automatisch auslaufen</w:t>
      </w:r>
      <w:r w:rsidRPr="00A851CD">
        <w:rPr>
          <w:rFonts w:asciiTheme="minorHAnsi" w:hAnsiTheme="minorHAnsi" w:cstheme="minorHAnsi"/>
          <w:sz w:val="22"/>
          <w:szCs w:val="22"/>
        </w:rPr>
        <w:t xml:space="preserve">) der Berechtigung ist </w:t>
      </w:r>
      <w:del w:id="2989" w:author="Franz, Ilka (GZD - DIII - DO Potsdam Behlertstraße)" w:date="2022-01-06T11:31:00Z">
        <w:r w:rsidRPr="00A851CD" w:rsidDel="00A6640A">
          <w:rPr>
            <w:rFonts w:asciiTheme="minorHAnsi" w:hAnsiTheme="minorHAnsi" w:cstheme="minorHAnsi"/>
            <w:sz w:val="22"/>
            <w:szCs w:val="22"/>
          </w:rPr>
          <w:delText>zu</w:delText>
        </w:r>
        <w:r w:rsidDel="00A6640A">
          <w:rPr>
            <w:rFonts w:asciiTheme="minorHAnsi" w:hAnsiTheme="minorHAnsi" w:cstheme="minorHAnsi"/>
            <w:sz w:val="22"/>
            <w:szCs w:val="22"/>
          </w:rPr>
          <w:delText xml:space="preserve"> </w:delText>
        </w:r>
        <w:r w:rsidRPr="00A851CD" w:rsidDel="00A6640A">
          <w:rPr>
            <w:rFonts w:asciiTheme="minorHAnsi" w:hAnsiTheme="minorHAnsi" w:cstheme="minorHAnsi"/>
            <w:sz w:val="22"/>
            <w:szCs w:val="22"/>
          </w:rPr>
          <w:delText>überwachen</w:delText>
        </w:r>
      </w:del>
      <w:ins w:id="2990" w:author="Franz, Ilka (GZD - DIII - DO Potsdam Behlertstraße)" w:date="2022-01-06T11:31:00Z">
        <w:r w:rsidR="00A6640A">
          <w:rPr>
            <w:rFonts w:asciiTheme="minorHAnsi" w:hAnsiTheme="minorHAnsi" w:cstheme="minorHAnsi"/>
            <w:sz w:val="22"/>
            <w:szCs w:val="22"/>
          </w:rPr>
          <w:t>sicherzustellen</w:t>
        </w:r>
      </w:ins>
      <w:r w:rsidRPr="00A851CD">
        <w:rPr>
          <w:rFonts w:asciiTheme="minorHAnsi" w:hAnsiTheme="minorHAnsi" w:cstheme="minorHAnsi"/>
          <w:sz w:val="22"/>
          <w:szCs w:val="22"/>
        </w:rPr>
        <w:t xml:space="preserve"> und zu dokumentieren.</w:t>
      </w:r>
    </w:p>
    <w:p w14:paraId="5FA15598" w14:textId="77777777" w:rsidR="00E10417" w:rsidRDefault="00E10417" w:rsidP="00E10417">
      <w:pPr>
        <w:pStyle w:val="StandardWeb"/>
        <w:rPr>
          <w:rFonts w:asciiTheme="minorHAnsi" w:hAnsiTheme="minorHAnsi" w:cstheme="minorHAnsi"/>
          <w:sz w:val="22"/>
          <w:szCs w:val="22"/>
        </w:rPr>
      </w:pPr>
      <w:r w:rsidRPr="0014647A">
        <w:rPr>
          <w:rFonts w:asciiTheme="minorHAnsi" w:hAnsiTheme="minorHAnsi" w:cstheme="minorHAnsi"/>
          <w:sz w:val="22"/>
          <w:szCs w:val="22"/>
        </w:rPr>
        <w:t>Die Zuweisung der Rollenberechtigungen auf die entsprechenden IT-Ressourcen ist ein operativer Prozess, der klar definierten Abläufen folgen muss. Als Ausgangspunkt dient der Rollenkatalog, der die Berechtigungen der einzelnen Rollen dokumentiert.</w:t>
      </w:r>
      <w:r>
        <w:rPr>
          <w:rFonts w:asciiTheme="minorHAnsi" w:hAnsiTheme="minorHAnsi" w:cstheme="minorHAnsi"/>
          <w:sz w:val="22"/>
          <w:szCs w:val="22"/>
        </w:rPr>
        <w:t xml:space="preserve"> </w:t>
      </w:r>
      <w:r w:rsidRPr="0017289B">
        <w:rPr>
          <w:rFonts w:asciiTheme="minorHAnsi" w:hAnsiTheme="minorHAnsi" w:cstheme="minorHAnsi"/>
          <w:sz w:val="22"/>
          <w:szCs w:val="22"/>
        </w:rPr>
        <w:t xml:space="preserve">Die in den Rollen enthaltenen Berechtigungen werden </w:t>
      </w:r>
      <w:r>
        <w:rPr>
          <w:rFonts w:asciiTheme="minorHAnsi" w:hAnsiTheme="minorHAnsi" w:cstheme="minorHAnsi"/>
          <w:sz w:val="22"/>
          <w:szCs w:val="22"/>
        </w:rPr>
        <w:t xml:space="preserve">dann </w:t>
      </w:r>
      <w:r w:rsidRPr="0017289B">
        <w:rPr>
          <w:rFonts w:asciiTheme="minorHAnsi" w:hAnsiTheme="minorHAnsi" w:cstheme="minorHAnsi"/>
          <w:sz w:val="22"/>
          <w:szCs w:val="22"/>
        </w:rPr>
        <w:t xml:space="preserve">technisch auf die Ressourcen angewandt. </w:t>
      </w:r>
    </w:p>
    <w:p w14:paraId="4B5D9444" w14:textId="6FCB004B" w:rsidR="005242B4" w:rsidRPr="00A851CD" w:rsidRDefault="00E10417" w:rsidP="00E10417">
      <w:pPr>
        <w:pStyle w:val="StandardWeb"/>
        <w:rPr>
          <w:rFonts w:asciiTheme="minorHAnsi" w:hAnsiTheme="minorHAnsi" w:cstheme="minorHAnsi"/>
          <w:sz w:val="22"/>
          <w:szCs w:val="22"/>
        </w:rPr>
      </w:pPr>
      <w:r w:rsidRPr="00A144BA">
        <w:rPr>
          <w:rFonts w:asciiTheme="minorHAnsi" w:hAnsiTheme="minorHAnsi" w:cstheme="minorHAnsi"/>
          <w:sz w:val="22"/>
          <w:szCs w:val="22"/>
        </w:rPr>
        <w:t xml:space="preserve">Nach der technischen Umsetzung </w:t>
      </w:r>
      <w:r w:rsidR="00E6163D">
        <w:rPr>
          <w:rFonts w:asciiTheme="minorHAnsi" w:hAnsiTheme="minorHAnsi" w:cstheme="minorHAnsi"/>
          <w:sz w:val="22"/>
          <w:szCs w:val="22"/>
        </w:rPr>
        <w:t xml:space="preserve">der Berechtigungsvergabe </w:t>
      </w:r>
      <w:r w:rsidRPr="00A144BA">
        <w:rPr>
          <w:rFonts w:asciiTheme="minorHAnsi" w:hAnsiTheme="minorHAnsi" w:cstheme="minorHAnsi"/>
          <w:sz w:val="22"/>
          <w:szCs w:val="22"/>
        </w:rPr>
        <w:t>sind di</w:t>
      </w:r>
      <w:r>
        <w:rPr>
          <w:rFonts w:asciiTheme="minorHAnsi" w:hAnsiTheme="minorHAnsi" w:cstheme="minorHAnsi"/>
          <w:sz w:val="22"/>
          <w:szCs w:val="22"/>
        </w:rPr>
        <w:t>e Berechtigungen der Rollen aus</w:t>
      </w:r>
      <w:r w:rsidRPr="00A144BA">
        <w:rPr>
          <w:rFonts w:asciiTheme="minorHAnsi" w:hAnsiTheme="minorHAnsi" w:cstheme="minorHAnsi"/>
          <w:sz w:val="22"/>
          <w:szCs w:val="22"/>
        </w:rPr>
        <w:t xml:space="preserve">führlich zu testen. Dabei sind nicht nur die Einzelrollen, sondern auch die Kombinationen zu kontrollieren, bevor diese dem Betrieb übergeben werden. Es sind Testprozesse </w:t>
      </w:r>
      <w:ins w:id="2991" w:author="Kopp, Laura" w:date="2022-02-09T11:26:00Z">
        <w:r w:rsidR="00D0024B">
          <w:rPr>
            <w:rFonts w:asciiTheme="minorHAnsi" w:hAnsiTheme="minorHAnsi" w:cstheme="minorHAnsi"/>
            <w:sz w:val="22"/>
            <w:szCs w:val="22"/>
          </w:rPr>
          <w:t xml:space="preserve">in der Pre-Produktionsumgebung </w:t>
        </w:r>
      </w:ins>
      <w:r w:rsidRPr="00A144BA">
        <w:rPr>
          <w:rFonts w:asciiTheme="minorHAnsi" w:hAnsiTheme="minorHAnsi" w:cstheme="minorHAnsi"/>
          <w:sz w:val="22"/>
          <w:szCs w:val="22"/>
        </w:rPr>
        <w:t>mit entsprechende</w:t>
      </w:r>
      <w:ins w:id="2992" w:author="Kopp, Laura" w:date="2022-02-09T11:31:00Z">
        <w:r w:rsidR="000C7C57">
          <w:rPr>
            <w:rFonts w:asciiTheme="minorHAnsi" w:hAnsiTheme="minorHAnsi" w:cstheme="minorHAnsi"/>
            <w:sz w:val="22"/>
            <w:szCs w:val="22"/>
          </w:rPr>
          <w:t>r</w:t>
        </w:r>
      </w:ins>
      <w:del w:id="2993" w:author="Kopp, Laura" w:date="2022-02-09T11:31:00Z">
        <w:r w:rsidRPr="00A144BA" w:rsidDel="000C7C57">
          <w:rPr>
            <w:rFonts w:asciiTheme="minorHAnsi" w:hAnsiTheme="minorHAnsi" w:cstheme="minorHAnsi"/>
            <w:sz w:val="22"/>
            <w:szCs w:val="22"/>
          </w:rPr>
          <w:delText>n</w:delText>
        </w:r>
      </w:del>
      <w:r w:rsidRPr="00A144BA">
        <w:rPr>
          <w:rFonts w:asciiTheme="minorHAnsi" w:hAnsiTheme="minorHAnsi" w:cstheme="minorHAnsi"/>
          <w:sz w:val="22"/>
          <w:szCs w:val="22"/>
        </w:rPr>
        <w:t xml:space="preserve"> </w:t>
      </w:r>
      <w:del w:id="2994" w:author="Kopp, Laura" w:date="2022-02-09T11:31:00Z">
        <w:r w:rsidRPr="00A144BA" w:rsidDel="000C7C57">
          <w:rPr>
            <w:rFonts w:asciiTheme="minorHAnsi" w:hAnsiTheme="minorHAnsi" w:cstheme="minorHAnsi"/>
            <w:sz w:val="22"/>
            <w:szCs w:val="22"/>
          </w:rPr>
          <w:delText xml:space="preserve">Protokollen </w:delText>
        </w:r>
      </w:del>
      <w:ins w:id="2995" w:author="Kopp, Laura" w:date="2022-02-09T11:31:00Z">
        <w:r w:rsidR="000C7C57">
          <w:rPr>
            <w:rFonts w:asciiTheme="minorHAnsi" w:hAnsiTheme="minorHAnsi" w:cstheme="minorHAnsi"/>
            <w:sz w:val="22"/>
            <w:szCs w:val="22"/>
          </w:rPr>
          <w:t>Dokumentation</w:t>
        </w:r>
        <w:r w:rsidR="000C7C57" w:rsidRPr="00A144BA">
          <w:rPr>
            <w:rFonts w:asciiTheme="minorHAnsi" w:hAnsiTheme="minorHAnsi" w:cstheme="minorHAnsi"/>
            <w:sz w:val="22"/>
            <w:szCs w:val="22"/>
          </w:rPr>
          <w:t xml:space="preserve"> </w:t>
        </w:r>
      </w:ins>
      <w:r w:rsidRPr="00A144BA">
        <w:rPr>
          <w:rFonts w:asciiTheme="minorHAnsi" w:hAnsiTheme="minorHAnsi" w:cstheme="minorHAnsi"/>
          <w:sz w:val="22"/>
          <w:szCs w:val="22"/>
        </w:rPr>
        <w:t>zu etablieren</w:t>
      </w:r>
      <w:r>
        <w:rPr>
          <w:rFonts w:asciiTheme="minorHAnsi" w:hAnsiTheme="minorHAnsi" w:cstheme="minorHAnsi"/>
          <w:sz w:val="22"/>
          <w:szCs w:val="22"/>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2"/>
      </w:tblGrid>
      <w:tr w:rsidR="0044711F" w14:paraId="2EC08D86" w14:textId="77777777" w:rsidTr="005B0702">
        <w:tc>
          <w:tcPr>
            <w:tcW w:w="1812" w:type="dxa"/>
          </w:tcPr>
          <w:p w14:paraId="600DE2B2"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c>
          <w:tcPr>
            <w:tcW w:w="1812" w:type="dxa"/>
          </w:tcPr>
          <w:p w14:paraId="0FBEB962" w14:textId="77777777" w:rsidR="0044711F" w:rsidRPr="004662DD" w:rsidRDefault="0044711F" w:rsidP="005B0702">
            <w:pPr>
              <w:pStyle w:val="StandardWeb"/>
              <w:spacing w:before="360" w:beforeAutospacing="0" w:after="360" w:afterAutospacing="0"/>
              <w:ind w:left="340"/>
              <w:rPr>
                <w:rFonts w:asciiTheme="minorHAnsi" w:hAnsiTheme="minorHAnsi" w:cstheme="minorHAnsi"/>
                <w:b/>
                <w:color w:val="FFFFFF" w:themeColor="background1"/>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7808" behindDoc="0" locked="0" layoutInCell="1" allowOverlap="1" wp14:anchorId="163EC5B4" wp14:editId="01333ED8">
                      <wp:simplePos x="0" y="0"/>
                      <wp:positionH relativeFrom="column">
                        <wp:posOffset>6985</wp:posOffset>
                      </wp:positionH>
                      <wp:positionV relativeFrom="paragraph">
                        <wp:posOffset>81860</wp:posOffset>
                      </wp:positionV>
                      <wp:extent cx="978408" cy="484632"/>
                      <wp:effectExtent l="19050" t="19050" r="31750" b="29845"/>
                      <wp:wrapNone/>
                      <wp:docPr id="28" name="Eingekerbter Pfeil nach rechts 28"/>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6585BF" id="Eingekerbter Pfeil nach rechts 28" o:spid="_x0000_s1026" type="#_x0000_t94" style="position:absolute;margin-left:.55pt;margin-top:6.45pt;width:77.05pt;height:38.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" adj="16250" fillcolor="#b0e2ff [660]" strokecolor="#00253a [1604]" strokeweight="1pt">
                      <v:fill opacity="24929f"/>
                    </v:shape>
                  </w:pict>
                </mc:Fallback>
              </mc:AlternateContent>
            </w:r>
            <w:r w:rsidRPr="004662DD">
              <w:rPr>
                <w:rFonts w:asciiTheme="minorHAnsi" w:hAnsiTheme="minorHAnsi" w:cstheme="minorHAnsi"/>
                <w:b/>
                <w:sz w:val="20"/>
                <w:szCs w:val="20"/>
              </w:rPr>
              <w:t>Beantragung</w:t>
            </w:r>
          </w:p>
        </w:tc>
        <w:tc>
          <w:tcPr>
            <w:tcW w:w="1812" w:type="dxa"/>
          </w:tcPr>
          <w:p w14:paraId="22DA9B9A" w14:textId="77777777" w:rsidR="0044711F" w:rsidRPr="004662DD" w:rsidRDefault="0044711F" w:rsidP="005B0702">
            <w:pPr>
              <w:pStyle w:val="StandardWeb"/>
              <w:spacing w:before="360" w:beforeAutospacing="0" w:after="360" w:afterAutospacing="0"/>
              <w:ind w:left="238"/>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8832" behindDoc="0" locked="0" layoutInCell="1" allowOverlap="1" wp14:anchorId="25FE9DA4" wp14:editId="33F266C2">
                      <wp:simplePos x="0" y="0"/>
                      <wp:positionH relativeFrom="column">
                        <wp:posOffset>-1905</wp:posOffset>
                      </wp:positionH>
                      <wp:positionV relativeFrom="paragraph">
                        <wp:posOffset>79789</wp:posOffset>
                      </wp:positionV>
                      <wp:extent cx="978408" cy="484632"/>
                      <wp:effectExtent l="19050" t="19050" r="31750" b="29845"/>
                      <wp:wrapNone/>
                      <wp:docPr id="29" name="Eingekerbter Pfeil nach rechts 29"/>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22E684" id="Eingekerbter Pfeil nach rechts 29" o:spid="_x0000_s1026" type="#_x0000_t94" style="position:absolute;margin-left:-.15pt;margin-top:6.3pt;width:77.05pt;height:38.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" adj="16250" fillcolor="#b0e2ff [660]" strokecolor="#00253a [1604]" strokeweight="1pt">
                      <v:fill opacity="24929f"/>
                    </v:shape>
                  </w:pict>
                </mc:Fallback>
              </mc:AlternateContent>
            </w:r>
            <w:r w:rsidRPr="004662DD">
              <w:rPr>
                <w:rFonts w:asciiTheme="minorHAnsi" w:hAnsiTheme="minorHAnsi" w:cstheme="minorHAnsi"/>
                <w:b/>
                <w:sz w:val="20"/>
                <w:szCs w:val="20"/>
              </w:rPr>
              <w:t>Genehmigung</w:t>
            </w:r>
          </w:p>
        </w:tc>
        <w:tc>
          <w:tcPr>
            <w:tcW w:w="1812" w:type="dxa"/>
          </w:tcPr>
          <w:p w14:paraId="379022DC" w14:textId="77777777" w:rsidR="0044711F" w:rsidRPr="004662DD" w:rsidRDefault="0044711F" w:rsidP="005B0702">
            <w:pPr>
              <w:pStyle w:val="StandardWeb"/>
              <w:spacing w:before="360" w:beforeAutospacing="0" w:after="360" w:afterAutospacing="0"/>
              <w:ind w:left="408"/>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69856" behindDoc="0" locked="0" layoutInCell="1" allowOverlap="1" wp14:anchorId="755CFF12" wp14:editId="0BB24EE4">
                      <wp:simplePos x="0" y="0"/>
                      <wp:positionH relativeFrom="column">
                        <wp:posOffset>635</wp:posOffset>
                      </wp:positionH>
                      <wp:positionV relativeFrom="paragraph">
                        <wp:posOffset>79789</wp:posOffset>
                      </wp:positionV>
                      <wp:extent cx="978408" cy="484632"/>
                      <wp:effectExtent l="19050" t="19050" r="31750" b="29845"/>
                      <wp:wrapNone/>
                      <wp:docPr id="30" name="Eingekerbter Pfeil nach rechts 30"/>
                      <wp:cNvGraphicFramePr/>
                      <a:graphic xmlns:a="http://schemas.openxmlformats.org/drawingml/2006/main">
                        <a:graphicData uri="http://schemas.microsoft.com/office/word/2010/wordprocessingShape">
                          <wps:wsp>
                            <wps:cNvSpPr/>
                            <wps:spPr>
                              <a:xfrm>
                                <a:off x="0" y="0"/>
                                <a:ext cx="978408" cy="484632"/>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25D151" id="Eingekerbter Pfeil nach rechts 30" o:spid="_x0000_s1026" type="#_x0000_t94" style="position:absolute;margin-left:.05pt;margin-top:6.3pt;width:77.05pt;height:38.1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" adj="16250" fillcolor="#b0e2ff [660]" strokecolor="#00253a [1604]" strokeweight="1pt">
                      <v:fill opacity="24929f"/>
                    </v:shape>
                  </w:pict>
                </mc:Fallback>
              </mc:AlternateContent>
            </w:r>
            <w:r w:rsidRPr="004662DD">
              <w:rPr>
                <w:rFonts w:asciiTheme="minorHAnsi" w:hAnsiTheme="minorHAnsi" w:cstheme="minorHAnsi"/>
                <w:b/>
                <w:sz w:val="20"/>
                <w:szCs w:val="20"/>
              </w:rPr>
              <w:t>Umsetzung</w:t>
            </w:r>
          </w:p>
        </w:tc>
        <w:tc>
          <w:tcPr>
            <w:tcW w:w="1812" w:type="dxa"/>
          </w:tcPr>
          <w:p w14:paraId="2F962970"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r>
      <w:tr w:rsidR="0044711F" w14:paraId="1E5D00CA" w14:textId="77777777" w:rsidTr="005B0702">
        <w:tc>
          <w:tcPr>
            <w:tcW w:w="1812" w:type="dxa"/>
          </w:tcPr>
          <w:p w14:paraId="2C020D5F" w14:textId="77777777" w:rsidR="0044711F" w:rsidRDefault="0044711F" w:rsidP="005B0702">
            <w:pPr>
              <w:pStyle w:val="StandardWeb"/>
              <w:spacing w:before="360" w:beforeAutospacing="0" w:after="360" w:afterAutospacing="0"/>
              <w:jc w:val="center"/>
              <w:rPr>
                <w:rFonts w:asciiTheme="minorHAnsi" w:hAnsiTheme="minorHAnsi" w:cstheme="minorHAnsi"/>
                <w:sz w:val="22"/>
                <w:szCs w:val="22"/>
              </w:rPr>
            </w:pPr>
          </w:p>
        </w:tc>
        <w:tc>
          <w:tcPr>
            <w:tcW w:w="1812" w:type="dxa"/>
            <w:tcBorders>
              <w:bottom w:val="single" w:sz="4" w:space="0" w:color="auto"/>
            </w:tcBorders>
          </w:tcPr>
          <w:p w14:paraId="65C7B81F" w14:textId="77777777" w:rsidR="0044711F" w:rsidRPr="004662DD" w:rsidRDefault="0044711F" w:rsidP="005B0702">
            <w:pPr>
              <w:pStyle w:val="StandardWeb"/>
              <w:spacing w:before="360" w:beforeAutospacing="0" w:after="360" w:afterAutospacing="0"/>
              <w:ind w:left="199"/>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70880" behindDoc="0" locked="0" layoutInCell="1" allowOverlap="1" wp14:anchorId="52892791" wp14:editId="72BFBBFE">
                      <wp:simplePos x="0" y="0"/>
                      <wp:positionH relativeFrom="column">
                        <wp:posOffset>79706</wp:posOffset>
                      </wp:positionH>
                      <wp:positionV relativeFrom="paragraph">
                        <wp:posOffset>93152</wp:posOffset>
                      </wp:positionV>
                      <wp:extent cx="898387" cy="580445"/>
                      <wp:effectExtent l="0" t="0" r="16510" b="10160"/>
                      <wp:wrapNone/>
                      <wp:docPr id="31" name="Abgerundetes Rechteck 31"/>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528C544" id="Abgerundetes Rechteck 31" o:spid="_x0000_s1026" style="position:absolute;margin-left:6.3pt;margin-top:7.35pt;width:70.75pt;height:45.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Beantragungsinstanz</w:t>
            </w:r>
          </w:p>
        </w:tc>
        <w:tc>
          <w:tcPr>
            <w:tcW w:w="1812" w:type="dxa"/>
            <w:tcBorders>
              <w:bottom w:val="single" w:sz="4" w:space="0" w:color="auto"/>
            </w:tcBorders>
          </w:tcPr>
          <w:p w14:paraId="39EF6975" w14:textId="77777777" w:rsidR="0044711F" w:rsidRPr="004662DD" w:rsidRDefault="0044711F" w:rsidP="005B0702">
            <w:pPr>
              <w:pStyle w:val="StandardWeb"/>
              <w:spacing w:before="360" w:beforeAutospacing="0" w:after="360" w:afterAutospacing="0"/>
              <w:ind w:left="380"/>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71904" behindDoc="0" locked="0" layoutInCell="1" allowOverlap="1" wp14:anchorId="409BE2B4" wp14:editId="3754EEBB">
                      <wp:simplePos x="0" y="0"/>
                      <wp:positionH relativeFrom="column">
                        <wp:posOffset>78105</wp:posOffset>
                      </wp:positionH>
                      <wp:positionV relativeFrom="paragraph">
                        <wp:posOffset>94450</wp:posOffset>
                      </wp:positionV>
                      <wp:extent cx="898387" cy="580445"/>
                      <wp:effectExtent l="0" t="0" r="16510" b="10160"/>
                      <wp:wrapNone/>
                      <wp:docPr id="33" name="Abgerundetes Rechteck 33"/>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2559642" id="Abgerundetes Rechteck 33" o:spid="_x0000_s1026" style="position:absolute;margin-left:6.15pt;margin-top:7.45pt;width:70.75pt;height:4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Freigabe</w:t>
            </w:r>
            <w:r>
              <w:rPr>
                <w:rFonts w:asciiTheme="minorHAnsi" w:hAnsiTheme="minorHAnsi" w:cstheme="minorHAnsi"/>
                <w:b/>
                <w:sz w:val="20"/>
                <w:szCs w:val="20"/>
              </w:rPr>
              <w:t xml:space="preserve">-         </w:t>
            </w:r>
            <w:r w:rsidRPr="004662DD">
              <w:rPr>
                <w:rFonts w:asciiTheme="minorHAnsi" w:hAnsiTheme="minorHAnsi" w:cstheme="minorHAnsi"/>
                <w:b/>
                <w:sz w:val="20"/>
                <w:szCs w:val="20"/>
              </w:rPr>
              <w:t>instanz</w:t>
            </w:r>
          </w:p>
        </w:tc>
        <w:tc>
          <w:tcPr>
            <w:tcW w:w="1812" w:type="dxa"/>
            <w:tcBorders>
              <w:bottom w:val="single" w:sz="4" w:space="0" w:color="auto"/>
            </w:tcBorders>
          </w:tcPr>
          <w:p w14:paraId="30AD926F" w14:textId="77777777" w:rsidR="0044711F" w:rsidRPr="004662DD" w:rsidRDefault="0044711F" w:rsidP="005B0702">
            <w:pPr>
              <w:pStyle w:val="StandardWeb"/>
              <w:spacing w:before="360" w:beforeAutospacing="0" w:after="360" w:afterAutospacing="0"/>
              <w:ind w:left="266"/>
              <w:rPr>
                <w:rFonts w:asciiTheme="minorHAnsi" w:hAnsiTheme="minorHAnsi" w:cstheme="minorHAnsi"/>
                <w:b/>
                <w:sz w:val="20"/>
                <w:szCs w:val="20"/>
              </w:rPr>
            </w:pPr>
            <w:r w:rsidRPr="004662DD">
              <w:rPr>
                <w:rFonts w:asciiTheme="minorHAnsi" w:hAnsiTheme="minorHAnsi" w:cstheme="minorHAnsi"/>
                <w:b/>
                <w:noProof/>
                <w:sz w:val="20"/>
                <w:szCs w:val="20"/>
              </w:rPr>
              <mc:AlternateContent>
                <mc:Choice Requires="wps">
                  <w:drawing>
                    <wp:anchor distT="0" distB="0" distL="114300" distR="114300" simplePos="0" relativeHeight="251772928" behindDoc="0" locked="0" layoutInCell="1" allowOverlap="1" wp14:anchorId="50573F85" wp14:editId="3E2CA503">
                      <wp:simplePos x="0" y="0"/>
                      <wp:positionH relativeFrom="column">
                        <wp:posOffset>80645</wp:posOffset>
                      </wp:positionH>
                      <wp:positionV relativeFrom="paragraph">
                        <wp:posOffset>94450</wp:posOffset>
                      </wp:positionV>
                      <wp:extent cx="898387" cy="580445"/>
                      <wp:effectExtent l="0" t="0" r="16510" b="10160"/>
                      <wp:wrapNone/>
                      <wp:docPr id="34" name="Abgerundetes Rechteck 34"/>
                      <wp:cNvGraphicFramePr/>
                      <a:graphic xmlns:a="http://schemas.openxmlformats.org/drawingml/2006/main">
                        <a:graphicData uri="http://schemas.microsoft.com/office/word/2010/wordprocessingShape">
                          <wps:wsp>
                            <wps:cNvSpPr/>
                            <wps:spPr>
                              <a:xfrm>
                                <a:off x="0" y="0"/>
                                <a:ext cx="898387" cy="580445"/>
                              </a:xfrm>
                              <a:prstGeom prst="roundRect">
                                <a:avLst/>
                              </a:prstGeom>
                              <a:solidFill>
                                <a:schemeClr val="accent2">
                                  <a:lumMod val="20000"/>
                                  <a:lumOff val="80000"/>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8EF0B71" id="Abgerundetes Rechteck 34" o:spid="_x0000_s1026" style="position:absolute;margin-left:6.35pt;margin-top:7.45pt;width:70.75pt;height:45.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" fillcolor="#f5dbd7 [661]" strokecolor="#00253a [1604]" strokeweight="1pt">
                      <v:fill opacity="32896f"/>
                      <v:stroke joinstyle="miter"/>
                    </v:roundrect>
                  </w:pict>
                </mc:Fallback>
              </mc:AlternateContent>
            </w:r>
            <w:r w:rsidRPr="004662DD">
              <w:rPr>
                <w:rFonts w:asciiTheme="minorHAnsi" w:hAnsiTheme="minorHAnsi" w:cstheme="minorHAnsi"/>
                <w:b/>
                <w:sz w:val="20"/>
                <w:szCs w:val="20"/>
              </w:rPr>
              <w:t xml:space="preserve">technische </w:t>
            </w:r>
            <w:r>
              <w:rPr>
                <w:rFonts w:asciiTheme="minorHAnsi" w:hAnsiTheme="minorHAnsi" w:cstheme="minorHAnsi"/>
                <w:b/>
                <w:sz w:val="20"/>
                <w:szCs w:val="20"/>
              </w:rPr>
              <w:t xml:space="preserve">   </w:t>
            </w:r>
            <w:r w:rsidRPr="004662DD">
              <w:rPr>
                <w:rFonts w:asciiTheme="minorHAnsi" w:hAnsiTheme="minorHAnsi" w:cstheme="minorHAnsi"/>
                <w:b/>
                <w:sz w:val="20"/>
                <w:szCs w:val="20"/>
              </w:rPr>
              <w:t>Bereitstellung</w:t>
            </w:r>
          </w:p>
        </w:tc>
        <w:tc>
          <w:tcPr>
            <w:tcW w:w="1812" w:type="dxa"/>
          </w:tcPr>
          <w:p w14:paraId="0DD77981"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r>
      <w:tr w:rsidR="0044711F" w14:paraId="419E0DBF" w14:textId="77777777" w:rsidTr="005B0702">
        <w:tc>
          <w:tcPr>
            <w:tcW w:w="1812" w:type="dxa"/>
            <w:tcBorders>
              <w:right w:val="single" w:sz="4" w:space="0" w:color="auto"/>
            </w:tcBorders>
          </w:tcPr>
          <w:p w14:paraId="70F3FE53" w14:textId="77777777" w:rsidR="0044711F" w:rsidRDefault="0044711F" w:rsidP="005B0702">
            <w:pPr>
              <w:pStyle w:val="StandardWeb"/>
              <w:spacing w:before="360" w:beforeAutospacing="0" w:after="360" w:afterAutospacing="0"/>
              <w:ind w:left="313"/>
              <w:rPr>
                <w:rFonts w:asciiTheme="minorHAnsi" w:hAnsiTheme="minorHAnsi" w:cstheme="minorHAnsi"/>
                <w:sz w:val="22"/>
                <w:szCs w:val="22"/>
              </w:rPr>
            </w:pPr>
            <w:r w:rsidRPr="004662DD">
              <w:rPr>
                <w:rFonts w:asciiTheme="minorHAnsi" w:hAnsiTheme="minorHAnsi" w:cstheme="minorHAnsi"/>
                <w:b/>
                <w:noProof/>
                <w:sz w:val="20"/>
                <w:szCs w:val="20"/>
              </w:rPr>
              <mc:AlternateContent>
                <mc:Choice Requires="wps">
                  <w:drawing>
                    <wp:anchor distT="0" distB="0" distL="114300" distR="114300" simplePos="0" relativeHeight="251773952" behindDoc="0" locked="0" layoutInCell="1" allowOverlap="1" wp14:anchorId="51C339CF" wp14:editId="498D8C3F">
                      <wp:simplePos x="0" y="0"/>
                      <wp:positionH relativeFrom="column">
                        <wp:posOffset>16952</wp:posOffset>
                      </wp:positionH>
                      <wp:positionV relativeFrom="paragraph">
                        <wp:posOffset>8283</wp:posOffset>
                      </wp:positionV>
                      <wp:extent cx="1008794" cy="731520"/>
                      <wp:effectExtent l="19050" t="19050" r="20320" b="30480"/>
                      <wp:wrapNone/>
                      <wp:docPr id="38" name="Eingekerbter Pfeil nach rechts 38"/>
                      <wp:cNvGraphicFramePr/>
                      <a:graphic xmlns:a="http://schemas.openxmlformats.org/drawingml/2006/main">
                        <a:graphicData uri="http://schemas.microsoft.com/office/word/2010/wordprocessingShape">
                          <wps:wsp>
                            <wps:cNvSpPr/>
                            <wps:spPr>
                              <a:xfrm>
                                <a:off x="0" y="0"/>
                                <a:ext cx="1008794" cy="731520"/>
                              </a:xfrm>
                              <a:prstGeom prst="notchedRightArrow">
                                <a:avLst/>
                              </a:prstGeom>
                              <a:solidFill>
                                <a:schemeClr val="accent1">
                                  <a:lumMod val="20000"/>
                                  <a:lumOff val="80000"/>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FA242" id="Eingekerbter Pfeil nach rechts 38" o:spid="_x0000_s1026" type="#_x0000_t94" style="position:absolute;margin-left:1.35pt;margin-top:.65pt;width:79.45pt;height:57.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" adj="13768" fillcolor="#b0e2ff [660]" strokecolor="#00253a [1604]" strokeweight="1pt">
                      <v:fill opacity="24929f"/>
                    </v:shape>
                  </w:pict>
                </mc:Fallback>
              </mc:AlternateContent>
            </w:r>
            <w:r>
              <w:rPr>
                <w:rFonts w:asciiTheme="minorHAnsi" w:hAnsiTheme="minorHAnsi" w:cstheme="minorHAnsi"/>
                <w:b/>
                <w:sz w:val="20"/>
                <w:szCs w:val="20"/>
              </w:rPr>
              <w:t>Rollen-/Gruppenkatalog</w:t>
            </w: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5B70B827" w14:textId="77777777" w:rsidR="0044711F" w:rsidRPr="00A50E4C" w:rsidRDefault="0044711F" w:rsidP="005B0702">
            <w:pPr>
              <w:pStyle w:val="StandardWeb"/>
              <w:spacing w:before="360" w:beforeAutospacing="0" w:after="360" w:afterAutospacing="0"/>
              <w:rPr>
                <w:rFonts w:asciiTheme="minorHAnsi" w:hAnsiTheme="minorHAnsi" w:cstheme="minorHAnsi"/>
                <w:b/>
                <w:color w:val="FDF1D7" w:themeColor="accent4" w:themeTint="33"/>
                <w:sz w:val="20"/>
                <w:szCs w:val="20"/>
              </w:rPr>
            </w:pPr>
            <w:r>
              <w:rPr>
                <w:rFonts w:asciiTheme="minorHAnsi" w:hAnsiTheme="minorHAnsi" w:cstheme="minorHAnsi"/>
                <w:b/>
                <w:sz w:val="20"/>
                <w:szCs w:val="20"/>
              </w:rPr>
              <w:t>Berechtigungsmatrix</w:t>
            </w: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0E558FB4"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Funktionale Prüfung</w:t>
            </w: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0376B693"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technische Umsetzung</w:t>
            </w:r>
          </w:p>
        </w:tc>
        <w:tc>
          <w:tcPr>
            <w:tcW w:w="1812" w:type="dxa"/>
            <w:tcBorders>
              <w:left w:val="single" w:sz="4" w:space="0" w:color="auto"/>
            </w:tcBorders>
          </w:tcPr>
          <w:p w14:paraId="7C46D222" w14:textId="77777777" w:rsidR="002244B8" w:rsidRDefault="0044711F" w:rsidP="002244B8">
            <w:pPr>
              <w:pStyle w:val="StandardWeb"/>
              <w:spacing w:before="360" w:beforeAutospacing="0" w:after="0" w:afterAutospacing="0"/>
              <w:rPr>
                <w:rFonts w:asciiTheme="minorHAnsi" w:hAnsiTheme="minorHAnsi" w:cstheme="minorHAnsi"/>
                <w:sz w:val="22"/>
                <w:szCs w:val="22"/>
              </w:rPr>
            </w:pPr>
            <w:r>
              <w:rPr>
                <w:rFonts w:asciiTheme="minorHAnsi" w:hAnsiTheme="minorHAnsi" w:cstheme="minorHAnsi"/>
                <w:sz w:val="22"/>
                <w:szCs w:val="22"/>
              </w:rPr>
              <w:t>Rolle/</w:t>
            </w:r>
          </w:p>
          <w:p w14:paraId="43F84D0D" w14:textId="77777777" w:rsidR="002244B8" w:rsidRDefault="002244B8" w:rsidP="002244B8">
            <w:pPr>
              <w:pStyle w:val="Standard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Benutzergruppe</w:t>
            </w:r>
            <w:r w:rsidR="0044711F">
              <w:rPr>
                <w:rFonts w:asciiTheme="minorHAnsi" w:hAnsiTheme="minorHAnsi" w:cstheme="minorHAnsi"/>
                <w:sz w:val="22"/>
                <w:szCs w:val="22"/>
              </w:rPr>
              <w:t>/</w:t>
            </w:r>
          </w:p>
          <w:p w14:paraId="27B0B860" w14:textId="77777777" w:rsidR="0044711F" w:rsidRDefault="0044711F" w:rsidP="002244B8">
            <w:pPr>
              <w:pStyle w:val="Standard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Ressource</w:t>
            </w:r>
          </w:p>
        </w:tc>
      </w:tr>
      <w:tr w:rsidR="0044711F" w14:paraId="65A0EFD3" w14:textId="77777777" w:rsidTr="005B0702">
        <w:tc>
          <w:tcPr>
            <w:tcW w:w="1812" w:type="dxa"/>
            <w:tcBorders>
              <w:right w:val="single" w:sz="4" w:space="0" w:color="auto"/>
            </w:tcBorders>
          </w:tcPr>
          <w:p w14:paraId="67822E2D"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083273BB"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Berechtigungsstufe</w:t>
            </w: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128E7852"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System-Prüfung</w:t>
            </w: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7EAA9BC8"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Test</w:t>
            </w:r>
          </w:p>
        </w:tc>
        <w:tc>
          <w:tcPr>
            <w:tcW w:w="1812" w:type="dxa"/>
            <w:tcBorders>
              <w:left w:val="single" w:sz="4" w:space="0" w:color="auto"/>
            </w:tcBorders>
          </w:tcPr>
          <w:p w14:paraId="7227381F"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r>
      <w:tr w:rsidR="0044711F" w14:paraId="30F51FAA" w14:textId="77777777" w:rsidTr="005B0702">
        <w:tc>
          <w:tcPr>
            <w:tcW w:w="1812" w:type="dxa"/>
          </w:tcPr>
          <w:p w14:paraId="6A1D6783"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c>
          <w:tcPr>
            <w:tcW w:w="1812" w:type="dxa"/>
            <w:tcBorders>
              <w:top w:val="single" w:sz="4" w:space="0" w:color="auto"/>
            </w:tcBorders>
            <w:shd w:val="clear" w:color="auto" w:fill="FFFFFF" w:themeFill="background1"/>
          </w:tcPr>
          <w:p w14:paraId="05190215"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p>
        </w:tc>
        <w:tc>
          <w:tcPr>
            <w:tcW w:w="1812" w:type="dxa"/>
            <w:tcBorders>
              <w:top w:val="single" w:sz="4" w:space="0" w:color="auto"/>
              <w:right w:val="single" w:sz="4" w:space="0" w:color="auto"/>
            </w:tcBorders>
            <w:shd w:val="clear" w:color="auto" w:fill="FFFFFF" w:themeFill="background1"/>
          </w:tcPr>
          <w:p w14:paraId="2B718BEA"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p>
        </w:tc>
        <w:tc>
          <w:tcPr>
            <w:tcW w:w="1812" w:type="dxa"/>
            <w:tcBorders>
              <w:top w:val="single" w:sz="4" w:space="0" w:color="auto"/>
              <w:left w:val="single" w:sz="4" w:space="0" w:color="auto"/>
              <w:bottom w:val="single" w:sz="4" w:space="0" w:color="auto"/>
              <w:right w:val="single" w:sz="4" w:space="0" w:color="auto"/>
            </w:tcBorders>
            <w:shd w:val="clear" w:color="auto" w:fill="E19587" w:themeFill="accent2" w:themeFillTint="99"/>
          </w:tcPr>
          <w:p w14:paraId="3E1150E5" w14:textId="77777777" w:rsidR="0044711F" w:rsidRPr="00A50E4C" w:rsidRDefault="0044711F" w:rsidP="005B0702">
            <w:pPr>
              <w:pStyle w:val="StandardWeb"/>
              <w:spacing w:before="360" w:beforeAutospacing="0" w:after="360" w:afterAutospacing="0"/>
              <w:rPr>
                <w:rFonts w:asciiTheme="minorHAnsi" w:hAnsiTheme="minorHAnsi" w:cstheme="minorHAnsi"/>
                <w:b/>
                <w:sz w:val="20"/>
                <w:szCs w:val="20"/>
              </w:rPr>
            </w:pPr>
            <w:r>
              <w:rPr>
                <w:rFonts w:asciiTheme="minorHAnsi" w:hAnsiTheme="minorHAnsi" w:cstheme="minorHAnsi"/>
                <w:b/>
                <w:sz w:val="20"/>
                <w:szCs w:val="20"/>
              </w:rPr>
              <w:t>Betrieb</w:t>
            </w:r>
          </w:p>
        </w:tc>
        <w:tc>
          <w:tcPr>
            <w:tcW w:w="1812" w:type="dxa"/>
            <w:tcBorders>
              <w:left w:val="single" w:sz="4" w:space="0" w:color="auto"/>
            </w:tcBorders>
          </w:tcPr>
          <w:p w14:paraId="39594692" w14:textId="77777777" w:rsidR="0044711F" w:rsidRDefault="0044711F" w:rsidP="005B0702">
            <w:pPr>
              <w:pStyle w:val="StandardWeb"/>
              <w:spacing w:before="360" w:beforeAutospacing="0" w:after="360" w:afterAutospacing="0"/>
              <w:rPr>
                <w:rFonts w:asciiTheme="minorHAnsi" w:hAnsiTheme="minorHAnsi" w:cstheme="minorHAnsi"/>
                <w:sz w:val="22"/>
                <w:szCs w:val="22"/>
              </w:rPr>
            </w:pPr>
          </w:p>
        </w:tc>
      </w:tr>
    </w:tbl>
    <w:p w14:paraId="46CC8151" w14:textId="77777777" w:rsidR="0044711F" w:rsidRPr="00BB5D63" w:rsidRDefault="0044711F" w:rsidP="0044711F">
      <w:pPr>
        <w:pStyle w:val="StandardWeb"/>
        <w:rPr>
          <w:rFonts w:asciiTheme="minorHAnsi" w:hAnsiTheme="minorHAnsi" w:cstheme="minorHAnsi"/>
          <w:b/>
          <w:sz w:val="20"/>
          <w:szCs w:val="20"/>
        </w:rPr>
      </w:pPr>
      <w:r w:rsidRPr="00BB5D63">
        <w:rPr>
          <w:rFonts w:asciiTheme="minorHAnsi" w:hAnsiTheme="minorHAnsi" w:cstheme="minorHAnsi"/>
          <w:b/>
          <w:sz w:val="20"/>
          <w:szCs w:val="20"/>
        </w:rPr>
        <w:t xml:space="preserve">Abbildung: </w:t>
      </w:r>
      <w:r>
        <w:rPr>
          <w:rFonts w:asciiTheme="minorHAnsi" w:hAnsiTheme="minorHAnsi" w:cstheme="minorHAnsi"/>
          <w:b/>
          <w:sz w:val="20"/>
          <w:szCs w:val="20"/>
        </w:rPr>
        <w:t>Berechtigungsvergabe</w:t>
      </w:r>
    </w:p>
    <w:p w14:paraId="2E89E1FC" w14:textId="59CD1055" w:rsidR="00A144BA" w:rsidRDefault="00750050" w:rsidP="00A144BA">
      <w:pPr>
        <w:pStyle w:val="StandardWeb"/>
        <w:rPr>
          <w:ins w:id="2996" w:author="Franz, Ilka (GZD - DIII - DO Potsdam Behlertstraße)" w:date="2022-01-06T11:37:00Z"/>
          <w:rFonts w:asciiTheme="minorHAnsi" w:hAnsiTheme="minorHAnsi" w:cstheme="minorHAnsi"/>
          <w:sz w:val="22"/>
          <w:szCs w:val="22"/>
        </w:rPr>
      </w:pPr>
      <w:r>
        <w:rPr>
          <w:rFonts w:asciiTheme="minorHAnsi" w:hAnsiTheme="minorHAnsi" w:cstheme="minorHAnsi"/>
          <w:sz w:val="22"/>
          <w:szCs w:val="22"/>
        </w:rPr>
        <w:t>Für die Berechtigungsvergabe sollten Berechtigungsstufen verwendet werden. Sie erstrecken sich von „</w:t>
      </w:r>
      <w:r w:rsidR="00FB4264">
        <w:rPr>
          <w:rFonts w:asciiTheme="minorHAnsi" w:hAnsiTheme="minorHAnsi" w:cstheme="minorHAnsi"/>
          <w:sz w:val="22"/>
          <w:szCs w:val="22"/>
        </w:rPr>
        <w:t>Kein Zugriff</w:t>
      </w:r>
      <w:r>
        <w:rPr>
          <w:rFonts w:asciiTheme="minorHAnsi" w:hAnsiTheme="minorHAnsi" w:cstheme="minorHAnsi"/>
          <w:sz w:val="22"/>
          <w:szCs w:val="22"/>
        </w:rPr>
        <w:t xml:space="preserve">“ </w:t>
      </w:r>
      <w:r w:rsidR="00FB4264">
        <w:rPr>
          <w:rFonts w:asciiTheme="minorHAnsi" w:hAnsiTheme="minorHAnsi" w:cstheme="minorHAnsi"/>
          <w:sz w:val="22"/>
          <w:szCs w:val="22"/>
        </w:rPr>
        <w:t xml:space="preserve">bis </w:t>
      </w:r>
      <w:r>
        <w:rPr>
          <w:rFonts w:asciiTheme="minorHAnsi" w:hAnsiTheme="minorHAnsi" w:cstheme="minorHAnsi"/>
          <w:sz w:val="22"/>
          <w:szCs w:val="22"/>
        </w:rPr>
        <w:t>zu</w:t>
      </w:r>
      <w:r w:rsidR="00FB4264">
        <w:rPr>
          <w:rFonts w:asciiTheme="minorHAnsi" w:hAnsiTheme="minorHAnsi" w:cstheme="minorHAnsi"/>
          <w:sz w:val="22"/>
          <w:szCs w:val="22"/>
        </w:rPr>
        <w:t>m</w:t>
      </w:r>
      <w:r>
        <w:rPr>
          <w:rFonts w:asciiTheme="minorHAnsi" w:hAnsiTheme="minorHAnsi" w:cstheme="minorHAnsi"/>
          <w:sz w:val="22"/>
          <w:szCs w:val="22"/>
        </w:rPr>
        <w:t xml:space="preserve"> „</w:t>
      </w:r>
      <w:r w:rsidR="00FB4264">
        <w:rPr>
          <w:rFonts w:asciiTheme="minorHAnsi" w:hAnsiTheme="minorHAnsi" w:cstheme="minorHAnsi"/>
          <w:sz w:val="22"/>
          <w:szCs w:val="22"/>
        </w:rPr>
        <w:t>Vollzugriff</w:t>
      </w:r>
      <w:r>
        <w:rPr>
          <w:rFonts w:asciiTheme="minorHAnsi" w:hAnsiTheme="minorHAnsi" w:cstheme="minorHAnsi"/>
          <w:sz w:val="22"/>
          <w:szCs w:val="22"/>
        </w:rPr>
        <w:t>“ und beziehen sich auf die Aktionsarten. Es können aber auch einzelne Ressourcen (Funktionen und Inhalte) einbezogen werden. Die definierten Berechtigungsstufen ermöglichen die Berechtigungsvergabe durch die Angabe der Ziffer der Berechtigungsstufe, die über ein berechtigungssteuerndes Element (z. B. Rolle oder Gruppe) an die Identität vergeben wird.</w:t>
      </w:r>
    </w:p>
    <w:p w14:paraId="2AF86825" w14:textId="77777777" w:rsidR="003B2F16" w:rsidRDefault="003B2F16" w:rsidP="00A144BA">
      <w:pPr>
        <w:pStyle w:val="StandardWeb"/>
        <w:rPr>
          <w:rFonts w:asciiTheme="minorHAnsi" w:hAnsiTheme="minorHAnsi" w:cstheme="minorHAnsi"/>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
        <w:gridCol w:w="1289"/>
        <w:gridCol w:w="318"/>
        <w:gridCol w:w="1635"/>
        <w:gridCol w:w="318"/>
        <w:gridCol w:w="1414"/>
        <w:gridCol w:w="622"/>
        <w:gridCol w:w="1333"/>
        <w:gridCol w:w="622"/>
        <w:gridCol w:w="1199"/>
      </w:tblGrid>
      <w:tr w:rsidR="00CA792D" w14:paraId="534DE8CB" w14:textId="77777777" w:rsidTr="00F36C31">
        <w:trPr>
          <w:trHeight w:val="547"/>
        </w:trPr>
        <w:tc>
          <w:tcPr>
            <w:tcW w:w="1686" w:type="dxa"/>
            <w:gridSpan w:val="2"/>
            <w:shd w:val="clear" w:color="auto" w:fill="F5DBD7" w:themeFill="accent2" w:themeFillTint="33"/>
          </w:tcPr>
          <w:p w14:paraId="7AAF470D" w14:textId="77777777" w:rsidR="00FB4264" w:rsidRDefault="00FB4264" w:rsidP="00F56499">
            <w:pPr>
              <w:pStyle w:val="StandardWeb"/>
              <w:spacing w:before="120" w:beforeAutospacing="0" w:after="120" w:afterAutospacing="0"/>
              <w:rPr>
                <w:rFonts w:asciiTheme="minorHAnsi" w:hAnsiTheme="minorHAnsi" w:cstheme="minorHAnsi"/>
                <w:sz w:val="22"/>
                <w:szCs w:val="22"/>
              </w:rPr>
            </w:pPr>
          </w:p>
        </w:tc>
        <w:tc>
          <w:tcPr>
            <w:tcW w:w="2037" w:type="dxa"/>
            <w:gridSpan w:val="2"/>
            <w:shd w:val="clear" w:color="auto" w:fill="EBB8AF" w:themeFill="accent2" w:themeFillTint="66"/>
          </w:tcPr>
          <w:p w14:paraId="3145BB01" w14:textId="77777777" w:rsidR="00FB4264" w:rsidRDefault="00FB4264" w:rsidP="00F56499">
            <w:pPr>
              <w:pStyle w:val="StandardWeb"/>
              <w:spacing w:before="120" w:beforeAutospacing="0" w:after="120" w:afterAutospacing="0"/>
              <w:rPr>
                <w:rFonts w:asciiTheme="minorHAnsi" w:hAnsiTheme="minorHAnsi" w:cstheme="minorHAnsi"/>
                <w:sz w:val="22"/>
                <w:szCs w:val="22"/>
              </w:rPr>
            </w:pPr>
          </w:p>
        </w:tc>
        <w:tc>
          <w:tcPr>
            <w:tcW w:w="1815" w:type="dxa"/>
            <w:gridSpan w:val="2"/>
            <w:shd w:val="clear" w:color="auto" w:fill="E19587" w:themeFill="accent2" w:themeFillTint="99"/>
          </w:tcPr>
          <w:p w14:paraId="5B23E3D0" w14:textId="77777777" w:rsidR="00FB4264" w:rsidRDefault="00FB4264" w:rsidP="00F56499">
            <w:pPr>
              <w:pStyle w:val="StandardWeb"/>
              <w:spacing w:before="120" w:beforeAutospacing="0" w:after="120" w:afterAutospacing="0"/>
              <w:rPr>
                <w:rFonts w:asciiTheme="minorHAnsi" w:hAnsiTheme="minorHAnsi" w:cstheme="minorHAnsi"/>
                <w:sz w:val="22"/>
                <w:szCs w:val="22"/>
              </w:rPr>
            </w:pPr>
          </w:p>
        </w:tc>
        <w:tc>
          <w:tcPr>
            <w:tcW w:w="1816" w:type="dxa"/>
            <w:gridSpan w:val="2"/>
            <w:shd w:val="clear" w:color="auto" w:fill="9C3A27" w:themeFill="accent2" w:themeFillShade="BF"/>
          </w:tcPr>
          <w:p w14:paraId="0AE78339" w14:textId="77777777" w:rsidR="00FB4264" w:rsidRDefault="00FB4264" w:rsidP="00F56499">
            <w:pPr>
              <w:pStyle w:val="StandardWeb"/>
              <w:spacing w:before="120" w:beforeAutospacing="0" w:after="120" w:afterAutospacing="0"/>
              <w:rPr>
                <w:rFonts w:asciiTheme="minorHAnsi" w:hAnsiTheme="minorHAnsi" w:cstheme="minorHAnsi"/>
                <w:sz w:val="22"/>
                <w:szCs w:val="22"/>
              </w:rPr>
            </w:pPr>
          </w:p>
        </w:tc>
        <w:tc>
          <w:tcPr>
            <w:tcW w:w="1706" w:type="dxa"/>
            <w:gridSpan w:val="2"/>
            <w:shd w:val="clear" w:color="auto" w:fill="68261A" w:themeFill="accent2" w:themeFillShade="80"/>
          </w:tcPr>
          <w:p w14:paraId="6EA1E152" w14:textId="77777777" w:rsidR="00FB4264" w:rsidRDefault="00FB4264" w:rsidP="00F56499">
            <w:pPr>
              <w:pStyle w:val="StandardWeb"/>
              <w:spacing w:before="120" w:beforeAutospacing="0" w:after="120" w:afterAutospacing="0"/>
              <w:rPr>
                <w:rFonts w:asciiTheme="minorHAnsi" w:hAnsiTheme="minorHAnsi" w:cstheme="minorHAnsi"/>
                <w:sz w:val="22"/>
                <w:szCs w:val="22"/>
              </w:rPr>
            </w:pPr>
          </w:p>
        </w:tc>
      </w:tr>
      <w:tr w:rsidR="0084619E" w:rsidRPr="00F56499" w14:paraId="595DAD4B" w14:textId="77777777" w:rsidTr="00F36C31">
        <w:tc>
          <w:tcPr>
            <w:tcW w:w="319" w:type="dxa"/>
          </w:tcPr>
          <w:p w14:paraId="6EE8A410"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0</w:t>
            </w:r>
          </w:p>
        </w:tc>
        <w:tc>
          <w:tcPr>
            <w:tcW w:w="1367" w:type="dxa"/>
          </w:tcPr>
          <w:p w14:paraId="6DEADE5D"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sidRPr="00F56499">
              <w:rPr>
                <w:rFonts w:asciiTheme="minorHAnsi" w:hAnsiTheme="minorHAnsi" w:cstheme="minorHAnsi"/>
                <w:b/>
                <w:sz w:val="20"/>
                <w:szCs w:val="20"/>
              </w:rPr>
              <w:t>Kein Zugriff</w:t>
            </w:r>
          </w:p>
        </w:tc>
        <w:tc>
          <w:tcPr>
            <w:tcW w:w="318" w:type="dxa"/>
          </w:tcPr>
          <w:p w14:paraId="66618CFE"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3</w:t>
            </w:r>
          </w:p>
        </w:tc>
        <w:tc>
          <w:tcPr>
            <w:tcW w:w="1719" w:type="dxa"/>
          </w:tcPr>
          <w:p w14:paraId="476AEC2D"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Vergleichen</w:t>
            </w:r>
          </w:p>
        </w:tc>
        <w:tc>
          <w:tcPr>
            <w:tcW w:w="318" w:type="dxa"/>
          </w:tcPr>
          <w:p w14:paraId="6BF35682"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6</w:t>
            </w:r>
          </w:p>
        </w:tc>
        <w:tc>
          <w:tcPr>
            <w:tcW w:w="1497" w:type="dxa"/>
          </w:tcPr>
          <w:p w14:paraId="714AA319"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Hinzufügen</w:t>
            </w:r>
          </w:p>
        </w:tc>
        <w:tc>
          <w:tcPr>
            <w:tcW w:w="419" w:type="dxa"/>
          </w:tcPr>
          <w:p w14:paraId="575FE93F" w14:textId="3B136D63"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del w:id="2997" w:author="Kisch, Christian" w:date="2021-12-22T16:00:00Z">
              <w:r w:rsidDel="00421165">
                <w:rPr>
                  <w:rFonts w:asciiTheme="minorHAnsi" w:hAnsiTheme="minorHAnsi" w:cstheme="minorHAnsi"/>
                  <w:b/>
                  <w:sz w:val="20"/>
                  <w:szCs w:val="20"/>
                </w:rPr>
                <w:delText>10</w:delText>
              </w:r>
            </w:del>
            <w:ins w:id="2998" w:author="Kisch, Christian" w:date="2021-12-22T16:00:00Z">
              <w:r w:rsidR="00421165">
                <w:rPr>
                  <w:rFonts w:asciiTheme="minorHAnsi" w:hAnsiTheme="minorHAnsi" w:cstheme="minorHAnsi"/>
                  <w:b/>
                  <w:sz w:val="20"/>
                  <w:szCs w:val="20"/>
                </w:rPr>
                <w:t>9</w:t>
              </w:r>
            </w:ins>
          </w:p>
        </w:tc>
        <w:tc>
          <w:tcPr>
            <w:tcW w:w="1397" w:type="dxa"/>
          </w:tcPr>
          <w:p w14:paraId="1583F6C6"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Ausführen</w:t>
            </w:r>
          </w:p>
        </w:tc>
        <w:tc>
          <w:tcPr>
            <w:tcW w:w="438" w:type="dxa"/>
          </w:tcPr>
          <w:p w14:paraId="029EB817" w14:textId="3C8ED993"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del w:id="2999" w:author="Kisch, Christian" w:date="2021-12-22T16:01:00Z">
              <w:r w:rsidDel="00421165">
                <w:rPr>
                  <w:rFonts w:asciiTheme="minorHAnsi" w:hAnsiTheme="minorHAnsi" w:cstheme="minorHAnsi"/>
                  <w:b/>
                  <w:sz w:val="20"/>
                  <w:szCs w:val="20"/>
                </w:rPr>
                <w:delText>13</w:delText>
              </w:r>
            </w:del>
            <w:ins w:id="3000" w:author="Kisch, Christian" w:date="2021-12-22T16:01:00Z">
              <w:r w:rsidR="00421165">
                <w:rPr>
                  <w:rFonts w:asciiTheme="minorHAnsi" w:hAnsiTheme="minorHAnsi" w:cstheme="minorHAnsi"/>
                  <w:b/>
                  <w:sz w:val="20"/>
                  <w:szCs w:val="20"/>
                </w:rPr>
                <w:t>12</w:t>
              </w:r>
            </w:ins>
          </w:p>
        </w:tc>
        <w:tc>
          <w:tcPr>
            <w:tcW w:w="1268" w:type="dxa"/>
          </w:tcPr>
          <w:p w14:paraId="1E08F9A3"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sidRPr="00F56499">
              <w:rPr>
                <w:rFonts w:asciiTheme="minorHAnsi" w:hAnsiTheme="minorHAnsi" w:cstheme="minorHAnsi"/>
                <w:b/>
                <w:sz w:val="20"/>
                <w:szCs w:val="20"/>
              </w:rPr>
              <w:t>Vollzugriff</w:t>
            </w:r>
          </w:p>
        </w:tc>
      </w:tr>
      <w:tr w:rsidR="0084619E" w:rsidRPr="00F56499" w14:paraId="15FE9AF3" w14:textId="77777777" w:rsidTr="00F36C31">
        <w:tc>
          <w:tcPr>
            <w:tcW w:w="319" w:type="dxa"/>
          </w:tcPr>
          <w:p w14:paraId="79CE073C"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1</w:t>
            </w:r>
          </w:p>
        </w:tc>
        <w:tc>
          <w:tcPr>
            <w:tcW w:w="1367" w:type="dxa"/>
          </w:tcPr>
          <w:p w14:paraId="6FF885B3"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Entdecken</w:t>
            </w:r>
          </w:p>
        </w:tc>
        <w:tc>
          <w:tcPr>
            <w:tcW w:w="318" w:type="dxa"/>
          </w:tcPr>
          <w:p w14:paraId="2C2E1C70"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4</w:t>
            </w:r>
          </w:p>
        </w:tc>
        <w:tc>
          <w:tcPr>
            <w:tcW w:w="1719" w:type="dxa"/>
          </w:tcPr>
          <w:p w14:paraId="0005CAA2"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Darstellen/Zeigen</w:t>
            </w:r>
          </w:p>
        </w:tc>
        <w:tc>
          <w:tcPr>
            <w:tcW w:w="318" w:type="dxa"/>
          </w:tcPr>
          <w:p w14:paraId="793B6970"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7</w:t>
            </w:r>
          </w:p>
        </w:tc>
        <w:tc>
          <w:tcPr>
            <w:tcW w:w="1497" w:type="dxa"/>
          </w:tcPr>
          <w:p w14:paraId="7748DD8E"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Ändern</w:t>
            </w:r>
          </w:p>
        </w:tc>
        <w:tc>
          <w:tcPr>
            <w:tcW w:w="419" w:type="dxa"/>
          </w:tcPr>
          <w:p w14:paraId="41687F8E" w14:textId="265A3DA1"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del w:id="3001" w:author="Kisch, Christian" w:date="2021-12-22T16:01:00Z">
              <w:r w:rsidDel="00421165">
                <w:rPr>
                  <w:rFonts w:asciiTheme="minorHAnsi" w:hAnsiTheme="minorHAnsi" w:cstheme="minorHAnsi"/>
                  <w:b/>
                  <w:sz w:val="20"/>
                  <w:szCs w:val="20"/>
                </w:rPr>
                <w:delText>11</w:delText>
              </w:r>
            </w:del>
            <w:ins w:id="3002" w:author="Kisch, Christian" w:date="2021-12-22T16:01:00Z">
              <w:r w:rsidR="00421165">
                <w:rPr>
                  <w:rFonts w:asciiTheme="minorHAnsi" w:hAnsiTheme="minorHAnsi" w:cstheme="minorHAnsi"/>
                  <w:b/>
                  <w:sz w:val="20"/>
                  <w:szCs w:val="20"/>
                </w:rPr>
                <w:t>10</w:t>
              </w:r>
            </w:ins>
          </w:p>
        </w:tc>
        <w:tc>
          <w:tcPr>
            <w:tcW w:w="1397" w:type="dxa"/>
          </w:tcPr>
          <w:p w14:paraId="60F244DF"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Abbrechen</w:t>
            </w:r>
          </w:p>
        </w:tc>
        <w:tc>
          <w:tcPr>
            <w:tcW w:w="438" w:type="dxa"/>
          </w:tcPr>
          <w:p w14:paraId="49491A7E"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p>
        </w:tc>
        <w:tc>
          <w:tcPr>
            <w:tcW w:w="1268" w:type="dxa"/>
          </w:tcPr>
          <w:p w14:paraId="148A3ACE"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p>
        </w:tc>
      </w:tr>
      <w:tr w:rsidR="0084619E" w:rsidRPr="00F56499" w14:paraId="391190E7" w14:textId="77777777" w:rsidTr="00F36C31">
        <w:tc>
          <w:tcPr>
            <w:tcW w:w="319" w:type="dxa"/>
          </w:tcPr>
          <w:p w14:paraId="638B12E6"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2</w:t>
            </w:r>
          </w:p>
        </w:tc>
        <w:tc>
          <w:tcPr>
            <w:tcW w:w="1367" w:type="dxa"/>
          </w:tcPr>
          <w:p w14:paraId="6960EB5A"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Suchen</w:t>
            </w:r>
          </w:p>
        </w:tc>
        <w:tc>
          <w:tcPr>
            <w:tcW w:w="318" w:type="dxa"/>
          </w:tcPr>
          <w:p w14:paraId="4631C7D1"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5</w:t>
            </w:r>
          </w:p>
        </w:tc>
        <w:tc>
          <w:tcPr>
            <w:tcW w:w="1719" w:type="dxa"/>
          </w:tcPr>
          <w:p w14:paraId="7ECB7AE2"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Lesen/Öffnen</w:t>
            </w:r>
          </w:p>
        </w:tc>
        <w:tc>
          <w:tcPr>
            <w:tcW w:w="318" w:type="dxa"/>
          </w:tcPr>
          <w:p w14:paraId="5F3627C3"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8</w:t>
            </w:r>
          </w:p>
        </w:tc>
        <w:tc>
          <w:tcPr>
            <w:tcW w:w="1497" w:type="dxa"/>
          </w:tcPr>
          <w:p w14:paraId="3BA040D4"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Löschen</w:t>
            </w:r>
          </w:p>
        </w:tc>
        <w:tc>
          <w:tcPr>
            <w:tcW w:w="419" w:type="dxa"/>
          </w:tcPr>
          <w:p w14:paraId="0DE3C874" w14:textId="1AFFD3E4"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del w:id="3003" w:author="Kisch, Christian" w:date="2021-12-22T16:01:00Z">
              <w:r w:rsidDel="00421165">
                <w:rPr>
                  <w:rFonts w:asciiTheme="minorHAnsi" w:hAnsiTheme="minorHAnsi" w:cstheme="minorHAnsi"/>
                  <w:b/>
                  <w:sz w:val="20"/>
                  <w:szCs w:val="20"/>
                </w:rPr>
                <w:delText>12</w:delText>
              </w:r>
            </w:del>
            <w:ins w:id="3004" w:author="Kisch, Christian" w:date="2021-12-22T16:01:00Z">
              <w:r w:rsidR="00421165">
                <w:rPr>
                  <w:rFonts w:asciiTheme="minorHAnsi" w:hAnsiTheme="minorHAnsi" w:cstheme="minorHAnsi"/>
                  <w:b/>
                  <w:sz w:val="20"/>
                  <w:szCs w:val="20"/>
                </w:rPr>
                <w:t>11</w:t>
              </w:r>
            </w:ins>
          </w:p>
        </w:tc>
        <w:tc>
          <w:tcPr>
            <w:tcW w:w="1397" w:type="dxa"/>
          </w:tcPr>
          <w:p w14:paraId="768DCFE5"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r>
              <w:rPr>
                <w:rFonts w:asciiTheme="minorHAnsi" w:hAnsiTheme="minorHAnsi" w:cstheme="minorHAnsi"/>
                <w:b/>
                <w:sz w:val="20"/>
                <w:szCs w:val="20"/>
              </w:rPr>
              <w:t>Schreiben</w:t>
            </w:r>
          </w:p>
        </w:tc>
        <w:tc>
          <w:tcPr>
            <w:tcW w:w="438" w:type="dxa"/>
          </w:tcPr>
          <w:p w14:paraId="396D8884"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p>
        </w:tc>
        <w:tc>
          <w:tcPr>
            <w:tcW w:w="1268" w:type="dxa"/>
          </w:tcPr>
          <w:p w14:paraId="3A1B0167" w14:textId="77777777" w:rsidR="0084619E" w:rsidRPr="00F56499" w:rsidRDefault="0084619E" w:rsidP="0084619E">
            <w:pPr>
              <w:pStyle w:val="StandardWeb"/>
              <w:spacing w:before="120" w:beforeAutospacing="0" w:after="120" w:afterAutospacing="0"/>
              <w:rPr>
                <w:rFonts w:asciiTheme="minorHAnsi" w:hAnsiTheme="minorHAnsi" w:cstheme="minorHAnsi"/>
                <w:b/>
                <w:sz w:val="20"/>
                <w:szCs w:val="20"/>
              </w:rPr>
            </w:pPr>
          </w:p>
        </w:tc>
      </w:tr>
    </w:tbl>
    <w:p w14:paraId="71F0C881" w14:textId="77777777" w:rsidR="00F01EA8" w:rsidRDefault="00044447" w:rsidP="00A144BA">
      <w:pPr>
        <w:pStyle w:val="StandardWeb"/>
        <w:rPr>
          <w:rFonts w:asciiTheme="minorHAnsi" w:hAnsiTheme="minorHAnsi" w:cstheme="minorHAnsi"/>
          <w:sz w:val="22"/>
          <w:szCs w:val="22"/>
        </w:rPr>
      </w:pPr>
      <w:r>
        <w:rPr>
          <w:rFonts w:asciiTheme="minorHAnsi" w:hAnsiTheme="minorHAnsi" w:cstheme="minorHAnsi"/>
          <w:sz w:val="22"/>
          <w:szCs w:val="22"/>
        </w:rPr>
        <w:t xml:space="preserve">Werden mehrere Elemente (Rollen, </w:t>
      </w:r>
      <w:r w:rsidR="008120F4" w:rsidRPr="0084619E">
        <w:rPr>
          <w:rFonts w:asciiTheme="minorHAnsi" w:hAnsiTheme="minorHAnsi" w:cstheme="minorHAnsi"/>
          <w:sz w:val="22"/>
          <w:szCs w:val="22"/>
        </w:rPr>
        <w:t>Benutzergruppen</w:t>
      </w:r>
      <w:r w:rsidR="008120F4" w:rsidDel="008120F4">
        <w:rPr>
          <w:rFonts w:asciiTheme="minorHAnsi" w:hAnsiTheme="minorHAnsi" w:cstheme="minorHAnsi"/>
          <w:sz w:val="22"/>
          <w:szCs w:val="22"/>
        </w:rPr>
        <w:t xml:space="preserve"> </w:t>
      </w:r>
      <w:r>
        <w:rPr>
          <w:rFonts w:asciiTheme="minorHAnsi" w:hAnsiTheme="minorHAnsi" w:cstheme="minorHAnsi"/>
          <w:sz w:val="22"/>
          <w:szCs w:val="22"/>
        </w:rPr>
        <w:t>und Attribute) zur Berechtigungssteuerung verwendet, so müssen sie mittels Verknüpfungselementen im Rahmen des Provisioning miteinander verknüpft werden. Das Verknüpfungselement kann über mehrere Eingänge verfügen, aber nur über einen einzigen Ausgang. Über die Eingänge geben Zustände bestimmte Bedingungen (</w:t>
      </w:r>
      <w:r w:rsidR="00D37F66">
        <w:rPr>
          <w:rFonts w:asciiTheme="minorHAnsi" w:hAnsiTheme="minorHAnsi" w:cstheme="minorHAnsi"/>
          <w:sz w:val="22"/>
          <w:szCs w:val="22"/>
        </w:rPr>
        <w:t>C</w:t>
      </w:r>
      <w:r>
        <w:rPr>
          <w:rFonts w:asciiTheme="minorHAnsi" w:hAnsiTheme="minorHAnsi" w:cstheme="minorHAnsi"/>
          <w:sz w:val="22"/>
          <w:szCs w:val="22"/>
        </w:rPr>
        <w:t>onditions) ein, die logisch miteinander verknüpft werden (z. B. UND, ODER, NICHT, UND NICHT, ODER NICHT, EXLUSIV ODER, ÄQUIVALENZ). Durch die Verknüpfung ergibt sich am Ausgang ein berechtigungserteilender oder -verweigernder Zustand. Erfolgt die Berechtigungssteuerung über eine Vielzahl von Merkmalen, so speisen die Elemente die Zustände in das Regelwerk (Rule Engine) ein, das die einzelnen Regeln (Policy Rules) der Zugriffspolitik (Access Policy) enthält. Die im Regelwerk verarbeiteten Regeln bilden die Grundlage für die Berechtigungsentscheidung.</w:t>
      </w:r>
    </w:p>
    <w:p w14:paraId="3D48EDDB" w14:textId="77777777" w:rsidR="00F01EA8" w:rsidRDefault="00044447" w:rsidP="00A144BA">
      <w:pPr>
        <w:pStyle w:val="StandardWeb"/>
        <w:rPr>
          <w:rFonts w:asciiTheme="minorHAnsi" w:hAnsiTheme="minorHAnsi" w:cstheme="minorHAnsi"/>
          <w:sz w:val="22"/>
          <w:szCs w:val="22"/>
        </w:rPr>
      </w:pPr>
      <w:r>
        <w:rPr>
          <w:rFonts w:asciiTheme="minorHAnsi" w:hAnsiTheme="minorHAnsi" w:cstheme="minorHAnsi"/>
          <w:sz w:val="22"/>
          <w:szCs w:val="22"/>
        </w:rPr>
        <w:t>Durch Workset</w:t>
      </w:r>
      <w:r w:rsidR="00FE3A57">
        <w:rPr>
          <w:rFonts w:asciiTheme="minorHAnsi" w:hAnsiTheme="minorHAnsi" w:cstheme="minorHAnsi"/>
          <w:sz w:val="22"/>
          <w:szCs w:val="22"/>
        </w:rPr>
        <w:t>s</w:t>
      </w:r>
      <w:r>
        <w:rPr>
          <w:rFonts w:asciiTheme="minorHAnsi" w:hAnsiTheme="minorHAnsi" w:cstheme="minorHAnsi"/>
          <w:sz w:val="22"/>
          <w:szCs w:val="22"/>
        </w:rPr>
        <w:t xml:space="preserve"> oder Arbeitsplatzprofile kann eine große Anzahl von Berechtigungen freigeschaltet oder gesperrt werden. Arbeitsplatzprofile zeichnen sich dadurch aus, dass die Entscheidung über Berechtigungen bereits im Planungsprozess getroffen werden und keine Bedingungsprüfung mehr erfolgen muss. Dadurch erlischt aber die Dynamik des Regelwerks.</w:t>
      </w:r>
    </w:p>
    <w:p w14:paraId="31D9C11A" w14:textId="77777777" w:rsidR="00FB4264" w:rsidRDefault="00044447" w:rsidP="00A144BA">
      <w:pPr>
        <w:pStyle w:val="StandardWeb"/>
        <w:rPr>
          <w:rFonts w:asciiTheme="minorHAnsi" w:hAnsiTheme="minorHAnsi" w:cstheme="minorHAnsi"/>
          <w:sz w:val="22"/>
          <w:szCs w:val="22"/>
        </w:rPr>
      </w:pPr>
      <w:r>
        <w:rPr>
          <w:rFonts w:asciiTheme="minorHAnsi" w:hAnsiTheme="minorHAnsi" w:cstheme="minorHAnsi"/>
          <w:sz w:val="22"/>
          <w:szCs w:val="22"/>
        </w:rPr>
        <w:t xml:space="preserve">Die Zergliederung von Funktionen in einzelne Rollen und Funktionalitäten kann bei Bedarf durch Zerlegung der Funktionalitäten in einzelne Prozessschritte verfeinert werden. Aufgrund des hohen Verwaltungsaufwands sollte dies </w:t>
      </w:r>
      <w:r w:rsidR="00471B4B">
        <w:rPr>
          <w:rFonts w:asciiTheme="minorHAnsi" w:hAnsiTheme="minorHAnsi" w:cstheme="minorHAnsi"/>
          <w:sz w:val="22"/>
          <w:szCs w:val="22"/>
        </w:rPr>
        <w:t xml:space="preserve">nur </w:t>
      </w:r>
      <w:r>
        <w:rPr>
          <w:rFonts w:asciiTheme="minorHAnsi" w:hAnsiTheme="minorHAnsi" w:cstheme="minorHAnsi"/>
          <w:sz w:val="22"/>
          <w:szCs w:val="22"/>
        </w:rPr>
        <w:t>in sensiblen Bereichen erfolgen, um das „Need-to-Know“-Prinzip umzusetzen.</w:t>
      </w:r>
    </w:p>
    <w:p w14:paraId="6FA2548C" w14:textId="4E5BD2FA" w:rsidR="00044F0F" w:rsidRPr="00DA053E" w:rsidRDefault="00044F0F" w:rsidP="006B3912">
      <w:pPr>
        <w:pStyle w:val="berschrift2"/>
        <w:rPr>
          <w:moveTo w:id="3005" w:author="Franz, Ilka (GZD - DIII - DO Potsdam Behlertstraße)" w:date="2022-01-06T10:29:00Z"/>
        </w:rPr>
      </w:pPr>
      <w:bookmarkStart w:id="3006" w:name="_Toc88646392"/>
      <w:moveToRangeStart w:id="3007" w:author="Franz, Ilka (GZD - DIII - DO Potsdam Behlertstraße)" w:date="2022-01-06T10:29:00Z" w:name="move92357298"/>
      <w:moveTo w:id="3008" w:author="Franz, Ilka (GZD - DIII - DO Potsdam Behlertstraße)" w:date="2022-01-06T10:29:00Z">
        <w:del w:id="3009" w:author="Franz, Ilka (GZD - DIII - DO Potsdam Behlertstraße)" w:date="2022-01-06T12:02:00Z">
          <w:r w:rsidRPr="00DA053E" w:rsidDel="00FD3E88">
            <w:delText>Besondere Rechte für</w:delText>
          </w:r>
          <w:commentRangeStart w:id="3010"/>
          <w:r w:rsidRPr="00DA053E" w:rsidDel="00FD3E88">
            <w:delText xml:space="preserve"> Sachbearbeiter und sonstige Bedienstete (z.B. Geheimschutzermächtigung) sowie für Verfahren (z.B. schützenswerte Inhalte)</w:delText>
          </w:r>
          <w:commentRangeEnd w:id="3010"/>
          <w:r w:rsidDel="00FD3E88">
            <w:rPr>
              <w:rStyle w:val="Kommentarzeichen"/>
              <w:rFonts w:asciiTheme="minorHAnsi" w:eastAsiaTheme="minorHAnsi" w:hAnsiTheme="minorHAnsi" w:cstheme="minorBidi"/>
              <w:b w:val="0"/>
              <w:noProof w:val="0"/>
              <w:color w:val="auto"/>
              <w:spacing w:val="0"/>
              <w:kern w:val="0"/>
              <w:lang w:eastAsia="en-US"/>
            </w:rPr>
            <w:commentReference w:id="3010"/>
          </w:r>
        </w:del>
      </w:moveTo>
      <w:ins w:id="3011" w:author="Kopp, Laura" w:date="2022-02-09T11:37:00Z">
        <w:r w:rsidR="000C7C57">
          <w:t>S</w:t>
        </w:r>
      </w:ins>
      <w:ins w:id="3012" w:author="Franz, Ilka (GZD - DIII - DO Potsdam Behlertstraße)" w:date="2022-01-06T11:57:00Z">
        <w:del w:id="3013" w:author="Kopp, Laura" w:date="2022-02-09T11:37:00Z">
          <w:r w:rsidR="006B3912" w:rsidDel="000C7C57">
            <w:delText>s</w:delText>
          </w:r>
        </w:del>
        <w:r w:rsidR="006B3912">
          <w:t>chützen</w:t>
        </w:r>
      </w:ins>
      <w:ins w:id="3014" w:author="Franz, Ilka (GZD - DIII - DO Potsdam Behlertstraße)" w:date="2022-01-06T11:58:00Z">
        <w:r w:rsidR="006B3912">
          <w:t>swert</w:t>
        </w:r>
      </w:ins>
      <w:ins w:id="3015" w:author="Franz, Ilka (GZD - DIII - DO Potsdam Behlertstraße)" w:date="2022-01-06T12:01:00Z">
        <w:r w:rsidR="00FD3E88">
          <w:t>e</w:t>
        </w:r>
      </w:ins>
      <w:ins w:id="3016" w:author="Franz, Ilka (GZD - DIII - DO Potsdam Behlertstraße)" w:date="2022-01-06T11:58:00Z">
        <w:r w:rsidR="006B3912">
          <w:t>/ geheimhaltungsbedürftige Verfahren</w:t>
        </w:r>
      </w:ins>
    </w:p>
    <w:p w14:paraId="41926F7A" w14:textId="19079C97" w:rsidR="00044F0F" w:rsidRPr="00DA053E" w:rsidRDefault="00044F0F" w:rsidP="001F279B">
      <w:pPr>
        <w:pStyle w:val="StandardWeb"/>
        <w:rPr>
          <w:moveTo w:id="3017" w:author="Franz, Ilka (GZD - DIII - DO Potsdam Behlertstraße)" w:date="2022-01-06T10:29:00Z"/>
          <w:rFonts w:asciiTheme="minorHAnsi" w:hAnsiTheme="minorHAnsi" w:cstheme="minorHAnsi"/>
          <w:sz w:val="22"/>
          <w:szCs w:val="22"/>
        </w:rPr>
      </w:pPr>
      <w:commentRangeStart w:id="3018"/>
      <w:moveTo w:id="3019" w:author="Franz, Ilka (GZD - DIII - DO Potsdam Behlertstraße)" w:date="2022-01-06T10:29:00Z">
        <w:r w:rsidRPr="00DA053E">
          <w:rPr>
            <w:rFonts w:asciiTheme="minorHAnsi" w:hAnsiTheme="minorHAnsi" w:cstheme="minorHAnsi"/>
            <w:sz w:val="22"/>
            <w:szCs w:val="22"/>
          </w:rPr>
          <w:t>Bei der Bearbeitung eine</w:t>
        </w:r>
        <w:r>
          <w:rPr>
            <w:rFonts w:asciiTheme="minorHAnsi" w:hAnsiTheme="minorHAnsi" w:cstheme="minorHAnsi"/>
            <w:sz w:val="22"/>
            <w:szCs w:val="22"/>
          </w:rPr>
          <w:t xml:space="preserve">s </w:t>
        </w:r>
        <w:r w:rsidRPr="0054790E">
          <w:rPr>
            <w:rFonts w:asciiTheme="minorHAnsi" w:hAnsiTheme="minorHAnsi" w:cstheme="minorHAnsi"/>
            <w:sz w:val="22"/>
            <w:szCs w:val="22"/>
          </w:rPr>
          <w:t>Verfahrens</w:t>
        </w:r>
        <w:r w:rsidRPr="00DA053E">
          <w:rPr>
            <w:rFonts w:asciiTheme="minorHAnsi" w:hAnsiTheme="minorHAnsi" w:cstheme="minorHAnsi"/>
            <w:sz w:val="22"/>
            <w:szCs w:val="22"/>
          </w:rPr>
          <w:t xml:space="preserve"> werden teilweise auch Dokumente bzw. </w:t>
        </w:r>
        <w:r w:rsidRPr="0054790E">
          <w:rPr>
            <w:rFonts w:asciiTheme="minorHAnsi" w:hAnsiTheme="minorHAnsi" w:cstheme="minorHAnsi"/>
            <w:sz w:val="22"/>
            <w:szCs w:val="22"/>
          </w:rPr>
          <w:t>Verfahren</w:t>
        </w:r>
        <w:r>
          <w:rPr>
            <w:rFonts w:asciiTheme="minorHAnsi" w:hAnsiTheme="minorHAnsi" w:cstheme="minorHAnsi"/>
            <w:sz w:val="22"/>
            <w:szCs w:val="22"/>
          </w:rPr>
          <w:t>sinhalte</w:t>
        </w:r>
        <w:r w:rsidRPr="00DA053E">
          <w:rPr>
            <w:rFonts w:asciiTheme="minorHAnsi" w:hAnsiTheme="minorHAnsi" w:cstheme="minorHAnsi"/>
            <w:sz w:val="22"/>
            <w:szCs w:val="22"/>
          </w:rPr>
          <w:t>, die als „Verschlusssache - Nur für den Dienstgebrauch“ (VS-NfD) eingestuft sind oder aus anderen Gründen als besonders sensibel zu betrachten sind, aufgenommen. Diese Dokumente/</w:t>
        </w:r>
        <w:r w:rsidRPr="0054790E">
          <w:t xml:space="preserve"> </w:t>
        </w:r>
        <w:r>
          <w:rPr>
            <w:rFonts w:asciiTheme="minorHAnsi" w:hAnsiTheme="minorHAnsi" w:cstheme="minorHAnsi"/>
            <w:sz w:val="22"/>
            <w:szCs w:val="22"/>
          </w:rPr>
          <w:t>Verfahrensi</w:t>
        </w:r>
        <w:r w:rsidRPr="00DA053E">
          <w:rPr>
            <w:rFonts w:asciiTheme="minorHAnsi" w:hAnsiTheme="minorHAnsi" w:cstheme="minorHAnsi"/>
            <w:sz w:val="22"/>
            <w:szCs w:val="22"/>
          </w:rPr>
          <w:t>nhalte müssen entsprechend gekennzeichnet sein und</w:t>
        </w:r>
        <w:r>
          <w:rPr>
            <w:rFonts w:asciiTheme="minorHAnsi" w:hAnsiTheme="minorHAnsi" w:cstheme="minorHAnsi"/>
            <w:sz w:val="22"/>
            <w:szCs w:val="22"/>
          </w:rPr>
          <w:t xml:space="preserve"> </w:t>
        </w:r>
        <w:r w:rsidRPr="00DA053E">
          <w:rPr>
            <w:rFonts w:asciiTheme="minorHAnsi" w:hAnsiTheme="minorHAnsi" w:cstheme="minorHAnsi"/>
            <w:sz w:val="22"/>
            <w:szCs w:val="22"/>
          </w:rPr>
          <w:t xml:space="preserve">dürfen nur Personen mit einer entsprechenden Ermächtigung bzw. dem notwendigen speziellen Recht </w:t>
        </w:r>
        <w:r>
          <w:rPr>
            <w:rFonts w:asciiTheme="minorHAnsi" w:hAnsiTheme="minorHAnsi" w:cstheme="minorHAnsi"/>
            <w:sz w:val="22"/>
            <w:szCs w:val="22"/>
          </w:rPr>
          <w:t xml:space="preserve">für das jeweilige Verfahren </w:t>
        </w:r>
        <w:r w:rsidRPr="00DA053E">
          <w:rPr>
            <w:rFonts w:asciiTheme="minorHAnsi" w:hAnsiTheme="minorHAnsi" w:cstheme="minorHAnsi"/>
            <w:sz w:val="22"/>
            <w:szCs w:val="22"/>
          </w:rPr>
          <w:t>angezeigt bzw. zugänglich gemacht werden. Diese Ermächtigung / das Recht muss additiv zu den zuvor aufgeführten Rechten vorliegen</w:t>
        </w:r>
      </w:moveTo>
      <w:ins w:id="3020" w:author="Franz, Ilka (GZD - DIII - DO Potsdam Behlertstraße)" w:date="2022-01-06T11:48:00Z">
        <w:r w:rsidR="00624E5C">
          <w:rPr>
            <w:rFonts w:asciiTheme="minorHAnsi" w:hAnsiTheme="minorHAnsi" w:cstheme="minorHAnsi"/>
            <w:sz w:val="22"/>
            <w:szCs w:val="22"/>
          </w:rPr>
          <w:t xml:space="preserve"> und im Benutzerkonto hinterlegt sein</w:t>
        </w:r>
      </w:ins>
      <w:moveTo w:id="3021" w:author="Franz, Ilka (GZD - DIII - DO Potsdam Behlertstraße)" w:date="2022-01-06T10:29:00Z">
        <w:r w:rsidRPr="00DA053E">
          <w:rPr>
            <w:rFonts w:asciiTheme="minorHAnsi" w:hAnsiTheme="minorHAnsi" w:cstheme="minorHAnsi"/>
            <w:sz w:val="22"/>
            <w:szCs w:val="22"/>
          </w:rPr>
          <w:t>.</w:t>
        </w:r>
        <w:del w:id="3022" w:author="Franz, Ilka (GZD - DIII - DO Potsdam Behlertstraße)" w:date="2022-01-06T12:02:00Z">
          <w:r w:rsidRPr="00DA053E" w:rsidDel="00FD3E88">
            <w:rPr>
              <w:rFonts w:asciiTheme="minorHAnsi" w:hAnsiTheme="minorHAnsi" w:cstheme="minorHAnsi"/>
              <w:sz w:val="22"/>
              <w:szCs w:val="22"/>
            </w:rPr>
            <w:delText xml:space="preserve"> </w:delText>
          </w:r>
        </w:del>
        <w:del w:id="3023" w:author="Franz, Ilka (GZD - DIII - DO Potsdam Behlertstraße)" w:date="2022-01-06T11:52:00Z">
          <w:r w:rsidRPr="00DA053E" w:rsidDel="006B3912">
            <w:rPr>
              <w:rFonts w:asciiTheme="minorHAnsi" w:hAnsiTheme="minorHAnsi" w:cstheme="minorHAnsi"/>
              <w:sz w:val="22"/>
              <w:szCs w:val="22"/>
            </w:rPr>
            <w:delText xml:space="preserve"> </w:delText>
          </w:r>
        </w:del>
      </w:moveTo>
      <w:commentRangeEnd w:id="3018"/>
      <w:r w:rsidR="001F279B">
        <w:rPr>
          <w:rStyle w:val="Kommentarzeichen"/>
          <w:rFonts w:asciiTheme="minorHAnsi" w:eastAsiaTheme="minorHAnsi" w:hAnsiTheme="minorHAnsi" w:cstheme="minorBidi"/>
          <w:lang w:eastAsia="en-US"/>
        </w:rPr>
        <w:commentReference w:id="3018"/>
      </w:r>
    </w:p>
    <w:p w14:paraId="29CB7576" w14:textId="77777777" w:rsidR="00044F0F" w:rsidRPr="00DA053E" w:rsidRDefault="00044F0F" w:rsidP="00044F0F">
      <w:pPr>
        <w:pStyle w:val="StandardWeb"/>
        <w:rPr>
          <w:moveTo w:id="3024" w:author="Franz, Ilka (GZD - DIII - DO Potsdam Behlertstraße)" w:date="2022-01-06T10:29:00Z"/>
          <w:rFonts w:asciiTheme="minorHAnsi" w:hAnsiTheme="minorHAnsi" w:cstheme="minorHAnsi"/>
          <w:sz w:val="22"/>
          <w:szCs w:val="22"/>
          <w:u w:val="single"/>
        </w:rPr>
      </w:pPr>
      <w:commentRangeStart w:id="3025"/>
      <w:moveTo w:id="3026" w:author="Franz, Ilka (GZD - DIII - DO Potsdam Behlertstraße)" w:date="2022-01-06T10:29:00Z">
        <w:r w:rsidRPr="00DA053E">
          <w:rPr>
            <w:rFonts w:asciiTheme="minorHAnsi" w:hAnsiTheme="minorHAnsi" w:cstheme="minorHAnsi"/>
            <w:sz w:val="22"/>
            <w:szCs w:val="22"/>
            <w:u w:val="single"/>
          </w:rPr>
          <w:t xml:space="preserve">Gewährte </w:t>
        </w:r>
      </w:moveTo>
      <w:commentRangeEnd w:id="3025"/>
      <w:r w:rsidR="006B3912">
        <w:rPr>
          <w:rStyle w:val="Kommentarzeichen"/>
          <w:rFonts w:asciiTheme="minorHAnsi" w:eastAsiaTheme="minorHAnsi" w:hAnsiTheme="minorHAnsi" w:cstheme="minorBidi"/>
          <w:lang w:eastAsia="en-US"/>
        </w:rPr>
        <w:commentReference w:id="3025"/>
      </w:r>
      <w:moveTo w:id="3027" w:author="Franz, Ilka (GZD - DIII - DO Potsdam Behlertstraße)" w:date="2022-01-06T10:29:00Z">
        <w:r w:rsidRPr="00DA053E">
          <w:rPr>
            <w:rFonts w:asciiTheme="minorHAnsi" w:hAnsiTheme="minorHAnsi" w:cstheme="minorHAnsi"/>
            <w:sz w:val="22"/>
            <w:szCs w:val="22"/>
            <w:u w:val="single"/>
          </w:rPr>
          <w:t>Funktionalitäten:</w:t>
        </w:r>
      </w:moveTo>
    </w:p>
    <w:p w14:paraId="7D65F70C" w14:textId="77777777" w:rsidR="00044F0F" w:rsidRPr="00DA053E" w:rsidRDefault="00044F0F" w:rsidP="00044F0F">
      <w:pPr>
        <w:pStyle w:val="StandardWeb"/>
        <w:numPr>
          <w:ilvl w:val="0"/>
          <w:numId w:val="15"/>
        </w:numPr>
        <w:rPr>
          <w:moveTo w:id="3028" w:author="Franz, Ilka (GZD - DIII - DO Potsdam Behlertstraße)" w:date="2022-01-06T10:29:00Z"/>
          <w:rFonts w:asciiTheme="minorHAnsi" w:hAnsiTheme="minorHAnsi" w:cstheme="minorHAnsi"/>
          <w:sz w:val="22"/>
          <w:szCs w:val="22"/>
        </w:rPr>
      </w:pPr>
      <w:moveTo w:id="3029" w:author="Franz, Ilka (GZD - DIII - DO Potsdam Behlertstraße)" w:date="2022-01-06T10:29:00Z">
        <w:r w:rsidRPr="00DA053E">
          <w:rPr>
            <w:rFonts w:asciiTheme="minorHAnsi" w:hAnsiTheme="minorHAnsi" w:cstheme="minorHAnsi"/>
            <w:sz w:val="22"/>
            <w:szCs w:val="22"/>
          </w:rPr>
          <w:t>Setzen eine</w:t>
        </w:r>
        <w:r>
          <w:rPr>
            <w:rFonts w:asciiTheme="minorHAnsi" w:hAnsiTheme="minorHAnsi" w:cstheme="minorHAnsi"/>
            <w:sz w:val="22"/>
            <w:szCs w:val="22"/>
          </w:rPr>
          <w:t>s</w:t>
        </w:r>
        <w:r w:rsidRPr="0054790E">
          <w:t xml:space="preserve"> </w:t>
        </w:r>
        <w:r w:rsidRPr="0054790E">
          <w:rPr>
            <w:rFonts w:asciiTheme="minorHAnsi" w:hAnsiTheme="minorHAnsi" w:cstheme="minorHAnsi"/>
            <w:sz w:val="22"/>
            <w:szCs w:val="22"/>
          </w:rPr>
          <w:t>Verfahren</w:t>
        </w:r>
        <w:r>
          <w:rPr>
            <w:rFonts w:asciiTheme="minorHAnsi" w:hAnsiTheme="minorHAnsi" w:cstheme="minorHAnsi"/>
            <w:sz w:val="22"/>
            <w:szCs w:val="22"/>
          </w:rPr>
          <w:t>s, Ordners</w:t>
        </w:r>
        <w:r w:rsidRPr="00DA053E">
          <w:rPr>
            <w:rFonts w:asciiTheme="minorHAnsi" w:hAnsiTheme="minorHAnsi" w:cstheme="minorHAnsi"/>
            <w:sz w:val="22"/>
            <w:szCs w:val="22"/>
          </w:rPr>
          <w:t>, Dokument</w:t>
        </w:r>
        <w:r>
          <w:rPr>
            <w:rFonts w:asciiTheme="minorHAnsi" w:hAnsiTheme="minorHAnsi" w:cstheme="minorHAnsi"/>
            <w:sz w:val="22"/>
            <w:szCs w:val="22"/>
          </w:rPr>
          <w:t>s</w:t>
        </w:r>
        <w:r w:rsidRPr="00DA053E">
          <w:rPr>
            <w:rFonts w:asciiTheme="minorHAnsi" w:hAnsiTheme="minorHAnsi" w:cstheme="minorHAnsi"/>
            <w:sz w:val="22"/>
            <w:szCs w:val="22"/>
          </w:rPr>
          <w:t xml:space="preserve"> auf „Verborgen“,</w:t>
        </w:r>
      </w:moveTo>
    </w:p>
    <w:p w14:paraId="4BC376A1" w14:textId="77777777" w:rsidR="00044F0F" w:rsidRPr="00DA053E" w:rsidRDefault="00044F0F" w:rsidP="00044F0F">
      <w:pPr>
        <w:pStyle w:val="StandardWeb"/>
        <w:numPr>
          <w:ilvl w:val="0"/>
          <w:numId w:val="15"/>
        </w:numPr>
        <w:rPr>
          <w:moveTo w:id="3030" w:author="Franz, Ilka (GZD - DIII - DO Potsdam Behlertstraße)" w:date="2022-01-06T10:29:00Z"/>
          <w:rFonts w:asciiTheme="minorHAnsi" w:hAnsiTheme="minorHAnsi" w:cstheme="minorHAnsi"/>
          <w:sz w:val="22"/>
          <w:szCs w:val="22"/>
        </w:rPr>
      </w:pPr>
      <w:moveTo w:id="3031" w:author="Franz, Ilka (GZD - DIII - DO Potsdam Behlertstraße)" w:date="2022-01-06T10:29:00Z">
        <w:r w:rsidRPr="00DA053E">
          <w:rPr>
            <w:rFonts w:asciiTheme="minorHAnsi" w:hAnsiTheme="minorHAnsi" w:cstheme="minorHAnsi"/>
            <w:sz w:val="22"/>
            <w:szCs w:val="22"/>
          </w:rPr>
          <w:t xml:space="preserve">Einsichtnahme in </w:t>
        </w:r>
        <w:r w:rsidRPr="0054790E">
          <w:rPr>
            <w:rFonts w:asciiTheme="minorHAnsi" w:hAnsiTheme="minorHAnsi" w:cstheme="minorHAnsi"/>
            <w:sz w:val="22"/>
            <w:szCs w:val="22"/>
          </w:rPr>
          <w:t>Verfahren</w:t>
        </w:r>
        <w:r w:rsidRPr="00DA053E">
          <w:rPr>
            <w:rFonts w:asciiTheme="minorHAnsi" w:hAnsiTheme="minorHAnsi" w:cstheme="minorHAnsi"/>
            <w:sz w:val="22"/>
            <w:szCs w:val="22"/>
          </w:rPr>
          <w:t>,</w:t>
        </w:r>
        <w:r>
          <w:rPr>
            <w:rFonts w:asciiTheme="minorHAnsi" w:hAnsiTheme="minorHAnsi" w:cstheme="minorHAnsi"/>
            <w:sz w:val="22"/>
            <w:szCs w:val="22"/>
          </w:rPr>
          <w:t xml:space="preserve"> Ordner,</w:t>
        </w:r>
        <w:r w:rsidRPr="00DA053E">
          <w:rPr>
            <w:rFonts w:asciiTheme="minorHAnsi" w:hAnsiTheme="minorHAnsi" w:cstheme="minorHAnsi"/>
            <w:sz w:val="22"/>
            <w:szCs w:val="22"/>
          </w:rPr>
          <w:t xml:space="preserve"> Dokument mit der Kennzeichnung „Verborgen“,</w:t>
        </w:r>
      </w:moveTo>
    </w:p>
    <w:p w14:paraId="24AACE4A" w14:textId="77777777" w:rsidR="00044F0F" w:rsidRPr="00DA053E" w:rsidRDefault="00044F0F" w:rsidP="00044F0F">
      <w:pPr>
        <w:pStyle w:val="StandardWeb"/>
        <w:numPr>
          <w:ilvl w:val="0"/>
          <w:numId w:val="15"/>
        </w:numPr>
        <w:rPr>
          <w:moveTo w:id="3032" w:author="Franz, Ilka (GZD - DIII - DO Potsdam Behlertstraße)" w:date="2022-01-06T10:29:00Z"/>
          <w:rFonts w:asciiTheme="minorHAnsi" w:hAnsiTheme="minorHAnsi" w:cstheme="minorHAnsi"/>
          <w:sz w:val="22"/>
          <w:szCs w:val="22"/>
        </w:rPr>
      </w:pPr>
      <w:moveTo w:id="3033" w:author="Franz, Ilka (GZD - DIII - DO Potsdam Behlertstraße)" w:date="2022-01-06T10:29:00Z">
        <w:r w:rsidRPr="00DA053E">
          <w:rPr>
            <w:rFonts w:asciiTheme="minorHAnsi" w:hAnsiTheme="minorHAnsi" w:cstheme="minorHAnsi"/>
            <w:sz w:val="22"/>
            <w:szCs w:val="22"/>
          </w:rPr>
          <w:t xml:space="preserve">Bearbeiten von </w:t>
        </w:r>
        <w:r w:rsidRPr="0054790E">
          <w:rPr>
            <w:rFonts w:asciiTheme="minorHAnsi" w:hAnsiTheme="minorHAnsi" w:cstheme="minorHAnsi"/>
            <w:sz w:val="22"/>
            <w:szCs w:val="22"/>
          </w:rPr>
          <w:t>Verfahren</w:t>
        </w:r>
        <w:r w:rsidRPr="00DA053E">
          <w:rPr>
            <w:rFonts w:asciiTheme="minorHAnsi" w:hAnsiTheme="minorHAnsi" w:cstheme="minorHAnsi"/>
            <w:sz w:val="22"/>
            <w:szCs w:val="22"/>
          </w:rPr>
          <w:t>,</w:t>
        </w:r>
        <w:r>
          <w:rPr>
            <w:rFonts w:asciiTheme="minorHAnsi" w:hAnsiTheme="minorHAnsi" w:cstheme="minorHAnsi"/>
            <w:sz w:val="22"/>
            <w:szCs w:val="22"/>
          </w:rPr>
          <w:t xml:space="preserve"> Ordnern</w:t>
        </w:r>
        <w:r w:rsidRPr="00DA053E">
          <w:rPr>
            <w:rFonts w:asciiTheme="minorHAnsi" w:hAnsiTheme="minorHAnsi" w:cstheme="minorHAnsi"/>
            <w:sz w:val="22"/>
            <w:szCs w:val="22"/>
          </w:rPr>
          <w:t>, Dokument mit der Kennzeichnung „Verborgen“.</w:t>
        </w:r>
      </w:moveTo>
    </w:p>
    <w:p w14:paraId="398B529C" w14:textId="2609E183" w:rsidR="006F2286" w:rsidRDefault="006F2286" w:rsidP="006F2286">
      <w:pPr>
        <w:pStyle w:val="berschrift2"/>
        <w:ind w:left="851" w:hanging="851"/>
        <w:rPr>
          <w:moveTo w:id="3034" w:author="Franz, Ilka (GZD - DIII - DO Potsdam Behlertstraße)" w:date="2022-01-06T11:14:00Z"/>
        </w:rPr>
      </w:pPr>
      <w:moveToRangeStart w:id="3035" w:author="Franz, Ilka (GZD - DIII - DO Potsdam Behlertstraße)" w:date="2022-01-06T11:14:00Z" w:name="move92360062"/>
      <w:moveToRangeEnd w:id="3007"/>
      <w:commentRangeStart w:id="3036"/>
      <w:moveTo w:id="3037" w:author="Franz, Ilka (GZD - DIII - DO Potsdam Behlertstraße)" w:date="2022-01-06T11:14:00Z">
        <w:r w:rsidRPr="00755D65">
          <w:t>S</w:t>
        </w:r>
        <w:r>
          <w:t>tellvert</w:t>
        </w:r>
      </w:moveTo>
      <w:ins w:id="3038" w:author="Franz, Ilka (GZD - DIII - DO Potsdam Behlertstraße)" w:date="2022-01-06T12:03:00Z">
        <w:r w:rsidR="00FD3E88">
          <w:t>r</w:t>
        </w:r>
      </w:ins>
      <w:moveTo w:id="3039" w:author="Franz, Ilka (GZD - DIII - DO Potsdam Behlertstraße)" w:date="2022-01-06T11:14:00Z">
        <w:r>
          <w:t>etung</w:t>
        </w:r>
      </w:moveTo>
      <w:commentRangeEnd w:id="3036"/>
      <w:r w:rsidR="00FD3E88">
        <w:rPr>
          <w:rStyle w:val="Kommentarzeichen"/>
          <w:rFonts w:asciiTheme="minorHAnsi" w:eastAsiaTheme="minorHAnsi" w:hAnsiTheme="minorHAnsi" w:cstheme="minorBidi"/>
          <w:b w:val="0"/>
          <w:noProof w:val="0"/>
          <w:color w:val="auto"/>
          <w:spacing w:val="0"/>
          <w:kern w:val="0"/>
          <w:lang w:eastAsia="en-US"/>
        </w:rPr>
        <w:commentReference w:id="3036"/>
      </w:r>
    </w:p>
    <w:p w14:paraId="30ED0BB5" w14:textId="3BB5D16B" w:rsidR="006F2286" w:rsidRDefault="006F2286" w:rsidP="006F2286">
      <w:pPr>
        <w:pStyle w:val="StandardWeb"/>
        <w:rPr>
          <w:moveTo w:id="3040" w:author="Franz, Ilka (GZD - DIII - DO Potsdam Behlertstraße)" w:date="2022-01-06T11:14:00Z"/>
          <w:rFonts w:asciiTheme="minorHAnsi" w:hAnsiTheme="minorHAnsi" w:cstheme="minorHAnsi"/>
          <w:sz w:val="22"/>
          <w:szCs w:val="22"/>
        </w:rPr>
      </w:pPr>
      <w:moveTo w:id="3041" w:author="Franz, Ilka (GZD - DIII - DO Potsdam Behlertstraße)" w:date="2022-01-06T11:14:00Z">
        <w:r>
          <w:rPr>
            <w:rFonts w:asciiTheme="minorHAnsi" w:hAnsiTheme="minorHAnsi" w:cstheme="minorHAnsi"/>
            <w:sz w:val="22"/>
            <w:szCs w:val="22"/>
          </w:rPr>
          <w:t>In der E-Aktenlösung besteht die Möglichkeit, eine Stellver</w:t>
        </w:r>
        <w:r w:rsidRPr="000A1659">
          <w:rPr>
            <w:rFonts w:asciiTheme="minorHAnsi" w:hAnsiTheme="minorHAnsi" w:cstheme="minorHAnsi"/>
            <w:sz w:val="22"/>
            <w:szCs w:val="22"/>
          </w:rPr>
          <w:t xml:space="preserve">tretung </w:t>
        </w:r>
        <w:r>
          <w:rPr>
            <w:rFonts w:asciiTheme="minorHAnsi" w:hAnsiTheme="minorHAnsi" w:cstheme="minorHAnsi"/>
            <w:sz w:val="22"/>
            <w:szCs w:val="22"/>
          </w:rPr>
          <w:t>einzurichten</w:t>
        </w:r>
        <w:r w:rsidRPr="000A1659">
          <w:rPr>
            <w:rFonts w:asciiTheme="minorHAnsi" w:hAnsiTheme="minorHAnsi" w:cstheme="minorHAnsi"/>
            <w:sz w:val="22"/>
            <w:szCs w:val="22"/>
          </w:rPr>
          <w:t xml:space="preserve">. </w:t>
        </w:r>
        <w:r>
          <w:rPr>
            <w:rFonts w:asciiTheme="minorHAnsi" w:hAnsiTheme="minorHAnsi" w:cstheme="minorHAnsi"/>
            <w:sz w:val="22"/>
            <w:szCs w:val="22"/>
          </w:rPr>
          <w:t>Hierbei handelt es sich nicht um eine eigenständige Rolle. Vielmehr wird dem Stellvertreter eine bestehende Rolle temporär für den Stellvertretungszeitraum und ggf. eingeschränkt zugewiesen und nach Ablauf wieder entzogen.</w:t>
        </w:r>
      </w:moveTo>
      <w:ins w:id="3042" w:author="Franz, Ilka (GZD - DIII - DO Potsdam Behlertstraße)" w:date="2022-01-06T12:03:00Z">
        <w:r w:rsidR="00FD3E88">
          <w:rPr>
            <w:rFonts w:asciiTheme="minorHAnsi" w:hAnsiTheme="minorHAnsi" w:cstheme="minorHAnsi"/>
            <w:sz w:val="22"/>
            <w:szCs w:val="22"/>
          </w:rPr>
          <w:t xml:space="preserve"> </w:t>
        </w:r>
      </w:ins>
    </w:p>
    <w:p w14:paraId="10E6DAD9" w14:textId="77777777" w:rsidR="006F2286" w:rsidRDefault="006F2286" w:rsidP="006F2286">
      <w:pPr>
        <w:pStyle w:val="StandardWeb"/>
        <w:rPr>
          <w:moveTo w:id="3043" w:author="Franz, Ilka (GZD - DIII - DO Potsdam Behlertstraße)" w:date="2022-01-06T11:14:00Z"/>
          <w:rFonts w:asciiTheme="minorHAnsi" w:hAnsiTheme="minorHAnsi" w:cstheme="minorHAnsi"/>
          <w:sz w:val="22"/>
          <w:szCs w:val="22"/>
        </w:rPr>
      </w:pPr>
      <w:moveTo w:id="3044" w:author="Franz, Ilka (GZD - DIII - DO Potsdam Behlertstraße)" w:date="2022-01-06T11:14:00Z">
        <w:r>
          <w:rPr>
            <w:rFonts w:asciiTheme="minorHAnsi" w:hAnsiTheme="minorHAnsi" w:cstheme="minorHAnsi"/>
            <w:sz w:val="22"/>
            <w:szCs w:val="22"/>
          </w:rPr>
          <w:t>D</w:t>
        </w:r>
        <w:r w:rsidRPr="000A1659">
          <w:rPr>
            <w:rFonts w:asciiTheme="minorHAnsi" w:hAnsiTheme="minorHAnsi" w:cstheme="minorHAnsi"/>
            <w:sz w:val="22"/>
            <w:szCs w:val="22"/>
          </w:rPr>
          <w:t xml:space="preserve">er </w:t>
        </w:r>
        <w:r>
          <w:rPr>
            <w:rFonts w:asciiTheme="minorHAnsi" w:hAnsiTheme="minorHAnsi" w:cstheme="minorHAnsi"/>
            <w:sz w:val="22"/>
            <w:szCs w:val="22"/>
          </w:rPr>
          <w:t>Stellve</w:t>
        </w:r>
        <w:r w:rsidRPr="000A1659">
          <w:rPr>
            <w:rFonts w:asciiTheme="minorHAnsi" w:hAnsiTheme="minorHAnsi" w:cstheme="minorHAnsi"/>
            <w:sz w:val="22"/>
            <w:szCs w:val="22"/>
          </w:rPr>
          <w:t xml:space="preserve">rtreter </w:t>
        </w:r>
        <w:r>
          <w:rPr>
            <w:rFonts w:asciiTheme="minorHAnsi" w:hAnsiTheme="minorHAnsi" w:cstheme="minorHAnsi"/>
            <w:sz w:val="22"/>
            <w:szCs w:val="22"/>
          </w:rPr>
          <w:t>erhält Zu</w:t>
        </w:r>
        <w:r w:rsidRPr="000A1659">
          <w:rPr>
            <w:rFonts w:asciiTheme="minorHAnsi" w:hAnsiTheme="minorHAnsi" w:cstheme="minorHAnsi"/>
            <w:sz w:val="22"/>
            <w:szCs w:val="22"/>
          </w:rPr>
          <w:t xml:space="preserve">gang zu den </w:t>
        </w:r>
        <w:r>
          <w:rPr>
            <w:rFonts w:asciiTheme="minorHAnsi" w:hAnsiTheme="minorHAnsi" w:cstheme="minorHAnsi"/>
            <w:sz w:val="22"/>
            <w:szCs w:val="22"/>
          </w:rPr>
          <w:t xml:space="preserve">Ressourcen (z. B. Verfahren, Akten/Aktenkopien, Teilakten/Teilaktenkopien, Ordner, Dokumenten und </w:t>
        </w:r>
        <w:r w:rsidRPr="000A1659">
          <w:rPr>
            <w:rFonts w:asciiTheme="minorHAnsi" w:hAnsiTheme="minorHAnsi" w:cstheme="minorHAnsi"/>
            <w:sz w:val="22"/>
            <w:szCs w:val="22"/>
          </w:rPr>
          <w:t>Daten</w:t>
        </w:r>
        <w:r>
          <w:rPr>
            <w:rFonts w:asciiTheme="minorHAnsi" w:hAnsiTheme="minorHAnsi" w:cstheme="minorHAnsi"/>
            <w:sz w:val="22"/>
            <w:szCs w:val="22"/>
          </w:rPr>
          <w:t>)</w:t>
        </w:r>
        <w:r w:rsidRPr="000A1659">
          <w:rPr>
            <w:rFonts w:asciiTheme="minorHAnsi" w:hAnsiTheme="minorHAnsi" w:cstheme="minorHAnsi"/>
            <w:sz w:val="22"/>
            <w:szCs w:val="22"/>
          </w:rPr>
          <w:t xml:space="preserve"> des zu </w:t>
        </w:r>
        <w:r>
          <w:rPr>
            <w:rFonts w:asciiTheme="minorHAnsi" w:hAnsiTheme="minorHAnsi" w:cstheme="minorHAnsi"/>
            <w:sz w:val="22"/>
            <w:szCs w:val="22"/>
          </w:rPr>
          <w:t>v</w:t>
        </w:r>
        <w:r w:rsidRPr="000A1659">
          <w:rPr>
            <w:rFonts w:asciiTheme="minorHAnsi" w:hAnsiTheme="minorHAnsi" w:cstheme="minorHAnsi"/>
            <w:sz w:val="22"/>
            <w:szCs w:val="22"/>
          </w:rPr>
          <w:t xml:space="preserve">ertretenden </w:t>
        </w:r>
        <w:r>
          <w:rPr>
            <w:rFonts w:asciiTheme="minorHAnsi" w:hAnsiTheme="minorHAnsi" w:cstheme="minorHAnsi"/>
            <w:sz w:val="22"/>
            <w:szCs w:val="22"/>
          </w:rPr>
          <w:t xml:space="preserve">Benutzers </w:t>
        </w:r>
        <w:r w:rsidRPr="000A1659">
          <w:rPr>
            <w:rFonts w:asciiTheme="minorHAnsi" w:hAnsiTheme="minorHAnsi" w:cstheme="minorHAnsi"/>
            <w:sz w:val="22"/>
            <w:szCs w:val="22"/>
          </w:rPr>
          <w:t>sowie dessen Bearbeitungsrechte</w:t>
        </w:r>
        <w:r>
          <w:rPr>
            <w:rFonts w:asciiTheme="minorHAnsi" w:hAnsiTheme="minorHAnsi" w:cstheme="minorHAnsi"/>
            <w:sz w:val="22"/>
            <w:szCs w:val="22"/>
          </w:rPr>
          <w:t xml:space="preserve">. </w:t>
        </w:r>
        <w:r w:rsidRPr="000A1659">
          <w:rPr>
            <w:rFonts w:asciiTheme="minorHAnsi" w:hAnsiTheme="minorHAnsi" w:cstheme="minorHAnsi"/>
            <w:sz w:val="22"/>
            <w:szCs w:val="22"/>
          </w:rPr>
          <w:t xml:space="preserve">Die Stellvertretung </w:t>
        </w:r>
        <w:r>
          <w:rPr>
            <w:rFonts w:asciiTheme="minorHAnsi" w:hAnsiTheme="minorHAnsi" w:cstheme="minorHAnsi"/>
            <w:sz w:val="22"/>
            <w:szCs w:val="22"/>
          </w:rPr>
          <w:t xml:space="preserve">wird </w:t>
        </w:r>
        <w:r w:rsidRPr="000A1659">
          <w:rPr>
            <w:rFonts w:asciiTheme="minorHAnsi" w:hAnsiTheme="minorHAnsi" w:cstheme="minorHAnsi"/>
            <w:sz w:val="22"/>
            <w:szCs w:val="22"/>
          </w:rPr>
          <w:t>auf den erforderlichen</w:t>
        </w:r>
        <w:r>
          <w:rPr>
            <w:rFonts w:asciiTheme="minorHAnsi" w:hAnsiTheme="minorHAnsi" w:cstheme="minorHAnsi"/>
            <w:sz w:val="22"/>
            <w:szCs w:val="22"/>
          </w:rPr>
          <w:t xml:space="preserve"> Zeitraum sowie explizit zu wäh</w:t>
        </w:r>
        <w:r w:rsidRPr="000A1659">
          <w:rPr>
            <w:rFonts w:asciiTheme="minorHAnsi" w:hAnsiTheme="minorHAnsi" w:cstheme="minorHAnsi"/>
            <w:sz w:val="22"/>
            <w:szCs w:val="22"/>
          </w:rPr>
          <w:t xml:space="preserve">lende Benutzer </w:t>
        </w:r>
        <w:r>
          <w:rPr>
            <w:rFonts w:asciiTheme="minorHAnsi" w:hAnsiTheme="minorHAnsi" w:cstheme="minorHAnsi"/>
            <w:sz w:val="22"/>
            <w:szCs w:val="22"/>
          </w:rPr>
          <w:t xml:space="preserve">und/oder Verfahren </w:t>
        </w:r>
        <w:r w:rsidRPr="000A1659">
          <w:rPr>
            <w:rFonts w:asciiTheme="minorHAnsi" w:hAnsiTheme="minorHAnsi" w:cstheme="minorHAnsi"/>
            <w:sz w:val="22"/>
            <w:szCs w:val="22"/>
          </w:rPr>
          <w:t>beschränk</w:t>
        </w:r>
        <w:r>
          <w:rPr>
            <w:rFonts w:asciiTheme="minorHAnsi" w:hAnsiTheme="minorHAnsi" w:cstheme="minorHAnsi"/>
            <w:sz w:val="22"/>
            <w:szCs w:val="22"/>
          </w:rPr>
          <w:t>t. Die Stellvertretung kann nur vom Benutzer selbst (bei geplanter Abwesenheit) oder von einer anderen Person, die berechtigt ist einen Stellvertreter zu bestimmen (bei ungeplanter Abwesenheit des Benutzers) eingerichtet werden.</w:t>
        </w:r>
      </w:moveTo>
    </w:p>
    <w:moveToRangeEnd w:id="3035"/>
    <w:p w14:paraId="09D1D46C" w14:textId="77777777" w:rsidR="00F9182A" w:rsidRDefault="00F9182A" w:rsidP="00E46E65">
      <w:pPr>
        <w:pStyle w:val="berschrift2"/>
        <w:ind w:left="426" w:hanging="426"/>
      </w:pPr>
      <w:r w:rsidRPr="00F9182A">
        <w:t>Changemanagement</w:t>
      </w:r>
      <w:bookmarkEnd w:id="3006"/>
    </w:p>
    <w:p w14:paraId="51CEDBC5" w14:textId="77777777" w:rsidR="00F9182A" w:rsidRDefault="00764BCD" w:rsidP="00C32445">
      <w:pPr>
        <w:autoSpaceDE w:val="0"/>
        <w:autoSpaceDN w:val="0"/>
        <w:adjustRightInd w:val="0"/>
        <w:spacing w:before="0" w:after="0" w:line="240" w:lineRule="auto"/>
        <w:rPr>
          <w:rFonts w:asciiTheme="minorHAnsi" w:hAnsiTheme="minorHAnsi" w:cstheme="minorHAnsi"/>
        </w:rPr>
      </w:pPr>
      <w:r w:rsidRPr="00F9182A">
        <w:rPr>
          <w:rFonts w:asciiTheme="minorHAnsi" w:hAnsiTheme="minorHAnsi" w:cstheme="minorHAnsi"/>
        </w:rPr>
        <w:t>Auslöser für Änderungen der Berechtigungen können vielfältiger Natur sein. Häufig erfordert ein Wechsel der Funktion, der Organisationseinheit oder auch des Status der Daten eine Anpassung der Berechtigungen.</w:t>
      </w:r>
      <w:r>
        <w:rPr>
          <w:rFonts w:asciiTheme="minorHAnsi" w:hAnsiTheme="minorHAnsi" w:cstheme="minorHAnsi"/>
        </w:rPr>
        <w:t xml:space="preserve"> </w:t>
      </w:r>
      <w:r w:rsidR="00C32445" w:rsidRPr="00C32445">
        <w:rPr>
          <w:rFonts w:asciiTheme="minorHAnsi" w:hAnsiTheme="minorHAnsi" w:cstheme="minorHAnsi"/>
        </w:rPr>
        <w:t>Die Rollen- und Gruppenmitgliedschaften</w:t>
      </w:r>
      <w:r w:rsidR="00C32445">
        <w:rPr>
          <w:rFonts w:asciiTheme="minorHAnsi" w:hAnsiTheme="minorHAnsi" w:cstheme="minorHAnsi"/>
        </w:rPr>
        <w:t xml:space="preserve"> </w:t>
      </w:r>
      <w:r w:rsidR="00C32445" w:rsidRPr="00C32445">
        <w:rPr>
          <w:rFonts w:asciiTheme="minorHAnsi" w:hAnsiTheme="minorHAnsi" w:cstheme="minorHAnsi"/>
        </w:rPr>
        <w:t>sind zu überprüfen, wenn sich die Aufgabe oder die Organisationseinheit</w:t>
      </w:r>
      <w:r w:rsidR="00C32445">
        <w:rPr>
          <w:rFonts w:asciiTheme="minorHAnsi" w:hAnsiTheme="minorHAnsi" w:cstheme="minorHAnsi"/>
        </w:rPr>
        <w:t xml:space="preserve"> </w:t>
      </w:r>
      <w:r w:rsidR="00C32445" w:rsidRPr="00C32445">
        <w:rPr>
          <w:rFonts w:asciiTheme="minorHAnsi" w:hAnsiTheme="minorHAnsi" w:cstheme="minorHAnsi"/>
        </w:rPr>
        <w:t>eines Benutzers ändert.</w:t>
      </w:r>
      <w:r w:rsidR="00C32445">
        <w:rPr>
          <w:rFonts w:asciiTheme="minorHAnsi" w:hAnsiTheme="minorHAnsi" w:cstheme="minorHAnsi"/>
        </w:rPr>
        <w:t xml:space="preserve"> </w:t>
      </w:r>
      <w:r w:rsidRPr="00F9182A">
        <w:rPr>
          <w:rFonts w:asciiTheme="minorHAnsi" w:hAnsiTheme="minorHAnsi" w:cstheme="minorHAnsi"/>
        </w:rPr>
        <w:t>Die Änderungen der Rollen und Berechtigu</w:t>
      </w:r>
      <w:r>
        <w:rPr>
          <w:rFonts w:asciiTheme="minorHAnsi" w:hAnsiTheme="minorHAnsi" w:cstheme="minorHAnsi"/>
        </w:rPr>
        <w:t>ngen haben klare Verantwortlich</w:t>
      </w:r>
      <w:r w:rsidRPr="00F9182A">
        <w:rPr>
          <w:rFonts w:asciiTheme="minorHAnsi" w:hAnsiTheme="minorHAnsi" w:cstheme="minorHAnsi"/>
        </w:rPr>
        <w:t>keiten und unterliegen einem definierten Änderungsprozess</w:t>
      </w:r>
      <w:r>
        <w:rPr>
          <w:rFonts w:asciiTheme="minorHAnsi" w:hAnsiTheme="minorHAnsi" w:cstheme="minorHAnsi"/>
        </w:rPr>
        <w:t xml:space="preserve"> bei jedem Verantwortlichen</w:t>
      </w:r>
      <w:r w:rsidRPr="00F9182A">
        <w:rPr>
          <w:rFonts w:asciiTheme="minorHAnsi" w:hAnsiTheme="minorHAnsi" w:cstheme="minorHAnsi"/>
        </w:rPr>
        <w:t>.</w:t>
      </w:r>
      <w:r>
        <w:rPr>
          <w:rFonts w:asciiTheme="minorHAnsi" w:hAnsiTheme="minorHAnsi" w:cstheme="minorHAnsi"/>
        </w:rPr>
        <w:t xml:space="preserve"> </w:t>
      </w:r>
      <w:r w:rsidRPr="00465F64">
        <w:rPr>
          <w:rFonts w:asciiTheme="minorHAnsi" w:hAnsiTheme="minorHAnsi" w:cstheme="minorHAnsi"/>
        </w:rPr>
        <w:t xml:space="preserve">Grundlegende Änderungen </w:t>
      </w:r>
      <w:r>
        <w:rPr>
          <w:rFonts w:asciiTheme="minorHAnsi" w:hAnsiTheme="minorHAnsi" w:cstheme="minorHAnsi"/>
        </w:rPr>
        <w:t>des Rechte- und Rollenkonzepts der</w:t>
      </w:r>
      <w:r w:rsidRPr="00465F64">
        <w:rPr>
          <w:rFonts w:asciiTheme="minorHAnsi" w:hAnsiTheme="minorHAnsi" w:cstheme="minorHAnsi"/>
        </w:rPr>
        <w:t xml:space="preserve"> E-Akten-Lösung werden durch die Verantwortlichen beschlossen und innerhalb des Programms Polizei 20</w:t>
      </w:r>
      <w:r w:rsidR="0084619E">
        <w:rPr>
          <w:rFonts w:asciiTheme="minorHAnsi" w:hAnsiTheme="minorHAnsi" w:cstheme="minorHAnsi"/>
        </w:rPr>
        <w:t>/</w:t>
      </w:r>
      <w:r w:rsidRPr="00465F64">
        <w:rPr>
          <w:rFonts w:asciiTheme="minorHAnsi" w:hAnsiTheme="minorHAnsi" w:cstheme="minorHAnsi"/>
        </w:rPr>
        <w:t>20 umgesetzt.</w:t>
      </w:r>
    </w:p>
    <w:p w14:paraId="07D1F8AD" w14:textId="77777777" w:rsidR="00764BCD" w:rsidRPr="00F9182A" w:rsidRDefault="00AE62F5" w:rsidP="00F9182A">
      <w:pPr>
        <w:pStyle w:val="StandardWeb"/>
        <w:rPr>
          <w:rFonts w:asciiTheme="minorHAnsi" w:hAnsiTheme="minorHAnsi" w:cstheme="minorHAnsi"/>
          <w:sz w:val="22"/>
          <w:szCs w:val="22"/>
        </w:rPr>
      </w:pPr>
      <w:r w:rsidRPr="00AE62F5">
        <w:rPr>
          <w:rFonts w:asciiTheme="minorHAnsi" w:hAnsiTheme="minorHAnsi" w:cstheme="minorHAnsi"/>
          <w:sz w:val="22"/>
          <w:szCs w:val="22"/>
        </w:rPr>
        <w:t>Alle Änderungen sind zu dokumentieren. Die mit den Änderungen betrauten Personen sind bezeichnet und haben nur ei</w:t>
      </w:r>
      <w:r>
        <w:rPr>
          <w:rFonts w:asciiTheme="minorHAnsi" w:hAnsiTheme="minorHAnsi" w:cstheme="minorHAnsi"/>
          <w:sz w:val="22"/>
          <w:szCs w:val="22"/>
        </w:rPr>
        <w:t>ne Leseberechtigung auf die ent</w:t>
      </w:r>
      <w:r w:rsidRPr="00AE62F5">
        <w:rPr>
          <w:rFonts w:asciiTheme="minorHAnsi" w:hAnsiTheme="minorHAnsi" w:cstheme="minorHAnsi"/>
          <w:sz w:val="22"/>
          <w:szCs w:val="22"/>
        </w:rPr>
        <w:t>sprechenden Logeinträge (Nachvollziehbarkeit).</w:t>
      </w:r>
    </w:p>
    <w:p w14:paraId="1D3DABBD" w14:textId="77777777" w:rsidR="00505B0C" w:rsidRPr="005F1149" w:rsidRDefault="005F1149" w:rsidP="00E46E65">
      <w:pPr>
        <w:pStyle w:val="berschrift2"/>
        <w:ind w:left="426" w:hanging="426"/>
      </w:pPr>
      <w:bookmarkStart w:id="3045" w:name="_Toc88646393"/>
      <w:r w:rsidRPr="005F1149">
        <w:t xml:space="preserve">Administration der </w:t>
      </w:r>
      <w:r w:rsidR="00247629">
        <w:t>Berechtigungen</w:t>
      </w:r>
      <w:bookmarkEnd w:id="3045"/>
    </w:p>
    <w:p w14:paraId="61F22F8D" w14:textId="77777777" w:rsidR="00FE20E9" w:rsidRPr="00C91AF5" w:rsidRDefault="001C2018" w:rsidP="00C91AF5">
      <w:pPr>
        <w:pStyle w:val="StandardWeb"/>
        <w:rPr>
          <w:rFonts w:asciiTheme="minorHAnsi" w:hAnsiTheme="minorHAnsi" w:cstheme="minorHAnsi"/>
          <w:sz w:val="22"/>
          <w:szCs w:val="22"/>
        </w:rPr>
      </w:pPr>
      <w:r>
        <w:rPr>
          <w:rFonts w:asciiTheme="minorHAnsi" w:hAnsiTheme="minorHAnsi" w:cstheme="minorHAnsi"/>
          <w:sz w:val="22"/>
          <w:szCs w:val="22"/>
        </w:rPr>
        <w:t xml:space="preserve">Die </w:t>
      </w:r>
      <w:r w:rsidRPr="00C91AF5">
        <w:rPr>
          <w:rFonts w:asciiTheme="minorHAnsi" w:hAnsiTheme="minorHAnsi" w:cstheme="minorHAnsi"/>
          <w:sz w:val="22"/>
          <w:szCs w:val="22"/>
        </w:rPr>
        <w:t xml:space="preserve">Benutzerkonten, Rollen, </w:t>
      </w:r>
      <w:r w:rsidR="008120F4" w:rsidRPr="00A46CE4">
        <w:rPr>
          <w:rFonts w:asciiTheme="minorHAnsi" w:hAnsiTheme="minorHAnsi" w:cstheme="minorHAnsi"/>
          <w:sz w:val="22"/>
          <w:szCs w:val="22"/>
        </w:rPr>
        <w:t>Benutzergruppen</w:t>
      </w:r>
      <w:r>
        <w:rPr>
          <w:rFonts w:asciiTheme="minorHAnsi" w:hAnsiTheme="minorHAnsi" w:cstheme="minorHAnsi"/>
          <w:sz w:val="22"/>
          <w:szCs w:val="22"/>
        </w:rPr>
        <w:t xml:space="preserve">, </w:t>
      </w:r>
      <w:r w:rsidRPr="00C91AF5">
        <w:rPr>
          <w:rFonts w:asciiTheme="minorHAnsi" w:hAnsiTheme="minorHAnsi" w:cstheme="minorHAnsi"/>
          <w:sz w:val="22"/>
          <w:szCs w:val="22"/>
        </w:rPr>
        <w:t xml:space="preserve">Berechtigungen </w:t>
      </w:r>
      <w:r>
        <w:rPr>
          <w:rFonts w:asciiTheme="minorHAnsi" w:hAnsiTheme="minorHAnsi" w:cstheme="minorHAnsi"/>
          <w:sz w:val="22"/>
          <w:szCs w:val="22"/>
        </w:rPr>
        <w:t>usw. werden auf Veranlassung des jeweiligen Verantwortlichen</w:t>
      </w:r>
      <w:r w:rsidRPr="00C91AF5">
        <w:rPr>
          <w:rFonts w:asciiTheme="minorHAnsi" w:hAnsiTheme="minorHAnsi" w:cstheme="minorHAnsi"/>
          <w:sz w:val="22"/>
          <w:szCs w:val="22"/>
        </w:rPr>
        <w:t xml:space="preserve"> administriert. Bei der</w:t>
      </w:r>
      <w:r>
        <w:rPr>
          <w:rFonts w:asciiTheme="minorHAnsi" w:hAnsiTheme="minorHAnsi" w:cstheme="minorHAnsi"/>
          <w:sz w:val="22"/>
          <w:szCs w:val="22"/>
        </w:rPr>
        <w:t xml:space="preserve"> </w:t>
      </w:r>
      <w:r w:rsidRPr="00C91AF5">
        <w:rPr>
          <w:rFonts w:asciiTheme="minorHAnsi" w:hAnsiTheme="minorHAnsi" w:cstheme="minorHAnsi"/>
          <w:sz w:val="22"/>
          <w:szCs w:val="22"/>
        </w:rPr>
        <w:t xml:space="preserve">Administration sind </w:t>
      </w:r>
      <w:r>
        <w:rPr>
          <w:rFonts w:asciiTheme="minorHAnsi" w:hAnsiTheme="minorHAnsi" w:cstheme="minorHAnsi"/>
          <w:sz w:val="22"/>
          <w:szCs w:val="22"/>
        </w:rPr>
        <w:t xml:space="preserve">die datenschutz- und datensicherheitsrelevanten </w:t>
      </w:r>
      <w:r w:rsidRPr="00C91AF5">
        <w:rPr>
          <w:rFonts w:asciiTheme="minorHAnsi" w:hAnsiTheme="minorHAnsi" w:cstheme="minorHAnsi"/>
          <w:sz w:val="22"/>
          <w:szCs w:val="22"/>
        </w:rPr>
        <w:t>Vorgaben de</w:t>
      </w:r>
      <w:r>
        <w:rPr>
          <w:rFonts w:asciiTheme="minorHAnsi" w:hAnsiTheme="minorHAnsi" w:cstheme="minorHAnsi"/>
          <w:sz w:val="22"/>
          <w:szCs w:val="22"/>
        </w:rPr>
        <w:t xml:space="preserve">r Verantwortlichen, die </w:t>
      </w:r>
      <w:r w:rsidRPr="00C91AF5">
        <w:rPr>
          <w:rFonts w:asciiTheme="minorHAnsi" w:hAnsiTheme="minorHAnsi" w:cstheme="minorHAnsi"/>
          <w:sz w:val="22"/>
          <w:szCs w:val="22"/>
        </w:rPr>
        <w:t>einschlägigen Technischen Richtlinien und Empfehlungen des Bundesamtes für Sicherheit in der Informationstechnik</w:t>
      </w:r>
      <w:r>
        <w:rPr>
          <w:rFonts w:asciiTheme="minorHAnsi" w:hAnsiTheme="minorHAnsi" w:cstheme="minorHAnsi"/>
          <w:sz w:val="22"/>
          <w:szCs w:val="22"/>
        </w:rPr>
        <w:t xml:space="preserve">, die einschlägigen Vorgaben und Empfehlungen der </w:t>
      </w:r>
      <w:r w:rsidRPr="00C91AF5">
        <w:rPr>
          <w:rFonts w:asciiTheme="minorHAnsi" w:hAnsiTheme="minorHAnsi" w:cstheme="minorHAnsi"/>
          <w:sz w:val="22"/>
          <w:szCs w:val="22"/>
        </w:rPr>
        <w:t xml:space="preserve">Konferenz der unabhängigen Datenschutzaufsichtsbehörden des Bundes und der Länder </w:t>
      </w:r>
      <w:r>
        <w:rPr>
          <w:rFonts w:asciiTheme="minorHAnsi" w:hAnsiTheme="minorHAnsi" w:cstheme="minorHAnsi"/>
          <w:sz w:val="22"/>
          <w:szCs w:val="22"/>
        </w:rPr>
        <w:t xml:space="preserve">sowie die </w:t>
      </w:r>
      <w:r w:rsidRPr="00C91AF5">
        <w:rPr>
          <w:rFonts w:asciiTheme="minorHAnsi" w:hAnsiTheme="minorHAnsi" w:cstheme="minorHAnsi"/>
          <w:sz w:val="22"/>
          <w:szCs w:val="22"/>
        </w:rPr>
        <w:t>gängige</w:t>
      </w:r>
      <w:r>
        <w:rPr>
          <w:rFonts w:asciiTheme="minorHAnsi" w:hAnsiTheme="minorHAnsi" w:cstheme="minorHAnsi"/>
          <w:sz w:val="22"/>
          <w:szCs w:val="22"/>
        </w:rPr>
        <w:t>n</w:t>
      </w:r>
      <w:r w:rsidRPr="00C91AF5">
        <w:rPr>
          <w:rFonts w:asciiTheme="minorHAnsi" w:hAnsiTheme="minorHAnsi" w:cstheme="minorHAnsi"/>
          <w:sz w:val="22"/>
          <w:szCs w:val="22"/>
        </w:rPr>
        <w:t xml:space="preserve"> Normen und Standards zu beachten</w:t>
      </w:r>
      <w:r>
        <w:rPr>
          <w:rFonts w:asciiTheme="minorHAnsi" w:hAnsiTheme="minorHAnsi" w:cstheme="minorHAnsi"/>
          <w:sz w:val="22"/>
          <w:szCs w:val="22"/>
        </w:rPr>
        <w:t>.</w:t>
      </w:r>
    </w:p>
    <w:p w14:paraId="23170F6A" w14:textId="77777777" w:rsidR="00057DBD" w:rsidRDefault="00247629" w:rsidP="001C2018">
      <w:pPr>
        <w:pStyle w:val="berschrift2"/>
        <w:ind w:left="426" w:hanging="426"/>
      </w:pPr>
      <w:bookmarkStart w:id="3046" w:name="_Toc88646394"/>
      <w:r>
        <w:t>Dokumentation der Zugriffsrechte</w:t>
      </w:r>
      <w:bookmarkEnd w:id="3046"/>
    </w:p>
    <w:p w14:paraId="46B70B28" w14:textId="59C9B0A6" w:rsidR="007A2327" w:rsidRDefault="007A2327" w:rsidP="007A2327">
      <w:pPr>
        <w:pStyle w:val="StandardWeb"/>
        <w:rPr>
          <w:rFonts w:asciiTheme="minorHAnsi" w:hAnsiTheme="minorHAnsi" w:cstheme="minorHAnsi"/>
          <w:sz w:val="22"/>
          <w:szCs w:val="22"/>
        </w:rPr>
      </w:pPr>
      <w:r w:rsidRPr="00247629">
        <w:rPr>
          <w:rFonts w:asciiTheme="minorHAnsi" w:hAnsiTheme="minorHAnsi" w:cstheme="minorHAnsi"/>
          <w:sz w:val="22"/>
          <w:szCs w:val="22"/>
        </w:rPr>
        <w:t>Zur Gewährleistung der Nachvollzieh</w:t>
      </w:r>
      <w:r>
        <w:rPr>
          <w:rFonts w:asciiTheme="minorHAnsi" w:hAnsiTheme="minorHAnsi" w:cstheme="minorHAnsi"/>
          <w:sz w:val="22"/>
          <w:szCs w:val="22"/>
        </w:rPr>
        <w:t xml:space="preserve">barkeit </w:t>
      </w:r>
      <w:r w:rsidRPr="00247629">
        <w:rPr>
          <w:rFonts w:asciiTheme="minorHAnsi" w:hAnsiTheme="minorHAnsi" w:cstheme="minorHAnsi"/>
          <w:sz w:val="22"/>
          <w:szCs w:val="22"/>
        </w:rPr>
        <w:t xml:space="preserve">und Verantwortlichkeiten bei den Zugriffsrechten, sind </w:t>
      </w:r>
      <w:del w:id="3047" w:author="Kisch, Christian" w:date="2021-12-22T15:57:00Z">
        <w:r w:rsidRPr="00247629" w:rsidDel="00421165">
          <w:rPr>
            <w:rFonts w:asciiTheme="minorHAnsi" w:hAnsiTheme="minorHAnsi" w:cstheme="minorHAnsi"/>
            <w:sz w:val="22"/>
            <w:szCs w:val="22"/>
          </w:rPr>
          <w:delText>die jeweiligen Ergebnisse</w:delText>
        </w:r>
      </w:del>
      <w:ins w:id="3048" w:author="Kisch, Christian" w:date="2021-12-22T15:57:00Z">
        <w:r w:rsidR="00421165">
          <w:rPr>
            <w:rFonts w:asciiTheme="minorHAnsi" w:hAnsiTheme="minorHAnsi" w:cstheme="minorHAnsi"/>
            <w:sz w:val="22"/>
            <w:szCs w:val="22"/>
          </w:rPr>
          <w:t>die Rollen- und Berechtigungsvergabe</w:t>
        </w:r>
      </w:ins>
      <w:ins w:id="3049" w:author="Kopp, Laura" w:date="2022-01-12T14:41:00Z">
        <w:r w:rsidR="00CA0014">
          <w:rPr>
            <w:rFonts w:asciiTheme="minorHAnsi" w:hAnsiTheme="minorHAnsi" w:cstheme="minorHAnsi"/>
            <w:sz w:val="22"/>
            <w:szCs w:val="22"/>
          </w:rPr>
          <w:t>n</w:t>
        </w:r>
      </w:ins>
      <w:r>
        <w:rPr>
          <w:rFonts w:asciiTheme="minorHAnsi" w:hAnsiTheme="minorHAnsi" w:cstheme="minorHAnsi"/>
          <w:sz w:val="22"/>
          <w:szCs w:val="22"/>
        </w:rPr>
        <w:t xml:space="preserve"> </w:t>
      </w:r>
      <w:ins w:id="3050" w:author="Kopp, Laura" w:date="2022-01-12T14:42:00Z">
        <w:r w:rsidR="00CA0014">
          <w:rPr>
            <w:rFonts w:asciiTheme="minorHAnsi" w:hAnsiTheme="minorHAnsi" w:cstheme="minorHAnsi"/>
            <w:sz w:val="22"/>
            <w:szCs w:val="22"/>
          </w:rPr>
          <w:t xml:space="preserve">von der für die Benutzerverwaltung zuständigen Stelle des Teilnehmers </w:t>
        </w:r>
      </w:ins>
      <w:r>
        <w:rPr>
          <w:rFonts w:asciiTheme="minorHAnsi" w:hAnsiTheme="minorHAnsi" w:cstheme="minorHAnsi"/>
          <w:sz w:val="22"/>
          <w:szCs w:val="22"/>
        </w:rPr>
        <w:t>zu dokumentieren.</w:t>
      </w:r>
      <w:del w:id="3051" w:author="Kopp, Laura" w:date="2022-01-12T14:54:00Z">
        <w:r w:rsidDel="00DA00B1">
          <w:rPr>
            <w:rFonts w:asciiTheme="minorHAnsi" w:hAnsiTheme="minorHAnsi" w:cstheme="minorHAnsi"/>
            <w:sz w:val="22"/>
            <w:szCs w:val="22"/>
          </w:rPr>
          <w:delText xml:space="preserve"> </w:delText>
        </w:r>
        <w:r w:rsidR="00A70A9D" w:rsidDel="00DA00B1">
          <w:rPr>
            <w:rFonts w:asciiTheme="minorHAnsi" w:hAnsiTheme="minorHAnsi" w:cstheme="minorHAnsi"/>
            <w:sz w:val="22"/>
            <w:szCs w:val="22"/>
          </w:rPr>
          <w:delText xml:space="preserve">Die </w:delText>
        </w:r>
        <w:r w:rsidR="00FA1AD5" w:rsidDel="00DA00B1">
          <w:rPr>
            <w:rFonts w:asciiTheme="minorHAnsi" w:hAnsiTheme="minorHAnsi" w:cstheme="minorHAnsi"/>
            <w:sz w:val="22"/>
            <w:szCs w:val="22"/>
          </w:rPr>
          <w:delText xml:space="preserve">jeweils zuständige Organisationseinheit </w:delText>
        </w:r>
      </w:del>
      <w:ins w:id="3052" w:author="Kisch, Christian" w:date="2021-12-22T15:58:00Z">
        <w:del w:id="3053" w:author="Kopp, Laura" w:date="2022-01-12T14:54:00Z">
          <w:r w:rsidR="00421165" w:rsidDel="00DA00B1">
            <w:rPr>
              <w:rFonts w:asciiTheme="minorHAnsi" w:hAnsiTheme="minorHAnsi" w:cstheme="minorHAnsi"/>
              <w:sz w:val="22"/>
              <w:szCs w:val="22"/>
            </w:rPr>
            <w:delText xml:space="preserve">Stelle </w:delText>
          </w:r>
        </w:del>
      </w:ins>
      <w:del w:id="3054" w:author="Kopp, Laura" w:date="2022-01-12T14:54:00Z">
        <w:r w:rsidR="00FA1AD5" w:rsidDel="00DA00B1">
          <w:rPr>
            <w:rFonts w:asciiTheme="minorHAnsi" w:hAnsiTheme="minorHAnsi" w:cstheme="minorHAnsi"/>
            <w:sz w:val="22"/>
            <w:szCs w:val="22"/>
          </w:rPr>
          <w:delText>eines Teilnehmers</w:delText>
        </w:r>
        <w:r w:rsidR="00A70A9D" w:rsidDel="00DA00B1">
          <w:rPr>
            <w:rFonts w:asciiTheme="minorHAnsi" w:hAnsiTheme="minorHAnsi" w:cstheme="minorHAnsi"/>
            <w:sz w:val="22"/>
            <w:szCs w:val="22"/>
          </w:rPr>
          <w:delText xml:space="preserve"> erstell</w:delText>
        </w:r>
        <w:r w:rsidR="00FA1AD5" w:rsidDel="00DA00B1">
          <w:rPr>
            <w:rFonts w:asciiTheme="minorHAnsi" w:hAnsiTheme="minorHAnsi" w:cstheme="minorHAnsi"/>
            <w:sz w:val="22"/>
            <w:szCs w:val="22"/>
          </w:rPr>
          <w:delText>t</w:delText>
        </w:r>
        <w:r w:rsidR="00A70A9D" w:rsidDel="00DA00B1">
          <w:rPr>
            <w:rFonts w:asciiTheme="minorHAnsi" w:hAnsiTheme="minorHAnsi" w:cstheme="minorHAnsi"/>
            <w:sz w:val="22"/>
            <w:szCs w:val="22"/>
          </w:rPr>
          <w:delText xml:space="preserve"> für ihre</w:delText>
        </w:r>
        <w:r w:rsidR="002109BA" w:rsidDel="00DA00B1">
          <w:rPr>
            <w:rFonts w:asciiTheme="minorHAnsi" w:hAnsiTheme="minorHAnsi" w:cstheme="minorHAnsi"/>
            <w:sz w:val="22"/>
            <w:szCs w:val="22"/>
          </w:rPr>
          <w:delText>n</w:delText>
        </w:r>
        <w:r w:rsidR="00A70A9D" w:rsidDel="00DA00B1">
          <w:rPr>
            <w:rFonts w:asciiTheme="minorHAnsi" w:hAnsiTheme="minorHAnsi" w:cstheme="minorHAnsi"/>
            <w:sz w:val="22"/>
            <w:szCs w:val="22"/>
          </w:rPr>
          <w:delText xml:space="preserve"> Bereich Prozessübersichten</w:delText>
        </w:r>
      </w:del>
      <w:ins w:id="3055" w:author="Kisch, Christian" w:date="2021-12-22T15:58:00Z">
        <w:del w:id="3056" w:author="Kopp, Laura" w:date="2022-01-12T14:54:00Z">
          <w:r w:rsidR="00421165" w:rsidDel="00DA00B1">
            <w:rPr>
              <w:rFonts w:asciiTheme="minorHAnsi" w:hAnsiTheme="minorHAnsi" w:cstheme="minorHAnsi"/>
              <w:sz w:val="22"/>
              <w:szCs w:val="22"/>
            </w:rPr>
            <w:delText>die hierfür erforderliche Dokumentation</w:delText>
          </w:r>
        </w:del>
      </w:ins>
      <w:r w:rsidR="00A70A9D">
        <w:rPr>
          <w:rFonts w:asciiTheme="minorHAnsi" w:hAnsiTheme="minorHAnsi" w:cstheme="minorHAnsi"/>
          <w:sz w:val="22"/>
          <w:szCs w:val="22"/>
        </w:rPr>
        <w:t xml:space="preserve">. </w:t>
      </w:r>
      <w:r>
        <w:rPr>
          <w:rFonts w:asciiTheme="minorHAnsi" w:hAnsiTheme="minorHAnsi" w:cstheme="minorHAnsi"/>
          <w:sz w:val="22"/>
          <w:szCs w:val="22"/>
        </w:rPr>
        <w:t xml:space="preserve">Die Zuweisung </w:t>
      </w:r>
      <w:r w:rsidRPr="00247629">
        <w:rPr>
          <w:rFonts w:asciiTheme="minorHAnsi" w:hAnsiTheme="minorHAnsi" w:cstheme="minorHAnsi"/>
          <w:sz w:val="22"/>
          <w:szCs w:val="22"/>
        </w:rPr>
        <w:t>der Zugriffsrechte</w:t>
      </w:r>
      <w:ins w:id="3057" w:author="Kopp, Laura" w:date="2022-01-12T14:55:00Z">
        <w:r w:rsidR="00DA00B1">
          <w:rPr>
            <w:rFonts w:asciiTheme="minorHAnsi" w:hAnsiTheme="minorHAnsi" w:cstheme="minorHAnsi"/>
            <w:sz w:val="22"/>
            <w:szCs w:val="22"/>
          </w:rPr>
          <w:t xml:space="preserve"> und</w:t>
        </w:r>
      </w:ins>
      <w:ins w:id="3058" w:author="Kisch, Christian" w:date="2021-12-22T15:59:00Z">
        <w:del w:id="3059" w:author="Kopp, Laura" w:date="2022-01-12T14:55:00Z">
          <w:r w:rsidR="00421165" w:rsidDel="00DA00B1">
            <w:rPr>
              <w:rFonts w:asciiTheme="minorHAnsi" w:hAnsiTheme="minorHAnsi" w:cstheme="minorHAnsi"/>
              <w:sz w:val="22"/>
              <w:szCs w:val="22"/>
            </w:rPr>
            <w:delText>,</w:delText>
          </w:r>
        </w:del>
      </w:ins>
      <w:r w:rsidRPr="00247629">
        <w:rPr>
          <w:rFonts w:asciiTheme="minorHAnsi" w:hAnsiTheme="minorHAnsi" w:cstheme="minorHAnsi"/>
          <w:sz w:val="22"/>
          <w:szCs w:val="22"/>
        </w:rPr>
        <w:t xml:space="preserve"> </w:t>
      </w:r>
      <w:del w:id="3060" w:author="Kisch, Christian" w:date="2021-12-22T15:59:00Z">
        <w:r w:rsidRPr="00247629" w:rsidDel="00421165">
          <w:rPr>
            <w:rFonts w:asciiTheme="minorHAnsi" w:hAnsiTheme="minorHAnsi" w:cstheme="minorHAnsi"/>
            <w:sz w:val="22"/>
            <w:szCs w:val="22"/>
          </w:rPr>
          <w:delText xml:space="preserve">ist in den Prozessübersichten </w:delText>
        </w:r>
        <w:r w:rsidDel="00421165">
          <w:rPr>
            <w:rFonts w:asciiTheme="minorHAnsi" w:hAnsiTheme="minorHAnsi" w:cstheme="minorHAnsi"/>
            <w:sz w:val="22"/>
            <w:szCs w:val="22"/>
          </w:rPr>
          <w:delText>festzuhalten</w:delText>
        </w:r>
        <w:r w:rsidRPr="00247629" w:rsidDel="00421165">
          <w:rPr>
            <w:rFonts w:asciiTheme="minorHAnsi" w:hAnsiTheme="minorHAnsi" w:cstheme="minorHAnsi"/>
            <w:sz w:val="22"/>
            <w:szCs w:val="22"/>
          </w:rPr>
          <w:delText>.</w:delText>
        </w:r>
        <w:r w:rsidDel="00421165">
          <w:rPr>
            <w:rFonts w:asciiTheme="minorHAnsi" w:hAnsiTheme="minorHAnsi" w:cstheme="minorHAnsi"/>
            <w:sz w:val="22"/>
            <w:szCs w:val="22"/>
          </w:rPr>
          <w:delText xml:space="preserve"> </w:delText>
        </w:r>
        <w:r w:rsidRPr="00247629" w:rsidDel="00421165">
          <w:rPr>
            <w:rFonts w:asciiTheme="minorHAnsi" w:hAnsiTheme="minorHAnsi" w:cstheme="minorHAnsi"/>
            <w:sz w:val="22"/>
            <w:szCs w:val="22"/>
          </w:rPr>
          <w:delText xml:space="preserve">In der Dokumentation sind </w:delText>
        </w:r>
      </w:del>
      <w:r w:rsidRPr="00247629">
        <w:rPr>
          <w:rFonts w:asciiTheme="minorHAnsi" w:hAnsiTheme="minorHAnsi" w:cstheme="minorHAnsi"/>
          <w:sz w:val="22"/>
          <w:szCs w:val="22"/>
        </w:rPr>
        <w:t>die Benutzer</w:t>
      </w:r>
      <w:r>
        <w:rPr>
          <w:rFonts w:asciiTheme="minorHAnsi" w:hAnsiTheme="minorHAnsi" w:cstheme="minorHAnsi"/>
          <w:sz w:val="22"/>
          <w:szCs w:val="22"/>
        </w:rPr>
        <w:t xml:space="preserve"> mit ihren Rollen und Berechti</w:t>
      </w:r>
      <w:r w:rsidRPr="00247629">
        <w:rPr>
          <w:rFonts w:asciiTheme="minorHAnsi" w:hAnsiTheme="minorHAnsi" w:cstheme="minorHAnsi"/>
          <w:sz w:val="22"/>
          <w:szCs w:val="22"/>
        </w:rPr>
        <w:t xml:space="preserve">gungen </w:t>
      </w:r>
      <w:ins w:id="3061" w:author="Kisch, Christian" w:date="2021-12-22T15:59:00Z">
        <w:r w:rsidR="00421165">
          <w:rPr>
            <w:rFonts w:asciiTheme="minorHAnsi" w:hAnsiTheme="minorHAnsi" w:cstheme="minorHAnsi"/>
            <w:sz w:val="22"/>
            <w:szCs w:val="22"/>
          </w:rPr>
          <w:t xml:space="preserve">sind </w:t>
        </w:r>
      </w:ins>
      <w:r w:rsidRPr="00247629">
        <w:rPr>
          <w:rFonts w:asciiTheme="minorHAnsi" w:hAnsiTheme="minorHAnsi" w:cstheme="minorHAnsi"/>
          <w:sz w:val="22"/>
          <w:szCs w:val="22"/>
        </w:rPr>
        <w:t xml:space="preserve">aufzuführen. Die Dokumentation ist laufend </w:t>
      </w:r>
      <w:r>
        <w:rPr>
          <w:rFonts w:asciiTheme="minorHAnsi" w:hAnsiTheme="minorHAnsi" w:cstheme="minorHAnsi"/>
          <w:sz w:val="22"/>
          <w:szCs w:val="22"/>
        </w:rPr>
        <w:t>und zeitnah zu aktualisie</w:t>
      </w:r>
      <w:r w:rsidRPr="00247629">
        <w:rPr>
          <w:rFonts w:asciiTheme="minorHAnsi" w:hAnsiTheme="minorHAnsi" w:cstheme="minorHAnsi"/>
          <w:sz w:val="22"/>
          <w:szCs w:val="22"/>
        </w:rPr>
        <w:t>ren. Es ist wichtig, dass nur ein Original dieser Dokumentation besteht, von dem alle weiteren Prozesse und Systeme (</w:t>
      </w:r>
      <w:r>
        <w:rPr>
          <w:rFonts w:asciiTheme="minorHAnsi" w:hAnsiTheme="minorHAnsi" w:cstheme="minorHAnsi"/>
          <w:sz w:val="22"/>
          <w:szCs w:val="22"/>
        </w:rPr>
        <w:t>z. B. das</w:t>
      </w:r>
      <w:r w:rsidRPr="00247629">
        <w:rPr>
          <w:rFonts w:asciiTheme="minorHAnsi" w:hAnsiTheme="minorHAnsi" w:cstheme="minorHAnsi"/>
          <w:sz w:val="22"/>
          <w:szCs w:val="22"/>
        </w:rPr>
        <w:t xml:space="preserve"> Active Directory) die Daten beziehen können.</w:t>
      </w:r>
    </w:p>
    <w:p w14:paraId="7733D977" w14:textId="77777777" w:rsidR="007A2327" w:rsidRPr="00247629" w:rsidRDefault="007A2327" w:rsidP="007A2327">
      <w:pPr>
        <w:pStyle w:val="StandardWeb"/>
        <w:rPr>
          <w:rFonts w:asciiTheme="minorHAnsi" w:hAnsiTheme="minorHAnsi" w:cstheme="minorHAnsi"/>
          <w:sz w:val="22"/>
          <w:szCs w:val="22"/>
        </w:rPr>
      </w:pPr>
      <w:r>
        <w:rPr>
          <w:rFonts w:asciiTheme="minorHAnsi" w:hAnsiTheme="minorHAnsi" w:cstheme="minorHAnsi"/>
          <w:sz w:val="22"/>
          <w:szCs w:val="22"/>
        </w:rPr>
        <w:t>F</w:t>
      </w:r>
      <w:r w:rsidRPr="00247629">
        <w:rPr>
          <w:rFonts w:asciiTheme="minorHAnsi" w:hAnsiTheme="minorHAnsi" w:cstheme="minorHAnsi"/>
          <w:sz w:val="22"/>
          <w:szCs w:val="22"/>
        </w:rPr>
        <w:t>o</w:t>
      </w:r>
      <w:r>
        <w:rPr>
          <w:rFonts w:asciiTheme="minorHAnsi" w:hAnsiTheme="minorHAnsi" w:cstheme="minorHAnsi"/>
          <w:sz w:val="22"/>
          <w:szCs w:val="22"/>
        </w:rPr>
        <w:t xml:space="preserve">lgende Informationen sollten </w:t>
      </w:r>
      <w:r w:rsidR="0084619E">
        <w:rPr>
          <w:rFonts w:asciiTheme="minorHAnsi" w:hAnsiTheme="minorHAnsi" w:cstheme="minorHAnsi"/>
          <w:sz w:val="22"/>
          <w:szCs w:val="22"/>
        </w:rPr>
        <w:t xml:space="preserve">mindestens </w:t>
      </w:r>
      <w:r>
        <w:rPr>
          <w:rFonts w:asciiTheme="minorHAnsi" w:hAnsiTheme="minorHAnsi" w:cstheme="minorHAnsi"/>
          <w:sz w:val="22"/>
          <w:szCs w:val="22"/>
        </w:rPr>
        <w:t>dokumentiert werden:</w:t>
      </w:r>
    </w:p>
    <w:p w14:paraId="1B2AA591" w14:textId="77777777" w:rsidR="007A2327" w:rsidRPr="009A7601"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die</w:t>
      </w:r>
      <w:r w:rsidRPr="0013250C">
        <w:rPr>
          <w:rFonts w:asciiTheme="minorHAnsi" w:hAnsiTheme="minorHAnsi" w:cstheme="minorHAnsi"/>
          <w:sz w:val="22"/>
          <w:szCs w:val="22"/>
        </w:rPr>
        <w:t xml:space="preserve"> für die Definition und Zuweisung der jeweiligen</w:t>
      </w:r>
      <w:r>
        <w:rPr>
          <w:rFonts w:asciiTheme="minorHAnsi" w:hAnsiTheme="minorHAnsi" w:cstheme="minorHAnsi"/>
          <w:sz w:val="22"/>
          <w:szCs w:val="22"/>
        </w:rPr>
        <w:t xml:space="preserve"> </w:t>
      </w:r>
      <w:r w:rsidRPr="0013250C">
        <w:rPr>
          <w:rFonts w:asciiTheme="minorHAnsi" w:hAnsiTheme="minorHAnsi" w:cstheme="minorHAnsi"/>
          <w:sz w:val="22"/>
          <w:szCs w:val="22"/>
        </w:rPr>
        <w:t>Rolle verantwortlich</w:t>
      </w:r>
      <w:r>
        <w:rPr>
          <w:rFonts w:asciiTheme="minorHAnsi" w:hAnsiTheme="minorHAnsi" w:cstheme="minorHAnsi"/>
          <w:sz w:val="22"/>
          <w:szCs w:val="22"/>
        </w:rPr>
        <w:t>en Stellen und Personen,</w:t>
      </w:r>
    </w:p>
    <w:p w14:paraId="4E1E5E8D"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Zuordnung der Benutzer zu einer Rolle,</w:t>
      </w:r>
    </w:p>
    <w:p w14:paraId="7E1E2DDF" w14:textId="77777777" w:rsidR="007A2327" w:rsidRPr="0013250C" w:rsidRDefault="007A2327" w:rsidP="00966A59">
      <w:pPr>
        <w:pStyle w:val="StandardWeb"/>
        <w:numPr>
          <w:ilvl w:val="0"/>
          <w:numId w:val="19"/>
        </w:numPr>
        <w:rPr>
          <w:rFonts w:asciiTheme="minorHAnsi" w:hAnsiTheme="minorHAnsi" w:cstheme="minorHAnsi"/>
          <w:sz w:val="22"/>
          <w:szCs w:val="22"/>
        </w:rPr>
      </w:pPr>
      <w:r w:rsidRPr="0013250C">
        <w:rPr>
          <w:rFonts w:asciiTheme="minorHAnsi" w:hAnsiTheme="minorHAnsi" w:cstheme="minorHAnsi"/>
          <w:sz w:val="22"/>
          <w:szCs w:val="22"/>
        </w:rPr>
        <w:t xml:space="preserve">Berechtigung </w:t>
      </w:r>
      <w:r>
        <w:rPr>
          <w:rFonts w:asciiTheme="minorHAnsi" w:hAnsiTheme="minorHAnsi" w:cstheme="minorHAnsi"/>
          <w:sz w:val="22"/>
          <w:szCs w:val="22"/>
        </w:rPr>
        <w:t>eines</w:t>
      </w:r>
      <w:r w:rsidRPr="0013250C">
        <w:rPr>
          <w:rFonts w:asciiTheme="minorHAnsi" w:hAnsiTheme="minorHAnsi" w:cstheme="minorHAnsi"/>
          <w:sz w:val="22"/>
          <w:szCs w:val="22"/>
        </w:rPr>
        <w:t xml:space="preserve"> </w:t>
      </w:r>
      <w:r>
        <w:rPr>
          <w:rFonts w:asciiTheme="minorHAnsi" w:hAnsiTheme="minorHAnsi" w:cstheme="minorHAnsi"/>
          <w:sz w:val="22"/>
          <w:szCs w:val="22"/>
        </w:rPr>
        <w:t>Benutzers</w:t>
      </w:r>
      <w:r w:rsidRPr="0013250C">
        <w:rPr>
          <w:rFonts w:asciiTheme="minorHAnsi" w:hAnsiTheme="minorHAnsi" w:cstheme="minorHAnsi"/>
          <w:sz w:val="22"/>
          <w:szCs w:val="22"/>
        </w:rPr>
        <w:t xml:space="preserve"> </w:t>
      </w:r>
      <w:r>
        <w:rPr>
          <w:rFonts w:asciiTheme="minorHAnsi" w:hAnsiTheme="minorHAnsi" w:cstheme="minorHAnsi"/>
          <w:sz w:val="22"/>
          <w:szCs w:val="22"/>
        </w:rPr>
        <w:t>aus der Rollenzuweisung,</w:t>
      </w:r>
    </w:p>
    <w:p w14:paraId="66D2BE5E" w14:textId="77777777" w:rsidR="007A2327"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Art der</w:t>
      </w:r>
      <w:r w:rsidRPr="0013250C">
        <w:rPr>
          <w:rFonts w:asciiTheme="minorHAnsi" w:hAnsiTheme="minorHAnsi" w:cstheme="minorHAnsi"/>
          <w:sz w:val="22"/>
          <w:szCs w:val="22"/>
        </w:rPr>
        <w:t xml:space="preserve"> Benutzerkennung eine</w:t>
      </w:r>
      <w:r>
        <w:rPr>
          <w:rFonts w:asciiTheme="minorHAnsi" w:hAnsiTheme="minorHAnsi" w:cstheme="minorHAnsi"/>
          <w:sz w:val="22"/>
          <w:szCs w:val="22"/>
        </w:rPr>
        <w:t>s</w:t>
      </w:r>
      <w:r w:rsidRPr="0013250C">
        <w:rPr>
          <w:rFonts w:asciiTheme="minorHAnsi" w:hAnsiTheme="minorHAnsi" w:cstheme="minorHAnsi"/>
          <w:sz w:val="22"/>
          <w:szCs w:val="22"/>
        </w:rPr>
        <w:t xml:space="preserve"> </w:t>
      </w:r>
      <w:r>
        <w:rPr>
          <w:rFonts w:asciiTheme="minorHAnsi" w:hAnsiTheme="minorHAnsi" w:cstheme="minorHAnsi"/>
          <w:sz w:val="22"/>
          <w:szCs w:val="22"/>
        </w:rPr>
        <w:t>Benutzers,</w:t>
      </w:r>
    </w:p>
    <w:p w14:paraId="3DDE0DD1"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 xml:space="preserve">Semantik der Benutzerkennung </w:t>
      </w:r>
      <w:r w:rsidRPr="0013250C">
        <w:rPr>
          <w:rFonts w:asciiTheme="minorHAnsi" w:hAnsiTheme="minorHAnsi" w:cstheme="minorHAnsi"/>
          <w:sz w:val="22"/>
          <w:szCs w:val="22"/>
        </w:rPr>
        <w:t>eine</w:t>
      </w:r>
      <w:r>
        <w:rPr>
          <w:rFonts w:asciiTheme="minorHAnsi" w:hAnsiTheme="minorHAnsi" w:cstheme="minorHAnsi"/>
          <w:sz w:val="22"/>
          <w:szCs w:val="22"/>
        </w:rPr>
        <w:t>s</w:t>
      </w:r>
      <w:r w:rsidRPr="0013250C">
        <w:rPr>
          <w:rFonts w:asciiTheme="minorHAnsi" w:hAnsiTheme="minorHAnsi" w:cstheme="minorHAnsi"/>
          <w:sz w:val="22"/>
          <w:szCs w:val="22"/>
        </w:rPr>
        <w:t xml:space="preserve"> </w:t>
      </w:r>
      <w:r>
        <w:rPr>
          <w:rFonts w:asciiTheme="minorHAnsi" w:hAnsiTheme="minorHAnsi" w:cstheme="minorHAnsi"/>
          <w:sz w:val="22"/>
          <w:szCs w:val="22"/>
        </w:rPr>
        <w:t>Benutzers,</w:t>
      </w:r>
    </w:p>
    <w:p w14:paraId="0AC4D376"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Rollenkonflikte und deren Lösung,</w:t>
      </w:r>
    </w:p>
    <w:p w14:paraId="3BF102C0"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korrekte Durchführung</w:t>
      </w:r>
      <w:r w:rsidRPr="0013250C">
        <w:rPr>
          <w:rFonts w:asciiTheme="minorHAnsi" w:hAnsiTheme="minorHAnsi" w:cstheme="minorHAnsi"/>
          <w:sz w:val="22"/>
          <w:szCs w:val="22"/>
        </w:rPr>
        <w:t xml:space="preserve"> administrative</w:t>
      </w:r>
      <w:r>
        <w:rPr>
          <w:rFonts w:asciiTheme="minorHAnsi" w:hAnsiTheme="minorHAnsi" w:cstheme="minorHAnsi"/>
          <w:sz w:val="22"/>
          <w:szCs w:val="22"/>
        </w:rPr>
        <w:t>r Aufgaben,</w:t>
      </w:r>
    </w:p>
    <w:p w14:paraId="28035206"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Einzelberechtigungen</w:t>
      </w:r>
      <w:r w:rsidRPr="0013250C">
        <w:rPr>
          <w:rFonts w:asciiTheme="minorHAnsi" w:hAnsiTheme="minorHAnsi" w:cstheme="minorHAnsi"/>
          <w:sz w:val="22"/>
          <w:szCs w:val="22"/>
        </w:rPr>
        <w:t xml:space="preserve"> </w:t>
      </w:r>
      <w:r>
        <w:rPr>
          <w:rFonts w:asciiTheme="minorHAnsi" w:hAnsiTheme="minorHAnsi" w:cstheme="minorHAnsi"/>
          <w:sz w:val="22"/>
          <w:szCs w:val="22"/>
        </w:rPr>
        <w:t>eines Benutzers,</w:t>
      </w:r>
    </w:p>
    <w:p w14:paraId="226E7497"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zeitliche Begrenzung einer Berechtigung,</w:t>
      </w:r>
    </w:p>
    <w:p w14:paraId="027B987B"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administrative</w:t>
      </w:r>
      <w:r w:rsidRPr="0013250C">
        <w:rPr>
          <w:rFonts w:asciiTheme="minorHAnsi" w:hAnsiTheme="minorHAnsi" w:cstheme="minorHAnsi"/>
          <w:sz w:val="22"/>
          <w:szCs w:val="22"/>
        </w:rPr>
        <w:t xml:space="preserve"> Aufgaben für die </w:t>
      </w:r>
      <w:r>
        <w:rPr>
          <w:rFonts w:asciiTheme="minorHAnsi" w:hAnsiTheme="minorHAnsi" w:cstheme="minorHAnsi"/>
          <w:sz w:val="22"/>
          <w:szCs w:val="22"/>
        </w:rPr>
        <w:t>Verwaltung einer Rolle,</w:t>
      </w:r>
    </w:p>
    <w:p w14:paraId="5A954F12"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V</w:t>
      </w:r>
      <w:r w:rsidRPr="0013250C">
        <w:rPr>
          <w:rFonts w:asciiTheme="minorHAnsi" w:hAnsiTheme="minorHAnsi" w:cstheme="minorHAnsi"/>
          <w:sz w:val="22"/>
          <w:szCs w:val="22"/>
        </w:rPr>
        <w:t>erfahren zur Beantragung,</w:t>
      </w:r>
      <w:r>
        <w:rPr>
          <w:rFonts w:asciiTheme="minorHAnsi" w:hAnsiTheme="minorHAnsi" w:cstheme="minorHAnsi"/>
          <w:sz w:val="22"/>
          <w:szCs w:val="22"/>
        </w:rPr>
        <w:t xml:space="preserve"> </w:t>
      </w:r>
      <w:r w:rsidRPr="0013250C">
        <w:rPr>
          <w:rFonts w:asciiTheme="minorHAnsi" w:hAnsiTheme="minorHAnsi" w:cstheme="minorHAnsi"/>
          <w:sz w:val="22"/>
          <w:szCs w:val="22"/>
        </w:rPr>
        <w:t>Festlegung</w:t>
      </w:r>
      <w:r>
        <w:rPr>
          <w:rFonts w:asciiTheme="minorHAnsi" w:hAnsiTheme="minorHAnsi" w:cstheme="minorHAnsi"/>
          <w:sz w:val="22"/>
          <w:szCs w:val="22"/>
        </w:rPr>
        <w:t>, Freigabe, technischen Bereitstellung</w:t>
      </w:r>
      <w:r w:rsidRPr="0013250C">
        <w:rPr>
          <w:rFonts w:asciiTheme="minorHAnsi" w:hAnsiTheme="minorHAnsi" w:cstheme="minorHAnsi"/>
          <w:sz w:val="22"/>
          <w:szCs w:val="22"/>
        </w:rPr>
        <w:t xml:space="preserve"> und Verände</w:t>
      </w:r>
      <w:r>
        <w:rPr>
          <w:rFonts w:asciiTheme="minorHAnsi" w:hAnsiTheme="minorHAnsi" w:cstheme="minorHAnsi"/>
          <w:sz w:val="22"/>
          <w:szCs w:val="22"/>
        </w:rPr>
        <w:t>r</w:t>
      </w:r>
      <w:r w:rsidRPr="0013250C">
        <w:rPr>
          <w:rFonts w:asciiTheme="minorHAnsi" w:hAnsiTheme="minorHAnsi" w:cstheme="minorHAnsi"/>
          <w:sz w:val="22"/>
          <w:szCs w:val="22"/>
        </w:rPr>
        <w:t>ung</w:t>
      </w:r>
      <w:r>
        <w:rPr>
          <w:rFonts w:asciiTheme="minorHAnsi" w:hAnsiTheme="minorHAnsi" w:cstheme="minorHAnsi"/>
          <w:sz w:val="22"/>
          <w:szCs w:val="22"/>
        </w:rPr>
        <w:t xml:space="preserve"> von Zugriffsrechten,</w:t>
      </w:r>
    </w:p>
    <w:p w14:paraId="2D073BB6" w14:textId="77777777" w:rsidR="007A2327" w:rsidRPr="0013250C" w:rsidRDefault="007A2327" w:rsidP="00966A59">
      <w:pPr>
        <w:pStyle w:val="StandardWeb"/>
        <w:numPr>
          <w:ilvl w:val="0"/>
          <w:numId w:val="19"/>
        </w:numPr>
        <w:rPr>
          <w:rFonts w:asciiTheme="minorHAnsi" w:hAnsiTheme="minorHAnsi" w:cstheme="minorHAnsi"/>
          <w:sz w:val="22"/>
          <w:szCs w:val="22"/>
        </w:rPr>
      </w:pPr>
      <w:r w:rsidRPr="0013250C">
        <w:rPr>
          <w:rFonts w:asciiTheme="minorHAnsi" w:hAnsiTheme="minorHAnsi" w:cstheme="minorHAnsi"/>
          <w:sz w:val="22"/>
          <w:szCs w:val="22"/>
        </w:rPr>
        <w:t xml:space="preserve">Kontrollen </w:t>
      </w:r>
      <w:r>
        <w:rPr>
          <w:rFonts w:asciiTheme="minorHAnsi" w:hAnsiTheme="minorHAnsi" w:cstheme="minorHAnsi"/>
          <w:sz w:val="22"/>
          <w:szCs w:val="22"/>
        </w:rPr>
        <w:t>und ihre Ergebnisse,</w:t>
      </w:r>
    </w:p>
    <w:p w14:paraId="098A7B41" w14:textId="77777777" w:rsidR="007A2327" w:rsidRPr="0013250C" w:rsidRDefault="007A2327" w:rsidP="00966A59">
      <w:pPr>
        <w:pStyle w:val="StandardWeb"/>
        <w:numPr>
          <w:ilvl w:val="0"/>
          <w:numId w:val="19"/>
        </w:numPr>
        <w:rPr>
          <w:rFonts w:asciiTheme="minorHAnsi" w:hAnsiTheme="minorHAnsi" w:cstheme="minorHAnsi"/>
          <w:sz w:val="22"/>
          <w:szCs w:val="22"/>
        </w:rPr>
      </w:pPr>
      <w:r>
        <w:rPr>
          <w:rFonts w:asciiTheme="minorHAnsi" w:hAnsiTheme="minorHAnsi" w:cstheme="minorHAnsi"/>
          <w:sz w:val="22"/>
          <w:szCs w:val="22"/>
        </w:rPr>
        <w:t>Information der verantwortlichen Stelle bei festgestellten Abweichungen,</w:t>
      </w:r>
    </w:p>
    <w:p w14:paraId="20A720B1" w14:textId="77777777" w:rsidR="007A2327" w:rsidRDefault="007A2327" w:rsidP="00966A59">
      <w:pPr>
        <w:pStyle w:val="StandardWeb"/>
        <w:numPr>
          <w:ilvl w:val="0"/>
          <w:numId w:val="19"/>
        </w:numPr>
        <w:rPr>
          <w:rFonts w:asciiTheme="minorHAnsi" w:hAnsiTheme="minorHAnsi" w:cstheme="minorHAnsi"/>
          <w:sz w:val="22"/>
          <w:szCs w:val="22"/>
        </w:rPr>
      </w:pPr>
      <w:r w:rsidRPr="0013250C">
        <w:rPr>
          <w:rFonts w:asciiTheme="minorHAnsi" w:hAnsiTheme="minorHAnsi" w:cstheme="minorHAnsi"/>
          <w:sz w:val="22"/>
          <w:szCs w:val="22"/>
        </w:rPr>
        <w:t xml:space="preserve">Maßnahmen </w:t>
      </w:r>
      <w:r>
        <w:rPr>
          <w:rFonts w:asciiTheme="minorHAnsi" w:hAnsiTheme="minorHAnsi" w:cstheme="minorHAnsi"/>
          <w:sz w:val="22"/>
          <w:szCs w:val="22"/>
        </w:rPr>
        <w:t>zur Behebung künftiger Abweichungen,</w:t>
      </w:r>
    </w:p>
    <w:p w14:paraId="469DE2FE" w14:textId="77777777" w:rsidR="007A2327" w:rsidRDefault="007A2327" w:rsidP="00966A59">
      <w:pPr>
        <w:pStyle w:val="StandardWeb"/>
        <w:numPr>
          <w:ilvl w:val="0"/>
          <w:numId w:val="19"/>
        </w:numPr>
        <w:rPr>
          <w:rFonts w:asciiTheme="minorHAnsi" w:hAnsiTheme="minorHAnsi" w:cstheme="minorHAnsi"/>
          <w:sz w:val="22"/>
          <w:szCs w:val="22"/>
        </w:rPr>
      </w:pPr>
      <w:r w:rsidRPr="000D56DB">
        <w:rPr>
          <w:rFonts w:asciiTheme="minorHAnsi" w:hAnsiTheme="minorHAnsi" w:cstheme="minorHAnsi"/>
          <w:sz w:val="22"/>
          <w:szCs w:val="22"/>
        </w:rPr>
        <w:t>Entzug einer Berechtigung.</w:t>
      </w:r>
    </w:p>
    <w:p w14:paraId="321A090F" w14:textId="77777777" w:rsidR="00460B33" w:rsidRPr="000D56DB" w:rsidRDefault="007A2327" w:rsidP="007A2327">
      <w:pPr>
        <w:pStyle w:val="StandardWeb"/>
        <w:rPr>
          <w:rFonts w:asciiTheme="minorHAnsi" w:hAnsiTheme="minorHAnsi" w:cstheme="minorHAnsi"/>
          <w:sz w:val="22"/>
          <w:szCs w:val="22"/>
        </w:rPr>
      </w:pPr>
      <w:r w:rsidRPr="007A2327">
        <w:rPr>
          <w:rFonts w:asciiTheme="minorHAnsi" w:hAnsiTheme="minorHAnsi" w:cstheme="minorHAnsi"/>
          <w:sz w:val="22"/>
          <w:szCs w:val="22"/>
        </w:rPr>
        <w:t xml:space="preserve">Die Dokumentation darf nur von </w:t>
      </w:r>
      <w:r>
        <w:rPr>
          <w:rFonts w:asciiTheme="minorHAnsi" w:hAnsiTheme="minorHAnsi" w:cstheme="minorHAnsi"/>
          <w:sz w:val="22"/>
          <w:szCs w:val="22"/>
        </w:rPr>
        <w:t xml:space="preserve">dazu </w:t>
      </w:r>
      <w:r w:rsidRPr="007A2327">
        <w:rPr>
          <w:rFonts w:asciiTheme="minorHAnsi" w:hAnsiTheme="minorHAnsi" w:cstheme="minorHAnsi"/>
          <w:sz w:val="22"/>
          <w:szCs w:val="22"/>
        </w:rPr>
        <w:t xml:space="preserve">befugten Personen bewirtschaftet werden. Andere Personen </w:t>
      </w:r>
      <w:r>
        <w:rPr>
          <w:rFonts w:asciiTheme="minorHAnsi" w:hAnsiTheme="minorHAnsi" w:cstheme="minorHAnsi"/>
          <w:sz w:val="22"/>
          <w:szCs w:val="22"/>
        </w:rPr>
        <w:t>erhalten</w:t>
      </w:r>
      <w:r w:rsidRPr="007A2327">
        <w:rPr>
          <w:rFonts w:asciiTheme="minorHAnsi" w:hAnsiTheme="minorHAnsi" w:cstheme="minorHAnsi"/>
          <w:sz w:val="22"/>
          <w:szCs w:val="22"/>
        </w:rPr>
        <w:t xml:space="preserve"> nur Lesezugriff</w:t>
      </w:r>
      <w:r>
        <w:rPr>
          <w:rFonts w:asciiTheme="minorHAnsi" w:hAnsiTheme="minorHAnsi" w:cstheme="minorHAnsi"/>
          <w:sz w:val="22"/>
          <w:szCs w:val="22"/>
        </w:rPr>
        <w:t>, soweit dies erforderlich ist</w:t>
      </w:r>
      <w:r w:rsidRPr="007A2327">
        <w:rPr>
          <w:rFonts w:asciiTheme="minorHAnsi" w:hAnsiTheme="minorHAnsi" w:cstheme="minorHAnsi"/>
          <w:sz w:val="22"/>
          <w:szCs w:val="22"/>
        </w:rPr>
        <w:t>.</w:t>
      </w:r>
      <w:r>
        <w:rPr>
          <w:rFonts w:asciiTheme="minorHAnsi" w:hAnsiTheme="minorHAnsi" w:cstheme="minorHAnsi"/>
          <w:sz w:val="22"/>
          <w:szCs w:val="22"/>
        </w:rPr>
        <w:t xml:space="preserve"> </w:t>
      </w:r>
      <w:r w:rsidRPr="007A2327">
        <w:rPr>
          <w:rFonts w:asciiTheme="minorHAnsi" w:hAnsiTheme="minorHAnsi" w:cstheme="minorHAnsi"/>
          <w:sz w:val="22"/>
          <w:szCs w:val="22"/>
        </w:rPr>
        <w:t>Die Dokumentation wird im Back</w:t>
      </w:r>
      <w:r>
        <w:rPr>
          <w:rFonts w:asciiTheme="minorHAnsi" w:hAnsiTheme="minorHAnsi" w:cstheme="minorHAnsi"/>
          <w:sz w:val="22"/>
          <w:szCs w:val="22"/>
        </w:rPr>
        <w:t>upzyklus zwecks Nachvollziehbar</w:t>
      </w:r>
      <w:r w:rsidRPr="007A2327">
        <w:rPr>
          <w:rFonts w:asciiTheme="minorHAnsi" w:hAnsiTheme="minorHAnsi" w:cstheme="minorHAnsi"/>
          <w:sz w:val="22"/>
          <w:szCs w:val="22"/>
        </w:rPr>
        <w:t xml:space="preserve">keit der Berechtigungen mit definierter Aufbewahrungsdauer </w:t>
      </w:r>
      <w:r>
        <w:rPr>
          <w:rFonts w:asciiTheme="minorHAnsi" w:hAnsiTheme="minorHAnsi" w:cstheme="minorHAnsi"/>
          <w:sz w:val="22"/>
          <w:szCs w:val="22"/>
        </w:rPr>
        <w:t>gespeichert</w:t>
      </w:r>
      <w:r w:rsidRPr="007A2327">
        <w:rPr>
          <w:rFonts w:asciiTheme="minorHAnsi" w:hAnsiTheme="minorHAnsi" w:cstheme="minorHAnsi"/>
          <w:sz w:val="22"/>
          <w:szCs w:val="22"/>
        </w:rPr>
        <w:t>.</w:t>
      </w:r>
    </w:p>
    <w:p w14:paraId="2BDA55AC" w14:textId="77777777" w:rsidR="00FE20E9" w:rsidRPr="001C2018" w:rsidRDefault="001C2018" w:rsidP="001C2018">
      <w:pPr>
        <w:pStyle w:val="berschrift2"/>
        <w:ind w:left="426" w:hanging="426"/>
      </w:pPr>
      <w:bookmarkStart w:id="3062" w:name="_Toc88646395"/>
      <w:r>
        <w:t>Kontrolle der Berechtigungen</w:t>
      </w:r>
      <w:bookmarkEnd w:id="3062"/>
    </w:p>
    <w:p w14:paraId="72157D6D" w14:textId="6621482B" w:rsidR="001A51CB" w:rsidRDefault="001A51CB" w:rsidP="001A51CB">
      <w:pPr>
        <w:pStyle w:val="StandardWeb"/>
        <w:rPr>
          <w:rFonts w:asciiTheme="minorHAnsi" w:hAnsiTheme="minorHAnsi" w:cstheme="minorHAnsi"/>
          <w:sz w:val="22"/>
          <w:szCs w:val="22"/>
        </w:rPr>
      </w:pPr>
      <w:r w:rsidRPr="001C2018">
        <w:rPr>
          <w:rFonts w:asciiTheme="minorHAnsi" w:hAnsiTheme="minorHAnsi" w:cstheme="minorHAnsi"/>
          <w:sz w:val="22"/>
          <w:szCs w:val="22"/>
        </w:rPr>
        <w:t xml:space="preserve">Um die Aktualität der Berechtigung zu gewährleisten und Missbrauch zu vermeiden, sind die Berechtigungen regelmäßig </w:t>
      </w:r>
      <w:r w:rsidR="00B01488">
        <w:rPr>
          <w:rFonts w:asciiTheme="minorHAnsi" w:hAnsiTheme="minorHAnsi" w:cstheme="minorHAnsi"/>
          <w:sz w:val="22"/>
          <w:szCs w:val="22"/>
        </w:rPr>
        <w:t xml:space="preserve">durch </w:t>
      </w:r>
      <w:r w:rsidR="00A15720">
        <w:rPr>
          <w:rFonts w:asciiTheme="minorHAnsi" w:hAnsiTheme="minorHAnsi" w:cstheme="minorHAnsi"/>
          <w:sz w:val="22"/>
          <w:szCs w:val="22"/>
        </w:rPr>
        <w:t xml:space="preserve">die jeweils zuständige </w:t>
      </w:r>
      <w:del w:id="3063" w:author="Kisch, Christian" w:date="2021-12-22T11:24:00Z">
        <w:r w:rsidR="00A15720" w:rsidDel="00E85F12">
          <w:rPr>
            <w:rFonts w:asciiTheme="minorHAnsi" w:hAnsiTheme="minorHAnsi" w:cstheme="minorHAnsi"/>
            <w:sz w:val="22"/>
            <w:szCs w:val="22"/>
          </w:rPr>
          <w:delText xml:space="preserve">Organisationseinheit </w:delText>
        </w:r>
      </w:del>
      <w:ins w:id="3064" w:author="Kisch, Christian" w:date="2021-12-22T11:24:00Z">
        <w:r w:rsidR="00E85F12">
          <w:rPr>
            <w:rFonts w:asciiTheme="minorHAnsi" w:hAnsiTheme="minorHAnsi" w:cstheme="minorHAnsi"/>
            <w:sz w:val="22"/>
            <w:szCs w:val="22"/>
          </w:rPr>
          <w:t xml:space="preserve">Stelle </w:t>
        </w:r>
      </w:ins>
      <w:r w:rsidR="00A15720">
        <w:rPr>
          <w:rFonts w:asciiTheme="minorHAnsi" w:hAnsiTheme="minorHAnsi" w:cstheme="minorHAnsi"/>
          <w:sz w:val="22"/>
          <w:szCs w:val="22"/>
        </w:rPr>
        <w:t xml:space="preserve">eines Teilnehmers </w:t>
      </w:r>
      <w:r w:rsidRPr="001C2018">
        <w:rPr>
          <w:rFonts w:asciiTheme="minorHAnsi" w:hAnsiTheme="minorHAnsi" w:cstheme="minorHAnsi"/>
          <w:sz w:val="22"/>
          <w:szCs w:val="22"/>
        </w:rPr>
        <w:t>zu überprüfen.</w:t>
      </w:r>
      <w:r>
        <w:rPr>
          <w:rFonts w:asciiTheme="minorHAnsi" w:hAnsiTheme="minorHAnsi" w:cstheme="minorHAnsi"/>
          <w:sz w:val="22"/>
          <w:szCs w:val="22"/>
        </w:rPr>
        <w:t xml:space="preserve"> </w:t>
      </w:r>
      <w:r w:rsidRPr="0021048D">
        <w:rPr>
          <w:rFonts w:asciiTheme="minorHAnsi" w:hAnsiTheme="minorHAnsi" w:cstheme="minorHAnsi"/>
          <w:sz w:val="22"/>
          <w:szCs w:val="22"/>
        </w:rPr>
        <w:t xml:space="preserve">Die zugewiesenen Berechtigungen sowie die Funktionen und Rollen </w:t>
      </w:r>
      <w:r>
        <w:rPr>
          <w:rFonts w:asciiTheme="minorHAnsi" w:hAnsiTheme="minorHAnsi" w:cstheme="minorHAnsi"/>
          <w:sz w:val="22"/>
          <w:szCs w:val="22"/>
        </w:rPr>
        <w:t>werden</w:t>
      </w:r>
      <w:r w:rsidRPr="0021048D">
        <w:rPr>
          <w:rFonts w:asciiTheme="minorHAnsi" w:hAnsiTheme="minorHAnsi" w:cstheme="minorHAnsi"/>
          <w:sz w:val="22"/>
          <w:szCs w:val="22"/>
        </w:rPr>
        <w:t xml:space="preserve"> durch den </w:t>
      </w:r>
      <w:r>
        <w:rPr>
          <w:rFonts w:asciiTheme="minorHAnsi" w:hAnsiTheme="minorHAnsi" w:cstheme="minorHAnsi"/>
          <w:sz w:val="22"/>
          <w:szCs w:val="22"/>
        </w:rPr>
        <w:t>jeweiligen Verantwortlichen</w:t>
      </w:r>
      <w:r w:rsidRPr="0021048D">
        <w:rPr>
          <w:rFonts w:asciiTheme="minorHAnsi" w:hAnsiTheme="minorHAnsi" w:cstheme="minorHAnsi"/>
          <w:sz w:val="22"/>
          <w:szCs w:val="22"/>
        </w:rPr>
        <w:t xml:space="preserve"> zyklisch (abhängig von der Vertraulichkeits-klassifizierung), mindestens jährlich, </w:t>
      </w:r>
      <w:r w:rsidR="001E2349">
        <w:rPr>
          <w:rFonts w:asciiTheme="minorHAnsi" w:hAnsiTheme="minorHAnsi" w:cstheme="minorHAnsi"/>
          <w:sz w:val="22"/>
          <w:szCs w:val="22"/>
        </w:rPr>
        <w:t xml:space="preserve">und bei Anlass </w:t>
      </w:r>
      <w:r>
        <w:rPr>
          <w:rFonts w:asciiTheme="minorHAnsi" w:hAnsiTheme="minorHAnsi" w:cstheme="minorHAnsi"/>
          <w:sz w:val="22"/>
          <w:szCs w:val="22"/>
        </w:rPr>
        <w:t>kontrolliert.</w:t>
      </w:r>
    </w:p>
    <w:p w14:paraId="3D79A58D" w14:textId="77777777" w:rsidR="001A51CB" w:rsidRPr="0021048D" w:rsidRDefault="001A51CB" w:rsidP="001A51CB">
      <w:pPr>
        <w:pStyle w:val="StandardWeb"/>
        <w:rPr>
          <w:rFonts w:asciiTheme="minorHAnsi" w:hAnsiTheme="minorHAnsi" w:cstheme="minorHAnsi"/>
          <w:sz w:val="22"/>
          <w:szCs w:val="22"/>
        </w:rPr>
      </w:pPr>
      <w:r>
        <w:rPr>
          <w:rFonts w:asciiTheme="minorHAnsi" w:hAnsiTheme="minorHAnsi" w:cstheme="minorHAnsi"/>
          <w:sz w:val="22"/>
          <w:szCs w:val="22"/>
        </w:rPr>
        <w:t>Bei den Kontrollen sind regulatori</w:t>
      </w:r>
      <w:r w:rsidRPr="0021048D">
        <w:rPr>
          <w:rFonts w:asciiTheme="minorHAnsi" w:hAnsiTheme="minorHAnsi" w:cstheme="minorHAnsi"/>
          <w:sz w:val="22"/>
          <w:szCs w:val="22"/>
        </w:rPr>
        <w:t>sche, technische und organisatorische Faktoren zu berücksichtigen, die eine Anpassung der Berechti</w:t>
      </w:r>
      <w:r>
        <w:rPr>
          <w:rFonts w:asciiTheme="minorHAnsi" w:hAnsiTheme="minorHAnsi" w:cstheme="minorHAnsi"/>
          <w:sz w:val="22"/>
          <w:szCs w:val="22"/>
        </w:rPr>
        <w:t>gungen mit sich bringen können. Neben</w:t>
      </w:r>
      <w:r w:rsidRPr="0021048D">
        <w:rPr>
          <w:rFonts w:asciiTheme="minorHAnsi" w:hAnsiTheme="minorHAnsi" w:cstheme="minorHAnsi"/>
          <w:sz w:val="22"/>
          <w:szCs w:val="22"/>
        </w:rPr>
        <w:t xml:space="preserve"> der Kontrolle des aktuellen Zustandes ist ein besonderes Augenmerk auf neue Schnittstellen und Datenflüsse zu legen</w:t>
      </w:r>
      <w:r>
        <w:rPr>
          <w:rFonts w:asciiTheme="minorHAnsi" w:hAnsiTheme="minorHAnsi" w:cstheme="minorHAnsi"/>
          <w:sz w:val="22"/>
          <w:szCs w:val="22"/>
        </w:rPr>
        <w:t xml:space="preserve">, insbesondere solche, die </w:t>
      </w:r>
      <w:r w:rsidRPr="0021048D">
        <w:rPr>
          <w:rFonts w:asciiTheme="minorHAnsi" w:hAnsiTheme="minorHAnsi" w:cstheme="minorHAnsi"/>
          <w:sz w:val="22"/>
          <w:szCs w:val="22"/>
        </w:rPr>
        <w:t xml:space="preserve">das bestehende </w:t>
      </w:r>
      <w:r>
        <w:rPr>
          <w:rFonts w:asciiTheme="minorHAnsi" w:hAnsiTheme="minorHAnsi" w:cstheme="minorHAnsi"/>
          <w:sz w:val="22"/>
          <w:szCs w:val="22"/>
        </w:rPr>
        <w:t>Rechte- und Rollenkonzept</w:t>
      </w:r>
      <w:r w:rsidRPr="0021048D">
        <w:rPr>
          <w:rFonts w:asciiTheme="minorHAnsi" w:hAnsiTheme="minorHAnsi" w:cstheme="minorHAnsi"/>
          <w:sz w:val="22"/>
          <w:szCs w:val="22"/>
        </w:rPr>
        <w:t xml:space="preserve"> aushebeln und Personen Zugriffsmöglichkeiten verschaffen</w:t>
      </w:r>
      <w:r>
        <w:rPr>
          <w:rFonts w:asciiTheme="minorHAnsi" w:hAnsiTheme="minorHAnsi" w:cstheme="minorHAnsi"/>
          <w:sz w:val="22"/>
          <w:szCs w:val="22"/>
        </w:rPr>
        <w:t xml:space="preserve"> können</w:t>
      </w:r>
      <w:r w:rsidRPr="0021048D">
        <w:rPr>
          <w:rFonts w:asciiTheme="minorHAnsi" w:hAnsiTheme="minorHAnsi" w:cstheme="minorHAnsi"/>
          <w:sz w:val="22"/>
          <w:szCs w:val="22"/>
        </w:rPr>
        <w:t>, die nicht erlaubt sind</w:t>
      </w:r>
      <w:r>
        <w:rPr>
          <w:rFonts w:asciiTheme="minorHAnsi" w:hAnsiTheme="minorHAnsi" w:cstheme="minorHAnsi"/>
          <w:sz w:val="22"/>
          <w:szCs w:val="22"/>
        </w:rPr>
        <w:t>.</w:t>
      </w:r>
    </w:p>
    <w:p w14:paraId="7ED0DBE0" w14:textId="77777777" w:rsidR="0021048D" w:rsidRPr="001C2018" w:rsidRDefault="001A51CB" w:rsidP="001A51CB">
      <w:pPr>
        <w:pStyle w:val="StandardWeb"/>
        <w:rPr>
          <w:rFonts w:asciiTheme="minorHAnsi" w:hAnsiTheme="minorHAnsi" w:cstheme="minorHAnsi"/>
          <w:sz w:val="22"/>
          <w:szCs w:val="22"/>
        </w:rPr>
      </w:pPr>
      <w:r w:rsidRPr="0021048D">
        <w:rPr>
          <w:rFonts w:asciiTheme="minorHAnsi" w:hAnsiTheme="minorHAnsi" w:cstheme="minorHAnsi"/>
          <w:sz w:val="22"/>
          <w:szCs w:val="22"/>
        </w:rPr>
        <w:t xml:space="preserve">Die Kontrollen sind </w:t>
      </w:r>
      <w:r w:rsidR="00B01488">
        <w:rPr>
          <w:rFonts w:asciiTheme="minorHAnsi" w:hAnsiTheme="minorHAnsi" w:cstheme="minorHAnsi"/>
          <w:sz w:val="22"/>
          <w:szCs w:val="22"/>
        </w:rPr>
        <w:t xml:space="preserve">durch </w:t>
      </w:r>
      <w:r w:rsidR="00A15720">
        <w:rPr>
          <w:rFonts w:asciiTheme="minorHAnsi" w:hAnsiTheme="minorHAnsi" w:cstheme="minorHAnsi"/>
          <w:sz w:val="22"/>
          <w:szCs w:val="22"/>
        </w:rPr>
        <w:t xml:space="preserve">die jeweils zuständige Organisationseinheit eines Teilnehmers </w:t>
      </w:r>
      <w:r w:rsidRPr="0021048D">
        <w:rPr>
          <w:rFonts w:asciiTheme="minorHAnsi" w:hAnsiTheme="minorHAnsi" w:cstheme="minorHAnsi"/>
          <w:sz w:val="22"/>
          <w:szCs w:val="22"/>
        </w:rPr>
        <w:t xml:space="preserve">zu dokumentieren und daraus resultierende </w:t>
      </w:r>
      <w:r>
        <w:rPr>
          <w:rFonts w:asciiTheme="minorHAnsi" w:hAnsiTheme="minorHAnsi" w:cstheme="minorHAnsi"/>
          <w:sz w:val="22"/>
          <w:szCs w:val="22"/>
        </w:rPr>
        <w:t>Handlungsnotwendigkeiten</w:t>
      </w:r>
      <w:r w:rsidRPr="0021048D">
        <w:rPr>
          <w:rFonts w:asciiTheme="minorHAnsi" w:hAnsiTheme="minorHAnsi" w:cstheme="minorHAnsi"/>
          <w:sz w:val="22"/>
          <w:szCs w:val="22"/>
        </w:rPr>
        <w:t xml:space="preserve"> </w:t>
      </w:r>
      <w:r w:rsidR="00DC72B1">
        <w:rPr>
          <w:rFonts w:asciiTheme="minorHAnsi" w:hAnsiTheme="minorHAnsi" w:cstheme="minorHAnsi"/>
          <w:sz w:val="22"/>
          <w:szCs w:val="22"/>
        </w:rPr>
        <w:t>zu ergreifen</w:t>
      </w:r>
      <w:r w:rsidRPr="0021048D">
        <w:rPr>
          <w:rFonts w:asciiTheme="minorHAnsi" w:hAnsiTheme="minorHAnsi" w:cstheme="minorHAnsi"/>
          <w:sz w:val="22"/>
          <w:szCs w:val="22"/>
        </w:rPr>
        <w:t>.</w:t>
      </w:r>
    </w:p>
    <w:p w14:paraId="2D900F6C" w14:textId="77777777" w:rsidR="001A51CB" w:rsidRDefault="001A51CB" w:rsidP="001A51CB">
      <w:pPr>
        <w:pStyle w:val="berschrift2"/>
        <w:ind w:left="426" w:hanging="426"/>
      </w:pPr>
      <w:bookmarkStart w:id="3065" w:name="_Toc88646396"/>
      <w:r>
        <w:t>Kontrolle der Zugriffe</w:t>
      </w:r>
      <w:r w:rsidR="00512B7B">
        <w:t xml:space="preserve"> und Protokolldatei</w:t>
      </w:r>
      <w:r w:rsidR="00050338">
        <w:t>e</w:t>
      </w:r>
      <w:r w:rsidR="00512B7B">
        <w:t>n</w:t>
      </w:r>
      <w:bookmarkEnd w:id="3065"/>
    </w:p>
    <w:p w14:paraId="0AAC5D35" w14:textId="56C05088" w:rsidR="005C1CCA" w:rsidRDefault="005C1CCA" w:rsidP="005C1CCA">
      <w:pPr>
        <w:pStyle w:val="StandardWeb"/>
        <w:rPr>
          <w:rFonts w:asciiTheme="minorHAnsi" w:hAnsiTheme="minorHAnsi" w:cstheme="minorHAnsi"/>
          <w:sz w:val="22"/>
          <w:szCs w:val="22"/>
        </w:rPr>
      </w:pPr>
      <w:r>
        <w:rPr>
          <w:rFonts w:asciiTheme="minorHAnsi" w:hAnsiTheme="minorHAnsi" w:cstheme="minorHAnsi"/>
          <w:sz w:val="22"/>
          <w:szCs w:val="22"/>
        </w:rPr>
        <w:t xml:space="preserve">Die </w:t>
      </w:r>
      <w:r w:rsidR="001F069E">
        <w:rPr>
          <w:rFonts w:asciiTheme="minorHAnsi" w:hAnsiTheme="minorHAnsi" w:cstheme="minorHAnsi"/>
          <w:sz w:val="22"/>
          <w:szCs w:val="22"/>
        </w:rPr>
        <w:t>Verantwortlichen</w:t>
      </w:r>
      <w:r>
        <w:rPr>
          <w:rFonts w:asciiTheme="minorHAnsi" w:hAnsiTheme="minorHAnsi" w:cstheme="minorHAnsi"/>
          <w:sz w:val="22"/>
          <w:szCs w:val="22"/>
        </w:rPr>
        <w:t xml:space="preserve"> sind</w:t>
      </w:r>
      <w:r w:rsidRPr="00512B7B">
        <w:rPr>
          <w:rFonts w:asciiTheme="minorHAnsi" w:hAnsiTheme="minorHAnsi" w:cstheme="minorHAnsi"/>
          <w:sz w:val="22"/>
          <w:szCs w:val="22"/>
        </w:rPr>
        <w:t xml:space="preserve"> als Informationseigner auch verantwortlich für interne Kontrollen der Zugriffe nach dem </w:t>
      </w:r>
      <w:r>
        <w:rPr>
          <w:rFonts w:asciiTheme="minorHAnsi" w:hAnsiTheme="minorHAnsi" w:cstheme="minorHAnsi"/>
          <w:sz w:val="22"/>
          <w:szCs w:val="22"/>
        </w:rPr>
        <w:t>N</w:t>
      </w:r>
      <w:r w:rsidRPr="00512B7B">
        <w:rPr>
          <w:rFonts w:asciiTheme="minorHAnsi" w:hAnsiTheme="minorHAnsi" w:cstheme="minorHAnsi"/>
          <w:sz w:val="22"/>
          <w:szCs w:val="22"/>
        </w:rPr>
        <w:t>eed-to-</w:t>
      </w:r>
      <w:r>
        <w:rPr>
          <w:rFonts w:asciiTheme="minorHAnsi" w:hAnsiTheme="minorHAnsi" w:cstheme="minorHAnsi"/>
          <w:sz w:val="22"/>
          <w:szCs w:val="22"/>
        </w:rPr>
        <w:t>K</w:t>
      </w:r>
      <w:r w:rsidRPr="00512B7B">
        <w:rPr>
          <w:rFonts w:asciiTheme="minorHAnsi" w:hAnsiTheme="minorHAnsi" w:cstheme="minorHAnsi"/>
          <w:sz w:val="22"/>
          <w:szCs w:val="22"/>
        </w:rPr>
        <w:t>now-Prinzip.</w:t>
      </w:r>
      <w:r>
        <w:rPr>
          <w:rFonts w:asciiTheme="minorHAnsi" w:hAnsiTheme="minorHAnsi" w:cstheme="minorHAnsi"/>
          <w:sz w:val="22"/>
          <w:szCs w:val="22"/>
        </w:rPr>
        <w:t xml:space="preserve"> </w:t>
      </w:r>
      <w:del w:id="3066" w:author="Kisch, Christian" w:date="2021-12-22T11:22:00Z">
        <w:r w:rsidRPr="00512B7B" w:rsidDel="00820FD8">
          <w:rPr>
            <w:rFonts w:asciiTheme="minorHAnsi" w:hAnsiTheme="minorHAnsi" w:cstheme="minorHAnsi"/>
            <w:sz w:val="22"/>
            <w:szCs w:val="22"/>
          </w:rPr>
          <w:delText>Insbesondere b</w:delText>
        </w:r>
      </w:del>
      <w:ins w:id="3067" w:author="Kisch, Christian" w:date="2021-12-22T11:22:00Z">
        <w:r w:rsidR="00820FD8">
          <w:rPr>
            <w:rFonts w:asciiTheme="minorHAnsi" w:hAnsiTheme="minorHAnsi" w:cstheme="minorHAnsi"/>
            <w:sz w:val="22"/>
            <w:szCs w:val="22"/>
          </w:rPr>
          <w:t>B</w:t>
        </w:r>
      </w:ins>
      <w:r w:rsidRPr="00512B7B">
        <w:rPr>
          <w:rFonts w:asciiTheme="minorHAnsi" w:hAnsiTheme="minorHAnsi" w:cstheme="minorHAnsi"/>
          <w:sz w:val="22"/>
          <w:szCs w:val="22"/>
        </w:rPr>
        <w:t xml:space="preserve">ei </w:t>
      </w:r>
      <w:del w:id="3068" w:author="Kisch, Christian" w:date="2021-12-22T11:23:00Z">
        <w:r w:rsidRPr="00512B7B" w:rsidDel="00820FD8">
          <w:rPr>
            <w:rFonts w:asciiTheme="minorHAnsi" w:hAnsiTheme="minorHAnsi" w:cstheme="minorHAnsi"/>
            <w:sz w:val="22"/>
            <w:szCs w:val="22"/>
          </w:rPr>
          <w:delText xml:space="preserve">automatisierten </w:delText>
        </w:r>
      </w:del>
      <w:r w:rsidRPr="00512B7B">
        <w:rPr>
          <w:rFonts w:asciiTheme="minorHAnsi" w:hAnsiTheme="minorHAnsi" w:cstheme="minorHAnsi"/>
          <w:sz w:val="22"/>
          <w:szCs w:val="22"/>
        </w:rPr>
        <w:t xml:space="preserve">Zugriffen auf </w:t>
      </w:r>
      <w:del w:id="3069" w:author="Kisch, Christian" w:date="2021-12-22T11:23:00Z">
        <w:r w:rsidRPr="00512B7B" w:rsidDel="00820FD8">
          <w:rPr>
            <w:rFonts w:asciiTheme="minorHAnsi" w:hAnsiTheme="minorHAnsi" w:cstheme="minorHAnsi"/>
            <w:sz w:val="22"/>
            <w:szCs w:val="22"/>
          </w:rPr>
          <w:delText xml:space="preserve">besondere </w:delText>
        </w:r>
      </w:del>
      <w:ins w:id="3070" w:author="Kisch, Christian" w:date="2021-12-22T11:23:00Z">
        <w:r w:rsidR="00820FD8">
          <w:rPr>
            <w:rFonts w:asciiTheme="minorHAnsi" w:hAnsiTheme="minorHAnsi" w:cstheme="minorHAnsi"/>
            <w:sz w:val="22"/>
            <w:szCs w:val="22"/>
          </w:rPr>
          <w:t>personenbezogene</w:t>
        </w:r>
        <w:r w:rsidR="00820FD8" w:rsidRPr="00512B7B">
          <w:rPr>
            <w:rFonts w:asciiTheme="minorHAnsi" w:hAnsiTheme="minorHAnsi" w:cstheme="minorHAnsi"/>
            <w:sz w:val="22"/>
            <w:szCs w:val="22"/>
          </w:rPr>
          <w:t xml:space="preserve"> </w:t>
        </w:r>
      </w:ins>
      <w:del w:id="3071" w:author="Kisch, Christian" w:date="2021-12-22T11:23:00Z">
        <w:r w:rsidRPr="00512B7B" w:rsidDel="00820FD8">
          <w:rPr>
            <w:rFonts w:asciiTheme="minorHAnsi" w:hAnsiTheme="minorHAnsi" w:cstheme="minorHAnsi"/>
            <w:sz w:val="22"/>
            <w:szCs w:val="22"/>
          </w:rPr>
          <w:delText xml:space="preserve">Personendaten </w:delText>
        </w:r>
      </w:del>
      <w:ins w:id="3072" w:author="Kisch, Christian" w:date="2021-12-22T11:23:00Z">
        <w:r w:rsidR="00820FD8">
          <w:rPr>
            <w:rFonts w:asciiTheme="minorHAnsi" w:hAnsiTheme="minorHAnsi" w:cstheme="minorHAnsi"/>
            <w:sz w:val="22"/>
            <w:szCs w:val="22"/>
          </w:rPr>
          <w:t>D</w:t>
        </w:r>
        <w:r w:rsidR="00820FD8" w:rsidRPr="00512B7B">
          <w:rPr>
            <w:rFonts w:asciiTheme="minorHAnsi" w:hAnsiTheme="minorHAnsi" w:cstheme="minorHAnsi"/>
            <w:sz w:val="22"/>
            <w:szCs w:val="22"/>
          </w:rPr>
          <w:t xml:space="preserve">aten </w:t>
        </w:r>
      </w:ins>
      <w:r w:rsidRPr="00512B7B">
        <w:rPr>
          <w:rFonts w:asciiTheme="minorHAnsi" w:hAnsiTheme="minorHAnsi" w:cstheme="minorHAnsi"/>
          <w:sz w:val="22"/>
          <w:szCs w:val="22"/>
        </w:rPr>
        <w:t xml:space="preserve">(auch nur lesende) ist </w:t>
      </w:r>
      <w:r>
        <w:rPr>
          <w:rFonts w:asciiTheme="minorHAnsi" w:hAnsiTheme="minorHAnsi" w:cstheme="minorHAnsi"/>
          <w:sz w:val="22"/>
          <w:szCs w:val="22"/>
        </w:rPr>
        <w:t xml:space="preserve">eine Protokollierung notwendig. </w:t>
      </w:r>
      <w:r w:rsidRPr="00057DBD">
        <w:rPr>
          <w:rFonts w:asciiTheme="minorHAnsi" w:hAnsiTheme="minorHAnsi" w:cstheme="minorHAnsi"/>
          <w:sz w:val="22"/>
          <w:szCs w:val="22"/>
        </w:rPr>
        <w:t>Die Protokoll</w:t>
      </w:r>
      <w:r>
        <w:rPr>
          <w:rFonts w:asciiTheme="minorHAnsi" w:hAnsiTheme="minorHAnsi" w:cstheme="minorHAnsi"/>
          <w:sz w:val="22"/>
          <w:szCs w:val="22"/>
        </w:rPr>
        <w:t xml:space="preserve">ierung hat die Zielsetzung, den </w:t>
      </w:r>
      <w:r w:rsidRPr="00057DBD">
        <w:rPr>
          <w:rFonts w:asciiTheme="minorHAnsi" w:hAnsiTheme="minorHAnsi" w:cstheme="minorHAnsi"/>
          <w:sz w:val="22"/>
          <w:szCs w:val="22"/>
        </w:rPr>
        <w:t>ordnungsgemäßen Betrieb zu überwachen, Fehlerz</w:t>
      </w:r>
      <w:r>
        <w:rPr>
          <w:rFonts w:asciiTheme="minorHAnsi" w:hAnsiTheme="minorHAnsi" w:cstheme="minorHAnsi"/>
          <w:sz w:val="22"/>
          <w:szCs w:val="22"/>
        </w:rPr>
        <w:t xml:space="preserve">ustände möglichst frühzeitig zu </w:t>
      </w:r>
      <w:r w:rsidRPr="00057DBD">
        <w:rPr>
          <w:rFonts w:asciiTheme="minorHAnsi" w:hAnsiTheme="minorHAnsi" w:cstheme="minorHAnsi"/>
          <w:sz w:val="22"/>
          <w:szCs w:val="22"/>
        </w:rPr>
        <w:t>erkennen und den ordnungsgemäßen Umgang mit informationstechnischen Einrich</w:t>
      </w:r>
      <w:r>
        <w:rPr>
          <w:rFonts w:asciiTheme="minorHAnsi" w:hAnsiTheme="minorHAnsi" w:cstheme="minorHAnsi"/>
          <w:sz w:val="22"/>
          <w:szCs w:val="22"/>
        </w:rPr>
        <w:t xml:space="preserve">tungen </w:t>
      </w:r>
      <w:r w:rsidRPr="00057DBD">
        <w:rPr>
          <w:rFonts w:asciiTheme="minorHAnsi" w:hAnsiTheme="minorHAnsi" w:cstheme="minorHAnsi"/>
          <w:sz w:val="22"/>
          <w:szCs w:val="22"/>
        </w:rPr>
        <w:t>zu dokumentieren. Fehlgeschlagene Anmeldeversuch</w:t>
      </w:r>
      <w:r>
        <w:rPr>
          <w:rFonts w:asciiTheme="minorHAnsi" w:hAnsiTheme="minorHAnsi" w:cstheme="minorHAnsi"/>
          <w:sz w:val="22"/>
          <w:szCs w:val="22"/>
        </w:rPr>
        <w:t xml:space="preserve">e können auf die Nichtbeachtung </w:t>
      </w:r>
      <w:r w:rsidRPr="00057DBD">
        <w:rPr>
          <w:rFonts w:asciiTheme="minorHAnsi" w:hAnsiTheme="minorHAnsi" w:cstheme="minorHAnsi"/>
          <w:sz w:val="22"/>
          <w:szCs w:val="22"/>
        </w:rPr>
        <w:t>des Berechtigungskonzeptes oder Manipulationsversuche hin</w:t>
      </w:r>
      <w:r>
        <w:rPr>
          <w:rFonts w:asciiTheme="minorHAnsi" w:hAnsiTheme="minorHAnsi" w:cstheme="minorHAnsi"/>
          <w:sz w:val="22"/>
          <w:szCs w:val="22"/>
        </w:rPr>
        <w:t>deuten. Protokollaufzeichnungen werden</w:t>
      </w:r>
      <w:r w:rsidRPr="00057DBD">
        <w:rPr>
          <w:rFonts w:asciiTheme="minorHAnsi" w:hAnsiTheme="minorHAnsi" w:cstheme="minorHAnsi"/>
          <w:sz w:val="22"/>
          <w:szCs w:val="22"/>
        </w:rPr>
        <w:t xml:space="preserve"> daher regelmäßig geprüft.</w:t>
      </w:r>
    </w:p>
    <w:p w14:paraId="11806BDC" w14:textId="77777777" w:rsidR="005C1CCA" w:rsidRPr="00512B7B" w:rsidRDefault="005C1CCA" w:rsidP="005C1CCA">
      <w:pPr>
        <w:pStyle w:val="StandardWeb"/>
        <w:rPr>
          <w:rFonts w:asciiTheme="minorHAnsi" w:hAnsiTheme="minorHAnsi" w:cstheme="minorHAnsi"/>
          <w:sz w:val="22"/>
          <w:szCs w:val="22"/>
        </w:rPr>
      </w:pPr>
      <w:r w:rsidRPr="00512B7B">
        <w:rPr>
          <w:rFonts w:asciiTheme="minorHAnsi" w:hAnsiTheme="minorHAnsi" w:cstheme="minorHAnsi"/>
          <w:sz w:val="22"/>
          <w:szCs w:val="22"/>
        </w:rPr>
        <w:t xml:space="preserve">Die auf den Zugriffsprotokollen basierenden internen Kontrollen dienen </w:t>
      </w:r>
      <w:r>
        <w:rPr>
          <w:rFonts w:asciiTheme="minorHAnsi" w:hAnsiTheme="minorHAnsi" w:cstheme="minorHAnsi"/>
          <w:sz w:val="22"/>
          <w:szCs w:val="22"/>
        </w:rPr>
        <w:t>der Kontrolle der Rechtmäßigkeit der</w:t>
      </w:r>
      <w:r w:rsidRPr="00512B7B">
        <w:rPr>
          <w:rFonts w:asciiTheme="minorHAnsi" w:hAnsiTheme="minorHAnsi" w:cstheme="minorHAnsi"/>
          <w:sz w:val="22"/>
          <w:szCs w:val="22"/>
        </w:rPr>
        <w:t xml:space="preserve"> Zugriffe anhand </w:t>
      </w:r>
      <w:r>
        <w:rPr>
          <w:rFonts w:asciiTheme="minorHAnsi" w:hAnsiTheme="minorHAnsi" w:cstheme="minorHAnsi"/>
          <w:sz w:val="22"/>
          <w:szCs w:val="22"/>
        </w:rPr>
        <w:t xml:space="preserve">der Geschäftsfälle </w:t>
      </w:r>
      <w:r w:rsidRPr="00512B7B">
        <w:rPr>
          <w:rFonts w:asciiTheme="minorHAnsi" w:hAnsiTheme="minorHAnsi" w:cstheme="minorHAnsi"/>
          <w:sz w:val="22"/>
          <w:szCs w:val="22"/>
        </w:rPr>
        <w:t>(zweckgebunden). Diese kompensierende Ma</w:t>
      </w:r>
      <w:r>
        <w:rPr>
          <w:rFonts w:asciiTheme="minorHAnsi" w:hAnsiTheme="minorHAnsi" w:cstheme="minorHAnsi"/>
          <w:sz w:val="22"/>
          <w:szCs w:val="22"/>
        </w:rPr>
        <w:t>ß</w:t>
      </w:r>
      <w:r w:rsidRPr="00512B7B">
        <w:rPr>
          <w:rFonts w:asciiTheme="minorHAnsi" w:hAnsiTheme="minorHAnsi" w:cstheme="minorHAnsi"/>
          <w:sz w:val="22"/>
          <w:szCs w:val="22"/>
        </w:rPr>
        <w:t>nahme ist auch notwendig, wenn z.B. aufgrund von applikatorischen Einschränkungen das Need-to-Know-Prinzip nicht auf die Gra</w:t>
      </w:r>
      <w:r>
        <w:rPr>
          <w:rFonts w:asciiTheme="minorHAnsi" w:hAnsiTheme="minorHAnsi" w:cstheme="minorHAnsi"/>
          <w:sz w:val="22"/>
          <w:szCs w:val="22"/>
        </w:rPr>
        <w:t>nularität der Berechtigungen ab</w:t>
      </w:r>
      <w:r w:rsidRPr="00512B7B">
        <w:rPr>
          <w:rFonts w:asciiTheme="minorHAnsi" w:hAnsiTheme="minorHAnsi" w:cstheme="minorHAnsi"/>
          <w:sz w:val="22"/>
          <w:szCs w:val="22"/>
        </w:rPr>
        <w:t xml:space="preserve">gebildet werden kann. Hierbei muss beachtet werden, dass die Kontrolle nachvollziehbar ist und mittels eines Stichprobenverfahrens erfolgt. Dazu kommt, dass nicht berechtigte Zugriffe </w:t>
      </w:r>
      <w:r>
        <w:rPr>
          <w:rFonts w:asciiTheme="minorHAnsi" w:hAnsiTheme="minorHAnsi" w:cstheme="minorHAnsi"/>
          <w:sz w:val="22"/>
          <w:szCs w:val="22"/>
        </w:rPr>
        <w:t>auch dienst</w:t>
      </w:r>
      <w:r w:rsidRPr="00512B7B">
        <w:rPr>
          <w:rFonts w:asciiTheme="minorHAnsi" w:hAnsiTheme="minorHAnsi" w:cstheme="minorHAnsi"/>
          <w:sz w:val="22"/>
          <w:szCs w:val="22"/>
        </w:rPr>
        <w:t xml:space="preserve">rechtliche </w:t>
      </w:r>
      <w:r>
        <w:rPr>
          <w:rFonts w:asciiTheme="minorHAnsi" w:hAnsiTheme="minorHAnsi" w:cstheme="minorHAnsi"/>
          <w:sz w:val="22"/>
          <w:szCs w:val="22"/>
        </w:rPr>
        <w:t>bzw. strafrechtliche</w:t>
      </w:r>
      <w:r w:rsidRPr="00512B7B">
        <w:rPr>
          <w:rFonts w:asciiTheme="minorHAnsi" w:hAnsiTheme="minorHAnsi" w:cstheme="minorHAnsi"/>
          <w:sz w:val="22"/>
          <w:szCs w:val="22"/>
        </w:rPr>
        <w:t xml:space="preserve"> </w:t>
      </w:r>
      <w:r w:rsidR="00D9332D">
        <w:rPr>
          <w:rFonts w:asciiTheme="minorHAnsi" w:hAnsiTheme="minorHAnsi" w:cstheme="minorHAnsi"/>
          <w:sz w:val="22"/>
          <w:szCs w:val="22"/>
        </w:rPr>
        <w:t xml:space="preserve">Konsequenzen </w:t>
      </w:r>
      <w:r w:rsidRPr="00512B7B">
        <w:rPr>
          <w:rFonts w:asciiTheme="minorHAnsi" w:hAnsiTheme="minorHAnsi" w:cstheme="minorHAnsi"/>
          <w:sz w:val="22"/>
          <w:szCs w:val="22"/>
        </w:rPr>
        <w:t xml:space="preserve">haben können. </w:t>
      </w:r>
      <w:r>
        <w:rPr>
          <w:rFonts w:asciiTheme="minorHAnsi" w:hAnsiTheme="minorHAnsi" w:cstheme="minorHAnsi"/>
          <w:sz w:val="22"/>
          <w:szCs w:val="22"/>
        </w:rPr>
        <w:t>Es muss</w:t>
      </w:r>
      <w:r w:rsidRPr="00512B7B">
        <w:rPr>
          <w:rFonts w:asciiTheme="minorHAnsi" w:hAnsiTheme="minorHAnsi" w:cstheme="minorHAnsi"/>
          <w:sz w:val="22"/>
          <w:szCs w:val="22"/>
        </w:rPr>
        <w:t xml:space="preserve"> berücksichtigt werden, dass diese Kontrolle nicht zu einer systematischen Überwachung der Mitarbeitenden führen darf. Kompensierende Ma</w:t>
      </w:r>
      <w:r>
        <w:rPr>
          <w:rFonts w:asciiTheme="minorHAnsi" w:hAnsiTheme="minorHAnsi" w:cstheme="minorHAnsi"/>
          <w:sz w:val="22"/>
          <w:szCs w:val="22"/>
        </w:rPr>
        <w:t>ß</w:t>
      </w:r>
      <w:r w:rsidRPr="00512B7B">
        <w:rPr>
          <w:rFonts w:asciiTheme="minorHAnsi" w:hAnsiTheme="minorHAnsi" w:cstheme="minorHAnsi"/>
          <w:sz w:val="22"/>
          <w:szCs w:val="22"/>
        </w:rPr>
        <w:t>nahmen wie die nachträgliche Kontrolle können eine optimale Zugriffssteuerung ausschlie</w:t>
      </w:r>
      <w:r>
        <w:rPr>
          <w:rFonts w:asciiTheme="minorHAnsi" w:hAnsiTheme="minorHAnsi" w:cstheme="minorHAnsi"/>
          <w:sz w:val="22"/>
          <w:szCs w:val="22"/>
        </w:rPr>
        <w:t>ß</w:t>
      </w:r>
      <w:r w:rsidRPr="00512B7B">
        <w:rPr>
          <w:rFonts w:asciiTheme="minorHAnsi" w:hAnsiTheme="minorHAnsi" w:cstheme="minorHAnsi"/>
          <w:sz w:val="22"/>
          <w:szCs w:val="22"/>
        </w:rPr>
        <w:t>lich ergänzen, nicht aber ersetzen.</w:t>
      </w:r>
    </w:p>
    <w:p w14:paraId="06B693D8" w14:textId="77777777" w:rsidR="005C1CCA" w:rsidRPr="00512B7B" w:rsidRDefault="005C1CCA" w:rsidP="005C1CCA">
      <w:pPr>
        <w:pStyle w:val="StandardWeb"/>
        <w:rPr>
          <w:rFonts w:asciiTheme="minorHAnsi" w:hAnsiTheme="minorHAnsi" w:cstheme="minorHAnsi"/>
          <w:sz w:val="22"/>
          <w:szCs w:val="22"/>
        </w:rPr>
      </w:pPr>
      <w:r w:rsidRPr="00512B7B">
        <w:rPr>
          <w:rFonts w:asciiTheme="minorHAnsi" w:hAnsiTheme="minorHAnsi" w:cstheme="minorHAnsi"/>
          <w:sz w:val="22"/>
          <w:szCs w:val="22"/>
        </w:rPr>
        <w:t>Administratoren können einen besonderen Einfluss auf die Strukturen eines IT-Systems ausüben, weshalb sie bei der Nutzung administrativer Rechte einer besonderen Kontrolle unterliegen. Die Nutzung administrativer Rechte muss zu einem Eintrag im Protokoll führen, der von den Adminis</w:t>
      </w:r>
      <w:r>
        <w:rPr>
          <w:rFonts w:asciiTheme="minorHAnsi" w:hAnsiTheme="minorHAnsi" w:cstheme="minorHAnsi"/>
          <w:sz w:val="22"/>
          <w:szCs w:val="22"/>
        </w:rPr>
        <w:t>trato</w:t>
      </w:r>
      <w:r w:rsidRPr="00512B7B">
        <w:rPr>
          <w:rFonts w:asciiTheme="minorHAnsi" w:hAnsiTheme="minorHAnsi" w:cstheme="minorHAnsi"/>
          <w:sz w:val="22"/>
          <w:szCs w:val="22"/>
        </w:rPr>
        <w:t>ren selbst nicht verändert oder umgangen werden kann.</w:t>
      </w:r>
    </w:p>
    <w:p w14:paraId="25526C6F" w14:textId="77777777" w:rsidR="00512B7B" w:rsidRPr="001A51CB" w:rsidRDefault="005C1CCA" w:rsidP="005C1CCA">
      <w:pPr>
        <w:pStyle w:val="StandardWeb"/>
        <w:rPr>
          <w:rFonts w:asciiTheme="minorHAnsi" w:hAnsiTheme="minorHAnsi" w:cstheme="minorHAnsi"/>
          <w:sz w:val="22"/>
          <w:szCs w:val="22"/>
        </w:rPr>
      </w:pPr>
      <w:r w:rsidRPr="00512B7B">
        <w:rPr>
          <w:rFonts w:asciiTheme="minorHAnsi" w:hAnsiTheme="minorHAnsi" w:cstheme="minorHAnsi"/>
          <w:sz w:val="22"/>
          <w:szCs w:val="22"/>
        </w:rPr>
        <w:t xml:space="preserve">Damit die Kontrollen durchgeführt werden können, </w:t>
      </w:r>
      <w:r>
        <w:rPr>
          <w:rFonts w:asciiTheme="minorHAnsi" w:hAnsiTheme="minorHAnsi" w:cstheme="minorHAnsi"/>
          <w:sz w:val="22"/>
          <w:szCs w:val="22"/>
        </w:rPr>
        <w:t>werden</w:t>
      </w:r>
      <w:r w:rsidRPr="00512B7B">
        <w:rPr>
          <w:rFonts w:asciiTheme="minorHAnsi" w:hAnsiTheme="minorHAnsi" w:cstheme="minorHAnsi"/>
          <w:sz w:val="22"/>
          <w:szCs w:val="22"/>
        </w:rPr>
        <w:t xml:space="preserve"> schon bei der Anforderung an Systeme in der Spezifikati</w:t>
      </w:r>
      <w:r>
        <w:rPr>
          <w:rFonts w:asciiTheme="minorHAnsi" w:hAnsiTheme="minorHAnsi" w:cstheme="minorHAnsi"/>
          <w:sz w:val="22"/>
          <w:szCs w:val="22"/>
        </w:rPr>
        <w:t>on die Anforderungen an die Pro</w:t>
      </w:r>
      <w:r w:rsidRPr="00512B7B">
        <w:rPr>
          <w:rFonts w:asciiTheme="minorHAnsi" w:hAnsiTheme="minorHAnsi" w:cstheme="minorHAnsi"/>
          <w:sz w:val="22"/>
          <w:szCs w:val="22"/>
        </w:rPr>
        <w:t xml:space="preserve">tokollierung </w:t>
      </w:r>
      <w:r>
        <w:rPr>
          <w:rFonts w:asciiTheme="minorHAnsi" w:hAnsiTheme="minorHAnsi" w:cstheme="minorHAnsi"/>
          <w:sz w:val="22"/>
          <w:szCs w:val="22"/>
        </w:rPr>
        <w:t xml:space="preserve">in einem </w:t>
      </w:r>
      <w:r w:rsidRPr="00512B7B">
        <w:rPr>
          <w:rFonts w:asciiTheme="minorHAnsi" w:hAnsiTheme="minorHAnsi" w:cstheme="minorHAnsi"/>
          <w:sz w:val="22"/>
          <w:szCs w:val="22"/>
        </w:rPr>
        <w:t>Protokollierungskonzept</w:t>
      </w:r>
      <w:r>
        <w:rPr>
          <w:rFonts w:asciiTheme="minorHAnsi" w:hAnsiTheme="minorHAnsi" w:cstheme="minorHAnsi"/>
          <w:sz w:val="22"/>
          <w:szCs w:val="22"/>
        </w:rPr>
        <w:t xml:space="preserve"> </w:t>
      </w:r>
      <w:r w:rsidRPr="00512B7B">
        <w:rPr>
          <w:rFonts w:asciiTheme="minorHAnsi" w:hAnsiTheme="minorHAnsi" w:cstheme="minorHAnsi"/>
          <w:sz w:val="22"/>
          <w:szCs w:val="22"/>
        </w:rPr>
        <w:t>definiert</w:t>
      </w:r>
      <w:r>
        <w:rPr>
          <w:rFonts w:asciiTheme="minorHAnsi" w:hAnsiTheme="minorHAnsi" w:cstheme="minorHAnsi"/>
          <w:sz w:val="22"/>
          <w:szCs w:val="22"/>
        </w:rPr>
        <w:t>. Dabei ist der Zweck</w:t>
      </w:r>
      <w:r w:rsidRPr="00512B7B">
        <w:rPr>
          <w:rFonts w:asciiTheme="minorHAnsi" w:hAnsiTheme="minorHAnsi" w:cstheme="minorHAnsi"/>
          <w:sz w:val="22"/>
          <w:szCs w:val="22"/>
        </w:rPr>
        <w:t>bindung, der Verhältnismä</w:t>
      </w:r>
      <w:r>
        <w:rPr>
          <w:rFonts w:asciiTheme="minorHAnsi" w:hAnsiTheme="minorHAnsi" w:cstheme="minorHAnsi"/>
          <w:sz w:val="22"/>
          <w:szCs w:val="22"/>
        </w:rPr>
        <w:t>ß</w:t>
      </w:r>
      <w:r w:rsidRPr="00512B7B">
        <w:rPr>
          <w:rFonts w:asciiTheme="minorHAnsi" w:hAnsiTheme="minorHAnsi" w:cstheme="minorHAnsi"/>
          <w:sz w:val="22"/>
          <w:szCs w:val="22"/>
        </w:rPr>
        <w:t xml:space="preserve">igkeit und </w:t>
      </w:r>
      <w:r>
        <w:rPr>
          <w:rFonts w:asciiTheme="minorHAnsi" w:hAnsiTheme="minorHAnsi" w:cstheme="minorHAnsi"/>
          <w:sz w:val="22"/>
          <w:szCs w:val="22"/>
        </w:rPr>
        <w:t xml:space="preserve">der </w:t>
      </w:r>
      <w:r w:rsidRPr="00512B7B">
        <w:rPr>
          <w:rFonts w:asciiTheme="minorHAnsi" w:hAnsiTheme="minorHAnsi" w:cstheme="minorHAnsi"/>
          <w:sz w:val="22"/>
          <w:szCs w:val="22"/>
        </w:rPr>
        <w:t>Daten</w:t>
      </w:r>
      <w:r>
        <w:rPr>
          <w:rFonts w:asciiTheme="minorHAnsi" w:hAnsiTheme="minorHAnsi" w:cstheme="minorHAnsi"/>
          <w:sz w:val="22"/>
          <w:szCs w:val="22"/>
        </w:rPr>
        <w:t>minimierung Rechnung zu tra</w:t>
      </w:r>
      <w:r w:rsidRPr="00512B7B">
        <w:rPr>
          <w:rFonts w:asciiTheme="minorHAnsi" w:hAnsiTheme="minorHAnsi" w:cstheme="minorHAnsi"/>
          <w:sz w:val="22"/>
          <w:szCs w:val="22"/>
        </w:rPr>
        <w:t>gen. Solche Protokolle dürfen nur für den Zw</w:t>
      </w:r>
      <w:r>
        <w:rPr>
          <w:rFonts w:asciiTheme="minorHAnsi" w:hAnsiTheme="minorHAnsi" w:cstheme="minorHAnsi"/>
          <w:sz w:val="22"/>
          <w:szCs w:val="22"/>
        </w:rPr>
        <w:t>eck der Überprüfbarkeit der Ein</w:t>
      </w:r>
      <w:r w:rsidRPr="00512B7B">
        <w:rPr>
          <w:rFonts w:asciiTheme="minorHAnsi" w:hAnsiTheme="minorHAnsi" w:cstheme="minorHAnsi"/>
          <w:sz w:val="22"/>
          <w:szCs w:val="22"/>
        </w:rPr>
        <w:t>haltung der Zweckbestimmung einer Datenbearbeitung verwendet werden. Der Zugriff auf Protokollinformationen (Logs) unterliegt auch de</w:t>
      </w:r>
      <w:r w:rsidR="00677D73">
        <w:rPr>
          <w:rFonts w:asciiTheme="minorHAnsi" w:hAnsiTheme="minorHAnsi" w:cstheme="minorHAnsi"/>
          <w:sz w:val="22"/>
          <w:szCs w:val="22"/>
        </w:rPr>
        <w:t>m</w:t>
      </w:r>
      <w:r w:rsidRPr="00512B7B">
        <w:rPr>
          <w:rFonts w:asciiTheme="minorHAnsi" w:hAnsiTheme="minorHAnsi" w:cstheme="minorHAnsi"/>
          <w:sz w:val="22"/>
          <w:szCs w:val="22"/>
        </w:rPr>
        <w:t xml:space="preserve"> </w:t>
      </w:r>
      <w:r>
        <w:rPr>
          <w:rFonts w:asciiTheme="minorHAnsi" w:hAnsiTheme="minorHAnsi" w:cstheme="minorHAnsi"/>
          <w:sz w:val="22"/>
          <w:szCs w:val="22"/>
        </w:rPr>
        <w:t>N</w:t>
      </w:r>
      <w:r w:rsidRPr="00512B7B">
        <w:rPr>
          <w:rFonts w:asciiTheme="minorHAnsi" w:hAnsiTheme="minorHAnsi" w:cstheme="minorHAnsi"/>
          <w:sz w:val="22"/>
          <w:szCs w:val="22"/>
        </w:rPr>
        <w:t>eed-to-</w:t>
      </w:r>
      <w:r>
        <w:rPr>
          <w:rFonts w:asciiTheme="minorHAnsi" w:hAnsiTheme="minorHAnsi" w:cstheme="minorHAnsi"/>
          <w:sz w:val="22"/>
          <w:szCs w:val="22"/>
        </w:rPr>
        <w:t>Know-</w:t>
      </w:r>
      <w:r w:rsidR="00677D73">
        <w:rPr>
          <w:rFonts w:asciiTheme="minorHAnsi" w:hAnsiTheme="minorHAnsi" w:cstheme="minorHAnsi"/>
          <w:sz w:val="22"/>
          <w:szCs w:val="22"/>
        </w:rPr>
        <w:t>Prinzip</w:t>
      </w:r>
      <w:r>
        <w:rPr>
          <w:rFonts w:asciiTheme="minorHAnsi" w:hAnsiTheme="minorHAnsi" w:cstheme="minorHAnsi"/>
          <w:sz w:val="22"/>
          <w:szCs w:val="22"/>
        </w:rPr>
        <w:t xml:space="preserve"> und daraus fol</w:t>
      </w:r>
      <w:r w:rsidRPr="00512B7B">
        <w:rPr>
          <w:rFonts w:asciiTheme="minorHAnsi" w:hAnsiTheme="minorHAnsi" w:cstheme="minorHAnsi"/>
          <w:sz w:val="22"/>
          <w:szCs w:val="22"/>
        </w:rPr>
        <w:t>genden Anforderungen an die Berechtigungssteuerung.</w:t>
      </w:r>
    </w:p>
    <w:p w14:paraId="6616A32E" w14:textId="77777777" w:rsidR="00AE6ADC" w:rsidRDefault="00AE6ADC" w:rsidP="001A51CB">
      <w:pPr>
        <w:pStyle w:val="berschrift2"/>
        <w:ind w:left="426" w:hanging="426"/>
      </w:pPr>
      <w:bookmarkStart w:id="3073" w:name="_Toc88646397"/>
      <w:r w:rsidRPr="008B0F40">
        <w:t>Benutzung von privilegierten Benutzerkonten</w:t>
      </w:r>
      <w:bookmarkEnd w:id="3073"/>
    </w:p>
    <w:p w14:paraId="0D7F1925" w14:textId="77777777" w:rsidR="0054117B" w:rsidRPr="002741FE" w:rsidRDefault="0054117B" w:rsidP="0054117B">
      <w:pPr>
        <w:pStyle w:val="StandardWeb"/>
        <w:rPr>
          <w:rFonts w:asciiTheme="minorHAnsi" w:hAnsiTheme="minorHAnsi" w:cstheme="minorHAnsi"/>
          <w:sz w:val="22"/>
          <w:szCs w:val="22"/>
        </w:rPr>
      </w:pPr>
      <w:r>
        <w:rPr>
          <w:rFonts w:asciiTheme="minorHAnsi" w:hAnsiTheme="minorHAnsi" w:cstheme="minorHAnsi"/>
          <w:sz w:val="22"/>
          <w:szCs w:val="22"/>
        </w:rPr>
        <w:t xml:space="preserve">Die Benutzung und Aktualität </w:t>
      </w:r>
      <w:r w:rsidRPr="002741FE">
        <w:rPr>
          <w:rFonts w:asciiTheme="minorHAnsi" w:hAnsiTheme="minorHAnsi" w:cstheme="minorHAnsi"/>
          <w:sz w:val="22"/>
          <w:szCs w:val="22"/>
        </w:rPr>
        <w:t xml:space="preserve">privilegierter Benutzerkonten, </w:t>
      </w:r>
      <w:r>
        <w:rPr>
          <w:rFonts w:asciiTheme="minorHAnsi" w:hAnsiTheme="minorHAnsi" w:cstheme="minorHAnsi"/>
          <w:sz w:val="22"/>
          <w:szCs w:val="22"/>
        </w:rPr>
        <w:t>das heißt</w:t>
      </w:r>
      <w:r w:rsidRPr="002741FE">
        <w:rPr>
          <w:rFonts w:asciiTheme="minorHAnsi" w:hAnsiTheme="minorHAnsi" w:cstheme="minorHAnsi"/>
          <w:sz w:val="22"/>
          <w:szCs w:val="22"/>
        </w:rPr>
        <w:t xml:space="preserve"> Konten mit erweiterten Rechten und Berechtigungen</w:t>
      </w:r>
      <w:r>
        <w:rPr>
          <w:rFonts w:asciiTheme="minorHAnsi" w:hAnsiTheme="minorHAnsi" w:cstheme="minorHAnsi"/>
          <w:sz w:val="22"/>
          <w:szCs w:val="22"/>
        </w:rPr>
        <w:t xml:space="preserve">, </w:t>
      </w:r>
      <w:r w:rsidRPr="002741FE">
        <w:rPr>
          <w:rFonts w:asciiTheme="minorHAnsi" w:hAnsiTheme="minorHAnsi" w:cstheme="minorHAnsi"/>
          <w:sz w:val="22"/>
          <w:szCs w:val="22"/>
        </w:rPr>
        <w:t>wie etwa Administratoren, sind regelmäßig zu überprüfen.</w:t>
      </w:r>
    </w:p>
    <w:p w14:paraId="5FF45677" w14:textId="3112731A" w:rsidR="0054117B" w:rsidRDefault="0054117B" w:rsidP="0054117B">
      <w:pPr>
        <w:pStyle w:val="StandardWeb"/>
        <w:rPr>
          <w:rFonts w:asciiTheme="minorHAnsi" w:hAnsiTheme="minorHAnsi" w:cstheme="minorHAnsi"/>
          <w:sz w:val="22"/>
          <w:szCs w:val="22"/>
        </w:rPr>
      </w:pPr>
      <w:r w:rsidRPr="002741FE">
        <w:rPr>
          <w:rFonts w:asciiTheme="minorHAnsi" w:hAnsiTheme="minorHAnsi" w:cstheme="minorHAnsi"/>
          <w:sz w:val="22"/>
          <w:szCs w:val="22"/>
        </w:rPr>
        <w:t>Jede administrative Kennung kann eindeutig einem</w:t>
      </w:r>
      <w:r>
        <w:rPr>
          <w:rFonts w:asciiTheme="minorHAnsi" w:hAnsiTheme="minorHAnsi" w:cstheme="minorHAnsi"/>
          <w:sz w:val="22"/>
          <w:szCs w:val="22"/>
        </w:rPr>
        <w:t xml:space="preserve"> Bediensteten bzw. </w:t>
      </w:r>
      <w:r w:rsidRPr="002741FE">
        <w:rPr>
          <w:rFonts w:asciiTheme="minorHAnsi" w:hAnsiTheme="minorHAnsi" w:cstheme="minorHAnsi"/>
          <w:sz w:val="22"/>
          <w:szCs w:val="22"/>
        </w:rPr>
        <w:t xml:space="preserve">Mitarbeiter </w:t>
      </w:r>
      <w:r>
        <w:rPr>
          <w:rFonts w:asciiTheme="minorHAnsi" w:hAnsiTheme="minorHAnsi" w:cstheme="minorHAnsi"/>
          <w:sz w:val="22"/>
          <w:szCs w:val="22"/>
        </w:rPr>
        <w:t>eines Verantwortlichen oder Auftragsverarbeiters</w:t>
      </w:r>
      <w:r w:rsidRPr="002741FE">
        <w:rPr>
          <w:rFonts w:asciiTheme="minorHAnsi" w:hAnsiTheme="minorHAnsi" w:cstheme="minorHAnsi"/>
          <w:sz w:val="22"/>
          <w:szCs w:val="22"/>
        </w:rPr>
        <w:t xml:space="preserve"> oder </w:t>
      </w:r>
      <w:r>
        <w:rPr>
          <w:rFonts w:asciiTheme="minorHAnsi" w:hAnsiTheme="minorHAnsi" w:cstheme="minorHAnsi"/>
          <w:sz w:val="22"/>
          <w:szCs w:val="22"/>
        </w:rPr>
        <w:t>eine</w:t>
      </w:r>
      <w:ins w:id="3074" w:author="Kopp, Laura" w:date="2022-01-12T15:00:00Z">
        <w:r w:rsidR="00DA00B1">
          <w:rPr>
            <w:rFonts w:asciiTheme="minorHAnsi" w:hAnsiTheme="minorHAnsi" w:cstheme="minorHAnsi"/>
            <w:sz w:val="22"/>
            <w:szCs w:val="22"/>
          </w:rPr>
          <w:t xml:space="preserve">m technischen </w:t>
        </w:r>
      </w:ins>
      <w:ins w:id="3075" w:author="Kopp, Laura" w:date="2022-01-12T15:01:00Z">
        <w:r w:rsidR="00DA00B1">
          <w:rPr>
            <w:rFonts w:asciiTheme="minorHAnsi" w:hAnsiTheme="minorHAnsi" w:cstheme="minorHAnsi"/>
            <w:sz w:val="22"/>
            <w:szCs w:val="22"/>
          </w:rPr>
          <w:t>Benutzer</w:t>
        </w:r>
      </w:ins>
      <w:ins w:id="3076" w:author="Kopp, Laura" w:date="2022-01-12T15:04:00Z">
        <w:r w:rsidR="00875352">
          <w:rPr>
            <w:rFonts w:asciiTheme="minorHAnsi" w:hAnsiTheme="minorHAnsi" w:cstheme="minorHAnsi"/>
            <w:sz w:val="22"/>
            <w:szCs w:val="22"/>
          </w:rPr>
          <w:t xml:space="preserve"> </w:t>
        </w:r>
        <w:r w:rsidR="00875352" w:rsidRPr="002741FE">
          <w:rPr>
            <w:rFonts w:asciiTheme="minorHAnsi" w:hAnsiTheme="minorHAnsi" w:cstheme="minorHAnsi"/>
            <w:sz w:val="22"/>
            <w:szCs w:val="22"/>
          </w:rPr>
          <w:t xml:space="preserve"> (System</w:t>
        </w:r>
        <w:r w:rsidR="00875352">
          <w:rPr>
            <w:rFonts w:asciiTheme="minorHAnsi" w:hAnsiTheme="minorHAnsi" w:cstheme="minorHAnsi"/>
            <w:sz w:val="22"/>
            <w:szCs w:val="22"/>
          </w:rPr>
          <w:t>konten und</w:t>
        </w:r>
        <w:r w:rsidR="00875352" w:rsidRPr="002741FE">
          <w:rPr>
            <w:rFonts w:asciiTheme="minorHAnsi" w:hAnsiTheme="minorHAnsi" w:cstheme="minorHAnsi"/>
            <w:sz w:val="22"/>
            <w:szCs w:val="22"/>
          </w:rPr>
          <w:t xml:space="preserve"> Dienst</w:t>
        </w:r>
        <w:r w:rsidR="00875352">
          <w:rPr>
            <w:rFonts w:asciiTheme="minorHAnsi" w:hAnsiTheme="minorHAnsi" w:cstheme="minorHAnsi"/>
            <w:sz w:val="22"/>
            <w:szCs w:val="22"/>
          </w:rPr>
          <w:t>konten)</w:t>
        </w:r>
      </w:ins>
      <w:del w:id="3077" w:author="Kopp, Laura" w:date="2022-01-12T15:00:00Z">
        <w:r w:rsidDel="00DA00B1">
          <w:rPr>
            <w:rFonts w:asciiTheme="minorHAnsi" w:hAnsiTheme="minorHAnsi" w:cstheme="minorHAnsi"/>
            <w:sz w:val="22"/>
            <w:szCs w:val="22"/>
          </w:rPr>
          <w:delText>m</w:delText>
        </w:r>
      </w:del>
      <w:del w:id="3078" w:author="Kopp, Laura" w:date="2022-01-12T15:03:00Z">
        <w:r w:rsidDel="00875352">
          <w:rPr>
            <w:rFonts w:asciiTheme="minorHAnsi" w:hAnsiTheme="minorHAnsi" w:cstheme="minorHAnsi"/>
            <w:sz w:val="22"/>
            <w:szCs w:val="22"/>
          </w:rPr>
          <w:delText xml:space="preserve"> </w:delText>
        </w:r>
        <w:r w:rsidRPr="002741FE" w:rsidDel="00875352">
          <w:rPr>
            <w:rFonts w:asciiTheme="minorHAnsi" w:hAnsiTheme="minorHAnsi" w:cstheme="minorHAnsi"/>
            <w:sz w:val="22"/>
            <w:szCs w:val="22"/>
          </w:rPr>
          <w:delText>System</w:delText>
        </w:r>
      </w:del>
      <w:del w:id="3079" w:author="Kopp, Laura" w:date="2022-01-12T14:58:00Z">
        <w:r w:rsidRPr="002741FE" w:rsidDel="00DA00B1">
          <w:rPr>
            <w:rFonts w:asciiTheme="minorHAnsi" w:hAnsiTheme="minorHAnsi" w:cstheme="minorHAnsi"/>
            <w:sz w:val="22"/>
            <w:szCs w:val="22"/>
          </w:rPr>
          <w:delText>diensten</w:delText>
        </w:r>
      </w:del>
      <w:r w:rsidRPr="002741FE">
        <w:rPr>
          <w:rFonts w:asciiTheme="minorHAnsi" w:hAnsiTheme="minorHAnsi" w:cstheme="minorHAnsi"/>
          <w:sz w:val="22"/>
          <w:szCs w:val="22"/>
        </w:rPr>
        <w:t xml:space="preserve"> zugeordnet werden. Die Nu</w:t>
      </w:r>
      <w:r>
        <w:rPr>
          <w:rFonts w:asciiTheme="minorHAnsi" w:hAnsiTheme="minorHAnsi" w:cstheme="minorHAnsi"/>
          <w:sz w:val="22"/>
          <w:szCs w:val="22"/>
        </w:rPr>
        <w:t xml:space="preserve">tzung eines Kontos von mehreren Bediensteten bzw. </w:t>
      </w:r>
      <w:r w:rsidRPr="002741FE">
        <w:rPr>
          <w:rFonts w:asciiTheme="minorHAnsi" w:hAnsiTheme="minorHAnsi" w:cstheme="minorHAnsi"/>
          <w:sz w:val="22"/>
          <w:szCs w:val="22"/>
        </w:rPr>
        <w:t>Mitarbeitern ist stets zu vermeiden, da hier ke</w:t>
      </w:r>
      <w:r>
        <w:rPr>
          <w:rFonts w:asciiTheme="minorHAnsi" w:hAnsiTheme="minorHAnsi" w:cstheme="minorHAnsi"/>
          <w:sz w:val="22"/>
          <w:szCs w:val="22"/>
        </w:rPr>
        <w:t xml:space="preserve">ine Nachvollziehbarkeit gegeben </w:t>
      </w:r>
      <w:r w:rsidRPr="002741FE">
        <w:rPr>
          <w:rFonts w:asciiTheme="minorHAnsi" w:hAnsiTheme="minorHAnsi" w:cstheme="minorHAnsi"/>
          <w:sz w:val="22"/>
          <w:szCs w:val="22"/>
        </w:rPr>
        <w:t>ist. Eine entsprechende Dokumentation</w:t>
      </w:r>
      <w:r>
        <w:rPr>
          <w:rFonts w:asciiTheme="minorHAnsi" w:hAnsiTheme="minorHAnsi" w:cstheme="minorHAnsi"/>
          <w:sz w:val="22"/>
          <w:szCs w:val="22"/>
        </w:rPr>
        <w:t xml:space="preserve"> ist vorhanden.</w:t>
      </w:r>
    </w:p>
    <w:p w14:paraId="3BA5EBA5" w14:textId="77777777" w:rsidR="0054117B" w:rsidRPr="002741FE" w:rsidRDefault="0054117B" w:rsidP="0054117B">
      <w:pPr>
        <w:pStyle w:val="StandardWeb"/>
        <w:rPr>
          <w:rFonts w:asciiTheme="minorHAnsi" w:hAnsiTheme="minorHAnsi" w:cstheme="minorHAnsi"/>
          <w:sz w:val="22"/>
          <w:szCs w:val="22"/>
        </w:rPr>
      </w:pPr>
      <w:r>
        <w:rPr>
          <w:rFonts w:asciiTheme="minorHAnsi" w:hAnsiTheme="minorHAnsi" w:cstheme="minorHAnsi"/>
          <w:sz w:val="22"/>
          <w:szCs w:val="22"/>
        </w:rPr>
        <w:t xml:space="preserve">Eine Regelung zum </w:t>
      </w:r>
      <w:r w:rsidRPr="002741FE">
        <w:rPr>
          <w:rFonts w:asciiTheme="minorHAnsi" w:hAnsiTheme="minorHAnsi" w:cstheme="minorHAnsi"/>
          <w:sz w:val="22"/>
          <w:szCs w:val="22"/>
        </w:rPr>
        <w:t xml:space="preserve">Umgang mit höher privilegierten </w:t>
      </w:r>
      <w:r>
        <w:rPr>
          <w:rFonts w:asciiTheme="minorHAnsi" w:hAnsiTheme="minorHAnsi" w:cstheme="minorHAnsi"/>
          <w:sz w:val="22"/>
          <w:szCs w:val="22"/>
        </w:rPr>
        <w:t>Berechtigungen</w:t>
      </w:r>
      <w:r w:rsidRPr="002741FE">
        <w:rPr>
          <w:rFonts w:asciiTheme="minorHAnsi" w:hAnsiTheme="minorHAnsi" w:cstheme="minorHAnsi"/>
          <w:sz w:val="22"/>
          <w:szCs w:val="22"/>
        </w:rPr>
        <w:t xml:space="preserve"> </w:t>
      </w:r>
      <w:r>
        <w:rPr>
          <w:rFonts w:asciiTheme="minorHAnsi" w:hAnsiTheme="minorHAnsi" w:cstheme="minorHAnsi"/>
          <w:sz w:val="22"/>
          <w:szCs w:val="22"/>
        </w:rPr>
        <w:t xml:space="preserve">ist </w:t>
      </w:r>
      <w:r w:rsidRPr="002741FE">
        <w:rPr>
          <w:rFonts w:asciiTheme="minorHAnsi" w:hAnsiTheme="minorHAnsi" w:cstheme="minorHAnsi"/>
          <w:sz w:val="22"/>
          <w:szCs w:val="22"/>
        </w:rPr>
        <w:t>in schriftlicher Form zu dokumentieren. Admi</w:t>
      </w:r>
      <w:r>
        <w:rPr>
          <w:rFonts w:asciiTheme="minorHAnsi" w:hAnsiTheme="minorHAnsi" w:cstheme="minorHAnsi"/>
          <w:sz w:val="22"/>
          <w:szCs w:val="22"/>
        </w:rPr>
        <w:t xml:space="preserve">nistrative Konten haben aus der </w:t>
      </w:r>
      <w:r w:rsidRPr="002741FE">
        <w:rPr>
          <w:rFonts w:asciiTheme="minorHAnsi" w:hAnsiTheme="minorHAnsi" w:cstheme="minorHAnsi"/>
          <w:sz w:val="22"/>
          <w:szCs w:val="22"/>
        </w:rPr>
        <w:t>Funktionalität heraus Zugriff auf alle Details ei</w:t>
      </w:r>
      <w:r>
        <w:rPr>
          <w:rFonts w:asciiTheme="minorHAnsi" w:hAnsiTheme="minorHAnsi" w:cstheme="minorHAnsi"/>
          <w:sz w:val="22"/>
          <w:szCs w:val="22"/>
        </w:rPr>
        <w:t xml:space="preserve">nes IT-Systems, einer Anwendung </w:t>
      </w:r>
      <w:r w:rsidRPr="002741FE">
        <w:rPr>
          <w:rFonts w:asciiTheme="minorHAnsi" w:hAnsiTheme="minorHAnsi" w:cstheme="minorHAnsi"/>
          <w:sz w:val="22"/>
          <w:szCs w:val="22"/>
        </w:rPr>
        <w:t>oder Datenbank für die diese Berechtigung vergeben wurde. Eine besondere</w:t>
      </w:r>
      <w:r>
        <w:rPr>
          <w:rFonts w:asciiTheme="minorHAnsi" w:hAnsiTheme="minorHAnsi" w:cstheme="minorHAnsi"/>
          <w:sz w:val="22"/>
          <w:szCs w:val="22"/>
        </w:rPr>
        <w:t xml:space="preserve"> Verpflichtung </w:t>
      </w:r>
      <w:r w:rsidRPr="002741FE">
        <w:rPr>
          <w:rFonts w:asciiTheme="minorHAnsi" w:hAnsiTheme="minorHAnsi" w:cstheme="minorHAnsi"/>
          <w:sz w:val="22"/>
          <w:szCs w:val="22"/>
        </w:rPr>
        <w:t>zur regelmäßigen Kontrolle durch neutrale Instanzen ist daher unverzichtbar.</w:t>
      </w:r>
    </w:p>
    <w:p w14:paraId="674DFFAB" w14:textId="42927DFB" w:rsidR="00BF6677" w:rsidRPr="00BF6677" w:rsidRDefault="0054117B" w:rsidP="00E814F8">
      <w:pPr>
        <w:pStyle w:val="StandardWeb"/>
        <w:rPr>
          <w:rFonts w:asciiTheme="minorHAnsi" w:hAnsiTheme="minorHAnsi" w:cstheme="minorHAnsi"/>
          <w:sz w:val="22"/>
          <w:szCs w:val="22"/>
        </w:rPr>
      </w:pPr>
      <w:r>
        <w:rPr>
          <w:rFonts w:asciiTheme="minorHAnsi" w:hAnsiTheme="minorHAnsi" w:cstheme="minorHAnsi"/>
          <w:sz w:val="22"/>
          <w:szCs w:val="22"/>
        </w:rPr>
        <w:t>Technische Benutzer</w:t>
      </w:r>
      <w:del w:id="3080" w:author="Kopp, Laura" w:date="2022-01-12T15:04:00Z">
        <w:r w:rsidRPr="002741FE" w:rsidDel="00875352">
          <w:rPr>
            <w:rFonts w:asciiTheme="minorHAnsi" w:hAnsiTheme="minorHAnsi" w:cstheme="minorHAnsi"/>
            <w:sz w:val="22"/>
            <w:szCs w:val="22"/>
          </w:rPr>
          <w:delText xml:space="preserve"> (System</w:delText>
        </w:r>
        <w:r w:rsidDel="00875352">
          <w:rPr>
            <w:rFonts w:asciiTheme="minorHAnsi" w:hAnsiTheme="minorHAnsi" w:cstheme="minorHAnsi"/>
            <w:sz w:val="22"/>
            <w:szCs w:val="22"/>
          </w:rPr>
          <w:delText>konten und</w:delText>
        </w:r>
        <w:r w:rsidRPr="002741FE" w:rsidDel="00875352">
          <w:rPr>
            <w:rFonts w:asciiTheme="minorHAnsi" w:hAnsiTheme="minorHAnsi" w:cstheme="minorHAnsi"/>
            <w:sz w:val="22"/>
            <w:szCs w:val="22"/>
          </w:rPr>
          <w:delText xml:space="preserve"> Dienst</w:delText>
        </w:r>
        <w:r w:rsidDel="00875352">
          <w:rPr>
            <w:rFonts w:asciiTheme="minorHAnsi" w:hAnsiTheme="minorHAnsi" w:cstheme="minorHAnsi"/>
            <w:sz w:val="22"/>
            <w:szCs w:val="22"/>
          </w:rPr>
          <w:delText>konten)</w:delText>
        </w:r>
      </w:del>
      <w:r>
        <w:rPr>
          <w:rFonts w:asciiTheme="minorHAnsi" w:hAnsiTheme="minorHAnsi" w:cstheme="minorHAnsi"/>
          <w:sz w:val="22"/>
          <w:szCs w:val="22"/>
        </w:rPr>
        <w:t xml:space="preserve"> </w:t>
      </w:r>
      <w:r w:rsidRPr="002741FE">
        <w:rPr>
          <w:rFonts w:asciiTheme="minorHAnsi" w:hAnsiTheme="minorHAnsi" w:cstheme="minorHAnsi"/>
          <w:sz w:val="22"/>
          <w:szCs w:val="22"/>
        </w:rPr>
        <w:t>verfügen über die mit Abstand umfangreichsten Berechtigungen. Diese müssen separat von and</w:t>
      </w:r>
      <w:r>
        <w:rPr>
          <w:rFonts w:asciiTheme="minorHAnsi" w:hAnsiTheme="minorHAnsi" w:cstheme="minorHAnsi"/>
          <w:sz w:val="22"/>
          <w:szCs w:val="22"/>
        </w:rPr>
        <w:t xml:space="preserve">eren Rollen und administrativen </w:t>
      </w:r>
      <w:r w:rsidRPr="002741FE">
        <w:rPr>
          <w:rFonts w:asciiTheme="minorHAnsi" w:hAnsiTheme="minorHAnsi" w:cstheme="minorHAnsi"/>
          <w:sz w:val="22"/>
          <w:szCs w:val="22"/>
        </w:rPr>
        <w:t>Konten angelegt werden und die Passwörter hierzu</w:t>
      </w:r>
      <w:r>
        <w:rPr>
          <w:rFonts w:asciiTheme="minorHAnsi" w:hAnsiTheme="minorHAnsi" w:cstheme="minorHAnsi"/>
          <w:sz w:val="22"/>
          <w:szCs w:val="22"/>
        </w:rPr>
        <w:t xml:space="preserve"> stets nur den verantwortlichen </w:t>
      </w:r>
      <w:r w:rsidRPr="002741FE">
        <w:rPr>
          <w:rFonts w:asciiTheme="minorHAnsi" w:hAnsiTheme="minorHAnsi" w:cstheme="minorHAnsi"/>
          <w:sz w:val="22"/>
          <w:szCs w:val="22"/>
        </w:rPr>
        <w:t>Personen bekannt sein. Eine Hinterlegung in einem verschlosse</w:t>
      </w:r>
      <w:r>
        <w:rPr>
          <w:rFonts w:asciiTheme="minorHAnsi" w:hAnsiTheme="minorHAnsi" w:cstheme="minorHAnsi"/>
          <w:sz w:val="22"/>
          <w:szCs w:val="22"/>
        </w:rPr>
        <w:t xml:space="preserve">nen Umschlag im </w:t>
      </w:r>
      <w:r w:rsidRPr="002741FE">
        <w:rPr>
          <w:rFonts w:asciiTheme="minorHAnsi" w:hAnsiTheme="minorHAnsi" w:cstheme="minorHAnsi"/>
          <w:sz w:val="22"/>
          <w:szCs w:val="22"/>
        </w:rPr>
        <w:t>Tresor oder digital verschlüsselt in einer entspreche</w:t>
      </w:r>
      <w:r>
        <w:rPr>
          <w:rFonts w:asciiTheme="minorHAnsi" w:hAnsiTheme="minorHAnsi" w:cstheme="minorHAnsi"/>
          <w:sz w:val="22"/>
          <w:szCs w:val="22"/>
        </w:rPr>
        <w:t xml:space="preserve">nden Passwortsicherungssoftware </w:t>
      </w:r>
      <w:r w:rsidRPr="002741FE">
        <w:rPr>
          <w:rFonts w:asciiTheme="minorHAnsi" w:hAnsiTheme="minorHAnsi" w:cstheme="minorHAnsi"/>
          <w:sz w:val="22"/>
          <w:szCs w:val="22"/>
        </w:rPr>
        <w:t>ist notwendig. Diese Konten dürfen keinesfalls f</w:t>
      </w:r>
      <w:r>
        <w:rPr>
          <w:rFonts w:asciiTheme="minorHAnsi" w:hAnsiTheme="minorHAnsi" w:cstheme="minorHAnsi"/>
          <w:sz w:val="22"/>
          <w:szCs w:val="22"/>
        </w:rPr>
        <w:t xml:space="preserve">ür die Administration verwendet </w:t>
      </w:r>
      <w:r w:rsidRPr="002741FE">
        <w:rPr>
          <w:rFonts w:asciiTheme="minorHAnsi" w:hAnsiTheme="minorHAnsi" w:cstheme="minorHAnsi"/>
          <w:sz w:val="22"/>
          <w:szCs w:val="22"/>
        </w:rPr>
        <w:t>werden oder deren Passworte der Administration bekannt sein.</w:t>
      </w:r>
    </w:p>
    <w:p w14:paraId="36561E16" w14:textId="77777777" w:rsidR="00BF6677" w:rsidRPr="001A51CB" w:rsidRDefault="00F65D38" w:rsidP="00F65D38">
      <w:pPr>
        <w:pStyle w:val="berschrift2"/>
        <w:ind w:left="851" w:hanging="851"/>
      </w:pPr>
      <w:bookmarkStart w:id="3081" w:name="_Toc88646398"/>
      <w:r w:rsidRPr="00F65D38">
        <w:t>Fehlgeschlagene Zugriffsversuche und Berechtigungs</w:t>
      </w:r>
      <w:r>
        <w:t>-</w:t>
      </w:r>
      <w:r w:rsidRPr="00F65D38">
        <w:t>verstöße</w:t>
      </w:r>
      <w:bookmarkEnd w:id="3081"/>
    </w:p>
    <w:p w14:paraId="20CCF91A" w14:textId="77777777" w:rsidR="00FE20E9" w:rsidRDefault="00FE20E9" w:rsidP="00F65D38">
      <w:pPr>
        <w:pStyle w:val="StandardWeb"/>
        <w:rPr>
          <w:rFonts w:asciiTheme="minorHAnsi" w:hAnsiTheme="minorHAnsi" w:cstheme="minorHAnsi"/>
          <w:sz w:val="22"/>
          <w:szCs w:val="22"/>
        </w:rPr>
      </w:pPr>
      <w:r w:rsidRPr="00F65D38">
        <w:rPr>
          <w:rFonts w:asciiTheme="minorHAnsi" w:hAnsiTheme="minorHAnsi" w:cstheme="minorHAnsi"/>
          <w:sz w:val="22"/>
          <w:szCs w:val="22"/>
        </w:rPr>
        <w:t>Sofern verdächtige</w:t>
      </w:r>
      <w:r w:rsidR="00F65D38">
        <w:rPr>
          <w:rFonts w:asciiTheme="minorHAnsi" w:hAnsiTheme="minorHAnsi" w:cstheme="minorHAnsi"/>
          <w:sz w:val="22"/>
          <w:szCs w:val="22"/>
        </w:rPr>
        <w:t xml:space="preserve"> </w:t>
      </w:r>
      <w:r w:rsidRPr="00F65D38">
        <w:rPr>
          <w:rFonts w:asciiTheme="minorHAnsi" w:hAnsiTheme="minorHAnsi" w:cstheme="minorHAnsi"/>
          <w:sz w:val="22"/>
          <w:szCs w:val="22"/>
        </w:rPr>
        <w:t>bzw. unregelmäßige Zugriffe auf Verzeichnisse, Dateien oder die Registrierung fest</w:t>
      </w:r>
      <w:r w:rsidR="00F65D38">
        <w:rPr>
          <w:rFonts w:asciiTheme="minorHAnsi" w:hAnsiTheme="minorHAnsi" w:cstheme="minorHAnsi"/>
          <w:sz w:val="22"/>
          <w:szCs w:val="22"/>
        </w:rPr>
        <w:t xml:space="preserve">gestellt </w:t>
      </w:r>
      <w:r w:rsidRPr="00F65D38">
        <w:rPr>
          <w:rFonts w:asciiTheme="minorHAnsi" w:hAnsiTheme="minorHAnsi" w:cstheme="minorHAnsi"/>
          <w:sz w:val="22"/>
          <w:szCs w:val="22"/>
        </w:rPr>
        <w:t>wurden, ist das jeweilige Sicherheitsprotoko</w:t>
      </w:r>
      <w:r w:rsidR="00F65D38">
        <w:rPr>
          <w:rFonts w:asciiTheme="minorHAnsi" w:hAnsiTheme="minorHAnsi" w:cstheme="minorHAnsi"/>
          <w:sz w:val="22"/>
          <w:szCs w:val="22"/>
        </w:rPr>
        <w:t xml:space="preserve">ll der Anwendung zu überprüfen. </w:t>
      </w:r>
      <w:r w:rsidRPr="00F65D38">
        <w:rPr>
          <w:rFonts w:asciiTheme="minorHAnsi" w:hAnsiTheme="minorHAnsi" w:cstheme="minorHAnsi"/>
          <w:sz w:val="22"/>
          <w:szCs w:val="22"/>
        </w:rPr>
        <w:t>Werden Auffälligkeiten oder Berechtigungsve</w:t>
      </w:r>
      <w:r w:rsidR="00F65D38">
        <w:rPr>
          <w:rFonts w:asciiTheme="minorHAnsi" w:hAnsiTheme="minorHAnsi" w:cstheme="minorHAnsi"/>
          <w:sz w:val="22"/>
          <w:szCs w:val="22"/>
        </w:rPr>
        <w:t xml:space="preserve">rstöße festgestellt, muss deren </w:t>
      </w:r>
      <w:r w:rsidRPr="00F65D38">
        <w:rPr>
          <w:rFonts w:asciiTheme="minorHAnsi" w:hAnsiTheme="minorHAnsi" w:cstheme="minorHAnsi"/>
          <w:sz w:val="22"/>
          <w:szCs w:val="22"/>
        </w:rPr>
        <w:t xml:space="preserve">Ursache ermittelt werden. </w:t>
      </w:r>
      <w:r w:rsidR="00490196">
        <w:rPr>
          <w:rFonts w:asciiTheme="minorHAnsi" w:hAnsiTheme="minorHAnsi" w:cstheme="minorHAnsi"/>
          <w:sz w:val="22"/>
          <w:szCs w:val="22"/>
        </w:rPr>
        <w:t>Hierfür</w:t>
      </w:r>
      <w:r w:rsidR="00490196" w:rsidRPr="00F65D38">
        <w:rPr>
          <w:rFonts w:asciiTheme="minorHAnsi" w:hAnsiTheme="minorHAnsi" w:cstheme="minorHAnsi"/>
          <w:sz w:val="22"/>
          <w:szCs w:val="22"/>
        </w:rPr>
        <w:t xml:space="preserve"> </w:t>
      </w:r>
      <w:r w:rsidR="00490196">
        <w:rPr>
          <w:rFonts w:asciiTheme="minorHAnsi" w:hAnsiTheme="minorHAnsi" w:cstheme="minorHAnsi"/>
          <w:sz w:val="22"/>
          <w:szCs w:val="22"/>
        </w:rPr>
        <w:t>wird</w:t>
      </w:r>
      <w:r w:rsidRPr="00F65D38">
        <w:rPr>
          <w:rFonts w:asciiTheme="minorHAnsi" w:hAnsiTheme="minorHAnsi" w:cstheme="minorHAnsi"/>
          <w:sz w:val="22"/>
          <w:szCs w:val="22"/>
        </w:rPr>
        <w:t xml:space="preserve"> vorab </w:t>
      </w:r>
      <w:r w:rsidR="00490196">
        <w:rPr>
          <w:rFonts w:asciiTheme="minorHAnsi" w:hAnsiTheme="minorHAnsi" w:cstheme="minorHAnsi"/>
          <w:sz w:val="22"/>
          <w:szCs w:val="22"/>
        </w:rPr>
        <w:t xml:space="preserve">durch die für die IT-Sicherheit zuständige Stelle </w:t>
      </w:r>
      <w:r w:rsidRPr="00F65D38">
        <w:rPr>
          <w:rFonts w:asciiTheme="minorHAnsi" w:hAnsiTheme="minorHAnsi" w:cstheme="minorHAnsi"/>
          <w:sz w:val="22"/>
          <w:szCs w:val="22"/>
        </w:rPr>
        <w:t>festge</w:t>
      </w:r>
      <w:r w:rsidR="00F65D38">
        <w:rPr>
          <w:rFonts w:asciiTheme="minorHAnsi" w:hAnsiTheme="minorHAnsi" w:cstheme="minorHAnsi"/>
          <w:sz w:val="22"/>
          <w:szCs w:val="22"/>
        </w:rPr>
        <w:t xml:space="preserve">legt, ab wann Ereignisse </w:t>
      </w:r>
      <w:r w:rsidRPr="00F65D38">
        <w:rPr>
          <w:rFonts w:asciiTheme="minorHAnsi" w:hAnsiTheme="minorHAnsi" w:cstheme="minorHAnsi"/>
          <w:sz w:val="22"/>
          <w:szCs w:val="22"/>
        </w:rPr>
        <w:t>als auffällig anzusehen sind.</w:t>
      </w:r>
    </w:p>
    <w:p w14:paraId="727D1C61" w14:textId="77777777" w:rsidR="00A162EA" w:rsidRPr="00A162EA" w:rsidRDefault="00A162EA" w:rsidP="00A162EA">
      <w:pPr>
        <w:pStyle w:val="berschrift2"/>
        <w:ind w:left="851" w:hanging="851"/>
      </w:pPr>
      <w:bookmarkStart w:id="3082" w:name="_Toc88646399"/>
      <w:r>
        <w:t>Entzug von</w:t>
      </w:r>
      <w:r w:rsidRPr="00A162EA">
        <w:t xml:space="preserve"> Berechtigungen</w:t>
      </w:r>
      <w:bookmarkEnd w:id="3082"/>
    </w:p>
    <w:p w14:paraId="44B6AF72" w14:textId="7CF51B19" w:rsidR="00FE20E9" w:rsidRDefault="00A162EA" w:rsidP="00A162EA">
      <w:pPr>
        <w:pStyle w:val="StandardWeb"/>
        <w:rPr>
          <w:rFonts w:asciiTheme="minorHAnsi" w:hAnsiTheme="minorHAnsi" w:cstheme="minorHAnsi"/>
          <w:sz w:val="22"/>
          <w:szCs w:val="22"/>
        </w:rPr>
      </w:pPr>
      <w:r>
        <w:rPr>
          <w:rFonts w:asciiTheme="minorHAnsi" w:hAnsiTheme="minorHAnsi" w:cstheme="minorHAnsi"/>
          <w:sz w:val="22"/>
          <w:szCs w:val="22"/>
        </w:rPr>
        <w:t>Arbeitet eine</w:t>
      </w:r>
      <w:r w:rsidRPr="00A162EA">
        <w:rPr>
          <w:rFonts w:asciiTheme="minorHAnsi" w:hAnsiTheme="minorHAnsi" w:cstheme="minorHAnsi"/>
          <w:sz w:val="22"/>
          <w:szCs w:val="22"/>
        </w:rPr>
        <w:t xml:space="preserve"> Person nicht länger mit </w:t>
      </w:r>
      <w:r w:rsidR="008F3529">
        <w:rPr>
          <w:rFonts w:asciiTheme="minorHAnsi" w:hAnsiTheme="minorHAnsi" w:cstheme="minorHAnsi"/>
          <w:sz w:val="22"/>
          <w:szCs w:val="22"/>
        </w:rPr>
        <w:t>der E-Akten-Lösung</w:t>
      </w:r>
      <w:r w:rsidRPr="00A162EA">
        <w:rPr>
          <w:rFonts w:asciiTheme="minorHAnsi" w:hAnsiTheme="minorHAnsi" w:cstheme="minorHAnsi"/>
          <w:sz w:val="22"/>
          <w:szCs w:val="22"/>
        </w:rPr>
        <w:t xml:space="preserve"> (</w:t>
      </w:r>
      <w:r>
        <w:rPr>
          <w:rFonts w:asciiTheme="minorHAnsi" w:hAnsiTheme="minorHAnsi" w:cstheme="minorHAnsi"/>
          <w:sz w:val="22"/>
          <w:szCs w:val="22"/>
        </w:rPr>
        <w:t xml:space="preserve">z. B. Entfernung aus dem Dienstverhältnis, Kündigung, </w:t>
      </w:r>
      <w:r w:rsidRPr="00A162EA">
        <w:rPr>
          <w:rFonts w:asciiTheme="minorHAnsi" w:hAnsiTheme="minorHAnsi" w:cstheme="minorHAnsi"/>
          <w:sz w:val="22"/>
          <w:szCs w:val="22"/>
        </w:rPr>
        <w:t xml:space="preserve">Ruhestand, </w:t>
      </w:r>
      <w:r>
        <w:rPr>
          <w:rFonts w:asciiTheme="minorHAnsi" w:hAnsiTheme="minorHAnsi" w:cstheme="minorHAnsi"/>
          <w:sz w:val="22"/>
          <w:szCs w:val="22"/>
        </w:rPr>
        <w:t>zeitlich begrenzte Tätigkeit</w:t>
      </w:r>
      <w:r w:rsidRPr="00A162EA">
        <w:rPr>
          <w:rFonts w:asciiTheme="minorHAnsi" w:hAnsiTheme="minorHAnsi" w:cstheme="minorHAnsi"/>
          <w:sz w:val="22"/>
          <w:szCs w:val="22"/>
        </w:rPr>
        <w:t>), so ist</w:t>
      </w:r>
      <w:r>
        <w:rPr>
          <w:rFonts w:asciiTheme="minorHAnsi" w:hAnsiTheme="minorHAnsi" w:cstheme="minorHAnsi"/>
          <w:sz w:val="22"/>
          <w:szCs w:val="22"/>
        </w:rPr>
        <w:t xml:space="preserve"> </w:t>
      </w:r>
      <w:r w:rsidR="00C55C3F">
        <w:rPr>
          <w:rFonts w:asciiTheme="minorHAnsi" w:hAnsiTheme="minorHAnsi" w:cstheme="minorHAnsi"/>
          <w:sz w:val="22"/>
          <w:szCs w:val="22"/>
        </w:rPr>
        <w:t xml:space="preserve">durch die jeweils zuständige Organisationseinheit eines Teilnehmers </w:t>
      </w:r>
      <w:r>
        <w:rPr>
          <w:rFonts w:asciiTheme="minorHAnsi" w:hAnsiTheme="minorHAnsi" w:cstheme="minorHAnsi"/>
          <w:sz w:val="22"/>
          <w:szCs w:val="22"/>
        </w:rPr>
        <w:t xml:space="preserve">in einem Verfahren </w:t>
      </w:r>
      <w:r w:rsidRPr="00A162EA">
        <w:rPr>
          <w:rFonts w:asciiTheme="minorHAnsi" w:hAnsiTheme="minorHAnsi" w:cstheme="minorHAnsi"/>
          <w:sz w:val="22"/>
          <w:szCs w:val="22"/>
        </w:rPr>
        <w:t>sicher zu stellen, dass alle verbundenen Ber</w:t>
      </w:r>
      <w:r>
        <w:rPr>
          <w:rFonts w:asciiTheme="minorHAnsi" w:hAnsiTheme="minorHAnsi" w:cstheme="minorHAnsi"/>
          <w:sz w:val="22"/>
          <w:szCs w:val="22"/>
        </w:rPr>
        <w:t xml:space="preserve">echtigungen aus </w:t>
      </w:r>
      <w:r w:rsidR="008F3529">
        <w:rPr>
          <w:rFonts w:asciiTheme="minorHAnsi" w:hAnsiTheme="minorHAnsi" w:cstheme="minorHAnsi"/>
          <w:sz w:val="22"/>
          <w:szCs w:val="22"/>
        </w:rPr>
        <w:t xml:space="preserve">diesem </w:t>
      </w:r>
      <w:r>
        <w:rPr>
          <w:rFonts w:asciiTheme="minorHAnsi" w:hAnsiTheme="minorHAnsi" w:cstheme="minorHAnsi"/>
          <w:sz w:val="22"/>
          <w:szCs w:val="22"/>
        </w:rPr>
        <w:t>IT-System</w:t>
      </w:r>
      <w:r w:rsidR="008F3529">
        <w:rPr>
          <w:rFonts w:asciiTheme="minorHAnsi" w:hAnsiTheme="minorHAnsi" w:cstheme="minorHAnsi"/>
          <w:sz w:val="22"/>
          <w:szCs w:val="22"/>
        </w:rPr>
        <w:t xml:space="preserve"> (und ggf. </w:t>
      </w:r>
      <w:r w:rsidR="00D33DB0">
        <w:rPr>
          <w:rFonts w:asciiTheme="minorHAnsi" w:hAnsiTheme="minorHAnsi" w:cstheme="minorHAnsi"/>
          <w:sz w:val="22"/>
          <w:szCs w:val="22"/>
        </w:rPr>
        <w:t xml:space="preserve">aus </w:t>
      </w:r>
      <w:r w:rsidR="008F3529">
        <w:rPr>
          <w:rFonts w:asciiTheme="minorHAnsi" w:hAnsiTheme="minorHAnsi" w:cstheme="minorHAnsi"/>
          <w:sz w:val="22"/>
          <w:szCs w:val="22"/>
        </w:rPr>
        <w:t>anderen IT-System</w:t>
      </w:r>
      <w:r>
        <w:rPr>
          <w:rFonts w:asciiTheme="minorHAnsi" w:hAnsiTheme="minorHAnsi" w:cstheme="minorHAnsi"/>
          <w:sz w:val="22"/>
          <w:szCs w:val="22"/>
        </w:rPr>
        <w:t>en</w:t>
      </w:r>
      <w:r w:rsidR="008F3529">
        <w:rPr>
          <w:rFonts w:asciiTheme="minorHAnsi" w:hAnsiTheme="minorHAnsi" w:cstheme="minorHAnsi"/>
          <w:sz w:val="22"/>
          <w:szCs w:val="22"/>
        </w:rPr>
        <w:t>)</w:t>
      </w:r>
      <w:r>
        <w:rPr>
          <w:rFonts w:asciiTheme="minorHAnsi" w:hAnsiTheme="minorHAnsi" w:cstheme="minorHAnsi"/>
          <w:sz w:val="22"/>
          <w:szCs w:val="22"/>
        </w:rPr>
        <w:t xml:space="preserve"> </w:t>
      </w:r>
      <w:r w:rsidRPr="00A162EA">
        <w:rPr>
          <w:rFonts w:asciiTheme="minorHAnsi" w:hAnsiTheme="minorHAnsi" w:cstheme="minorHAnsi"/>
          <w:sz w:val="22"/>
          <w:szCs w:val="22"/>
        </w:rPr>
        <w:t xml:space="preserve">gesperrt </w:t>
      </w:r>
      <w:r>
        <w:rPr>
          <w:rFonts w:asciiTheme="minorHAnsi" w:hAnsiTheme="minorHAnsi" w:cstheme="minorHAnsi"/>
          <w:sz w:val="22"/>
          <w:szCs w:val="22"/>
        </w:rPr>
        <w:t xml:space="preserve">und entfernt </w:t>
      </w:r>
      <w:r w:rsidRPr="00A162EA">
        <w:rPr>
          <w:rFonts w:asciiTheme="minorHAnsi" w:hAnsiTheme="minorHAnsi" w:cstheme="minorHAnsi"/>
          <w:sz w:val="22"/>
          <w:szCs w:val="22"/>
        </w:rPr>
        <w:t>werden.</w:t>
      </w:r>
      <w:r>
        <w:rPr>
          <w:rFonts w:asciiTheme="minorHAnsi" w:hAnsiTheme="minorHAnsi" w:cstheme="minorHAnsi"/>
          <w:sz w:val="22"/>
          <w:szCs w:val="22"/>
        </w:rPr>
        <w:t xml:space="preserve"> </w:t>
      </w:r>
      <w:r w:rsidR="00FE20E9" w:rsidRPr="00A162EA">
        <w:rPr>
          <w:rFonts w:asciiTheme="minorHAnsi" w:hAnsiTheme="minorHAnsi" w:cstheme="minorHAnsi"/>
          <w:sz w:val="22"/>
          <w:szCs w:val="22"/>
        </w:rPr>
        <w:t>Es ist sicherzustelle</w:t>
      </w:r>
      <w:r>
        <w:rPr>
          <w:rFonts w:asciiTheme="minorHAnsi" w:hAnsiTheme="minorHAnsi" w:cstheme="minorHAnsi"/>
          <w:sz w:val="22"/>
          <w:szCs w:val="22"/>
        </w:rPr>
        <w:t xml:space="preserve">n, dass inaktive Benutzerkonten </w:t>
      </w:r>
      <w:r w:rsidR="00FE20E9" w:rsidRPr="00A162EA">
        <w:rPr>
          <w:rFonts w:asciiTheme="minorHAnsi" w:hAnsiTheme="minorHAnsi" w:cstheme="minorHAnsi"/>
          <w:sz w:val="22"/>
          <w:szCs w:val="22"/>
        </w:rPr>
        <w:t>nach e</w:t>
      </w:r>
      <w:r>
        <w:rPr>
          <w:rFonts w:asciiTheme="minorHAnsi" w:hAnsiTheme="minorHAnsi" w:cstheme="minorHAnsi"/>
          <w:sz w:val="22"/>
          <w:szCs w:val="22"/>
        </w:rPr>
        <w:t>inem angemessenen Zeitraum</w:t>
      </w:r>
      <w:r w:rsidR="00FE20E9" w:rsidRPr="00A162EA">
        <w:rPr>
          <w:rFonts w:asciiTheme="minorHAnsi" w:hAnsiTheme="minorHAnsi" w:cstheme="minorHAnsi"/>
          <w:sz w:val="22"/>
          <w:szCs w:val="22"/>
        </w:rPr>
        <w:t xml:space="preserve"> ge</w:t>
      </w:r>
      <w:r>
        <w:rPr>
          <w:rFonts w:asciiTheme="minorHAnsi" w:hAnsiTheme="minorHAnsi" w:cstheme="minorHAnsi"/>
          <w:sz w:val="22"/>
          <w:szCs w:val="22"/>
        </w:rPr>
        <w:t xml:space="preserve">sperrt bzw. vom System gelöscht werden. </w:t>
      </w:r>
      <w:r w:rsidR="00FE20E9" w:rsidRPr="00A162EA">
        <w:rPr>
          <w:rFonts w:asciiTheme="minorHAnsi" w:hAnsiTheme="minorHAnsi" w:cstheme="minorHAnsi"/>
          <w:sz w:val="22"/>
          <w:szCs w:val="22"/>
        </w:rPr>
        <w:t>Gelten bestimmte Berech</w:t>
      </w:r>
      <w:r w:rsidR="007625E4" w:rsidRPr="00A162EA">
        <w:rPr>
          <w:rFonts w:asciiTheme="minorHAnsi" w:hAnsiTheme="minorHAnsi" w:cstheme="minorHAnsi"/>
          <w:sz w:val="22"/>
          <w:szCs w:val="22"/>
        </w:rPr>
        <w:t>t</w:t>
      </w:r>
      <w:r w:rsidR="00FE20E9" w:rsidRPr="00A162EA">
        <w:rPr>
          <w:rFonts w:asciiTheme="minorHAnsi" w:hAnsiTheme="minorHAnsi" w:cstheme="minorHAnsi"/>
          <w:sz w:val="22"/>
          <w:szCs w:val="22"/>
        </w:rPr>
        <w:t>i</w:t>
      </w:r>
      <w:r w:rsidR="007625E4" w:rsidRPr="00A162EA">
        <w:rPr>
          <w:rFonts w:asciiTheme="minorHAnsi" w:hAnsiTheme="minorHAnsi" w:cstheme="minorHAnsi"/>
          <w:sz w:val="22"/>
          <w:szCs w:val="22"/>
        </w:rPr>
        <w:t>gungen</w:t>
      </w:r>
      <w:r w:rsidR="00FE20E9" w:rsidRPr="00A162EA">
        <w:rPr>
          <w:rFonts w:asciiTheme="minorHAnsi" w:hAnsiTheme="minorHAnsi" w:cstheme="minorHAnsi"/>
          <w:sz w:val="22"/>
          <w:szCs w:val="22"/>
        </w:rPr>
        <w:t xml:space="preserve"> </w:t>
      </w:r>
      <w:r w:rsidR="007625E4" w:rsidRPr="00A162EA">
        <w:rPr>
          <w:rFonts w:asciiTheme="minorHAnsi" w:hAnsiTheme="minorHAnsi" w:cstheme="minorHAnsi"/>
          <w:sz w:val="22"/>
          <w:szCs w:val="22"/>
        </w:rPr>
        <w:t>nur</w:t>
      </w:r>
      <w:r>
        <w:rPr>
          <w:rFonts w:asciiTheme="minorHAnsi" w:hAnsiTheme="minorHAnsi" w:cstheme="minorHAnsi"/>
          <w:sz w:val="22"/>
          <w:szCs w:val="22"/>
        </w:rPr>
        <w:t xml:space="preserve"> </w:t>
      </w:r>
      <w:r w:rsidR="00FE20E9" w:rsidRPr="00A162EA">
        <w:rPr>
          <w:rFonts w:asciiTheme="minorHAnsi" w:hAnsiTheme="minorHAnsi" w:cstheme="minorHAnsi"/>
          <w:sz w:val="22"/>
          <w:szCs w:val="22"/>
        </w:rPr>
        <w:t>für einen gewissen Zeitraum, müssen diese Berechtigungen regelmäßig</w:t>
      </w:r>
      <w:r w:rsidR="007625E4" w:rsidRPr="00A162EA">
        <w:rPr>
          <w:rFonts w:asciiTheme="minorHAnsi" w:hAnsiTheme="minorHAnsi" w:cstheme="minorHAnsi"/>
          <w:sz w:val="22"/>
          <w:szCs w:val="22"/>
        </w:rPr>
        <w:t xml:space="preserve"> </w:t>
      </w:r>
      <w:r w:rsidR="00C6204A">
        <w:rPr>
          <w:rFonts w:asciiTheme="minorHAnsi" w:hAnsiTheme="minorHAnsi" w:cstheme="minorHAnsi"/>
          <w:sz w:val="22"/>
          <w:szCs w:val="22"/>
        </w:rPr>
        <w:t xml:space="preserve">durch die jeweils zuständige Organisationseinheit eines Teilnehmers </w:t>
      </w:r>
      <w:r w:rsidR="007625E4" w:rsidRPr="00A162EA">
        <w:rPr>
          <w:rFonts w:asciiTheme="minorHAnsi" w:hAnsiTheme="minorHAnsi" w:cstheme="minorHAnsi"/>
          <w:sz w:val="22"/>
          <w:szCs w:val="22"/>
        </w:rPr>
        <w:t>überprüft</w:t>
      </w:r>
      <w:r>
        <w:rPr>
          <w:rFonts w:asciiTheme="minorHAnsi" w:hAnsiTheme="minorHAnsi" w:cstheme="minorHAnsi"/>
          <w:sz w:val="22"/>
          <w:szCs w:val="22"/>
        </w:rPr>
        <w:t xml:space="preserve"> </w:t>
      </w:r>
      <w:r w:rsidR="00FE20E9" w:rsidRPr="00A162EA">
        <w:rPr>
          <w:rFonts w:asciiTheme="minorHAnsi" w:hAnsiTheme="minorHAnsi" w:cstheme="minorHAnsi"/>
          <w:sz w:val="22"/>
          <w:szCs w:val="22"/>
        </w:rPr>
        <w:t>werden, um zu gewährleisten, dass sie fristgerecht wieder entzogen werden.</w:t>
      </w:r>
    </w:p>
    <w:p w14:paraId="621D96E6" w14:textId="77777777" w:rsidR="00F31A8F" w:rsidRPr="00A162EA" w:rsidRDefault="00F31A8F" w:rsidP="00A162EA">
      <w:pPr>
        <w:pStyle w:val="StandardWeb"/>
        <w:rPr>
          <w:rFonts w:asciiTheme="minorHAnsi" w:hAnsiTheme="minorHAnsi" w:cstheme="minorHAnsi"/>
          <w:sz w:val="22"/>
          <w:szCs w:val="22"/>
        </w:rPr>
      </w:pPr>
    </w:p>
    <w:p w14:paraId="2F758C25" w14:textId="77777777" w:rsidR="000E5F1C" w:rsidRDefault="00AA1790" w:rsidP="005C3BC9">
      <w:pPr>
        <w:pStyle w:val="berschrift1"/>
        <w:spacing w:line="240" w:lineRule="auto"/>
        <w:ind w:left="851" w:hanging="851"/>
        <w:rPr>
          <w:rFonts w:asciiTheme="minorHAnsi" w:hAnsiTheme="minorHAnsi" w:cstheme="minorHAnsi"/>
        </w:rPr>
      </w:pPr>
      <w:bookmarkStart w:id="3083" w:name="_Toc88646400"/>
      <w:r>
        <w:rPr>
          <w:rFonts w:asciiTheme="minorHAnsi" w:hAnsiTheme="minorHAnsi" w:cstheme="minorHAnsi"/>
        </w:rPr>
        <w:t>Funktionen von e²A und Anpassungsbedarf</w:t>
      </w:r>
      <w:bookmarkEnd w:id="3083"/>
    </w:p>
    <w:p w14:paraId="4B8E3837" w14:textId="77777777" w:rsidR="00AA1790" w:rsidRDefault="00AA1790" w:rsidP="00AA1790">
      <w:r>
        <w:t xml:space="preserve">Die Funktionen zum Verwalten von Rechten und Rollen in e²A sind dem </w:t>
      </w:r>
      <w:r w:rsidR="00AE15F8">
        <w:t>„</w:t>
      </w:r>
      <w:r>
        <w:t>e²A Integrationsleitfaden</w:t>
      </w:r>
      <w:r w:rsidR="00AE15F8">
        <w:t>“</w:t>
      </w:r>
      <w:r>
        <w:t xml:space="preserve">, der </w:t>
      </w:r>
      <w:r w:rsidR="00AE15F8">
        <w:t>„</w:t>
      </w:r>
      <w:r>
        <w:t>e²A Benutzeranleitung</w:t>
      </w:r>
      <w:r w:rsidR="00AE15F8">
        <w:t>“</w:t>
      </w:r>
      <w:r>
        <w:t xml:space="preserve"> und der </w:t>
      </w:r>
      <w:r w:rsidR="00AE15F8">
        <w:t>„</w:t>
      </w:r>
      <w:r>
        <w:t>e²A Fachadministration</w:t>
      </w:r>
      <w:r w:rsidR="00AE15F8">
        <w:t>“</w:t>
      </w:r>
      <w:r>
        <w:t xml:space="preserve"> zu entnehmen.</w:t>
      </w:r>
    </w:p>
    <w:p w14:paraId="2A0F687A" w14:textId="77777777" w:rsidR="0018384B" w:rsidRDefault="0018384B" w:rsidP="0018384B">
      <w:pPr>
        <w:rPr>
          <w:rFonts w:asciiTheme="minorHAnsi" w:hAnsiTheme="minorHAnsi" w:cstheme="minorHAnsi"/>
        </w:rPr>
      </w:pPr>
      <w:r>
        <w:rPr>
          <w:rFonts w:asciiTheme="minorHAnsi" w:hAnsiTheme="minorHAnsi" w:cstheme="minorHAnsi"/>
        </w:rPr>
        <w:t xml:space="preserve">Das </w:t>
      </w:r>
      <w:r w:rsidR="008128FE">
        <w:rPr>
          <w:rFonts w:asciiTheme="minorHAnsi" w:hAnsiTheme="minorHAnsi" w:cstheme="minorHAnsi"/>
        </w:rPr>
        <w:t>Rechte- und Rollenkonzept</w:t>
      </w:r>
      <w:r>
        <w:rPr>
          <w:rFonts w:asciiTheme="minorHAnsi" w:hAnsiTheme="minorHAnsi" w:cstheme="minorHAnsi"/>
        </w:rPr>
        <w:t xml:space="preserve"> muss insbesondere auf die Feinplanung und die Vorgaben des </w:t>
      </w:r>
      <w:r w:rsidR="00652745">
        <w:rPr>
          <w:rFonts w:asciiTheme="minorHAnsi" w:hAnsiTheme="minorHAnsi" w:cstheme="minorHAnsi"/>
        </w:rPr>
        <w:t>IAM-Dienstes</w:t>
      </w:r>
      <w:r>
        <w:rPr>
          <w:rFonts w:asciiTheme="minorHAnsi" w:hAnsiTheme="minorHAnsi" w:cstheme="minorHAnsi"/>
        </w:rPr>
        <w:t xml:space="preserve"> abgestimmt werden.</w:t>
      </w:r>
      <w:r w:rsidR="00485D09">
        <w:rPr>
          <w:rFonts w:asciiTheme="minorHAnsi" w:hAnsiTheme="minorHAnsi" w:cstheme="minorHAnsi"/>
        </w:rPr>
        <w:t xml:space="preserve"> </w:t>
      </w:r>
      <w:r w:rsidR="00836E6E">
        <w:rPr>
          <w:rFonts w:asciiTheme="minorHAnsi" w:hAnsiTheme="minorHAnsi" w:cstheme="minorHAnsi"/>
        </w:rPr>
        <w:t>Dies kann dazu führen, dass d</w:t>
      </w:r>
      <w:r w:rsidR="00485D09">
        <w:rPr>
          <w:rFonts w:asciiTheme="minorHAnsi" w:hAnsiTheme="minorHAnsi" w:cstheme="minorHAnsi"/>
        </w:rPr>
        <w:t xml:space="preserve">ie Vorgaben für die Authentifizierung und </w:t>
      </w:r>
      <w:r w:rsidR="00DF681B">
        <w:rPr>
          <w:rFonts w:asciiTheme="minorHAnsi" w:hAnsiTheme="minorHAnsi" w:cstheme="minorHAnsi"/>
        </w:rPr>
        <w:t>Autorisierung, die Rollenprofile und die Regelungen für die Berechtigungsverwaltung ggf. noch geschärft</w:t>
      </w:r>
      <w:r w:rsidR="004A4673">
        <w:rPr>
          <w:rFonts w:asciiTheme="minorHAnsi" w:hAnsiTheme="minorHAnsi" w:cstheme="minorHAnsi"/>
        </w:rPr>
        <w:t>,</w:t>
      </w:r>
      <w:r w:rsidR="00DF681B">
        <w:rPr>
          <w:rFonts w:asciiTheme="minorHAnsi" w:hAnsiTheme="minorHAnsi" w:cstheme="minorHAnsi"/>
        </w:rPr>
        <w:t xml:space="preserve"> angepasst </w:t>
      </w:r>
      <w:r w:rsidR="004A4673">
        <w:rPr>
          <w:rFonts w:asciiTheme="minorHAnsi" w:hAnsiTheme="minorHAnsi" w:cstheme="minorHAnsi"/>
        </w:rPr>
        <w:t xml:space="preserve">oder ergänzt </w:t>
      </w:r>
      <w:r w:rsidR="00DF681B">
        <w:rPr>
          <w:rFonts w:asciiTheme="minorHAnsi" w:hAnsiTheme="minorHAnsi" w:cstheme="minorHAnsi"/>
        </w:rPr>
        <w:t>werden.</w:t>
      </w:r>
    </w:p>
    <w:p w14:paraId="2C27E9A3" w14:textId="77777777" w:rsidR="0018384B" w:rsidRPr="0018384B" w:rsidRDefault="0018384B" w:rsidP="00351E4A">
      <w:pPr>
        <w:rPr>
          <w:rFonts w:asciiTheme="minorHAnsi" w:hAnsiTheme="minorHAnsi" w:cstheme="minorHAnsi"/>
        </w:rPr>
      </w:pPr>
      <w:r>
        <w:rPr>
          <w:rFonts w:asciiTheme="minorHAnsi" w:hAnsiTheme="minorHAnsi" w:cstheme="minorHAnsi"/>
        </w:rPr>
        <w:t xml:space="preserve">Es erfolgt eine Anpassung der </w:t>
      </w:r>
      <w:r w:rsidR="00485D09">
        <w:rPr>
          <w:rFonts w:asciiTheme="minorHAnsi" w:hAnsiTheme="minorHAnsi" w:cstheme="minorHAnsi"/>
        </w:rPr>
        <w:t>Berechtigungsfunktionen</w:t>
      </w:r>
      <w:r>
        <w:rPr>
          <w:rFonts w:asciiTheme="minorHAnsi" w:hAnsiTheme="minorHAnsi" w:cstheme="minorHAnsi"/>
        </w:rPr>
        <w:t xml:space="preserve"> von e²A an die Vorgaben des Rechte- und Rollenkonzepts der E-Akten-Lösung. Anpassungsnotwendigkeiten können insbesondere bei </w:t>
      </w:r>
      <w:r w:rsidR="00485D09">
        <w:rPr>
          <w:rFonts w:asciiTheme="minorHAnsi" w:hAnsiTheme="minorHAnsi" w:cstheme="minorHAnsi"/>
        </w:rPr>
        <w:t xml:space="preserve">der Anbindung des IAM-Dienstes und der Berechtigungssysteme der Teilnehmer, bei der Adaption der Rollen- und Gruppenprofile der Polizeien und des Zolls und bei der technischen Umsetzung der Berechtigungsverwaltung </w:t>
      </w:r>
      <w:r>
        <w:rPr>
          <w:rFonts w:asciiTheme="minorHAnsi" w:hAnsiTheme="minorHAnsi" w:cstheme="minorHAnsi"/>
        </w:rPr>
        <w:t xml:space="preserve">bestehen. Dies wird im Einzelnen mit den Auftragsverarbeitern (Weiterentwicklung und Betrieb der E-Akten-Lösung) abgestimmt und bei der Fortschreibung des </w:t>
      </w:r>
      <w:r w:rsidR="007057FF">
        <w:rPr>
          <w:rFonts w:asciiTheme="minorHAnsi" w:hAnsiTheme="minorHAnsi" w:cstheme="minorHAnsi"/>
        </w:rPr>
        <w:t>Rechte- und Rollenkonzept</w:t>
      </w:r>
      <w:r>
        <w:rPr>
          <w:rFonts w:asciiTheme="minorHAnsi" w:hAnsiTheme="minorHAnsi" w:cstheme="minorHAnsi"/>
        </w:rPr>
        <w:t>s berücksichtigt.</w:t>
      </w:r>
    </w:p>
    <w:p w14:paraId="123AD97A" w14:textId="77777777" w:rsidR="00D618F5" w:rsidRPr="003A73EE" w:rsidRDefault="00D618F5" w:rsidP="007B3902">
      <w:pPr>
        <w:pStyle w:val="berschrift1"/>
        <w:ind w:left="851" w:hanging="851"/>
        <w:rPr>
          <w:rFonts w:asciiTheme="minorHAnsi" w:hAnsiTheme="minorHAnsi" w:cstheme="minorHAnsi"/>
        </w:rPr>
      </w:pPr>
      <w:bookmarkStart w:id="3084" w:name="_Toc88646401"/>
      <w:r w:rsidRPr="003A73EE">
        <w:rPr>
          <w:rFonts w:asciiTheme="minorHAnsi" w:hAnsiTheme="minorHAnsi" w:cstheme="minorHAnsi"/>
        </w:rPr>
        <w:t>Zentrale Erreichbarkeit</w:t>
      </w:r>
      <w:bookmarkEnd w:id="3084"/>
    </w:p>
    <w:p w14:paraId="76B5C6D4" w14:textId="77777777" w:rsidR="00D618F5" w:rsidRPr="003A73EE" w:rsidRDefault="00D618F5" w:rsidP="00D618F5">
      <w:pPr>
        <w:rPr>
          <w:rFonts w:asciiTheme="minorHAnsi" w:hAnsiTheme="minorHAnsi" w:cstheme="minorHAnsi"/>
        </w:rPr>
      </w:pPr>
      <w:r w:rsidRPr="003A73EE">
        <w:rPr>
          <w:rFonts w:asciiTheme="minorHAnsi" w:hAnsiTheme="minorHAnsi" w:cstheme="minorHAnsi"/>
        </w:rPr>
        <w:t xml:space="preserve">Das Projekt </w:t>
      </w:r>
      <w:r w:rsidR="0067569B">
        <w:rPr>
          <w:rFonts w:asciiTheme="minorHAnsi" w:hAnsiTheme="minorHAnsi" w:cstheme="minorHAnsi"/>
        </w:rPr>
        <w:t>Elektronische Akte in Strafsachen</w:t>
      </w:r>
      <w:r w:rsidRPr="003A73EE">
        <w:rPr>
          <w:rFonts w:asciiTheme="minorHAnsi" w:hAnsiTheme="minorHAnsi" w:cstheme="minorHAnsi"/>
        </w:rPr>
        <w:t xml:space="preserve"> im </w:t>
      </w:r>
      <w:r w:rsidR="00351E4A">
        <w:rPr>
          <w:rFonts w:asciiTheme="minorHAnsi" w:hAnsiTheme="minorHAnsi" w:cstheme="minorHAnsi"/>
        </w:rPr>
        <w:t xml:space="preserve">Programm Polizei 20/20 </w:t>
      </w:r>
      <w:r w:rsidRPr="003A73EE">
        <w:rPr>
          <w:rFonts w:asciiTheme="minorHAnsi" w:hAnsiTheme="minorHAnsi" w:cstheme="minorHAnsi"/>
        </w:rPr>
        <w:t>ist erreichbar</w:t>
      </w:r>
      <w:r w:rsidR="00C34963">
        <w:rPr>
          <w:rFonts w:asciiTheme="minorHAnsi" w:hAnsiTheme="minorHAnsi" w:cstheme="minorHAnsi"/>
        </w:rPr>
        <w:t xml:space="preserve"> unter</w:t>
      </w:r>
      <w:r w:rsidRPr="003A73EE">
        <w:rPr>
          <w:rFonts w:asciiTheme="minorHAnsi" w:hAnsiTheme="minorHAnsi" w:cstheme="minorHAnsi"/>
        </w:rPr>
        <w:t>:</w:t>
      </w:r>
    </w:p>
    <w:p w14:paraId="3699A4FC" w14:textId="77777777" w:rsidR="00352CA6" w:rsidRPr="00352CA6" w:rsidRDefault="00352CA6" w:rsidP="00352CA6">
      <w:pPr>
        <w:pStyle w:val="NurText"/>
        <w:rPr>
          <w:rFonts w:asciiTheme="minorHAnsi" w:hAnsiTheme="minorHAnsi" w:cstheme="minorHAnsi"/>
        </w:rPr>
      </w:pPr>
      <w:r w:rsidRPr="00352CA6">
        <w:rPr>
          <w:rFonts w:asciiTheme="minorHAnsi" w:hAnsiTheme="minorHAnsi" w:cstheme="minorHAnsi"/>
        </w:rPr>
        <w:t>Projektbüro</w:t>
      </w:r>
      <w:r w:rsidR="00C73A08">
        <w:rPr>
          <w:rFonts w:asciiTheme="minorHAnsi" w:hAnsiTheme="minorHAnsi" w:cstheme="minorHAnsi"/>
        </w:rPr>
        <w:t>:</w:t>
      </w:r>
      <w:r w:rsidRPr="00352CA6">
        <w:rPr>
          <w:rFonts w:asciiTheme="minorHAnsi" w:hAnsiTheme="minorHAnsi" w:cstheme="minorHAnsi"/>
        </w:rPr>
        <w:t xml:space="preserve"> Bundespolizeipräsidium</w:t>
      </w:r>
    </w:p>
    <w:p w14:paraId="3F5B15AA" w14:textId="77777777" w:rsidR="00352CA6" w:rsidRPr="00352CA6" w:rsidRDefault="00352CA6" w:rsidP="00352CA6">
      <w:pPr>
        <w:pStyle w:val="NurText"/>
        <w:rPr>
          <w:rFonts w:asciiTheme="minorHAnsi" w:hAnsiTheme="minorHAnsi" w:cstheme="minorHAnsi"/>
        </w:rPr>
      </w:pPr>
      <w:r>
        <w:rPr>
          <w:rFonts w:asciiTheme="minorHAnsi" w:hAnsiTheme="minorHAnsi" w:cstheme="minorHAnsi"/>
        </w:rPr>
        <w:t xml:space="preserve">Adresse: </w:t>
      </w:r>
      <w:r w:rsidRPr="00352CA6">
        <w:rPr>
          <w:rFonts w:asciiTheme="minorHAnsi" w:hAnsiTheme="minorHAnsi" w:cstheme="minorHAnsi"/>
        </w:rPr>
        <w:t>Heinrich-Mann-Allee 103,</w:t>
      </w:r>
      <w:r>
        <w:rPr>
          <w:rFonts w:asciiTheme="minorHAnsi" w:hAnsiTheme="minorHAnsi" w:cstheme="minorHAnsi"/>
        </w:rPr>
        <w:t xml:space="preserve"> </w:t>
      </w:r>
      <w:r w:rsidRPr="00352CA6">
        <w:rPr>
          <w:rFonts w:asciiTheme="minorHAnsi" w:hAnsiTheme="minorHAnsi" w:cstheme="minorHAnsi"/>
        </w:rPr>
        <w:t>14473 Potsdam</w:t>
      </w:r>
    </w:p>
    <w:p w14:paraId="245AE47D" w14:textId="77777777" w:rsidR="00352CA6" w:rsidRPr="00352CA6" w:rsidRDefault="00352CA6" w:rsidP="00352CA6">
      <w:pPr>
        <w:pStyle w:val="NurText"/>
        <w:rPr>
          <w:rFonts w:asciiTheme="minorHAnsi" w:hAnsiTheme="minorHAnsi" w:cstheme="minorHAnsi"/>
        </w:rPr>
      </w:pPr>
      <w:r w:rsidRPr="00352CA6">
        <w:rPr>
          <w:rFonts w:asciiTheme="minorHAnsi" w:hAnsiTheme="minorHAnsi" w:cstheme="minorHAnsi"/>
        </w:rPr>
        <w:t>E-Mail: bpolp.e-strafakte@polizei.bund.de</w:t>
      </w:r>
    </w:p>
    <w:p w14:paraId="4DFC5F0F" w14:textId="763C7017" w:rsidR="00C4164F" w:rsidRDefault="00D618F5" w:rsidP="00F24363">
      <w:pPr>
        <w:pStyle w:val="NurText"/>
        <w:rPr>
          <w:rFonts w:asciiTheme="minorHAnsi" w:hAnsiTheme="minorHAnsi" w:cstheme="minorHAnsi"/>
        </w:rPr>
      </w:pPr>
      <w:r w:rsidRPr="00352CA6">
        <w:rPr>
          <w:rFonts w:asciiTheme="minorHAnsi" w:hAnsiTheme="minorHAnsi" w:cstheme="minorHAnsi"/>
        </w:rPr>
        <w:t>Telefon</w:t>
      </w:r>
      <w:r w:rsidR="00C73A08">
        <w:rPr>
          <w:rFonts w:asciiTheme="minorHAnsi" w:hAnsiTheme="minorHAnsi" w:cstheme="minorHAnsi"/>
        </w:rPr>
        <w:t xml:space="preserve">: </w:t>
      </w:r>
      <w:r w:rsidR="00C73A08" w:rsidRPr="00C73A08">
        <w:rPr>
          <w:rFonts w:asciiTheme="minorHAnsi" w:hAnsiTheme="minorHAnsi" w:cstheme="minorHAnsi"/>
        </w:rPr>
        <w:t>0331</w:t>
      </w:r>
      <w:r w:rsidR="00C73A08">
        <w:rPr>
          <w:rFonts w:asciiTheme="minorHAnsi" w:hAnsiTheme="minorHAnsi" w:cstheme="minorHAnsi"/>
        </w:rPr>
        <w:t>-</w:t>
      </w:r>
      <w:r w:rsidR="00C73A08" w:rsidRPr="00C73A08">
        <w:rPr>
          <w:rFonts w:asciiTheme="minorHAnsi" w:hAnsiTheme="minorHAnsi" w:cstheme="minorHAnsi"/>
        </w:rPr>
        <w:t>979970</w:t>
      </w:r>
    </w:p>
    <w:p w14:paraId="07A52316" w14:textId="5B7722D6" w:rsidR="007B3E14" w:rsidRDefault="007B3E14" w:rsidP="00F24363">
      <w:pPr>
        <w:pStyle w:val="NurText"/>
        <w:rPr>
          <w:rFonts w:asciiTheme="minorHAnsi" w:hAnsiTheme="minorHAnsi" w:cstheme="minorHAnsi"/>
        </w:rPr>
      </w:pPr>
    </w:p>
    <w:p w14:paraId="04804031" w14:textId="1364378C" w:rsidR="007B3E14" w:rsidRDefault="007B3E14" w:rsidP="00F24363">
      <w:pPr>
        <w:pStyle w:val="NurText"/>
        <w:rPr>
          <w:rFonts w:asciiTheme="minorHAnsi" w:hAnsiTheme="minorHAnsi" w:cstheme="minorHAnsi"/>
        </w:rPr>
      </w:pPr>
    </w:p>
    <w:p w14:paraId="06B3BB66" w14:textId="77777777" w:rsidR="007B3E14" w:rsidRDefault="007B3E14" w:rsidP="00F24363">
      <w:pPr>
        <w:pStyle w:val="NurText"/>
        <w:rPr>
          <w:rFonts w:asciiTheme="minorHAnsi" w:hAnsiTheme="minorHAnsi" w:cstheme="minorHAnsi"/>
        </w:rPr>
      </w:pPr>
    </w:p>
    <w:p w14:paraId="6D5622D2" w14:textId="79201445" w:rsidR="007B3E14" w:rsidRDefault="007B3E14" w:rsidP="00F24363">
      <w:pPr>
        <w:pStyle w:val="NurText"/>
        <w:rPr>
          <w:rFonts w:asciiTheme="minorHAnsi" w:hAnsiTheme="minorHAnsi" w:cstheme="minorHAnsi"/>
        </w:rPr>
      </w:pPr>
    </w:p>
    <w:p w14:paraId="51BE9FEB" w14:textId="674408CE" w:rsidR="007B3E14" w:rsidRPr="007B3E14" w:rsidRDefault="007B3E14" w:rsidP="007B3E14">
      <w:pPr>
        <w:pStyle w:val="berschrift1"/>
        <w:numPr>
          <w:ilvl w:val="0"/>
          <w:numId w:val="0"/>
        </w:numPr>
        <w:spacing w:before="240"/>
        <w:rPr>
          <w:color w:val="auto"/>
        </w:rPr>
      </w:pPr>
      <w:r>
        <w:t xml:space="preserve">Anlage 1 – </w:t>
      </w:r>
      <w:commentRangeStart w:id="3085"/>
      <w:r w:rsidRPr="00F24363">
        <w:t>Begriffsdefinitionen</w:t>
      </w:r>
      <w:commentRangeEnd w:id="3085"/>
      <w:r>
        <w:rPr>
          <w:rStyle w:val="Kommentarzeichen"/>
          <w:rFonts w:asciiTheme="minorHAnsi" w:hAnsiTheme="minorHAnsi"/>
          <w:color w:val="auto"/>
        </w:rPr>
        <w:commentReference w:id="3085"/>
      </w:r>
    </w:p>
    <w:p w14:paraId="1909CC0C" w14:textId="77777777" w:rsidR="007B3E14" w:rsidRDefault="007B3E14" w:rsidP="007B3E14">
      <w:r>
        <w:t>Nachfolgend werden grundlegende Begriffe dieses Konzeptes definiert:</w:t>
      </w:r>
    </w:p>
    <w:p w14:paraId="27E59B63" w14:textId="77777777" w:rsidR="007B3E14" w:rsidRDefault="007B3E14" w:rsidP="007B3E14">
      <w:pPr>
        <w:pStyle w:val="Listenabsatz"/>
        <w:numPr>
          <w:ilvl w:val="0"/>
          <w:numId w:val="10"/>
        </w:numPr>
        <w:spacing w:before="240" w:line="240" w:lineRule="auto"/>
        <w:ind w:left="425" w:hanging="425"/>
        <w:rPr>
          <w:rFonts w:asciiTheme="minorHAnsi" w:hAnsiTheme="minorHAnsi" w:cstheme="minorHAnsi"/>
        </w:rPr>
      </w:pPr>
      <w:r>
        <w:rPr>
          <w:rFonts w:asciiTheme="minorHAnsi" w:hAnsiTheme="minorHAnsi" w:cstheme="minorHAnsi"/>
        </w:rPr>
        <w:t>Ben</w:t>
      </w:r>
      <w:r w:rsidRPr="00782D9A">
        <w:rPr>
          <w:rFonts w:asciiTheme="minorHAnsi" w:hAnsiTheme="minorHAnsi" w:cstheme="minorHAnsi"/>
        </w:rPr>
        <w:t>utzer</w:t>
      </w:r>
      <w:r>
        <w:rPr>
          <w:rFonts w:asciiTheme="minorHAnsi" w:hAnsiTheme="minorHAnsi" w:cstheme="minorHAnsi"/>
        </w:rPr>
        <w:t xml:space="preserve"> (User)</w:t>
      </w:r>
    </w:p>
    <w:p w14:paraId="2E86F331" w14:textId="6491E969" w:rsidR="007B3E14" w:rsidRPr="00380584" w:rsidRDefault="007B3E14" w:rsidP="007B3E14">
      <w:pPr>
        <w:rPr>
          <w:rFonts w:asciiTheme="minorHAnsi" w:hAnsiTheme="minorHAnsi" w:cstheme="minorHAnsi"/>
        </w:rPr>
      </w:pPr>
      <w:r w:rsidRPr="00AD5DCC">
        <w:t xml:space="preserve">Ein </w:t>
      </w:r>
      <w:r>
        <w:t>Benutzer</w:t>
      </w:r>
      <w:r w:rsidRPr="00AD5DCC">
        <w:t xml:space="preserve"> ist eine Person, die in der Organisation des Verantwortlichen oder des Auftragsverarbeiters auf die E-Akten-</w:t>
      </w:r>
      <w:r>
        <w:t>Lösung</w:t>
      </w:r>
      <w:r w:rsidRPr="00AD5DCC">
        <w:t xml:space="preserve"> zugreift und diese nutzt.</w:t>
      </w:r>
      <w:r>
        <w:t xml:space="preserve"> </w:t>
      </w:r>
      <w:r w:rsidRPr="00AD5DCC">
        <w:t xml:space="preserve">Für jeden </w:t>
      </w:r>
      <w:r>
        <w:t>Benutzer</w:t>
      </w:r>
      <w:r w:rsidR="00875352">
        <w:t xml:space="preserve"> </w:t>
      </w:r>
      <w:del w:id="3086" w:author="Kopp, Laura" w:date="2022-01-12T15:06:00Z">
        <w:r w:rsidR="00875352" w:rsidDel="00875352">
          <w:delText>sind ein oder mehrere</w:delText>
        </w:r>
        <w:r w:rsidRPr="00AD5DCC" w:rsidDel="00875352">
          <w:delText xml:space="preserve"> </w:delText>
        </w:r>
        <w:r w:rsidR="00875352" w:rsidDel="00875352">
          <w:delText xml:space="preserve">Benutzerkonten </w:delText>
        </w:r>
      </w:del>
      <w:ins w:id="3087" w:author="Kopp, Laura" w:date="2022-01-12T15:07:00Z">
        <w:r w:rsidR="00875352">
          <w:t xml:space="preserve">ist mindestens ein Benutzerkonto </w:t>
        </w:r>
      </w:ins>
      <w:r w:rsidRPr="00AD5DCC">
        <w:t xml:space="preserve">mit bestimmten Identitäten vorhanden. Ein </w:t>
      </w:r>
      <w:r>
        <w:t>Benutzerkonto</w:t>
      </w:r>
      <w:r w:rsidRPr="00AD5DCC">
        <w:t xml:space="preserve"> darf nur einem </w:t>
      </w:r>
      <w:r>
        <w:t>Benutzer</w:t>
      </w:r>
      <w:r w:rsidRPr="00AD5DCC">
        <w:t xml:space="preserve"> zugeordnet sein.</w:t>
      </w:r>
    </w:p>
    <w:p w14:paraId="0A2C6A8F" w14:textId="77777777" w:rsidR="007B3E14" w:rsidRDefault="007B3E14" w:rsidP="007B3E14">
      <w:pPr>
        <w:rPr>
          <w:lang w:eastAsia="de-DE"/>
        </w:rPr>
      </w:pPr>
      <w:r>
        <w:rPr>
          <w:lang w:eastAsia="de-DE"/>
        </w:rPr>
        <w:t>Jeder Benutzer entspricht einer festgelegten Entität, der eine oder mehrere Rollen, Funktionalitäten, Berechtigungen und Benutzergruppen zugewiesen sind.</w:t>
      </w:r>
    </w:p>
    <w:p w14:paraId="65009590" w14:textId="77777777" w:rsidR="007B3E14" w:rsidRPr="005B42A9" w:rsidRDefault="007B3E14" w:rsidP="007B3E14">
      <w:pPr>
        <w:pStyle w:val="Listenabsatz"/>
        <w:numPr>
          <w:ilvl w:val="0"/>
          <w:numId w:val="10"/>
        </w:numPr>
        <w:spacing w:before="240" w:line="240" w:lineRule="auto"/>
        <w:ind w:left="425" w:hanging="425"/>
        <w:rPr>
          <w:rFonts w:asciiTheme="minorHAnsi" w:hAnsiTheme="minorHAnsi" w:cstheme="minorHAnsi"/>
        </w:rPr>
      </w:pPr>
      <w:r w:rsidRPr="006E44E4">
        <w:rPr>
          <w:rFonts w:asciiTheme="minorHAnsi" w:hAnsiTheme="minorHAnsi" w:cstheme="minorHAnsi"/>
        </w:rPr>
        <w:t>Entität</w:t>
      </w:r>
      <w:r>
        <w:rPr>
          <w:rFonts w:asciiTheme="minorHAnsi" w:hAnsiTheme="minorHAnsi" w:cstheme="minorHAnsi"/>
        </w:rPr>
        <w:t xml:space="preserve"> (</w:t>
      </w:r>
      <w:r>
        <w:rPr>
          <w:rFonts w:asciiTheme="minorHAnsi" w:hAnsiTheme="minorHAnsi" w:cstheme="minorHAnsi"/>
          <w:iCs/>
        </w:rPr>
        <w:t>E</w:t>
      </w:r>
      <w:r w:rsidRPr="005B42A9">
        <w:rPr>
          <w:rFonts w:asciiTheme="minorHAnsi" w:hAnsiTheme="minorHAnsi" w:cstheme="minorHAnsi"/>
          <w:iCs/>
        </w:rPr>
        <w:t>ntity</w:t>
      </w:r>
      <w:r>
        <w:rPr>
          <w:rFonts w:asciiTheme="minorHAnsi" w:hAnsiTheme="minorHAnsi" w:cstheme="minorHAnsi"/>
        </w:rPr>
        <w:t>)</w:t>
      </w:r>
    </w:p>
    <w:p w14:paraId="62769631" w14:textId="77777777" w:rsidR="007B3E14" w:rsidRDefault="007B3E14" w:rsidP="007B3E14">
      <w:pPr>
        <w:rPr>
          <w:lang w:eastAsia="de-DE"/>
        </w:rPr>
      </w:pPr>
      <w:r w:rsidRPr="00CF44E2">
        <w:rPr>
          <w:lang w:eastAsia="de-DE"/>
        </w:rPr>
        <w:t>Entität</w:t>
      </w:r>
      <w:r>
        <w:rPr>
          <w:lang w:eastAsia="de-DE"/>
        </w:rPr>
        <w:t xml:space="preserve"> ist ein eindeutig bestimmtes </w:t>
      </w:r>
      <w:r w:rsidRPr="00CF44E2">
        <w:rPr>
          <w:lang w:eastAsia="de-DE"/>
        </w:rPr>
        <w:t>Informationsobjekt</w:t>
      </w:r>
      <w:r>
        <w:rPr>
          <w:lang w:eastAsia="de-DE"/>
        </w:rPr>
        <w:t xml:space="preserve">, </w:t>
      </w:r>
      <w:r w:rsidRPr="00CF44E2">
        <w:rPr>
          <w:lang w:eastAsia="de-DE"/>
        </w:rPr>
        <w:t>über das</w:t>
      </w:r>
      <w:r>
        <w:rPr>
          <w:lang w:eastAsia="de-DE"/>
        </w:rPr>
        <w:t xml:space="preserve"> Informationen gespeichert oder verarbeitet werden sollen. Das Objekt kann materiell oder immateriell, konkret oder abstrakt sein (z. B. ein Fahrzeug, eine Person, ein Zustand). </w:t>
      </w:r>
      <w:r w:rsidRPr="00CF44E2">
        <w:rPr>
          <w:lang w:eastAsia="de-DE"/>
        </w:rPr>
        <w:t>Entität</w:t>
      </w:r>
      <w:r>
        <w:rPr>
          <w:lang w:eastAsia="de-DE"/>
        </w:rPr>
        <w:t xml:space="preserve">en haben </w:t>
      </w:r>
      <w:r w:rsidRPr="00CF44E2">
        <w:rPr>
          <w:lang w:eastAsia="de-DE"/>
        </w:rPr>
        <w:t>konkrete Ausprägungen</w:t>
      </w:r>
      <w:r>
        <w:rPr>
          <w:lang w:eastAsia="de-DE"/>
        </w:rPr>
        <w:t xml:space="preserve"> (Instanzen) und jeweils eine </w:t>
      </w:r>
      <w:hyperlink r:id="rId18" w:tooltip="Identität" w:history="1">
        <w:r w:rsidRPr="00CF44E2">
          <w:rPr>
            <w:lang w:eastAsia="de-DE"/>
          </w:rPr>
          <w:t>Identität</w:t>
        </w:r>
      </w:hyperlink>
      <w:r>
        <w:rPr>
          <w:lang w:eastAsia="de-DE"/>
        </w:rPr>
        <w:t>.</w:t>
      </w:r>
    </w:p>
    <w:p w14:paraId="7A6CD0AE" w14:textId="77777777" w:rsidR="007B3E14" w:rsidRPr="00EF7554" w:rsidRDefault="007B3E14" w:rsidP="007B3E14">
      <w:pPr>
        <w:pStyle w:val="Listenabsatz"/>
        <w:numPr>
          <w:ilvl w:val="0"/>
          <w:numId w:val="10"/>
        </w:numPr>
        <w:spacing w:before="240" w:line="240" w:lineRule="auto"/>
        <w:ind w:left="425" w:hanging="425"/>
        <w:rPr>
          <w:rFonts w:asciiTheme="minorHAnsi" w:hAnsiTheme="minorHAnsi"/>
        </w:rPr>
      </w:pPr>
      <w:r>
        <w:rPr>
          <w:rFonts w:asciiTheme="minorHAnsi" w:hAnsiTheme="minorHAnsi"/>
        </w:rPr>
        <w:t>Funktionalität(en)</w:t>
      </w:r>
    </w:p>
    <w:p w14:paraId="3B8E9F38" w14:textId="77777777" w:rsidR="007B3E14" w:rsidRDefault="007B3E14" w:rsidP="007B3E14">
      <w:pPr>
        <w:rPr>
          <w:lang w:eastAsia="de-DE"/>
        </w:rPr>
      </w:pPr>
      <w:r>
        <w:rPr>
          <w:lang w:eastAsia="de-DE"/>
        </w:rPr>
        <w:t>Funktionalitäten sind die Menge der in einem Rollenprofil vorhandenen Funktionen einer Identität mit festgelegten Eigenschaften.</w:t>
      </w:r>
    </w:p>
    <w:p w14:paraId="697EF27F" w14:textId="77777777" w:rsidR="007B3E14" w:rsidRPr="00EF7554" w:rsidRDefault="007B3E14" w:rsidP="007B3E14">
      <w:pPr>
        <w:pStyle w:val="Listenabsatz"/>
        <w:numPr>
          <w:ilvl w:val="0"/>
          <w:numId w:val="10"/>
        </w:numPr>
        <w:spacing w:before="240" w:line="240" w:lineRule="auto"/>
        <w:ind w:left="425" w:hanging="425"/>
        <w:rPr>
          <w:rFonts w:asciiTheme="minorHAnsi" w:hAnsiTheme="minorHAnsi"/>
        </w:rPr>
      </w:pPr>
      <w:r w:rsidRPr="00EF7554">
        <w:rPr>
          <w:rFonts w:asciiTheme="minorHAnsi" w:hAnsiTheme="minorHAnsi"/>
        </w:rPr>
        <w:t>Identität</w:t>
      </w:r>
      <w:r>
        <w:rPr>
          <w:rFonts w:asciiTheme="minorHAnsi" w:hAnsiTheme="minorHAnsi"/>
        </w:rPr>
        <w:t xml:space="preserve"> (Identity)</w:t>
      </w:r>
    </w:p>
    <w:p w14:paraId="4629D318" w14:textId="77777777" w:rsidR="007B3E14" w:rsidRDefault="007B3E14" w:rsidP="007B3E14">
      <w:pPr>
        <w:rPr>
          <w:lang w:eastAsia="de-DE"/>
        </w:rPr>
      </w:pPr>
      <w:r w:rsidRPr="00AD5DCC">
        <w:rPr>
          <w:lang w:eastAsia="de-DE"/>
        </w:rPr>
        <w:t xml:space="preserve">Eine Identität ist eine bestimmte Kombination von Eigenschaften und Rollen eines </w:t>
      </w:r>
      <w:r>
        <w:rPr>
          <w:lang w:eastAsia="de-DE"/>
        </w:rPr>
        <w:t xml:space="preserve">Benutzers </w:t>
      </w:r>
      <w:r w:rsidRPr="00AD5DCC">
        <w:rPr>
          <w:lang w:eastAsia="de-DE"/>
        </w:rPr>
        <w:t>(personelle Identität als physische Instanz, gelebte Identität als Position</w:t>
      </w:r>
      <w:r>
        <w:rPr>
          <w:lang w:eastAsia="de-DE"/>
        </w:rPr>
        <w:t>/en</w:t>
      </w:r>
      <w:r w:rsidRPr="00AD5DCC">
        <w:rPr>
          <w:lang w:eastAsia="de-DE"/>
        </w:rPr>
        <w:t xml:space="preserve"> und Funktion</w:t>
      </w:r>
      <w:r>
        <w:rPr>
          <w:lang w:eastAsia="de-DE"/>
        </w:rPr>
        <w:t>alität</w:t>
      </w:r>
      <w:r w:rsidRPr="00AD5DCC">
        <w:rPr>
          <w:lang w:eastAsia="de-DE"/>
        </w:rPr>
        <w:t>en in einer Organisation, kontextuelle Identität als Rolle/n und logische Identität als Zugriffe über Benutzerkonto/en), die mit einem eindeutigen Bezeichner benannt wird. Diese Eigenschaften werden über Attribute festgelegt.</w:t>
      </w:r>
    </w:p>
    <w:p w14:paraId="4D941B35" w14:textId="77777777" w:rsidR="007B3E14" w:rsidRDefault="007B3E14" w:rsidP="007B3E14">
      <w:pPr>
        <w:pStyle w:val="Listenabsatz"/>
        <w:numPr>
          <w:ilvl w:val="0"/>
          <w:numId w:val="10"/>
        </w:numPr>
        <w:spacing w:before="240" w:line="240" w:lineRule="auto"/>
        <w:ind w:left="425" w:hanging="425"/>
        <w:rPr>
          <w:rFonts w:asciiTheme="minorHAnsi" w:hAnsiTheme="minorHAnsi" w:cstheme="minorHAnsi"/>
        </w:rPr>
      </w:pPr>
      <w:r>
        <w:rPr>
          <w:rFonts w:asciiTheme="minorHAnsi" w:hAnsiTheme="minorHAnsi" w:cstheme="minorHAnsi"/>
        </w:rPr>
        <w:t>Attribute (Attributes)</w:t>
      </w:r>
    </w:p>
    <w:p w14:paraId="45E491C7" w14:textId="77777777" w:rsidR="007B3E14" w:rsidRDefault="007B3E14" w:rsidP="007B3E14">
      <w:pPr>
        <w:rPr>
          <w:lang w:eastAsia="de-DE"/>
        </w:rPr>
      </w:pPr>
      <w:r>
        <w:rPr>
          <w:lang w:eastAsia="de-DE"/>
        </w:rPr>
        <w:t>Attribute sind einzelne Informationen, die einem Objekt (z. B. einer Person) hinzugefügt werden und die dazu verwendet werden, um das jeweilige Objekt zu beschreiben oder zu charakterisieren. Hierzu werden die für einen Zweck wichtigen Informationen ausgewählt und als Attribute dem Objekt zugeordnet. Der Zweck bestimmt sich aus den Anwendungen, die durch die Attribute bedient werden sollen.</w:t>
      </w:r>
    </w:p>
    <w:p w14:paraId="6CB94ABE" w14:textId="77777777" w:rsidR="007B3E14" w:rsidRPr="00CE5095" w:rsidRDefault="007B3E14" w:rsidP="007B3E14">
      <w:pPr>
        <w:pStyle w:val="Listenabsatz"/>
        <w:numPr>
          <w:ilvl w:val="0"/>
          <w:numId w:val="10"/>
        </w:numPr>
        <w:spacing w:before="240" w:line="240" w:lineRule="auto"/>
        <w:ind w:left="425" w:hanging="425"/>
        <w:rPr>
          <w:u w:val="single"/>
        </w:rPr>
      </w:pPr>
      <w:r w:rsidRPr="00EF7554">
        <w:rPr>
          <w:rFonts w:asciiTheme="minorHAnsi" w:hAnsiTheme="minorHAnsi" w:cstheme="minorHAnsi"/>
        </w:rPr>
        <w:t>Rollen</w:t>
      </w:r>
      <w:r>
        <w:rPr>
          <w:rFonts w:asciiTheme="minorHAnsi" w:hAnsiTheme="minorHAnsi" w:cstheme="minorHAnsi"/>
        </w:rPr>
        <w:t xml:space="preserve"> (Role)</w:t>
      </w:r>
    </w:p>
    <w:p w14:paraId="1B7557DB" w14:textId="77777777" w:rsidR="007B3E14" w:rsidRDefault="007B3E14" w:rsidP="007B3E14">
      <w:pPr>
        <w:rPr>
          <w:rFonts w:asciiTheme="minorHAnsi" w:hAnsiTheme="minorHAnsi" w:cstheme="minorHAnsi"/>
          <w:lang w:eastAsia="de-DE"/>
        </w:rPr>
      </w:pPr>
      <w:r>
        <w:rPr>
          <w:lang w:eastAsia="de-DE"/>
        </w:rPr>
        <w:t>Durch Rollen</w:t>
      </w:r>
      <w:r w:rsidRPr="00AD5DCC">
        <w:rPr>
          <w:lang w:eastAsia="de-DE"/>
        </w:rPr>
        <w:t xml:space="preserve"> wird festgelegt, welche Aufgabe ein </w:t>
      </w:r>
      <w:r>
        <w:rPr>
          <w:lang w:eastAsia="de-DE"/>
        </w:rPr>
        <w:t>Benutzer</w:t>
      </w:r>
      <w:r w:rsidRPr="00AD5DCC">
        <w:rPr>
          <w:lang w:eastAsia="de-DE"/>
        </w:rPr>
        <w:t xml:space="preserve"> wahrnimmt und welche Berechtigungen er dazu benötigt. Jede Rolle beschreibt die Funktion des </w:t>
      </w:r>
      <w:r>
        <w:rPr>
          <w:lang w:eastAsia="de-DE"/>
        </w:rPr>
        <w:t>Benutzers</w:t>
      </w:r>
      <w:r w:rsidRPr="00AD5DCC">
        <w:rPr>
          <w:lang w:eastAsia="de-DE"/>
        </w:rPr>
        <w:t xml:space="preserve">, die Daten, auf die </w:t>
      </w:r>
      <w:r>
        <w:rPr>
          <w:lang w:eastAsia="de-DE"/>
        </w:rPr>
        <w:t>dieser</w:t>
      </w:r>
      <w:r w:rsidRPr="00AD5DCC">
        <w:rPr>
          <w:lang w:eastAsia="de-DE"/>
        </w:rPr>
        <w:t xml:space="preserve"> zugreifen darf, und die Aktionen, die </w:t>
      </w:r>
      <w:r>
        <w:rPr>
          <w:lang w:eastAsia="de-DE"/>
        </w:rPr>
        <w:t>dieser</w:t>
      </w:r>
      <w:r w:rsidRPr="00AD5DCC">
        <w:rPr>
          <w:lang w:eastAsia="de-DE"/>
        </w:rPr>
        <w:t xml:space="preserve"> ausführen darf. Die Rolle bezieht sich auf die Dienststelle des </w:t>
      </w:r>
      <w:r>
        <w:rPr>
          <w:lang w:eastAsia="de-DE"/>
        </w:rPr>
        <w:t>Nutzers</w:t>
      </w:r>
      <w:r w:rsidRPr="00AD5DCC">
        <w:rPr>
          <w:lang w:eastAsia="de-DE"/>
        </w:rPr>
        <w:t xml:space="preserve">. </w:t>
      </w:r>
      <w:r>
        <w:rPr>
          <w:lang w:eastAsia="de-DE"/>
        </w:rPr>
        <w:t>Dieser</w:t>
      </w:r>
      <w:r w:rsidRPr="00AD5DCC">
        <w:rPr>
          <w:lang w:eastAsia="de-DE"/>
        </w:rPr>
        <w:t xml:space="preserve"> kann mehrere Rollen wahrnehmen, soweit keine Rollentrennung aus rechtlichen oder organisationsrelevanten Gründen geboten ist.</w:t>
      </w:r>
      <w:r>
        <w:rPr>
          <w:lang w:eastAsia="de-DE"/>
        </w:rPr>
        <w:t xml:space="preserve"> </w:t>
      </w:r>
      <w:r w:rsidRPr="000B5588">
        <w:rPr>
          <w:rFonts w:asciiTheme="minorHAnsi" w:hAnsiTheme="minorHAnsi" w:cstheme="minorHAnsi"/>
          <w:lang w:eastAsia="de-DE"/>
        </w:rPr>
        <w:t>Technische Rollen werden eingesetzt, um Funktionen in der IT-Anwendung zu beschreiben und zu berechtigen.</w:t>
      </w:r>
    </w:p>
    <w:p w14:paraId="7FB837B5" w14:textId="77777777" w:rsidR="007B3E14" w:rsidRPr="00271511" w:rsidRDefault="007B3E14" w:rsidP="007B3E14">
      <w:pPr>
        <w:pStyle w:val="Listenabsatz"/>
        <w:numPr>
          <w:ilvl w:val="0"/>
          <w:numId w:val="10"/>
        </w:numPr>
        <w:spacing w:before="240" w:line="240" w:lineRule="auto"/>
        <w:ind w:left="425" w:hanging="425"/>
        <w:rPr>
          <w:rFonts w:asciiTheme="minorHAnsi" w:hAnsiTheme="minorHAnsi" w:cstheme="minorHAnsi"/>
        </w:rPr>
      </w:pPr>
      <w:r>
        <w:rPr>
          <w:rFonts w:asciiTheme="minorHAnsi" w:hAnsiTheme="minorHAnsi" w:cstheme="minorHAnsi"/>
        </w:rPr>
        <w:t>Ben</w:t>
      </w:r>
      <w:r w:rsidRPr="00271511">
        <w:rPr>
          <w:rFonts w:asciiTheme="minorHAnsi" w:hAnsiTheme="minorHAnsi" w:cstheme="minorHAnsi"/>
        </w:rPr>
        <w:t>utzergruppen</w:t>
      </w:r>
      <w:r>
        <w:rPr>
          <w:rFonts w:asciiTheme="minorHAnsi" w:hAnsiTheme="minorHAnsi" w:cstheme="minorHAnsi"/>
        </w:rPr>
        <w:t xml:space="preserve"> (User Groups)</w:t>
      </w:r>
    </w:p>
    <w:p w14:paraId="593E2213" w14:textId="77777777" w:rsidR="007B3E14" w:rsidRDefault="007B3E14" w:rsidP="007B3E14">
      <w:pPr>
        <w:rPr>
          <w:lang w:eastAsia="de-DE"/>
        </w:rPr>
      </w:pPr>
      <w:r>
        <w:rPr>
          <w:lang w:eastAsia="de-DE"/>
        </w:rPr>
        <w:t>Benutzerg</w:t>
      </w:r>
      <w:r w:rsidRPr="00AD5DCC">
        <w:rPr>
          <w:lang w:eastAsia="de-DE"/>
        </w:rPr>
        <w:t>ruppen können definiert werden, um mehrere Berechtigungen und Identitäten mit einer Gemeinsamkeit zusammenzufassen, so dass alle Mitglieder einer Gruppe über dieselben Befugnisse verfügen. Dadurch werden aufwändige und fehlerhafte Zuweisungen von einzelnen Berechtigungen zu einem Benutzer verhindert.</w:t>
      </w:r>
    </w:p>
    <w:p w14:paraId="3FAE0E8A" w14:textId="77777777" w:rsidR="007B3E14" w:rsidRPr="00B73365" w:rsidRDefault="007B3E14" w:rsidP="007B3E14">
      <w:pPr>
        <w:pStyle w:val="Listenabsatz"/>
        <w:numPr>
          <w:ilvl w:val="0"/>
          <w:numId w:val="10"/>
        </w:numPr>
        <w:spacing w:before="240" w:line="240" w:lineRule="auto"/>
        <w:ind w:left="425" w:hanging="425"/>
        <w:rPr>
          <w:rFonts w:asciiTheme="minorHAnsi" w:hAnsiTheme="minorHAnsi" w:cstheme="minorHAnsi"/>
        </w:rPr>
      </w:pPr>
      <w:r w:rsidRPr="00B73365">
        <w:rPr>
          <w:rFonts w:asciiTheme="minorHAnsi" w:hAnsiTheme="minorHAnsi" w:cstheme="minorHAnsi"/>
        </w:rPr>
        <w:t>Berechtigung</w:t>
      </w:r>
      <w:r>
        <w:rPr>
          <w:rFonts w:asciiTheme="minorHAnsi" w:hAnsiTheme="minorHAnsi" w:cstheme="minorHAnsi"/>
        </w:rPr>
        <w:t xml:space="preserve"> (Authorization</w:t>
      </w:r>
      <w:r w:rsidRPr="005B42A9">
        <w:rPr>
          <w:rFonts w:asciiTheme="minorHAnsi" w:hAnsiTheme="minorHAnsi" w:cstheme="minorHAnsi"/>
        </w:rPr>
        <w:t>)</w:t>
      </w:r>
    </w:p>
    <w:p w14:paraId="1370A398" w14:textId="77777777" w:rsidR="007B3E14" w:rsidRDefault="007B3E14" w:rsidP="007B3E14">
      <w:pPr>
        <w:rPr>
          <w:lang w:eastAsia="de-DE"/>
        </w:rPr>
      </w:pPr>
      <w:r w:rsidRPr="00AD5DCC">
        <w:rPr>
          <w:lang w:eastAsia="de-DE"/>
        </w:rPr>
        <w:t xml:space="preserve">Eine Berechtigung regelt den Zugriff auf </w:t>
      </w:r>
      <w:r>
        <w:rPr>
          <w:lang w:eastAsia="de-DE"/>
        </w:rPr>
        <w:t xml:space="preserve">die E-Akten-Lösung </w:t>
      </w:r>
      <w:r w:rsidRPr="00AD5DCC">
        <w:rPr>
          <w:lang w:eastAsia="de-DE"/>
        </w:rPr>
        <w:t xml:space="preserve">und legt fest, welche Aktionen ein </w:t>
      </w:r>
      <w:r>
        <w:rPr>
          <w:lang w:eastAsia="de-DE"/>
        </w:rPr>
        <w:t>Benutzer</w:t>
      </w:r>
      <w:r w:rsidRPr="00AD5DCC">
        <w:rPr>
          <w:lang w:eastAsia="de-DE"/>
        </w:rPr>
        <w:t xml:space="preserve"> mit </w:t>
      </w:r>
      <w:r>
        <w:rPr>
          <w:lang w:eastAsia="de-DE"/>
        </w:rPr>
        <w:t>einer</w:t>
      </w:r>
      <w:r w:rsidRPr="00AD5DCC">
        <w:rPr>
          <w:lang w:eastAsia="de-DE"/>
        </w:rPr>
        <w:t xml:space="preserve"> Ressource ausführen kann. Für unterschiedliche Objekte können einzelnen </w:t>
      </w:r>
      <w:r>
        <w:rPr>
          <w:lang w:eastAsia="de-DE"/>
        </w:rPr>
        <w:t>Benutzern</w:t>
      </w:r>
      <w:r w:rsidRPr="00AD5DCC">
        <w:rPr>
          <w:lang w:eastAsia="de-DE"/>
        </w:rPr>
        <w:t xml:space="preserve">, Rollen oder </w:t>
      </w:r>
      <w:r>
        <w:rPr>
          <w:lang w:eastAsia="de-DE"/>
        </w:rPr>
        <w:t>Benutzerg</w:t>
      </w:r>
      <w:r w:rsidRPr="00AD5DCC">
        <w:rPr>
          <w:lang w:eastAsia="de-DE"/>
        </w:rPr>
        <w:t>ruppen Berechtigungen zugeordnet werden.</w:t>
      </w:r>
    </w:p>
    <w:p w14:paraId="6340C16D" w14:textId="77777777" w:rsidR="007B3E14" w:rsidRPr="00271511" w:rsidRDefault="007B3E14" w:rsidP="007B3E14">
      <w:pPr>
        <w:pStyle w:val="Listenabsatz"/>
        <w:numPr>
          <w:ilvl w:val="0"/>
          <w:numId w:val="10"/>
        </w:numPr>
        <w:spacing w:before="240" w:line="240" w:lineRule="auto"/>
        <w:ind w:left="425" w:hanging="425"/>
        <w:rPr>
          <w:rFonts w:asciiTheme="minorHAnsi" w:hAnsiTheme="minorHAnsi" w:cstheme="minorHAnsi"/>
        </w:rPr>
      </w:pPr>
      <w:r w:rsidRPr="00271511">
        <w:rPr>
          <w:rFonts w:asciiTheme="minorHAnsi" w:hAnsiTheme="minorHAnsi" w:cstheme="minorHAnsi"/>
        </w:rPr>
        <w:t>Ressourcen</w:t>
      </w:r>
      <w:r>
        <w:rPr>
          <w:rFonts w:asciiTheme="minorHAnsi" w:hAnsiTheme="minorHAnsi" w:cstheme="minorHAnsi"/>
        </w:rPr>
        <w:t xml:space="preserve"> (Resources)</w:t>
      </w:r>
    </w:p>
    <w:p w14:paraId="4649702D" w14:textId="77777777" w:rsidR="007B3E14" w:rsidRDefault="007B3E14" w:rsidP="007B3E14">
      <w:pPr>
        <w:rPr>
          <w:lang w:eastAsia="de-DE"/>
        </w:rPr>
      </w:pPr>
      <w:r w:rsidRPr="00AB067E">
        <w:rPr>
          <w:lang w:eastAsia="de-DE"/>
        </w:rPr>
        <w:t>Ressourcen sind Objekte, die Funktionen (z. B. Recherche, Analyse oder Konvertierung) und/oder Inhalte (z. B. Dateisystem, Verzeichnisse,</w:t>
      </w:r>
      <w:r>
        <w:rPr>
          <w:lang w:eastAsia="de-DE"/>
        </w:rPr>
        <w:t xml:space="preserve"> Verfahren, Ordner,</w:t>
      </w:r>
      <w:r w:rsidRPr="00AB067E">
        <w:rPr>
          <w:lang w:eastAsia="de-DE"/>
        </w:rPr>
        <w:t xml:space="preserve"> Akten, Aktenteile, Dokumente und Daten) bereitstellen, die genutzt werden können.</w:t>
      </w:r>
    </w:p>
    <w:p w14:paraId="0A6158AD" w14:textId="77777777" w:rsidR="007B3E14" w:rsidRPr="00B7671B" w:rsidRDefault="007B3E14" w:rsidP="007B3E14">
      <w:pPr>
        <w:pStyle w:val="Listenabsatz"/>
        <w:numPr>
          <w:ilvl w:val="0"/>
          <w:numId w:val="10"/>
        </w:numPr>
        <w:spacing w:before="240" w:line="240" w:lineRule="auto"/>
        <w:ind w:left="425" w:hanging="425"/>
        <w:rPr>
          <w:rFonts w:asciiTheme="minorHAnsi" w:hAnsiTheme="minorHAnsi" w:cstheme="minorHAnsi"/>
        </w:rPr>
      </w:pPr>
      <w:r>
        <w:rPr>
          <w:rFonts w:asciiTheme="minorHAnsi" w:hAnsiTheme="minorHAnsi" w:cstheme="minorHAnsi"/>
        </w:rPr>
        <w:t>Aktionsarten (T</w:t>
      </w:r>
      <w:r w:rsidRPr="005B42A9">
        <w:rPr>
          <w:rFonts w:asciiTheme="minorHAnsi" w:hAnsiTheme="minorHAnsi" w:cstheme="minorHAnsi"/>
        </w:rPr>
        <w:t>ype</w:t>
      </w:r>
      <w:r>
        <w:rPr>
          <w:rFonts w:asciiTheme="minorHAnsi" w:hAnsiTheme="minorHAnsi" w:cstheme="minorHAnsi"/>
        </w:rPr>
        <w:t>s</w:t>
      </w:r>
      <w:r w:rsidRPr="005B42A9">
        <w:rPr>
          <w:rFonts w:asciiTheme="minorHAnsi" w:hAnsiTheme="minorHAnsi" w:cstheme="minorHAnsi"/>
        </w:rPr>
        <w:t xml:space="preserve"> of </w:t>
      </w:r>
      <w:r>
        <w:rPr>
          <w:rFonts w:asciiTheme="minorHAnsi" w:hAnsiTheme="minorHAnsi" w:cstheme="minorHAnsi"/>
        </w:rPr>
        <w:t>A</w:t>
      </w:r>
      <w:r w:rsidRPr="005B42A9">
        <w:rPr>
          <w:rFonts w:asciiTheme="minorHAnsi" w:hAnsiTheme="minorHAnsi" w:cstheme="minorHAnsi"/>
        </w:rPr>
        <w:t>ction)</w:t>
      </w:r>
    </w:p>
    <w:p w14:paraId="53938EA8" w14:textId="77777777" w:rsidR="007B3E14" w:rsidRDefault="007B3E14" w:rsidP="007B3E14">
      <w:pPr>
        <w:rPr>
          <w:lang w:eastAsia="de-DE"/>
        </w:rPr>
      </w:pPr>
      <w:r>
        <w:rPr>
          <w:lang w:eastAsia="de-DE"/>
        </w:rPr>
        <w:t xml:space="preserve">Für </w:t>
      </w:r>
      <w:r w:rsidRPr="00271511">
        <w:rPr>
          <w:rFonts w:asciiTheme="minorHAnsi" w:hAnsiTheme="minorHAnsi" w:cstheme="minorHAnsi"/>
          <w:lang w:eastAsia="de-DE"/>
        </w:rPr>
        <w:t>Ressourcen</w:t>
      </w:r>
      <w:r>
        <w:rPr>
          <w:lang w:eastAsia="de-DE"/>
        </w:rPr>
        <w:t xml:space="preserve"> (Funktionen und/oder Inhalte) können folgende Aktionsarten freigegeben oder gesperrt werden:</w:t>
      </w:r>
    </w:p>
    <w:p w14:paraId="5ED4AA81" w14:textId="586C6D69" w:rsidR="007B3E14" w:rsidRPr="00BB65B5" w:rsidDel="005150EE" w:rsidRDefault="007B3E14" w:rsidP="007B3E14">
      <w:pPr>
        <w:pStyle w:val="Listenabsatz"/>
        <w:numPr>
          <w:ilvl w:val="0"/>
          <w:numId w:val="11"/>
        </w:numPr>
        <w:spacing w:before="240" w:line="240" w:lineRule="auto"/>
        <w:ind w:left="567" w:hanging="567"/>
        <w:rPr>
          <w:del w:id="3088" w:author="Kisch, Christian" w:date="2022-02-08T10:57:00Z"/>
          <w:rFonts w:asciiTheme="minorHAnsi" w:hAnsiTheme="minorHAnsi" w:cs="Arial"/>
        </w:rPr>
      </w:pPr>
      <w:del w:id="3089" w:author="Kisch, Christian" w:date="2022-02-08T10:57:00Z">
        <w:r w:rsidRPr="00BB65B5" w:rsidDel="005150EE">
          <w:rPr>
            <w:rFonts w:asciiTheme="minorHAnsi" w:hAnsiTheme="minorHAnsi" w:cs="Arial"/>
          </w:rPr>
          <w:delText>Entdecken</w:delText>
        </w:r>
        <w:r w:rsidDel="005150EE">
          <w:rPr>
            <w:rFonts w:asciiTheme="minorHAnsi" w:hAnsiTheme="minorHAnsi" w:cs="Arial"/>
          </w:rPr>
          <w:delText xml:space="preserve"> </w:delText>
        </w:r>
        <w:r w:rsidDel="005150EE">
          <w:rPr>
            <w:rFonts w:asciiTheme="minorHAnsi" w:hAnsiTheme="minorHAnsi" w:cstheme="minorHAnsi"/>
          </w:rPr>
          <w:delText>(Detect)</w:delText>
        </w:r>
      </w:del>
    </w:p>
    <w:p w14:paraId="1F9E1126" w14:textId="29A3FA6B" w:rsidR="007B3E14" w:rsidRPr="00AD5DCC" w:rsidDel="005150EE" w:rsidRDefault="007B3E14" w:rsidP="007B3E14">
      <w:pPr>
        <w:rPr>
          <w:del w:id="3090" w:author="Kisch, Christian" w:date="2022-02-08T10:57:00Z"/>
          <w:lang w:eastAsia="de-DE"/>
        </w:rPr>
      </w:pPr>
      <w:del w:id="3091" w:author="Kisch, Christian" w:date="2022-02-08T10:57:00Z">
        <w:r w:rsidRPr="00AD5DCC" w:rsidDel="005150EE">
          <w:rPr>
            <w:lang w:eastAsia="de-DE"/>
          </w:rPr>
          <w:delText xml:space="preserve">Die Berechtigung zum Entdecken ermöglicht es dem </w:delText>
        </w:r>
        <w:r w:rsidDel="005150EE">
          <w:rPr>
            <w:lang w:eastAsia="de-DE"/>
          </w:rPr>
          <w:delText>Benutzer</w:delText>
        </w:r>
        <w:r w:rsidRPr="00AD5DCC" w:rsidDel="005150EE">
          <w:rPr>
            <w:lang w:eastAsia="de-DE"/>
          </w:rPr>
          <w:delText xml:space="preserve">, die Existenz der jeweiligen Funktions- und/oder Inhaltsressource festzustellen, auf die sich die Berechtigung zum Entdecken bezieht. Weitere Rechte sind damit nicht verbunden, das heißt die Ressource kann nicht gelistet, angezeigt oder ausgewählt werden. Bei einer IT-Anwendungsfunktion darf ein </w:delText>
        </w:r>
        <w:r w:rsidDel="005150EE">
          <w:rPr>
            <w:lang w:eastAsia="de-DE"/>
          </w:rPr>
          <w:delText>Benutzer</w:delText>
        </w:r>
        <w:r w:rsidRPr="00AD5DCC" w:rsidDel="005150EE">
          <w:rPr>
            <w:lang w:eastAsia="de-DE"/>
          </w:rPr>
          <w:delText xml:space="preserve"> erfahren, dass </w:delText>
        </w:r>
        <w:r w:rsidDel="005150EE">
          <w:rPr>
            <w:lang w:eastAsia="de-DE"/>
          </w:rPr>
          <w:delText>das System</w:delText>
        </w:r>
        <w:r w:rsidRPr="00AD5DCC" w:rsidDel="005150EE">
          <w:rPr>
            <w:lang w:eastAsia="de-DE"/>
          </w:rPr>
          <w:delText xml:space="preserve"> über diese Funktion verfügt.</w:delText>
        </w:r>
      </w:del>
      <w:ins w:id="3092" w:author="Kopp, Laura" w:date="2022-01-12T15:13:00Z">
        <w:del w:id="3093" w:author="Kisch, Christian" w:date="2022-02-08T10:57:00Z">
          <w:r w:rsidR="00781491" w:rsidRPr="00781491" w:rsidDel="005150EE">
            <w:rPr>
              <w:lang w:eastAsia="de-DE"/>
            </w:rPr>
            <w:delText xml:space="preserve"> </w:delText>
          </w:r>
          <w:r w:rsidR="00781491" w:rsidDel="005150EE">
            <w:rPr>
              <w:lang w:eastAsia="de-DE"/>
            </w:rPr>
            <w:delText>Das Nutzungsrecht wird ihm darüber jedoch noch nicht eingeräumt</w:delText>
          </w:r>
        </w:del>
      </w:ins>
      <w:del w:id="3094" w:author="Kisch, Christian" w:date="2022-02-08T10:57:00Z">
        <w:r w:rsidDel="005150EE">
          <w:rPr>
            <w:lang w:eastAsia="de-DE"/>
          </w:rPr>
          <w:delText>.</w:delText>
        </w:r>
      </w:del>
    </w:p>
    <w:p w14:paraId="0E04A311" w14:textId="2FF0D6B7" w:rsidR="007B3E14" w:rsidRPr="00C56441" w:rsidDel="005150EE" w:rsidRDefault="007B3E14" w:rsidP="007B3E14">
      <w:pPr>
        <w:pStyle w:val="Listenabsatz"/>
        <w:numPr>
          <w:ilvl w:val="0"/>
          <w:numId w:val="11"/>
        </w:numPr>
        <w:spacing w:before="240" w:line="240" w:lineRule="auto"/>
        <w:ind w:left="567" w:hanging="567"/>
        <w:rPr>
          <w:del w:id="3095" w:author="Kisch, Christian" w:date="2022-02-08T10:57:00Z"/>
          <w:rFonts w:asciiTheme="minorHAnsi" w:hAnsiTheme="minorHAnsi"/>
        </w:rPr>
      </w:pPr>
      <w:del w:id="3096" w:author="Kisch, Christian" w:date="2022-02-08T10:57:00Z">
        <w:r w:rsidRPr="00C56441" w:rsidDel="005150EE">
          <w:rPr>
            <w:rFonts w:asciiTheme="minorHAnsi" w:hAnsiTheme="minorHAnsi" w:cs="Arial"/>
          </w:rPr>
          <w:delText>Suchen</w:delText>
        </w:r>
        <w:r w:rsidDel="005150EE">
          <w:rPr>
            <w:rFonts w:asciiTheme="minorHAnsi" w:hAnsiTheme="minorHAnsi" w:cs="Arial"/>
          </w:rPr>
          <w:delText xml:space="preserve"> </w:delText>
        </w:r>
        <w:r w:rsidDel="005150EE">
          <w:rPr>
            <w:rFonts w:asciiTheme="minorHAnsi" w:hAnsiTheme="minorHAnsi" w:cstheme="minorHAnsi"/>
          </w:rPr>
          <w:delText>(Search/Find)</w:delText>
        </w:r>
      </w:del>
    </w:p>
    <w:p w14:paraId="62F088DB" w14:textId="61DB7159" w:rsidR="007B3E14" w:rsidRPr="00AD5DCC" w:rsidDel="005150EE" w:rsidRDefault="007B3E14" w:rsidP="007B3E14">
      <w:pPr>
        <w:rPr>
          <w:del w:id="3097" w:author="Kisch, Christian" w:date="2022-02-08T10:57:00Z"/>
          <w:lang w:eastAsia="de-DE"/>
        </w:rPr>
      </w:pPr>
      <w:del w:id="3098" w:author="Kisch, Christian" w:date="2022-02-08T10:57:00Z">
        <w:r w:rsidRPr="00AD5DCC" w:rsidDel="005150EE">
          <w:rPr>
            <w:lang w:eastAsia="de-DE"/>
          </w:rPr>
          <w:delText xml:space="preserve">Die Berechtigung zum Suchen erlaubt es dem </w:delText>
        </w:r>
        <w:r w:rsidDel="005150EE">
          <w:rPr>
            <w:lang w:eastAsia="de-DE"/>
          </w:rPr>
          <w:delText>Benutzer</w:delText>
        </w:r>
        <w:r w:rsidRPr="00AD5DCC" w:rsidDel="005150EE">
          <w:rPr>
            <w:lang w:eastAsia="de-DE"/>
          </w:rPr>
          <w:delText>, nach Inhaltsressourcen, deren Ablageort unbekannt ist, zu suchen. Die Suchberechtigung schließt die Berechtigung zum Entdecken mit ein.</w:delText>
        </w:r>
      </w:del>
    </w:p>
    <w:p w14:paraId="40BF36EA" w14:textId="5B846C5B" w:rsidR="007B3E14" w:rsidRPr="00DC5DD4" w:rsidDel="005150EE" w:rsidRDefault="007B3E14" w:rsidP="007B3E14">
      <w:pPr>
        <w:pStyle w:val="Listenabsatz"/>
        <w:numPr>
          <w:ilvl w:val="0"/>
          <w:numId w:val="11"/>
        </w:numPr>
        <w:spacing w:before="240" w:line="240" w:lineRule="auto"/>
        <w:ind w:left="567" w:hanging="567"/>
        <w:rPr>
          <w:del w:id="3099" w:author="Kisch, Christian" w:date="2022-02-08T10:57:00Z"/>
          <w:rFonts w:asciiTheme="minorHAnsi" w:hAnsiTheme="minorHAnsi" w:cs="Arial"/>
        </w:rPr>
      </w:pPr>
      <w:del w:id="3100" w:author="Kisch, Christian" w:date="2022-02-08T10:57:00Z">
        <w:r w:rsidRPr="00DC5DD4" w:rsidDel="005150EE">
          <w:rPr>
            <w:rFonts w:asciiTheme="minorHAnsi" w:hAnsiTheme="minorHAnsi" w:cs="Arial"/>
          </w:rPr>
          <w:delText>Vergleichen</w:delText>
        </w:r>
        <w:r w:rsidDel="005150EE">
          <w:rPr>
            <w:rFonts w:asciiTheme="minorHAnsi" w:hAnsiTheme="minorHAnsi" w:cs="Arial"/>
          </w:rPr>
          <w:delText xml:space="preserve"> </w:delText>
        </w:r>
        <w:r w:rsidDel="005150EE">
          <w:rPr>
            <w:rFonts w:asciiTheme="minorHAnsi" w:hAnsiTheme="minorHAnsi" w:cstheme="minorHAnsi"/>
          </w:rPr>
          <w:delText>(Compare)</w:delText>
        </w:r>
      </w:del>
    </w:p>
    <w:p w14:paraId="02AA846E" w14:textId="05DF293B" w:rsidR="007B3E14" w:rsidRPr="00DC5DD4" w:rsidDel="005150EE" w:rsidRDefault="007B3E14" w:rsidP="007B3E14">
      <w:pPr>
        <w:rPr>
          <w:del w:id="3101" w:author="Kisch, Christian" w:date="2022-02-08T10:57:00Z"/>
          <w:lang w:eastAsia="de-DE"/>
        </w:rPr>
      </w:pPr>
      <w:del w:id="3102" w:author="Kisch, Christian" w:date="2022-02-08T10:57:00Z">
        <w:r w:rsidDel="005150EE">
          <w:rPr>
            <w:lang w:eastAsia="de-DE"/>
          </w:rPr>
          <w:delText>Die Berechtigung zum Vergleichen gestattet es dem Benutzer, Vergleiche zwischen Inhaltsressourcen durchzuführen, ohne diese darzustellen oder zu lesen. Die Vergleichsberechtigung schließt die Berechtigung zum Entdecken mit ein.</w:delText>
        </w:r>
      </w:del>
    </w:p>
    <w:p w14:paraId="62A72622" w14:textId="3355D9FE" w:rsidR="007B3E14" w:rsidRPr="00BF3B17" w:rsidDel="005150EE" w:rsidRDefault="007B3E14" w:rsidP="007B3E14">
      <w:pPr>
        <w:pStyle w:val="Listenabsatz"/>
        <w:numPr>
          <w:ilvl w:val="0"/>
          <w:numId w:val="11"/>
        </w:numPr>
        <w:spacing w:before="240" w:line="240" w:lineRule="auto"/>
        <w:ind w:left="567" w:hanging="567"/>
        <w:rPr>
          <w:del w:id="3103" w:author="Kisch, Christian" w:date="2022-02-08T10:57:00Z"/>
          <w:rFonts w:asciiTheme="minorHAnsi" w:hAnsiTheme="minorHAnsi"/>
        </w:rPr>
      </w:pPr>
      <w:del w:id="3104" w:author="Kisch, Christian" w:date="2022-02-08T10:57:00Z">
        <w:r w:rsidRPr="00BF3B17" w:rsidDel="005150EE">
          <w:rPr>
            <w:rFonts w:asciiTheme="minorHAnsi" w:hAnsiTheme="minorHAnsi"/>
          </w:rPr>
          <w:delText>Darstellen</w:delText>
        </w:r>
        <w:r w:rsidDel="005150EE">
          <w:rPr>
            <w:rFonts w:asciiTheme="minorHAnsi" w:hAnsiTheme="minorHAnsi"/>
          </w:rPr>
          <w:delText xml:space="preserve">/Zeigen </w:delText>
        </w:r>
        <w:r w:rsidDel="005150EE">
          <w:rPr>
            <w:rFonts w:asciiTheme="minorHAnsi" w:hAnsiTheme="minorHAnsi" w:cstheme="minorHAnsi"/>
          </w:rPr>
          <w:delText>(Show)</w:delText>
        </w:r>
      </w:del>
    </w:p>
    <w:p w14:paraId="416ECCB5" w14:textId="6D861BB0" w:rsidR="007B3E14" w:rsidRPr="00AD5DCC" w:rsidDel="005150EE" w:rsidRDefault="007B3E14" w:rsidP="007B3E14">
      <w:pPr>
        <w:rPr>
          <w:del w:id="3105" w:author="Kisch, Christian" w:date="2022-02-08T10:57:00Z"/>
          <w:lang w:eastAsia="de-DE"/>
        </w:rPr>
      </w:pPr>
      <w:del w:id="3106" w:author="Kisch, Christian" w:date="2022-02-08T10:57:00Z">
        <w:r w:rsidRPr="00AD5DCC" w:rsidDel="005150EE">
          <w:rPr>
            <w:lang w:eastAsia="de-DE"/>
          </w:rPr>
          <w:delText>Die Berechtigung zum Darstellen</w:delText>
        </w:r>
        <w:r w:rsidDel="005150EE">
          <w:rPr>
            <w:lang w:eastAsia="de-DE"/>
          </w:rPr>
          <w:delText>/Zeigen</w:delText>
        </w:r>
        <w:r w:rsidRPr="00AD5DCC" w:rsidDel="005150EE">
          <w:rPr>
            <w:lang w:eastAsia="de-DE"/>
          </w:rPr>
          <w:delText xml:space="preserve"> ermöglicht es</w:delText>
        </w:r>
        <w:r w:rsidRPr="00A530ED" w:rsidDel="005150EE">
          <w:rPr>
            <w:lang w:eastAsia="de-DE"/>
          </w:rPr>
          <w:delText xml:space="preserve"> </w:delText>
        </w:r>
        <w:r w:rsidRPr="00AD5DCC" w:rsidDel="005150EE">
          <w:rPr>
            <w:lang w:eastAsia="de-DE"/>
          </w:rPr>
          <w:delText xml:space="preserve">dem </w:delText>
        </w:r>
        <w:r w:rsidDel="005150EE">
          <w:rPr>
            <w:lang w:eastAsia="de-DE"/>
          </w:rPr>
          <w:delText>Benutzer</w:delText>
        </w:r>
        <w:r w:rsidRPr="00AD5DCC" w:rsidDel="005150EE">
          <w:rPr>
            <w:lang w:eastAsia="de-DE"/>
          </w:rPr>
          <w:delText>, sich die Inhaltsressource anzeigen zu lassen (z. B. in einem Verzeichnis oder einer Liste) ohne dass sie geöffnet und gelesen werden kann.</w:delText>
        </w:r>
      </w:del>
    </w:p>
    <w:p w14:paraId="52B00AE1" w14:textId="1421B1CD" w:rsidR="007B3E14" w:rsidRPr="00A530ED" w:rsidRDefault="007B3E14" w:rsidP="007B3E14">
      <w:pPr>
        <w:pStyle w:val="Listenabsatz"/>
        <w:numPr>
          <w:ilvl w:val="0"/>
          <w:numId w:val="11"/>
        </w:numPr>
        <w:spacing w:before="240" w:line="240" w:lineRule="auto"/>
        <w:ind w:left="567" w:hanging="567"/>
        <w:rPr>
          <w:rFonts w:asciiTheme="minorHAnsi" w:hAnsiTheme="minorHAnsi"/>
        </w:rPr>
      </w:pPr>
      <w:r w:rsidRPr="00A530ED">
        <w:rPr>
          <w:rFonts w:asciiTheme="minorHAnsi" w:hAnsiTheme="minorHAnsi"/>
        </w:rPr>
        <w:t>Lesen</w:t>
      </w:r>
      <w:r>
        <w:rPr>
          <w:rFonts w:asciiTheme="minorHAnsi" w:hAnsiTheme="minorHAnsi"/>
        </w:rPr>
        <w:t>/</w:t>
      </w:r>
      <w:del w:id="3107" w:author="Kisch, Christian" w:date="2022-02-08T10:53:00Z">
        <w:r w:rsidDel="00C67311">
          <w:rPr>
            <w:rFonts w:asciiTheme="minorHAnsi" w:hAnsiTheme="minorHAnsi"/>
          </w:rPr>
          <w:delText xml:space="preserve">Finden </w:delText>
        </w:r>
      </w:del>
      <w:ins w:id="3108" w:author="Kisch, Christian" w:date="2022-02-08T10:53:00Z">
        <w:r w:rsidR="00C67311">
          <w:rPr>
            <w:rFonts w:asciiTheme="minorHAnsi" w:hAnsiTheme="minorHAnsi"/>
          </w:rPr>
          <w:t xml:space="preserve">Öffnen </w:t>
        </w:r>
      </w:ins>
      <w:r>
        <w:rPr>
          <w:rFonts w:asciiTheme="minorHAnsi" w:hAnsiTheme="minorHAnsi" w:cstheme="minorHAnsi"/>
        </w:rPr>
        <w:t>(Read/Open)</w:t>
      </w:r>
    </w:p>
    <w:p w14:paraId="7709F549" w14:textId="77777777" w:rsidR="005150EE" w:rsidRDefault="007B3E14" w:rsidP="007B3E14">
      <w:pPr>
        <w:rPr>
          <w:ins w:id="3109" w:author="Kisch, Christian" w:date="2022-02-08T10:55:00Z"/>
          <w:lang w:eastAsia="de-DE"/>
        </w:rPr>
      </w:pPr>
      <w:r w:rsidRPr="00AD5DCC">
        <w:rPr>
          <w:lang w:eastAsia="de-DE"/>
        </w:rPr>
        <w:t>Die Berechtigung zum Lesen</w:t>
      </w:r>
      <w:r>
        <w:rPr>
          <w:lang w:eastAsia="de-DE"/>
        </w:rPr>
        <w:t>/Finden</w:t>
      </w:r>
      <w:r w:rsidRPr="00AD5DCC">
        <w:rPr>
          <w:lang w:eastAsia="de-DE"/>
        </w:rPr>
        <w:t xml:space="preserve"> erlaubt es dem </w:t>
      </w:r>
      <w:r>
        <w:rPr>
          <w:lang w:eastAsia="de-DE"/>
        </w:rPr>
        <w:t>Benutzer</w:t>
      </w:r>
      <w:r w:rsidRPr="00AD5DCC">
        <w:rPr>
          <w:lang w:eastAsia="de-DE"/>
        </w:rPr>
        <w:t xml:space="preserve">, auf den Inhalt der Ressource zuzugreifen. </w:t>
      </w:r>
      <w:r>
        <w:rPr>
          <w:lang w:eastAsia="de-DE"/>
        </w:rPr>
        <w:t>Dokumente/</w:t>
      </w:r>
      <w:r w:rsidRPr="00AD5DCC">
        <w:rPr>
          <w:lang w:eastAsia="de-DE"/>
        </w:rPr>
        <w:t>Dateien dürfen geöffnet und der Inhalt angezeigt und/oder ausgelesen werden. Attribute und Verwaltungsinformationen der Ressource können angezeigt werden.</w:t>
      </w:r>
    </w:p>
    <w:p w14:paraId="469E2C62" w14:textId="58BCC077" w:rsidR="007B3E14" w:rsidRPr="00AD5DCC" w:rsidRDefault="007B3E14" w:rsidP="007B3E14">
      <w:pPr>
        <w:rPr>
          <w:lang w:eastAsia="de-DE"/>
        </w:rPr>
      </w:pPr>
      <w:del w:id="3110" w:author="Kisch, Christian" w:date="2022-02-08T10:55:00Z">
        <w:r w:rsidRPr="00AD5DCC" w:rsidDel="005150EE">
          <w:rPr>
            <w:lang w:eastAsia="de-DE"/>
          </w:rPr>
          <w:delText xml:space="preserve"> </w:delText>
        </w:r>
      </w:del>
      <w:r w:rsidRPr="00AD5DCC">
        <w:rPr>
          <w:lang w:eastAsia="de-DE"/>
        </w:rPr>
        <w:t>Die Leseberechtigung schließt die Berechtigung zum Darstellen</w:t>
      </w:r>
      <w:r>
        <w:rPr>
          <w:lang w:eastAsia="de-DE"/>
        </w:rPr>
        <w:t>/Zeigen</w:t>
      </w:r>
      <w:r w:rsidRPr="00AD5DCC">
        <w:rPr>
          <w:lang w:eastAsia="de-DE"/>
        </w:rPr>
        <w:t xml:space="preserve"> </w:t>
      </w:r>
      <w:ins w:id="3111" w:author="Kisch, Christian" w:date="2022-02-08T10:53:00Z">
        <w:r w:rsidR="00C67311">
          <w:rPr>
            <w:lang w:eastAsia="de-DE"/>
          </w:rPr>
          <w:t>(</w:t>
        </w:r>
      </w:ins>
      <w:ins w:id="3112" w:author="Kisch, Christian" w:date="2022-02-08T10:54:00Z">
        <w:r w:rsidR="00C67311">
          <w:rPr>
            <w:lang w:eastAsia="de-DE"/>
          </w:rPr>
          <w:t>Show), Vergleichen (Compare)</w:t>
        </w:r>
        <w:r w:rsidR="005150EE">
          <w:rPr>
            <w:lang w:eastAsia="de-DE"/>
          </w:rPr>
          <w:t>, Suchen (Search/Find</w:t>
        </w:r>
      </w:ins>
      <w:ins w:id="3113" w:author="Kisch, Christian" w:date="2022-02-08T10:55:00Z">
        <w:r w:rsidR="005150EE">
          <w:rPr>
            <w:lang w:eastAsia="de-DE"/>
          </w:rPr>
          <w:t xml:space="preserve">) und Entdecken (Detect) </w:t>
        </w:r>
      </w:ins>
      <w:r w:rsidRPr="00AD5DCC">
        <w:rPr>
          <w:lang w:eastAsia="de-DE"/>
        </w:rPr>
        <w:t>mit ein.</w:t>
      </w:r>
      <w:ins w:id="3114" w:author="Kisch, Christian" w:date="2022-02-08T10:56:00Z">
        <w:r w:rsidR="005150EE">
          <w:rPr>
            <w:lang w:eastAsia="de-DE"/>
          </w:rPr>
          <w:t xml:space="preserve"> </w:t>
        </w:r>
        <w:r w:rsidR="005150EE" w:rsidRPr="00AD5DCC">
          <w:rPr>
            <w:lang w:eastAsia="de-DE"/>
          </w:rPr>
          <w:t>Darstellen</w:t>
        </w:r>
        <w:r w:rsidR="005150EE">
          <w:rPr>
            <w:lang w:eastAsia="de-DE"/>
          </w:rPr>
          <w:t>/Zeigen</w:t>
        </w:r>
        <w:r w:rsidR="005150EE" w:rsidRPr="00AD5DCC">
          <w:rPr>
            <w:lang w:eastAsia="de-DE"/>
          </w:rPr>
          <w:t xml:space="preserve"> ermöglicht es</w:t>
        </w:r>
        <w:r w:rsidR="005150EE" w:rsidRPr="00A530ED">
          <w:rPr>
            <w:lang w:eastAsia="de-DE"/>
          </w:rPr>
          <w:t xml:space="preserve"> </w:t>
        </w:r>
        <w:r w:rsidR="005150EE" w:rsidRPr="00AD5DCC">
          <w:rPr>
            <w:lang w:eastAsia="de-DE"/>
          </w:rPr>
          <w:t xml:space="preserve">dem </w:t>
        </w:r>
        <w:r w:rsidR="005150EE">
          <w:rPr>
            <w:lang w:eastAsia="de-DE"/>
          </w:rPr>
          <w:t>Benutzer</w:t>
        </w:r>
        <w:r w:rsidR="005150EE" w:rsidRPr="00AD5DCC">
          <w:rPr>
            <w:lang w:eastAsia="de-DE"/>
          </w:rPr>
          <w:t>, sich die Inhaltsressource anzeigen zu lassen (z. B. in einem Verzeichnis oder einer Liste) ohne dass sie geöffnet und gelesen werden kann.</w:t>
        </w:r>
        <w:r w:rsidR="005150EE">
          <w:rPr>
            <w:lang w:eastAsia="de-DE"/>
          </w:rPr>
          <w:t xml:space="preserve"> Vergleichen gestattet es dem Benutzer, Vergleiche zwischen Inhaltsressourcen durchzuführen, ohne diese darzustellen oder zu lesen. Die Vergleichsberechtigung schließt die Berechtigung zum Entdecken mit ein.</w:t>
        </w:r>
      </w:ins>
      <w:ins w:id="3115" w:author="Kisch, Christian" w:date="2022-02-08T10:57:00Z">
        <w:r w:rsidR="005150EE">
          <w:rPr>
            <w:lang w:eastAsia="de-DE"/>
          </w:rPr>
          <w:t xml:space="preserve"> </w:t>
        </w:r>
        <w:r w:rsidR="005150EE" w:rsidRPr="00AD5DCC">
          <w:rPr>
            <w:lang w:eastAsia="de-DE"/>
          </w:rPr>
          <w:t xml:space="preserve">Suchen erlaubt es dem </w:t>
        </w:r>
        <w:r w:rsidR="005150EE">
          <w:rPr>
            <w:lang w:eastAsia="de-DE"/>
          </w:rPr>
          <w:t>Benutzer</w:t>
        </w:r>
        <w:r w:rsidR="005150EE" w:rsidRPr="00AD5DCC">
          <w:rPr>
            <w:lang w:eastAsia="de-DE"/>
          </w:rPr>
          <w:t>, nach Inhaltsressourcen, deren Ablageort unbekannt ist, zu suchen. Die Suchberechtigung schließt die Berechtigung zum Entdecken mit ein.</w:t>
        </w:r>
        <w:r w:rsidR="005150EE">
          <w:rPr>
            <w:lang w:eastAsia="de-DE"/>
          </w:rPr>
          <w:t xml:space="preserve"> </w:t>
        </w:r>
        <w:r w:rsidR="005150EE" w:rsidRPr="00AD5DCC">
          <w:rPr>
            <w:lang w:eastAsia="de-DE"/>
          </w:rPr>
          <w:t xml:space="preserve">Entdecken ermöglicht es dem </w:t>
        </w:r>
        <w:r w:rsidR="005150EE">
          <w:rPr>
            <w:lang w:eastAsia="de-DE"/>
          </w:rPr>
          <w:t>Benutzer</w:t>
        </w:r>
        <w:r w:rsidR="005150EE" w:rsidRPr="00AD5DCC">
          <w:rPr>
            <w:lang w:eastAsia="de-DE"/>
          </w:rPr>
          <w:t>, die Existenz der jeweiligen Funktions- und/oder Inhaltsressource festzustellen, auf die sich die Berechtigung zum Entdecken bezieht.</w:t>
        </w:r>
      </w:ins>
    </w:p>
    <w:p w14:paraId="3D1992DA" w14:textId="3B8BCA83" w:rsidR="007B3E14" w:rsidRPr="00A530ED" w:rsidDel="005150EE" w:rsidRDefault="007B3E14" w:rsidP="007B3E14">
      <w:pPr>
        <w:pStyle w:val="Listenabsatz"/>
        <w:numPr>
          <w:ilvl w:val="0"/>
          <w:numId w:val="11"/>
        </w:numPr>
        <w:spacing w:before="240" w:line="240" w:lineRule="auto"/>
        <w:ind w:left="567" w:hanging="567"/>
        <w:rPr>
          <w:del w:id="3116" w:author="Kisch, Christian" w:date="2022-02-08T11:02:00Z"/>
          <w:rFonts w:asciiTheme="minorHAnsi" w:hAnsiTheme="minorHAnsi"/>
        </w:rPr>
      </w:pPr>
      <w:del w:id="3117" w:author="Kisch, Christian" w:date="2022-02-08T11:02:00Z">
        <w:r w:rsidRPr="00A530ED" w:rsidDel="005150EE">
          <w:rPr>
            <w:rFonts w:asciiTheme="minorHAnsi" w:hAnsiTheme="minorHAnsi"/>
          </w:rPr>
          <w:delText>Hinzufügen</w:delText>
        </w:r>
        <w:r w:rsidDel="005150EE">
          <w:rPr>
            <w:rFonts w:asciiTheme="minorHAnsi" w:hAnsiTheme="minorHAnsi"/>
          </w:rPr>
          <w:delText xml:space="preserve"> </w:delText>
        </w:r>
        <w:r w:rsidDel="005150EE">
          <w:rPr>
            <w:rFonts w:asciiTheme="minorHAnsi" w:hAnsiTheme="minorHAnsi" w:cstheme="minorHAnsi"/>
          </w:rPr>
          <w:delText>(Add)</w:delText>
        </w:r>
      </w:del>
    </w:p>
    <w:p w14:paraId="19239A93" w14:textId="4699ECB5" w:rsidR="007B3E14" w:rsidRPr="00AD5DCC" w:rsidDel="005150EE" w:rsidRDefault="007B3E14" w:rsidP="007B3E14">
      <w:pPr>
        <w:rPr>
          <w:del w:id="3118" w:author="Kisch, Christian" w:date="2022-02-08T11:02:00Z"/>
          <w:lang w:eastAsia="de-DE"/>
        </w:rPr>
      </w:pPr>
      <w:del w:id="3119" w:author="Kisch, Christian" w:date="2022-02-08T11:02:00Z">
        <w:r w:rsidRPr="00AD5DCC" w:rsidDel="005150EE">
          <w:rPr>
            <w:lang w:eastAsia="de-DE"/>
          </w:rPr>
          <w:delText xml:space="preserve">Die Berechtigung zum Hinzufügen gestattet es dem </w:delText>
        </w:r>
        <w:r w:rsidDel="005150EE">
          <w:rPr>
            <w:lang w:eastAsia="de-DE"/>
          </w:rPr>
          <w:delText>Benutzer</w:delText>
        </w:r>
        <w:r w:rsidRPr="00AD5DCC" w:rsidDel="005150EE">
          <w:rPr>
            <w:lang w:eastAsia="de-DE"/>
          </w:rPr>
          <w:delText xml:space="preserve">, der Inhaltsressource etwas hinzuzufügen. </w:delText>
        </w:r>
        <w:r w:rsidDel="005150EE">
          <w:rPr>
            <w:lang w:eastAsia="de-DE"/>
          </w:rPr>
          <w:delText>In der E-Akten-Lösung</w:delText>
        </w:r>
        <w:r w:rsidRPr="00AD5DCC" w:rsidDel="005150EE">
          <w:rPr>
            <w:lang w:eastAsia="de-DE"/>
          </w:rPr>
          <w:delText xml:space="preserve"> können </w:delText>
        </w:r>
        <w:r w:rsidDel="005150EE">
          <w:rPr>
            <w:lang w:eastAsia="de-DE"/>
          </w:rPr>
          <w:delText>beispielsweise Dokumente</w:delText>
        </w:r>
        <w:r w:rsidRPr="00AD5DCC" w:rsidDel="005150EE">
          <w:rPr>
            <w:lang w:eastAsia="de-DE"/>
          </w:rPr>
          <w:delText xml:space="preserve"> angelegt und in </w:delText>
        </w:r>
        <w:r w:rsidDel="005150EE">
          <w:rPr>
            <w:lang w:eastAsia="de-DE"/>
          </w:rPr>
          <w:delText>Dokumente schreibend</w:delText>
        </w:r>
        <w:r w:rsidRPr="00AD5DCC" w:rsidDel="005150EE">
          <w:rPr>
            <w:lang w:eastAsia="de-DE"/>
          </w:rPr>
          <w:delText xml:space="preserve"> Inhalte hinzugefügt werden. Die Hinzufügberechtigung schließt die Berechtigungen zum Entdecken und Darstellen mit ein und ist in der Regel mit </w:delText>
        </w:r>
        <w:r w:rsidDel="005150EE">
          <w:rPr>
            <w:lang w:eastAsia="de-DE"/>
          </w:rPr>
          <w:delText>der Leseberechtigung verbunden.</w:delText>
        </w:r>
      </w:del>
    </w:p>
    <w:p w14:paraId="05EDCA07" w14:textId="18AF492D" w:rsidR="007B3E14" w:rsidRPr="00D33EB4" w:rsidDel="005150EE" w:rsidRDefault="007B3E14" w:rsidP="007B3E14">
      <w:pPr>
        <w:pStyle w:val="Listenabsatz"/>
        <w:numPr>
          <w:ilvl w:val="0"/>
          <w:numId w:val="11"/>
        </w:numPr>
        <w:spacing w:before="240" w:line="240" w:lineRule="auto"/>
        <w:ind w:left="567" w:hanging="567"/>
        <w:rPr>
          <w:del w:id="3120" w:author="Kisch, Christian" w:date="2022-02-08T11:02:00Z"/>
          <w:rFonts w:asciiTheme="minorHAnsi" w:hAnsiTheme="minorHAnsi"/>
        </w:rPr>
      </w:pPr>
      <w:del w:id="3121" w:author="Kisch, Christian" w:date="2022-02-08T11:02:00Z">
        <w:r w:rsidRPr="00D33EB4" w:rsidDel="005150EE">
          <w:rPr>
            <w:rFonts w:asciiTheme="minorHAnsi" w:hAnsiTheme="minorHAnsi"/>
          </w:rPr>
          <w:delText>Ändern</w:delText>
        </w:r>
        <w:r w:rsidDel="005150EE">
          <w:rPr>
            <w:rFonts w:asciiTheme="minorHAnsi" w:hAnsiTheme="minorHAnsi"/>
          </w:rPr>
          <w:delText xml:space="preserve"> </w:delText>
        </w:r>
        <w:r w:rsidDel="005150EE">
          <w:rPr>
            <w:rFonts w:asciiTheme="minorHAnsi" w:hAnsiTheme="minorHAnsi" w:cstheme="minorHAnsi"/>
          </w:rPr>
          <w:delText>(Change/Modify)</w:delText>
        </w:r>
      </w:del>
    </w:p>
    <w:p w14:paraId="0E6C331B" w14:textId="30C454BE" w:rsidR="007B3E14" w:rsidDel="005150EE" w:rsidRDefault="007B3E14" w:rsidP="007B3E14">
      <w:pPr>
        <w:rPr>
          <w:del w:id="3122" w:author="Kisch, Christian" w:date="2022-02-08T11:02:00Z"/>
          <w:lang w:eastAsia="de-DE"/>
        </w:rPr>
      </w:pPr>
      <w:del w:id="3123" w:author="Kisch, Christian" w:date="2022-02-08T11:02:00Z">
        <w:r w:rsidRPr="00AD5DCC" w:rsidDel="005150EE">
          <w:rPr>
            <w:lang w:eastAsia="de-DE"/>
          </w:rPr>
          <w:delText xml:space="preserve">Die Berechtigung zum Ändern ermöglicht es dem </w:delText>
        </w:r>
        <w:r w:rsidDel="005150EE">
          <w:rPr>
            <w:lang w:eastAsia="de-DE"/>
          </w:rPr>
          <w:delText>Benutzer</w:delText>
        </w:r>
        <w:r w:rsidRPr="00AD5DCC" w:rsidDel="005150EE">
          <w:rPr>
            <w:lang w:eastAsia="de-DE"/>
          </w:rPr>
          <w:delText>, Funktionen oder Inhalte der Ressourcen zu verändern. Neue Funktionen oder Inhalte können hinzugefügt oder bestehende Inhalte weggenommen werden. Die Änderungsberechtigung schließt die Berechtigungen zum Hi</w:delText>
        </w:r>
        <w:r w:rsidDel="005150EE">
          <w:rPr>
            <w:lang w:eastAsia="de-DE"/>
          </w:rPr>
          <w:delText>nzufügen und zum Lesen mit ein.</w:delText>
        </w:r>
      </w:del>
    </w:p>
    <w:p w14:paraId="2F443155" w14:textId="77777777" w:rsidR="005150EE" w:rsidRDefault="005150EE" w:rsidP="005150EE">
      <w:pPr>
        <w:pStyle w:val="Listenabsatz"/>
        <w:numPr>
          <w:ilvl w:val="0"/>
          <w:numId w:val="11"/>
        </w:numPr>
        <w:spacing w:before="240" w:line="240" w:lineRule="auto"/>
        <w:ind w:left="567" w:hanging="567"/>
        <w:rPr>
          <w:ins w:id="3124" w:author="Kisch, Christian" w:date="2022-02-08T11:02:00Z"/>
          <w:rFonts w:asciiTheme="minorHAnsi" w:hAnsiTheme="minorHAnsi"/>
        </w:rPr>
      </w:pPr>
      <w:commentRangeStart w:id="3125"/>
      <w:ins w:id="3126" w:author="Kisch, Christian" w:date="2022-02-08T11:02:00Z">
        <w:r w:rsidRPr="00D33EB4">
          <w:rPr>
            <w:rFonts w:asciiTheme="minorHAnsi" w:hAnsiTheme="minorHAnsi"/>
          </w:rPr>
          <w:t>Schreiben</w:t>
        </w:r>
        <w:r>
          <w:rPr>
            <w:rFonts w:asciiTheme="minorHAnsi" w:hAnsiTheme="minorHAnsi"/>
          </w:rPr>
          <w:t xml:space="preserve"> </w:t>
        </w:r>
        <w:commentRangeEnd w:id="3125"/>
        <w:r>
          <w:rPr>
            <w:rStyle w:val="Kommentarzeichen"/>
            <w:rFonts w:asciiTheme="minorHAnsi" w:hAnsiTheme="minorHAnsi" w:cstheme="minorBidi"/>
            <w:lang w:eastAsia="en-US"/>
          </w:rPr>
          <w:commentReference w:id="3125"/>
        </w:r>
        <w:r>
          <w:rPr>
            <w:rFonts w:asciiTheme="minorHAnsi" w:hAnsiTheme="minorHAnsi" w:cstheme="minorHAnsi"/>
          </w:rPr>
          <w:t>(Write</w:t>
        </w:r>
        <w:r w:rsidRPr="00B52FC0">
          <w:rPr>
            <w:rFonts w:asciiTheme="minorHAnsi" w:hAnsiTheme="minorHAnsi" w:cstheme="minorHAnsi"/>
          </w:rPr>
          <w:t>)</w:t>
        </w:r>
      </w:ins>
    </w:p>
    <w:p w14:paraId="66256657" w14:textId="77777777" w:rsidR="005150EE" w:rsidRDefault="005150EE" w:rsidP="005150EE">
      <w:pPr>
        <w:rPr>
          <w:ins w:id="3127" w:author="Kisch, Christian" w:date="2022-02-08T11:02:00Z"/>
          <w:lang w:eastAsia="de-DE"/>
        </w:rPr>
      </w:pPr>
      <w:ins w:id="3128" w:author="Kisch, Christian" w:date="2022-02-08T11:02:00Z">
        <w:r>
          <w:rPr>
            <w:lang w:eastAsia="de-DE"/>
          </w:rPr>
          <w:t>Die Berechtigung zum Schreiben umfasst die Berechtigungen Lesen/Öffnen, Hinzufügen und Ändern.</w:t>
        </w:r>
      </w:ins>
    </w:p>
    <w:p w14:paraId="43D3F6FD" w14:textId="77777777" w:rsidR="005150EE" w:rsidRDefault="005150EE" w:rsidP="005150EE">
      <w:pPr>
        <w:rPr>
          <w:ins w:id="3129" w:author="Kisch, Christian" w:date="2022-02-08T11:02:00Z"/>
          <w:lang w:eastAsia="de-DE"/>
        </w:rPr>
      </w:pPr>
      <w:ins w:id="3130" w:author="Kisch, Christian" w:date="2022-02-08T11:02:00Z">
        <w:r w:rsidRPr="00AD5DCC">
          <w:rPr>
            <w:lang w:eastAsia="de-DE"/>
          </w:rPr>
          <w:t xml:space="preserve">Hinzufügen gestattet es dem </w:t>
        </w:r>
        <w:r>
          <w:rPr>
            <w:lang w:eastAsia="de-DE"/>
          </w:rPr>
          <w:t>Benutzer</w:t>
        </w:r>
        <w:r w:rsidRPr="00AD5DCC">
          <w:rPr>
            <w:lang w:eastAsia="de-DE"/>
          </w:rPr>
          <w:t xml:space="preserve">, der Inhaltsressource etwas hinzuzufügen. </w:t>
        </w:r>
        <w:r>
          <w:rPr>
            <w:lang w:eastAsia="de-DE"/>
          </w:rPr>
          <w:t>In der E-Akten-Lösung</w:t>
        </w:r>
        <w:r w:rsidRPr="00AD5DCC">
          <w:rPr>
            <w:lang w:eastAsia="de-DE"/>
          </w:rPr>
          <w:t xml:space="preserve"> können </w:t>
        </w:r>
        <w:r>
          <w:rPr>
            <w:lang w:eastAsia="de-DE"/>
          </w:rPr>
          <w:t>beispielsweise Dokumente</w:t>
        </w:r>
        <w:r w:rsidRPr="00AD5DCC">
          <w:rPr>
            <w:lang w:eastAsia="de-DE"/>
          </w:rPr>
          <w:t xml:space="preserve"> angelegt und in </w:t>
        </w:r>
        <w:r>
          <w:rPr>
            <w:lang w:eastAsia="de-DE"/>
          </w:rPr>
          <w:t>Dokumente schreibend</w:t>
        </w:r>
        <w:r w:rsidRPr="00AD5DCC">
          <w:rPr>
            <w:lang w:eastAsia="de-DE"/>
          </w:rPr>
          <w:t xml:space="preserve"> Inhalte hinzugefügt werden. Die Hinzufügberechtigung schließt die Berechtigungen zum Entdecken und Darstellen mit ein und ist in der Regel mit </w:t>
        </w:r>
        <w:r>
          <w:rPr>
            <w:lang w:eastAsia="de-DE"/>
          </w:rPr>
          <w:t>der Leseberechtigung verbunden.</w:t>
        </w:r>
      </w:ins>
    </w:p>
    <w:p w14:paraId="673DAB30" w14:textId="35B72A84" w:rsidR="005150EE" w:rsidRDefault="005150EE" w:rsidP="005150EE">
      <w:pPr>
        <w:rPr>
          <w:ins w:id="3131" w:author="Kisch, Christian" w:date="2022-02-08T11:02:00Z"/>
          <w:rFonts w:asciiTheme="minorHAnsi" w:hAnsiTheme="minorHAnsi"/>
        </w:rPr>
      </w:pPr>
      <w:ins w:id="3132" w:author="Kisch, Christian" w:date="2022-02-08T11:02:00Z">
        <w:r w:rsidRPr="00AD5DCC">
          <w:rPr>
            <w:lang w:eastAsia="de-DE"/>
          </w:rPr>
          <w:t xml:space="preserve">Ändern ermöglicht es dem </w:t>
        </w:r>
        <w:r>
          <w:rPr>
            <w:lang w:eastAsia="de-DE"/>
          </w:rPr>
          <w:t>Benutzer</w:t>
        </w:r>
        <w:r w:rsidRPr="00AD5DCC">
          <w:rPr>
            <w:lang w:eastAsia="de-DE"/>
          </w:rPr>
          <w:t>, Funktionen oder Inhalte der Ressourcen zu verändern. Neue Funktionen oder Inhalte können hinzugefügt oder bestehende Inhalte weggenommen werden. Die Änderungsberechtigung schließt die Berechtigungen zum Hi</w:t>
        </w:r>
        <w:r>
          <w:rPr>
            <w:lang w:eastAsia="de-DE"/>
          </w:rPr>
          <w:t>nzufügen und zum Lesen mit ein.</w:t>
        </w:r>
      </w:ins>
    </w:p>
    <w:p w14:paraId="67F14E00" w14:textId="79EF2A7B" w:rsidR="007B3E14" w:rsidRPr="00D33EB4" w:rsidRDefault="007B3E14" w:rsidP="007B3E14">
      <w:pPr>
        <w:pStyle w:val="Listenabsatz"/>
        <w:numPr>
          <w:ilvl w:val="0"/>
          <w:numId w:val="11"/>
        </w:numPr>
        <w:spacing w:before="240" w:line="240" w:lineRule="auto"/>
        <w:ind w:left="567" w:hanging="567"/>
        <w:rPr>
          <w:rFonts w:asciiTheme="minorHAnsi" w:hAnsiTheme="minorHAnsi"/>
        </w:rPr>
      </w:pPr>
      <w:r w:rsidRPr="00D33EB4">
        <w:rPr>
          <w:rFonts w:asciiTheme="minorHAnsi" w:hAnsiTheme="minorHAnsi"/>
        </w:rPr>
        <w:t>Löschen</w:t>
      </w:r>
      <w:r>
        <w:rPr>
          <w:rFonts w:asciiTheme="minorHAnsi" w:hAnsiTheme="minorHAnsi"/>
        </w:rPr>
        <w:t xml:space="preserve"> </w:t>
      </w:r>
      <w:r>
        <w:rPr>
          <w:rFonts w:asciiTheme="minorHAnsi" w:hAnsiTheme="minorHAnsi" w:cstheme="minorHAnsi"/>
        </w:rPr>
        <w:t>(Delete)</w:t>
      </w:r>
    </w:p>
    <w:p w14:paraId="2F4A42DF" w14:textId="77777777" w:rsidR="007B3E14" w:rsidRDefault="007B3E14" w:rsidP="007B3E14">
      <w:pPr>
        <w:rPr>
          <w:lang w:eastAsia="de-DE"/>
        </w:rPr>
      </w:pPr>
      <w:r w:rsidRPr="00AD5DCC">
        <w:rPr>
          <w:lang w:eastAsia="de-DE"/>
        </w:rPr>
        <w:t xml:space="preserve">Die Berechtigung zum Löschen erlaubt es dem </w:t>
      </w:r>
      <w:r>
        <w:rPr>
          <w:lang w:eastAsia="de-DE"/>
        </w:rPr>
        <w:t>Benutzer</w:t>
      </w:r>
      <w:r w:rsidRPr="00AD5DCC">
        <w:rPr>
          <w:lang w:eastAsia="de-DE"/>
        </w:rPr>
        <w:t>, ein Objekt als Ganzes vollständig zu entfernen. Die Löschberechtigung schließt mindestens die Berechtigung zum Entdecken mit ein.</w:t>
      </w:r>
    </w:p>
    <w:p w14:paraId="4EF43BEE" w14:textId="77777777" w:rsidR="007B3E14" w:rsidRPr="00376B87" w:rsidRDefault="007B3E14" w:rsidP="007B3E14">
      <w:pPr>
        <w:pStyle w:val="Listenabsatz"/>
        <w:numPr>
          <w:ilvl w:val="0"/>
          <w:numId w:val="11"/>
        </w:numPr>
        <w:spacing w:before="240" w:line="240" w:lineRule="auto"/>
        <w:ind w:left="567" w:hanging="567"/>
        <w:rPr>
          <w:rFonts w:asciiTheme="minorHAnsi" w:hAnsiTheme="minorHAnsi"/>
        </w:rPr>
      </w:pPr>
      <w:r w:rsidRPr="00376B87">
        <w:rPr>
          <w:rFonts w:asciiTheme="minorHAnsi" w:hAnsiTheme="minorHAnsi"/>
        </w:rPr>
        <w:t>Ausführen</w:t>
      </w:r>
      <w:r>
        <w:rPr>
          <w:rFonts w:asciiTheme="minorHAnsi" w:hAnsiTheme="minorHAnsi"/>
        </w:rPr>
        <w:t xml:space="preserve"> </w:t>
      </w:r>
      <w:r>
        <w:rPr>
          <w:rFonts w:asciiTheme="minorHAnsi" w:hAnsiTheme="minorHAnsi" w:cstheme="minorHAnsi"/>
        </w:rPr>
        <w:t>(Execute)</w:t>
      </w:r>
    </w:p>
    <w:p w14:paraId="0AABE7EA" w14:textId="77777777" w:rsidR="007B3E14" w:rsidRPr="00AD5DCC" w:rsidRDefault="007B3E14" w:rsidP="007B3E14">
      <w:pPr>
        <w:rPr>
          <w:lang w:eastAsia="de-DE"/>
        </w:rPr>
      </w:pPr>
      <w:r>
        <w:t>Die Berechtigung zum Ausführen gestattet es dem Benutzer, Funktionen oder ausführbare Inhalte einer Ressource zu starten und/oder auszuführen. Einzelne Ausführungsvarianten können mit besonderen Berechtigungen versehen sein. Die Ausführungsberechtigung schließt die Berechtigungen zum Entdecken und Darstellen mit ein.</w:t>
      </w:r>
    </w:p>
    <w:p w14:paraId="7FECB64C" w14:textId="77777777" w:rsidR="007B3E14" w:rsidRPr="00376B87" w:rsidRDefault="007B3E14" w:rsidP="007B3E14">
      <w:pPr>
        <w:pStyle w:val="Listenabsatz"/>
        <w:numPr>
          <w:ilvl w:val="0"/>
          <w:numId w:val="11"/>
        </w:numPr>
        <w:spacing w:before="240" w:line="240" w:lineRule="auto"/>
        <w:ind w:left="567" w:hanging="567"/>
        <w:rPr>
          <w:rFonts w:asciiTheme="minorHAnsi" w:hAnsiTheme="minorHAnsi"/>
        </w:rPr>
      </w:pPr>
      <w:r w:rsidRPr="00376B87">
        <w:rPr>
          <w:rFonts w:asciiTheme="minorHAnsi" w:hAnsiTheme="minorHAnsi"/>
        </w:rPr>
        <w:t>Ab</w:t>
      </w:r>
      <w:r>
        <w:rPr>
          <w:rFonts w:asciiTheme="minorHAnsi" w:hAnsiTheme="minorHAnsi"/>
        </w:rPr>
        <w:t>b</w:t>
      </w:r>
      <w:r w:rsidRPr="00376B87">
        <w:rPr>
          <w:rFonts w:asciiTheme="minorHAnsi" w:hAnsiTheme="minorHAnsi"/>
        </w:rPr>
        <w:t>rechen</w:t>
      </w:r>
      <w:r>
        <w:rPr>
          <w:rFonts w:asciiTheme="minorHAnsi" w:hAnsiTheme="minorHAnsi"/>
        </w:rPr>
        <w:t xml:space="preserve"> </w:t>
      </w:r>
      <w:r>
        <w:rPr>
          <w:rFonts w:asciiTheme="minorHAnsi" w:hAnsiTheme="minorHAnsi" w:cstheme="minorHAnsi"/>
        </w:rPr>
        <w:t>(Abort)</w:t>
      </w:r>
    </w:p>
    <w:p w14:paraId="371A8DF3" w14:textId="77777777" w:rsidR="007B3E14" w:rsidRDefault="007B3E14" w:rsidP="007B3E14">
      <w:pPr>
        <w:rPr>
          <w:lang w:eastAsia="de-DE"/>
        </w:rPr>
      </w:pPr>
      <w:r w:rsidRPr="00AD5DCC">
        <w:rPr>
          <w:lang w:eastAsia="de-DE"/>
        </w:rPr>
        <w:t xml:space="preserve">Die Berechtigung zum Abbrechen ermöglicht es dem </w:t>
      </w:r>
      <w:r>
        <w:rPr>
          <w:lang w:eastAsia="de-DE"/>
        </w:rPr>
        <w:t>Nutzer bzw. Administrator</w:t>
      </w:r>
      <w:r w:rsidRPr="00AD5DCC">
        <w:rPr>
          <w:lang w:eastAsia="de-DE"/>
        </w:rPr>
        <w:t>, gestartete Funktionen abzubrechen und zum Ausgangszustand zurückzukehren.</w:t>
      </w:r>
    </w:p>
    <w:p w14:paraId="10C4855D" w14:textId="0D776580" w:rsidR="007B3E14" w:rsidDel="005150EE" w:rsidRDefault="007B3E14" w:rsidP="007B3E14">
      <w:pPr>
        <w:pStyle w:val="Listenabsatz"/>
        <w:numPr>
          <w:ilvl w:val="0"/>
          <w:numId w:val="11"/>
        </w:numPr>
        <w:spacing w:before="240" w:line="240" w:lineRule="auto"/>
        <w:ind w:left="567" w:hanging="567"/>
        <w:rPr>
          <w:del w:id="3133" w:author="Kisch, Christian" w:date="2022-02-08T11:02:00Z"/>
          <w:rFonts w:asciiTheme="minorHAnsi" w:hAnsiTheme="minorHAnsi"/>
        </w:rPr>
      </w:pPr>
      <w:commentRangeStart w:id="3134"/>
      <w:commentRangeStart w:id="3135"/>
      <w:del w:id="3136" w:author="Kisch, Christian" w:date="2022-02-08T11:02:00Z">
        <w:r w:rsidRPr="00D33EB4" w:rsidDel="005150EE">
          <w:rPr>
            <w:rFonts w:asciiTheme="minorHAnsi" w:hAnsiTheme="minorHAnsi"/>
          </w:rPr>
          <w:delText>Schreiben</w:delText>
        </w:r>
        <w:r w:rsidDel="005150EE">
          <w:rPr>
            <w:rFonts w:asciiTheme="minorHAnsi" w:hAnsiTheme="minorHAnsi"/>
          </w:rPr>
          <w:delText xml:space="preserve"> </w:delText>
        </w:r>
        <w:commentRangeEnd w:id="3134"/>
        <w:r w:rsidR="00970CEA" w:rsidDel="005150EE">
          <w:rPr>
            <w:rStyle w:val="Kommentarzeichen"/>
            <w:rFonts w:asciiTheme="minorHAnsi" w:hAnsiTheme="minorHAnsi" w:cstheme="minorBidi"/>
            <w:lang w:eastAsia="en-US"/>
          </w:rPr>
          <w:commentReference w:id="3134"/>
        </w:r>
        <w:commentRangeEnd w:id="3135"/>
        <w:r w:rsidR="005B11C7" w:rsidDel="005150EE">
          <w:rPr>
            <w:rStyle w:val="Kommentarzeichen"/>
            <w:rFonts w:asciiTheme="minorHAnsi" w:hAnsiTheme="minorHAnsi" w:cstheme="minorBidi"/>
            <w:lang w:eastAsia="en-US"/>
          </w:rPr>
          <w:commentReference w:id="3135"/>
        </w:r>
        <w:r w:rsidDel="005150EE">
          <w:rPr>
            <w:rFonts w:asciiTheme="minorHAnsi" w:hAnsiTheme="minorHAnsi" w:cstheme="minorHAnsi"/>
          </w:rPr>
          <w:delText>(Write</w:delText>
        </w:r>
        <w:r w:rsidRPr="00B52FC0" w:rsidDel="005150EE">
          <w:rPr>
            <w:rFonts w:asciiTheme="minorHAnsi" w:hAnsiTheme="minorHAnsi" w:cstheme="minorHAnsi"/>
          </w:rPr>
          <w:delText>)</w:delText>
        </w:r>
      </w:del>
    </w:p>
    <w:p w14:paraId="4C25A4E4" w14:textId="0E8C34EF" w:rsidR="005150EE" w:rsidRPr="00ED7208" w:rsidRDefault="007B3E14" w:rsidP="007B3E14">
      <w:pPr>
        <w:rPr>
          <w:lang w:eastAsia="de-DE"/>
        </w:rPr>
      </w:pPr>
      <w:del w:id="3137" w:author="Kisch, Christian" w:date="2022-02-08T10:58:00Z">
        <w:r w:rsidRPr="00AD5DCC" w:rsidDel="005150EE">
          <w:rPr>
            <w:lang w:eastAsia="de-DE"/>
          </w:rPr>
          <w:delText xml:space="preserve">Wird </w:delText>
        </w:r>
        <w:r w:rsidDel="005150EE">
          <w:rPr>
            <w:lang w:eastAsia="de-DE"/>
          </w:rPr>
          <w:delText xml:space="preserve">die </w:delText>
        </w:r>
      </w:del>
      <w:del w:id="3138" w:author="Kisch, Christian" w:date="2022-02-08T11:02:00Z">
        <w:r w:rsidDel="005150EE">
          <w:rPr>
            <w:lang w:eastAsia="de-DE"/>
          </w:rPr>
          <w:delText xml:space="preserve">Berechtigung </w:delText>
        </w:r>
      </w:del>
      <w:del w:id="3139" w:author="Kisch, Christian" w:date="2022-02-08T10:59:00Z">
        <w:r w:rsidDel="005150EE">
          <w:rPr>
            <w:lang w:eastAsia="de-DE"/>
          </w:rPr>
          <w:delText>zum Ändern</w:delText>
        </w:r>
        <w:r w:rsidRPr="00AD5DCC" w:rsidDel="005150EE">
          <w:rPr>
            <w:lang w:eastAsia="de-DE"/>
          </w:rPr>
          <w:delText xml:space="preserve"> mit der Löschberechtigung kombiniert, so erhält man die Bere</w:delText>
        </w:r>
        <w:r w:rsidDel="005150EE">
          <w:rPr>
            <w:lang w:eastAsia="de-DE"/>
          </w:rPr>
          <w:delText>chtigung zum Schreiben. Diese kann auch um die Berechtigungen zum Ausführen und Abbrechen ergänzt werden.</w:delText>
        </w:r>
      </w:del>
    </w:p>
    <w:p w14:paraId="621D6F66" w14:textId="77777777" w:rsidR="007B3E14" w:rsidRDefault="007B3E14" w:rsidP="007B3E14">
      <w:pPr>
        <w:pStyle w:val="Listenabsatz"/>
        <w:numPr>
          <w:ilvl w:val="0"/>
          <w:numId w:val="10"/>
        </w:numPr>
        <w:spacing w:before="240" w:line="240" w:lineRule="auto"/>
        <w:ind w:left="425" w:hanging="425"/>
        <w:rPr>
          <w:rFonts w:asciiTheme="minorHAnsi" w:hAnsiTheme="minorHAnsi" w:cstheme="minorHAnsi"/>
        </w:rPr>
      </w:pPr>
      <w:r w:rsidRPr="00271511">
        <w:rPr>
          <w:rFonts w:asciiTheme="minorHAnsi" w:hAnsiTheme="minorHAnsi" w:cstheme="minorHAnsi"/>
        </w:rPr>
        <w:t>Organisatorische Anforderungen</w:t>
      </w:r>
      <w:r>
        <w:rPr>
          <w:rFonts w:asciiTheme="minorHAnsi" w:hAnsiTheme="minorHAnsi" w:cstheme="minorHAnsi"/>
        </w:rPr>
        <w:t xml:space="preserve"> (</w:t>
      </w:r>
      <w:r w:rsidRPr="00F67333">
        <w:rPr>
          <w:rFonts w:asciiTheme="minorHAnsi" w:hAnsiTheme="minorHAnsi" w:cstheme="minorHAnsi"/>
        </w:rPr>
        <w:t xml:space="preserve">Organizational </w:t>
      </w:r>
      <w:r>
        <w:rPr>
          <w:rFonts w:asciiTheme="minorHAnsi" w:hAnsiTheme="minorHAnsi" w:cstheme="minorHAnsi"/>
        </w:rPr>
        <w:t>R</w:t>
      </w:r>
      <w:r w:rsidRPr="00F67333">
        <w:rPr>
          <w:rFonts w:asciiTheme="minorHAnsi" w:hAnsiTheme="minorHAnsi" w:cstheme="minorHAnsi"/>
        </w:rPr>
        <w:t>equirements</w:t>
      </w:r>
      <w:r>
        <w:rPr>
          <w:rFonts w:asciiTheme="minorHAnsi" w:hAnsiTheme="minorHAnsi" w:cstheme="minorHAnsi"/>
        </w:rPr>
        <w:t>)</w:t>
      </w:r>
    </w:p>
    <w:p w14:paraId="1E47937E" w14:textId="77777777" w:rsidR="007B3E14" w:rsidRPr="00271511" w:rsidRDefault="007B3E14" w:rsidP="007B3E14">
      <w:pPr>
        <w:rPr>
          <w:lang w:eastAsia="de-DE"/>
        </w:rPr>
      </w:pPr>
      <w:r>
        <w:rPr>
          <w:lang w:eastAsia="de-DE"/>
        </w:rPr>
        <w:t xml:space="preserve">Grundlegende organisatorische Abläufe in Form von definierten Prozessen werden eingerichtet, um eine zuverlässige Verwaltung der Berechtigungen zu gewährleisten. </w:t>
      </w:r>
    </w:p>
    <w:p w14:paraId="3AF210C8" w14:textId="77777777" w:rsidR="007B3E14" w:rsidRPr="00271511" w:rsidRDefault="007B3E14" w:rsidP="007B3E14">
      <w:pPr>
        <w:pStyle w:val="Listenabsatz"/>
        <w:numPr>
          <w:ilvl w:val="0"/>
          <w:numId w:val="10"/>
        </w:numPr>
        <w:spacing w:before="240" w:line="240" w:lineRule="auto"/>
        <w:ind w:left="425" w:hanging="425"/>
        <w:rPr>
          <w:rFonts w:asciiTheme="minorHAnsi" w:hAnsiTheme="minorHAnsi" w:cstheme="minorHAnsi"/>
        </w:rPr>
      </w:pPr>
      <w:r w:rsidRPr="006A62F2">
        <w:rPr>
          <w:rFonts w:asciiTheme="minorHAnsi" w:hAnsiTheme="minorHAnsi" w:cstheme="minorHAnsi"/>
        </w:rPr>
        <w:t>Zugriffsrechte</w:t>
      </w:r>
      <w:r>
        <w:rPr>
          <w:rFonts w:asciiTheme="minorHAnsi" w:hAnsiTheme="minorHAnsi" w:cstheme="minorHAnsi"/>
        </w:rPr>
        <w:t xml:space="preserve"> (A</w:t>
      </w:r>
      <w:r w:rsidRPr="005B42A9">
        <w:rPr>
          <w:rFonts w:asciiTheme="minorHAnsi" w:hAnsiTheme="minorHAnsi" w:cstheme="minorHAnsi"/>
        </w:rPr>
        <w:t xml:space="preserve">ccess </w:t>
      </w:r>
      <w:r>
        <w:rPr>
          <w:rFonts w:asciiTheme="minorHAnsi" w:hAnsiTheme="minorHAnsi" w:cstheme="minorHAnsi"/>
        </w:rPr>
        <w:t>R</w:t>
      </w:r>
      <w:r w:rsidRPr="005B42A9">
        <w:rPr>
          <w:rFonts w:asciiTheme="minorHAnsi" w:hAnsiTheme="minorHAnsi" w:cstheme="minorHAnsi"/>
        </w:rPr>
        <w:t>ight</w:t>
      </w:r>
      <w:r>
        <w:rPr>
          <w:rFonts w:asciiTheme="minorHAnsi" w:hAnsiTheme="minorHAnsi" w:cstheme="minorHAnsi"/>
        </w:rPr>
        <w:t>s)</w:t>
      </w:r>
    </w:p>
    <w:p w14:paraId="737A917C" w14:textId="132F9130" w:rsidR="007B3E14" w:rsidRDefault="007B3E14" w:rsidP="007B3E14">
      <w:pPr>
        <w:rPr>
          <w:lang w:eastAsia="de-DE"/>
        </w:rPr>
      </w:pPr>
      <w:r w:rsidRPr="00AD5DCC">
        <w:rPr>
          <w:lang w:eastAsia="de-DE"/>
        </w:rPr>
        <w:t xml:space="preserve">Zugriffsrechte beschreiben organisatorische Anforderungen an die Verwaltung (Administration) von </w:t>
      </w:r>
      <w:r>
        <w:rPr>
          <w:lang w:eastAsia="de-DE"/>
        </w:rPr>
        <w:t>Nutzern</w:t>
      </w:r>
      <w:r w:rsidRPr="00AD5DCC">
        <w:rPr>
          <w:lang w:eastAsia="de-DE"/>
        </w:rPr>
        <w:t xml:space="preserve">, </w:t>
      </w:r>
      <w:r>
        <w:rPr>
          <w:lang w:eastAsia="de-DE"/>
        </w:rPr>
        <w:t>Benutzerg</w:t>
      </w:r>
      <w:r w:rsidRPr="00AD5DCC">
        <w:rPr>
          <w:lang w:eastAsia="de-DE"/>
        </w:rPr>
        <w:t>ruppen, Rollen oder Berechtigungen sowie eine nachhaltige Dokumentation.</w:t>
      </w:r>
    </w:p>
    <w:p w14:paraId="04B86BBF" w14:textId="77777777" w:rsidR="00C320BE" w:rsidRDefault="00C320BE" w:rsidP="007B3E14">
      <w:pPr>
        <w:rPr>
          <w:lang w:eastAsia="de-DE"/>
        </w:rPr>
        <w:sectPr w:rsidR="00C320BE" w:rsidSect="00F24363">
          <w:headerReference w:type="default" r:id="rId19"/>
          <w:footerReference w:type="default" r:id="rId20"/>
          <w:pgSz w:w="11906" w:h="16838"/>
          <w:pgMar w:top="1418" w:right="1418" w:bottom="1134" w:left="1418" w:header="709" w:footer="851" w:gutter="0"/>
          <w:cols w:space="708"/>
          <w:docGrid w:linePitch="360"/>
        </w:sectPr>
      </w:pPr>
    </w:p>
    <w:p w14:paraId="5EB68D55" w14:textId="279EE541" w:rsidR="007B3E14" w:rsidRDefault="00C320BE" w:rsidP="00C320BE">
      <w:pPr>
        <w:pStyle w:val="berschrift1"/>
        <w:numPr>
          <w:ilvl w:val="0"/>
          <w:numId w:val="0"/>
        </w:numPr>
        <w:spacing w:before="240"/>
        <w:rPr>
          <w:rFonts w:asciiTheme="minorHAnsi" w:hAnsiTheme="minorHAnsi" w:cstheme="minorHAnsi"/>
        </w:rPr>
      </w:pPr>
      <w:r>
        <w:rPr>
          <w:rFonts w:asciiTheme="minorHAnsi" w:hAnsiTheme="minorHAnsi" w:cstheme="minorHAnsi"/>
        </w:rPr>
        <w:t xml:space="preserve">Anlage 2 – </w:t>
      </w:r>
      <w:r w:rsidRPr="00C320BE">
        <w:rPr>
          <w:rFonts w:asciiTheme="minorHAnsi" w:hAnsiTheme="minorHAnsi" w:cstheme="minorHAnsi"/>
        </w:rPr>
        <w:t>Entitäten, Aktionsarten und Funktionalitäten</w:t>
      </w:r>
      <w:r>
        <w:rPr>
          <w:rFonts w:asciiTheme="minorHAnsi" w:hAnsiTheme="minorHAnsi" w:cstheme="minorHAnsi"/>
        </w:rPr>
        <w:t xml:space="preserve"> </w:t>
      </w:r>
      <w:ins w:id="3141" w:author="Kisch, Christian" w:date="2022-02-01T14:51:00Z">
        <w:r w:rsidR="0077536A">
          <w:rPr>
            <w:rFonts w:asciiTheme="minorHAnsi" w:hAnsiTheme="minorHAnsi" w:cstheme="minorHAnsi"/>
          </w:rPr>
          <w:t xml:space="preserve">des lokalen </w:t>
        </w:r>
      </w:ins>
      <w:r>
        <w:rPr>
          <w:rFonts w:asciiTheme="minorHAnsi" w:hAnsiTheme="minorHAnsi" w:cstheme="minorHAnsi"/>
        </w:rPr>
        <w:t>Administrator</w:t>
      </w:r>
      <w:ins w:id="3142" w:author="Kisch, Christian" w:date="2022-02-01T14:51:00Z">
        <w:r w:rsidR="0077536A">
          <w:rPr>
            <w:rFonts w:asciiTheme="minorHAnsi" w:hAnsiTheme="minorHAnsi" w:cstheme="minorHAnsi"/>
          </w:rPr>
          <w:t>s</w:t>
        </w:r>
      </w:ins>
    </w:p>
    <w:tbl>
      <w:tblPr>
        <w:tblW w:w="14030" w:type="dxa"/>
        <w:tblCellMar>
          <w:left w:w="70" w:type="dxa"/>
          <w:right w:w="70" w:type="dxa"/>
        </w:tblCellMar>
        <w:tblLook w:val="04A0" w:firstRow="1" w:lastRow="0" w:firstColumn="1" w:lastColumn="0" w:noHBand="0" w:noVBand="1"/>
      </w:tblPr>
      <w:tblGrid>
        <w:gridCol w:w="628"/>
        <w:gridCol w:w="2487"/>
        <w:gridCol w:w="4393"/>
        <w:gridCol w:w="1418"/>
        <w:gridCol w:w="1276"/>
        <w:gridCol w:w="1276"/>
        <w:gridCol w:w="1276"/>
        <w:gridCol w:w="1276"/>
      </w:tblGrid>
      <w:tr w:rsidR="008C3235" w:rsidRPr="00C320BE" w14:paraId="31C145ED" w14:textId="5543CFDD" w:rsidTr="008C3235">
        <w:trPr>
          <w:trHeight w:val="780"/>
        </w:trPr>
        <w:tc>
          <w:tcPr>
            <w:tcW w:w="628" w:type="dxa"/>
            <w:vMerge w:val="restart"/>
            <w:tcBorders>
              <w:top w:val="single" w:sz="4" w:space="0" w:color="auto"/>
              <w:left w:val="single" w:sz="4" w:space="0" w:color="auto"/>
              <w:right w:val="single" w:sz="4" w:space="0" w:color="auto"/>
            </w:tcBorders>
            <w:shd w:val="clear" w:color="auto" w:fill="auto"/>
            <w:hideMark/>
          </w:tcPr>
          <w:p w14:paraId="119BDE9B" w14:textId="52D40819"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Nr</w:t>
            </w:r>
            <w:ins w:id="3143" w:author="Kisch, Christian" w:date="2022-02-01T09:48:00Z">
              <w:r>
                <w:rPr>
                  <w:rFonts w:eastAsia="Times New Roman" w:cs="Calibri"/>
                  <w:color w:val="000000"/>
                  <w:lang w:eastAsia="de-DE"/>
                </w:rPr>
                <w:t>.</w:t>
              </w:r>
            </w:ins>
          </w:p>
        </w:tc>
        <w:tc>
          <w:tcPr>
            <w:tcW w:w="2487" w:type="dxa"/>
            <w:vMerge w:val="restart"/>
            <w:tcBorders>
              <w:top w:val="single" w:sz="4" w:space="0" w:color="auto"/>
              <w:left w:val="single" w:sz="4" w:space="0" w:color="auto"/>
              <w:right w:val="single" w:sz="4" w:space="0" w:color="auto"/>
            </w:tcBorders>
            <w:shd w:val="clear" w:color="auto" w:fill="auto"/>
            <w:hideMark/>
          </w:tcPr>
          <w:p w14:paraId="54CA1666" w14:textId="227579E7"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Rolle</w:t>
            </w:r>
          </w:p>
          <w:tbl>
            <w:tblPr>
              <w:tblW w:w="0" w:type="auto"/>
              <w:tblCellSpacing w:w="0" w:type="dxa"/>
              <w:tblCellMar>
                <w:left w:w="0" w:type="dxa"/>
                <w:right w:w="0" w:type="dxa"/>
              </w:tblCellMar>
              <w:tblLook w:val="04A0" w:firstRow="1" w:lastRow="0" w:firstColumn="1" w:lastColumn="0" w:noHBand="0" w:noVBand="1"/>
            </w:tblPr>
            <w:tblGrid>
              <w:gridCol w:w="580"/>
            </w:tblGrid>
            <w:tr w:rsidR="008C3235" w:rsidRPr="00C320BE" w14:paraId="4FDE488E" w14:textId="77777777">
              <w:trPr>
                <w:trHeight w:val="780"/>
                <w:tblCellSpacing w:w="0" w:type="dxa"/>
              </w:trPr>
              <w:tc>
                <w:tcPr>
                  <w:tcW w:w="580" w:type="dxa"/>
                  <w:tcBorders>
                    <w:top w:val="nil"/>
                    <w:left w:val="nil"/>
                    <w:bottom w:val="nil"/>
                    <w:right w:val="nil"/>
                  </w:tcBorders>
                  <w:shd w:val="clear" w:color="auto" w:fill="auto"/>
                  <w:hideMark/>
                </w:tcPr>
                <w:p w14:paraId="67CA1D98" w14:textId="77777777" w:rsidR="008C3235" w:rsidRPr="00C320BE" w:rsidRDefault="008C3235" w:rsidP="008C3235">
                  <w:pPr>
                    <w:spacing w:before="0" w:after="0" w:line="240" w:lineRule="auto"/>
                    <w:rPr>
                      <w:rFonts w:eastAsia="Times New Roman" w:cs="Calibri"/>
                      <w:color w:val="000000"/>
                      <w:lang w:eastAsia="de-DE"/>
                    </w:rPr>
                  </w:pPr>
                </w:p>
              </w:tc>
            </w:tr>
          </w:tbl>
          <w:p w14:paraId="1D923E7D" w14:textId="78D02CAE" w:rsidR="008C3235" w:rsidRPr="00C320BE" w:rsidRDefault="008C3235" w:rsidP="008C3235">
            <w:pPr>
              <w:spacing w:before="0" w:after="0" w:line="240" w:lineRule="auto"/>
              <w:rPr>
                <w:rFonts w:eastAsia="Times New Roman" w:cs="Calibri"/>
                <w:color w:val="000000"/>
                <w:lang w:eastAsia="de-DE"/>
              </w:rPr>
            </w:pPr>
          </w:p>
        </w:tc>
        <w:tc>
          <w:tcPr>
            <w:tcW w:w="4393" w:type="dxa"/>
            <w:tcBorders>
              <w:top w:val="single" w:sz="4" w:space="0" w:color="auto"/>
              <w:left w:val="single" w:sz="4" w:space="0" w:color="auto"/>
              <w:right w:val="single" w:sz="4" w:space="0" w:color="auto"/>
            </w:tcBorders>
            <w:shd w:val="clear" w:color="000000" w:fill="D9D9D9"/>
            <w:hideMark/>
          </w:tcPr>
          <w:p w14:paraId="0E73FF28" w14:textId="5D1BE69F" w:rsidR="008C3235" w:rsidRPr="00C320BE" w:rsidRDefault="008C3235" w:rsidP="008C3235">
            <w:pPr>
              <w:spacing w:before="0" w:after="0" w:line="240" w:lineRule="auto"/>
              <w:jc w:val="right"/>
              <w:rPr>
                <w:rFonts w:eastAsia="Times New Roman" w:cs="Calibri"/>
                <w:b/>
                <w:bCs/>
                <w:sz w:val="20"/>
                <w:szCs w:val="20"/>
                <w:lang w:eastAsia="de-DE"/>
              </w:rPr>
            </w:pPr>
            <w:r w:rsidRPr="00C320BE">
              <w:rPr>
                <w:rFonts w:eastAsia="Times New Roman" w:cs="Calibri"/>
                <w:b/>
                <w:bCs/>
                <w:sz w:val="20"/>
                <w:szCs w:val="20"/>
                <w:lang w:eastAsia="de-DE"/>
              </w:rPr>
              <w:t>Aktionsart</w:t>
            </w:r>
          </w:p>
        </w:tc>
        <w:tc>
          <w:tcPr>
            <w:tcW w:w="1418" w:type="dxa"/>
            <w:vMerge w:val="restart"/>
            <w:tcBorders>
              <w:top w:val="single" w:sz="4" w:space="0" w:color="auto"/>
              <w:left w:val="single" w:sz="4" w:space="0" w:color="auto"/>
              <w:right w:val="single" w:sz="4" w:space="0" w:color="auto"/>
            </w:tcBorders>
            <w:shd w:val="clear" w:color="000000" w:fill="D9D9D9"/>
            <w:hideMark/>
          </w:tcPr>
          <w:p w14:paraId="3A930D49" w14:textId="235C6241" w:rsidR="008C3235" w:rsidRPr="00C320BE" w:rsidRDefault="008C3235" w:rsidP="008C3235">
            <w:pPr>
              <w:spacing w:before="0" w:after="0" w:line="240" w:lineRule="auto"/>
              <w:jc w:val="center"/>
              <w:rPr>
                <w:rFonts w:eastAsia="Times New Roman" w:cs="Calibri"/>
                <w:b/>
                <w:bCs/>
                <w:sz w:val="20"/>
                <w:szCs w:val="20"/>
                <w:lang w:eastAsia="de-DE"/>
              </w:rPr>
            </w:pPr>
            <w:r>
              <w:rPr>
                <w:rFonts w:eastAsia="Times New Roman" w:cs="Calibri"/>
                <w:b/>
                <w:bCs/>
                <w:sz w:val="20"/>
                <w:szCs w:val="20"/>
                <w:lang w:eastAsia="de-DE"/>
              </w:rPr>
              <w:t>Lesen/</w:t>
            </w:r>
            <w:r w:rsidRPr="00C320BE">
              <w:rPr>
                <w:rFonts w:eastAsia="Times New Roman" w:cs="Calibri"/>
                <w:b/>
                <w:bCs/>
                <w:sz w:val="20"/>
                <w:szCs w:val="20"/>
                <w:lang w:eastAsia="de-DE"/>
              </w:rPr>
              <w:t>Öffnen</w:t>
            </w:r>
          </w:p>
        </w:tc>
        <w:tc>
          <w:tcPr>
            <w:tcW w:w="1276" w:type="dxa"/>
            <w:tcBorders>
              <w:top w:val="single" w:sz="4" w:space="0" w:color="auto"/>
              <w:left w:val="single" w:sz="4" w:space="0" w:color="auto"/>
              <w:right w:val="single" w:sz="4" w:space="0" w:color="auto"/>
            </w:tcBorders>
            <w:shd w:val="clear" w:color="000000" w:fill="D9D9D9"/>
          </w:tcPr>
          <w:p w14:paraId="621142C5" w14:textId="70BECE3E" w:rsidR="008C3235" w:rsidRPr="00C320BE" w:rsidRDefault="008C3235" w:rsidP="008C3235">
            <w:pPr>
              <w:spacing w:before="0" w:after="0" w:line="240" w:lineRule="auto"/>
              <w:jc w:val="center"/>
              <w:rPr>
                <w:rFonts w:eastAsia="Times New Roman" w:cs="Calibri"/>
                <w:b/>
                <w:bCs/>
                <w:sz w:val="20"/>
                <w:szCs w:val="20"/>
                <w:lang w:eastAsia="de-DE"/>
              </w:rPr>
            </w:pPr>
            <w:r w:rsidRPr="00C320BE">
              <w:rPr>
                <w:rFonts w:eastAsia="Times New Roman" w:cs="Calibri"/>
                <w:b/>
                <w:bCs/>
                <w:sz w:val="20"/>
                <w:szCs w:val="20"/>
                <w:lang w:eastAsia="de-DE"/>
              </w:rPr>
              <w:t>Schreiben</w:t>
            </w:r>
          </w:p>
        </w:tc>
        <w:tc>
          <w:tcPr>
            <w:tcW w:w="1276" w:type="dxa"/>
            <w:tcBorders>
              <w:top w:val="single" w:sz="4" w:space="0" w:color="auto"/>
              <w:left w:val="single" w:sz="4" w:space="0" w:color="auto"/>
              <w:right w:val="single" w:sz="4" w:space="0" w:color="auto"/>
            </w:tcBorders>
            <w:shd w:val="clear" w:color="000000" w:fill="D9D9D9"/>
          </w:tcPr>
          <w:p w14:paraId="5199C0CE" w14:textId="4CF34CB9" w:rsidR="008C3235" w:rsidRPr="00C320BE" w:rsidRDefault="008C3235" w:rsidP="008C3235">
            <w:pPr>
              <w:spacing w:before="0" w:after="0" w:line="240" w:lineRule="auto"/>
              <w:jc w:val="center"/>
              <w:rPr>
                <w:rFonts w:eastAsia="Times New Roman" w:cs="Calibri"/>
                <w:b/>
                <w:bCs/>
                <w:sz w:val="20"/>
                <w:szCs w:val="20"/>
                <w:lang w:eastAsia="de-DE"/>
              </w:rPr>
            </w:pPr>
            <w:r w:rsidRPr="00C320BE">
              <w:rPr>
                <w:rFonts w:eastAsia="Times New Roman" w:cs="Calibri"/>
                <w:b/>
                <w:bCs/>
                <w:sz w:val="20"/>
                <w:szCs w:val="20"/>
                <w:lang w:eastAsia="de-DE"/>
              </w:rPr>
              <w:t>Löschen</w:t>
            </w:r>
          </w:p>
        </w:tc>
        <w:tc>
          <w:tcPr>
            <w:tcW w:w="1276" w:type="dxa"/>
            <w:vMerge w:val="restart"/>
            <w:tcBorders>
              <w:top w:val="single" w:sz="4" w:space="0" w:color="auto"/>
              <w:left w:val="single" w:sz="4" w:space="0" w:color="auto"/>
              <w:right w:val="single" w:sz="4" w:space="0" w:color="auto"/>
            </w:tcBorders>
            <w:shd w:val="clear" w:color="000000" w:fill="D9D9D9"/>
            <w:hideMark/>
          </w:tcPr>
          <w:p w14:paraId="29CA686F" w14:textId="5133F70E" w:rsidR="008C3235" w:rsidRPr="00C320BE" w:rsidRDefault="008C3235" w:rsidP="008C3235">
            <w:pPr>
              <w:spacing w:before="0" w:after="0" w:line="240" w:lineRule="auto"/>
              <w:jc w:val="center"/>
              <w:rPr>
                <w:rFonts w:eastAsia="Times New Roman" w:cs="Calibri"/>
                <w:b/>
                <w:bCs/>
                <w:sz w:val="20"/>
                <w:szCs w:val="20"/>
                <w:lang w:eastAsia="de-DE"/>
              </w:rPr>
            </w:pPr>
            <w:r w:rsidRPr="00C320BE">
              <w:rPr>
                <w:rFonts w:eastAsia="Times New Roman" w:cs="Calibri"/>
                <w:b/>
                <w:bCs/>
                <w:sz w:val="20"/>
                <w:szCs w:val="20"/>
                <w:lang w:eastAsia="de-DE"/>
              </w:rPr>
              <w:t>Ausführen</w:t>
            </w:r>
          </w:p>
        </w:tc>
        <w:tc>
          <w:tcPr>
            <w:tcW w:w="1276" w:type="dxa"/>
            <w:vMerge w:val="restart"/>
            <w:tcBorders>
              <w:top w:val="single" w:sz="4" w:space="0" w:color="auto"/>
              <w:left w:val="single" w:sz="4" w:space="0" w:color="auto"/>
              <w:right w:val="single" w:sz="4" w:space="0" w:color="auto"/>
            </w:tcBorders>
            <w:shd w:val="clear" w:color="000000" w:fill="D9D9D9"/>
            <w:hideMark/>
          </w:tcPr>
          <w:p w14:paraId="55153926" w14:textId="4C8C4478" w:rsidR="008C3235" w:rsidRPr="00C320BE" w:rsidRDefault="008C3235" w:rsidP="008C3235">
            <w:pPr>
              <w:spacing w:before="0" w:after="0" w:line="240" w:lineRule="auto"/>
              <w:jc w:val="center"/>
              <w:rPr>
                <w:rFonts w:eastAsia="Times New Roman" w:cs="Calibri"/>
                <w:b/>
                <w:bCs/>
                <w:sz w:val="20"/>
                <w:szCs w:val="20"/>
                <w:lang w:eastAsia="de-DE"/>
              </w:rPr>
            </w:pPr>
            <w:r w:rsidRPr="00C320BE">
              <w:rPr>
                <w:rFonts w:eastAsia="Times New Roman" w:cs="Calibri"/>
                <w:b/>
                <w:bCs/>
                <w:sz w:val="20"/>
                <w:szCs w:val="20"/>
                <w:lang w:eastAsia="de-DE"/>
              </w:rPr>
              <w:t>Abbrechen</w:t>
            </w:r>
          </w:p>
        </w:tc>
      </w:tr>
      <w:tr w:rsidR="008C3235" w:rsidRPr="00C320BE" w14:paraId="7F13E895" w14:textId="417432FC" w:rsidTr="008C3235">
        <w:trPr>
          <w:trHeight w:val="315"/>
        </w:trPr>
        <w:tc>
          <w:tcPr>
            <w:tcW w:w="628" w:type="dxa"/>
            <w:vMerge/>
            <w:tcBorders>
              <w:left w:val="single" w:sz="4" w:space="0" w:color="auto"/>
              <w:bottom w:val="single" w:sz="4" w:space="0" w:color="auto"/>
              <w:right w:val="single" w:sz="4" w:space="0" w:color="auto"/>
            </w:tcBorders>
            <w:shd w:val="clear" w:color="auto" w:fill="auto"/>
            <w:hideMark/>
          </w:tcPr>
          <w:p w14:paraId="5EA4529D" w14:textId="11B831CF" w:rsidR="008C3235" w:rsidRPr="00C320BE" w:rsidRDefault="008C3235" w:rsidP="008C3235">
            <w:pPr>
              <w:spacing w:before="0" w:after="0" w:line="240" w:lineRule="auto"/>
              <w:rPr>
                <w:rFonts w:eastAsia="Times New Roman" w:cs="Calibri"/>
                <w:color w:val="000000"/>
                <w:lang w:eastAsia="de-DE"/>
              </w:rPr>
            </w:pPr>
          </w:p>
        </w:tc>
        <w:tc>
          <w:tcPr>
            <w:tcW w:w="2487" w:type="dxa"/>
            <w:vMerge/>
            <w:tcBorders>
              <w:left w:val="single" w:sz="4" w:space="0" w:color="auto"/>
              <w:bottom w:val="single" w:sz="4" w:space="0" w:color="auto"/>
              <w:right w:val="single" w:sz="4" w:space="0" w:color="auto"/>
            </w:tcBorders>
            <w:shd w:val="clear" w:color="auto" w:fill="auto"/>
            <w:hideMark/>
          </w:tcPr>
          <w:p w14:paraId="2BEE7CA4" w14:textId="012B3572" w:rsidR="008C3235" w:rsidRPr="00C320BE" w:rsidRDefault="008C3235" w:rsidP="008C3235">
            <w:pPr>
              <w:spacing w:before="0" w:after="0" w:line="240" w:lineRule="auto"/>
              <w:rPr>
                <w:rFonts w:eastAsia="Times New Roman" w:cs="Calibri"/>
                <w:color w:val="000000"/>
                <w:lang w:eastAsia="de-DE"/>
              </w:rPr>
            </w:pPr>
          </w:p>
        </w:tc>
        <w:tc>
          <w:tcPr>
            <w:tcW w:w="4393" w:type="dxa"/>
            <w:tcBorders>
              <w:left w:val="single" w:sz="4" w:space="0" w:color="auto"/>
              <w:bottom w:val="single" w:sz="4" w:space="0" w:color="auto"/>
              <w:right w:val="single" w:sz="4" w:space="0" w:color="auto"/>
            </w:tcBorders>
            <w:shd w:val="clear" w:color="000000" w:fill="D9D9D9"/>
            <w:vAlign w:val="bottom"/>
            <w:hideMark/>
          </w:tcPr>
          <w:p w14:paraId="773079A4" w14:textId="7630A25F"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Entität</w:t>
            </w:r>
            <w:ins w:id="3144" w:author="Kisch, Christian" w:date="2022-02-02T11:03:00Z">
              <w:r w:rsidR="00085E1C">
                <w:rPr>
                  <w:rFonts w:eastAsia="Times New Roman" w:cs="Calibri"/>
                  <w:b/>
                  <w:bCs/>
                  <w:sz w:val="20"/>
                  <w:szCs w:val="20"/>
                  <w:lang w:eastAsia="de-DE"/>
                </w:rPr>
                <w:t>/Funktionalitäten</w:t>
              </w:r>
            </w:ins>
          </w:p>
        </w:tc>
        <w:tc>
          <w:tcPr>
            <w:tcW w:w="1418" w:type="dxa"/>
            <w:vMerge/>
            <w:tcBorders>
              <w:left w:val="single" w:sz="4" w:space="0" w:color="auto"/>
              <w:bottom w:val="single" w:sz="4" w:space="0" w:color="auto"/>
              <w:right w:val="single" w:sz="4" w:space="0" w:color="auto"/>
            </w:tcBorders>
            <w:shd w:val="clear" w:color="000000" w:fill="D9D9D9"/>
            <w:hideMark/>
          </w:tcPr>
          <w:p w14:paraId="5CA009FC" w14:textId="77C87C53" w:rsidR="008C3235" w:rsidRPr="00C320BE" w:rsidRDefault="008C3235" w:rsidP="008C3235">
            <w:pPr>
              <w:spacing w:before="0" w:after="0" w:line="240" w:lineRule="auto"/>
              <w:rPr>
                <w:rFonts w:eastAsia="Times New Roman" w:cs="Calibri"/>
                <w:b/>
                <w:bCs/>
                <w:sz w:val="20"/>
                <w:szCs w:val="20"/>
                <w:lang w:eastAsia="de-DE"/>
              </w:rPr>
            </w:pPr>
          </w:p>
        </w:tc>
        <w:tc>
          <w:tcPr>
            <w:tcW w:w="1276" w:type="dxa"/>
            <w:tcBorders>
              <w:left w:val="single" w:sz="4" w:space="0" w:color="auto"/>
              <w:bottom w:val="single" w:sz="4" w:space="0" w:color="auto"/>
              <w:right w:val="single" w:sz="4" w:space="0" w:color="auto"/>
            </w:tcBorders>
            <w:shd w:val="clear" w:color="000000" w:fill="D9D9D9"/>
          </w:tcPr>
          <w:p w14:paraId="41F55905" w14:textId="77777777" w:rsidR="008C3235" w:rsidRPr="00C320BE" w:rsidRDefault="008C3235" w:rsidP="008C3235">
            <w:pPr>
              <w:spacing w:before="0" w:after="0" w:line="240" w:lineRule="auto"/>
              <w:rPr>
                <w:rFonts w:eastAsia="Times New Roman" w:cs="Calibri"/>
                <w:b/>
                <w:bCs/>
                <w:sz w:val="20"/>
                <w:szCs w:val="20"/>
                <w:lang w:eastAsia="de-DE"/>
              </w:rPr>
            </w:pPr>
          </w:p>
        </w:tc>
        <w:tc>
          <w:tcPr>
            <w:tcW w:w="1276" w:type="dxa"/>
            <w:tcBorders>
              <w:left w:val="single" w:sz="4" w:space="0" w:color="auto"/>
              <w:bottom w:val="single" w:sz="4" w:space="0" w:color="auto"/>
              <w:right w:val="single" w:sz="4" w:space="0" w:color="auto"/>
            </w:tcBorders>
            <w:shd w:val="clear" w:color="000000" w:fill="D9D9D9"/>
          </w:tcPr>
          <w:p w14:paraId="4F095167" w14:textId="77777777" w:rsidR="008C3235" w:rsidRPr="00C320BE" w:rsidRDefault="008C3235" w:rsidP="008C3235">
            <w:pPr>
              <w:spacing w:before="0" w:after="0" w:line="240" w:lineRule="auto"/>
              <w:rPr>
                <w:rFonts w:eastAsia="Times New Roman" w:cs="Calibri"/>
                <w:b/>
                <w:bCs/>
                <w:sz w:val="20"/>
                <w:szCs w:val="20"/>
                <w:lang w:eastAsia="de-DE"/>
              </w:rPr>
            </w:pPr>
          </w:p>
        </w:tc>
        <w:tc>
          <w:tcPr>
            <w:tcW w:w="1276" w:type="dxa"/>
            <w:vMerge/>
            <w:tcBorders>
              <w:left w:val="single" w:sz="4" w:space="0" w:color="auto"/>
              <w:bottom w:val="single" w:sz="4" w:space="0" w:color="auto"/>
              <w:right w:val="single" w:sz="4" w:space="0" w:color="auto"/>
            </w:tcBorders>
            <w:shd w:val="clear" w:color="000000" w:fill="D9D9D9"/>
            <w:hideMark/>
          </w:tcPr>
          <w:p w14:paraId="61C0FB6D" w14:textId="12868E2F" w:rsidR="008C3235" w:rsidRPr="00C320BE" w:rsidRDefault="008C3235" w:rsidP="008C3235">
            <w:pPr>
              <w:spacing w:before="0" w:after="0" w:line="240" w:lineRule="auto"/>
              <w:rPr>
                <w:rFonts w:eastAsia="Times New Roman" w:cs="Calibri"/>
                <w:b/>
                <w:bCs/>
                <w:sz w:val="20"/>
                <w:szCs w:val="20"/>
                <w:lang w:eastAsia="de-DE"/>
              </w:rPr>
            </w:pPr>
          </w:p>
        </w:tc>
        <w:tc>
          <w:tcPr>
            <w:tcW w:w="1276" w:type="dxa"/>
            <w:vMerge/>
            <w:tcBorders>
              <w:left w:val="single" w:sz="4" w:space="0" w:color="auto"/>
              <w:bottom w:val="single" w:sz="4" w:space="0" w:color="auto"/>
              <w:right w:val="single" w:sz="4" w:space="0" w:color="auto"/>
            </w:tcBorders>
            <w:shd w:val="clear" w:color="000000" w:fill="D9D9D9"/>
            <w:hideMark/>
          </w:tcPr>
          <w:p w14:paraId="437A6C4C" w14:textId="182EABF6" w:rsidR="008C3235" w:rsidRPr="00C320BE" w:rsidRDefault="008C3235" w:rsidP="008C3235">
            <w:pPr>
              <w:spacing w:before="0" w:after="0" w:line="240" w:lineRule="auto"/>
              <w:rPr>
                <w:rFonts w:eastAsia="Times New Roman" w:cs="Calibri"/>
                <w:b/>
                <w:bCs/>
                <w:sz w:val="20"/>
                <w:szCs w:val="20"/>
                <w:lang w:eastAsia="de-DE"/>
              </w:rPr>
            </w:pPr>
          </w:p>
        </w:tc>
      </w:tr>
      <w:tr w:rsidR="008C3235" w:rsidRPr="00C320BE" w14:paraId="083A3E8C" w14:textId="7C67A1D2" w:rsidTr="008C3235">
        <w:trPr>
          <w:trHeight w:val="309"/>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39CE894D" w14:textId="77777777" w:rsidR="008C3235" w:rsidRPr="00C320BE" w:rsidRDefault="008C3235" w:rsidP="008C3235">
            <w:pPr>
              <w:spacing w:before="0" w:after="0" w:line="240" w:lineRule="auto"/>
              <w:jc w:val="right"/>
              <w:rPr>
                <w:rFonts w:eastAsia="Times New Roman" w:cs="Calibri"/>
                <w:color w:val="000000"/>
                <w:lang w:eastAsia="de-DE"/>
              </w:rPr>
            </w:pPr>
            <w:r w:rsidRPr="00C320BE">
              <w:rPr>
                <w:rFonts w:eastAsia="Times New Roman" w:cs="Calibri"/>
                <w:color w:val="000000"/>
                <w:lang w:eastAsia="de-DE"/>
              </w:rPr>
              <w:t>1</w:t>
            </w:r>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2508DC42" w14:textId="65609DA8"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5FF687A6" w14:textId="18ED90C8"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noProof/>
                <w:color w:val="000000"/>
                <w:lang w:eastAsia="de-DE"/>
              </w:rPr>
              <mc:AlternateContent>
                <mc:Choice Requires="wps">
                  <w:drawing>
                    <wp:anchor distT="0" distB="0" distL="114300" distR="114300" simplePos="0" relativeHeight="251857920" behindDoc="0" locked="0" layoutInCell="1" allowOverlap="1" wp14:anchorId="2EDDE4B6" wp14:editId="10D345BE">
                      <wp:simplePos x="0" y="0"/>
                      <wp:positionH relativeFrom="column">
                        <wp:posOffset>-13111</wp:posOffset>
                      </wp:positionH>
                      <wp:positionV relativeFrom="paragraph">
                        <wp:posOffset>-697517</wp:posOffset>
                      </wp:positionV>
                      <wp:extent cx="2737914" cy="692407"/>
                      <wp:effectExtent l="0" t="0" r="24765" b="31750"/>
                      <wp:wrapNone/>
                      <wp:docPr id="2" name="Gerader Verbinder 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2737914" cy="6924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B01919" id="Gerader Verbinder 2"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4.9pt" to="214.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" strokecolor="black [3200]" strokeweight="1pt">
                      <v:stroke joinstyle="miter"/>
                    </v:line>
                  </w:pict>
                </mc:Fallback>
              </mc:AlternateContent>
            </w:r>
            <w:r w:rsidRPr="00C320BE">
              <w:rPr>
                <w:rFonts w:eastAsia="Times New Roman" w:cs="Calibri"/>
                <w:b/>
                <w:bCs/>
                <w:sz w:val="20"/>
                <w:szCs w:val="20"/>
                <w:lang w:eastAsia="de-DE"/>
              </w:rPr>
              <w:t>Administrationsprotokollierung</w:t>
            </w:r>
            <w:ins w:id="3145" w:author="Kisch, Christian" w:date="2022-02-01T10:13:00Z">
              <w:r>
                <w:rPr>
                  <w:rFonts w:eastAsia="Times New Roman" w:cs="Calibri"/>
                  <w:b/>
                  <w:bCs/>
                  <w:sz w:val="20"/>
                  <w:szCs w:val="20"/>
                  <w:lang w:eastAsia="de-DE"/>
                </w:rPr>
                <w:t xml:space="preserve"> (Logging)</w:t>
              </w:r>
            </w:ins>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60537A27"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44951230" w14:textId="62FB0680"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0639A92D" w14:textId="2CD32648" w:rsidR="008C3235" w:rsidRPr="00C320BE" w:rsidRDefault="008C3235" w:rsidP="008C3235">
            <w:pPr>
              <w:spacing w:before="0" w:after="0" w:line="240" w:lineRule="auto"/>
              <w:jc w:val="center"/>
              <w:rPr>
                <w:rFonts w:eastAsia="Times New Roman" w:cs="Calibri"/>
                <w:sz w:val="20"/>
                <w:szCs w:val="20"/>
                <w:lang w:eastAsia="de-DE"/>
              </w:rPr>
            </w:pPr>
            <w:ins w:id="3146"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669E996D" w14:textId="3384BC54"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6D70DEA9"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r>
      <w:tr w:rsidR="008C3235" w:rsidRPr="00C320BE" w14:paraId="31690407" w14:textId="627432F7" w:rsidTr="008C3235">
        <w:trPr>
          <w:trHeight w:val="247"/>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3D7E38C2" w14:textId="19905B2E" w:rsidR="008C3235" w:rsidRPr="00C320BE" w:rsidRDefault="008C3235" w:rsidP="008C3235">
            <w:pPr>
              <w:spacing w:before="0" w:after="0" w:line="240" w:lineRule="auto"/>
              <w:jc w:val="right"/>
              <w:rPr>
                <w:rFonts w:eastAsia="Times New Roman" w:cs="Calibri"/>
                <w:color w:val="000000"/>
                <w:lang w:eastAsia="de-DE"/>
              </w:rPr>
            </w:pPr>
            <w:r>
              <w:rPr>
                <w:rFonts w:eastAsia="Times New Roman" w:cs="Calibri"/>
                <w:color w:val="000000"/>
                <w:lang w:eastAsia="de-DE"/>
              </w:rPr>
              <w:t>2</w:t>
            </w:r>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6EF389F2" w14:textId="7B0543C1"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0FFFED3F" w14:textId="1FAA80A8" w:rsidR="008C3235" w:rsidRPr="00C320BE" w:rsidRDefault="008C3235" w:rsidP="008C3235">
            <w:pPr>
              <w:spacing w:before="0" w:after="0" w:line="240" w:lineRule="auto"/>
              <w:rPr>
                <w:rFonts w:eastAsia="Times New Roman" w:cs="Calibri"/>
                <w:b/>
                <w:bCs/>
                <w:sz w:val="20"/>
                <w:szCs w:val="20"/>
                <w:lang w:eastAsia="de-DE"/>
              </w:rPr>
            </w:pPr>
            <w:r>
              <w:rPr>
                <w:rFonts w:eastAsia="Times New Roman" w:cs="Calibri"/>
                <w:b/>
                <w:bCs/>
                <w:sz w:val="20"/>
                <w:szCs w:val="20"/>
                <w:lang w:eastAsia="de-DE"/>
              </w:rPr>
              <w:t>Fachdaten</w:t>
            </w:r>
            <w:r w:rsidRPr="00C320BE">
              <w:rPr>
                <w:rFonts w:eastAsia="Times New Roman" w:cs="Calibri"/>
                <w:b/>
                <w:bCs/>
                <w:sz w:val="20"/>
                <w:szCs w:val="20"/>
                <w:lang w:eastAsia="de-DE"/>
              </w:rPr>
              <w:t>protokollierung</w:t>
            </w:r>
            <w:ins w:id="3147" w:author="Kisch, Christian" w:date="2022-02-01T10:13:00Z">
              <w:r>
                <w:rPr>
                  <w:rFonts w:eastAsia="Times New Roman" w:cs="Calibri"/>
                  <w:b/>
                  <w:bCs/>
                  <w:sz w:val="20"/>
                  <w:szCs w:val="20"/>
                  <w:lang w:eastAsia="de-DE"/>
                </w:rPr>
                <w:t xml:space="preserve"> (Datenschutz)</w:t>
              </w:r>
            </w:ins>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56820BF3"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tcPr>
          <w:p w14:paraId="431F7664" w14:textId="53353E95"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61B3BB50" w14:textId="3B70602A" w:rsidR="008C3235" w:rsidRPr="00C320BE" w:rsidRDefault="008C3235" w:rsidP="008C3235">
            <w:pPr>
              <w:spacing w:before="0" w:after="0" w:line="240" w:lineRule="auto"/>
              <w:jc w:val="center"/>
              <w:rPr>
                <w:rFonts w:eastAsia="Times New Roman" w:cs="Calibri"/>
                <w:sz w:val="20"/>
                <w:szCs w:val="20"/>
                <w:lang w:eastAsia="de-DE"/>
              </w:rPr>
            </w:pPr>
            <w:ins w:id="3148"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633A8BF" w14:textId="6D1BE1D6"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6DD6C40"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r>
      <w:tr w:rsidR="008C3235" w:rsidRPr="00C320BE" w14:paraId="4E5023AC" w14:textId="4C43A362" w:rsidTr="008C3235">
        <w:trPr>
          <w:trHeight w:val="288"/>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24CC5909" w14:textId="4AFA37BC" w:rsidR="008C3235" w:rsidRPr="00C320BE" w:rsidRDefault="008C3235" w:rsidP="008C3235">
            <w:pPr>
              <w:spacing w:before="0" w:after="0" w:line="240" w:lineRule="auto"/>
              <w:jc w:val="right"/>
              <w:rPr>
                <w:rFonts w:eastAsia="Times New Roman" w:cs="Calibri"/>
                <w:color w:val="000000"/>
                <w:lang w:eastAsia="de-DE"/>
              </w:rPr>
            </w:pPr>
            <w:ins w:id="3149" w:author="Kisch, Christian" w:date="2022-02-01T09:49:00Z">
              <w:r>
                <w:rPr>
                  <w:rFonts w:eastAsia="Times New Roman" w:cs="Calibri"/>
                  <w:color w:val="000000"/>
                  <w:lang w:eastAsia="de-DE"/>
                </w:rPr>
                <w:t>3</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312C6BCA" w14:textId="4007EE32"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102FEBDE"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Statistik</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125C23B3"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0FC55047" w14:textId="3CAEAB0D"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04B3367" w14:textId="6125F416" w:rsidR="008C3235" w:rsidRPr="00C320BE" w:rsidRDefault="008C3235" w:rsidP="008C3235">
            <w:pPr>
              <w:spacing w:before="0" w:after="0" w:line="240" w:lineRule="auto"/>
              <w:jc w:val="center"/>
              <w:rPr>
                <w:rFonts w:eastAsia="Times New Roman" w:cs="Calibri"/>
                <w:sz w:val="20"/>
                <w:szCs w:val="20"/>
                <w:lang w:eastAsia="de-DE"/>
              </w:rPr>
            </w:pPr>
            <w:ins w:id="3150"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EFB9F36" w14:textId="4725CD8B"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661790DD"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256AE417" w14:textId="7B02BCE5" w:rsidTr="008C3235">
        <w:trPr>
          <w:trHeight w:val="265"/>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73755992" w14:textId="6A443FFF" w:rsidR="008C3235" w:rsidRPr="00C320BE" w:rsidRDefault="008C3235" w:rsidP="008C3235">
            <w:pPr>
              <w:spacing w:before="0" w:after="0" w:line="240" w:lineRule="auto"/>
              <w:jc w:val="right"/>
              <w:rPr>
                <w:rFonts w:eastAsia="Times New Roman" w:cs="Calibri"/>
                <w:color w:val="000000"/>
                <w:lang w:eastAsia="de-DE"/>
              </w:rPr>
            </w:pPr>
            <w:ins w:id="3151" w:author="Kisch, Christian" w:date="2022-02-01T09:49:00Z">
              <w:r>
                <w:rPr>
                  <w:rFonts w:eastAsia="Times New Roman" w:cs="Calibri"/>
                  <w:color w:val="000000"/>
                  <w:lang w:eastAsia="de-DE"/>
                </w:rPr>
                <w:t>4</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509BCCC3" w14:textId="070687BE"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040B2E62"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Ansicht</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18A8E878"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26B41C89" w14:textId="13E4F229"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7E5385CA" w14:textId="0811DF1D" w:rsidR="008C3235" w:rsidRPr="00C320BE" w:rsidRDefault="008C3235" w:rsidP="008C3235">
            <w:pPr>
              <w:spacing w:before="0" w:after="0" w:line="240" w:lineRule="auto"/>
              <w:jc w:val="center"/>
              <w:rPr>
                <w:rFonts w:eastAsia="Times New Roman" w:cs="Calibri"/>
                <w:sz w:val="20"/>
                <w:szCs w:val="20"/>
                <w:lang w:eastAsia="de-DE"/>
              </w:rPr>
            </w:pPr>
            <w:ins w:id="3152" w:author="Kisch, Christian" w:date="2022-02-02T09:52:00Z">
              <w:r w:rsidRPr="00C320BE">
                <w:rPr>
                  <w:rFonts w:eastAsia="Times New Roman" w:cs="Calibri"/>
                  <w:sz w:val="20"/>
                  <w:szCs w:val="20"/>
                  <w:lang w:eastAsia="de-DE"/>
                </w:rPr>
                <w:t>x</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505D5C3C" w14:textId="2FFFAB18"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28A8442A"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r>
      <w:tr w:rsidR="008C3235" w:rsidRPr="00C320BE" w14:paraId="1E6F204A" w14:textId="609A0E1F" w:rsidTr="008C3235">
        <w:trPr>
          <w:trHeight w:val="270"/>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10BD1735" w14:textId="19292D15" w:rsidR="008C3235" w:rsidRPr="00C320BE" w:rsidRDefault="008C3235" w:rsidP="008C3235">
            <w:pPr>
              <w:spacing w:before="0" w:after="0" w:line="240" w:lineRule="auto"/>
              <w:jc w:val="right"/>
              <w:rPr>
                <w:rFonts w:eastAsia="Times New Roman" w:cs="Calibri"/>
                <w:color w:val="000000"/>
                <w:lang w:eastAsia="de-DE"/>
              </w:rPr>
            </w:pPr>
            <w:ins w:id="3153" w:author="Kisch, Christian" w:date="2022-02-01T09:49:00Z">
              <w:r>
                <w:rPr>
                  <w:rFonts w:eastAsia="Times New Roman" w:cs="Calibri"/>
                  <w:color w:val="000000"/>
                  <w:lang w:eastAsia="de-DE"/>
                </w:rPr>
                <w:t>5</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69641B40" w14:textId="36188B80"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4076543F"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Favoriten</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5BFC7C21"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26AFDA29" w14:textId="512AB99A"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7B6A7864" w14:textId="30A91D53" w:rsidR="008C3235" w:rsidRPr="00C320BE" w:rsidRDefault="008C3235" w:rsidP="008C3235">
            <w:pPr>
              <w:spacing w:before="0" w:after="0" w:line="240" w:lineRule="auto"/>
              <w:jc w:val="center"/>
              <w:rPr>
                <w:rFonts w:eastAsia="Times New Roman" w:cs="Calibri"/>
                <w:sz w:val="20"/>
                <w:szCs w:val="20"/>
                <w:lang w:eastAsia="de-DE"/>
              </w:rPr>
            </w:pPr>
            <w:ins w:id="3154" w:author="Kisch, Christian" w:date="2022-02-02T09:52:00Z">
              <w:r w:rsidRPr="00C320BE">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50CDFEEF" w14:textId="6540A0EC"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9B9EDF8"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r>
      <w:tr w:rsidR="008C3235" w:rsidRPr="00C320BE" w14:paraId="24421859" w14:textId="13D5527D" w:rsidTr="008C3235">
        <w:trPr>
          <w:trHeight w:val="273"/>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2836779F" w14:textId="71AB42A4" w:rsidR="008C3235" w:rsidRPr="00C320BE" w:rsidRDefault="008C3235" w:rsidP="008C3235">
            <w:pPr>
              <w:spacing w:before="0" w:after="0" w:line="240" w:lineRule="auto"/>
              <w:jc w:val="right"/>
              <w:rPr>
                <w:rFonts w:eastAsia="Times New Roman" w:cs="Calibri"/>
                <w:color w:val="000000"/>
                <w:lang w:eastAsia="de-DE"/>
              </w:rPr>
            </w:pPr>
            <w:ins w:id="3155" w:author="Kisch, Christian" w:date="2022-02-01T09:52:00Z">
              <w:r>
                <w:rPr>
                  <w:rFonts w:eastAsia="Times New Roman" w:cs="Calibri"/>
                  <w:color w:val="000000"/>
                  <w:lang w:eastAsia="de-DE"/>
                </w:rPr>
                <w:t>6</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7A6731C1" w14:textId="29B25084"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63ECA349"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Mandant (eigener)</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1ED901DF"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C0F7640" w14:textId="6F1F3750"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21210268" w14:textId="62D6BF0F" w:rsidR="008C3235" w:rsidRPr="00C320BE" w:rsidRDefault="008C3235" w:rsidP="008C3235">
            <w:pPr>
              <w:spacing w:before="0" w:after="0" w:line="240" w:lineRule="auto"/>
              <w:jc w:val="center"/>
              <w:rPr>
                <w:rFonts w:eastAsia="Times New Roman" w:cs="Calibri"/>
                <w:sz w:val="20"/>
                <w:szCs w:val="20"/>
                <w:lang w:eastAsia="de-DE"/>
              </w:rPr>
            </w:pPr>
            <w:ins w:id="3156"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EDD1F57" w14:textId="3E997B6E"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4083C67"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06A3CF5B" w14:textId="5C65A01D" w:rsidTr="008C3235">
        <w:trPr>
          <w:trHeight w:val="276"/>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16ACD73D" w14:textId="0B35570B" w:rsidR="008C3235" w:rsidRPr="00C320BE" w:rsidRDefault="008C3235" w:rsidP="008C3235">
            <w:pPr>
              <w:spacing w:before="0" w:after="0" w:line="240" w:lineRule="auto"/>
              <w:jc w:val="right"/>
              <w:rPr>
                <w:rFonts w:eastAsia="Times New Roman" w:cs="Calibri"/>
                <w:color w:val="000000"/>
                <w:lang w:eastAsia="de-DE"/>
              </w:rPr>
            </w:pPr>
            <w:ins w:id="3157" w:author="Kisch, Christian" w:date="2022-02-01T09:52:00Z">
              <w:r>
                <w:rPr>
                  <w:rFonts w:eastAsia="Times New Roman" w:cs="Calibri"/>
                  <w:color w:val="000000"/>
                  <w:lang w:eastAsia="de-DE"/>
                </w:rPr>
                <w:t>7</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05A9D822" w14:textId="7BFFB936"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5FD556B5"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Dienststelle</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665D4CB1"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CB6024C" w14:textId="1B99E742"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06726E55" w14:textId="636C8E58" w:rsidR="008C3235" w:rsidRPr="00C320BE" w:rsidRDefault="008C3235" w:rsidP="008C3235">
            <w:pPr>
              <w:spacing w:before="0" w:after="0" w:line="240" w:lineRule="auto"/>
              <w:jc w:val="center"/>
              <w:rPr>
                <w:rFonts w:eastAsia="Times New Roman" w:cs="Calibri"/>
                <w:sz w:val="20"/>
                <w:szCs w:val="20"/>
                <w:lang w:eastAsia="de-DE"/>
              </w:rPr>
            </w:pPr>
            <w:ins w:id="3158" w:author="Kisch, Christian" w:date="2022-02-02T09:52:00Z">
              <w:r w:rsidRPr="00C320BE">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911310E" w14:textId="0A660249"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2393CBFE"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59BD9156" w14:textId="703E03B8" w:rsidTr="008C3235">
        <w:trPr>
          <w:trHeight w:val="267"/>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55569406" w14:textId="4F64E1A5" w:rsidR="008C3235" w:rsidRPr="00C320BE" w:rsidRDefault="008C3235" w:rsidP="008C3235">
            <w:pPr>
              <w:spacing w:before="0" w:after="0" w:line="240" w:lineRule="auto"/>
              <w:jc w:val="right"/>
              <w:rPr>
                <w:rFonts w:eastAsia="Times New Roman" w:cs="Calibri"/>
                <w:color w:val="000000"/>
                <w:lang w:eastAsia="de-DE"/>
              </w:rPr>
            </w:pPr>
            <w:ins w:id="3159" w:author="Kisch, Christian" w:date="2022-02-01T09:52:00Z">
              <w:r>
                <w:rPr>
                  <w:rFonts w:eastAsia="Times New Roman" w:cs="Calibri"/>
                  <w:color w:val="000000"/>
                  <w:lang w:eastAsia="de-DE"/>
                </w:rPr>
                <w:t>8</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53099722" w14:textId="035DA0B7"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31F7CFBD"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Benutzergruppen</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2057CA30"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187690B" w14:textId="7A4997BB"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593CC941" w14:textId="569DB563" w:rsidR="008C3235" w:rsidRPr="00C320BE" w:rsidRDefault="008C3235" w:rsidP="008C3235">
            <w:pPr>
              <w:spacing w:before="0" w:after="0" w:line="240" w:lineRule="auto"/>
              <w:jc w:val="center"/>
              <w:rPr>
                <w:rFonts w:eastAsia="Times New Roman" w:cs="Calibri"/>
                <w:sz w:val="20"/>
                <w:szCs w:val="20"/>
                <w:lang w:eastAsia="de-DE"/>
              </w:rPr>
            </w:pPr>
            <w:ins w:id="3160" w:author="Kisch, Christian" w:date="2022-02-02T09:52:00Z">
              <w:r w:rsidRPr="00C320BE">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3500361" w14:textId="6EFF751D"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5F9E9640"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297A2BD5" w14:textId="20694F71" w:rsidTr="008C3235">
        <w:trPr>
          <w:trHeight w:val="270"/>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587D741F" w14:textId="6ECEA6C5" w:rsidR="008C3235" w:rsidRPr="00C320BE" w:rsidRDefault="008C3235" w:rsidP="008C3235">
            <w:pPr>
              <w:spacing w:before="0" w:after="0" w:line="240" w:lineRule="auto"/>
              <w:jc w:val="right"/>
              <w:rPr>
                <w:rFonts w:eastAsia="Times New Roman" w:cs="Calibri"/>
                <w:color w:val="000000"/>
                <w:lang w:eastAsia="de-DE"/>
              </w:rPr>
            </w:pPr>
            <w:ins w:id="3161" w:author="Kisch, Christian" w:date="2022-02-01T09:52:00Z">
              <w:r>
                <w:rPr>
                  <w:rFonts w:eastAsia="Times New Roman" w:cs="Calibri"/>
                  <w:color w:val="000000"/>
                  <w:lang w:eastAsia="de-DE"/>
                </w:rPr>
                <w:t>9</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2F24C5B6" w14:textId="468486B0"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30C1B12F"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Benutzerkonto</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13597CB1"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23B7F5C0" w14:textId="744EC915"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3DEEB32" w14:textId="7B44749F" w:rsidR="008C3235" w:rsidRPr="00C320BE" w:rsidRDefault="008C3235" w:rsidP="008C3235">
            <w:pPr>
              <w:spacing w:before="0" w:after="0" w:line="240" w:lineRule="auto"/>
              <w:jc w:val="center"/>
              <w:rPr>
                <w:rFonts w:eastAsia="Times New Roman" w:cs="Calibri"/>
                <w:sz w:val="20"/>
                <w:szCs w:val="20"/>
                <w:lang w:eastAsia="de-DE"/>
              </w:rPr>
            </w:pPr>
            <w:ins w:id="3162" w:author="Kisch, Christian" w:date="2022-02-02T09:52:00Z">
              <w:r w:rsidRPr="00C320BE">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6A028AEC" w14:textId="0C0195DD"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E987824"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280C49AA" w14:textId="00BEAD84" w:rsidTr="008C3235">
        <w:trPr>
          <w:trHeight w:val="275"/>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4EF065F1" w14:textId="15340674" w:rsidR="008C3235" w:rsidRPr="00C320BE" w:rsidRDefault="008C3235" w:rsidP="008C3235">
            <w:pPr>
              <w:spacing w:before="0" w:after="0" w:line="240" w:lineRule="auto"/>
              <w:jc w:val="right"/>
              <w:rPr>
                <w:rFonts w:eastAsia="Times New Roman" w:cs="Calibri"/>
                <w:color w:val="000000"/>
                <w:lang w:eastAsia="de-DE"/>
              </w:rPr>
            </w:pPr>
            <w:r w:rsidRPr="00C320BE">
              <w:rPr>
                <w:rFonts w:eastAsia="Times New Roman" w:cs="Calibri"/>
                <w:color w:val="000000"/>
                <w:lang w:eastAsia="de-DE"/>
              </w:rPr>
              <w:t>1</w:t>
            </w:r>
            <w:ins w:id="3163" w:author="Kisch, Christian" w:date="2022-02-01T09:52:00Z">
              <w:r>
                <w:rPr>
                  <w:rFonts w:eastAsia="Times New Roman" w:cs="Calibri"/>
                  <w:color w:val="000000"/>
                  <w:lang w:eastAsia="de-DE"/>
                </w:rPr>
                <w:t>0</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10AC1855" w14:textId="2C6E4A85"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352E255C"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Rollen</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3799B112"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4BD3A20C" w14:textId="0D85170E"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5D05806" w14:textId="0C3AF9EA" w:rsidR="008C3235" w:rsidRPr="00C320BE" w:rsidRDefault="008C3235" w:rsidP="008C3235">
            <w:pPr>
              <w:spacing w:before="0" w:after="0" w:line="240" w:lineRule="auto"/>
              <w:jc w:val="center"/>
              <w:rPr>
                <w:rFonts w:eastAsia="Times New Roman" w:cs="Calibri"/>
                <w:sz w:val="20"/>
                <w:szCs w:val="20"/>
                <w:lang w:eastAsia="de-DE"/>
              </w:rPr>
            </w:pPr>
            <w:ins w:id="3164"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049A9F83" w14:textId="09F1A194"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3AE6215B"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x</w:t>
            </w:r>
          </w:p>
        </w:tc>
      </w:tr>
      <w:tr w:rsidR="008C3235" w:rsidRPr="00C320BE" w14:paraId="65D71036" w14:textId="37FC78B9" w:rsidTr="008C3235">
        <w:trPr>
          <w:trHeight w:val="278"/>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7A72D512" w14:textId="733B9B94" w:rsidR="008C3235" w:rsidRPr="00C320BE" w:rsidRDefault="008C3235" w:rsidP="008C3235">
            <w:pPr>
              <w:spacing w:before="0" w:after="0" w:line="240" w:lineRule="auto"/>
              <w:jc w:val="right"/>
              <w:rPr>
                <w:rFonts w:eastAsia="Times New Roman" w:cs="Calibri"/>
                <w:color w:val="000000"/>
                <w:lang w:eastAsia="de-DE"/>
              </w:rPr>
            </w:pPr>
            <w:r w:rsidRPr="00C320BE">
              <w:rPr>
                <w:rFonts w:eastAsia="Times New Roman" w:cs="Calibri"/>
                <w:color w:val="000000"/>
                <w:lang w:eastAsia="de-DE"/>
              </w:rPr>
              <w:t>1</w:t>
            </w:r>
            <w:ins w:id="3165" w:author="Kisch, Christian" w:date="2022-02-01T09:53:00Z">
              <w:r>
                <w:rPr>
                  <w:rFonts w:eastAsia="Times New Roman" w:cs="Calibri"/>
                  <w:color w:val="000000"/>
                  <w:lang w:eastAsia="de-DE"/>
                </w:rPr>
                <w:t>1</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1C232138" w14:textId="759FB038"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0ABE24EF"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Berechtigungen</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2D3DA44E"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411CBE38" w14:textId="45D22145"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16FFCA2" w14:textId="4D924D1D" w:rsidR="008C3235" w:rsidRPr="00C320BE" w:rsidRDefault="008C3235" w:rsidP="008C3235">
            <w:pPr>
              <w:spacing w:before="0" w:after="0" w:line="240" w:lineRule="auto"/>
              <w:jc w:val="center"/>
              <w:rPr>
                <w:rFonts w:eastAsia="Times New Roman" w:cs="Calibri"/>
                <w:sz w:val="20"/>
                <w:szCs w:val="20"/>
                <w:lang w:eastAsia="de-DE"/>
              </w:rPr>
            </w:pPr>
            <w:ins w:id="3166"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2D821E5F" w14:textId="74CDACED"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3D3EB7D"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r>
      <w:tr w:rsidR="008C3235" w:rsidRPr="00C320BE" w14:paraId="77D30C39" w14:textId="60AB2A57" w:rsidTr="008C3235">
        <w:trPr>
          <w:trHeight w:val="269"/>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0695DB9C" w14:textId="1CDDDC37" w:rsidR="008C3235" w:rsidRPr="00C320BE" w:rsidRDefault="008C3235" w:rsidP="008C3235">
            <w:pPr>
              <w:spacing w:before="0" w:after="0" w:line="240" w:lineRule="auto"/>
              <w:jc w:val="right"/>
              <w:rPr>
                <w:rFonts w:eastAsia="Times New Roman" w:cs="Calibri"/>
                <w:color w:val="000000"/>
                <w:lang w:eastAsia="de-DE"/>
              </w:rPr>
            </w:pPr>
            <w:r w:rsidRPr="00C320BE">
              <w:rPr>
                <w:rFonts w:eastAsia="Times New Roman" w:cs="Calibri"/>
                <w:color w:val="000000"/>
                <w:lang w:eastAsia="de-DE"/>
              </w:rPr>
              <w:t>1</w:t>
            </w:r>
            <w:ins w:id="3167" w:author="Kisch, Christian" w:date="2022-02-01T09:53:00Z">
              <w:r>
                <w:rPr>
                  <w:rFonts w:eastAsia="Times New Roman" w:cs="Calibri"/>
                  <w:color w:val="000000"/>
                  <w:lang w:eastAsia="de-DE"/>
                </w:rPr>
                <w:t>2</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06862E95" w14:textId="7111FC17"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64B5C1A6"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Anwendungsschicht</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10C66E74"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0D12807" w14:textId="29531BD9"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55FC1D6E" w14:textId="00A539D7" w:rsidR="008C3235" w:rsidRPr="00C320BE" w:rsidRDefault="008C3235" w:rsidP="008C3235">
            <w:pPr>
              <w:spacing w:before="0" w:after="0" w:line="240" w:lineRule="auto"/>
              <w:jc w:val="center"/>
              <w:rPr>
                <w:rFonts w:eastAsia="Times New Roman" w:cs="Calibri"/>
                <w:sz w:val="20"/>
                <w:szCs w:val="20"/>
                <w:lang w:eastAsia="de-DE"/>
              </w:rPr>
            </w:pPr>
            <w:ins w:id="3168" w:author="Kisch, Christian" w:date="2022-02-02T09:52:00Z">
              <w:r w:rsidRPr="00C320BE">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370CBE71" w14:textId="103B8222"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EF2CD63"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Ja</w:t>
            </w:r>
          </w:p>
        </w:tc>
      </w:tr>
      <w:tr w:rsidR="008C3235" w:rsidRPr="00C320BE" w14:paraId="2F703910" w14:textId="699CAA0B" w:rsidTr="008C3235">
        <w:trPr>
          <w:trHeight w:val="272"/>
        </w:trPr>
        <w:tc>
          <w:tcPr>
            <w:tcW w:w="628" w:type="dxa"/>
            <w:tcBorders>
              <w:top w:val="single" w:sz="4" w:space="0" w:color="auto"/>
              <w:left w:val="single" w:sz="4" w:space="0" w:color="auto"/>
              <w:bottom w:val="single" w:sz="4" w:space="0" w:color="auto"/>
              <w:right w:val="single" w:sz="4" w:space="0" w:color="auto"/>
            </w:tcBorders>
            <w:shd w:val="clear" w:color="000000" w:fill="auto"/>
            <w:hideMark/>
          </w:tcPr>
          <w:p w14:paraId="7688E1BC" w14:textId="22E10AA5" w:rsidR="008C3235" w:rsidRPr="00C320BE" w:rsidRDefault="008C3235" w:rsidP="008C3235">
            <w:pPr>
              <w:spacing w:before="0" w:after="0" w:line="240" w:lineRule="auto"/>
              <w:jc w:val="right"/>
              <w:rPr>
                <w:rFonts w:eastAsia="Times New Roman" w:cs="Calibri"/>
                <w:color w:val="000000"/>
                <w:lang w:eastAsia="de-DE"/>
              </w:rPr>
            </w:pPr>
            <w:r w:rsidRPr="00C320BE">
              <w:rPr>
                <w:rFonts w:eastAsia="Times New Roman" w:cs="Calibri"/>
                <w:color w:val="000000"/>
                <w:lang w:eastAsia="de-DE"/>
              </w:rPr>
              <w:t>1</w:t>
            </w:r>
            <w:ins w:id="3169" w:author="Kisch, Christian" w:date="2022-02-01T09:53:00Z">
              <w:r>
                <w:rPr>
                  <w:rFonts w:eastAsia="Times New Roman" w:cs="Calibri"/>
                  <w:color w:val="000000"/>
                  <w:lang w:eastAsia="de-DE"/>
                </w:rPr>
                <w:t>3</w:t>
              </w:r>
            </w:ins>
          </w:p>
        </w:tc>
        <w:tc>
          <w:tcPr>
            <w:tcW w:w="2487" w:type="dxa"/>
            <w:tcBorders>
              <w:top w:val="single" w:sz="4" w:space="0" w:color="auto"/>
              <w:left w:val="single" w:sz="4" w:space="0" w:color="auto"/>
              <w:bottom w:val="single" w:sz="4" w:space="0" w:color="auto"/>
              <w:right w:val="single" w:sz="4" w:space="0" w:color="auto"/>
            </w:tcBorders>
            <w:shd w:val="clear" w:color="000000" w:fill="auto"/>
            <w:hideMark/>
          </w:tcPr>
          <w:p w14:paraId="15AE142E" w14:textId="5DAD214D" w:rsidR="008C3235" w:rsidRPr="00C320BE" w:rsidRDefault="008C3235" w:rsidP="008C3235">
            <w:pPr>
              <w:spacing w:before="0" w:after="0" w:line="240" w:lineRule="auto"/>
              <w:rPr>
                <w:rFonts w:eastAsia="Times New Roman" w:cs="Calibri"/>
                <w:color w:val="000000"/>
                <w:lang w:eastAsia="de-DE"/>
              </w:rPr>
            </w:pPr>
            <w:r w:rsidRPr="00C320BE">
              <w:rPr>
                <w:rFonts w:eastAsia="Times New Roman" w:cs="Calibri"/>
                <w:color w:val="000000"/>
                <w:lang w:eastAsia="de-DE"/>
              </w:rPr>
              <w:t>Lokaler Administrator</w:t>
            </w:r>
          </w:p>
        </w:tc>
        <w:tc>
          <w:tcPr>
            <w:tcW w:w="4393" w:type="dxa"/>
            <w:tcBorders>
              <w:top w:val="single" w:sz="4" w:space="0" w:color="auto"/>
              <w:left w:val="single" w:sz="4" w:space="0" w:color="auto"/>
              <w:bottom w:val="single" w:sz="4" w:space="0" w:color="auto"/>
              <w:right w:val="single" w:sz="4" w:space="0" w:color="auto"/>
            </w:tcBorders>
            <w:shd w:val="clear" w:color="000000" w:fill="E7E6E6"/>
            <w:hideMark/>
          </w:tcPr>
          <w:p w14:paraId="5248DBE3" w14:textId="77777777" w:rsidR="008C3235" w:rsidRPr="00C320BE" w:rsidRDefault="008C3235" w:rsidP="008C3235">
            <w:pPr>
              <w:spacing w:before="0" w:after="0" w:line="240" w:lineRule="auto"/>
              <w:rPr>
                <w:rFonts w:eastAsia="Times New Roman" w:cs="Calibri"/>
                <w:b/>
                <w:bCs/>
                <w:sz w:val="20"/>
                <w:szCs w:val="20"/>
                <w:lang w:eastAsia="de-DE"/>
              </w:rPr>
            </w:pPr>
            <w:r w:rsidRPr="00C320BE">
              <w:rPr>
                <w:rFonts w:eastAsia="Times New Roman" w:cs="Calibri"/>
                <w:b/>
                <w:bCs/>
                <w:sz w:val="20"/>
                <w:szCs w:val="20"/>
                <w:lang w:eastAsia="de-DE"/>
              </w:rPr>
              <w:t>Datenhaltungsschicht</w:t>
            </w:r>
          </w:p>
        </w:tc>
        <w:tc>
          <w:tcPr>
            <w:tcW w:w="1418" w:type="dxa"/>
            <w:tcBorders>
              <w:top w:val="single" w:sz="4" w:space="0" w:color="auto"/>
              <w:left w:val="single" w:sz="4" w:space="0" w:color="auto"/>
              <w:bottom w:val="single" w:sz="4" w:space="0" w:color="auto"/>
              <w:right w:val="single" w:sz="4" w:space="0" w:color="auto"/>
            </w:tcBorders>
            <w:shd w:val="clear" w:color="000000" w:fill="auto"/>
            <w:hideMark/>
          </w:tcPr>
          <w:p w14:paraId="438A01D1"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229E406" w14:textId="74602E1E"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6D2EFE4" w14:textId="5DA89A96" w:rsidR="008C3235" w:rsidRPr="00C320BE" w:rsidRDefault="008C3235" w:rsidP="008C3235">
            <w:pPr>
              <w:spacing w:before="0" w:after="0" w:line="240" w:lineRule="auto"/>
              <w:jc w:val="center"/>
              <w:rPr>
                <w:rFonts w:eastAsia="Times New Roman" w:cs="Calibri"/>
                <w:sz w:val="20"/>
                <w:szCs w:val="20"/>
                <w:lang w:eastAsia="de-DE"/>
              </w:rPr>
            </w:pPr>
            <w:ins w:id="3170" w:author="Kisch, Christian" w:date="2022-02-02T09:52:00Z">
              <w:r w:rsidRPr="00C320BE">
                <w:rPr>
                  <w:rFonts w:eastAsia="Times New Roman" w:cs="Calibri"/>
                  <w:sz w:val="20"/>
                  <w:szCs w:val="20"/>
                  <w:lang w:eastAsia="de-DE"/>
                </w:rPr>
                <w:t>Nein</w:t>
              </w:r>
            </w:ins>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7D55D3F1" w14:textId="4401DEF3"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c>
          <w:tcPr>
            <w:tcW w:w="1276" w:type="dxa"/>
            <w:tcBorders>
              <w:top w:val="single" w:sz="4" w:space="0" w:color="auto"/>
              <w:left w:val="single" w:sz="4" w:space="0" w:color="auto"/>
              <w:bottom w:val="single" w:sz="4" w:space="0" w:color="auto"/>
              <w:right w:val="single" w:sz="4" w:space="0" w:color="auto"/>
            </w:tcBorders>
            <w:shd w:val="clear" w:color="000000" w:fill="auto"/>
            <w:hideMark/>
          </w:tcPr>
          <w:p w14:paraId="60B0C4E7" w14:textId="77777777" w:rsidR="008C3235" w:rsidRPr="00C320BE" w:rsidRDefault="008C3235" w:rsidP="008C3235">
            <w:pPr>
              <w:spacing w:before="0" w:after="0" w:line="240" w:lineRule="auto"/>
              <w:jc w:val="center"/>
              <w:rPr>
                <w:rFonts w:eastAsia="Times New Roman" w:cs="Calibri"/>
                <w:sz w:val="20"/>
                <w:szCs w:val="20"/>
                <w:lang w:eastAsia="de-DE"/>
              </w:rPr>
            </w:pPr>
            <w:r w:rsidRPr="00C320BE">
              <w:rPr>
                <w:rFonts w:eastAsia="Times New Roman" w:cs="Calibri"/>
                <w:sz w:val="20"/>
                <w:szCs w:val="20"/>
                <w:lang w:eastAsia="de-DE"/>
              </w:rPr>
              <w:t>Nein</w:t>
            </w:r>
          </w:p>
        </w:tc>
      </w:tr>
      <w:tr w:rsidR="008C3235" w:rsidRPr="00C320BE" w14:paraId="22F6F6E7" w14:textId="06188F04" w:rsidTr="008C3235">
        <w:trPr>
          <w:trHeight w:val="277"/>
        </w:trPr>
        <w:tc>
          <w:tcPr>
            <w:tcW w:w="628" w:type="dxa"/>
            <w:tcBorders>
              <w:top w:val="single" w:sz="4" w:space="0" w:color="auto"/>
              <w:left w:val="single" w:sz="4" w:space="0" w:color="auto"/>
              <w:bottom w:val="single" w:sz="4" w:space="0" w:color="auto"/>
              <w:right w:val="single" w:sz="4" w:space="0" w:color="auto"/>
            </w:tcBorders>
            <w:shd w:val="clear" w:color="000000" w:fill="auto"/>
          </w:tcPr>
          <w:p w14:paraId="6AA113CC" w14:textId="029886A9" w:rsidR="008C3235" w:rsidRPr="00C320BE" w:rsidRDefault="008C3235" w:rsidP="008C3235">
            <w:pPr>
              <w:spacing w:before="0" w:after="0" w:line="240" w:lineRule="auto"/>
              <w:jc w:val="right"/>
              <w:rPr>
                <w:rFonts w:eastAsia="Times New Roman" w:cs="Calibri"/>
                <w:color w:val="000000"/>
                <w:lang w:eastAsia="de-DE"/>
              </w:rPr>
            </w:pPr>
            <w:ins w:id="3171" w:author="Kisch, Christian" w:date="2022-02-01T09:53:00Z">
              <w:r>
                <w:rPr>
                  <w:rFonts w:eastAsia="Times New Roman" w:cs="Calibri"/>
                  <w:color w:val="000000"/>
                  <w:lang w:eastAsia="de-DE"/>
                </w:rPr>
                <w:t>14</w:t>
              </w:r>
            </w:ins>
          </w:p>
        </w:tc>
        <w:tc>
          <w:tcPr>
            <w:tcW w:w="2487" w:type="dxa"/>
            <w:tcBorders>
              <w:top w:val="single" w:sz="4" w:space="0" w:color="auto"/>
              <w:left w:val="single" w:sz="4" w:space="0" w:color="auto"/>
              <w:bottom w:val="single" w:sz="4" w:space="0" w:color="auto"/>
              <w:right w:val="single" w:sz="4" w:space="0" w:color="auto"/>
            </w:tcBorders>
            <w:shd w:val="clear" w:color="000000" w:fill="auto"/>
          </w:tcPr>
          <w:p w14:paraId="41BEA7BE" w14:textId="17B6BC3D" w:rsidR="008C3235" w:rsidRPr="00C320BE" w:rsidRDefault="008C3235" w:rsidP="008C3235">
            <w:pPr>
              <w:spacing w:before="0" w:after="0" w:line="240" w:lineRule="auto"/>
              <w:rPr>
                <w:rFonts w:eastAsia="Times New Roman" w:cs="Calibri"/>
                <w:color w:val="000000"/>
                <w:lang w:eastAsia="de-DE"/>
              </w:rPr>
            </w:pPr>
            <w:ins w:id="3172" w:author="Kisch, Christian" w:date="2022-02-01T09:54:00Z">
              <w:r w:rsidRPr="00C320BE">
                <w:rPr>
                  <w:rFonts w:eastAsia="Times New Roman" w:cs="Calibri"/>
                  <w:color w:val="000000"/>
                  <w:lang w:eastAsia="de-DE"/>
                </w:rPr>
                <w:t>Lokaler Administrator</w:t>
              </w:r>
            </w:ins>
          </w:p>
        </w:tc>
        <w:tc>
          <w:tcPr>
            <w:tcW w:w="4393" w:type="dxa"/>
            <w:tcBorders>
              <w:top w:val="single" w:sz="4" w:space="0" w:color="auto"/>
              <w:left w:val="single" w:sz="4" w:space="0" w:color="auto"/>
              <w:bottom w:val="single" w:sz="4" w:space="0" w:color="auto"/>
              <w:right w:val="single" w:sz="4" w:space="0" w:color="auto"/>
            </w:tcBorders>
            <w:shd w:val="clear" w:color="000000" w:fill="E7E6E6"/>
          </w:tcPr>
          <w:p w14:paraId="4A360A13" w14:textId="5C58D625" w:rsidR="008C3235" w:rsidRPr="00C320BE" w:rsidRDefault="008C3235" w:rsidP="008C3235">
            <w:pPr>
              <w:spacing w:before="0" w:after="0" w:line="240" w:lineRule="auto"/>
              <w:rPr>
                <w:rFonts w:eastAsia="Times New Roman" w:cs="Calibri"/>
                <w:b/>
                <w:bCs/>
                <w:sz w:val="20"/>
                <w:szCs w:val="20"/>
                <w:lang w:eastAsia="de-DE"/>
              </w:rPr>
            </w:pPr>
            <w:ins w:id="3173" w:author="Kisch, Christian" w:date="2022-02-01T09:58:00Z">
              <w:r>
                <w:rPr>
                  <w:rFonts w:eastAsia="Times New Roman" w:cs="Calibri"/>
                  <w:b/>
                  <w:bCs/>
                  <w:sz w:val="20"/>
                  <w:szCs w:val="20"/>
                  <w:lang w:eastAsia="de-DE"/>
                </w:rPr>
                <w:t>Drucken</w:t>
              </w:r>
            </w:ins>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162D63E1" w14:textId="57A2BE31" w:rsidR="008C3235" w:rsidRPr="00C320BE" w:rsidRDefault="008C3235" w:rsidP="008C3235">
            <w:pPr>
              <w:spacing w:before="0" w:after="0" w:line="240" w:lineRule="auto"/>
              <w:jc w:val="center"/>
              <w:rPr>
                <w:rFonts w:eastAsia="Times New Roman" w:cs="Calibri"/>
                <w:sz w:val="20"/>
                <w:szCs w:val="20"/>
                <w:lang w:eastAsia="de-DE"/>
              </w:rPr>
            </w:pPr>
            <w:r>
              <w:rPr>
                <w:rFonts w:eastAsia="Times New Roman" w:cs="Calibri"/>
                <w:sz w:val="20"/>
                <w:szCs w:val="20"/>
                <w:lang w:eastAsia="de-DE"/>
              </w:rPr>
              <w:t>Ja</w:t>
            </w:r>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40EA8D5B" w14:textId="28D63062" w:rsidR="008C3235" w:rsidRDefault="008C3235" w:rsidP="008C3235">
            <w:pPr>
              <w:spacing w:before="0" w:after="0" w:line="240" w:lineRule="auto"/>
              <w:jc w:val="center"/>
              <w:rPr>
                <w:rFonts w:eastAsia="Times New Roman" w:cs="Calibri"/>
                <w:sz w:val="20"/>
                <w:szCs w:val="20"/>
                <w:lang w:eastAsia="de-DE"/>
              </w:rPr>
            </w:pPr>
            <w:ins w:id="3174" w:author="Kisch, Christian" w:date="2022-02-01T14:32: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65D65E02" w14:textId="087DD601" w:rsidR="008C3235" w:rsidRDefault="00CC449E" w:rsidP="008C3235">
            <w:pPr>
              <w:spacing w:before="0" w:after="0" w:line="240" w:lineRule="auto"/>
              <w:jc w:val="center"/>
              <w:rPr>
                <w:rFonts w:eastAsia="Times New Roman" w:cs="Calibri"/>
                <w:sz w:val="20"/>
                <w:szCs w:val="20"/>
                <w:lang w:eastAsia="de-DE"/>
              </w:rPr>
            </w:pPr>
            <w:ins w:id="3175" w:author="Kisch, Christian" w:date="2022-02-02T10:04:00Z">
              <w:r>
                <w:rPr>
                  <w:rFonts w:eastAsia="Times New Roman" w:cs="Calibri"/>
                  <w:sz w:val="20"/>
                  <w:szCs w:val="20"/>
                  <w:lang w:eastAsia="de-DE"/>
                </w:rPr>
                <w:t>x</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5168B314" w14:textId="3549A89D" w:rsidR="008C3235" w:rsidRPr="00C320BE" w:rsidRDefault="008C3235" w:rsidP="008C3235">
            <w:pPr>
              <w:spacing w:before="0" w:after="0" w:line="240" w:lineRule="auto"/>
              <w:jc w:val="center"/>
              <w:rPr>
                <w:rFonts w:eastAsia="Times New Roman" w:cs="Calibri"/>
                <w:sz w:val="20"/>
                <w:szCs w:val="20"/>
                <w:lang w:eastAsia="de-DE"/>
              </w:rPr>
            </w:pPr>
            <w:ins w:id="3176" w:author="Kisch, Christian" w:date="2022-02-01T14:32: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8AADD7C" w14:textId="0F7F4A06" w:rsidR="008C3235" w:rsidRPr="00C320BE" w:rsidRDefault="008C3235" w:rsidP="008C3235">
            <w:pPr>
              <w:spacing w:before="0" w:after="0" w:line="240" w:lineRule="auto"/>
              <w:jc w:val="center"/>
              <w:rPr>
                <w:rFonts w:eastAsia="Times New Roman" w:cs="Calibri"/>
                <w:sz w:val="20"/>
                <w:szCs w:val="20"/>
                <w:lang w:eastAsia="de-DE"/>
              </w:rPr>
            </w:pPr>
            <w:ins w:id="3177" w:author="Kisch, Christian" w:date="2022-02-01T14:32:00Z">
              <w:r>
                <w:rPr>
                  <w:rFonts w:eastAsia="Times New Roman" w:cs="Calibri"/>
                  <w:sz w:val="20"/>
                  <w:szCs w:val="20"/>
                  <w:lang w:eastAsia="de-DE"/>
                </w:rPr>
                <w:t>Ja</w:t>
              </w:r>
            </w:ins>
          </w:p>
        </w:tc>
      </w:tr>
      <w:tr w:rsidR="008C3235" w:rsidRPr="00C320BE" w14:paraId="24F76DEC" w14:textId="03E3623E" w:rsidTr="008C3235">
        <w:trPr>
          <w:trHeight w:val="280"/>
        </w:trPr>
        <w:tc>
          <w:tcPr>
            <w:tcW w:w="628" w:type="dxa"/>
            <w:tcBorders>
              <w:top w:val="single" w:sz="4" w:space="0" w:color="auto"/>
              <w:left w:val="single" w:sz="4" w:space="0" w:color="auto"/>
              <w:bottom w:val="single" w:sz="4" w:space="0" w:color="auto"/>
              <w:right w:val="single" w:sz="4" w:space="0" w:color="auto"/>
            </w:tcBorders>
            <w:shd w:val="clear" w:color="000000" w:fill="auto"/>
          </w:tcPr>
          <w:p w14:paraId="46DB58AC" w14:textId="6D8DC451" w:rsidR="008C3235" w:rsidRDefault="008C3235" w:rsidP="008C3235">
            <w:pPr>
              <w:spacing w:before="0" w:after="0" w:line="240" w:lineRule="auto"/>
              <w:jc w:val="right"/>
              <w:rPr>
                <w:rFonts w:eastAsia="Times New Roman" w:cs="Calibri"/>
                <w:color w:val="000000"/>
                <w:lang w:eastAsia="de-DE"/>
              </w:rPr>
            </w:pPr>
            <w:ins w:id="3178" w:author="Kisch, Christian" w:date="2022-02-01T10:18:00Z">
              <w:r>
                <w:rPr>
                  <w:rFonts w:eastAsia="Times New Roman" w:cs="Calibri"/>
                  <w:color w:val="000000"/>
                  <w:lang w:eastAsia="de-DE"/>
                </w:rPr>
                <w:t>15</w:t>
              </w:r>
            </w:ins>
          </w:p>
        </w:tc>
        <w:tc>
          <w:tcPr>
            <w:tcW w:w="2487" w:type="dxa"/>
            <w:tcBorders>
              <w:top w:val="single" w:sz="4" w:space="0" w:color="auto"/>
              <w:left w:val="single" w:sz="4" w:space="0" w:color="auto"/>
              <w:bottom w:val="single" w:sz="4" w:space="0" w:color="auto"/>
              <w:right w:val="single" w:sz="4" w:space="0" w:color="auto"/>
            </w:tcBorders>
            <w:shd w:val="clear" w:color="000000" w:fill="auto"/>
          </w:tcPr>
          <w:p w14:paraId="67E58CEF" w14:textId="5EBD0CCF" w:rsidR="008C3235" w:rsidRPr="00C320BE" w:rsidRDefault="008C3235" w:rsidP="008C3235">
            <w:pPr>
              <w:spacing w:before="0" w:after="0" w:line="240" w:lineRule="auto"/>
              <w:rPr>
                <w:rFonts w:eastAsia="Times New Roman" w:cs="Calibri"/>
                <w:color w:val="000000"/>
                <w:lang w:eastAsia="de-DE"/>
              </w:rPr>
            </w:pPr>
            <w:ins w:id="3179" w:author="Kisch, Christian" w:date="2022-02-01T10:18:00Z">
              <w:r w:rsidRPr="00C320BE">
                <w:rPr>
                  <w:rFonts w:eastAsia="Times New Roman" w:cs="Calibri"/>
                  <w:color w:val="000000"/>
                  <w:lang w:eastAsia="de-DE"/>
                </w:rPr>
                <w:t>Lokaler Administrator</w:t>
              </w:r>
            </w:ins>
          </w:p>
        </w:tc>
        <w:tc>
          <w:tcPr>
            <w:tcW w:w="4393" w:type="dxa"/>
            <w:tcBorders>
              <w:top w:val="single" w:sz="4" w:space="0" w:color="auto"/>
              <w:left w:val="single" w:sz="4" w:space="0" w:color="auto"/>
              <w:bottom w:val="single" w:sz="4" w:space="0" w:color="auto"/>
              <w:right w:val="single" w:sz="4" w:space="0" w:color="auto"/>
            </w:tcBorders>
            <w:shd w:val="clear" w:color="000000" w:fill="E7E6E6"/>
          </w:tcPr>
          <w:p w14:paraId="6C5C8D7B" w14:textId="2FCC4F73" w:rsidR="008C3235" w:rsidRDefault="008C3235" w:rsidP="008C3235">
            <w:pPr>
              <w:spacing w:before="0" w:after="0" w:line="240" w:lineRule="auto"/>
              <w:rPr>
                <w:rFonts w:eastAsia="Times New Roman" w:cs="Calibri"/>
                <w:b/>
                <w:bCs/>
                <w:sz w:val="20"/>
                <w:szCs w:val="20"/>
                <w:lang w:eastAsia="de-DE"/>
              </w:rPr>
            </w:pPr>
            <w:ins w:id="3180" w:author="Kisch, Christian" w:date="2022-02-01T10:18:00Z">
              <w:r w:rsidRPr="00C320BE">
                <w:rPr>
                  <w:rFonts w:eastAsia="Times New Roman" w:cs="Calibri"/>
                  <w:b/>
                  <w:bCs/>
                  <w:sz w:val="20"/>
                  <w:szCs w:val="20"/>
                  <w:lang w:eastAsia="de-DE"/>
                </w:rPr>
                <w:t>Kopieren</w:t>
              </w:r>
            </w:ins>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35AC8DA9" w14:textId="4DC160C8" w:rsidR="008C3235" w:rsidRDefault="00CC449E" w:rsidP="008C3235">
            <w:pPr>
              <w:spacing w:before="0" w:after="0" w:line="240" w:lineRule="auto"/>
              <w:jc w:val="center"/>
              <w:rPr>
                <w:rFonts w:eastAsia="Times New Roman" w:cs="Calibri"/>
                <w:sz w:val="20"/>
                <w:szCs w:val="20"/>
                <w:lang w:eastAsia="de-DE"/>
              </w:rPr>
            </w:pPr>
            <w:ins w:id="3181" w:author="Kisch, Christian" w:date="2022-02-02T10:05: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9C26FD8" w14:textId="3C0AE044" w:rsidR="008C3235" w:rsidRDefault="008C3235" w:rsidP="008C3235">
            <w:pPr>
              <w:spacing w:before="0" w:after="0" w:line="240" w:lineRule="auto"/>
              <w:jc w:val="center"/>
              <w:rPr>
                <w:rFonts w:eastAsia="Times New Roman" w:cs="Calibri"/>
                <w:sz w:val="20"/>
                <w:szCs w:val="20"/>
                <w:lang w:eastAsia="de-DE"/>
              </w:rPr>
            </w:pPr>
            <w:ins w:id="3182" w:author="Kisch, Christian" w:date="2022-02-01T14:34: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FD84A9A" w14:textId="6E21C242" w:rsidR="008C3235" w:rsidRDefault="00CC449E" w:rsidP="008C3235">
            <w:pPr>
              <w:spacing w:before="0" w:after="0" w:line="240" w:lineRule="auto"/>
              <w:jc w:val="center"/>
              <w:rPr>
                <w:rFonts w:eastAsia="Times New Roman" w:cs="Calibri"/>
                <w:sz w:val="20"/>
                <w:szCs w:val="20"/>
                <w:lang w:eastAsia="de-DE"/>
              </w:rPr>
            </w:pPr>
            <w:ins w:id="3183" w:author="Kisch, Christian" w:date="2022-02-02T10:04:00Z">
              <w:r>
                <w:rPr>
                  <w:rFonts w:eastAsia="Times New Roman" w:cs="Calibri"/>
                  <w:sz w:val="20"/>
                  <w:szCs w:val="20"/>
                  <w:lang w:eastAsia="de-DE"/>
                </w:rPr>
                <w:t>x</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510E6A42" w14:textId="6BE15DCC" w:rsidR="008C3235" w:rsidRPr="00C320BE" w:rsidRDefault="008C3235" w:rsidP="008C3235">
            <w:pPr>
              <w:spacing w:before="0" w:after="0" w:line="240" w:lineRule="auto"/>
              <w:jc w:val="center"/>
              <w:rPr>
                <w:rFonts w:eastAsia="Times New Roman" w:cs="Calibri"/>
                <w:sz w:val="20"/>
                <w:szCs w:val="20"/>
                <w:lang w:eastAsia="de-DE"/>
              </w:rPr>
            </w:pPr>
            <w:ins w:id="3184" w:author="Kisch, Christian" w:date="2022-02-01T14:33: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310F5519" w14:textId="50AD1F4E" w:rsidR="008C3235" w:rsidRPr="00C320BE" w:rsidRDefault="008C3235" w:rsidP="008C3235">
            <w:pPr>
              <w:spacing w:before="0" w:after="0" w:line="240" w:lineRule="auto"/>
              <w:jc w:val="center"/>
              <w:rPr>
                <w:rFonts w:eastAsia="Times New Roman" w:cs="Calibri"/>
                <w:sz w:val="20"/>
                <w:szCs w:val="20"/>
                <w:lang w:eastAsia="de-DE"/>
              </w:rPr>
            </w:pPr>
            <w:ins w:id="3185" w:author="Kisch, Christian" w:date="2022-02-01T14:34:00Z">
              <w:r>
                <w:rPr>
                  <w:rFonts w:eastAsia="Times New Roman" w:cs="Calibri"/>
                  <w:sz w:val="20"/>
                  <w:szCs w:val="20"/>
                  <w:lang w:eastAsia="de-DE"/>
                </w:rPr>
                <w:t>Ja</w:t>
              </w:r>
            </w:ins>
          </w:p>
        </w:tc>
      </w:tr>
      <w:tr w:rsidR="008C3235" w:rsidRPr="00C320BE" w14:paraId="5B09A31A" w14:textId="3E27A620" w:rsidTr="008C3235">
        <w:trPr>
          <w:trHeight w:val="271"/>
        </w:trPr>
        <w:tc>
          <w:tcPr>
            <w:tcW w:w="628" w:type="dxa"/>
            <w:tcBorders>
              <w:top w:val="single" w:sz="4" w:space="0" w:color="auto"/>
              <w:left w:val="single" w:sz="4" w:space="0" w:color="auto"/>
              <w:bottom w:val="single" w:sz="4" w:space="0" w:color="auto"/>
              <w:right w:val="single" w:sz="4" w:space="0" w:color="auto"/>
            </w:tcBorders>
            <w:shd w:val="clear" w:color="000000" w:fill="auto"/>
          </w:tcPr>
          <w:p w14:paraId="372D7119" w14:textId="211FC3FE" w:rsidR="008C3235" w:rsidRDefault="008C3235" w:rsidP="008C3235">
            <w:pPr>
              <w:spacing w:before="0" w:after="0" w:line="240" w:lineRule="auto"/>
              <w:jc w:val="right"/>
              <w:rPr>
                <w:rFonts w:eastAsia="Times New Roman" w:cs="Calibri"/>
                <w:color w:val="000000"/>
                <w:lang w:eastAsia="de-DE"/>
              </w:rPr>
            </w:pPr>
            <w:ins w:id="3186" w:author="Kisch, Christian" w:date="2022-02-01T10:19:00Z">
              <w:r>
                <w:rPr>
                  <w:rFonts w:eastAsia="Times New Roman" w:cs="Calibri"/>
                  <w:color w:val="000000"/>
                  <w:lang w:eastAsia="de-DE"/>
                </w:rPr>
                <w:t>16</w:t>
              </w:r>
            </w:ins>
          </w:p>
        </w:tc>
        <w:tc>
          <w:tcPr>
            <w:tcW w:w="2487" w:type="dxa"/>
            <w:tcBorders>
              <w:top w:val="single" w:sz="4" w:space="0" w:color="auto"/>
              <w:left w:val="single" w:sz="4" w:space="0" w:color="auto"/>
              <w:bottom w:val="single" w:sz="4" w:space="0" w:color="auto"/>
              <w:right w:val="single" w:sz="4" w:space="0" w:color="auto"/>
            </w:tcBorders>
            <w:shd w:val="clear" w:color="000000" w:fill="auto"/>
          </w:tcPr>
          <w:p w14:paraId="6558967C" w14:textId="7A6C4D98" w:rsidR="008C3235" w:rsidRPr="00C320BE" w:rsidRDefault="008C3235" w:rsidP="008C3235">
            <w:pPr>
              <w:spacing w:before="0" w:after="0" w:line="240" w:lineRule="auto"/>
              <w:rPr>
                <w:rFonts w:eastAsia="Times New Roman" w:cs="Calibri"/>
                <w:color w:val="000000"/>
                <w:lang w:eastAsia="de-DE"/>
              </w:rPr>
            </w:pPr>
            <w:ins w:id="3187" w:author="Kisch, Christian" w:date="2022-02-01T10:19:00Z">
              <w:r w:rsidRPr="00C320BE">
                <w:rPr>
                  <w:rFonts w:eastAsia="Times New Roman" w:cs="Calibri"/>
                  <w:color w:val="000000"/>
                  <w:lang w:eastAsia="de-DE"/>
                </w:rPr>
                <w:t>Lokaler Administrator</w:t>
              </w:r>
            </w:ins>
          </w:p>
        </w:tc>
        <w:tc>
          <w:tcPr>
            <w:tcW w:w="4393" w:type="dxa"/>
            <w:tcBorders>
              <w:top w:val="single" w:sz="4" w:space="0" w:color="auto"/>
              <w:left w:val="single" w:sz="4" w:space="0" w:color="auto"/>
              <w:bottom w:val="single" w:sz="4" w:space="0" w:color="auto"/>
              <w:right w:val="single" w:sz="4" w:space="0" w:color="auto"/>
            </w:tcBorders>
            <w:shd w:val="clear" w:color="000000" w:fill="E7E6E6"/>
          </w:tcPr>
          <w:p w14:paraId="1291FB0D" w14:textId="062A184E" w:rsidR="008C3235" w:rsidRPr="00C320BE" w:rsidRDefault="008C3235" w:rsidP="008C3235">
            <w:pPr>
              <w:spacing w:before="0" w:after="0" w:line="240" w:lineRule="auto"/>
              <w:rPr>
                <w:rFonts w:eastAsia="Times New Roman" w:cs="Calibri"/>
                <w:b/>
                <w:bCs/>
                <w:sz w:val="20"/>
                <w:szCs w:val="20"/>
                <w:lang w:eastAsia="de-DE"/>
              </w:rPr>
            </w:pPr>
            <w:ins w:id="3188" w:author="Kisch, Christian" w:date="2022-02-01T10:19:00Z">
              <w:r w:rsidRPr="00C320BE">
                <w:rPr>
                  <w:rFonts w:eastAsia="Times New Roman" w:cs="Calibri"/>
                  <w:b/>
                  <w:bCs/>
                  <w:sz w:val="20"/>
                  <w:szCs w:val="20"/>
                  <w:lang w:eastAsia="de-DE"/>
                </w:rPr>
                <w:t>Verschieben</w:t>
              </w:r>
            </w:ins>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0558D9B3" w14:textId="2C38A697" w:rsidR="008C3235" w:rsidRDefault="00CC449E" w:rsidP="008C3235">
            <w:pPr>
              <w:spacing w:before="0" w:after="0" w:line="240" w:lineRule="auto"/>
              <w:jc w:val="center"/>
              <w:rPr>
                <w:rFonts w:eastAsia="Times New Roman" w:cs="Calibri"/>
                <w:sz w:val="20"/>
                <w:szCs w:val="20"/>
                <w:lang w:eastAsia="de-DE"/>
              </w:rPr>
            </w:pPr>
            <w:ins w:id="3189" w:author="Kisch, Christian" w:date="2022-02-02T10:05: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67DF6DEB" w14:textId="084A612E" w:rsidR="008C3235" w:rsidRDefault="008C3235" w:rsidP="008C3235">
            <w:pPr>
              <w:spacing w:before="0" w:after="0" w:line="240" w:lineRule="auto"/>
              <w:jc w:val="center"/>
              <w:rPr>
                <w:rFonts w:eastAsia="Times New Roman" w:cs="Calibri"/>
                <w:sz w:val="20"/>
                <w:szCs w:val="20"/>
                <w:lang w:eastAsia="de-DE"/>
              </w:rPr>
            </w:pPr>
            <w:ins w:id="3190" w:author="Kisch, Christian" w:date="2022-02-01T14:39: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53781111" w14:textId="279F58E6" w:rsidR="008C3235" w:rsidRDefault="00CC449E" w:rsidP="008C3235">
            <w:pPr>
              <w:spacing w:before="0" w:after="0" w:line="240" w:lineRule="auto"/>
              <w:jc w:val="center"/>
              <w:rPr>
                <w:rFonts w:eastAsia="Times New Roman" w:cs="Calibri"/>
                <w:sz w:val="20"/>
                <w:szCs w:val="20"/>
                <w:lang w:eastAsia="de-DE"/>
              </w:rPr>
            </w:pPr>
            <w:ins w:id="3191" w:author="Kisch, Christian" w:date="2022-02-02T10:04:00Z">
              <w:r>
                <w:rPr>
                  <w:rFonts w:eastAsia="Times New Roman" w:cs="Calibri"/>
                  <w:sz w:val="20"/>
                  <w:szCs w:val="20"/>
                  <w:lang w:eastAsia="de-DE"/>
                </w:rPr>
                <w:t>x</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F15537F" w14:textId="67B2DA92" w:rsidR="008C3235" w:rsidRPr="00C320BE" w:rsidRDefault="008C3235" w:rsidP="008C3235">
            <w:pPr>
              <w:spacing w:before="0" w:after="0" w:line="240" w:lineRule="auto"/>
              <w:jc w:val="center"/>
              <w:rPr>
                <w:rFonts w:eastAsia="Times New Roman" w:cs="Calibri"/>
                <w:sz w:val="20"/>
                <w:szCs w:val="20"/>
                <w:lang w:eastAsia="de-DE"/>
              </w:rPr>
            </w:pPr>
            <w:ins w:id="3192" w:author="Kisch, Christian" w:date="2022-02-01T14:38: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030EEFB" w14:textId="4206DE40" w:rsidR="008C3235" w:rsidRPr="00C320BE" w:rsidRDefault="008C3235" w:rsidP="008C3235">
            <w:pPr>
              <w:spacing w:before="0" w:after="0" w:line="240" w:lineRule="auto"/>
              <w:jc w:val="center"/>
              <w:rPr>
                <w:rFonts w:eastAsia="Times New Roman" w:cs="Calibri"/>
                <w:sz w:val="20"/>
                <w:szCs w:val="20"/>
                <w:lang w:eastAsia="de-DE"/>
              </w:rPr>
            </w:pPr>
            <w:ins w:id="3193" w:author="Kisch, Christian" w:date="2022-02-01T14:38:00Z">
              <w:r>
                <w:rPr>
                  <w:rFonts w:eastAsia="Times New Roman" w:cs="Calibri"/>
                  <w:sz w:val="20"/>
                  <w:szCs w:val="20"/>
                  <w:lang w:eastAsia="de-DE"/>
                </w:rPr>
                <w:t>J</w:t>
              </w:r>
            </w:ins>
            <w:ins w:id="3194" w:author="Kisch, Christian" w:date="2022-02-01T14:39:00Z">
              <w:r>
                <w:rPr>
                  <w:rFonts w:eastAsia="Times New Roman" w:cs="Calibri"/>
                  <w:sz w:val="20"/>
                  <w:szCs w:val="20"/>
                  <w:lang w:eastAsia="de-DE"/>
                </w:rPr>
                <w:t>a</w:t>
              </w:r>
            </w:ins>
          </w:p>
        </w:tc>
      </w:tr>
      <w:tr w:rsidR="008C3235" w:rsidRPr="00C320BE" w14:paraId="6C6D9804" w14:textId="798746FD" w:rsidTr="008C3235">
        <w:trPr>
          <w:trHeight w:val="275"/>
        </w:trPr>
        <w:tc>
          <w:tcPr>
            <w:tcW w:w="628" w:type="dxa"/>
            <w:tcBorders>
              <w:top w:val="single" w:sz="4" w:space="0" w:color="auto"/>
              <w:left w:val="single" w:sz="4" w:space="0" w:color="auto"/>
              <w:bottom w:val="single" w:sz="4" w:space="0" w:color="auto"/>
              <w:right w:val="single" w:sz="4" w:space="0" w:color="auto"/>
            </w:tcBorders>
            <w:shd w:val="clear" w:color="000000" w:fill="auto"/>
          </w:tcPr>
          <w:p w14:paraId="02A90A0A" w14:textId="0C9DA8B1" w:rsidR="008C3235" w:rsidRDefault="008C3235" w:rsidP="008C3235">
            <w:pPr>
              <w:spacing w:before="0" w:after="0" w:line="240" w:lineRule="auto"/>
              <w:jc w:val="right"/>
              <w:rPr>
                <w:rFonts w:eastAsia="Times New Roman" w:cs="Calibri"/>
                <w:color w:val="000000"/>
                <w:lang w:eastAsia="de-DE"/>
              </w:rPr>
            </w:pPr>
            <w:ins w:id="3195" w:author="Kisch, Christian" w:date="2022-02-01T10:20:00Z">
              <w:r>
                <w:rPr>
                  <w:rFonts w:eastAsia="Times New Roman" w:cs="Calibri"/>
                  <w:color w:val="000000"/>
                  <w:lang w:eastAsia="de-DE"/>
                </w:rPr>
                <w:t>17</w:t>
              </w:r>
            </w:ins>
          </w:p>
        </w:tc>
        <w:tc>
          <w:tcPr>
            <w:tcW w:w="2487" w:type="dxa"/>
            <w:tcBorders>
              <w:top w:val="single" w:sz="4" w:space="0" w:color="auto"/>
              <w:left w:val="single" w:sz="4" w:space="0" w:color="auto"/>
              <w:bottom w:val="single" w:sz="4" w:space="0" w:color="auto"/>
              <w:right w:val="single" w:sz="4" w:space="0" w:color="auto"/>
            </w:tcBorders>
            <w:shd w:val="clear" w:color="000000" w:fill="auto"/>
          </w:tcPr>
          <w:p w14:paraId="29F2E42C" w14:textId="7AE2073F" w:rsidR="008C3235" w:rsidRPr="00C320BE" w:rsidRDefault="008C3235" w:rsidP="008C3235">
            <w:pPr>
              <w:spacing w:before="0" w:after="0" w:line="240" w:lineRule="auto"/>
              <w:rPr>
                <w:rFonts w:eastAsia="Times New Roman" w:cs="Calibri"/>
                <w:color w:val="000000"/>
                <w:lang w:eastAsia="de-DE"/>
              </w:rPr>
            </w:pPr>
            <w:ins w:id="3196" w:author="Kisch, Christian" w:date="2022-02-01T10:20:00Z">
              <w:r w:rsidRPr="00C320BE">
                <w:rPr>
                  <w:rFonts w:eastAsia="Times New Roman" w:cs="Calibri"/>
                  <w:color w:val="000000"/>
                  <w:lang w:eastAsia="de-DE"/>
                </w:rPr>
                <w:t>Lokaler Administrator</w:t>
              </w:r>
            </w:ins>
          </w:p>
        </w:tc>
        <w:tc>
          <w:tcPr>
            <w:tcW w:w="4393" w:type="dxa"/>
            <w:tcBorders>
              <w:top w:val="single" w:sz="4" w:space="0" w:color="auto"/>
              <w:left w:val="single" w:sz="4" w:space="0" w:color="auto"/>
              <w:bottom w:val="single" w:sz="4" w:space="0" w:color="auto"/>
              <w:right w:val="single" w:sz="4" w:space="0" w:color="auto"/>
            </w:tcBorders>
            <w:shd w:val="clear" w:color="000000" w:fill="E7E6E6"/>
          </w:tcPr>
          <w:p w14:paraId="66282AD9" w14:textId="69D07F19" w:rsidR="008C3235" w:rsidRPr="00C320BE" w:rsidRDefault="008C3235" w:rsidP="008C3235">
            <w:pPr>
              <w:spacing w:before="0" w:after="0" w:line="240" w:lineRule="auto"/>
              <w:rPr>
                <w:rFonts w:eastAsia="Times New Roman" w:cs="Calibri"/>
                <w:b/>
                <w:bCs/>
                <w:sz w:val="20"/>
                <w:szCs w:val="20"/>
                <w:lang w:eastAsia="de-DE"/>
              </w:rPr>
            </w:pPr>
            <w:ins w:id="3197" w:author="Kisch, Christian" w:date="2022-02-01T10:20:00Z">
              <w:r w:rsidRPr="00C320BE">
                <w:rPr>
                  <w:rFonts w:eastAsia="Times New Roman" w:cs="Calibri"/>
                  <w:b/>
                  <w:bCs/>
                  <w:sz w:val="20"/>
                  <w:szCs w:val="20"/>
                  <w:lang w:eastAsia="de-DE"/>
                </w:rPr>
                <w:t>Wiederherstellen</w:t>
              </w:r>
            </w:ins>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2E00C6E3" w14:textId="48E9644B" w:rsidR="008C3235" w:rsidRDefault="00CC449E" w:rsidP="008C3235">
            <w:pPr>
              <w:spacing w:before="0" w:after="0" w:line="240" w:lineRule="auto"/>
              <w:jc w:val="center"/>
              <w:rPr>
                <w:rFonts w:eastAsia="Times New Roman" w:cs="Calibri"/>
                <w:sz w:val="20"/>
                <w:szCs w:val="20"/>
                <w:lang w:eastAsia="de-DE"/>
              </w:rPr>
            </w:pPr>
            <w:ins w:id="3198" w:author="Kisch, Christian" w:date="2022-02-02T10:05: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76FBBCFD" w14:textId="287ED856" w:rsidR="008C3235" w:rsidRDefault="008C3235" w:rsidP="008C3235">
            <w:pPr>
              <w:spacing w:before="0" w:after="0" w:line="240" w:lineRule="auto"/>
              <w:jc w:val="center"/>
              <w:rPr>
                <w:rFonts w:eastAsia="Times New Roman" w:cs="Calibri"/>
                <w:sz w:val="20"/>
                <w:szCs w:val="20"/>
                <w:lang w:eastAsia="de-DE"/>
              </w:rPr>
            </w:pPr>
            <w:ins w:id="3199" w:author="Kisch, Christian" w:date="2022-02-01T14:39: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18986FBA" w14:textId="058DB577" w:rsidR="008C3235" w:rsidRDefault="00CC449E" w:rsidP="008C3235">
            <w:pPr>
              <w:spacing w:before="0" w:after="0" w:line="240" w:lineRule="auto"/>
              <w:jc w:val="center"/>
              <w:rPr>
                <w:rFonts w:eastAsia="Times New Roman" w:cs="Calibri"/>
                <w:sz w:val="20"/>
                <w:szCs w:val="20"/>
                <w:lang w:eastAsia="de-DE"/>
              </w:rPr>
            </w:pPr>
            <w:ins w:id="3200" w:author="Kisch, Christian" w:date="2022-02-02T10:04:00Z">
              <w:r>
                <w:rPr>
                  <w:rFonts w:eastAsia="Times New Roman" w:cs="Calibri"/>
                  <w:sz w:val="20"/>
                  <w:szCs w:val="20"/>
                  <w:lang w:eastAsia="de-DE"/>
                </w:rPr>
                <w:t>x</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49828672" w14:textId="4033A6F2" w:rsidR="008C3235" w:rsidRPr="00C320BE" w:rsidRDefault="008C3235" w:rsidP="008C3235">
            <w:pPr>
              <w:spacing w:before="0" w:after="0" w:line="240" w:lineRule="auto"/>
              <w:jc w:val="center"/>
              <w:rPr>
                <w:rFonts w:eastAsia="Times New Roman" w:cs="Calibri"/>
                <w:sz w:val="20"/>
                <w:szCs w:val="20"/>
                <w:lang w:eastAsia="de-DE"/>
              </w:rPr>
            </w:pPr>
            <w:ins w:id="3201" w:author="Kisch, Christian" w:date="2022-02-01T14:39:00Z">
              <w:r>
                <w:rPr>
                  <w:rFonts w:eastAsia="Times New Roman" w:cs="Calibri"/>
                  <w:sz w:val="20"/>
                  <w:szCs w:val="20"/>
                  <w:lang w:eastAsia="de-DE"/>
                </w:rPr>
                <w:t>Ja</w:t>
              </w:r>
            </w:ins>
          </w:p>
        </w:tc>
        <w:tc>
          <w:tcPr>
            <w:tcW w:w="1276" w:type="dxa"/>
            <w:tcBorders>
              <w:top w:val="single" w:sz="4" w:space="0" w:color="auto"/>
              <w:left w:val="single" w:sz="4" w:space="0" w:color="auto"/>
              <w:bottom w:val="single" w:sz="4" w:space="0" w:color="auto"/>
              <w:right w:val="single" w:sz="4" w:space="0" w:color="auto"/>
            </w:tcBorders>
            <w:shd w:val="clear" w:color="000000" w:fill="auto"/>
          </w:tcPr>
          <w:p w14:paraId="2F6C9D2E" w14:textId="6A535052" w:rsidR="008C3235" w:rsidRPr="00C320BE" w:rsidRDefault="008C3235" w:rsidP="008C3235">
            <w:pPr>
              <w:spacing w:before="0" w:after="0" w:line="240" w:lineRule="auto"/>
              <w:jc w:val="center"/>
              <w:rPr>
                <w:rFonts w:eastAsia="Times New Roman" w:cs="Calibri"/>
                <w:sz w:val="20"/>
                <w:szCs w:val="20"/>
                <w:lang w:eastAsia="de-DE"/>
              </w:rPr>
            </w:pPr>
            <w:ins w:id="3202" w:author="Kisch, Christian" w:date="2022-02-01T14:39:00Z">
              <w:r>
                <w:rPr>
                  <w:rFonts w:eastAsia="Times New Roman" w:cs="Calibri"/>
                  <w:sz w:val="20"/>
                  <w:szCs w:val="20"/>
                  <w:lang w:eastAsia="de-DE"/>
                </w:rPr>
                <w:t>Ja</w:t>
              </w:r>
            </w:ins>
          </w:p>
        </w:tc>
      </w:tr>
    </w:tbl>
    <w:p w14:paraId="6E68814A" w14:textId="273771E1" w:rsidR="00D54E87" w:rsidRDefault="00D54E87" w:rsidP="00C320BE">
      <w:pPr>
        <w:rPr>
          <w:ins w:id="3203" w:author="Kisch, Christian" w:date="2022-02-01T14:45:00Z"/>
        </w:rPr>
      </w:pPr>
      <w:ins w:id="3204" w:author="Kisch, Christian" w:date="2022-02-01T14:44:00Z">
        <w:r>
          <w:t xml:space="preserve">Die nachfolgenden Funktionalitäten werden dem lokalen </w:t>
        </w:r>
      </w:ins>
      <w:ins w:id="3205" w:author="Kisch, Christian" w:date="2022-02-01T14:45:00Z">
        <w:r>
          <w:t>Administrator gewährt:</w:t>
        </w:r>
      </w:ins>
    </w:p>
    <w:p w14:paraId="2D113D37" w14:textId="77777777" w:rsidR="00D54E87" w:rsidRPr="002D5005" w:rsidRDefault="00D54E87" w:rsidP="00D54E87">
      <w:pPr>
        <w:pStyle w:val="Listenabsatz"/>
        <w:numPr>
          <w:ilvl w:val="0"/>
          <w:numId w:val="12"/>
        </w:numPr>
        <w:spacing w:line="240" w:lineRule="auto"/>
        <w:rPr>
          <w:ins w:id="3206" w:author="Kisch, Christian" w:date="2022-02-01T14:45:00Z"/>
          <w:rFonts w:asciiTheme="minorHAnsi" w:hAnsiTheme="minorHAnsi" w:cstheme="minorHAnsi"/>
        </w:rPr>
      </w:pPr>
      <w:ins w:id="3207" w:author="Kisch, Christian" w:date="2022-02-01T14:45:00Z">
        <w:r w:rsidRPr="002D5005">
          <w:rPr>
            <w:rFonts w:asciiTheme="minorHAnsi" w:hAnsiTheme="minorHAnsi" w:cstheme="minorHAnsi"/>
          </w:rPr>
          <w:t>Dienststellen- und Organisationsinformationen erstellen,</w:t>
        </w:r>
        <w:r>
          <w:rPr>
            <w:rFonts w:asciiTheme="minorHAnsi" w:hAnsiTheme="minorHAnsi" w:cstheme="minorHAnsi"/>
          </w:rPr>
          <w:t xml:space="preserve"> ändern und löschen,</w:t>
        </w:r>
      </w:ins>
    </w:p>
    <w:p w14:paraId="09663F5D" w14:textId="77777777" w:rsidR="00D54E87" w:rsidRPr="002D5005" w:rsidRDefault="00D54E87" w:rsidP="00D54E87">
      <w:pPr>
        <w:pStyle w:val="Listenabsatz"/>
        <w:numPr>
          <w:ilvl w:val="0"/>
          <w:numId w:val="12"/>
        </w:numPr>
        <w:spacing w:line="240" w:lineRule="auto"/>
        <w:rPr>
          <w:ins w:id="3208" w:author="Kisch, Christian" w:date="2022-02-01T14:45:00Z"/>
          <w:rFonts w:asciiTheme="minorHAnsi" w:hAnsiTheme="minorHAnsi" w:cstheme="minorHAnsi"/>
        </w:rPr>
      </w:pPr>
      <w:ins w:id="3209" w:author="Kisch, Christian" w:date="2022-02-01T14:45:00Z">
        <w:r>
          <w:rPr>
            <w:rFonts w:asciiTheme="minorHAnsi" w:hAnsiTheme="minorHAnsi" w:cstheme="minorHAnsi"/>
          </w:rPr>
          <w:t xml:space="preserve">zentrale </w:t>
        </w:r>
        <w:r w:rsidRPr="002D5005">
          <w:rPr>
            <w:rFonts w:asciiTheme="minorHAnsi" w:hAnsiTheme="minorHAnsi" w:cstheme="minorHAnsi"/>
          </w:rPr>
          <w:t xml:space="preserve">Dokumentenvorlagen </w:t>
        </w:r>
        <w:r>
          <w:rPr>
            <w:rFonts w:asciiTheme="minorHAnsi" w:hAnsiTheme="minorHAnsi" w:cstheme="minorHAnsi"/>
          </w:rPr>
          <w:t>einstellen</w:t>
        </w:r>
        <w:r w:rsidRPr="002D5005">
          <w:rPr>
            <w:rFonts w:asciiTheme="minorHAnsi" w:hAnsiTheme="minorHAnsi" w:cstheme="minorHAnsi"/>
          </w:rPr>
          <w:t>, ändern, löschen</w:t>
        </w:r>
        <w:r>
          <w:rPr>
            <w:rFonts w:asciiTheme="minorHAnsi" w:hAnsiTheme="minorHAnsi" w:cstheme="minorHAnsi"/>
          </w:rPr>
          <w:t>,</w:t>
        </w:r>
      </w:ins>
    </w:p>
    <w:p w14:paraId="32997C7C" w14:textId="77777777" w:rsidR="00D54E87" w:rsidRPr="002D5005" w:rsidRDefault="00D54E87" w:rsidP="00D54E87">
      <w:pPr>
        <w:pStyle w:val="Listenabsatz"/>
        <w:numPr>
          <w:ilvl w:val="0"/>
          <w:numId w:val="12"/>
        </w:numPr>
        <w:spacing w:line="240" w:lineRule="auto"/>
        <w:rPr>
          <w:ins w:id="3210" w:author="Kisch, Christian" w:date="2022-02-01T14:45:00Z"/>
          <w:rFonts w:asciiTheme="minorHAnsi" w:hAnsiTheme="minorHAnsi" w:cstheme="minorHAnsi"/>
        </w:rPr>
      </w:pPr>
      <w:ins w:id="3211" w:author="Kisch, Christian" w:date="2022-02-01T14:45:00Z">
        <w:r w:rsidRPr="002D5005">
          <w:rPr>
            <w:rFonts w:asciiTheme="minorHAnsi" w:hAnsiTheme="minorHAnsi" w:cstheme="minorHAnsi"/>
          </w:rPr>
          <w:t>Favoritenpool pflegen</w:t>
        </w:r>
        <w:r>
          <w:rPr>
            <w:rFonts w:asciiTheme="minorHAnsi" w:hAnsiTheme="minorHAnsi" w:cstheme="minorHAnsi"/>
          </w:rPr>
          <w:t>,</w:t>
        </w:r>
      </w:ins>
    </w:p>
    <w:p w14:paraId="45496AE4" w14:textId="77777777" w:rsidR="00D54E87" w:rsidRPr="002D5005" w:rsidRDefault="00D54E87" w:rsidP="00D54E87">
      <w:pPr>
        <w:pStyle w:val="Listenabsatz"/>
        <w:numPr>
          <w:ilvl w:val="0"/>
          <w:numId w:val="12"/>
        </w:numPr>
        <w:spacing w:line="240" w:lineRule="auto"/>
        <w:rPr>
          <w:ins w:id="3212" w:author="Kisch, Christian" w:date="2022-02-01T14:45:00Z"/>
          <w:rFonts w:asciiTheme="minorHAnsi" w:hAnsiTheme="minorHAnsi" w:cstheme="minorHAnsi"/>
        </w:rPr>
      </w:pPr>
      <w:ins w:id="3213" w:author="Kisch, Christian" w:date="2022-02-01T14:45:00Z">
        <w:r w:rsidRPr="002D5005">
          <w:rPr>
            <w:rFonts w:asciiTheme="minorHAnsi" w:hAnsiTheme="minorHAnsi" w:cstheme="minorHAnsi"/>
          </w:rPr>
          <w:t>Funktionsrechte bearbeiten</w:t>
        </w:r>
        <w:r>
          <w:rPr>
            <w:rFonts w:asciiTheme="minorHAnsi" w:hAnsiTheme="minorHAnsi" w:cstheme="minorHAnsi"/>
          </w:rPr>
          <w:t>,</w:t>
        </w:r>
      </w:ins>
    </w:p>
    <w:p w14:paraId="2C9673C0" w14:textId="77777777" w:rsidR="00D54E87" w:rsidRPr="002D5005" w:rsidRDefault="00D54E87" w:rsidP="00D54E87">
      <w:pPr>
        <w:pStyle w:val="Listenabsatz"/>
        <w:numPr>
          <w:ilvl w:val="0"/>
          <w:numId w:val="12"/>
        </w:numPr>
        <w:spacing w:line="240" w:lineRule="auto"/>
        <w:rPr>
          <w:ins w:id="3214" w:author="Kisch, Christian" w:date="2022-02-01T14:45:00Z"/>
          <w:rFonts w:asciiTheme="minorHAnsi" w:hAnsiTheme="minorHAnsi" w:cstheme="minorHAnsi"/>
        </w:rPr>
      </w:pPr>
      <w:ins w:id="3215" w:author="Kisch, Christian" w:date="2022-02-01T14:45:00Z">
        <w:r w:rsidRPr="002D5005">
          <w:rPr>
            <w:rFonts w:asciiTheme="minorHAnsi" w:hAnsiTheme="minorHAnsi" w:cstheme="minorHAnsi"/>
          </w:rPr>
          <w:t>Historie Nutzerzuordnung sehen</w:t>
        </w:r>
        <w:r>
          <w:rPr>
            <w:rFonts w:asciiTheme="minorHAnsi" w:hAnsiTheme="minorHAnsi" w:cstheme="minorHAnsi"/>
          </w:rPr>
          <w:t>,</w:t>
        </w:r>
      </w:ins>
    </w:p>
    <w:p w14:paraId="22E3507D" w14:textId="77777777" w:rsidR="00D54E87" w:rsidRPr="002D5005" w:rsidRDefault="00D54E87" w:rsidP="00D54E87">
      <w:pPr>
        <w:pStyle w:val="Listenabsatz"/>
        <w:numPr>
          <w:ilvl w:val="0"/>
          <w:numId w:val="12"/>
        </w:numPr>
        <w:spacing w:line="240" w:lineRule="auto"/>
        <w:rPr>
          <w:ins w:id="3216" w:author="Kisch, Christian" w:date="2022-02-01T14:45:00Z"/>
          <w:rFonts w:asciiTheme="minorHAnsi" w:hAnsiTheme="minorHAnsi" w:cstheme="minorHAnsi"/>
        </w:rPr>
      </w:pPr>
      <w:ins w:id="3217" w:author="Kisch, Christian" w:date="2022-02-01T14:45:00Z">
        <w:r w:rsidRPr="002D5005">
          <w:rPr>
            <w:rFonts w:asciiTheme="minorHAnsi" w:hAnsiTheme="minorHAnsi" w:cstheme="minorHAnsi"/>
          </w:rPr>
          <w:t>Integrierte Anwendungen, Funktionalitäten und Tools konfigurieren und verwalten</w:t>
        </w:r>
        <w:r>
          <w:rPr>
            <w:rFonts w:asciiTheme="minorHAnsi" w:hAnsiTheme="minorHAnsi" w:cstheme="minorHAnsi"/>
          </w:rPr>
          <w:t>,</w:t>
        </w:r>
      </w:ins>
    </w:p>
    <w:p w14:paraId="059386AF" w14:textId="77777777" w:rsidR="00D54E87" w:rsidRPr="002D5005" w:rsidRDefault="00D54E87" w:rsidP="00D54E87">
      <w:pPr>
        <w:pStyle w:val="Listenabsatz"/>
        <w:numPr>
          <w:ilvl w:val="0"/>
          <w:numId w:val="12"/>
        </w:numPr>
        <w:spacing w:line="240" w:lineRule="auto"/>
        <w:rPr>
          <w:ins w:id="3218" w:author="Kisch, Christian" w:date="2022-02-01T14:45:00Z"/>
          <w:rFonts w:asciiTheme="minorHAnsi" w:hAnsiTheme="minorHAnsi" w:cstheme="minorHAnsi"/>
        </w:rPr>
      </w:pPr>
      <w:ins w:id="3219" w:author="Kisch, Christian" w:date="2022-02-01T14:45:00Z">
        <w:r w:rsidRPr="002D5005">
          <w:rPr>
            <w:rFonts w:asciiTheme="minorHAnsi" w:hAnsiTheme="minorHAnsi" w:cstheme="minorHAnsi"/>
          </w:rPr>
          <w:t>Kataloge pflegen</w:t>
        </w:r>
        <w:r>
          <w:rPr>
            <w:rFonts w:asciiTheme="minorHAnsi" w:hAnsiTheme="minorHAnsi" w:cstheme="minorHAnsi"/>
          </w:rPr>
          <w:t>,</w:t>
        </w:r>
      </w:ins>
    </w:p>
    <w:p w14:paraId="07A28EB1" w14:textId="77777777" w:rsidR="00D54E87" w:rsidRPr="002D5005" w:rsidRDefault="00D54E87" w:rsidP="00D54E87">
      <w:pPr>
        <w:pStyle w:val="Listenabsatz"/>
        <w:numPr>
          <w:ilvl w:val="0"/>
          <w:numId w:val="12"/>
        </w:numPr>
        <w:spacing w:line="240" w:lineRule="auto"/>
        <w:rPr>
          <w:ins w:id="3220" w:author="Kisch, Christian" w:date="2022-02-01T14:45:00Z"/>
          <w:rFonts w:asciiTheme="minorHAnsi" w:hAnsiTheme="minorHAnsi" w:cstheme="minorHAnsi"/>
        </w:rPr>
      </w:pPr>
      <w:ins w:id="3221" w:author="Kisch, Christian" w:date="2022-02-01T14:45:00Z">
        <w:r w:rsidRPr="002D5005">
          <w:rPr>
            <w:rFonts w:asciiTheme="minorHAnsi" w:hAnsiTheme="minorHAnsi" w:cstheme="minorHAnsi"/>
          </w:rPr>
          <w:t>Katalog-Updateverfahren</w:t>
        </w:r>
        <w:r>
          <w:rPr>
            <w:rFonts w:asciiTheme="minorHAnsi" w:hAnsiTheme="minorHAnsi" w:cstheme="minorHAnsi"/>
          </w:rPr>
          <w:t>,</w:t>
        </w:r>
      </w:ins>
    </w:p>
    <w:p w14:paraId="0248C8BD" w14:textId="77777777" w:rsidR="00D54E87" w:rsidRPr="002D5005" w:rsidRDefault="00D54E87" w:rsidP="00D54E87">
      <w:pPr>
        <w:pStyle w:val="Listenabsatz"/>
        <w:numPr>
          <w:ilvl w:val="0"/>
          <w:numId w:val="12"/>
        </w:numPr>
        <w:spacing w:line="240" w:lineRule="auto"/>
        <w:rPr>
          <w:ins w:id="3222" w:author="Kisch, Christian" w:date="2022-02-01T14:45:00Z"/>
          <w:rFonts w:asciiTheme="minorHAnsi" w:hAnsiTheme="minorHAnsi" w:cstheme="minorHAnsi"/>
        </w:rPr>
      </w:pPr>
      <w:ins w:id="3223" w:author="Kisch, Christian" w:date="2022-02-01T14:45:00Z">
        <w:r>
          <w:rPr>
            <w:rFonts w:asciiTheme="minorHAnsi" w:hAnsiTheme="minorHAnsi" w:cstheme="minorHAnsi"/>
          </w:rPr>
          <w:t xml:space="preserve">eigenen </w:t>
        </w:r>
        <w:r w:rsidRPr="002D5005">
          <w:rPr>
            <w:rFonts w:asciiTheme="minorHAnsi" w:hAnsiTheme="minorHAnsi" w:cstheme="minorHAnsi"/>
          </w:rPr>
          <w:t>Mandanten einsehen</w:t>
        </w:r>
        <w:r>
          <w:rPr>
            <w:rFonts w:asciiTheme="minorHAnsi" w:hAnsiTheme="minorHAnsi" w:cstheme="minorHAnsi"/>
          </w:rPr>
          <w:t>,</w:t>
        </w:r>
      </w:ins>
    </w:p>
    <w:p w14:paraId="3D49A31F" w14:textId="77777777" w:rsidR="00D54E87" w:rsidRPr="002D5005" w:rsidRDefault="00D54E87" w:rsidP="00D54E87">
      <w:pPr>
        <w:pStyle w:val="Listenabsatz"/>
        <w:numPr>
          <w:ilvl w:val="0"/>
          <w:numId w:val="12"/>
        </w:numPr>
        <w:spacing w:line="240" w:lineRule="auto"/>
        <w:rPr>
          <w:ins w:id="3224" w:author="Kisch, Christian" w:date="2022-02-01T14:45:00Z"/>
          <w:rFonts w:asciiTheme="minorHAnsi" w:hAnsiTheme="minorHAnsi" w:cstheme="minorHAnsi"/>
        </w:rPr>
      </w:pPr>
      <w:ins w:id="3225" w:author="Kisch, Christian" w:date="2022-02-01T14:45:00Z">
        <w:r w:rsidRPr="002D5005">
          <w:rPr>
            <w:rFonts w:asciiTheme="minorHAnsi" w:hAnsiTheme="minorHAnsi" w:cstheme="minorHAnsi"/>
          </w:rPr>
          <w:t>Metadatenvorlagen (Dienststelle, Abteilung) erstellen, ändern und löschen</w:t>
        </w:r>
        <w:r>
          <w:rPr>
            <w:rFonts w:asciiTheme="minorHAnsi" w:hAnsiTheme="minorHAnsi" w:cstheme="minorHAnsi"/>
          </w:rPr>
          <w:t>,</w:t>
        </w:r>
      </w:ins>
    </w:p>
    <w:p w14:paraId="4D03B966" w14:textId="77777777" w:rsidR="00D54E87" w:rsidRPr="002D5005" w:rsidRDefault="00D54E87" w:rsidP="00D54E87">
      <w:pPr>
        <w:pStyle w:val="Listenabsatz"/>
        <w:numPr>
          <w:ilvl w:val="0"/>
          <w:numId w:val="12"/>
        </w:numPr>
        <w:spacing w:line="240" w:lineRule="auto"/>
        <w:rPr>
          <w:ins w:id="3226" w:author="Kisch, Christian" w:date="2022-02-01T14:45:00Z"/>
          <w:rFonts w:asciiTheme="minorHAnsi" w:hAnsiTheme="minorHAnsi" w:cstheme="minorHAnsi"/>
        </w:rPr>
      </w:pPr>
      <w:ins w:id="3227" w:author="Kisch, Christian" w:date="2022-02-01T14:45:00Z">
        <w:r>
          <w:rPr>
            <w:rFonts w:asciiTheme="minorHAnsi" w:hAnsiTheme="minorHAnsi" w:cstheme="minorHAnsi"/>
          </w:rPr>
          <w:t>Ben</w:t>
        </w:r>
        <w:r w:rsidRPr="002D5005">
          <w:rPr>
            <w:rFonts w:asciiTheme="minorHAnsi" w:hAnsiTheme="minorHAnsi" w:cstheme="minorHAnsi"/>
          </w:rPr>
          <w:t>utzereinstellungen bearbeiten</w:t>
        </w:r>
        <w:r>
          <w:rPr>
            <w:rFonts w:asciiTheme="minorHAnsi" w:hAnsiTheme="minorHAnsi" w:cstheme="minorHAnsi"/>
          </w:rPr>
          <w:t>,</w:t>
        </w:r>
      </w:ins>
    </w:p>
    <w:p w14:paraId="22EC666F" w14:textId="77777777" w:rsidR="00D54E87" w:rsidRDefault="00D54E87" w:rsidP="00D54E87">
      <w:pPr>
        <w:pStyle w:val="Listenabsatz"/>
        <w:numPr>
          <w:ilvl w:val="0"/>
          <w:numId w:val="12"/>
        </w:numPr>
        <w:spacing w:line="240" w:lineRule="auto"/>
        <w:rPr>
          <w:ins w:id="3228" w:author="Kisch, Christian" w:date="2022-02-01T14:45:00Z"/>
          <w:rFonts w:asciiTheme="minorHAnsi" w:hAnsiTheme="minorHAnsi" w:cstheme="minorHAnsi"/>
        </w:rPr>
      </w:pPr>
      <w:ins w:id="3229" w:author="Kisch, Christian" w:date="2022-02-01T14:45:00Z">
        <w:r>
          <w:rPr>
            <w:rFonts w:asciiTheme="minorHAnsi" w:hAnsiTheme="minorHAnsi" w:cstheme="minorHAnsi"/>
          </w:rPr>
          <w:t>Rollen den Benutzerkonten technisch zuweisen,</w:t>
        </w:r>
      </w:ins>
    </w:p>
    <w:p w14:paraId="622264C6" w14:textId="77777777" w:rsidR="00D54E87" w:rsidRPr="002D5005" w:rsidRDefault="00D54E87" w:rsidP="00D54E87">
      <w:pPr>
        <w:pStyle w:val="Listenabsatz"/>
        <w:numPr>
          <w:ilvl w:val="0"/>
          <w:numId w:val="12"/>
        </w:numPr>
        <w:spacing w:line="240" w:lineRule="auto"/>
        <w:rPr>
          <w:ins w:id="3230" w:author="Kisch, Christian" w:date="2022-02-01T14:45:00Z"/>
          <w:rFonts w:asciiTheme="minorHAnsi" w:hAnsiTheme="minorHAnsi" w:cstheme="minorHAnsi"/>
        </w:rPr>
      </w:pPr>
      <w:ins w:id="3231" w:author="Kisch, Christian" w:date="2022-02-01T14:45:00Z">
        <w:r>
          <w:rPr>
            <w:rFonts w:asciiTheme="minorHAnsi" w:hAnsiTheme="minorHAnsi" w:cstheme="minorHAnsi"/>
          </w:rPr>
          <w:t>Ben</w:t>
        </w:r>
        <w:r w:rsidRPr="002D5005">
          <w:rPr>
            <w:rFonts w:asciiTheme="minorHAnsi" w:hAnsiTheme="minorHAnsi" w:cstheme="minorHAnsi"/>
          </w:rPr>
          <w:t>utzerkonto sperren/entsperren</w:t>
        </w:r>
        <w:r>
          <w:rPr>
            <w:rFonts w:asciiTheme="minorHAnsi" w:hAnsiTheme="minorHAnsi" w:cstheme="minorHAnsi"/>
          </w:rPr>
          <w:t>,</w:t>
        </w:r>
      </w:ins>
    </w:p>
    <w:p w14:paraId="5C80DF76" w14:textId="77777777" w:rsidR="00D54E87" w:rsidRPr="002D5005" w:rsidRDefault="00D54E87" w:rsidP="00D54E87">
      <w:pPr>
        <w:pStyle w:val="Listenabsatz"/>
        <w:numPr>
          <w:ilvl w:val="0"/>
          <w:numId w:val="12"/>
        </w:numPr>
        <w:spacing w:line="240" w:lineRule="auto"/>
        <w:rPr>
          <w:ins w:id="3232" w:author="Kisch, Christian" w:date="2022-02-01T14:45:00Z"/>
          <w:rFonts w:asciiTheme="minorHAnsi" w:hAnsiTheme="minorHAnsi" w:cstheme="minorHAnsi"/>
        </w:rPr>
      </w:pPr>
      <w:ins w:id="3233" w:author="Kisch, Christian" w:date="2022-02-01T14:45:00Z">
        <w:r w:rsidRPr="002D5005">
          <w:rPr>
            <w:rFonts w:asciiTheme="minorHAnsi" w:hAnsiTheme="minorHAnsi" w:cstheme="minorHAnsi"/>
          </w:rPr>
          <w:t>Passwort ändern</w:t>
        </w:r>
        <w:r>
          <w:rPr>
            <w:rFonts w:asciiTheme="minorHAnsi" w:hAnsiTheme="minorHAnsi" w:cstheme="minorHAnsi"/>
          </w:rPr>
          <w:t>,</w:t>
        </w:r>
      </w:ins>
    </w:p>
    <w:p w14:paraId="5709A269" w14:textId="77777777" w:rsidR="00D54E87" w:rsidRPr="002D5005" w:rsidRDefault="00D54E87" w:rsidP="00D54E87">
      <w:pPr>
        <w:pStyle w:val="Listenabsatz"/>
        <w:numPr>
          <w:ilvl w:val="0"/>
          <w:numId w:val="12"/>
        </w:numPr>
        <w:spacing w:line="240" w:lineRule="auto"/>
        <w:rPr>
          <w:ins w:id="3234" w:author="Kisch, Christian" w:date="2022-02-01T14:45:00Z"/>
          <w:rFonts w:asciiTheme="minorHAnsi" w:hAnsiTheme="minorHAnsi" w:cstheme="minorHAnsi"/>
        </w:rPr>
      </w:pPr>
      <w:ins w:id="3235" w:author="Kisch, Christian" w:date="2022-02-01T14:45:00Z">
        <w:r w:rsidRPr="002D5005">
          <w:rPr>
            <w:rFonts w:asciiTheme="minorHAnsi" w:hAnsiTheme="minorHAnsi" w:cstheme="minorHAnsi"/>
          </w:rPr>
          <w:t>Passwort B</w:t>
        </w:r>
        <w:r>
          <w:rPr>
            <w:rFonts w:asciiTheme="minorHAnsi" w:hAnsiTheme="minorHAnsi" w:cstheme="minorHAnsi"/>
          </w:rPr>
          <w:t>l</w:t>
        </w:r>
        <w:r w:rsidRPr="002D5005">
          <w:rPr>
            <w:rFonts w:asciiTheme="minorHAnsi" w:hAnsiTheme="minorHAnsi" w:cstheme="minorHAnsi"/>
          </w:rPr>
          <w:t>acklistpflege</w:t>
        </w:r>
        <w:r>
          <w:rPr>
            <w:rFonts w:asciiTheme="minorHAnsi" w:hAnsiTheme="minorHAnsi" w:cstheme="minorHAnsi"/>
          </w:rPr>
          <w:t>,</w:t>
        </w:r>
      </w:ins>
    </w:p>
    <w:p w14:paraId="27A8693E" w14:textId="77777777" w:rsidR="00D54E87" w:rsidRPr="002D5005" w:rsidRDefault="00D54E87" w:rsidP="00D54E87">
      <w:pPr>
        <w:pStyle w:val="Listenabsatz"/>
        <w:numPr>
          <w:ilvl w:val="0"/>
          <w:numId w:val="12"/>
        </w:numPr>
        <w:spacing w:line="240" w:lineRule="auto"/>
        <w:rPr>
          <w:ins w:id="3236" w:author="Kisch, Christian" w:date="2022-02-01T14:45:00Z"/>
          <w:rFonts w:asciiTheme="minorHAnsi" w:hAnsiTheme="minorHAnsi" w:cstheme="minorHAnsi"/>
        </w:rPr>
      </w:pPr>
      <w:ins w:id="3237" w:author="Kisch, Christian" w:date="2022-02-01T14:45:00Z">
        <w:r w:rsidRPr="002D5005">
          <w:rPr>
            <w:rFonts w:asciiTheme="minorHAnsi" w:hAnsiTheme="minorHAnsi" w:cstheme="minorHAnsi"/>
          </w:rPr>
          <w:t xml:space="preserve">Postfächer für </w:t>
        </w:r>
        <w:r>
          <w:rPr>
            <w:rFonts w:asciiTheme="minorHAnsi" w:hAnsiTheme="minorHAnsi" w:cstheme="minorHAnsi"/>
          </w:rPr>
          <w:t>Verantwortlichen</w:t>
        </w:r>
        <w:r w:rsidRPr="002D5005">
          <w:rPr>
            <w:rFonts w:asciiTheme="minorHAnsi" w:hAnsiTheme="minorHAnsi" w:cstheme="minorHAnsi"/>
          </w:rPr>
          <w:t xml:space="preserve"> innerhalb der Teilnehmer erstellen, ändern und löschen</w:t>
        </w:r>
        <w:r>
          <w:rPr>
            <w:rFonts w:asciiTheme="minorHAnsi" w:hAnsiTheme="minorHAnsi" w:cstheme="minorHAnsi"/>
          </w:rPr>
          <w:t>,</w:t>
        </w:r>
      </w:ins>
    </w:p>
    <w:p w14:paraId="02DA33DD" w14:textId="77777777" w:rsidR="00D54E87" w:rsidRPr="002D5005" w:rsidRDefault="00D54E87" w:rsidP="00D54E87">
      <w:pPr>
        <w:pStyle w:val="Listenabsatz"/>
        <w:numPr>
          <w:ilvl w:val="0"/>
          <w:numId w:val="12"/>
        </w:numPr>
        <w:spacing w:line="240" w:lineRule="auto"/>
        <w:rPr>
          <w:ins w:id="3238" w:author="Kisch, Christian" w:date="2022-02-01T14:45:00Z"/>
          <w:rFonts w:asciiTheme="minorHAnsi" w:hAnsiTheme="minorHAnsi" w:cstheme="minorHAnsi"/>
        </w:rPr>
      </w:pPr>
      <w:ins w:id="3239" w:author="Kisch, Christian" w:date="2022-02-01T14:45:00Z">
        <w:r w:rsidRPr="002D5005">
          <w:rPr>
            <w:rFonts w:asciiTheme="minorHAnsi" w:hAnsiTheme="minorHAnsi" w:cstheme="minorHAnsi"/>
          </w:rPr>
          <w:t>Protokollierung anzeigen</w:t>
        </w:r>
        <w:r>
          <w:rPr>
            <w:rFonts w:asciiTheme="minorHAnsi" w:hAnsiTheme="minorHAnsi" w:cstheme="minorHAnsi"/>
          </w:rPr>
          <w:t>,</w:t>
        </w:r>
      </w:ins>
    </w:p>
    <w:p w14:paraId="27D41947" w14:textId="43918320" w:rsidR="00D54E87" w:rsidRPr="0077177F" w:rsidRDefault="00D54E87" w:rsidP="0077177F">
      <w:pPr>
        <w:pStyle w:val="Listenabsatz"/>
        <w:numPr>
          <w:ilvl w:val="0"/>
          <w:numId w:val="12"/>
        </w:numPr>
        <w:spacing w:line="240" w:lineRule="auto"/>
        <w:rPr>
          <w:ins w:id="3240" w:author="Kisch, Christian" w:date="2022-02-01T14:45:00Z"/>
          <w:rFonts w:asciiTheme="minorHAnsi" w:hAnsiTheme="minorHAnsi" w:cstheme="minorHAnsi"/>
        </w:rPr>
      </w:pPr>
      <w:ins w:id="3241" w:author="Kisch, Christian" w:date="2022-02-01T14:45:00Z">
        <w:r w:rsidRPr="002D5005">
          <w:rPr>
            <w:rFonts w:asciiTheme="minorHAnsi" w:hAnsiTheme="minorHAnsi" w:cstheme="minorHAnsi"/>
          </w:rPr>
          <w:t xml:space="preserve">Protokollierung Fachdaten </w:t>
        </w:r>
        <w:commentRangeStart w:id="3242"/>
        <w:r>
          <w:rPr>
            <w:rFonts w:asciiTheme="minorHAnsi" w:hAnsiTheme="minorHAnsi" w:cstheme="minorHAnsi"/>
          </w:rPr>
          <w:t>anzeigen</w:t>
        </w:r>
        <w:commentRangeEnd w:id="3242"/>
        <w:r>
          <w:rPr>
            <w:rStyle w:val="Kommentarzeichen"/>
            <w:rFonts w:asciiTheme="minorHAnsi" w:hAnsiTheme="minorHAnsi" w:cstheme="minorBidi"/>
            <w:lang w:eastAsia="en-US"/>
          </w:rPr>
          <w:commentReference w:id="3242"/>
        </w:r>
        <w:r>
          <w:rPr>
            <w:rFonts w:asciiTheme="minorHAnsi" w:hAnsiTheme="minorHAnsi" w:cstheme="minorHAnsi"/>
          </w:rPr>
          <w:t>,</w:t>
        </w:r>
      </w:ins>
    </w:p>
    <w:p w14:paraId="0EDA7F38" w14:textId="77777777" w:rsidR="00D54E87" w:rsidRPr="002D5005" w:rsidRDefault="00D54E87" w:rsidP="00D54E87">
      <w:pPr>
        <w:pStyle w:val="Listenabsatz"/>
        <w:numPr>
          <w:ilvl w:val="0"/>
          <w:numId w:val="12"/>
        </w:numPr>
        <w:spacing w:line="240" w:lineRule="auto"/>
        <w:rPr>
          <w:ins w:id="3243" w:author="Kisch, Christian" w:date="2022-02-01T14:45:00Z"/>
          <w:rFonts w:asciiTheme="minorHAnsi" w:hAnsiTheme="minorHAnsi" w:cstheme="minorHAnsi"/>
        </w:rPr>
      </w:pPr>
      <w:ins w:id="3244" w:author="Kisch, Christian" w:date="2022-02-01T14:45:00Z">
        <w:r w:rsidRPr="002D5005">
          <w:rPr>
            <w:rFonts w:asciiTheme="minorHAnsi" w:hAnsiTheme="minorHAnsi" w:cstheme="minorHAnsi"/>
          </w:rPr>
          <w:t>Schriftstücktypen (Beschluss, Vermerk, Protokoll, Gutachten) erstellen, ändern und löschen</w:t>
        </w:r>
        <w:r>
          <w:rPr>
            <w:rFonts w:asciiTheme="minorHAnsi" w:hAnsiTheme="minorHAnsi" w:cstheme="minorHAnsi"/>
          </w:rPr>
          <w:t>,</w:t>
        </w:r>
      </w:ins>
    </w:p>
    <w:p w14:paraId="6F4F480B" w14:textId="77777777" w:rsidR="00D54E87" w:rsidRPr="002D5005" w:rsidRDefault="00D54E87" w:rsidP="00D54E87">
      <w:pPr>
        <w:pStyle w:val="Listenabsatz"/>
        <w:numPr>
          <w:ilvl w:val="0"/>
          <w:numId w:val="12"/>
        </w:numPr>
        <w:spacing w:line="240" w:lineRule="auto"/>
        <w:rPr>
          <w:ins w:id="3245" w:author="Kisch, Christian" w:date="2022-02-01T14:45:00Z"/>
          <w:rFonts w:asciiTheme="minorHAnsi" w:hAnsiTheme="minorHAnsi" w:cstheme="minorHAnsi"/>
        </w:rPr>
      </w:pPr>
      <w:ins w:id="3246" w:author="Kisch, Christian" w:date="2022-02-01T14:45:00Z">
        <w:r w:rsidRPr="002D5005">
          <w:rPr>
            <w:rFonts w:asciiTheme="minorHAnsi" w:hAnsiTheme="minorHAnsi" w:cstheme="minorHAnsi"/>
          </w:rPr>
          <w:t>Sessions beenden</w:t>
        </w:r>
        <w:r>
          <w:rPr>
            <w:rFonts w:asciiTheme="minorHAnsi" w:hAnsiTheme="minorHAnsi" w:cstheme="minorHAnsi"/>
          </w:rPr>
          <w:t>,</w:t>
        </w:r>
      </w:ins>
    </w:p>
    <w:p w14:paraId="4F8BB522" w14:textId="77777777" w:rsidR="00D54E87" w:rsidRPr="002D5005" w:rsidRDefault="00D54E87" w:rsidP="00D54E87">
      <w:pPr>
        <w:pStyle w:val="Listenabsatz"/>
        <w:numPr>
          <w:ilvl w:val="0"/>
          <w:numId w:val="12"/>
        </w:numPr>
        <w:spacing w:line="240" w:lineRule="auto"/>
        <w:rPr>
          <w:ins w:id="3247" w:author="Kisch, Christian" w:date="2022-02-01T14:45:00Z"/>
          <w:rFonts w:asciiTheme="minorHAnsi" w:hAnsiTheme="minorHAnsi" w:cstheme="minorHAnsi"/>
        </w:rPr>
      </w:pPr>
      <w:ins w:id="3248" w:author="Kisch, Christian" w:date="2022-02-01T14:45:00Z">
        <w:r w:rsidRPr="002D5005">
          <w:rPr>
            <w:rFonts w:asciiTheme="minorHAnsi" w:hAnsiTheme="minorHAnsi" w:cstheme="minorHAnsi"/>
          </w:rPr>
          <w:t>Symbole (klassisches Design) oder Icon-Farbe (modernes Design) den Schriftstücktypen zuordnen</w:t>
        </w:r>
        <w:r>
          <w:rPr>
            <w:rFonts w:asciiTheme="minorHAnsi" w:hAnsiTheme="minorHAnsi" w:cstheme="minorHAnsi"/>
          </w:rPr>
          <w:t>,</w:t>
        </w:r>
      </w:ins>
    </w:p>
    <w:p w14:paraId="3DB0C792" w14:textId="77777777" w:rsidR="00D54E87" w:rsidRPr="002D5005" w:rsidRDefault="00D54E87" w:rsidP="00D54E87">
      <w:pPr>
        <w:pStyle w:val="Listenabsatz"/>
        <w:numPr>
          <w:ilvl w:val="0"/>
          <w:numId w:val="12"/>
        </w:numPr>
        <w:spacing w:line="240" w:lineRule="auto"/>
        <w:rPr>
          <w:ins w:id="3249" w:author="Kisch, Christian" w:date="2022-02-01T14:45:00Z"/>
          <w:rFonts w:asciiTheme="minorHAnsi" w:hAnsiTheme="minorHAnsi" w:cstheme="minorHAnsi"/>
        </w:rPr>
      </w:pPr>
      <w:ins w:id="3250" w:author="Kisch, Christian" w:date="2022-02-01T14:45:00Z">
        <w:r w:rsidRPr="002D5005">
          <w:rPr>
            <w:rFonts w:asciiTheme="minorHAnsi" w:hAnsiTheme="minorHAnsi" w:cstheme="minorHAnsi"/>
          </w:rPr>
          <w:t>Templates für Ordnerstrukturen erstellen, ändern</w:t>
        </w:r>
        <w:r>
          <w:rPr>
            <w:rFonts w:asciiTheme="minorHAnsi" w:hAnsiTheme="minorHAnsi" w:cstheme="minorHAnsi"/>
          </w:rPr>
          <w:t xml:space="preserve"> und </w:t>
        </w:r>
        <w:r w:rsidRPr="002D5005">
          <w:rPr>
            <w:rFonts w:asciiTheme="minorHAnsi" w:hAnsiTheme="minorHAnsi" w:cstheme="minorHAnsi"/>
          </w:rPr>
          <w:t>löschen</w:t>
        </w:r>
        <w:r>
          <w:rPr>
            <w:rFonts w:asciiTheme="minorHAnsi" w:hAnsiTheme="minorHAnsi" w:cstheme="minorHAnsi"/>
          </w:rPr>
          <w:t>,</w:t>
        </w:r>
      </w:ins>
    </w:p>
    <w:p w14:paraId="41E50D4C" w14:textId="77777777" w:rsidR="00D54E87" w:rsidRPr="002D5005" w:rsidRDefault="00D54E87" w:rsidP="00D54E87">
      <w:pPr>
        <w:pStyle w:val="Listenabsatz"/>
        <w:numPr>
          <w:ilvl w:val="0"/>
          <w:numId w:val="12"/>
        </w:numPr>
        <w:spacing w:line="240" w:lineRule="auto"/>
        <w:rPr>
          <w:ins w:id="3251" w:author="Kisch, Christian" w:date="2022-02-01T14:45:00Z"/>
          <w:rFonts w:asciiTheme="minorHAnsi" w:hAnsiTheme="minorHAnsi" w:cstheme="minorHAnsi"/>
        </w:rPr>
      </w:pPr>
      <w:ins w:id="3252" w:author="Kisch, Christian" w:date="2022-02-01T14:45:00Z">
        <w:r w:rsidRPr="002D5005">
          <w:rPr>
            <w:rFonts w:asciiTheme="minorHAnsi" w:hAnsiTheme="minorHAnsi" w:cstheme="minorHAnsi"/>
          </w:rPr>
          <w:t>Trefferliste editieren</w:t>
        </w:r>
        <w:r>
          <w:rPr>
            <w:rFonts w:asciiTheme="minorHAnsi" w:hAnsiTheme="minorHAnsi" w:cstheme="minorHAnsi"/>
          </w:rPr>
          <w:t>,</w:t>
        </w:r>
      </w:ins>
    </w:p>
    <w:p w14:paraId="5C100612" w14:textId="77777777" w:rsidR="00D54E87" w:rsidRDefault="00D54E87" w:rsidP="00D54E87">
      <w:pPr>
        <w:pStyle w:val="Listenabsatz"/>
        <w:numPr>
          <w:ilvl w:val="0"/>
          <w:numId w:val="12"/>
        </w:numPr>
        <w:spacing w:line="240" w:lineRule="auto"/>
        <w:rPr>
          <w:ins w:id="3253" w:author="Kisch, Christian" w:date="2022-02-01T14:45:00Z"/>
          <w:rFonts w:asciiTheme="minorHAnsi" w:hAnsiTheme="minorHAnsi" w:cstheme="minorHAnsi"/>
        </w:rPr>
      </w:pPr>
      <w:ins w:id="3254" w:author="Kisch, Christian" w:date="2022-02-01T14:45:00Z">
        <w:r w:rsidRPr="002D5005">
          <w:rPr>
            <w:rFonts w:asciiTheme="minorHAnsi" w:hAnsiTheme="minorHAnsi" w:cstheme="minorHAnsi"/>
          </w:rPr>
          <w:t>Trefferlistenf</w:t>
        </w:r>
        <w:r>
          <w:rPr>
            <w:rFonts w:asciiTheme="minorHAnsi" w:hAnsiTheme="minorHAnsi" w:cstheme="minorHAnsi"/>
          </w:rPr>
          <w:t>i</w:t>
        </w:r>
        <w:r w:rsidRPr="002D5005">
          <w:rPr>
            <w:rFonts w:asciiTheme="minorHAnsi" w:hAnsiTheme="minorHAnsi" w:cstheme="minorHAnsi"/>
          </w:rPr>
          <w:t>lter (gespeicherte) verwenden</w:t>
        </w:r>
        <w:r>
          <w:rPr>
            <w:rFonts w:asciiTheme="minorHAnsi" w:hAnsiTheme="minorHAnsi" w:cstheme="minorHAnsi"/>
          </w:rPr>
          <w:t>,</w:t>
        </w:r>
      </w:ins>
    </w:p>
    <w:p w14:paraId="020ECA46" w14:textId="136D908A" w:rsidR="0077536A" w:rsidRDefault="00D54E87" w:rsidP="0077536A">
      <w:pPr>
        <w:pStyle w:val="Listenabsatz"/>
        <w:numPr>
          <w:ilvl w:val="0"/>
          <w:numId w:val="12"/>
        </w:numPr>
        <w:spacing w:line="240" w:lineRule="auto"/>
        <w:rPr>
          <w:rFonts w:asciiTheme="minorHAnsi" w:hAnsiTheme="minorHAnsi" w:cstheme="minorHAnsi"/>
        </w:rPr>
      </w:pPr>
      <w:ins w:id="3255" w:author="Kisch, Christian" w:date="2022-02-01T14:45:00Z">
        <w:r w:rsidRPr="00D54E87">
          <w:rPr>
            <w:rFonts w:asciiTheme="minorHAnsi" w:hAnsiTheme="minorHAnsi" w:cstheme="minorHAnsi"/>
          </w:rPr>
          <w:t>Verfahrensstatistik.</w:t>
        </w:r>
      </w:ins>
    </w:p>
    <w:p w14:paraId="6D4EA88A" w14:textId="77777777" w:rsidR="0077536A" w:rsidRPr="0077536A" w:rsidRDefault="0077536A" w:rsidP="0077536A">
      <w:pPr>
        <w:pStyle w:val="Aufzhlungszeichen"/>
        <w:numPr>
          <w:ilvl w:val="0"/>
          <w:numId w:val="0"/>
        </w:numPr>
        <w:ind w:left="360" w:hanging="360"/>
        <w:rPr>
          <w:lang w:eastAsia="de-DE"/>
        </w:rPr>
      </w:pPr>
    </w:p>
    <w:p w14:paraId="6C99EFA0" w14:textId="77777777" w:rsidR="0077536A" w:rsidRDefault="0077536A" w:rsidP="0077536A">
      <w:pPr>
        <w:pStyle w:val="Aufzhlungszeichen"/>
        <w:numPr>
          <w:ilvl w:val="0"/>
          <w:numId w:val="0"/>
        </w:numPr>
        <w:ind w:left="360" w:hanging="360"/>
        <w:rPr>
          <w:lang w:eastAsia="de-DE"/>
        </w:rPr>
        <w:sectPr w:rsidR="0077536A" w:rsidSect="006618E8">
          <w:headerReference w:type="default" r:id="rId21"/>
          <w:footerReference w:type="default" r:id="rId22"/>
          <w:pgSz w:w="16838" w:h="11906" w:orient="landscape"/>
          <w:pgMar w:top="1418" w:right="1418" w:bottom="1418" w:left="1134" w:header="709" w:footer="851" w:gutter="0"/>
          <w:cols w:space="708"/>
          <w:docGrid w:linePitch="360"/>
        </w:sectPr>
      </w:pPr>
    </w:p>
    <w:p w14:paraId="6FBBDA95" w14:textId="438487E2" w:rsidR="0077536A" w:rsidRDefault="0077536A" w:rsidP="000257F0">
      <w:pPr>
        <w:pStyle w:val="berschrift1"/>
        <w:numPr>
          <w:ilvl w:val="0"/>
          <w:numId w:val="0"/>
        </w:numPr>
        <w:spacing w:before="240" w:line="240" w:lineRule="auto"/>
        <w:rPr>
          <w:rFonts w:asciiTheme="minorHAnsi" w:hAnsiTheme="minorHAnsi" w:cstheme="minorHAnsi"/>
        </w:rPr>
      </w:pPr>
      <w:r>
        <w:rPr>
          <w:rFonts w:asciiTheme="minorHAnsi" w:hAnsiTheme="minorHAnsi" w:cstheme="minorHAnsi"/>
        </w:rPr>
        <w:t xml:space="preserve">Anlage 3 – </w:t>
      </w:r>
      <w:r w:rsidRPr="00C320BE">
        <w:rPr>
          <w:rFonts w:asciiTheme="minorHAnsi" w:hAnsiTheme="minorHAnsi" w:cstheme="minorHAnsi"/>
        </w:rPr>
        <w:t>Entitäten, Aktionsarten und Funktionalitäten</w:t>
      </w:r>
      <w:r>
        <w:rPr>
          <w:rFonts w:asciiTheme="minorHAnsi" w:hAnsiTheme="minorHAnsi" w:cstheme="minorHAnsi"/>
        </w:rPr>
        <w:t xml:space="preserve"> der </w:t>
      </w:r>
      <w:r w:rsidR="00EF4013">
        <w:rPr>
          <w:rFonts w:asciiTheme="minorHAnsi" w:hAnsiTheme="minorHAnsi" w:cstheme="minorHAnsi"/>
        </w:rPr>
        <w:t>Führungskraft</w:t>
      </w:r>
    </w:p>
    <w:tbl>
      <w:tblPr>
        <w:tblW w:w="11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0"/>
        <w:gridCol w:w="2487"/>
        <w:gridCol w:w="2974"/>
        <w:gridCol w:w="1417"/>
        <w:gridCol w:w="992"/>
        <w:gridCol w:w="992"/>
        <w:gridCol w:w="1134"/>
        <w:gridCol w:w="1134"/>
      </w:tblGrid>
      <w:tr w:rsidR="008C3235" w:rsidRPr="000F743C" w14:paraId="5CB8395A" w14:textId="77777777" w:rsidTr="008C3235">
        <w:trPr>
          <w:trHeight w:val="780"/>
        </w:trPr>
        <w:tc>
          <w:tcPr>
            <w:tcW w:w="630" w:type="dxa"/>
            <w:vMerge w:val="restart"/>
            <w:shd w:val="clear" w:color="auto" w:fill="auto"/>
            <w:hideMark/>
          </w:tcPr>
          <w:p w14:paraId="077058F5" w14:textId="01D506CD"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Nr</w:t>
            </w:r>
            <w:r>
              <w:rPr>
                <w:rFonts w:eastAsia="Times New Roman" w:cs="Times New Roman"/>
                <w:color w:val="000000"/>
                <w:lang w:eastAsia="de-DE"/>
              </w:rPr>
              <w:t>.</w:t>
            </w:r>
          </w:p>
        </w:tc>
        <w:tc>
          <w:tcPr>
            <w:tcW w:w="2487" w:type="dxa"/>
            <w:vMerge w:val="restart"/>
            <w:shd w:val="clear" w:color="auto" w:fill="auto"/>
            <w:hideMark/>
          </w:tcPr>
          <w:p w14:paraId="1A40B457" w14:textId="02F8CB17"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Rolle</w:t>
            </w:r>
          </w:p>
        </w:tc>
        <w:tc>
          <w:tcPr>
            <w:tcW w:w="2974" w:type="dxa"/>
            <w:tcBorders>
              <w:bottom w:val="nil"/>
            </w:tcBorders>
            <w:shd w:val="clear" w:color="000000" w:fill="D9D9D9"/>
            <w:hideMark/>
          </w:tcPr>
          <w:p w14:paraId="3F533097" w14:textId="11CE23C8" w:rsidR="008C3235" w:rsidRPr="000F743C" w:rsidRDefault="008C3235" w:rsidP="008C3235">
            <w:pPr>
              <w:spacing w:before="0" w:after="0" w:line="240" w:lineRule="auto"/>
              <w:jc w:val="right"/>
              <w:rPr>
                <w:rFonts w:eastAsia="Times New Roman" w:cs="Times New Roman"/>
                <w:b/>
                <w:bCs/>
                <w:sz w:val="20"/>
                <w:szCs w:val="20"/>
                <w:lang w:eastAsia="de-DE"/>
              </w:rPr>
            </w:pPr>
            <w:r w:rsidRPr="000F743C">
              <w:rPr>
                <w:rFonts w:eastAsia="Times New Roman" w:cs="Times New Roman"/>
                <w:b/>
                <w:bCs/>
                <w:sz w:val="20"/>
                <w:szCs w:val="20"/>
                <w:lang w:eastAsia="de-DE"/>
              </w:rPr>
              <w:t>Aktionsart</w:t>
            </w:r>
          </w:p>
        </w:tc>
        <w:tc>
          <w:tcPr>
            <w:tcW w:w="1417" w:type="dxa"/>
            <w:vMerge w:val="restart"/>
            <w:shd w:val="clear" w:color="000000" w:fill="D9D9D9"/>
            <w:hideMark/>
          </w:tcPr>
          <w:p w14:paraId="65931B3A" w14:textId="5AA69927" w:rsidR="008C3235" w:rsidRPr="000F743C" w:rsidRDefault="008C3235" w:rsidP="008C3235">
            <w:pPr>
              <w:spacing w:before="0" w:after="0" w:line="240" w:lineRule="auto"/>
              <w:jc w:val="center"/>
              <w:rPr>
                <w:rFonts w:eastAsia="Times New Roman" w:cs="Times New Roman"/>
                <w:b/>
                <w:bCs/>
                <w:sz w:val="20"/>
                <w:szCs w:val="20"/>
                <w:lang w:eastAsia="de-DE"/>
              </w:rPr>
            </w:pPr>
            <w:r>
              <w:rPr>
                <w:rFonts w:eastAsia="Times New Roman" w:cs="Times New Roman"/>
                <w:b/>
                <w:bCs/>
                <w:sz w:val="20"/>
                <w:szCs w:val="20"/>
                <w:lang w:eastAsia="de-DE"/>
              </w:rPr>
              <w:t>Lesen/</w:t>
            </w:r>
            <w:r w:rsidRPr="000F743C">
              <w:rPr>
                <w:rFonts w:eastAsia="Times New Roman" w:cs="Times New Roman"/>
                <w:b/>
                <w:bCs/>
                <w:sz w:val="20"/>
                <w:szCs w:val="20"/>
                <w:lang w:eastAsia="de-DE"/>
              </w:rPr>
              <w:t>Öffnen</w:t>
            </w:r>
          </w:p>
        </w:tc>
        <w:tc>
          <w:tcPr>
            <w:tcW w:w="992" w:type="dxa"/>
            <w:vMerge w:val="restart"/>
            <w:shd w:val="clear" w:color="000000" w:fill="D9D9D9"/>
          </w:tcPr>
          <w:p w14:paraId="335A0596" w14:textId="032B9ACD" w:rsidR="008C3235" w:rsidRPr="000F743C" w:rsidRDefault="008C3235" w:rsidP="008C3235">
            <w:pPr>
              <w:spacing w:before="0" w:after="0" w:line="240" w:lineRule="auto"/>
              <w:jc w:val="center"/>
              <w:rPr>
                <w:rFonts w:eastAsia="Times New Roman" w:cs="Times New Roman"/>
                <w:b/>
                <w:bCs/>
                <w:sz w:val="20"/>
                <w:szCs w:val="20"/>
                <w:lang w:eastAsia="de-DE"/>
              </w:rPr>
            </w:pPr>
            <w:r w:rsidRPr="000F743C">
              <w:rPr>
                <w:rFonts w:eastAsia="Times New Roman" w:cs="Times New Roman"/>
                <w:b/>
                <w:bCs/>
                <w:sz w:val="20"/>
                <w:szCs w:val="20"/>
                <w:lang w:eastAsia="de-DE"/>
              </w:rPr>
              <w:t>Schreiben</w:t>
            </w:r>
          </w:p>
        </w:tc>
        <w:tc>
          <w:tcPr>
            <w:tcW w:w="992" w:type="dxa"/>
            <w:vMerge w:val="restart"/>
            <w:shd w:val="clear" w:color="000000" w:fill="D9D9D9"/>
            <w:hideMark/>
          </w:tcPr>
          <w:p w14:paraId="0BCDDB5F" w14:textId="1A867598" w:rsidR="008C3235" w:rsidRPr="000F743C" w:rsidRDefault="008C3235" w:rsidP="008C3235">
            <w:pPr>
              <w:spacing w:before="0" w:after="0" w:line="240" w:lineRule="auto"/>
              <w:jc w:val="center"/>
              <w:rPr>
                <w:rFonts w:eastAsia="Times New Roman" w:cs="Times New Roman"/>
                <w:b/>
                <w:bCs/>
                <w:sz w:val="20"/>
                <w:szCs w:val="20"/>
                <w:lang w:eastAsia="de-DE"/>
              </w:rPr>
            </w:pPr>
            <w:r w:rsidRPr="000F743C">
              <w:rPr>
                <w:rFonts w:eastAsia="Times New Roman" w:cs="Times New Roman"/>
                <w:b/>
                <w:bCs/>
                <w:sz w:val="20"/>
                <w:szCs w:val="20"/>
                <w:lang w:eastAsia="de-DE"/>
              </w:rPr>
              <w:t>Löschen</w:t>
            </w:r>
          </w:p>
        </w:tc>
        <w:tc>
          <w:tcPr>
            <w:tcW w:w="1134" w:type="dxa"/>
            <w:vMerge w:val="restart"/>
            <w:shd w:val="clear" w:color="000000" w:fill="D9D9D9"/>
            <w:hideMark/>
          </w:tcPr>
          <w:p w14:paraId="1AE1BDC3" w14:textId="35ABC7D7" w:rsidR="008C3235" w:rsidRPr="000F743C" w:rsidRDefault="008C3235" w:rsidP="008C3235">
            <w:pPr>
              <w:spacing w:before="0" w:after="0" w:line="240" w:lineRule="auto"/>
              <w:jc w:val="center"/>
              <w:rPr>
                <w:rFonts w:eastAsia="Times New Roman" w:cs="Times New Roman"/>
                <w:b/>
                <w:bCs/>
                <w:sz w:val="20"/>
                <w:szCs w:val="20"/>
                <w:lang w:eastAsia="de-DE"/>
              </w:rPr>
            </w:pPr>
            <w:r w:rsidRPr="000F743C">
              <w:rPr>
                <w:rFonts w:eastAsia="Times New Roman" w:cs="Times New Roman"/>
                <w:b/>
                <w:bCs/>
                <w:sz w:val="20"/>
                <w:szCs w:val="20"/>
                <w:lang w:eastAsia="de-DE"/>
              </w:rPr>
              <w:t>Ausführen</w:t>
            </w:r>
          </w:p>
        </w:tc>
        <w:tc>
          <w:tcPr>
            <w:tcW w:w="1134" w:type="dxa"/>
            <w:vMerge w:val="restart"/>
            <w:shd w:val="clear" w:color="000000" w:fill="D9D9D9"/>
            <w:hideMark/>
          </w:tcPr>
          <w:p w14:paraId="61399E4E" w14:textId="15B736AD" w:rsidR="008C3235" w:rsidRPr="000F743C" w:rsidRDefault="008C3235" w:rsidP="008C3235">
            <w:pPr>
              <w:spacing w:before="0" w:after="0" w:line="240" w:lineRule="auto"/>
              <w:jc w:val="center"/>
              <w:rPr>
                <w:rFonts w:eastAsia="Times New Roman" w:cs="Times New Roman"/>
                <w:b/>
                <w:bCs/>
                <w:sz w:val="20"/>
                <w:szCs w:val="20"/>
                <w:lang w:eastAsia="de-DE"/>
              </w:rPr>
            </w:pPr>
            <w:r w:rsidRPr="000F743C">
              <w:rPr>
                <w:rFonts w:eastAsia="Times New Roman" w:cs="Times New Roman"/>
                <w:b/>
                <w:bCs/>
                <w:sz w:val="20"/>
                <w:szCs w:val="20"/>
                <w:lang w:eastAsia="de-DE"/>
              </w:rPr>
              <w:t>Abbrechen</w:t>
            </w:r>
          </w:p>
        </w:tc>
      </w:tr>
      <w:tr w:rsidR="008C3235" w:rsidRPr="000F743C" w14:paraId="405092DA" w14:textId="77777777" w:rsidTr="008C3235">
        <w:trPr>
          <w:trHeight w:val="315"/>
        </w:trPr>
        <w:tc>
          <w:tcPr>
            <w:tcW w:w="630" w:type="dxa"/>
            <w:vMerge/>
            <w:shd w:val="clear" w:color="auto" w:fill="auto"/>
            <w:hideMark/>
          </w:tcPr>
          <w:p w14:paraId="227D0697" w14:textId="72E08305" w:rsidR="008C3235" w:rsidRPr="000F743C" w:rsidRDefault="008C3235" w:rsidP="008C3235">
            <w:pPr>
              <w:spacing w:before="0" w:after="0" w:line="240" w:lineRule="auto"/>
              <w:rPr>
                <w:rFonts w:eastAsia="Times New Roman" w:cs="Times New Roman"/>
                <w:color w:val="000000"/>
                <w:lang w:eastAsia="de-DE"/>
              </w:rPr>
            </w:pPr>
          </w:p>
        </w:tc>
        <w:tc>
          <w:tcPr>
            <w:tcW w:w="2487" w:type="dxa"/>
            <w:vMerge/>
            <w:tcBorders>
              <w:right w:val="single" w:sz="4" w:space="0" w:color="auto"/>
            </w:tcBorders>
            <w:shd w:val="clear" w:color="auto" w:fill="auto"/>
            <w:hideMark/>
          </w:tcPr>
          <w:p w14:paraId="159673A9" w14:textId="439407C8" w:rsidR="008C3235" w:rsidRPr="000F743C" w:rsidRDefault="008C3235" w:rsidP="008C3235">
            <w:pPr>
              <w:spacing w:before="0" w:after="0" w:line="240" w:lineRule="auto"/>
              <w:rPr>
                <w:rFonts w:eastAsia="Times New Roman" w:cs="Times New Roman"/>
                <w:color w:val="000000"/>
                <w:lang w:eastAsia="de-DE"/>
              </w:rPr>
            </w:pPr>
          </w:p>
        </w:tc>
        <w:tc>
          <w:tcPr>
            <w:tcW w:w="2974" w:type="dxa"/>
            <w:tcBorders>
              <w:top w:val="nil"/>
              <w:left w:val="single" w:sz="4" w:space="0" w:color="auto"/>
              <w:bottom w:val="single" w:sz="4" w:space="0" w:color="auto"/>
            </w:tcBorders>
            <w:shd w:val="clear" w:color="000000" w:fill="D9D9D9"/>
            <w:vAlign w:val="bottom"/>
            <w:hideMark/>
          </w:tcPr>
          <w:p w14:paraId="47DFCFE5" w14:textId="1AB1EFE4"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noProof/>
                <w:color w:val="000000"/>
                <w:lang w:eastAsia="de-DE"/>
              </w:rPr>
              <mc:AlternateContent>
                <mc:Choice Requires="wps">
                  <w:drawing>
                    <wp:anchor distT="0" distB="0" distL="114300" distR="114300" simplePos="0" relativeHeight="251851776" behindDoc="0" locked="0" layoutInCell="1" allowOverlap="1" wp14:anchorId="36F245E6" wp14:editId="33C428F2">
                      <wp:simplePos x="0" y="0"/>
                      <wp:positionH relativeFrom="column">
                        <wp:posOffset>-69215</wp:posOffset>
                      </wp:positionH>
                      <wp:positionV relativeFrom="paragraph">
                        <wp:posOffset>-490220</wp:posOffset>
                      </wp:positionV>
                      <wp:extent cx="1908175" cy="697230"/>
                      <wp:effectExtent l="0" t="0" r="34925" b="26670"/>
                      <wp:wrapNone/>
                      <wp:docPr id="10" name="Gerader Verbinder 10">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08175" cy="6972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869CB0" id="Gerader Verbinder 10"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8.6pt" to="144.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" strokecolor="black [3200]" strokeweight="1pt">
                      <v:stroke joinstyle="miter"/>
                    </v:line>
                  </w:pict>
                </mc:Fallback>
              </mc:AlternateContent>
            </w:r>
            <w:r w:rsidRPr="000F743C">
              <w:rPr>
                <w:rFonts w:eastAsia="Times New Roman" w:cs="Times New Roman"/>
                <w:b/>
                <w:bCs/>
                <w:sz w:val="20"/>
                <w:szCs w:val="20"/>
                <w:lang w:eastAsia="de-DE"/>
              </w:rPr>
              <w:t>Entität</w:t>
            </w:r>
            <w:ins w:id="3258" w:author="Kisch, Christian" w:date="2022-02-02T11:04:00Z">
              <w:r w:rsidR="00085E1C">
                <w:rPr>
                  <w:rFonts w:eastAsia="Times New Roman" w:cs="Times New Roman"/>
                  <w:b/>
                  <w:bCs/>
                  <w:sz w:val="20"/>
                  <w:szCs w:val="20"/>
                  <w:lang w:eastAsia="de-DE"/>
                </w:rPr>
                <w:t>/Funktionalitäten</w:t>
              </w:r>
            </w:ins>
          </w:p>
        </w:tc>
        <w:tc>
          <w:tcPr>
            <w:tcW w:w="1417" w:type="dxa"/>
            <w:vMerge/>
            <w:shd w:val="clear" w:color="000000" w:fill="D9D9D9"/>
            <w:hideMark/>
          </w:tcPr>
          <w:p w14:paraId="72185EED" w14:textId="1B015C37" w:rsidR="008C3235" w:rsidRPr="000F743C" w:rsidRDefault="008C3235" w:rsidP="008C3235">
            <w:pPr>
              <w:spacing w:before="0" w:after="0" w:line="240" w:lineRule="auto"/>
              <w:rPr>
                <w:rFonts w:eastAsia="Times New Roman" w:cs="Times New Roman"/>
                <w:b/>
                <w:bCs/>
                <w:sz w:val="20"/>
                <w:szCs w:val="20"/>
                <w:lang w:eastAsia="de-DE"/>
              </w:rPr>
            </w:pPr>
          </w:p>
        </w:tc>
        <w:tc>
          <w:tcPr>
            <w:tcW w:w="992" w:type="dxa"/>
            <w:vMerge/>
            <w:shd w:val="clear" w:color="000000" w:fill="D9D9D9"/>
          </w:tcPr>
          <w:p w14:paraId="366A2F33" w14:textId="77777777" w:rsidR="008C3235" w:rsidRPr="000F743C" w:rsidRDefault="008C3235" w:rsidP="008C3235">
            <w:pPr>
              <w:spacing w:before="0" w:after="0" w:line="240" w:lineRule="auto"/>
              <w:rPr>
                <w:rFonts w:eastAsia="Times New Roman" w:cs="Times New Roman"/>
                <w:b/>
                <w:bCs/>
                <w:sz w:val="20"/>
                <w:szCs w:val="20"/>
                <w:lang w:eastAsia="de-DE"/>
              </w:rPr>
            </w:pPr>
          </w:p>
        </w:tc>
        <w:tc>
          <w:tcPr>
            <w:tcW w:w="992" w:type="dxa"/>
            <w:vMerge/>
            <w:shd w:val="clear" w:color="000000" w:fill="D9D9D9"/>
            <w:hideMark/>
          </w:tcPr>
          <w:p w14:paraId="4CA98526" w14:textId="1F951C44" w:rsidR="008C3235" w:rsidRPr="000F743C" w:rsidRDefault="008C3235" w:rsidP="008C3235">
            <w:pPr>
              <w:spacing w:before="0" w:after="0" w:line="240" w:lineRule="auto"/>
              <w:rPr>
                <w:rFonts w:eastAsia="Times New Roman" w:cs="Times New Roman"/>
                <w:b/>
                <w:bCs/>
                <w:sz w:val="20"/>
                <w:szCs w:val="20"/>
                <w:lang w:eastAsia="de-DE"/>
              </w:rPr>
            </w:pPr>
          </w:p>
        </w:tc>
        <w:tc>
          <w:tcPr>
            <w:tcW w:w="1134" w:type="dxa"/>
            <w:vMerge/>
            <w:shd w:val="clear" w:color="000000" w:fill="D9D9D9"/>
            <w:hideMark/>
          </w:tcPr>
          <w:p w14:paraId="4344A955" w14:textId="501C0B2C" w:rsidR="008C3235" w:rsidRPr="000F743C" w:rsidRDefault="008C3235" w:rsidP="008C3235">
            <w:pPr>
              <w:spacing w:before="0" w:after="0" w:line="240" w:lineRule="auto"/>
              <w:rPr>
                <w:rFonts w:eastAsia="Times New Roman" w:cs="Times New Roman"/>
                <w:b/>
                <w:bCs/>
                <w:sz w:val="20"/>
                <w:szCs w:val="20"/>
                <w:lang w:eastAsia="de-DE"/>
              </w:rPr>
            </w:pPr>
          </w:p>
        </w:tc>
        <w:tc>
          <w:tcPr>
            <w:tcW w:w="1134" w:type="dxa"/>
            <w:vMerge/>
            <w:shd w:val="clear" w:color="000000" w:fill="D9D9D9"/>
            <w:hideMark/>
          </w:tcPr>
          <w:p w14:paraId="3C20F068" w14:textId="097793A6" w:rsidR="008C3235" w:rsidRPr="000F743C" w:rsidRDefault="008C3235" w:rsidP="008C3235">
            <w:pPr>
              <w:spacing w:before="0" w:after="0" w:line="240" w:lineRule="auto"/>
              <w:rPr>
                <w:rFonts w:eastAsia="Times New Roman" w:cs="Times New Roman"/>
                <w:b/>
                <w:bCs/>
                <w:sz w:val="20"/>
                <w:szCs w:val="20"/>
                <w:lang w:eastAsia="de-DE"/>
              </w:rPr>
            </w:pPr>
          </w:p>
        </w:tc>
      </w:tr>
      <w:tr w:rsidR="008C3235" w:rsidRPr="000F743C" w14:paraId="38F74A9F" w14:textId="77777777" w:rsidTr="008C3235">
        <w:trPr>
          <w:trHeight w:val="525"/>
        </w:trPr>
        <w:tc>
          <w:tcPr>
            <w:tcW w:w="630" w:type="dxa"/>
            <w:shd w:val="clear" w:color="auto" w:fill="auto"/>
            <w:hideMark/>
          </w:tcPr>
          <w:p w14:paraId="6E1E9793" w14:textId="349AC349"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w:t>
            </w:r>
          </w:p>
        </w:tc>
        <w:tc>
          <w:tcPr>
            <w:tcW w:w="2487" w:type="dxa"/>
            <w:shd w:val="clear" w:color="auto" w:fill="auto"/>
            <w:hideMark/>
          </w:tcPr>
          <w:p w14:paraId="5B7EA779" w14:textId="07C7F3DE" w:rsidR="008C3235" w:rsidRPr="000F743C" w:rsidRDefault="008C3235" w:rsidP="008C3235">
            <w:pPr>
              <w:spacing w:before="0" w:after="0" w:line="240" w:lineRule="auto"/>
              <w:rPr>
                <w:rFonts w:eastAsia="Times New Roman" w:cs="Times New Roman"/>
                <w:color w:val="000000"/>
                <w:lang w:eastAsia="de-DE"/>
              </w:rPr>
            </w:pPr>
            <w:bookmarkStart w:id="3259" w:name="RANGE!B3"/>
            <w:r w:rsidRPr="000F743C">
              <w:rPr>
                <w:rFonts w:eastAsia="Times New Roman" w:cs="Times New Roman"/>
                <w:color w:val="000000"/>
                <w:lang w:eastAsia="de-DE"/>
              </w:rPr>
              <w:t>Führungskraft</w:t>
            </w:r>
            <w:bookmarkEnd w:id="3259"/>
          </w:p>
        </w:tc>
        <w:tc>
          <w:tcPr>
            <w:tcW w:w="2974" w:type="dxa"/>
            <w:tcBorders>
              <w:top w:val="single" w:sz="4" w:space="0" w:color="auto"/>
            </w:tcBorders>
            <w:shd w:val="clear" w:color="000000" w:fill="E7E6E6"/>
            <w:hideMark/>
          </w:tcPr>
          <w:p w14:paraId="24EBC5E5" w14:textId="70D5D443"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Administrationsprotokollierung</w:t>
            </w:r>
            <w:r>
              <w:rPr>
                <w:rFonts w:eastAsia="Times New Roman" w:cs="Times New Roman"/>
                <w:b/>
                <w:bCs/>
                <w:sz w:val="20"/>
                <w:szCs w:val="20"/>
                <w:lang w:eastAsia="de-DE"/>
              </w:rPr>
              <w:t xml:space="preserve"> (Logging)</w:t>
            </w:r>
          </w:p>
        </w:tc>
        <w:tc>
          <w:tcPr>
            <w:tcW w:w="1417" w:type="dxa"/>
            <w:shd w:val="clear" w:color="auto" w:fill="auto"/>
            <w:hideMark/>
          </w:tcPr>
          <w:p w14:paraId="227485E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tcPr>
          <w:p w14:paraId="2B3E75BA" w14:textId="3ADE5EC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3094926D" w14:textId="22A190D8"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0A4AE49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762F7FB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r>
      <w:tr w:rsidR="008C3235" w:rsidRPr="000F743C" w14:paraId="594BE5AA" w14:textId="77777777" w:rsidTr="008C3235">
        <w:trPr>
          <w:trHeight w:val="307"/>
        </w:trPr>
        <w:tc>
          <w:tcPr>
            <w:tcW w:w="630" w:type="dxa"/>
            <w:shd w:val="clear" w:color="auto" w:fill="auto"/>
            <w:hideMark/>
          </w:tcPr>
          <w:p w14:paraId="01F6850A" w14:textId="77777777"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p>
        </w:tc>
        <w:tc>
          <w:tcPr>
            <w:tcW w:w="2487" w:type="dxa"/>
            <w:shd w:val="clear" w:color="auto" w:fill="auto"/>
            <w:hideMark/>
          </w:tcPr>
          <w:p w14:paraId="518DAC35" w14:textId="1CADF7D2"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43144405" w14:textId="7B7BF513"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Fachdatenprotokollierung</w:t>
            </w:r>
            <w:r>
              <w:rPr>
                <w:rFonts w:eastAsia="Times New Roman" w:cs="Times New Roman"/>
                <w:b/>
                <w:bCs/>
                <w:sz w:val="20"/>
                <w:szCs w:val="20"/>
                <w:lang w:eastAsia="de-DE"/>
              </w:rPr>
              <w:t xml:space="preserve"> (Datenschutz)</w:t>
            </w:r>
          </w:p>
        </w:tc>
        <w:tc>
          <w:tcPr>
            <w:tcW w:w="1417" w:type="dxa"/>
            <w:shd w:val="clear" w:color="auto" w:fill="auto"/>
            <w:hideMark/>
          </w:tcPr>
          <w:p w14:paraId="2D46AF10"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5E4A5104" w14:textId="7FE6A38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A01CF89" w14:textId="16373072"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719D602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3D7EB78C"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r>
      <w:tr w:rsidR="008C3235" w:rsidRPr="000F743C" w14:paraId="42A9A6AC" w14:textId="77777777" w:rsidTr="008C3235">
        <w:trPr>
          <w:trHeight w:val="315"/>
        </w:trPr>
        <w:tc>
          <w:tcPr>
            <w:tcW w:w="630" w:type="dxa"/>
            <w:shd w:val="clear" w:color="auto" w:fill="auto"/>
            <w:hideMark/>
          </w:tcPr>
          <w:p w14:paraId="4FB69B39" w14:textId="7ED50808"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w:t>
            </w:r>
          </w:p>
        </w:tc>
        <w:tc>
          <w:tcPr>
            <w:tcW w:w="2487" w:type="dxa"/>
            <w:shd w:val="clear" w:color="auto" w:fill="auto"/>
            <w:hideMark/>
          </w:tcPr>
          <w:p w14:paraId="2E3F88FC" w14:textId="4479E16F"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676F7D3"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Statistik</w:t>
            </w:r>
          </w:p>
        </w:tc>
        <w:tc>
          <w:tcPr>
            <w:tcW w:w="1417" w:type="dxa"/>
            <w:shd w:val="clear" w:color="auto" w:fill="auto"/>
            <w:hideMark/>
          </w:tcPr>
          <w:p w14:paraId="6D7D579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44C8BCAF" w14:textId="4E1C5B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F39556F" w14:textId="6412EAD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6C2EB560"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56F11B9C"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2F45083D" w14:textId="77777777" w:rsidTr="008C3235">
        <w:trPr>
          <w:trHeight w:val="315"/>
        </w:trPr>
        <w:tc>
          <w:tcPr>
            <w:tcW w:w="630" w:type="dxa"/>
            <w:shd w:val="clear" w:color="auto" w:fill="auto"/>
            <w:hideMark/>
          </w:tcPr>
          <w:p w14:paraId="016BFD03" w14:textId="5BB05796"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4</w:t>
            </w:r>
          </w:p>
        </w:tc>
        <w:tc>
          <w:tcPr>
            <w:tcW w:w="2487" w:type="dxa"/>
            <w:shd w:val="clear" w:color="auto" w:fill="auto"/>
            <w:hideMark/>
          </w:tcPr>
          <w:p w14:paraId="7F5C059C" w14:textId="0B7F00D5"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8502E78"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Ansicht</w:t>
            </w:r>
          </w:p>
        </w:tc>
        <w:tc>
          <w:tcPr>
            <w:tcW w:w="1417" w:type="dxa"/>
            <w:shd w:val="clear" w:color="auto" w:fill="auto"/>
            <w:hideMark/>
          </w:tcPr>
          <w:p w14:paraId="5F9E28D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C9F61A8" w14:textId="30EDD3F3"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2C064433" w14:textId="63FB5958"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9C1E46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4E65074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7EBD97EE" w14:textId="77777777" w:rsidTr="008C3235">
        <w:trPr>
          <w:trHeight w:val="315"/>
        </w:trPr>
        <w:tc>
          <w:tcPr>
            <w:tcW w:w="630" w:type="dxa"/>
            <w:shd w:val="clear" w:color="auto" w:fill="auto"/>
            <w:hideMark/>
          </w:tcPr>
          <w:p w14:paraId="0659C722" w14:textId="70309434"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5</w:t>
            </w:r>
          </w:p>
        </w:tc>
        <w:tc>
          <w:tcPr>
            <w:tcW w:w="2487" w:type="dxa"/>
            <w:shd w:val="clear" w:color="auto" w:fill="auto"/>
            <w:hideMark/>
          </w:tcPr>
          <w:p w14:paraId="51E5B7EB" w14:textId="582A418D"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74CDA60F"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Favoriten</w:t>
            </w:r>
          </w:p>
        </w:tc>
        <w:tc>
          <w:tcPr>
            <w:tcW w:w="1417" w:type="dxa"/>
            <w:shd w:val="clear" w:color="auto" w:fill="auto"/>
            <w:hideMark/>
          </w:tcPr>
          <w:p w14:paraId="0A6EE5E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DD9883F" w14:textId="2EE8E473"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15D55C17" w14:textId="497237F5"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268B80E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50DDD75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3B38252E" w14:textId="77777777" w:rsidTr="008C3235">
        <w:trPr>
          <w:trHeight w:val="315"/>
        </w:trPr>
        <w:tc>
          <w:tcPr>
            <w:tcW w:w="630" w:type="dxa"/>
            <w:shd w:val="clear" w:color="auto" w:fill="auto"/>
            <w:hideMark/>
          </w:tcPr>
          <w:p w14:paraId="4A7A7F72" w14:textId="38875F98"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6</w:t>
            </w:r>
          </w:p>
        </w:tc>
        <w:tc>
          <w:tcPr>
            <w:tcW w:w="2487" w:type="dxa"/>
            <w:shd w:val="clear" w:color="auto" w:fill="auto"/>
            <w:hideMark/>
          </w:tcPr>
          <w:p w14:paraId="0FB7AC6E" w14:textId="51D6A087"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145EA718"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Mandant</w:t>
            </w:r>
          </w:p>
        </w:tc>
        <w:tc>
          <w:tcPr>
            <w:tcW w:w="1417" w:type="dxa"/>
            <w:shd w:val="clear" w:color="auto" w:fill="auto"/>
            <w:hideMark/>
          </w:tcPr>
          <w:p w14:paraId="4DDBC33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r w:rsidRPr="000F743C">
              <w:rPr>
                <w:rFonts w:eastAsia="Times New Roman" w:cs="Times New Roman"/>
                <w:sz w:val="16"/>
                <w:szCs w:val="16"/>
                <w:lang w:eastAsia="de-DE"/>
              </w:rPr>
              <w:t> </w:t>
            </w:r>
          </w:p>
        </w:tc>
        <w:tc>
          <w:tcPr>
            <w:tcW w:w="992" w:type="dxa"/>
          </w:tcPr>
          <w:p w14:paraId="62D5F6B7" w14:textId="3790DB15"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58C4FDA1" w14:textId="5D4CB55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C50DA1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24CAC47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6A4CA6F4" w14:textId="77777777" w:rsidTr="008C3235">
        <w:trPr>
          <w:trHeight w:val="315"/>
        </w:trPr>
        <w:tc>
          <w:tcPr>
            <w:tcW w:w="630" w:type="dxa"/>
            <w:shd w:val="clear" w:color="auto" w:fill="auto"/>
            <w:hideMark/>
          </w:tcPr>
          <w:p w14:paraId="73F71BEA" w14:textId="0D680532"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7</w:t>
            </w:r>
          </w:p>
        </w:tc>
        <w:tc>
          <w:tcPr>
            <w:tcW w:w="2487" w:type="dxa"/>
            <w:shd w:val="clear" w:color="auto" w:fill="auto"/>
            <w:hideMark/>
          </w:tcPr>
          <w:p w14:paraId="40269C3A" w14:textId="4DE1D9CE"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4443C3B"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Dienststelle</w:t>
            </w:r>
          </w:p>
        </w:tc>
        <w:tc>
          <w:tcPr>
            <w:tcW w:w="1417" w:type="dxa"/>
            <w:shd w:val="clear" w:color="auto" w:fill="auto"/>
            <w:hideMark/>
          </w:tcPr>
          <w:p w14:paraId="1890753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0F0B0055" w14:textId="4B317D2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48E69C10" w14:textId="4566AD1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17C45AA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2D5B1B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023DA2B6" w14:textId="77777777" w:rsidTr="008C3235">
        <w:trPr>
          <w:trHeight w:val="151"/>
        </w:trPr>
        <w:tc>
          <w:tcPr>
            <w:tcW w:w="630" w:type="dxa"/>
            <w:shd w:val="clear" w:color="auto" w:fill="auto"/>
            <w:hideMark/>
          </w:tcPr>
          <w:p w14:paraId="19ADC7D8" w14:textId="0C4F9563"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8</w:t>
            </w:r>
          </w:p>
        </w:tc>
        <w:tc>
          <w:tcPr>
            <w:tcW w:w="2487" w:type="dxa"/>
            <w:shd w:val="clear" w:color="auto" w:fill="auto"/>
            <w:hideMark/>
          </w:tcPr>
          <w:p w14:paraId="19950009" w14:textId="7AD26D46"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42F2793" w14:textId="2D203DBF" w:rsidR="008C3235" w:rsidRPr="000F743C" w:rsidRDefault="008C3235" w:rsidP="008C3235">
            <w:pPr>
              <w:spacing w:before="0" w:after="0" w:line="240" w:lineRule="auto"/>
              <w:rPr>
                <w:rFonts w:eastAsia="Times New Roman" w:cs="Times New Roman"/>
                <w:b/>
                <w:bCs/>
                <w:sz w:val="20"/>
                <w:szCs w:val="20"/>
                <w:lang w:eastAsia="de-DE"/>
              </w:rPr>
            </w:pPr>
            <w:r>
              <w:rPr>
                <w:rFonts w:eastAsia="Times New Roman" w:cs="Times New Roman"/>
                <w:b/>
                <w:bCs/>
                <w:sz w:val="20"/>
                <w:szCs w:val="20"/>
                <w:lang w:eastAsia="de-DE"/>
              </w:rPr>
              <w:t xml:space="preserve">Benutzergruppen </w:t>
            </w:r>
            <w:r w:rsidRPr="000F743C">
              <w:rPr>
                <w:rFonts w:eastAsia="Times New Roman" w:cs="Times New Roman"/>
                <w:b/>
                <w:bCs/>
                <w:sz w:val="20"/>
                <w:szCs w:val="20"/>
                <w:lang w:eastAsia="de-DE"/>
              </w:rPr>
              <w:t xml:space="preserve">der </w:t>
            </w:r>
            <w:r>
              <w:rPr>
                <w:rFonts w:eastAsia="Times New Roman" w:cs="Times New Roman"/>
                <w:b/>
                <w:bCs/>
                <w:sz w:val="20"/>
                <w:szCs w:val="20"/>
                <w:lang w:eastAsia="de-DE"/>
              </w:rPr>
              <w:t>Organisationseinheit</w:t>
            </w:r>
          </w:p>
        </w:tc>
        <w:tc>
          <w:tcPr>
            <w:tcW w:w="1417" w:type="dxa"/>
            <w:shd w:val="clear" w:color="auto" w:fill="auto"/>
            <w:hideMark/>
          </w:tcPr>
          <w:p w14:paraId="321A965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2B0528ED" w14:textId="449B6124"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7C151F9C" w14:textId="341880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02ECBC6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4F044F5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6FCC3B98" w14:textId="77777777" w:rsidTr="008C3235">
        <w:trPr>
          <w:trHeight w:val="315"/>
        </w:trPr>
        <w:tc>
          <w:tcPr>
            <w:tcW w:w="630" w:type="dxa"/>
            <w:shd w:val="clear" w:color="auto" w:fill="auto"/>
            <w:hideMark/>
          </w:tcPr>
          <w:p w14:paraId="1197E115" w14:textId="3BE75669"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9</w:t>
            </w:r>
          </w:p>
        </w:tc>
        <w:tc>
          <w:tcPr>
            <w:tcW w:w="2487" w:type="dxa"/>
            <w:shd w:val="clear" w:color="auto" w:fill="auto"/>
            <w:hideMark/>
          </w:tcPr>
          <w:p w14:paraId="1D2B728B" w14:textId="286B5211"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6D5FA5E" w14:textId="0DA2A696"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 xml:space="preserve">Benutzer der </w:t>
            </w:r>
            <w:r>
              <w:rPr>
                <w:rFonts w:eastAsia="Times New Roman" w:cs="Times New Roman"/>
                <w:b/>
                <w:bCs/>
                <w:sz w:val="20"/>
                <w:szCs w:val="20"/>
                <w:lang w:eastAsia="de-DE"/>
              </w:rPr>
              <w:t>Organisationseinheit</w:t>
            </w:r>
          </w:p>
        </w:tc>
        <w:tc>
          <w:tcPr>
            <w:tcW w:w="1417" w:type="dxa"/>
            <w:shd w:val="clear" w:color="auto" w:fill="auto"/>
            <w:hideMark/>
          </w:tcPr>
          <w:p w14:paraId="3A6463C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1686E0FA" w14:textId="17EA745A"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17BADDAC" w14:textId="7FFFE1D0"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295B198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26EEE10E"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4B1B8DDB" w14:textId="77777777" w:rsidTr="008C3235">
        <w:trPr>
          <w:trHeight w:val="300"/>
        </w:trPr>
        <w:tc>
          <w:tcPr>
            <w:tcW w:w="630" w:type="dxa"/>
            <w:shd w:val="clear" w:color="auto" w:fill="auto"/>
            <w:hideMark/>
          </w:tcPr>
          <w:p w14:paraId="091717EE" w14:textId="18794B52"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10</w:t>
            </w:r>
          </w:p>
        </w:tc>
        <w:tc>
          <w:tcPr>
            <w:tcW w:w="2487" w:type="dxa"/>
            <w:shd w:val="clear" w:color="auto" w:fill="auto"/>
            <w:hideMark/>
          </w:tcPr>
          <w:p w14:paraId="00DDAA2D" w14:textId="7966D42D"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2D6292F"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Rollen</w:t>
            </w:r>
          </w:p>
        </w:tc>
        <w:tc>
          <w:tcPr>
            <w:tcW w:w="1417" w:type="dxa"/>
            <w:shd w:val="clear" w:color="auto" w:fill="auto"/>
            <w:hideMark/>
          </w:tcPr>
          <w:p w14:paraId="7805B5A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513DDE01" w14:textId="187E651C"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01386389" w14:textId="4F71866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A1077F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44D8539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7315B69B" w14:textId="77777777" w:rsidTr="008C3235">
        <w:trPr>
          <w:trHeight w:val="227"/>
        </w:trPr>
        <w:tc>
          <w:tcPr>
            <w:tcW w:w="630" w:type="dxa"/>
            <w:shd w:val="clear" w:color="auto" w:fill="auto"/>
            <w:hideMark/>
          </w:tcPr>
          <w:p w14:paraId="7B1DDAE1" w14:textId="18BB9E51"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11</w:t>
            </w:r>
          </w:p>
        </w:tc>
        <w:tc>
          <w:tcPr>
            <w:tcW w:w="2487" w:type="dxa"/>
            <w:shd w:val="clear" w:color="auto" w:fill="auto"/>
            <w:hideMark/>
          </w:tcPr>
          <w:p w14:paraId="4317A6EC" w14:textId="1F30992F"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7D6B77B5"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Berechtigungen</w:t>
            </w:r>
          </w:p>
        </w:tc>
        <w:tc>
          <w:tcPr>
            <w:tcW w:w="1417" w:type="dxa"/>
            <w:shd w:val="clear" w:color="auto" w:fill="auto"/>
            <w:hideMark/>
          </w:tcPr>
          <w:p w14:paraId="3E4E889B"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7894048A" w14:textId="43F9906E"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5C89A360" w14:textId="4D7ABC3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65175A3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4BECD64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44A01D4B" w14:textId="77777777" w:rsidTr="008C3235">
        <w:trPr>
          <w:trHeight w:val="323"/>
        </w:trPr>
        <w:tc>
          <w:tcPr>
            <w:tcW w:w="630" w:type="dxa"/>
            <w:shd w:val="clear" w:color="auto" w:fill="auto"/>
            <w:hideMark/>
          </w:tcPr>
          <w:p w14:paraId="230B3E5D" w14:textId="52E9F15F"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12</w:t>
            </w:r>
          </w:p>
        </w:tc>
        <w:tc>
          <w:tcPr>
            <w:tcW w:w="2487" w:type="dxa"/>
            <w:shd w:val="clear" w:color="auto" w:fill="auto"/>
            <w:hideMark/>
          </w:tcPr>
          <w:p w14:paraId="7CDA26A0" w14:textId="1B6BDE58"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808CB2D" w14:textId="2AA36F69"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 xml:space="preserve">Posteingang </w:t>
            </w:r>
            <w:r>
              <w:rPr>
                <w:rFonts w:eastAsia="Times New Roman" w:cs="Times New Roman"/>
                <w:b/>
                <w:bCs/>
                <w:sz w:val="20"/>
                <w:szCs w:val="20"/>
                <w:lang w:eastAsia="de-DE"/>
              </w:rPr>
              <w:t>Organisationseinheit</w:t>
            </w:r>
          </w:p>
        </w:tc>
        <w:tc>
          <w:tcPr>
            <w:tcW w:w="1417" w:type="dxa"/>
            <w:shd w:val="clear" w:color="auto" w:fill="auto"/>
            <w:hideMark/>
          </w:tcPr>
          <w:p w14:paraId="10464F4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61EB364D" w14:textId="58269AB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6C2386D3" w14:textId="617F0B8E"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359DBFD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7FD4CC2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69787C13" w14:textId="77777777" w:rsidTr="008C3235">
        <w:trPr>
          <w:trHeight w:val="315"/>
        </w:trPr>
        <w:tc>
          <w:tcPr>
            <w:tcW w:w="630" w:type="dxa"/>
            <w:shd w:val="clear" w:color="auto" w:fill="auto"/>
            <w:hideMark/>
          </w:tcPr>
          <w:p w14:paraId="4D909B5D" w14:textId="18E5B063"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13</w:t>
            </w:r>
          </w:p>
        </w:tc>
        <w:tc>
          <w:tcPr>
            <w:tcW w:w="2487" w:type="dxa"/>
            <w:shd w:val="clear" w:color="auto" w:fill="auto"/>
            <w:hideMark/>
          </w:tcPr>
          <w:p w14:paraId="3DA86D09" w14:textId="4471AAB6"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16BCF42"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Verfahren</w:t>
            </w:r>
          </w:p>
        </w:tc>
        <w:tc>
          <w:tcPr>
            <w:tcW w:w="1417" w:type="dxa"/>
            <w:shd w:val="clear" w:color="auto" w:fill="auto"/>
            <w:hideMark/>
          </w:tcPr>
          <w:p w14:paraId="2F15632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69054387" w14:textId="5C0A0E4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48811F27" w14:textId="178F2182"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17AAF4D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1480BB9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14C513AA" w14:textId="77777777" w:rsidTr="008C3235">
        <w:trPr>
          <w:trHeight w:val="229"/>
        </w:trPr>
        <w:tc>
          <w:tcPr>
            <w:tcW w:w="630" w:type="dxa"/>
            <w:shd w:val="clear" w:color="auto" w:fill="auto"/>
            <w:hideMark/>
          </w:tcPr>
          <w:p w14:paraId="4E3CDD63" w14:textId="22FE9F25"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14</w:t>
            </w:r>
          </w:p>
        </w:tc>
        <w:tc>
          <w:tcPr>
            <w:tcW w:w="2487" w:type="dxa"/>
            <w:shd w:val="clear" w:color="auto" w:fill="auto"/>
            <w:hideMark/>
          </w:tcPr>
          <w:p w14:paraId="5099C356" w14:textId="61BCBC79"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35E7883E"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Bearbeitungsstatus</w:t>
            </w:r>
          </w:p>
        </w:tc>
        <w:tc>
          <w:tcPr>
            <w:tcW w:w="1417" w:type="dxa"/>
            <w:shd w:val="clear" w:color="auto" w:fill="auto"/>
            <w:hideMark/>
          </w:tcPr>
          <w:p w14:paraId="21ADECF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6EB4A6F" w14:textId="08D2DC04"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1AA9231B" w14:textId="09FC80F1"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5A387D0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4420D37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2171DF10" w14:textId="77777777" w:rsidTr="008C3235">
        <w:trPr>
          <w:trHeight w:val="78"/>
        </w:trPr>
        <w:tc>
          <w:tcPr>
            <w:tcW w:w="630" w:type="dxa"/>
            <w:shd w:val="clear" w:color="auto" w:fill="auto"/>
            <w:hideMark/>
          </w:tcPr>
          <w:p w14:paraId="67902923" w14:textId="761EC1FB"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15</w:t>
            </w:r>
          </w:p>
        </w:tc>
        <w:tc>
          <w:tcPr>
            <w:tcW w:w="2487" w:type="dxa"/>
            <w:shd w:val="clear" w:color="auto" w:fill="auto"/>
            <w:hideMark/>
          </w:tcPr>
          <w:p w14:paraId="7866237A" w14:textId="0F1C26BE"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16BE959"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Aktenführungsrecht</w:t>
            </w:r>
          </w:p>
        </w:tc>
        <w:tc>
          <w:tcPr>
            <w:tcW w:w="1417" w:type="dxa"/>
            <w:shd w:val="clear" w:color="auto" w:fill="auto"/>
            <w:hideMark/>
          </w:tcPr>
          <w:p w14:paraId="20B2352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5E6DEFFD" w14:textId="1C4F429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0F6EFE77" w14:textId="7B935698"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0DE7354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79F337A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6832A1CA" w14:textId="77777777" w:rsidTr="008C3235">
        <w:trPr>
          <w:trHeight w:val="209"/>
        </w:trPr>
        <w:tc>
          <w:tcPr>
            <w:tcW w:w="630" w:type="dxa"/>
            <w:shd w:val="clear" w:color="auto" w:fill="auto"/>
            <w:hideMark/>
          </w:tcPr>
          <w:p w14:paraId="28872775" w14:textId="6F71C92B"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16</w:t>
            </w:r>
          </w:p>
        </w:tc>
        <w:tc>
          <w:tcPr>
            <w:tcW w:w="2487" w:type="dxa"/>
            <w:shd w:val="clear" w:color="auto" w:fill="auto"/>
            <w:hideMark/>
          </w:tcPr>
          <w:p w14:paraId="27707EFC" w14:textId="0422345F"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1C443B2"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Metadaten zum Verfahren</w:t>
            </w:r>
          </w:p>
        </w:tc>
        <w:tc>
          <w:tcPr>
            <w:tcW w:w="1417" w:type="dxa"/>
            <w:shd w:val="clear" w:color="auto" w:fill="auto"/>
            <w:hideMark/>
          </w:tcPr>
          <w:p w14:paraId="6A31EA7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29241DD0" w14:textId="27BAA374"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252095B1" w14:textId="3A9CB6F8"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2D7E730C"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7106C9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49538917" w14:textId="77777777" w:rsidTr="008C3235">
        <w:trPr>
          <w:trHeight w:val="213"/>
        </w:trPr>
        <w:tc>
          <w:tcPr>
            <w:tcW w:w="630" w:type="dxa"/>
            <w:shd w:val="clear" w:color="auto" w:fill="auto"/>
            <w:hideMark/>
          </w:tcPr>
          <w:p w14:paraId="7975B40C" w14:textId="38AEB216"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17</w:t>
            </w:r>
          </w:p>
        </w:tc>
        <w:tc>
          <w:tcPr>
            <w:tcW w:w="2487" w:type="dxa"/>
            <w:shd w:val="clear" w:color="auto" w:fill="auto"/>
            <w:hideMark/>
          </w:tcPr>
          <w:p w14:paraId="2E80D3DC" w14:textId="635A8AF0"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1F4C7132"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Verfahrenshistorie</w:t>
            </w:r>
          </w:p>
        </w:tc>
        <w:tc>
          <w:tcPr>
            <w:tcW w:w="1417" w:type="dxa"/>
            <w:shd w:val="clear" w:color="auto" w:fill="auto"/>
            <w:hideMark/>
          </w:tcPr>
          <w:p w14:paraId="07088FFC"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1B70E48B" w14:textId="3E1D51A3"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746A8BB1" w14:textId="6998869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18251FF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347EE2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20095C40" w14:textId="77777777" w:rsidTr="008C3235">
        <w:trPr>
          <w:trHeight w:val="315"/>
        </w:trPr>
        <w:tc>
          <w:tcPr>
            <w:tcW w:w="630" w:type="dxa"/>
            <w:shd w:val="clear" w:color="auto" w:fill="auto"/>
            <w:hideMark/>
          </w:tcPr>
          <w:p w14:paraId="24BF15FE" w14:textId="2DB04EC4"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18</w:t>
            </w:r>
          </w:p>
        </w:tc>
        <w:tc>
          <w:tcPr>
            <w:tcW w:w="2487" w:type="dxa"/>
            <w:shd w:val="clear" w:color="auto" w:fill="auto"/>
            <w:hideMark/>
          </w:tcPr>
          <w:p w14:paraId="1F737023" w14:textId="5FD5060F"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AA1AE8E"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Ordner</w:t>
            </w:r>
          </w:p>
        </w:tc>
        <w:tc>
          <w:tcPr>
            <w:tcW w:w="1417" w:type="dxa"/>
            <w:shd w:val="clear" w:color="auto" w:fill="auto"/>
            <w:hideMark/>
          </w:tcPr>
          <w:p w14:paraId="605237EE"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714CE685" w14:textId="05D1B26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349E80C8" w14:textId="54FC621D"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2AE3774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736334FB"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6FA7B617" w14:textId="77777777" w:rsidTr="008C3235">
        <w:trPr>
          <w:trHeight w:val="541"/>
        </w:trPr>
        <w:tc>
          <w:tcPr>
            <w:tcW w:w="630" w:type="dxa"/>
            <w:shd w:val="clear" w:color="auto" w:fill="auto"/>
            <w:hideMark/>
          </w:tcPr>
          <w:p w14:paraId="2224D260" w14:textId="10E400B3"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19</w:t>
            </w:r>
          </w:p>
        </w:tc>
        <w:tc>
          <w:tcPr>
            <w:tcW w:w="2487" w:type="dxa"/>
            <w:shd w:val="clear" w:color="auto" w:fill="auto"/>
            <w:hideMark/>
          </w:tcPr>
          <w:p w14:paraId="29D3F892" w14:textId="7BB43F47"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43F3B834"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Unterordner im Ordner „Akte“</w:t>
            </w:r>
          </w:p>
        </w:tc>
        <w:tc>
          <w:tcPr>
            <w:tcW w:w="1417" w:type="dxa"/>
            <w:shd w:val="clear" w:color="auto" w:fill="auto"/>
            <w:hideMark/>
          </w:tcPr>
          <w:p w14:paraId="0AF2CA8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2FA2402B" w14:textId="58B6119A"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7E1C1B8" w14:textId="2E34836A"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362E1E1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22455F7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5DD4893D" w14:textId="77777777" w:rsidTr="008C3235">
        <w:trPr>
          <w:trHeight w:val="280"/>
        </w:trPr>
        <w:tc>
          <w:tcPr>
            <w:tcW w:w="630" w:type="dxa"/>
            <w:shd w:val="clear" w:color="auto" w:fill="auto"/>
            <w:hideMark/>
          </w:tcPr>
          <w:p w14:paraId="1001810D" w14:textId="0B538258"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20</w:t>
            </w:r>
          </w:p>
        </w:tc>
        <w:tc>
          <w:tcPr>
            <w:tcW w:w="2487" w:type="dxa"/>
            <w:shd w:val="clear" w:color="auto" w:fill="auto"/>
            <w:hideMark/>
          </w:tcPr>
          <w:p w14:paraId="098A00CA" w14:textId="5BE4C4A9"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E4CEC6C"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Dokumente im Ordner „Akte“</w:t>
            </w:r>
          </w:p>
        </w:tc>
        <w:tc>
          <w:tcPr>
            <w:tcW w:w="1417" w:type="dxa"/>
            <w:shd w:val="clear" w:color="auto" w:fill="auto"/>
            <w:hideMark/>
          </w:tcPr>
          <w:p w14:paraId="30988635"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9CDCEBE" w14:textId="5BCE2845"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70D1248E" w14:textId="7E84701C"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6106F35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2B22460"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331B48DC" w14:textId="77777777" w:rsidTr="008C3235">
        <w:trPr>
          <w:trHeight w:val="115"/>
        </w:trPr>
        <w:tc>
          <w:tcPr>
            <w:tcW w:w="630" w:type="dxa"/>
            <w:shd w:val="clear" w:color="auto" w:fill="auto"/>
            <w:hideMark/>
          </w:tcPr>
          <w:p w14:paraId="3DA1BF67" w14:textId="567133EE"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1</w:t>
            </w:r>
          </w:p>
        </w:tc>
        <w:tc>
          <w:tcPr>
            <w:tcW w:w="2487" w:type="dxa"/>
            <w:shd w:val="clear" w:color="auto" w:fill="auto"/>
            <w:hideMark/>
          </w:tcPr>
          <w:p w14:paraId="7699CD1E" w14:textId="4653030A"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55F00DF"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Kennzeichnung im Ordner „Akte“</w:t>
            </w:r>
          </w:p>
        </w:tc>
        <w:tc>
          <w:tcPr>
            <w:tcW w:w="1417" w:type="dxa"/>
            <w:shd w:val="clear" w:color="auto" w:fill="auto"/>
            <w:hideMark/>
          </w:tcPr>
          <w:p w14:paraId="63A4DFF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222EAAC5" w14:textId="0EEBCB6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4757F22D" w14:textId="27813082"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7E3EF5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E61E1FA"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r>
      <w:tr w:rsidR="008C3235" w:rsidRPr="000F743C" w14:paraId="12F6FC76" w14:textId="77777777" w:rsidTr="008C3235">
        <w:trPr>
          <w:trHeight w:val="320"/>
        </w:trPr>
        <w:tc>
          <w:tcPr>
            <w:tcW w:w="630" w:type="dxa"/>
            <w:shd w:val="clear" w:color="auto" w:fill="auto"/>
            <w:hideMark/>
          </w:tcPr>
          <w:p w14:paraId="38C6E1C9" w14:textId="01D15FDE"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2</w:t>
            </w:r>
          </w:p>
        </w:tc>
        <w:tc>
          <w:tcPr>
            <w:tcW w:w="2487" w:type="dxa"/>
            <w:shd w:val="clear" w:color="auto" w:fill="auto"/>
            <w:hideMark/>
          </w:tcPr>
          <w:p w14:paraId="1FEC40F8" w14:textId="274FD417"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45853386"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 xml:space="preserve">Metadaten </w:t>
            </w:r>
            <w:r w:rsidRPr="000F743C">
              <w:rPr>
                <w:rFonts w:eastAsia="Times New Roman" w:cs="Times New Roman"/>
                <w:sz w:val="20"/>
                <w:szCs w:val="20"/>
                <w:lang w:eastAsia="de-DE"/>
              </w:rPr>
              <w:t xml:space="preserve"> im Ordner „Akte“</w:t>
            </w:r>
          </w:p>
        </w:tc>
        <w:tc>
          <w:tcPr>
            <w:tcW w:w="1417" w:type="dxa"/>
            <w:shd w:val="clear" w:color="auto" w:fill="auto"/>
            <w:hideMark/>
          </w:tcPr>
          <w:p w14:paraId="039620C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5E2EA499" w14:textId="06E76E03"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202C216A" w14:textId="7359FC3D"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2B3C621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468D1222"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03DDF764" w14:textId="77777777" w:rsidTr="008C3235">
        <w:trPr>
          <w:trHeight w:val="525"/>
        </w:trPr>
        <w:tc>
          <w:tcPr>
            <w:tcW w:w="630" w:type="dxa"/>
            <w:shd w:val="clear" w:color="auto" w:fill="auto"/>
            <w:hideMark/>
          </w:tcPr>
          <w:p w14:paraId="283FE641" w14:textId="56AB2749"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3</w:t>
            </w:r>
          </w:p>
        </w:tc>
        <w:tc>
          <w:tcPr>
            <w:tcW w:w="2487" w:type="dxa"/>
            <w:shd w:val="clear" w:color="auto" w:fill="auto"/>
            <w:hideMark/>
          </w:tcPr>
          <w:p w14:paraId="28F0FBC7" w14:textId="4063BAA1"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3FF7CD6C" w14:textId="77777777" w:rsidR="008C3235" w:rsidRPr="00DF41CC" w:rsidRDefault="008C3235" w:rsidP="008C3235">
            <w:pPr>
              <w:spacing w:before="0" w:after="0" w:line="240" w:lineRule="auto"/>
              <w:rPr>
                <w:rFonts w:eastAsia="Times New Roman" w:cs="Times New Roman"/>
                <w:b/>
                <w:bCs/>
                <w:sz w:val="20"/>
                <w:szCs w:val="20"/>
                <w:lang w:eastAsia="de-DE"/>
              </w:rPr>
            </w:pPr>
            <w:r w:rsidRPr="00DF41CC">
              <w:rPr>
                <w:rFonts w:eastAsia="Times New Roman" w:cs="Times New Roman"/>
                <w:b/>
                <w:bCs/>
                <w:sz w:val="20"/>
                <w:szCs w:val="20"/>
                <w:lang w:eastAsia="de-DE"/>
              </w:rPr>
              <w:t xml:space="preserve">Unterordner </w:t>
            </w:r>
            <w:r w:rsidRPr="00DF41CC">
              <w:rPr>
                <w:rFonts w:eastAsia="Times New Roman" w:cs="Times New Roman"/>
                <w:b/>
                <w:sz w:val="20"/>
                <w:szCs w:val="20"/>
                <w:lang w:eastAsia="de-DE"/>
              </w:rPr>
              <w:t>in anderen Ordnern</w:t>
            </w:r>
          </w:p>
        </w:tc>
        <w:tc>
          <w:tcPr>
            <w:tcW w:w="1417" w:type="dxa"/>
            <w:shd w:val="clear" w:color="auto" w:fill="auto"/>
            <w:hideMark/>
          </w:tcPr>
          <w:p w14:paraId="6CC0F79A"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05EB7DCE" w14:textId="77742E05"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58B3F243" w14:textId="3E6D65E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64B3F1F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6559BB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52961E48" w14:textId="77777777" w:rsidTr="008C3235">
        <w:trPr>
          <w:trHeight w:val="525"/>
        </w:trPr>
        <w:tc>
          <w:tcPr>
            <w:tcW w:w="630" w:type="dxa"/>
            <w:shd w:val="clear" w:color="auto" w:fill="auto"/>
            <w:hideMark/>
          </w:tcPr>
          <w:p w14:paraId="7568609C" w14:textId="29B61F43"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4</w:t>
            </w:r>
          </w:p>
        </w:tc>
        <w:tc>
          <w:tcPr>
            <w:tcW w:w="2487" w:type="dxa"/>
            <w:shd w:val="clear" w:color="auto" w:fill="auto"/>
            <w:hideMark/>
          </w:tcPr>
          <w:p w14:paraId="3BF43DA3" w14:textId="73C0E1CD"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3ED65CA" w14:textId="77777777" w:rsidR="008C3235" w:rsidRPr="00DF41CC" w:rsidRDefault="008C3235" w:rsidP="008C3235">
            <w:pPr>
              <w:spacing w:before="0" w:after="0" w:line="240" w:lineRule="auto"/>
              <w:rPr>
                <w:rFonts w:eastAsia="Times New Roman" w:cs="Times New Roman"/>
                <w:b/>
                <w:bCs/>
                <w:sz w:val="20"/>
                <w:szCs w:val="20"/>
                <w:lang w:eastAsia="de-DE"/>
              </w:rPr>
            </w:pPr>
            <w:r w:rsidRPr="00DF41CC">
              <w:rPr>
                <w:rFonts w:eastAsia="Times New Roman" w:cs="Times New Roman"/>
                <w:b/>
                <w:bCs/>
                <w:sz w:val="20"/>
                <w:szCs w:val="20"/>
                <w:lang w:eastAsia="de-DE"/>
              </w:rPr>
              <w:t xml:space="preserve">Dokumente </w:t>
            </w:r>
            <w:r w:rsidRPr="00DF41CC">
              <w:rPr>
                <w:rFonts w:eastAsia="Times New Roman" w:cs="Times New Roman"/>
                <w:b/>
                <w:sz w:val="20"/>
                <w:szCs w:val="20"/>
                <w:lang w:eastAsia="de-DE"/>
              </w:rPr>
              <w:t xml:space="preserve"> in anderen Ordnern</w:t>
            </w:r>
          </w:p>
        </w:tc>
        <w:tc>
          <w:tcPr>
            <w:tcW w:w="1417" w:type="dxa"/>
            <w:shd w:val="clear" w:color="auto" w:fill="auto"/>
            <w:hideMark/>
          </w:tcPr>
          <w:p w14:paraId="77412BC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57C4119" w14:textId="3F167A3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44484ADB" w14:textId="3645F95D"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713D4D7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57D18FB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7FD20FC1" w14:textId="77777777" w:rsidTr="008C3235">
        <w:trPr>
          <w:trHeight w:val="595"/>
        </w:trPr>
        <w:tc>
          <w:tcPr>
            <w:tcW w:w="630" w:type="dxa"/>
            <w:shd w:val="clear" w:color="auto" w:fill="auto"/>
            <w:hideMark/>
          </w:tcPr>
          <w:p w14:paraId="641495D5" w14:textId="04441416"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5</w:t>
            </w:r>
          </w:p>
        </w:tc>
        <w:tc>
          <w:tcPr>
            <w:tcW w:w="2487" w:type="dxa"/>
            <w:shd w:val="clear" w:color="auto" w:fill="auto"/>
            <w:hideMark/>
          </w:tcPr>
          <w:p w14:paraId="138C83D1" w14:textId="30EF1FA8"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10A9A59F" w14:textId="5C85F9A3" w:rsidR="008C3235" w:rsidRPr="00DF41CC" w:rsidRDefault="008C3235" w:rsidP="008C3235">
            <w:pPr>
              <w:spacing w:before="0" w:after="0" w:line="240" w:lineRule="auto"/>
              <w:rPr>
                <w:rFonts w:eastAsia="Times New Roman" w:cs="Times New Roman"/>
                <w:b/>
                <w:bCs/>
                <w:sz w:val="20"/>
                <w:szCs w:val="20"/>
                <w:lang w:eastAsia="de-DE"/>
              </w:rPr>
            </w:pPr>
            <w:r w:rsidRPr="00DF41CC">
              <w:rPr>
                <w:rFonts w:eastAsia="Times New Roman" w:cs="Times New Roman"/>
                <w:b/>
                <w:bCs/>
                <w:sz w:val="20"/>
                <w:szCs w:val="20"/>
                <w:lang w:eastAsia="de-DE"/>
              </w:rPr>
              <w:t xml:space="preserve">Metadaten </w:t>
            </w:r>
            <w:r w:rsidRPr="00DF41CC">
              <w:rPr>
                <w:rFonts w:eastAsia="Times New Roman" w:cs="Times New Roman"/>
                <w:b/>
                <w:sz w:val="20"/>
                <w:szCs w:val="20"/>
                <w:lang w:eastAsia="de-DE"/>
              </w:rPr>
              <w:t>zu Unterordnern/Dokumenten in anderen Ordnern</w:t>
            </w:r>
          </w:p>
        </w:tc>
        <w:tc>
          <w:tcPr>
            <w:tcW w:w="1417" w:type="dxa"/>
            <w:shd w:val="clear" w:color="auto" w:fill="auto"/>
            <w:hideMark/>
          </w:tcPr>
          <w:p w14:paraId="17618A0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1F117EE5" w14:textId="5C5B6852"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430FF592" w14:textId="7ADA2D8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8D3584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3EEE976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59FD1E86" w14:textId="77777777" w:rsidTr="008C3235">
        <w:trPr>
          <w:trHeight w:val="315"/>
        </w:trPr>
        <w:tc>
          <w:tcPr>
            <w:tcW w:w="630" w:type="dxa"/>
            <w:shd w:val="clear" w:color="auto" w:fill="auto"/>
            <w:hideMark/>
          </w:tcPr>
          <w:p w14:paraId="38B36336" w14:textId="34ED232A"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6</w:t>
            </w:r>
          </w:p>
        </w:tc>
        <w:tc>
          <w:tcPr>
            <w:tcW w:w="2487" w:type="dxa"/>
            <w:shd w:val="clear" w:color="auto" w:fill="auto"/>
            <w:hideMark/>
          </w:tcPr>
          <w:p w14:paraId="60C892A8" w14:textId="3D7097DB"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9AF149F"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Templates</w:t>
            </w:r>
          </w:p>
        </w:tc>
        <w:tc>
          <w:tcPr>
            <w:tcW w:w="1417" w:type="dxa"/>
            <w:shd w:val="clear" w:color="auto" w:fill="auto"/>
            <w:hideMark/>
          </w:tcPr>
          <w:p w14:paraId="1F5D68C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46B7523E" w14:textId="39BDF18C"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1995AC57" w14:textId="7D3DCB90"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2EEC585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3C056788"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783F0DA9" w14:textId="77777777" w:rsidTr="008C3235">
        <w:trPr>
          <w:trHeight w:val="315"/>
        </w:trPr>
        <w:tc>
          <w:tcPr>
            <w:tcW w:w="630" w:type="dxa"/>
            <w:shd w:val="clear" w:color="auto" w:fill="auto"/>
            <w:hideMark/>
          </w:tcPr>
          <w:p w14:paraId="5E88EB25" w14:textId="673A8218" w:rsidR="008C3235" w:rsidRPr="000F743C" w:rsidRDefault="008C3235" w:rsidP="008C3235">
            <w:pPr>
              <w:spacing w:before="0" w:after="0" w:line="240" w:lineRule="auto"/>
              <w:jc w:val="right"/>
              <w:rPr>
                <w:rFonts w:eastAsia="Times New Roman" w:cs="Times New Roman"/>
                <w:color w:val="000000"/>
                <w:lang w:eastAsia="de-DE"/>
              </w:rPr>
            </w:pPr>
            <w:r w:rsidRPr="000F743C">
              <w:rPr>
                <w:rFonts w:eastAsia="Times New Roman" w:cs="Times New Roman"/>
                <w:color w:val="000000"/>
                <w:lang w:eastAsia="de-DE"/>
              </w:rPr>
              <w:t>2</w:t>
            </w:r>
            <w:r>
              <w:rPr>
                <w:rFonts w:eastAsia="Times New Roman" w:cs="Times New Roman"/>
                <w:color w:val="000000"/>
                <w:lang w:eastAsia="de-DE"/>
              </w:rPr>
              <w:t>7</w:t>
            </w:r>
          </w:p>
        </w:tc>
        <w:tc>
          <w:tcPr>
            <w:tcW w:w="2487" w:type="dxa"/>
            <w:shd w:val="clear" w:color="auto" w:fill="auto"/>
            <w:hideMark/>
          </w:tcPr>
          <w:p w14:paraId="53758547" w14:textId="7C2086AC"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E86E76F"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Annotationen</w:t>
            </w:r>
          </w:p>
        </w:tc>
        <w:tc>
          <w:tcPr>
            <w:tcW w:w="1417" w:type="dxa"/>
            <w:shd w:val="clear" w:color="auto" w:fill="auto"/>
            <w:hideMark/>
          </w:tcPr>
          <w:p w14:paraId="103F9AE3"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45424B1D" w14:textId="46E866F1"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AFC0DBC" w14:textId="01DAE2FA"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E3BCFE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37A38AEA"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r>
      <w:tr w:rsidR="008C3235" w:rsidRPr="000F743C" w14:paraId="30064309" w14:textId="77777777" w:rsidTr="008C3235">
        <w:trPr>
          <w:trHeight w:val="315"/>
        </w:trPr>
        <w:tc>
          <w:tcPr>
            <w:tcW w:w="630" w:type="dxa"/>
            <w:shd w:val="clear" w:color="auto" w:fill="auto"/>
            <w:hideMark/>
          </w:tcPr>
          <w:p w14:paraId="66959D83" w14:textId="36D29C3B"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28</w:t>
            </w:r>
          </w:p>
        </w:tc>
        <w:tc>
          <w:tcPr>
            <w:tcW w:w="2487" w:type="dxa"/>
            <w:shd w:val="clear" w:color="auto" w:fill="auto"/>
            <w:hideMark/>
          </w:tcPr>
          <w:p w14:paraId="6FD1907D" w14:textId="2FCD860F"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5A0EBB1"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Paginieren</w:t>
            </w:r>
          </w:p>
        </w:tc>
        <w:tc>
          <w:tcPr>
            <w:tcW w:w="1417" w:type="dxa"/>
            <w:shd w:val="clear" w:color="auto" w:fill="auto"/>
            <w:hideMark/>
          </w:tcPr>
          <w:p w14:paraId="3626829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47040399" w14:textId="5CC218A5"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05DFEFD7" w14:textId="1B487D84"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66B8EA8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5F0953C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0BD64053" w14:textId="77777777" w:rsidTr="008C3235">
        <w:trPr>
          <w:trHeight w:val="315"/>
        </w:trPr>
        <w:tc>
          <w:tcPr>
            <w:tcW w:w="630" w:type="dxa"/>
            <w:shd w:val="clear" w:color="auto" w:fill="auto"/>
            <w:hideMark/>
          </w:tcPr>
          <w:p w14:paraId="7B466E02" w14:textId="2681F230"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29</w:t>
            </w:r>
          </w:p>
        </w:tc>
        <w:tc>
          <w:tcPr>
            <w:tcW w:w="2487" w:type="dxa"/>
            <w:shd w:val="clear" w:color="auto" w:fill="auto"/>
            <w:hideMark/>
          </w:tcPr>
          <w:p w14:paraId="41EC8BEF" w14:textId="61C13754"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2AC131FB"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Papierkorb</w:t>
            </w:r>
          </w:p>
        </w:tc>
        <w:tc>
          <w:tcPr>
            <w:tcW w:w="1417" w:type="dxa"/>
            <w:shd w:val="clear" w:color="auto" w:fill="auto"/>
            <w:hideMark/>
          </w:tcPr>
          <w:p w14:paraId="2CAB6201"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3E062FC2" w14:textId="1D385DC4"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92BB902" w14:textId="000AEBD6"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4568277D"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47BFB5D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47A903E8" w14:textId="77777777" w:rsidTr="008C3235">
        <w:trPr>
          <w:trHeight w:val="315"/>
        </w:trPr>
        <w:tc>
          <w:tcPr>
            <w:tcW w:w="630" w:type="dxa"/>
            <w:shd w:val="clear" w:color="auto" w:fill="auto"/>
            <w:hideMark/>
          </w:tcPr>
          <w:p w14:paraId="356E70AB" w14:textId="363CC157"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30</w:t>
            </w:r>
          </w:p>
        </w:tc>
        <w:tc>
          <w:tcPr>
            <w:tcW w:w="2487" w:type="dxa"/>
            <w:shd w:val="clear" w:color="auto" w:fill="auto"/>
            <w:hideMark/>
          </w:tcPr>
          <w:p w14:paraId="37099C43" w14:textId="4166438E"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06BC7908"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Repräsentat</w:t>
            </w:r>
          </w:p>
        </w:tc>
        <w:tc>
          <w:tcPr>
            <w:tcW w:w="1417" w:type="dxa"/>
            <w:shd w:val="clear" w:color="auto" w:fill="auto"/>
            <w:hideMark/>
          </w:tcPr>
          <w:p w14:paraId="5DA47580"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058815A5" w14:textId="1671EA4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61A759A1" w14:textId="0E62F61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17C63846"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c>
          <w:tcPr>
            <w:tcW w:w="1134" w:type="dxa"/>
            <w:shd w:val="clear" w:color="auto" w:fill="auto"/>
            <w:hideMark/>
          </w:tcPr>
          <w:p w14:paraId="2A69884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x</w:t>
            </w:r>
          </w:p>
        </w:tc>
      </w:tr>
      <w:tr w:rsidR="008C3235" w:rsidRPr="000F743C" w14:paraId="71F4A6AB" w14:textId="77777777" w:rsidTr="008C3235">
        <w:trPr>
          <w:trHeight w:val="315"/>
        </w:trPr>
        <w:tc>
          <w:tcPr>
            <w:tcW w:w="630" w:type="dxa"/>
            <w:shd w:val="clear" w:color="auto" w:fill="auto"/>
            <w:hideMark/>
          </w:tcPr>
          <w:p w14:paraId="3A07A683" w14:textId="4520E27E"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31</w:t>
            </w:r>
          </w:p>
        </w:tc>
        <w:tc>
          <w:tcPr>
            <w:tcW w:w="2487" w:type="dxa"/>
            <w:shd w:val="clear" w:color="auto" w:fill="auto"/>
            <w:hideMark/>
          </w:tcPr>
          <w:p w14:paraId="5417FC89" w14:textId="3EFA2187"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373FE5AB"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Verfahrensabgabe</w:t>
            </w:r>
            <w:r w:rsidRPr="000F743C">
              <w:rPr>
                <w:rFonts w:eastAsia="Times New Roman" w:cs="Times New Roman"/>
                <w:sz w:val="16"/>
                <w:szCs w:val="16"/>
                <w:lang w:eastAsia="de-DE"/>
              </w:rPr>
              <w:t> </w:t>
            </w:r>
          </w:p>
        </w:tc>
        <w:tc>
          <w:tcPr>
            <w:tcW w:w="1417" w:type="dxa"/>
            <w:shd w:val="clear" w:color="auto" w:fill="auto"/>
            <w:hideMark/>
          </w:tcPr>
          <w:p w14:paraId="17B9CA5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01BB3F59" w14:textId="2B35FAAA"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992" w:type="dxa"/>
            <w:shd w:val="clear" w:color="auto" w:fill="auto"/>
            <w:hideMark/>
          </w:tcPr>
          <w:p w14:paraId="263AD358" w14:textId="50B31862"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Nein</w:t>
            </w:r>
          </w:p>
        </w:tc>
        <w:tc>
          <w:tcPr>
            <w:tcW w:w="1134" w:type="dxa"/>
            <w:shd w:val="clear" w:color="auto" w:fill="auto"/>
            <w:hideMark/>
          </w:tcPr>
          <w:p w14:paraId="2D6703F9"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64102100"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70C068AB" w14:textId="77777777" w:rsidTr="008C3235">
        <w:trPr>
          <w:trHeight w:val="315"/>
        </w:trPr>
        <w:tc>
          <w:tcPr>
            <w:tcW w:w="630" w:type="dxa"/>
            <w:shd w:val="clear" w:color="auto" w:fill="auto"/>
            <w:hideMark/>
          </w:tcPr>
          <w:p w14:paraId="51AADAB1" w14:textId="6F5C3288" w:rsidR="008C3235" w:rsidRPr="000F743C"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32</w:t>
            </w:r>
          </w:p>
        </w:tc>
        <w:tc>
          <w:tcPr>
            <w:tcW w:w="2487" w:type="dxa"/>
            <w:shd w:val="clear" w:color="auto" w:fill="auto"/>
            <w:hideMark/>
          </w:tcPr>
          <w:p w14:paraId="39DC738F" w14:textId="0B447251"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hideMark/>
          </w:tcPr>
          <w:p w14:paraId="594A0FFC" w14:textId="77777777" w:rsidR="008C3235" w:rsidRPr="000F743C" w:rsidRDefault="008C3235" w:rsidP="008C3235">
            <w:pPr>
              <w:spacing w:before="0" w:after="0" w:line="240" w:lineRule="auto"/>
              <w:rPr>
                <w:rFonts w:eastAsia="Times New Roman" w:cs="Times New Roman"/>
                <w:b/>
                <w:bCs/>
                <w:sz w:val="20"/>
                <w:szCs w:val="20"/>
                <w:lang w:eastAsia="de-DE"/>
              </w:rPr>
            </w:pPr>
            <w:r w:rsidRPr="000F743C">
              <w:rPr>
                <w:rFonts w:eastAsia="Times New Roman" w:cs="Times New Roman"/>
                <w:b/>
                <w:bCs/>
                <w:sz w:val="20"/>
                <w:szCs w:val="20"/>
                <w:lang w:eastAsia="de-DE"/>
              </w:rPr>
              <w:t>Workflow</w:t>
            </w:r>
          </w:p>
        </w:tc>
        <w:tc>
          <w:tcPr>
            <w:tcW w:w="1417" w:type="dxa"/>
            <w:shd w:val="clear" w:color="auto" w:fill="auto"/>
            <w:hideMark/>
          </w:tcPr>
          <w:p w14:paraId="47782C84"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tcPr>
          <w:p w14:paraId="69C6C6A8" w14:textId="50DE272B"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992" w:type="dxa"/>
            <w:shd w:val="clear" w:color="auto" w:fill="auto"/>
            <w:hideMark/>
          </w:tcPr>
          <w:p w14:paraId="45EED383" w14:textId="0779E159"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714572CF"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c>
          <w:tcPr>
            <w:tcW w:w="1134" w:type="dxa"/>
            <w:shd w:val="clear" w:color="auto" w:fill="auto"/>
            <w:hideMark/>
          </w:tcPr>
          <w:p w14:paraId="105263B7" w14:textId="77777777" w:rsidR="008C3235" w:rsidRPr="000F743C" w:rsidRDefault="008C3235" w:rsidP="008C3235">
            <w:pPr>
              <w:spacing w:before="0" w:after="0" w:line="240" w:lineRule="auto"/>
              <w:jc w:val="center"/>
              <w:rPr>
                <w:rFonts w:eastAsia="Times New Roman" w:cs="Times New Roman"/>
                <w:sz w:val="20"/>
                <w:szCs w:val="20"/>
                <w:lang w:eastAsia="de-DE"/>
              </w:rPr>
            </w:pPr>
            <w:r w:rsidRPr="000F743C">
              <w:rPr>
                <w:rFonts w:eastAsia="Times New Roman" w:cs="Times New Roman"/>
                <w:sz w:val="20"/>
                <w:szCs w:val="20"/>
                <w:lang w:eastAsia="de-DE"/>
              </w:rPr>
              <w:t>Ja</w:t>
            </w:r>
          </w:p>
        </w:tc>
      </w:tr>
      <w:tr w:rsidR="008C3235" w:rsidRPr="000F743C" w14:paraId="1B61AE75" w14:textId="77777777" w:rsidTr="008C3235">
        <w:trPr>
          <w:trHeight w:val="315"/>
        </w:trPr>
        <w:tc>
          <w:tcPr>
            <w:tcW w:w="630" w:type="dxa"/>
            <w:shd w:val="clear" w:color="auto" w:fill="auto"/>
          </w:tcPr>
          <w:p w14:paraId="277AA2E4" w14:textId="3001C2CD" w:rsidR="008C3235"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33</w:t>
            </w:r>
          </w:p>
        </w:tc>
        <w:tc>
          <w:tcPr>
            <w:tcW w:w="2487" w:type="dxa"/>
            <w:shd w:val="clear" w:color="auto" w:fill="auto"/>
          </w:tcPr>
          <w:p w14:paraId="26C7C0B3" w14:textId="202F42EA" w:rsidR="008C3235" w:rsidRPr="000F743C"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tcPr>
          <w:p w14:paraId="58384B86" w14:textId="7B8CA965" w:rsidR="008C3235" w:rsidRPr="000F743C" w:rsidRDefault="008C3235" w:rsidP="008C3235">
            <w:pPr>
              <w:spacing w:before="0" w:after="0" w:line="240" w:lineRule="auto"/>
              <w:rPr>
                <w:rFonts w:eastAsia="Times New Roman" w:cs="Times New Roman"/>
                <w:b/>
                <w:bCs/>
                <w:sz w:val="20"/>
                <w:szCs w:val="20"/>
                <w:lang w:eastAsia="de-DE"/>
              </w:rPr>
            </w:pPr>
            <w:ins w:id="3260" w:author="Kisch, Christian" w:date="2022-02-02T09:42:00Z">
              <w:r>
                <w:rPr>
                  <w:rFonts w:eastAsia="Times New Roman" w:cs="Times New Roman"/>
                  <w:b/>
                  <w:bCs/>
                  <w:sz w:val="20"/>
                  <w:szCs w:val="20"/>
                  <w:lang w:eastAsia="de-DE"/>
                </w:rPr>
                <w:t>Drucken</w:t>
              </w:r>
            </w:ins>
          </w:p>
        </w:tc>
        <w:tc>
          <w:tcPr>
            <w:tcW w:w="1417" w:type="dxa"/>
            <w:shd w:val="clear" w:color="auto" w:fill="auto"/>
          </w:tcPr>
          <w:p w14:paraId="02B62BE0" w14:textId="4CC1F464" w:rsidR="008C3235" w:rsidRPr="000F743C" w:rsidRDefault="008C3235" w:rsidP="008C3235">
            <w:pPr>
              <w:spacing w:before="0" w:after="0" w:line="240" w:lineRule="auto"/>
              <w:jc w:val="center"/>
              <w:rPr>
                <w:rFonts w:eastAsia="Times New Roman" w:cs="Times New Roman"/>
                <w:sz w:val="20"/>
                <w:szCs w:val="20"/>
                <w:lang w:eastAsia="de-DE"/>
              </w:rPr>
            </w:pPr>
            <w:ins w:id="3261" w:author="Kisch, Christian" w:date="2022-02-02T09:42:00Z">
              <w:r>
                <w:rPr>
                  <w:rFonts w:eastAsia="Times New Roman" w:cs="Times New Roman"/>
                  <w:sz w:val="20"/>
                  <w:szCs w:val="20"/>
                  <w:lang w:eastAsia="de-DE"/>
                </w:rPr>
                <w:t>Ja</w:t>
              </w:r>
            </w:ins>
          </w:p>
        </w:tc>
        <w:tc>
          <w:tcPr>
            <w:tcW w:w="992" w:type="dxa"/>
          </w:tcPr>
          <w:p w14:paraId="2A03C0E8" w14:textId="75918D89" w:rsidR="008C3235" w:rsidRDefault="008C3235" w:rsidP="008C3235">
            <w:pPr>
              <w:spacing w:before="0" w:after="0" w:line="240" w:lineRule="auto"/>
              <w:jc w:val="center"/>
              <w:rPr>
                <w:rFonts w:eastAsia="Times New Roman" w:cs="Times New Roman"/>
                <w:sz w:val="20"/>
                <w:szCs w:val="20"/>
                <w:lang w:eastAsia="de-DE"/>
              </w:rPr>
            </w:pPr>
            <w:ins w:id="3262" w:author="Kisch, Christian" w:date="2022-02-02T09:42:00Z">
              <w:r>
                <w:rPr>
                  <w:rFonts w:eastAsia="Times New Roman" w:cs="Times New Roman"/>
                  <w:sz w:val="20"/>
                  <w:szCs w:val="20"/>
                  <w:lang w:eastAsia="de-DE"/>
                </w:rPr>
                <w:t>Ja</w:t>
              </w:r>
            </w:ins>
          </w:p>
        </w:tc>
        <w:tc>
          <w:tcPr>
            <w:tcW w:w="992" w:type="dxa"/>
            <w:shd w:val="clear" w:color="auto" w:fill="auto"/>
          </w:tcPr>
          <w:p w14:paraId="001FF177" w14:textId="66200DE7" w:rsidR="008C3235" w:rsidRPr="000F743C" w:rsidRDefault="008C3235" w:rsidP="008C3235">
            <w:pPr>
              <w:spacing w:before="0" w:after="0" w:line="240" w:lineRule="auto"/>
              <w:jc w:val="center"/>
              <w:rPr>
                <w:rFonts w:eastAsia="Times New Roman" w:cs="Times New Roman"/>
                <w:sz w:val="20"/>
                <w:szCs w:val="20"/>
                <w:lang w:eastAsia="de-DE"/>
              </w:rPr>
            </w:pPr>
            <w:ins w:id="3263" w:author="Kisch, Christian" w:date="2022-02-02T10:01:00Z">
              <w:r>
                <w:rPr>
                  <w:rFonts w:eastAsia="Times New Roman" w:cs="Times New Roman"/>
                  <w:sz w:val="20"/>
                  <w:szCs w:val="20"/>
                  <w:lang w:eastAsia="de-DE"/>
                </w:rPr>
                <w:t>x</w:t>
              </w:r>
            </w:ins>
          </w:p>
        </w:tc>
        <w:tc>
          <w:tcPr>
            <w:tcW w:w="1134" w:type="dxa"/>
            <w:shd w:val="clear" w:color="auto" w:fill="auto"/>
          </w:tcPr>
          <w:p w14:paraId="776E3515" w14:textId="6B96AD9A" w:rsidR="008C3235" w:rsidRPr="000F743C" w:rsidRDefault="008C3235" w:rsidP="008C3235">
            <w:pPr>
              <w:spacing w:before="0" w:after="0" w:line="240" w:lineRule="auto"/>
              <w:jc w:val="center"/>
              <w:rPr>
                <w:rFonts w:eastAsia="Times New Roman" w:cs="Times New Roman"/>
                <w:sz w:val="20"/>
                <w:szCs w:val="20"/>
                <w:lang w:eastAsia="de-DE"/>
              </w:rPr>
            </w:pPr>
            <w:ins w:id="3264" w:author="Kisch, Christian" w:date="2022-02-02T09:42:00Z">
              <w:r>
                <w:rPr>
                  <w:rFonts w:eastAsia="Times New Roman" w:cs="Times New Roman"/>
                  <w:sz w:val="20"/>
                  <w:szCs w:val="20"/>
                  <w:lang w:eastAsia="de-DE"/>
                </w:rPr>
                <w:t>Ja</w:t>
              </w:r>
            </w:ins>
          </w:p>
        </w:tc>
        <w:tc>
          <w:tcPr>
            <w:tcW w:w="1134" w:type="dxa"/>
            <w:shd w:val="clear" w:color="auto" w:fill="auto"/>
          </w:tcPr>
          <w:p w14:paraId="59F76CAD" w14:textId="0DD435F2" w:rsidR="008C3235" w:rsidRPr="000F743C" w:rsidRDefault="008C3235" w:rsidP="008C3235">
            <w:pPr>
              <w:spacing w:before="0" w:after="0" w:line="240" w:lineRule="auto"/>
              <w:jc w:val="center"/>
              <w:rPr>
                <w:rFonts w:eastAsia="Times New Roman" w:cs="Times New Roman"/>
                <w:sz w:val="20"/>
                <w:szCs w:val="20"/>
                <w:lang w:eastAsia="de-DE"/>
              </w:rPr>
            </w:pPr>
            <w:ins w:id="3265" w:author="Kisch, Christian" w:date="2022-02-02T09:42:00Z">
              <w:r>
                <w:rPr>
                  <w:rFonts w:eastAsia="Times New Roman" w:cs="Times New Roman"/>
                  <w:sz w:val="20"/>
                  <w:szCs w:val="20"/>
                  <w:lang w:eastAsia="de-DE"/>
                </w:rPr>
                <w:t>Ja</w:t>
              </w:r>
            </w:ins>
          </w:p>
        </w:tc>
      </w:tr>
      <w:tr w:rsidR="008C3235" w:rsidRPr="000F743C" w14:paraId="4F4B2028" w14:textId="77777777" w:rsidTr="008C3235">
        <w:trPr>
          <w:trHeight w:val="315"/>
        </w:trPr>
        <w:tc>
          <w:tcPr>
            <w:tcW w:w="630" w:type="dxa"/>
            <w:shd w:val="clear" w:color="auto" w:fill="auto"/>
          </w:tcPr>
          <w:p w14:paraId="1420A1AC" w14:textId="1ABAA02E" w:rsidR="008C3235"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34</w:t>
            </w:r>
          </w:p>
        </w:tc>
        <w:tc>
          <w:tcPr>
            <w:tcW w:w="2487" w:type="dxa"/>
            <w:shd w:val="clear" w:color="auto" w:fill="auto"/>
          </w:tcPr>
          <w:p w14:paraId="42E6F11E" w14:textId="3B9731DC" w:rsidR="008C3235" w:rsidRPr="000F743C" w:rsidRDefault="008C3235" w:rsidP="008C3235">
            <w:pPr>
              <w:spacing w:before="0" w:after="0" w:line="240" w:lineRule="auto"/>
              <w:rPr>
                <w:rFonts w:eastAsia="Times New Roman" w:cs="Times New Roman"/>
                <w:color w:val="000000"/>
                <w:lang w:eastAsia="de-DE"/>
              </w:rPr>
            </w:pPr>
            <w:r>
              <w:rPr>
                <w:rFonts w:eastAsia="Times New Roman" w:cs="Times New Roman"/>
                <w:color w:val="000000"/>
                <w:lang w:eastAsia="de-DE"/>
              </w:rPr>
              <w:t>Führungskraft</w:t>
            </w:r>
          </w:p>
        </w:tc>
        <w:tc>
          <w:tcPr>
            <w:tcW w:w="2974" w:type="dxa"/>
            <w:shd w:val="clear" w:color="000000" w:fill="E7E6E6"/>
          </w:tcPr>
          <w:p w14:paraId="30BCD721" w14:textId="07A3563B" w:rsidR="008C3235" w:rsidRDefault="008C3235" w:rsidP="008C3235">
            <w:pPr>
              <w:spacing w:before="0" w:after="0" w:line="240" w:lineRule="auto"/>
              <w:rPr>
                <w:rFonts w:eastAsia="Times New Roman" w:cs="Times New Roman"/>
                <w:b/>
                <w:bCs/>
                <w:sz w:val="20"/>
                <w:szCs w:val="20"/>
                <w:lang w:eastAsia="de-DE"/>
              </w:rPr>
            </w:pPr>
            <w:ins w:id="3266" w:author="Kisch, Christian" w:date="2022-02-01T10:18:00Z">
              <w:r w:rsidRPr="00C320BE">
                <w:rPr>
                  <w:rFonts w:eastAsia="Times New Roman" w:cs="Calibri"/>
                  <w:b/>
                  <w:bCs/>
                  <w:sz w:val="20"/>
                  <w:szCs w:val="20"/>
                  <w:lang w:eastAsia="de-DE"/>
                </w:rPr>
                <w:t>Kopieren</w:t>
              </w:r>
            </w:ins>
          </w:p>
        </w:tc>
        <w:tc>
          <w:tcPr>
            <w:tcW w:w="1417" w:type="dxa"/>
            <w:shd w:val="clear" w:color="auto" w:fill="auto"/>
          </w:tcPr>
          <w:p w14:paraId="5795CE8D" w14:textId="71B0ED70" w:rsidR="008C3235" w:rsidRPr="000F743C" w:rsidRDefault="008C3235" w:rsidP="008C3235">
            <w:pPr>
              <w:spacing w:before="0" w:after="0" w:line="240" w:lineRule="auto"/>
              <w:jc w:val="center"/>
              <w:rPr>
                <w:rFonts w:eastAsia="Times New Roman" w:cs="Times New Roman"/>
                <w:sz w:val="20"/>
                <w:szCs w:val="20"/>
                <w:lang w:eastAsia="de-DE"/>
              </w:rPr>
            </w:pPr>
            <w:ins w:id="3267" w:author="Kisch, Christian" w:date="2022-02-02T09:58:00Z">
              <w:r>
                <w:rPr>
                  <w:rFonts w:eastAsia="Times New Roman" w:cs="Times New Roman"/>
                  <w:sz w:val="20"/>
                  <w:szCs w:val="20"/>
                  <w:lang w:eastAsia="de-DE"/>
                </w:rPr>
                <w:t>Ja</w:t>
              </w:r>
            </w:ins>
          </w:p>
        </w:tc>
        <w:tc>
          <w:tcPr>
            <w:tcW w:w="992" w:type="dxa"/>
          </w:tcPr>
          <w:p w14:paraId="0C787479" w14:textId="7648EB50" w:rsidR="008C3235" w:rsidRDefault="008C3235" w:rsidP="008C3235">
            <w:pPr>
              <w:spacing w:before="0" w:after="0" w:line="240" w:lineRule="auto"/>
              <w:jc w:val="center"/>
              <w:rPr>
                <w:rFonts w:eastAsia="Times New Roman" w:cs="Times New Roman"/>
                <w:sz w:val="20"/>
                <w:szCs w:val="20"/>
                <w:lang w:eastAsia="de-DE"/>
              </w:rPr>
            </w:pPr>
            <w:ins w:id="3268" w:author="Kisch, Christian" w:date="2022-02-02T09:59:00Z">
              <w:r>
                <w:rPr>
                  <w:rFonts w:eastAsia="Times New Roman" w:cs="Times New Roman"/>
                  <w:sz w:val="20"/>
                  <w:szCs w:val="20"/>
                  <w:lang w:eastAsia="de-DE"/>
                </w:rPr>
                <w:t>Ja</w:t>
              </w:r>
            </w:ins>
          </w:p>
        </w:tc>
        <w:tc>
          <w:tcPr>
            <w:tcW w:w="992" w:type="dxa"/>
            <w:shd w:val="clear" w:color="auto" w:fill="auto"/>
          </w:tcPr>
          <w:p w14:paraId="32847A39" w14:textId="33BF7501" w:rsidR="008C3235" w:rsidRPr="000F743C" w:rsidRDefault="008C3235" w:rsidP="008C3235">
            <w:pPr>
              <w:spacing w:before="0" w:after="0" w:line="240" w:lineRule="auto"/>
              <w:jc w:val="center"/>
              <w:rPr>
                <w:rFonts w:eastAsia="Times New Roman" w:cs="Times New Roman"/>
                <w:sz w:val="20"/>
                <w:szCs w:val="20"/>
                <w:lang w:eastAsia="de-DE"/>
              </w:rPr>
            </w:pPr>
            <w:ins w:id="3269" w:author="Kisch, Christian" w:date="2022-02-02T10:01:00Z">
              <w:r>
                <w:rPr>
                  <w:rFonts w:eastAsia="Times New Roman" w:cs="Times New Roman"/>
                  <w:sz w:val="20"/>
                  <w:szCs w:val="20"/>
                  <w:lang w:eastAsia="de-DE"/>
                </w:rPr>
                <w:t>x</w:t>
              </w:r>
            </w:ins>
          </w:p>
        </w:tc>
        <w:tc>
          <w:tcPr>
            <w:tcW w:w="1134" w:type="dxa"/>
            <w:shd w:val="clear" w:color="auto" w:fill="auto"/>
          </w:tcPr>
          <w:p w14:paraId="1AE3A0E8" w14:textId="151EBC26" w:rsidR="008C3235" w:rsidRPr="000F743C" w:rsidRDefault="008C3235" w:rsidP="008C3235">
            <w:pPr>
              <w:spacing w:before="0" w:after="0" w:line="240" w:lineRule="auto"/>
              <w:jc w:val="center"/>
              <w:rPr>
                <w:rFonts w:eastAsia="Times New Roman" w:cs="Times New Roman"/>
                <w:sz w:val="20"/>
                <w:szCs w:val="20"/>
                <w:lang w:eastAsia="de-DE"/>
              </w:rPr>
            </w:pPr>
            <w:ins w:id="3270" w:author="Kisch, Christian" w:date="2022-02-02T10:02:00Z">
              <w:r>
                <w:rPr>
                  <w:rFonts w:eastAsia="Times New Roman" w:cs="Times New Roman"/>
                  <w:sz w:val="20"/>
                  <w:szCs w:val="20"/>
                  <w:lang w:eastAsia="de-DE"/>
                </w:rPr>
                <w:t>Ja</w:t>
              </w:r>
            </w:ins>
          </w:p>
        </w:tc>
        <w:tc>
          <w:tcPr>
            <w:tcW w:w="1134" w:type="dxa"/>
            <w:shd w:val="clear" w:color="auto" w:fill="auto"/>
          </w:tcPr>
          <w:p w14:paraId="29A0ADB6" w14:textId="6512951F" w:rsidR="008C3235" w:rsidRPr="000F743C" w:rsidRDefault="008C3235" w:rsidP="008C3235">
            <w:pPr>
              <w:spacing w:before="0" w:after="0" w:line="240" w:lineRule="auto"/>
              <w:jc w:val="center"/>
              <w:rPr>
                <w:rFonts w:eastAsia="Times New Roman" w:cs="Times New Roman"/>
                <w:sz w:val="20"/>
                <w:szCs w:val="20"/>
                <w:lang w:eastAsia="de-DE"/>
              </w:rPr>
            </w:pPr>
            <w:ins w:id="3271" w:author="Kisch, Christian" w:date="2022-02-02T10:02:00Z">
              <w:r>
                <w:rPr>
                  <w:rFonts w:eastAsia="Times New Roman" w:cs="Times New Roman"/>
                  <w:sz w:val="20"/>
                  <w:szCs w:val="20"/>
                  <w:lang w:eastAsia="de-DE"/>
                </w:rPr>
                <w:t>Ja</w:t>
              </w:r>
            </w:ins>
          </w:p>
        </w:tc>
      </w:tr>
      <w:tr w:rsidR="008C3235" w:rsidRPr="000F743C" w14:paraId="662B9ACB" w14:textId="77777777" w:rsidTr="008C3235">
        <w:trPr>
          <w:trHeight w:val="315"/>
        </w:trPr>
        <w:tc>
          <w:tcPr>
            <w:tcW w:w="630" w:type="dxa"/>
            <w:shd w:val="clear" w:color="auto" w:fill="auto"/>
          </w:tcPr>
          <w:p w14:paraId="07BD1860" w14:textId="3DFF1CBA" w:rsidR="008C3235"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35</w:t>
            </w:r>
          </w:p>
        </w:tc>
        <w:tc>
          <w:tcPr>
            <w:tcW w:w="2487" w:type="dxa"/>
            <w:shd w:val="clear" w:color="auto" w:fill="auto"/>
          </w:tcPr>
          <w:p w14:paraId="7C5CD5FD" w14:textId="518D8605" w:rsidR="008C3235" w:rsidRPr="000F743C" w:rsidRDefault="008C3235" w:rsidP="008C3235">
            <w:pPr>
              <w:spacing w:before="0" w:after="0" w:line="240" w:lineRule="auto"/>
              <w:rPr>
                <w:rFonts w:eastAsia="Times New Roman" w:cs="Times New Roman"/>
                <w:color w:val="000000"/>
                <w:lang w:eastAsia="de-DE"/>
              </w:rPr>
            </w:pPr>
            <w:r>
              <w:rPr>
                <w:rFonts w:eastAsia="Times New Roman" w:cs="Times New Roman"/>
                <w:color w:val="000000"/>
                <w:lang w:eastAsia="de-DE"/>
              </w:rPr>
              <w:t>Führungskraft</w:t>
            </w:r>
          </w:p>
        </w:tc>
        <w:tc>
          <w:tcPr>
            <w:tcW w:w="2974" w:type="dxa"/>
            <w:shd w:val="clear" w:color="000000" w:fill="E7E6E6"/>
          </w:tcPr>
          <w:p w14:paraId="108A572E" w14:textId="202FBB6D" w:rsidR="008C3235" w:rsidRDefault="008C3235" w:rsidP="008C3235">
            <w:pPr>
              <w:spacing w:before="0" w:after="0" w:line="240" w:lineRule="auto"/>
              <w:rPr>
                <w:rFonts w:eastAsia="Times New Roman" w:cs="Times New Roman"/>
                <w:b/>
                <w:bCs/>
                <w:sz w:val="20"/>
                <w:szCs w:val="20"/>
                <w:lang w:eastAsia="de-DE"/>
              </w:rPr>
            </w:pPr>
            <w:ins w:id="3272" w:author="Kisch, Christian" w:date="2022-02-01T10:19:00Z">
              <w:r w:rsidRPr="00C320BE">
                <w:rPr>
                  <w:rFonts w:eastAsia="Times New Roman" w:cs="Calibri"/>
                  <w:b/>
                  <w:bCs/>
                  <w:sz w:val="20"/>
                  <w:szCs w:val="20"/>
                  <w:lang w:eastAsia="de-DE"/>
                </w:rPr>
                <w:t>Verschieben</w:t>
              </w:r>
            </w:ins>
          </w:p>
        </w:tc>
        <w:tc>
          <w:tcPr>
            <w:tcW w:w="1417" w:type="dxa"/>
            <w:shd w:val="clear" w:color="auto" w:fill="auto"/>
          </w:tcPr>
          <w:p w14:paraId="263F3463" w14:textId="4DFFAE6F" w:rsidR="008C3235" w:rsidRPr="000F743C" w:rsidRDefault="008C3235" w:rsidP="008C3235">
            <w:pPr>
              <w:spacing w:before="0" w:after="0" w:line="240" w:lineRule="auto"/>
              <w:jc w:val="center"/>
              <w:rPr>
                <w:rFonts w:eastAsia="Times New Roman" w:cs="Times New Roman"/>
                <w:sz w:val="20"/>
                <w:szCs w:val="20"/>
                <w:lang w:eastAsia="de-DE"/>
              </w:rPr>
            </w:pPr>
            <w:ins w:id="3273" w:author="Kisch, Christian" w:date="2022-02-02T09:58:00Z">
              <w:r>
                <w:rPr>
                  <w:rFonts w:eastAsia="Times New Roman" w:cs="Times New Roman"/>
                  <w:sz w:val="20"/>
                  <w:szCs w:val="20"/>
                  <w:lang w:eastAsia="de-DE"/>
                </w:rPr>
                <w:t>Ja</w:t>
              </w:r>
            </w:ins>
          </w:p>
        </w:tc>
        <w:tc>
          <w:tcPr>
            <w:tcW w:w="992" w:type="dxa"/>
          </w:tcPr>
          <w:p w14:paraId="503F454D" w14:textId="2C558128" w:rsidR="008C3235" w:rsidRPr="000F743C" w:rsidRDefault="008C3235" w:rsidP="008C3235">
            <w:pPr>
              <w:spacing w:before="0" w:after="0" w:line="240" w:lineRule="auto"/>
              <w:jc w:val="center"/>
              <w:rPr>
                <w:rFonts w:eastAsia="Times New Roman" w:cs="Times New Roman"/>
                <w:sz w:val="20"/>
                <w:szCs w:val="20"/>
                <w:lang w:eastAsia="de-DE"/>
              </w:rPr>
            </w:pPr>
            <w:ins w:id="3274" w:author="Kisch, Christian" w:date="2022-02-02T10:00:00Z">
              <w:r>
                <w:rPr>
                  <w:rFonts w:eastAsia="Times New Roman" w:cs="Times New Roman"/>
                  <w:sz w:val="20"/>
                  <w:szCs w:val="20"/>
                  <w:lang w:eastAsia="de-DE"/>
                </w:rPr>
                <w:t>Ja</w:t>
              </w:r>
            </w:ins>
          </w:p>
        </w:tc>
        <w:tc>
          <w:tcPr>
            <w:tcW w:w="992" w:type="dxa"/>
            <w:shd w:val="clear" w:color="auto" w:fill="auto"/>
          </w:tcPr>
          <w:p w14:paraId="2F92DECA" w14:textId="4B353023" w:rsidR="008C3235" w:rsidRPr="000F743C" w:rsidRDefault="008C3235" w:rsidP="008C3235">
            <w:pPr>
              <w:spacing w:before="0" w:after="0" w:line="240" w:lineRule="auto"/>
              <w:jc w:val="center"/>
              <w:rPr>
                <w:rFonts w:eastAsia="Times New Roman" w:cs="Times New Roman"/>
                <w:sz w:val="20"/>
                <w:szCs w:val="20"/>
                <w:lang w:eastAsia="de-DE"/>
              </w:rPr>
            </w:pPr>
            <w:ins w:id="3275" w:author="Kisch, Christian" w:date="2022-02-02T10:01:00Z">
              <w:r>
                <w:rPr>
                  <w:rFonts w:eastAsia="Times New Roman" w:cs="Times New Roman"/>
                  <w:sz w:val="20"/>
                  <w:szCs w:val="20"/>
                  <w:lang w:eastAsia="de-DE"/>
                </w:rPr>
                <w:t>x</w:t>
              </w:r>
            </w:ins>
          </w:p>
        </w:tc>
        <w:tc>
          <w:tcPr>
            <w:tcW w:w="1134" w:type="dxa"/>
            <w:shd w:val="clear" w:color="auto" w:fill="auto"/>
          </w:tcPr>
          <w:p w14:paraId="4AD20A67" w14:textId="3AF07B2B" w:rsidR="008C3235" w:rsidRPr="000F743C" w:rsidRDefault="008C3235" w:rsidP="008C3235">
            <w:pPr>
              <w:spacing w:before="0" w:after="0" w:line="240" w:lineRule="auto"/>
              <w:jc w:val="center"/>
              <w:rPr>
                <w:rFonts w:eastAsia="Times New Roman" w:cs="Times New Roman"/>
                <w:sz w:val="20"/>
                <w:szCs w:val="20"/>
                <w:lang w:eastAsia="de-DE"/>
              </w:rPr>
            </w:pPr>
            <w:ins w:id="3276" w:author="Kisch, Christian" w:date="2022-02-02T10:02:00Z">
              <w:r>
                <w:rPr>
                  <w:rFonts w:eastAsia="Times New Roman" w:cs="Times New Roman"/>
                  <w:sz w:val="20"/>
                  <w:szCs w:val="20"/>
                  <w:lang w:eastAsia="de-DE"/>
                </w:rPr>
                <w:t>Ja</w:t>
              </w:r>
            </w:ins>
          </w:p>
        </w:tc>
        <w:tc>
          <w:tcPr>
            <w:tcW w:w="1134" w:type="dxa"/>
            <w:shd w:val="clear" w:color="auto" w:fill="auto"/>
          </w:tcPr>
          <w:p w14:paraId="76E5FF1C" w14:textId="211CC3E9" w:rsidR="008C3235" w:rsidRPr="000F743C" w:rsidRDefault="008C3235" w:rsidP="008C3235">
            <w:pPr>
              <w:spacing w:before="0" w:after="0" w:line="240" w:lineRule="auto"/>
              <w:jc w:val="center"/>
              <w:rPr>
                <w:rFonts w:eastAsia="Times New Roman" w:cs="Times New Roman"/>
                <w:sz w:val="20"/>
                <w:szCs w:val="20"/>
                <w:lang w:eastAsia="de-DE"/>
              </w:rPr>
            </w:pPr>
            <w:ins w:id="3277" w:author="Kisch, Christian" w:date="2022-02-02T10:02:00Z">
              <w:r>
                <w:rPr>
                  <w:rFonts w:eastAsia="Times New Roman" w:cs="Times New Roman"/>
                  <w:sz w:val="20"/>
                  <w:szCs w:val="20"/>
                  <w:lang w:eastAsia="de-DE"/>
                </w:rPr>
                <w:t>Ja</w:t>
              </w:r>
            </w:ins>
          </w:p>
        </w:tc>
      </w:tr>
      <w:tr w:rsidR="008C3235" w:rsidRPr="000F743C" w14:paraId="33F890AD" w14:textId="77777777" w:rsidTr="008C3235">
        <w:trPr>
          <w:trHeight w:val="315"/>
        </w:trPr>
        <w:tc>
          <w:tcPr>
            <w:tcW w:w="630" w:type="dxa"/>
            <w:shd w:val="clear" w:color="auto" w:fill="auto"/>
          </w:tcPr>
          <w:p w14:paraId="5354D868" w14:textId="27B1C29F" w:rsidR="008C3235"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36</w:t>
            </w:r>
          </w:p>
        </w:tc>
        <w:tc>
          <w:tcPr>
            <w:tcW w:w="2487" w:type="dxa"/>
            <w:shd w:val="clear" w:color="auto" w:fill="auto"/>
          </w:tcPr>
          <w:p w14:paraId="78FEEA9D" w14:textId="12E58F44" w:rsidR="008C3235" w:rsidRPr="000F743C" w:rsidRDefault="008C3235" w:rsidP="008C3235">
            <w:pPr>
              <w:spacing w:before="0" w:after="0" w:line="240" w:lineRule="auto"/>
              <w:rPr>
                <w:rFonts w:eastAsia="Times New Roman" w:cs="Times New Roman"/>
                <w:color w:val="000000"/>
                <w:lang w:eastAsia="de-DE"/>
              </w:rPr>
            </w:pPr>
            <w:r>
              <w:rPr>
                <w:rFonts w:eastAsia="Times New Roman" w:cs="Times New Roman"/>
                <w:color w:val="000000"/>
                <w:lang w:eastAsia="de-DE"/>
              </w:rPr>
              <w:t>Führungskraft</w:t>
            </w:r>
          </w:p>
        </w:tc>
        <w:tc>
          <w:tcPr>
            <w:tcW w:w="2974" w:type="dxa"/>
            <w:shd w:val="clear" w:color="000000" w:fill="E7E6E6"/>
          </w:tcPr>
          <w:p w14:paraId="667B8B42" w14:textId="62360718" w:rsidR="008C3235" w:rsidRDefault="008C3235" w:rsidP="008C3235">
            <w:pPr>
              <w:spacing w:before="0" w:after="0" w:line="240" w:lineRule="auto"/>
              <w:rPr>
                <w:rFonts w:eastAsia="Times New Roman" w:cs="Times New Roman"/>
                <w:b/>
                <w:bCs/>
                <w:sz w:val="20"/>
                <w:szCs w:val="20"/>
                <w:lang w:eastAsia="de-DE"/>
              </w:rPr>
            </w:pPr>
            <w:ins w:id="3278" w:author="Kisch, Christian" w:date="2022-02-01T10:20:00Z">
              <w:r w:rsidRPr="00C320BE">
                <w:rPr>
                  <w:rFonts w:eastAsia="Times New Roman" w:cs="Calibri"/>
                  <w:b/>
                  <w:bCs/>
                  <w:sz w:val="20"/>
                  <w:szCs w:val="20"/>
                  <w:lang w:eastAsia="de-DE"/>
                </w:rPr>
                <w:t>Wiederherstellen</w:t>
              </w:r>
            </w:ins>
          </w:p>
        </w:tc>
        <w:tc>
          <w:tcPr>
            <w:tcW w:w="1417" w:type="dxa"/>
            <w:shd w:val="clear" w:color="auto" w:fill="auto"/>
          </w:tcPr>
          <w:p w14:paraId="2C9A577E" w14:textId="62EB5663" w:rsidR="008C3235" w:rsidRPr="000F743C" w:rsidRDefault="008C3235" w:rsidP="008C3235">
            <w:pPr>
              <w:spacing w:before="0" w:after="0" w:line="240" w:lineRule="auto"/>
              <w:jc w:val="center"/>
              <w:rPr>
                <w:rFonts w:eastAsia="Times New Roman" w:cs="Times New Roman"/>
                <w:sz w:val="20"/>
                <w:szCs w:val="20"/>
                <w:lang w:eastAsia="de-DE"/>
              </w:rPr>
            </w:pPr>
            <w:ins w:id="3279" w:author="Kisch, Christian" w:date="2022-02-02T09:58:00Z">
              <w:r>
                <w:rPr>
                  <w:rFonts w:eastAsia="Times New Roman" w:cs="Times New Roman"/>
                  <w:sz w:val="20"/>
                  <w:szCs w:val="20"/>
                  <w:lang w:eastAsia="de-DE"/>
                </w:rPr>
                <w:t>Ja</w:t>
              </w:r>
            </w:ins>
          </w:p>
        </w:tc>
        <w:tc>
          <w:tcPr>
            <w:tcW w:w="992" w:type="dxa"/>
          </w:tcPr>
          <w:p w14:paraId="464C4ABB" w14:textId="17040255" w:rsidR="008C3235" w:rsidRPr="000F743C" w:rsidRDefault="008C3235" w:rsidP="008C3235">
            <w:pPr>
              <w:spacing w:before="0" w:after="0" w:line="240" w:lineRule="auto"/>
              <w:jc w:val="center"/>
              <w:rPr>
                <w:rFonts w:eastAsia="Times New Roman" w:cs="Times New Roman"/>
                <w:sz w:val="20"/>
                <w:szCs w:val="20"/>
                <w:lang w:eastAsia="de-DE"/>
              </w:rPr>
            </w:pPr>
            <w:ins w:id="3280" w:author="Kisch, Christian" w:date="2022-02-02T10:02:00Z">
              <w:r>
                <w:rPr>
                  <w:rFonts w:eastAsia="Times New Roman" w:cs="Times New Roman"/>
                  <w:sz w:val="20"/>
                  <w:szCs w:val="20"/>
                  <w:lang w:eastAsia="de-DE"/>
                </w:rPr>
                <w:t>Ja</w:t>
              </w:r>
            </w:ins>
          </w:p>
        </w:tc>
        <w:tc>
          <w:tcPr>
            <w:tcW w:w="992" w:type="dxa"/>
            <w:shd w:val="clear" w:color="auto" w:fill="auto"/>
          </w:tcPr>
          <w:p w14:paraId="6B038BB0" w14:textId="27582342" w:rsidR="008C3235" w:rsidRPr="000F743C" w:rsidRDefault="008C3235" w:rsidP="008C3235">
            <w:pPr>
              <w:spacing w:before="0" w:after="0" w:line="240" w:lineRule="auto"/>
              <w:jc w:val="center"/>
              <w:rPr>
                <w:rFonts w:eastAsia="Times New Roman" w:cs="Times New Roman"/>
                <w:sz w:val="20"/>
                <w:szCs w:val="20"/>
                <w:lang w:eastAsia="de-DE"/>
              </w:rPr>
            </w:pPr>
            <w:ins w:id="3281" w:author="Kisch, Christian" w:date="2022-02-02T10:01:00Z">
              <w:r>
                <w:rPr>
                  <w:rFonts w:eastAsia="Times New Roman" w:cs="Times New Roman"/>
                  <w:sz w:val="20"/>
                  <w:szCs w:val="20"/>
                  <w:lang w:eastAsia="de-DE"/>
                </w:rPr>
                <w:t>x</w:t>
              </w:r>
            </w:ins>
          </w:p>
        </w:tc>
        <w:tc>
          <w:tcPr>
            <w:tcW w:w="1134" w:type="dxa"/>
            <w:shd w:val="clear" w:color="auto" w:fill="auto"/>
          </w:tcPr>
          <w:p w14:paraId="25BCFFCB" w14:textId="302DA7CF" w:rsidR="008C3235" w:rsidRPr="000F743C" w:rsidRDefault="008C3235" w:rsidP="008C3235">
            <w:pPr>
              <w:spacing w:before="0" w:after="0" w:line="240" w:lineRule="auto"/>
              <w:jc w:val="center"/>
              <w:rPr>
                <w:rFonts w:eastAsia="Times New Roman" w:cs="Times New Roman"/>
                <w:sz w:val="20"/>
                <w:szCs w:val="20"/>
                <w:lang w:eastAsia="de-DE"/>
              </w:rPr>
            </w:pPr>
            <w:ins w:id="3282" w:author="Kisch, Christian" w:date="2022-02-02T10:02:00Z">
              <w:r>
                <w:rPr>
                  <w:rFonts w:eastAsia="Times New Roman" w:cs="Times New Roman"/>
                  <w:sz w:val="20"/>
                  <w:szCs w:val="20"/>
                  <w:lang w:eastAsia="de-DE"/>
                </w:rPr>
                <w:t>Ja</w:t>
              </w:r>
            </w:ins>
          </w:p>
        </w:tc>
        <w:tc>
          <w:tcPr>
            <w:tcW w:w="1134" w:type="dxa"/>
            <w:shd w:val="clear" w:color="auto" w:fill="auto"/>
          </w:tcPr>
          <w:p w14:paraId="5EADE1EB" w14:textId="4D498487" w:rsidR="008C3235" w:rsidRPr="000F743C" w:rsidRDefault="008C3235" w:rsidP="008C3235">
            <w:pPr>
              <w:spacing w:before="0" w:after="0" w:line="240" w:lineRule="auto"/>
              <w:jc w:val="center"/>
              <w:rPr>
                <w:rFonts w:eastAsia="Times New Roman" w:cs="Times New Roman"/>
                <w:sz w:val="20"/>
                <w:szCs w:val="20"/>
                <w:lang w:eastAsia="de-DE"/>
              </w:rPr>
            </w:pPr>
            <w:ins w:id="3283" w:author="Kisch, Christian" w:date="2022-02-02T10:02:00Z">
              <w:r>
                <w:rPr>
                  <w:rFonts w:eastAsia="Times New Roman" w:cs="Times New Roman"/>
                  <w:sz w:val="20"/>
                  <w:szCs w:val="20"/>
                  <w:lang w:eastAsia="de-DE"/>
                </w:rPr>
                <w:t>Ja</w:t>
              </w:r>
            </w:ins>
          </w:p>
        </w:tc>
      </w:tr>
      <w:tr w:rsidR="008C3235" w:rsidRPr="000F743C" w14:paraId="6FC1BB62" w14:textId="77777777" w:rsidTr="008C3235">
        <w:trPr>
          <w:trHeight w:val="315"/>
        </w:trPr>
        <w:tc>
          <w:tcPr>
            <w:tcW w:w="630" w:type="dxa"/>
            <w:shd w:val="clear" w:color="auto" w:fill="auto"/>
          </w:tcPr>
          <w:p w14:paraId="711A330B" w14:textId="18389962" w:rsidR="008C3235" w:rsidRDefault="008C3235" w:rsidP="008C3235">
            <w:pPr>
              <w:spacing w:before="0" w:after="0" w:line="240" w:lineRule="auto"/>
              <w:jc w:val="right"/>
              <w:rPr>
                <w:rFonts w:eastAsia="Times New Roman" w:cs="Times New Roman"/>
                <w:color w:val="000000"/>
                <w:lang w:eastAsia="de-DE"/>
              </w:rPr>
            </w:pPr>
            <w:r>
              <w:rPr>
                <w:rFonts w:eastAsia="Times New Roman" w:cs="Times New Roman"/>
                <w:color w:val="000000"/>
                <w:lang w:eastAsia="de-DE"/>
              </w:rPr>
              <w:t>37</w:t>
            </w:r>
          </w:p>
        </w:tc>
        <w:tc>
          <w:tcPr>
            <w:tcW w:w="2487" w:type="dxa"/>
            <w:shd w:val="clear" w:color="auto" w:fill="auto"/>
          </w:tcPr>
          <w:p w14:paraId="15250EDB" w14:textId="55550413" w:rsidR="008C3235" w:rsidRDefault="008C3235" w:rsidP="008C3235">
            <w:pPr>
              <w:spacing w:before="0" w:after="0" w:line="240" w:lineRule="auto"/>
              <w:rPr>
                <w:rFonts w:eastAsia="Times New Roman" w:cs="Times New Roman"/>
                <w:color w:val="000000"/>
                <w:lang w:eastAsia="de-DE"/>
              </w:rPr>
            </w:pPr>
            <w:r w:rsidRPr="000F743C">
              <w:rPr>
                <w:rFonts w:eastAsia="Times New Roman" w:cs="Times New Roman"/>
                <w:color w:val="000000"/>
                <w:lang w:eastAsia="de-DE"/>
              </w:rPr>
              <w:t>Führungskraft</w:t>
            </w:r>
          </w:p>
        </w:tc>
        <w:tc>
          <w:tcPr>
            <w:tcW w:w="2974" w:type="dxa"/>
            <w:shd w:val="clear" w:color="000000" w:fill="E7E6E6"/>
          </w:tcPr>
          <w:p w14:paraId="49B7A3BA" w14:textId="672AF0BF" w:rsidR="008C3235" w:rsidRPr="00C320BE" w:rsidRDefault="008C3235" w:rsidP="008C3235">
            <w:pPr>
              <w:spacing w:before="0" w:after="0" w:line="240" w:lineRule="auto"/>
              <w:rPr>
                <w:rFonts w:eastAsia="Times New Roman" w:cs="Calibri"/>
                <w:b/>
                <w:bCs/>
                <w:sz w:val="20"/>
                <w:szCs w:val="20"/>
                <w:lang w:eastAsia="de-DE"/>
              </w:rPr>
            </w:pPr>
            <w:r>
              <w:rPr>
                <w:rFonts w:eastAsia="Times New Roman" w:cs="Times New Roman"/>
                <w:b/>
                <w:bCs/>
                <w:sz w:val="20"/>
                <w:szCs w:val="20"/>
                <w:lang w:eastAsia="de-DE"/>
              </w:rPr>
              <w:t xml:space="preserve">weitere </w:t>
            </w:r>
            <w:r w:rsidRPr="000F743C">
              <w:rPr>
                <w:rFonts w:eastAsia="Times New Roman" w:cs="Times New Roman"/>
                <w:b/>
                <w:bCs/>
                <w:sz w:val="20"/>
                <w:szCs w:val="20"/>
                <w:lang w:eastAsia="de-DE"/>
              </w:rPr>
              <w:t>Funktionalitäten</w:t>
            </w:r>
          </w:p>
        </w:tc>
        <w:tc>
          <w:tcPr>
            <w:tcW w:w="1417" w:type="dxa"/>
            <w:shd w:val="clear" w:color="auto" w:fill="auto"/>
          </w:tcPr>
          <w:p w14:paraId="2510EAF1" w14:textId="5DA8E495" w:rsidR="008C3235" w:rsidRPr="000F743C" w:rsidRDefault="008C3235" w:rsidP="008C3235">
            <w:pPr>
              <w:spacing w:before="0" w:after="0" w:line="240" w:lineRule="auto"/>
              <w:jc w:val="center"/>
              <w:rPr>
                <w:rFonts w:eastAsia="Times New Roman" w:cs="Times New Roman"/>
                <w:sz w:val="20"/>
                <w:szCs w:val="20"/>
                <w:lang w:eastAsia="de-DE"/>
              </w:rPr>
            </w:pPr>
            <w:del w:id="3284" w:author="Kisch, Christian" w:date="2022-02-07T14:33:00Z">
              <w:r w:rsidRPr="000F743C" w:rsidDel="005F5BB3">
                <w:rPr>
                  <w:rFonts w:eastAsia="Times New Roman" w:cs="Times New Roman"/>
                  <w:sz w:val="20"/>
                  <w:szCs w:val="20"/>
                  <w:lang w:eastAsia="de-DE"/>
                </w:rPr>
                <w:delText>Ja</w:delText>
              </w:r>
            </w:del>
            <w:ins w:id="3285" w:author="Kisch, Christian" w:date="2022-02-07T14:33:00Z">
              <w:r w:rsidR="005F5BB3">
                <w:rPr>
                  <w:rFonts w:eastAsia="Times New Roman" w:cs="Times New Roman"/>
                  <w:sz w:val="20"/>
                  <w:szCs w:val="20"/>
                  <w:lang w:eastAsia="de-DE"/>
                </w:rPr>
                <w:t>x</w:t>
              </w:r>
            </w:ins>
          </w:p>
        </w:tc>
        <w:tc>
          <w:tcPr>
            <w:tcW w:w="992" w:type="dxa"/>
          </w:tcPr>
          <w:p w14:paraId="465A86F2" w14:textId="0640D09A" w:rsidR="008C3235" w:rsidRPr="000F743C" w:rsidRDefault="008C3235" w:rsidP="008C3235">
            <w:pPr>
              <w:spacing w:before="0" w:after="0" w:line="240" w:lineRule="auto"/>
              <w:jc w:val="center"/>
              <w:rPr>
                <w:rFonts w:eastAsia="Times New Roman" w:cs="Times New Roman"/>
                <w:sz w:val="20"/>
                <w:szCs w:val="20"/>
                <w:lang w:eastAsia="de-DE"/>
              </w:rPr>
            </w:pPr>
            <w:del w:id="3286" w:author="Kisch, Christian" w:date="2022-02-07T14:33:00Z">
              <w:r w:rsidRPr="000F743C" w:rsidDel="005F5BB3">
                <w:rPr>
                  <w:rFonts w:eastAsia="Times New Roman" w:cs="Times New Roman"/>
                  <w:sz w:val="20"/>
                  <w:szCs w:val="20"/>
                  <w:lang w:eastAsia="de-DE"/>
                </w:rPr>
                <w:delText>Nein</w:delText>
              </w:r>
            </w:del>
            <w:ins w:id="3287" w:author="Kisch, Christian" w:date="2022-02-07T14:33:00Z">
              <w:r w:rsidR="005F5BB3">
                <w:rPr>
                  <w:rFonts w:eastAsia="Times New Roman" w:cs="Times New Roman"/>
                  <w:sz w:val="20"/>
                  <w:szCs w:val="20"/>
                  <w:lang w:eastAsia="de-DE"/>
                </w:rPr>
                <w:t>x</w:t>
              </w:r>
            </w:ins>
          </w:p>
        </w:tc>
        <w:tc>
          <w:tcPr>
            <w:tcW w:w="992" w:type="dxa"/>
            <w:shd w:val="clear" w:color="auto" w:fill="auto"/>
          </w:tcPr>
          <w:p w14:paraId="69A5698E" w14:textId="02F485BA" w:rsidR="008C3235" w:rsidRPr="000F743C" w:rsidRDefault="008C3235" w:rsidP="008C3235">
            <w:pPr>
              <w:spacing w:before="0" w:after="0" w:line="240" w:lineRule="auto"/>
              <w:jc w:val="center"/>
              <w:rPr>
                <w:rFonts w:eastAsia="Times New Roman" w:cs="Times New Roman"/>
                <w:sz w:val="20"/>
                <w:szCs w:val="20"/>
                <w:lang w:eastAsia="de-DE"/>
              </w:rPr>
            </w:pPr>
            <w:del w:id="3288" w:author="Kisch, Christian" w:date="2022-02-02T10:03:00Z">
              <w:r w:rsidRPr="000F743C" w:rsidDel="008C3235">
                <w:rPr>
                  <w:rFonts w:eastAsia="Times New Roman" w:cs="Times New Roman"/>
                  <w:sz w:val="20"/>
                  <w:szCs w:val="20"/>
                  <w:lang w:eastAsia="de-DE"/>
                </w:rPr>
                <w:delText>Nein</w:delText>
              </w:r>
            </w:del>
            <w:ins w:id="3289" w:author="Kisch, Christian" w:date="2022-02-02T10:03:00Z">
              <w:r>
                <w:rPr>
                  <w:rFonts w:eastAsia="Times New Roman" w:cs="Times New Roman"/>
                  <w:sz w:val="20"/>
                  <w:szCs w:val="20"/>
                  <w:lang w:eastAsia="de-DE"/>
                </w:rPr>
                <w:t>x</w:t>
              </w:r>
            </w:ins>
          </w:p>
        </w:tc>
        <w:tc>
          <w:tcPr>
            <w:tcW w:w="1134" w:type="dxa"/>
            <w:shd w:val="clear" w:color="auto" w:fill="auto"/>
          </w:tcPr>
          <w:p w14:paraId="75BB50FC" w14:textId="7D066C45" w:rsidR="008C3235" w:rsidRPr="000F743C" w:rsidRDefault="008C3235" w:rsidP="008C3235">
            <w:pPr>
              <w:spacing w:before="0" w:after="0" w:line="240" w:lineRule="auto"/>
              <w:jc w:val="center"/>
              <w:rPr>
                <w:rFonts w:eastAsia="Times New Roman" w:cs="Times New Roman"/>
                <w:sz w:val="20"/>
                <w:szCs w:val="20"/>
                <w:lang w:eastAsia="de-DE"/>
              </w:rPr>
            </w:pPr>
            <w:del w:id="3290" w:author="Kisch, Christian" w:date="2022-02-07T14:33:00Z">
              <w:r w:rsidRPr="000F743C" w:rsidDel="005F5BB3">
                <w:rPr>
                  <w:rFonts w:eastAsia="Times New Roman" w:cs="Times New Roman"/>
                  <w:sz w:val="20"/>
                  <w:szCs w:val="20"/>
                  <w:lang w:eastAsia="de-DE"/>
                </w:rPr>
                <w:delText>Ja</w:delText>
              </w:r>
            </w:del>
            <w:ins w:id="3291" w:author="Kisch, Christian" w:date="2022-02-07T14:33:00Z">
              <w:r w:rsidR="005F5BB3">
                <w:rPr>
                  <w:rFonts w:eastAsia="Times New Roman" w:cs="Times New Roman"/>
                  <w:sz w:val="20"/>
                  <w:szCs w:val="20"/>
                  <w:lang w:eastAsia="de-DE"/>
                </w:rPr>
                <w:t>x</w:t>
              </w:r>
            </w:ins>
          </w:p>
        </w:tc>
        <w:tc>
          <w:tcPr>
            <w:tcW w:w="1134" w:type="dxa"/>
            <w:shd w:val="clear" w:color="auto" w:fill="auto"/>
          </w:tcPr>
          <w:p w14:paraId="2E1EB7BA" w14:textId="7001CD1B" w:rsidR="008C3235" w:rsidRPr="000F743C" w:rsidRDefault="008C3235" w:rsidP="008C3235">
            <w:pPr>
              <w:spacing w:before="0" w:after="0" w:line="240" w:lineRule="auto"/>
              <w:jc w:val="center"/>
              <w:rPr>
                <w:rFonts w:eastAsia="Times New Roman" w:cs="Times New Roman"/>
                <w:sz w:val="20"/>
                <w:szCs w:val="20"/>
                <w:lang w:eastAsia="de-DE"/>
              </w:rPr>
            </w:pPr>
            <w:del w:id="3292" w:author="Kisch, Christian" w:date="2022-02-07T14:34:00Z">
              <w:r w:rsidRPr="000F743C" w:rsidDel="005F5BB3">
                <w:rPr>
                  <w:rFonts w:eastAsia="Times New Roman" w:cs="Times New Roman"/>
                  <w:sz w:val="20"/>
                  <w:szCs w:val="20"/>
                  <w:lang w:eastAsia="de-DE"/>
                </w:rPr>
                <w:delText>Ja</w:delText>
              </w:r>
            </w:del>
            <w:ins w:id="3293" w:author="Kisch, Christian" w:date="2022-02-07T14:34:00Z">
              <w:r w:rsidR="005F5BB3">
                <w:rPr>
                  <w:rFonts w:eastAsia="Times New Roman" w:cs="Times New Roman"/>
                  <w:sz w:val="20"/>
                  <w:szCs w:val="20"/>
                  <w:lang w:eastAsia="de-DE"/>
                </w:rPr>
                <w:t>x</w:t>
              </w:r>
            </w:ins>
          </w:p>
        </w:tc>
      </w:tr>
    </w:tbl>
    <w:p w14:paraId="42E7A519" w14:textId="77777777" w:rsidR="00C32F1B" w:rsidRDefault="00C32F1B" w:rsidP="00C32F1B">
      <w:pPr>
        <w:rPr>
          <w:ins w:id="3294" w:author="Kisch, Christian" w:date="2022-02-02T10:07:00Z"/>
        </w:rPr>
      </w:pPr>
      <w:ins w:id="3295" w:author="Kisch, Christian" w:date="2022-02-02T10:07:00Z">
        <w:r>
          <w:t>Die nachfolgenden Funktionalitäten werden der Führungskraft gewährt:</w:t>
        </w:r>
      </w:ins>
    </w:p>
    <w:p w14:paraId="4BB5807B" w14:textId="77777777" w:rsidR="00C32F1B" w:rsidRPr="00066DA4" w:rsidRDefault="00C32F1B" w:rsidP="00C32F1B">
      <w:pPr>
        <w:pStyle w:val="Listenabsatz"/>
        <w:numPr>
          <w:ilvl w:val="0"/>
          <w:numId w:val="12"/>
        </w:numPr>
        <w:spacing w:line="240" w:lineRule="auto"/>
        <w:rPr>
          <w:ins w:id="3296" w:author="Kisch, Christian" w:date="2022-02-02T10:09:00Z"/>
          <w:rFonts w:asciiTheme="minorHAnsi" w:hAnsiTheme="minorHAnsi" w:cstheme="minorHAnsi"/>
        </w:rPr>
      </w:pPr>
      <w:ins w:id="3297" w:author="Kisch, Christian" w:date="2022-02-02T10:09:00Z">
        <w:r w:rsidRPr="00066DA4">
          <w:rPr>
            <w:rFonts w:asciiTheme="minorHAnsi" w:hAnsiTheme="minorHAnsi" w:cstheme="minorHAnsi"/>
          </w:rPr>
          <w:t>Mitzeichnung, Freigabe, Schlusszeichnung</w:t>
        </w:r>
        <w:r>
          <w:rPr>
            <w:rFonts w:asciiTheme="minorHAnsi" w:hAnsiTheme="minorHAnsi" w:cstheme="minorHAnsi"/>
          </w:rPr>
          <w:t>,</w:t>
        </w:r>
      </w:ins>
    </w:p>
    <w:p w14:paraId="0D0EC4B4" w14:textId="77777777" w:rsidR="00C32F1B" w:rsidRPr="00066DA4" w:rsidRDefault="00C32F1B" w:rsidP="00C32F1B">
      <w:pPr>
        <w:pStyle w:val="Listenabsatz"/>
        <w:numPr>
          <w:ilvl w:val="0"/>
          <w:numId w:val="12"/>
        </w:numPr>
        <w:spacing w:line="240" w:lineRule="auto"/>
        <w:rPr>
          <w:ins w:id="3298" w:author="Kisch, Christian" w:date="2022-02-02T10:09:00Z"/>
          <w:rFonts w:asciiTheme="minorHAnsi" w:hAnsiTheme="minorHAnsi" w:cstheme="minorHAnsi"/>
        </w:rPr>
      </w:pPr>
      <w:ins w:id="3299" w:author="Kisch, Christian" w:date="2022-02-02T10:09:00Z">
        <w:r w:rsidRPr="00066DA4">
          <w:rPr>
            <w:rFonts w:asciiTheme="minorHAnsi" w:hAnsiTheme="minorHAnsi" w:cstheme="minorHAnsi"/>
          </w:rPr>
          <w:t>Posteingang (Organisationseinheit) verwalten (Einsichtnahme, Weiterleitung und Zurückweisung ggf. mit Begründung, Kennzeichnung als „gelesen“, „ungelesen“, „wichtig“, „Eilsache“)</w:t>
        </w:r>
        <w:r>
          <w:rPr>
            <w:rFonts w:asciiTheme="minorHAnsi" w:hAnsiTheme="minorHAnsi" w:cstheme="minorHAnsi"/>
          </w:rPr>
          <w:t>,</w:t>
        </w:r>
      </w:ins>
    </w:p>
    <w:p w14:paraId="0A9CF4F3" w14:textId="77777777" w:rsidR="00C32F1B" w:rsidRPr="00066DA4" w:rsidRDefault="00C32F1B" w:rsidP="00C32F1B">
      <w:pPr>
        <w:pStyle w:val="Listenabsatz"/>
        <w:numPr>
          <w:ilvl w:val="0"/>
          <w:numId w:val="12"/>
        </w:numPr>
        <w:spacing w:line="240" w:lineRule="auto"/>
        <w:rPr>
          <w:ins w:id="3300" w:author="Kisch, Christian" w:date="2022-02-02T10:09:00Z"/>
          <w:rFonts w:asciiTheme="minorHAnsi" w:hAnsiTheme="minorHAnsi" w:cstheme="minorHAnsi"/>
        </w:rPr>
      </w:pPr>
      <w:ins w:id="3301" w:author="Kisch, Christian" w:date="2022-02-02T10:09:00Z">
        <w:r>
          <w:rPr>
            <w:rFonts w:asciiTheme="minorHAnsi" w:hAnsiTheme="minorHAnsi" w:cstheme="minorHAnsi"/>
          </w:rPr>
          <w:t xml:space="preserve">Verfahren </w:t>
        </w:r>
        <w:r w:rsidRPr="00066DA4">
          <w:rPr>
            <w:rFonts w:asciiTheme="minorHAnsi" w:hAnsiTheme="minorHAnsi" w:cstheme="minorHAnsi"/>
          </w:rPr>
          <w:t>abgeben</w:t>
        </w:r>
        <w:r>
          <w:rPr>
            <w:rFonts w:asciiTheme="minorHAnsi" w:hAnsiTheme="minorHAnsi" w:cstheme="minorHAnsi"/>
          </w:rPr>
          <w:t>,</w:t>
        </w:r>
      </w:ins>
    </w:p>
    <w:p w14:paraId="426DD3A9" w14:textId="77777777" w:rsidR="00C32F1B" w:rsidRPr="00066DA4" w:rsidRDefault="00C32F1B" w:rsidP="00C32F1B">
      <w:pPr>
        <w:pStyle w:val="Listenabsatz"/>
        <w:numPr>
          <w:ilvl w:val="0"/>
          <w:numId w:val="12"/>
        </w:numPr>
        <w:spacing w:line="240" w:lineRule="auto"/>
        <w:rPr>
          <w:ins w:id="3302" w:author="Kisch, Christian" w:date="2022-02-02T10:09:00Z"/>
          <w:rFonts w:asciiTheme="minorHAnsi" w:hAnsiTheme="minorHAnsi" w:cstheme="minorHAnsi"/>
        </w:rPr>
      </w:pPr>
      <w:ins w:id="3303" w:author="Kisch, Christian" w:date="2022-02-02T10:09:00Z">
        <w:r>
          <w:rPr>
            <w:rFonts w:asciiTheme="minorHAnsi" w:hAnsiTheme="minorHAnsi" w:cstheme="minorHAnsi"/>
          </w:rPr>
          <w:t xml:space="preserve">Verfahren </w:t>
        </w:r>
        <w:r w:rsidRPr="00066DA4">
          <w:rPr>
            <w:rFonts w:asciiTheme="minorHAnsi" w:hAnsiTheme="minorHAnsi" w:cstheme="minorHAnsi"/>
          </w:rPr>
          <w:t>an Organisationseinheit, verantwortlichen Sachbearbeiter, beteiligten Sachbearbeiter</w:t>
        </w:r>
        <w:r>
          <w:rPr>
            <w:rFonts w:asciiTheme="minorHAnsi" w:hAnsiTheme="minorHAnsi" w:cstheme="minorHAnsi"/>
          </w:rPr>
          <w:t>, Sachbearbeiterteam</w:t>
        </w:r>
        <w:r w:rsidRPr="00066DA4">
          <w:rPr>
            <w:rFonts w:asciiTheme="minorHAnsi" w:hAnsiTheme="minorHAnsi" w:cstheme="minorHAnsi"/>
          </w:rPr>
          <w:t xml:space="preserve"> zuweisen</w:t>
        </w:r>
        <w:r>
          <w:rPr>
            <w:rFonts w:asciiTheme="minorHAnsi" w:hAnsiTheme="minorHAnsi" w:cstheme="minorHAnsi"/>
          </w:rPr>
          <w:t>,</w:t>
        </w:r>
      </w:ins>
    </w:p>
    <w:p w14:paraId="0A5DDBE1" w14:textId="77777777" w:rsidR="00C32F1B" w:rsidRPr="00066DA4" w:rsidRDefault="00C32F1B" w:rsidP="00C32F1B">
      <w:pPr>
        <w:pStyle w:val="Listenabsatz"/>
        <w:numPr>
          <w:ilvl w:val="0"/>
          <w:numId w:val="12"/>
        </w:numPr>
        <w:spacing w:line="240" w:lineRule="auto"/>
        <w:rPr>
          <w:ins w:id="3304" w:author="Kisch, Christian" w:date="2022-02-02T10:09:00Z"/>
          <w:rFonts w:asciiTheme="minorHAnsi" w:hAnsiTheme="minorHAnsi" w:cstheme="minorHAnsi"/>
        </w:rPr>
      </w:pPr>
      <w:ins w:id="3305" w:author="Kisch, Christian" w:date="2022-02-02T10:09:00Z">
        <w:r w:rsidRPr="00066DA4">
          <w:rPr>
            <w:rFonts w:asciiTheme="minorHAnsi" w:hAnsiTheme="minorHAnsi" w:cstheme="minorHAnsi"/>
          </w:rPr>
          <w:t>Verfahren</w:t>
        </w:r>
        <w:r>
          <w:rPr>
            <w:rFonts w:asciiTheme="minorHAnsi" w:hAnsiTheme="minorHAnsi" w:cstheme="minorHAnsi"/>
          </w:rPr>
          <w:t>s</w:t>
        </w:r>
        <w:r w:rsidRPr="00066DA4">
          <w:rPr>
            <w:rFonts w:asciiTheme="minorHAnsi" w:hAnsiTheme="minorHAnsi" w:cstheme="minorHAnsi"/>
          </w:rPr>
          <w:t>statistik</w:t>
        </w:r>
        <w:r>
          <w:rPr>
            <w:rFonts w:asciiTheme="minorHAnsi" w:hAnsiTheme="minorHAnsi" w:cstheme="minorHAnsi"/>
          </w:rPr>
          <w:t>,</w:t>
        </w:r>
      </w:ins>
    </w:p>
    <w:p w14:paraId="4DC90647" w14:textId="77777777" w:rsidR="00C32F1B" w:rsidRPr="00066DA4" w:rsidRDefault="00C32F1B" w:rsidP="00C32F1B">
      <w:pPr>
        <w:pStyle w:val="Listenabsatz"/>
        <w:numPr>
          <w:ilvl w:val="0"/>
          <w:numId w:val="12"/>
        </w:numPr>
        <w:spacing w:line="240" w:lineRule="auto"/>
        <w:rPr>
          <w:ins w:id="3306" w:author="Kisch, Christian" w:date="2022-02-02T10:09:00Z"/>
          <w:rFonts w:asciiTheme="minorHAnsi" w:hAnsiTheme="minorHAnsi" w:cstheme="minorHAnsi"/>
        </w:rPr>
      </w:pPr>
      <w:ins w:id="3307" w:author="Kisch, Christian" w:date="2022-02-02T10:09:00Z">
        <w:r w:rsidRPr="00066DA4">
          <w:rPr>
            <w:rFonts w:asciiTheme="minorHAnsi" w:hAnsiTheme="minorHAnsi" w:cstheme="minorHAnsi"/>
          </w:rPr>
          <w:t>Zeichnungsvorbehalt anbringen</w:t>
        </w:r>
        <w:r>
          <w:rPr>
            <w:rFonts w:asciiTheme="minorHAnsi" w:hAnsiTheme="minorHAnsi" w:cstheme="minorHAnsi"/>
          </w:rPr>
          <w:t>,</w:t>
        </w:r>
      </w:ins>
    </w:p>
    <w:p w14:paraId="3402ACD5" w14:textId="77777777" w:rsidR="00C32F1B" w:rsidRPr="00066DA4" w:rsidRDefault="00C32F1B" w:rsidP="00C32F1B">
      <w:pPr>
        <w:pStyle w:val="Listenabsatz"/>
        <w:numPr>
          <w:ilvl w:val="0"/>
          <w:numId w:val="12"/>
        </w:numPr>
        <w:spacing w:line="240" w:lineRule="auto"/>
        <w:rPr>
          <w:ins w:id="3308" w:author="Kisch, Christian" w:date="2022-02-02T10:09:00Z"/>
          <w:rFonts w:asciiTheme="minorHAnsi" w:hAnsiTheme="minorHAnsi" w:cstheme="minorHAnsi"/>
        </w:rPr>
      </w:pPr>
      <w:ins w:id="3309" w:author="Kisch, Christian" w:date="2022-02-02T10:09:00Z">
        <w:r w:rsidRPr="00066DA4">
          <w:rPr>
            <w:rFonts w:asciiTheme="minorHAnsi" w:hAnsiTheme="minorHAnsi" w:cstheme="minorHAnsi"/>
          </w:rPr>
          <w:t xml:space="preserve">Zugriff (lesend) auf Metadaten in </w:t>
        </w:r>
        <w:r>
          <w:rPr>
            <w:rFonts w:asciiTheme="minorHAnsi" w:hAnsiTheme="minorHAnsi" w:cstheme="minorHAnsi"/>
          </w:rPr>
          <w:t>Verfahren,</w:t>
        </w:r>
      </w:ins>
    </w:p>
    <w:p w14:paraId="65AD3574" w14:textId="77777777" w:rsidR="00C32F1B" w:rsidRDefault="00C32F1B" w:rsidP="00C32F1B">
      <w:pPr>
        <w:pStyle w:val="Listenabsatz"/>
        <w:numPr>
          <w:ilvl w:val="0"/>
          <w:numId w:val="12"/>
        </w:numPr>
        <w:spacing w:line="240" w:lineRule="auto"/>
        <w:rPr>
          <w:ins w:id="3310" w:author="Kisch, Christian" w:date="2022-02-02T10:09:00Z"/>
          <w:rFonts w:asciiTheme="minorHAnsi" w:hAnsiTheme="minorHAnsi" w:cstheme="minorHAnsi"/>
        </w:rPr>
      </w:pPr>
      <w:ins w:id="3311" w:author="Kisch, Christian" w:date="2022-02-02T10:09:00Z">
        <w:r w:rsidRPr="00066DA4">
          <w:rPr>
            <w:rFonts w:asciiTheme="minorHAnsi" w:hAnsiTheme="minorHAnsi" w:cstheme="minorHAnsi"/>
          </w:rPr>
          <w:t xml:space="preserve">Zugriff (lesend) auf </w:t>
        </w:r>
        <w:r>
          <w:rPr>
            <w:rFonts w:asciiTheme="minorHAnsi" w:hAnsiTheme="minorHAnsi" w:cstheme="minorHAnsi"/>
          </w:rPr>
          <w:t>Verfahrenshistorie und Versionierung,</w:t>
        </w:r>
      </w:ins>
    </w:p>
    <w:p w14:paraId="40E88752" w14:textId="77777777" w:rsidR="00C32F1B" w:rsidRPr="00066DA4" w:rsidRDefault="00C32F1B" w:rsidP="00C32F1B">
      <w:pPr>
        <w:pStyle w:val="Listenabsatz"/>
        <w:numPr>
          <w:ilvl w:val="0"/>
          <w:numId w:val="12"/>
        </w:numPr>
        <w:spacing w:line="240" w:lineRule="auto"/>
        <w:rPr>
          <w:ins w:id="3312" w:author="Kisch, Christian" w:date="2022-02-02T10:09:00Z"/>
          <w:rFonts w:asciiTheme="minorHAnsi" w:hAnsiTheme="minorHAnsi" w:cstheme="minorHAnsi"/>
        </w:rPr>
      </w:pPr>
      <w:ins w:id="3313" w:author="Kisch, Christian" w:date="2022-02-02T10:09:00Z">
        <w:r>
          <w:rPr>
            <w:rFonts w:asciiTheme="minorHAnsi" w:hAnsiTheme="minorHAnsi" w:cstheme="minorHAnsi"/>
          </w:rPr>
          <w:t xml:space="preserve">ggf. </w:t>
        </w:r>
        <w:r w:rsidRPr="00066DA4">
          <w:rPr>
            <w:rFonts w:asciiTheme="minorHAnsi" w:hAnsiTheme="minorHAnsi" w:cstheme="minorHAnsi"/>
          </w:rPr>
          <w:t xml:space="preserve">Zugriff (lesend) auf Protokolldaten </w:t>
        </w:r>
        <w:r>
          <w:rPr>
            <w:rFonts w:asciiTheme="minorHAnsi" w:hAnsiTheme="minorHAnsi" w:cstheme="minorHAnsi"/>
          </w:rPr>
          <w:t>von</w:t>
        </w:r>
        <w:r w:rsidRPr="00066DA4">
          <w:rPr>
            <w:rFonts w:asciiTheme="minorHAnsi" w:hAnsiTheme="minorHAnsi" w:cstheme="minorHAnsi"/>
          </w:rPr>
          <w:t xml:space="preserve"> </w:t>
        </w:r>
        <w:r>
          <w:rPr>
            <w:rFonts w:asciiTheme="minorHAnsi" w:hAnsiTheme="minorHAnsi" w:cstheme="minorHAnsi"/>
          </w:rPr>
          <w:t>Verfahren grundsätzlich nach dem 4-Augen-Prinzip,</w:t>
        </w:r>
      </w:ins>
    </w:p>
    <w:p w14:paraId="339C2902" w14:textId="77777777" w:rsidR="00C32F1B" w:rsidRDefault="00C32F1B" w:rsidP="00C32F1B">
      <w:pPr>
        <w:pStyle w:val="Listenabsatz"/>
        <w:numPr>
          <w:ilvl w:val="0"/>
          <w:numId w:val="12"/>
        </w:numPr>
        <w:spacing w:line="240" w:lineRule="auto"/>
        <w:rPr>
          <w:ins w:id="3314" w:author="Kisch, Christian" w:date="2022-02-02T10:09:00Z"/>
          <w:rFonts w:asciiTheme="minorHAnsi" w:hAnsiTheme="minorHAnsi" w:cstheme="minorHAnsi"/>
        </w:rPr>
      </w:pPr>
      <w:ins w:id="3315" w:author="Kisch, Christian" w:date="2022-02-02T10:09:00Z">
        <w:r w:rsidRPr="00066DA4">
          <w:rPr>
            <w:rFonts w:asciiTheme="minorHAnsi" w:hAnsiTheme="minorHAnsi" w:cstheme="minorHAnsi"/>
          </w:rPr>
          <w:t>Zugriff (lesend) auf</w:t>
        </w:r>
        <w:r>
          <w:rPr>
            <w:rFonts w:asciiTheme="minorHAnsi" w:hAnsiTheme="minorHAnsi" w:cstheme="minorHAnsi"/>
          </w:rPr>
          <w:t xml:space="preserve"> Verfahren,</w:t>
        </w:r>
      </w:ins>
    </w:p>
    <w:p w14:paraId="08DE11DD" w14:textId="77777777" w:rsidR="00C32F1B" w:rsidRDefault="00C32F1B" w:rsidP="00C32F1B">
      <w:pPr>
        <w:pStyle w:val="Listenabsatz"/>
        <w:numPr>
          <w:ilvl w:val="0"/>
          <w:numId w:val="12"/>
        </w:numPr>
        <w:spacing w:line="240" w:lineRule="auto"/>
        <w:rPr>
          <w:ins w:id="3316" w:author="Kisch, Christian" w:date="2022-02-02T10:09:00Z"/>
          <w:rFonts w:asciiTheme="minorHAnsi" w:hAnsiTheme="minorHAnsi" w:cstheme="minorHAnsi"/>
        </w:rPr>
      </w:pPr>
      <w:ins w:id="3317" w:author="Kisch, Christian" w:date="2022-02-02T10:09:00Z">
        <w:r w:rsidRPr="005105EB">
          <w:rPr>
            <w:rFonts w:asciiTheme="minorHAnsi" w:hAnsiTheme="minorHAnsi" w:cstheme="minorHAnsi"/>
          </w:rPr>
          <w:t>Ansicht konfigurieren und speichern</w:t>
        </w:r>
        <w:r>
          <w:rPr>
            <w:rFonts w:asciiTheme="minorHAnsi" w:hAnsiTheme="minorHAnsi" w:cstheme="minorHAnsi"/>
          </w:rPr>
          <w:t>,</w:t>
        </w:r>
      </w:ins>
    </w:p>
    <w:p w14:paraId="4A60007C" w14:textId="77777777" w:rsidR="00C32F1B" w:rsidRDefault="00C32F1B" w:rsidP="00C32F1B">
      <w:pPr>
        <w:pStyle w:val="Listenabsatz"/>
        <w:numPr>
          <w:ilvl w:val="0"/>
          <w:numId w:val="12"/>
        </w:numPr>
        <w:spacing w:line="240" w:lineRule="auto"/>
        <w:rPr>
          <w:ins w:id="3318" w:author="Kisch, Christian" w:date="2022-02-02T10:09:00Z"/>
          <w:rFonts w:asciiTheme="minorHAnsi" w:hAnsiTheme="minorHAnsi" w:cstheme="minorHAnsi"/>
        </w:rPr>
      </w:pPr>
      <w:ins w:id="3319" w:author="Kisch, Christian" w:date="2022-02-02T10:09:00Z">
        <w:r w:rsidRPr="005105EB">
          <w:rPr>
            <w:rFonts w:asciiTheme="minorHAnsi" w:hAnsiTheme="minorHAnsi" w:cstheme="minorHAnsi"/>
          </w:rPr>
          <w:t>Aufgaben (persönlich) erstellen</w:t>
        </w:r>
        <w:r>
          <w:rPr>
            <w:rFonts w:asciiTheme="minorHAnsi" w:hAnsiTheme="minorHAnsi" w:cstheme="minorHAnsi"/>
          </w:rPr>
          <w:t>, darstellen und bearbeiten,</w:t>
        </w:r>
      </w:ins>
    </w:p>
    <w:p w14:paraId="5FFF6D89" w14:textId="77777777" w:rsidR="00C32F1B" w:rsidRDefault="00C32F1B" w:rsidP="00C32F1B">
      <w:pPr>
        <w:pStyle w:val="Listenabsatz"/>
        <w:numPr>
          <w:ilvl w:val="0"/>
          <w:numId w:val="12"/>
        </w:numPr>
        <w:spacing w:line="240" w:lineRule="auto"/>
        <w:rPr>
          <w:ins w:id="3320" w:author="Kisch, Christian" w:date="2022-02-02T10:09:00Z"/>
          <w:rFonts w:asciiTheme="minorHAnsi" w:hAnsiTheme="minorHAnsi" w:cstheme="minorHAnsi"/>
        </w:rPr>
      </w:pPr>
      <w:ins w:id="3321" w:author="Kisch, Christian" w:date="2022-02-02T10:09:00Z">
        <w:r>
          <w:rPr>
            <w:rFonts w:asciiTheme="minorHAnsi" w:hAnsiTheme="minorHAnsi" w:cstheme="minorHAnsi"/>
          </w:rPr>
          <w:t>Workflow erstellen, speichern, starten, ändern und abbrechen,</w:t>
        </w:r>
      </w:ins>
    </w:p>
    <w:p w14:paraId="651A0E76" w14:textId="77777777" w:rsidR="00C32F1B" w:rsidRDefault="00C32F1B" w:rsidP="00C32F1B">
      <w:pPr>
        <w:pStyle w:val="Listenabsatz"/>
        <w:numPr>
          <w:ilvl w:val="0"/>
          <w:numId w:val="12"/>
        </w:numPr>
        <w:spacing w:line="240" w:lineRule="auto"/>
        <w:rPr>
          <w:ins w:id="3322" w:author="Kisch, Christian" w:date="2022-02-02T10:09:00Z"/>
          <w:rFonts w:asciiTheme="minorHAnsi" w:hAnsiTheme="minorHAnsi" w:cstheme="minorHAnsi"/>
        </w:rPr>
      </w:pPr>
      <w:ins w:id="3323" w:author="Kisch, Christian" w:date="2022-02-02T10:09:00Z">
        <w:r w:rsidRPr="005105EB">
          <w:rPr>
            <w:rFonts w:asciiTheme="minorHAnsi" w:hAnsiTheme="minorHAnsi" w:cstheme="minorHAnsi"/>
          </w:rPr>
          <w:t>Dokumente zur weiteren Bearbeitung sperren</w:t>
        </w:r>
        <w:r>
          <w:rPr>
            <w:rFonts w:asciiTheme="minorHAnsi" w:hAnsiTheme="minorHAnsi" w:cstheme="minorHAnsi"/>
          </w:rPr>
          <w:t xml:space="preserve"> bzw.</w:t>
        </w:r>
        <w:r w:rsidRPr="005105EB">
          <w:rPr>
            <w:rFonts w:asciiTheme="minorHAnsi" w:hAnsiTheme="minorHAnsi" w:cstheme="minorHAnsi"/>
          </w:rPr>
          <w:t xml:space="preserve"> signieren</w:t>
        </w:r>
        <w:r>
          <w:rPr>
            <w:rFonts w:asciiTheme="minorHAnsi" w:hAnsiTheme="minorHAnsi" w:cstheme="minorHAnsi"/>
          </w:rPr>
          <w:t>,</w:t>
        </w:r>
      </w:ins>
    </w:p>
    <w:p w14:paraId="33A9C213" w14:textId="77777777" w:rsidR="00C32F1B" w:rsidRDefault="00C32F1B" w:rsidP="00C32F1B">
      <w:pPr>
        <w:pStyle w:val="Listenabsatz"/>
        <w:numPr>
          <w:ilvl w:val="0"/>
          <w:numId w:val="12"/>
        </w:numPr>
        <w:spacing w:line="240" w:lineRule="auto"/>
        <w:rPr>
          <w:ins w:id="3324" w:author="Kisch, Christian" w:date="2022-02-02T10:09:00Z"/>
          <w:rFonts w:asciiTheme="minorHAnsi" w:hAnsiTheme="minorHAnsi" w:cstheme="minorHAnsi"/>
        </w:rPr>
      </w:pPr>
      <w:ins w:id="3325" w:author="Kisch, Christian" w:date="2022-02-02T10:09:00Z">
        <w:r w:rsidRPr="005105EB">
          <w:rPr>
            <w:rFonts w:asciiTheme="minorHAnsi" w:hAnsiTheme="minorHAnsi" w:cstheme="minorHAnsi"/>
          </w:rPr>
          <w:t xml:space="preserve">Rolle innerhalb der </w:t>
        </w:r>
        <w:r>
          <w:rPr>
            <w:rFonts w:asciiTheme="minorHAnsi" w:hAnsiTheme="minorHAnsi" w:cstheme="minorHAnsi"/>
          </w:rPr>
          <w:t xml:space="preserve">Verfahren </w:t>
        </w:r>
        <w:r w:rsidRPr="005105EB">
          <w:rPr>
            <w:rFonts w:asciiTheme="minorHAnsi" w:hAnsiTheme="minorHAnsi" w:cstheme="minorHAnsi"/>
          </w:rPr>
          <w:t>hinzufügen, ändern und löschen</w:t>
        </w:r>
        <w:r>
          <w:rPr>
            <w:rFonts w:asciiTheme="minorHAnsi" w:hAnsiTheme="minorHAnsi" w:cstheme="minorHAnsi"/>
          </w:rPr>
          <w:t xml:space="preserve"> </w:t>
        </w:r>
        <w:r w:rsidRPr="005105EB">
          <w:rPr>
            <w:rFonts w:asciiTheme="minorHAnsi" w:hAnsiTheme="minorHAnsi" w:cstheme="minorHAnsi"/>
          </w:rPr>
          <w:t>(</w:t>
        </w:r>
        <w:r>
          <w:rPr>
            <w:rFonts w:asciiTheme="minorHAnsi" w:hAnsiTheme="minorHAnsi" w:cstheme="minorHAnsi"/>
          </w:rPr>
          <w:t>verantwortlicher Sachbearbeiter,</w:t>
        </w:r>
        <w:r w:rsidRPr="005105EB">
          <w:rPr>
            <w:rFonts w:asciiTheme="minorHAnsi" w:hAnsiTheme="minorHAnsi" w:cstheme="minorHAnsi"/>
          </w:rPr>
          <w:t xml:space="preserve"> beteiligter Sachbearbeiter)</w:t>
        </w:r>
        <w:r>
          <w:rPr>
            <w:rFonts w:asciiTheme="minorHAnsi" w:hAnsiTheme="minorHAnsi" w:cstheme="minorHAnsi"/>
          </w:rPr>
          <w:t>,</w:t>
        </w:r>
      </w:ins>
    </w:p>
    <w:p w14:paraId="12871A63" w14:textId="77777777" w:rsidR="00C32F1B" w:rsidRPr="00CD66CC" w:rsidRDefault="00C32F1B" w:rsidP="00C32F1B">
      <w:pPr>
        <w:pStyle w:val="Listenabsatz"/>
        <w:numPr>
          <w:ilvl w:val="0"/>
          <w:numId w:val="12"/>
        </w:numPr>
        <w:spacing w:line="240" w:lineRule="auto"/>
        <w:rPr>
          <w:ins w:id="3326" w:author="Kisch, Christian" w:date="2022-02-02T10:09:00Z"/>
          <w:rFonts w:asciiTheme="minorHAnsi" w:hAnsiTheme="minorHAnsi" w:cstheme="minorHAnsi"/>
        </w:rPr>
      </w:pPr>
      <w:ins w:id="3327" w:author="Kisch, Christian" w:date="2022-02-02T10:09:00Z">
        <w:r w:rsidRPr="005105EB">
          <w:rPr>
            <w:rFonts w:asciiTheme="minorHAnsi" w:hAnsiTheme="minorHAnsi" w:cstheme="minorHAnsi"/>
          </w:rPr>
          <w:t>Rechte (Lese- und Schreibrechte bzw. ausschließlich Leserechte)</w:t>
        </w:r>
        <w:r>
          <w:rPr>
            <w:rFonts w:asciiTheme="minorHAnsi" w:hAnsiTheme="minorHAnsi" w:cstheme="minorHAnsi"/>
          </w:rPr>
          <w:t xml:space="preserve"> und Gastzugänge</w:t>
        </w:r>
        <w:r w:rsidRPr="005105EB">
          <w:rPr>
            <w:rFonts w:asciiTheme="minorHAnsi" w:hAnsiTheme="minorHAnsi" w:cstheme="minorHAnsi"/>
          </w:rPr>
          <w:t xml:space="preserve"> an andere Organisationseinheit</w:t>
        </w:r>
        <w:r>
          <w:rPr>
            <w:rFonts w:asciiTheme="minorHAnsi" w:hAnsiTheme="minorHAnsi" w:cstheme="minorHAnsi"/>
          </w:rPr>
          <w:t xml:space="preserve"> außerhalb des eigenen Teilnehmers vergeben,</w:t>
        </w:r>
      </w:ins>
    </w:p>
    <w:p w14:paraId="640C0661" w14:textId="77777777" w:rsidR="00C32F1B" w:rsidRDefault="00C32F1B" w:rsidP="00C32F1B">
      <w:pPr>
        <w:pStyle w:val="Listenabsatz"/>
        <w:numPr>
          <w:ilvl w:val="0"/>
          <w:numId w:val="12"/>
        </w:numPr>
        <w:spacing w:line="240" w:lineRule="auto"/>
        <w:rPr>
          <w:ins w:id="3328" w:author="Kisch, Christian" w:date="2022-02-02T10:09:00Z"/>
          <w:rFonts w:asciiTheme="minorHAnsi" w:hAnsiTheme="minorHAnsi" w:cstheme="minorHAnsi"/>
        </w:rPr>
      </w:pPr>
      <w:ins w:id="3329" w:author="Kisch, Christian" w:date="2022-02-02T10:09:00Z">
        <w:r w:rsidRPr="005105EB">
          <w:rPr>
            <w:rFonts w:asciiTheme="minorHAnsi" w:hAnsiTheme="minorHAnsi" w:cstheme="minorHAnsi"/>
          </w:rPr>
          <w:t>Suche und Filtern innerhalb der</w:t>
        </w:r>
        <w:r>
          <w:rPr>
            <w:rFonts w:asciiTheme="minorHAnsi" w:hAnsiTheme="minorHAnsi" w:cstheme="minorHAnsi"/>
          </w:rPr>
          <w:t xml:space="preserve"> Verfahren und der Metadaten der unterstellten Sachbearbeiter;</w:t>
        </w:r>
      </w:ins>
    </w:p>
    <w:p w14:paraId="3C5D9CD7" w14:textId="77777777" w:rsidR="00C32F1B" w:rsidRDefault="00C32F1B" w:rsidP="00C32F1B">
      <w:pPr>
        <w:pStyle w:val="Listenabsatz"/>
        <w:numPr>
          <w:ilvl w:val="0"/>
          <w:numId w:val="12"/>
        </w:numPr>
        <w:spacing w:line="240" w:lineRule="auto"/>
        <w:rPr>
          <w:ins w:id="3330" w:author="Kisch, Christian" w:date="2022-02-02T10:09:00Z"/>
          <w:rFonts w:asciiTheme="minorHAnsi" w:hAnsiTheme="minorHAnsi" w:cstheme="minorHAnsi"/>
        </w:rPr>
      </w:pPr>
      <w:ins w:id="3331" w:author="Kisch, Christian" w:date="2022-02-02T10:09:00Z">
        <w:r>
          <w:rPr>
            <w:rFonts w:asciiTheme="minorHAnsi" w:hAnsiTheme="minorHAnsi" w:cstheme="minorHAnsi"/>
          </w:rPr>
          <w:t xml:space="preserve">Kontrolle der Nutzung der Funktion für den </w:t>
        </w:r>
        <w:r w:rsidRPr="00EC078E">
          <w:rPr>
            <w:rFonts w:asciiTheme="minorHAnsi" w:hAnsiTheme="minorHAnsi" w:cstheme="minorHAnsi"/>
          </w:rPr>
          <w:t>maschinellen Abgleich personenbezogener Daten mit elektronischen Akten oder elektronischen Aktenkopien</w:t>
        </w:r>
        <w:r>
          <w:rPr>
            <w:rFonts w:asciiTheme="minorHAnsi" w:hAnsiTheme="minorHAnsi" w:cstheme="minorHAnsi"/>
          </w:rPr>
          <w:t xml:space="preserve"> durch den verantwortlichen Sachbearbeiter (4-Augen-Prinzip),</w:t>
        </w:r>
      </w:ins>
    </w:p>
    <w:p w14:paraId="6E56C9A1" w14:textId="77777777" w:rsidR="00C32F1B" w:rsidRDefault="00C32F1B" w:rsidP="00C32F1B">
      <w:pPr>
        <w:pStyle w:val="Listenabsatz"/>
        <w:numPr>
          <w:ilvl w:val="0"/>
          <w:numId w:val="12"/>
        </w:numPr>
        <w:spacing w:line="240" w:lineRule="auto"/>
        <w:rPr>
          <w:ins w:id="3332" w:author="Kisch, Christian" w:date="2022-02-02T10:09:00Z"/>
          <w:rFonts w:asciiTheme="minorHAnsi" w:hAnsiTheme="minorHAnsi" w:cstheme="minorHAnsi"/>
        </w:rPr>
      </w:pPr>
      <w:ins w:id="3333" w:author="Kisch, Christian" w:date="2022-02-02T10:09:00Z">
        <w:r>
          <w:rPr>
            <w:rFonts w:asciiTheme="minorHAnsi" w:hAnsiTheme="minorHAnsi" w:cstheme="minorHAnsi"/>
          </w:rPr>
          <w:t>Kontrolle des Löschens ganzer Verfahren und Ordner (4-Augen-Prinzip)</w:t>
        </w:r>
      </w:ins>
    </w:p>
    <w:p w14:paraId="12822A6A" w14:textId="77777777" w:rsidR="00C32F1B" w:rsidRDefault="00C32F1B" w:rsidP="00C32F1B">
      <w:pPr>
        <w:pStyle w:val="Listenabsatz"/>
        <w:numPr>
          <w:ilvl w:val="0"/>
          <w:numId w:val="12"/>
        </w:numPr>
        <w:spacing w:line="240" w:lineRule="auto"/>
        <w:rPr>
          <w:ins w:id="3334" w:author="Kisch, Christian" w:date="2022-02-02T10:09:00Z"/>
          <w:rFonts w:asciiTheme="minorHAnsi" w:hAnsiTheme="minorHAnsi" w:cstheme="minorHAnsi"/>
        </w:rPr>
      </w:pPr>
      <w:ins w:id="3335" w:author="Kisch, Christian" w:date="2022-02-02T10:09:00Z">
        <w:r>
          <w:rPr>
            <w:rFonts w:asciiTheme="minorHAnsi" w:hAnsiTheme="minorHAnsi" w:cstheme="minorHAnsi"/>
          </w:rPr>
          <w:t>Kontrolle der Übermittlung von Dokumenten/Dateien aus einem Verfahren (Strafverfahren, Bußgeldverfahren) bei Zweckänderung (4-Augen-Prinzip),</w:t>
        </w:r>
      </w:ins>
    </w:p>
    <w:p w14:paraId="4E52A2B8" w14:textId="77777777" w:rsidR="00C32F1B" w:rsidRDefault="00C32F1B" w:rsidP="00C32F1B">
      <w:pPr>
        <w:pStyle w:val="Listenabsatz"/>
        <w:numPr>
          <w:ilvl w:val="0"/>
          <w:numId w:val="12"/>
        </w:numPr>
        <w:spacing w:line="240" w:lineRule="auto"/>
        <w:rPr>
          <w:rFonts w:asciiTheme="minorHAnsi" w:hAnsiTheme="minorHAnsi" w:cstheme="minorHAnsi"/>
        </w:rPr>
      </w:pPr>
      <w:ins w:id="3336" w:author="Kisch, Christian" w:date="2022-02-02T10:09:00Z">
        <w:r>
          <w:rPr>
            <w:rFonts w:asciiTheme="minorHAnsi" w:hAnsiTheme="minorHAnsi" w:cstheme="minorHAnsi"/>
          </w:rPr>
          <w:t>Setzen eines Verfahrens, Ordners,</w:t>
        </w:r>
        <w:r w:rsidRPr="00DA053E">
          <w:rPr>
            <w:rFonts w:asciiTheme="minorHAnsi" w:hAnsiTheme="minorHAnsi" w:cstheme="minorHAnsi"/>
          </w:rPr>
          <w:t xml:space="preserve"> Dokument</w:t>
        </w:r>
        <w:r>
          <w:rPr>
            <w:rFonts w:asciiTheme="minorHAnsi" w:hAnsiTheme="minorHAnsi" w:cstheme="minorHAnsi"/>
          </w:rPr>
          <w:t>s</w:t>
        </w:r>
        <w:r w:rsidRPr="00DA053E">
          <w:rPr>
            <w:rFonts w:asciiTheme="minorHAnsi" w:hAnsiTheme="minorHAnsi" w:cstheme="minorHAnsi"/>
          </w:rPr>
          <w:t xml:space="preserve"> auf „Verborgen“</w:t>
        </w:r>
        <w:r>
          <w:rPr>
            <w:rFonts w:asciiTheme="minorHAnsi" w:hAnsiTheme="minorHAnsi" w:cstheme="minorHAnsi"/>
          </w:rPr>
          <w:t>,</w:t>
        </w:r>
      </w:ins>
    </w:p>
    <w:p w14:paraId="52795613" w14:textId="44C86545" w:rsidR="00C32F1B" w:rsidRPr="00C32F1B" w:rsidRDefault="00C32F1B" w:rsidP="00C32F1B">
      <w:pPr>
        <w:pStyle w:val="Listenabsatz"/>
        <w:numPr>
          <w:ilvl w:val="0"/>
          <w:numId w:val="12"/>
        </w:numPr>
        <w:spacing w:line="240" w:lineRule="auto"/>
        <w:rPr>
          <w:rFonts w:asciiTheme="minorHAnsi" w:hAnsiTheme="minorHAnsi" w:cstheme="minorHAnsi"/>
        </w:rPr>
      </w:pPr>
      <w:ins w:id="3337" w:author="Kisch, Christian" w:date="2022-02-02T10:09:00Z">
        <w:r w:rsidRPr="00C32F1B">
          <w:rPr>
            <w:rFonts w:asciiTheme="minorHAnsi" w:hAnsiTheme="minorHAnsi" w:cstheme="minorHAnsi"/>
          </w:rPr>
          <w:t>Recht einen Stellvertreter zu bestimmen</w:t>
        </w:r>
      </w:ins>
      <w:r w:rsidRPr="00C32F1B">
        <w:rPr>
          <w:rFonts w:asciiTheme="minorHAnsi" w:hAnsiTheme="minorHAnsi" w:cstheme="minorHAnsi"/>
        </w:rPr>
        <w:t>.</w:t>
      </w:r>
    </w:p>
    <w:p w14:paraId="5D1F004F" w14:textId="1202CED7" w:rsidR="00C32F1B" w:rsidRDefault="00C32F1B" w:rsidP="00BF30DA">
      <w:pPr>
        <w:spacing w:line="240" w:lineRule="auto"/>
        <w:ind w:left="720" w:hanging="720"/>
        <w:rPr>
          <w:rFonts w:asciiTheme="minorHAnsi" w:hAnsiTheme="minorHAnsi" w:cstheme="minorHAnsi"/>
        </w:rPr>
      </w:pPr>
    </w:p>
    <w:p w14:paraId="10C5B66C" w14:textId="77777777" w:rsidR="00C32F1B" w:rsidRDefault="00C32F1B" w:rsidP="00BF30DA">
      <w:pPr>
        <w:spacing w:line="240" w:lineRule="auto"/>
        <w:ind w:left="720" w:hanging="720"/>
        <w:rPr>
          <w:rFonts w:asciiTheme="minorHAnsi" w:hAnsiTheme="minorHAnsi" w:cstheme="minorHAnsi"/>
        </w:rPr>
        <w:sectPr w:rsidR="00C32F1B" w:rsidSect="006618E8">
          <w:pgSz w:w="16838" w:h="11906" w:orient="landscape"/>
          <w:pgMar w:top="1418" w:right="1418" w:bottom="1418" w:left="1134" w:header="709" w:footer="851" w:gutter="0"/>
          <w:cols w:space="708"/>
          <w:docGrid w:linePitch="360"/>
        </w:sectPr>
      </w:pPr>
    </w:p>
    <w:p w14:paraId="3D65E196" w14:textId="30A11555" w:rsidR="005159A2" w:rsidRPr="00BF30DA" w:rsidRDefault="005159A2" w:rsidP="00C32F1B">
      <w:pPr>
        <w:pStyle w:val="berschrift1"/>
        <w:numPr>
          <w:ilvl w:val="0"/>
          <w:numId w:val="0"/>
        </w:numPr>
        <w:spacing w:before="240" w:line="240" w:lineRule="auto"/>
        <w:rPr>
          <w:rFonts w:asciiTheme="minorHAnsi" w:hAnsiTheme="minorHAnsi" w:cstheme="minorHAnsi"/>
        </w:rPr>
      </w:pPr>
      <w:r>
        <w:rPr>
          <w:rFonts w:asciiTheme="minorHAnsi" w:hAnsiTheme="minorHAnsi" w:cstheme="minorHAnsi"/>
        </w:rPr>
        <w:t xml:space="preserve">Anlage </w:t>
      </w:r>
      <w:ins w:id="3338" w:author="Kisch, Christian" w:date="2022-02-02T11:31:00Z">
        <w:r w:rsidR="0010422F">
          <w:rPr>
            <w:rFonts w:asciiTheme="minorHAnsi" w:hAnsiTheme="minorHAnsi" w:cstheme="minorHAnsi"/>
          </w:rPr>
          <w:t xml:space="preserve">4 </w:t>
        </w:r>
      </w:ins>
      <w:r>
        <w:rPr>
          <w:rFonts w:asciiTheme="minorHAnsi" w:hAnsiTheme="minorHAnsi" w:cstheme="minorHAnsi"/>
        </w:rPr>
        <w:t xml:space="preserve">– </w:t>
      </w:r>
      <w:r w:rsidRPr="00C320BE">
        <w:rPr>
          <w:rFonts w:asciiTheme="minorHAnsi" w:hAnsiTheme="minorHAnsi" w:cstheme="minorHAnsi"/>
        </w:rPr>
        <w:t>Entitäten, Aktionsarten und Funktionalitäten</w:t>
      </w:r>
      <w:r>
        <w:rPr>
          <w:rFonts w:asciiTheme="minorHAnsi" w:hAnsiTheme="minorHAnsi" w:cstheme="minorHAnsi"/>
        </w:rPr>
        <w:t xml:space="preserve"> der </w:t>
      </w:r>
      <w:r w:rsidRPr="000257F0">
        <w:rPr>
          <w:rFonts w:asciiTheme="minorHAnsi" w:hAnsiTheme="minorHAnsi" w:cstheme="minorHAnsi"/>
        </w:rPr>
        <w:t>Führungskraft mit eingeschränkten Befugnissen</w:t>
      </w: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9A25A2" w:rsidRPr="00CF5477" w14:paraId="2CD8E2D9" w14:textId="77777777" w:rsidTr="009A25A2">
        <w:trPr>
          <w:trHeight w:val="780"/>
        </w:trPr>
        <w:tc>
          <w:tcPr>
            <w:tcW w:w="626" w:type="dxa"/>
            <w:vMerge w:val="restart"/>
            <w:shd w:val="clear" w:color="auto" w:fill="auto"/>
            <w:hideMark/>
          </w:tcPr>
          <w:p w14:paraId="588EF3DA" w14:textId="33FF716F"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Nr</w:t>
            </w:r>
            <w:r>
              <w:rPr>
                <w:rFonts w:eastAsia="Times New Roman" w:cs="Calibri"/>
                <w:color w:val="000000"/>
                <w:lang w:eastAsia="de-DE"/>
              </w:rPr>
              <w:t>.</w:t>
            </w:r>
          </w:p>
        </w:tc>
        <w:tc>
          <w:tcPr>
            <w:tcW w:w="2523" w:type="dxa"/>
            <w:vMerge w:val="restart"/>
            <w:shd w:val="clear" w:color="auto" w:fill="auto"/>
            <w:hideMark/>
          </w:tcPr>
          <w:p w14:paraId="142EAEBC" w14:textId="2CD35A2F"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Rolle</w:t>
            </w:r>
          </w:p>
          <w:p w14:paraId="6700A2E2" w14:textId="225D6C7A" w:rsidR="009A25A2" w:rsidRPr="00CF5477" w:rsidRDefault="009A25A2" w:rsidP="009A25A2">
            <w:pPr>
              <w:spacing w:before="0" w:after="0" w:line="240" w:lineRule="auto"/>
              <w:rPr>
                <w:rFonts w:eastAsia="Times New Roman" w:cs="Calibri"/>
                <w:color w:val="000000"/>
                <w:lang w:eastAsia="de-DE"/>
              </w:rPr>
            </w:pPr>
          </w:p>
        </w:tc>
        <w:tc>
          <w:tcPr>
            <w:tcW w:w="3083" w:type="dxa"/>
            <w:tcBorders>
              <w:bottom w:val="nil"/>
            </w:tcBorders>
            <w:shd w:val="clear" w:color="000000" w:fill="D9D9D9"/>
            <w:hideMark/>
          </w:tcPr>
          <w:p w14:paraId="1E75B070" w14:textId="3A01EF78" w:rsidR="009A25A2" w:rsidRPr="00CF5477" w:rsidRDefault="009A25A2" w:rsidP="009A25A2">
            <w:pPr>
              <w:spacing w:before="0" w:after="0" w:line="240" w:lineRule="auto"/>
              <w:jc w:val="right"/>
              <w:rPr>
                <w:rFonts w:eastAsia="Times New Roman" w:cs="Calibri"/>
                <w:b/>
                <w:bCs/>
                <w:sz w:val="20"/>
                <w:szCs w:val="20"/>
                <w:lang w:eastAsia="de-DE"/>
              </w:rPr>
            </w:pPr>
            <w:r w:rsidRPr="00CF5477">
              <w:rPr>
                <w:rFonts w:eastAsia="Times New Roman" w:cs="Calibri"/>
                <w:noProof/>
                <w:color w:val="000000"/>
                <w:lang w:eastAsia="de-DE"/>
              </w:rPr>
              <mc:AlternateContent>
                <mc:Choice Requires="wps">
                  <w:drawing>
                    <wp:anchor distT="0" distB="0" distL="114300" distR="114300" simplePos="0" relativeHeight="251894784" behindDoc="0" locked="0" layoutInCell="1" allowOverlap="1" wp14:anchorId="4F2BA613" wp14:editId="482DBE78">
                      <wp:simplePos x="0" y="0"/>
                      <wp:positionH relativeFrom="column">
                        <wp:posOffset>-49530</wp:posOffset>
                      </wp:positionH>
                      <wp:positionV relativeFrom="paragraph">
                        <wp:posOffset>0</wp:posOffset>
                      </wp:positionV>
                      <wp:extent cx="1955800" cy="685800"/>
                      <wp:effectExtent l="0" t="0" r="25400" b="19050"/>
                      <wp:wrapNone/>
                      <wp:docPr id="17" name="Gerader Verbinder 17">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8F14BA" id="Gerader Verbinder 17"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" strokecolor="black [3200]" strokeweight="1pt">
                      <v:stroke joinstyle="miter"/>
                    </v:line>
                  </w:pict>
                </mc:Fallback>
              </mc:AlternateContent>
            </w:r>
            <w:r w:rsidRPr="00CF5477">
              <w:rPr>
                <w:rFonts w:eastAsia="Times New Roman" w:cs="Calibri"/>
                <w:b/>
                <w:bCs/>
                <w:sz w:val="20"/>
                <w:szCs w:val="20"/>
                <w:lang w:eastAsia="de-DE"/>
              </w:rPr>
              <w:t>Aktionsart</w:t>
            </w:r>
          </w:p>
        </w:tc>
        <w:tc>
          <w:tcPr>
            <w:tcW w:w="1418" w:type="dxa"/>
            <w:vMerge w:val="restart"/>
            <w:shd w:val="clear" w:color="000000" w:fill="D9D9D9"/>
            <w:hideMark/>
          </w:tcPr>
          <w:p w14:paraId="64C64BE8" w14:textId="19A315C8" w:rsidR="009A25A2" w:rsidRPr="00CF5477" w:rsidRDefault="009A25A2" w:rsidP="009A25A2">
            <w:pPr>
              <w:spacing w:before="0" w:after="0" w:line="240" w:lineRule="auto"/>
              <w:jc w:val="center"/>
              <w:rPr>
                <w:rFonts w:eastAsia="Times New Roman" w:cs="Calibri"/>
                <w:b/>
                <w:bCs/>
                <w:sz w:val="20"/>
                <w:szCs w:val="20"/>
                <w:lang w:eastAsia="de-DE"/>
              </w:rPr>
            </w:pPr>
            <w:r>
              <w:rPr>
                <w:rFonts w:eastAsia="Times New Roman" w:cs="Calibri"/>
                <w:b/>
                <w:bCs/>
                <w:sz w:val="20"/>
                <w:szCs w:val="20"/>
                <w:lang w:eastAsia="de-DE"/>
              </w:rPr>
              <w:t>Lesen/</w:t>
            </w:r>
            <w:r w:rsidRPr="00CF5477">
              <w:rPr>
                <w:rFonts w:eastAsia="Times New Roman" w:cs="Calibri"/>
                <w:b/>
                <w:bCs/>
                <w:sz w:val="20"/>
                <w:szCs w:val="20"/>
                <w:lang w:eastAsia="de-DE"/>
              </w:rPr>
              <w:t>Öffnen</w:t>
            </w:r>
          </w:p>
        </w:tc>
        <w:tc>
          <w:tcPr>
            <w:tcW w:w="992" w:type="dxa"/>
            <w:vMerge w:val="restart"/>
            <w:shd w:val="clear" w:color="000000" w:fill="D9D9D9"/>
          </w:tcPr>
          <w:p w14:paraId="3B2A5A1A" w14:textId="7242D157" w:rsidR="009A25A2" w:rsidRPr="00CF5477" w:rsidRDefault="009A25A2" w:rsidP="009A25A2">
            <w:pPr>
              <w:spacing w:before="0" w:after="0" w:line="240" w:lineRule="auto"/>
              <w:jc w:val="center"/>
              <w:rPr>
                <w:rFonts w:eastAsia="Times New Roman" w:cs="Calibri"/>
                <w:b/>
                <w:bCs/>
                <w:sz w:val="20"/>
                <w:szCs w:val="20"/>
                <w:lang w:eastAsia="de-DE"/>
              </w:rPr>
            </w:pPr>
            <w:r w:rsidRPr="00CF5477">
              <w:rPr>
                <w:rFonts w:eastAsia="Times New Roman" w:cs="Calibri"/>
                <w:b/>
                <w:bCs/>
                <w:sz w:val="20"/>
                <w:szCs w:val="20"/>
                <w:lang w:eastAsia="de-DE"/>
              </w:rPr>
              <w:t>Schreiben</w:t>
            </w:r>
          </w:p>
        </w:tc>
        <w:tc>
          <w:tcPr>
            <w:tcW w:w="992" w:type="dxa"/>
            <w:vMerge w:val="restart"/>
            <w:shd w:val="clear" w:color="000000" w:fill="D9D9D9"/>
            <w:hideMark/>
          </w:tcPr>
          <w:p w14:paraId="361832FA" w14:textId="5D2DA546" w:rsidR="009A25A2" w:rsidRPr="00CF5477" w:rsidRDefault="009A25A2" w:rsidP="009A25A2">
            <w:pPr>
              <w:spacing w:before="0" w:after="0" w:line="240" w:lineRule="auto"/>
              <w:jc w:val="center"/>
              <w:rPr>
                <w:rFonts w:eastAsia="Times New Roman" w:cs="Calibri"/>
                <w:b/>
                <w:bCs/>
                <w:sz w:val="20"/>
                <w:szCs w:val="20"/>
                <w:lang w:eastAsia="de-DE"/>
              </w:rPr>
            </w:pPr>
            <w:r w:rsidRPr="00CF5477">
              <w:rPr>
                <w:rFonts w:eastAsia="Times New Roman" w:cs="Calibri"/>
                <w:b/>
                <w:bCs/>
                <w:sz w:val="20"/>
                <w:szCs w:val="20"/>
                <w:lang w:eastAsia="de-DE"/>
              </w:rPr>
              <w:t>Löschen</w:t>
            </w:r>
          </w:p>
        </w:tc>
        <w:tc>
          <w:tcPr>
            <w:tcW w:w="1134" w:type="dxa"/>
            <w:vMerge w:val="restart"/>
            <w:shd w:val="clear" w:color="000000" w:fill="D9D9D9"/>
            <w:hideMark/>
          </w:tcPr>
          <w:p w14:paraId="167BCAFC" w14:textId="6EC8DF37" w:rsidR="009A25A2" w:rsidRPr="00CF5477" w:rsidRDefault="009A25A2" w:rsidP="009A25A2">
            <w:pPr>
              <w:spacing w:before="0" w:after="0" w:line="240" w:lineRule="auto"/>
              <w:jc w:val="center"/>
              <w:rPr>
                <w:rFonts w:eastAsia="Times New Roman" w:cs="Calibri"/>
                <w:b/>
                <w:bCs/>
                <w:sz w:val="20"/>
                <w:szCs w:val="20"/>
                <w:lang w:eastAsia="de-DE"/>
              </w:rPr>
            </w:pPr>
            <w:r w:rsidRPr="00CF5477">
              <w:rPr>
                <w:rFonts w:eastAsia="Times New Roman" w:cs="Calibri"/>
                <w:b/>
                <w:bCs/>
                <w:sz w:val="20"/>
                <w:szCs w:val="20"/>
                <w:lang w:eastAsia="de-DE"/>
              </w:rPr>
              <w:t>Ausführen</w:t>
            </w:r>
          </w:p>
        </w:tc>
        <w:tc>
          <w:tcPr>
            <w:tcW w:w="1134" w:type="dxa"/>
            <w:vMerge w:val="restart"/>
            <w:shd w:val="clear" w:color="000000" w:fill="D9D9D9"/>
            <w:hideMark/>
          </w:tcPr>
          <w:p w14:paraId="2626ED68" w14:textId="14DD93CB" w:rsidR="009A25A2" w:rsidRPr="00CF5477" w:rsidRDefault="009A25A2" w:rsidP="009A25A2">
            <w:pPr>
              <w:spacing w:before="0" w:after="0" w:line="240" w:lineRule="auto"/>
              <w:jc w:val="center"/>
              <w:rPr>
                <w:rFonts w:eastAsia="Times New Roman" w:cs="Calibri"/>
                <w:b/>
                <w:bCs/>
                <w:sz w:val="20"/>
                <w:szCs w:val="20"/>
                <w:lang w:eastAsia="de-DE"/>
              </w:rPr>
            </w:pPr>
            <w:r w:rsidRPr="00CF5477">
              <w:rPr>
                <w:rFonts w:eastAsia="Times New Roman" w:cs="Calibri"/>
                <w:b/>
                <w:bCs/>
                <w:sz w:val="20"/>
                <w:szCs w:val="20"/>
                <w:lang w:eastAsia="de-DE"/>
              </w:rPr>
              <w:t>Abbrechen</w:t>
            </w:r>
          </w:p>
        </w:tc>
      </w:tr>
      <w:tr w:rsidR="009A25A2" w:rsidRPr="00CF5477" w14:paraId="703ECCF5" w14:textId="77777777" w:rsidTr="009A25A2">
        <w:trPr>
          <w:trHeight w:val="315"/>
        </w:trPr>
        <w:tc>
          <w:tcPr>
            <w:tcW w:w="626" w:type="dxa"/>
            <w:vMerge/>
            <w:shd w:val="clear" w:color="auto" w:fill="auto"/>
            <w:hideMark/>
          </w:tcPr>
          <w:p w14:paraId="17835FDF" w14:textId="2B1BA84F" w:rsidR="009A25A2" w:rsidRPr="00CF5477" w:rsidRDefault="009A25A2" w:rsidP="009A25A2">
            <w:pPr>
              <w:spacing w:before="0" w:after="0" w:line="240" w:lineRule="auto"/>
              <w:rPr>
                <w:rFonts w:eastAsia="Times New Roman" w:cs="Calibri"/>
                <w:color w:val="000000"/>
                <w:lang w:eastAsia="de-DE"/>
              </w:rPr>
            </w:pPr>
          </w:p>
        </w:tc>
        <w:tc>
          <w:tcPr>
            <w:tcW w:w="2523" w:type="dxa"/>
            <w:vMerge/>
            <w:tcBorders>
              <w:right w:val="single" w:sz="4" w:space="0" w:color="auto"/>
            </w:tcBorders>
            <w:shd w:val="clear" w:color="auto" w:fill="auto"/>
            <w:hideMark/>
          </w:tcPr>
          <w:p w14:paraId="2B6E5E1D" w14:textId="253AB9E4" w:rsidR="009A25A2" w:rsidRPr="00CF5477" w:rsidRDefault="009A25A2" w:rsidP="009A25A2">
            <w:pPr>
              <w:spacing w:before="0" w:after="0" w:line="240" w:lineRule="auto"/>
              <w:rPr>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441D43D8" w14:textId="139D2DF3"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Entität</w:t>
            </w:r>
            <w:r w:rsidR="00C32F1B">
              <w:rPr>
                <w:rFonts w:eastAsia="Times New Roman" w:cs="Calibri"/>
                <w:b/>
                <w:bCs/>
                <w:sz w:val="20"/>
                <w:szCs w:val="20"/>
                <w:lang w:eastAsia="de-DE"/>
              </w:rPr>
              <w:t>/Funktionalitäten</w:t>
            </w:r>
          </w:p>
        </w:tc>
        <w:tc>
          <w:tcPr>
            <w:tcW w:w="1418" w:type="dxa"/>
            <w:vMerge/>
            <w:tcBorders>
              <w:left w:val="single" w:sz="4" w:space="0" w:color="auto"/>
            </w:tcBorders>
            <w:shd w:val="clear" w:color="000000" w:fill="D9D9D9"/>
            <w:hideMark/>
          </w:tcPr>
          <w:p w14:paraId="6D39A983" w14:textId="0097DA87" w:rsidR="009A25A2" w:rsidRPr="00CF5477" w:rsidRDefault="009A25A2" w:rsidP="009A25A2">
            <w:pPr>
              <w:spacing w:before="0" w:after="0" w:line="240" w:lineRule="auto"/>
              <w:rPr>
                <w:rFonts w:eastAsia="Times New Roman" w:cs="Calibri"/>
                <w:b/>
                <w:bCs/>
                <w:sz w:val="20"/>
                <w:szCs w:val="20"/>
                <w:lang w:eastAsia="de-DE"/>
              </w:rPr>
            </w:pPr>
          </w:p>
        </w:tc>
        <w:tc>
          <w:tcPr>
            <w:tcW w:w="992" w:type="dxa"/>
            <w:vMerge/>
            <w:shd w:val="clear" w:color="000000" w:fill="D9D9D9"/>
          </w:tcPr>
          <w:p w14:paraId="4B53AE07" w14:textId="77777777" w:rsidR="009A25A2" w:rsidRPr="00CF5477" w:rsidRDefault="009A25A2" w:rsidP="009A25A2">
            <w:pPr>
              <w:spacing w:before="0" w:after="0" w:line="240" w:lineRule="auto"/>
              <w:rPr>
                <w:rFonts w:eastAsia="Times New Roman" w:cs="Calibri"/>
                <w:b/>
                <w:bCs/>
                <w:sz w:val="20"/>
                <w:szCs w:val="20"/>
                <w:lang w:eastAsia="de-DE"/>
              </w:rPr>
            </w:pPr>
          </w:p>
        </w:tc>
        <w:tc>
          <w:tcPr>
            <w:tcW w:w="992" w:type="dxa"/>
            <w:vMerge/>
            <w:shd w:val="clear" w:color="000000" w:fill="D9D9D9"/>
            <w:hideMark/>
          </w:tcPr>
          <w:p w14:paraId="03FD07AB" w14:textId="62CF71F5" w:rsidR="009A25A2" w:rsidRPr="00CF5477" w:rsidRDefault="009A25A2" w:rsidP="009A25A2">
            <w:pPr>
              <w:spacing w:before="0" w:after="0" w:line="240" w:lineRule="auto"/>
              <w:rPr>
                <w:rFonts w:eastAsia="Times New Roman" w:cs="Calibri"/>
                <w:b/>
                <w:bCs/>
                <w:sz w:val="20"/>
                <w:szCs w:val="20"/>
                <w:lang w:eastAsia="de-DE"/>
              </w:rPr>
            </w:pPr>
          </w:p>
        </w:tc>
        <w:tc>
          <w:tcPr>
            <w:tcW w:w="1134" w:type="dxa"/>
            <w:vMerge/>
            <w:shd w:val="clear" w:color="000000" w:fill="D9D9D9"/>
            <w:hideMark/>
          </w:tcPr>
          <w:p w14:paraId="4FDB94E7" w14:textId="541F2EE0" w:rsidR="009A25A2" w:rsidRPr="00CF5477" w:rsidRDefault="009A25A2" w:rsidP="009A25A2">
            <w:pPr>
              <w:spacing w:before="0" w:after="0" w:line="240" w:lineRule="auto"/>
              <w:rPr>
                <w:rFonts w:eastAsia="Times New Roman" w:cs="Calibri"/>
                <w:b/>
                <w:bCs/>
                <w:sz w:val="20"/>
                <w:szCs w:val="20"/>
                <w:lang w:eastAsia="de-DE"/>
              </w:rPr>
            </w:pPr>
          </w:p>
        </w:tc>
        <w:tc>
          <w:tcPr>
            <w:tcW w:w="1134" w:type="dxa"/>
            <w:vMerge/>
            <w:shd w:val="clear" w:color="000000" w:fill="D9D9D9"/>
            <w:hideMark/>
          </w:tcPr>
          <w:p w14:paraId="35EC3B3C" w14:textId="561497EA" w:rsidR="009A25A2" w:rsidRPr="00CF5477" w:rsidRDefault="009A25A2" w:rsidP="009A25A2">
            <w:pPr>
              <w:spacing w:before="0" w:after="0" w:line="240" w:lineRule="auto"/>
              <w:rPr>
                <w:rFonts w:eastAsia="Times New Roman" w:cs="Calibri"/>
                <w:b/>
                <w:bCs/>
                <w:sz w:val="20"/>
                <w:szCs w:val="20"/>
                <w:lang w:eastAsia="de-DE"/>
              </w:rPr>
            </w:pPr>
          </w:p>
        </w:tc>
      </w:tr>
      <w:tr w:rsidR="009A25A2" w:rsidRPr="00CF5477" w14:paraId="776BD90C" w14:textId="77777777" w:rsidTr="009A25A2">
        <w:trPr>
          <w:trHeight w:val="521"/>
        </w:trPr>
        <w:tc>
          <w:tcPr>
            <w:tcW w:w="626" w:type="dxa"/>
            <w:shd w:val="clear" w:color="000000" w:fill="auto"/>
            <w:hideMark/>
          </w:tcPr>
          <w:p w14:paraId="3449C4F9" w14:textId="504DB7EA"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w:t>
            </w:r>
          </w:p>
        </w:tc>
        <w:tc>
          <w:tcPr>
            <w:tcW w:w="2523" w:type="dxa"/>
            <w:shd w:val="clear" w:color="000000" w:fill="auto"/>
            <w:hideMark/>
          </w:tcPr>
          <w:p w14:paraId="2A04CB22" w14:textId="6FDD0814"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tcBorders>
              <w:top w:val="single" w:sz="4" w:space="0" w:color="auto"/>
            </w:tcBorders>
            <w:shd w:val="clear" w:color="000000" w:fill="E7E6E6"/>
            <w:hideMark/>
          </w:tcPr>
          <w:p w14:paraId="14F1A701"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Administrationsprotokollierung</w:t>
            </w:r>
          </w:p>
        </w:tc>
        <w:tc>
          <w:tcPr>
            <w:tcW w:w="1418" w:type="dxa"/>
            <w:shd w:val="clear" w:color="000000" w:fill="auto"/>
            <w:hideMark/>
          </w:tcPr>
          <w:p w14:paraId="2937701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tcPr>
          <w:p w14:paraId="3D954BDA" w14:textId="0865F16B"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FD9CF49" w14:textId="64481D3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A2D142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0E6A1BA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r>
      <w:tr w:rsidR="009A25A2" w:rsidRPr="00CF5477" w14:paraId="5A3EB743" w14:textId="77777777" w:rsidTr="009A25A2">
        <w:trPr>
          <w:trHeight w:val="541"/>
        </w:trPr>
        <w:tc>
          <w:tcPr>
            <w:tcW w:w="626" w:type="dxa"/>
            <w:shd w:val="clear" w:color="000000" w:fill="auto"/>
            <w:hideMark/>
          </w:tcPr>
          <w:p w14:paraId="7F72AAC6" w14:textId="0F6B797E"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w:t>
            </w:r>
          </w:p>
        </w:tc>
        <w:tc>
          <w:tcPr>
            <w:tcW w:w="2523" w:type="dxa"/>
            <w:shd w:val="clear" w:color="000000" w:fill="auto"/>
            <w:hideMark/>
          </w:tcPr>
          <w:p w14:paraId="5E67574D" w14:textId="7DBFFA0E"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3D8D2015" w14:textId="564D262A"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Fachdatenprotokollierung</w:t>
            </w:r>
          </w:p>
        </w:tc>
        <w:tc>
          <w:tcPr>
            <w:tcW w:w="1418" w:type="dxa"/>
            <w:shd w:val="clear" w:color="000000" w:fill="auto"/>
            <w:hideMark/>
          </w:tcPr>
          <w:p w14:paraId="76C0A60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tcPr>
          <w:p w14:paraId="42CFCBBF" w14:textId="49EB3E4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2F60F7CD" w14:textId="238BBC9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01BFE2A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966476E"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r>
      <w:tr w:rsidR="009A25A2" w:rsidRPr="00CF5477" w14:paraId="312EC90D" w14:textId="77777777" w:rsidTr="009A25A2">
        <w:trPr>
          <w:trHeight w:val="116"/>
        </w:trPr>
        <w:tc>
          <w:tcPr>
            <w:tcW w:w="626" w:type="dxa"/>
            <w:shd w:val="clear" w:color="000000" w:fill="auto"/>
            <w:hideMark/>
          </w:tcPr>
          <w:p w14:paraId="330963D3" w14:textId="77777777" w:rsidR="009A25A2" w:rsidRPr="00CF5477" w:rsidRDefault="009A25A2" w:rsidP="009A25A2">
            <w:pPr>
              <w:spacing w:before="0" w:after="0" w:line="240" w:lineRule="auto"/>
              <w:jc w:val="right"/>
              <w:rPr>
                <w:rFonts w:eastAsia="Times New Roman" w:cs="Calibri"/>
                <w:color w:val="000000"/>
                <w:lang w:eastAsia="de-DE"/>
              </w:rPr>
            </w:pPr>
            <w:r w:rsidRPr="00CF5477">
              <w:rPr>
                <w:rFonts w:eastAsia="Times New Roman" w:cs="Calibri"/>
                <w:color w:val="000000"/>
                <w:lang w:eastAsia="de-DE"/>
              </w:rPr>
              <w:t>3</w:t>
            </w:r>
          </w:p>
        </w:tc>
        <w:tc>
          <w:tcPr>
            <w:tcW w:w="2523" w:type="dxa"/>
            <w:shd w:val="clear" w:color="000000" w:fill="auto"/>
            <w:hideMark/>
          </w:tcPr>
          <w:p w14:paraId="71D4E336" w14:textId="053D6B3A"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F1D741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Statistik</w:t>
            </w:r>
          </w:p>
        </w:tc>
        <w:tc>
          <w:tcPr>
            <w:tcW w:w="1418" w:type="dxa"/>
            <w:shd w:val="clear" w:color="000000" w:fill="auto"/>
            <w:hideMark/>
          </w:tcPr>
          <w:p w14:paraId="688A9A5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tcPr>
          <w:p w14:paraId="71F713B3" w14:textId="60C0402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7F95C50B" w14:textId="38C829C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3DD2AD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66C0CE3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089AE67D" w14:textId="77777777" w:rsidTr="009A25A2">
        <w:trPr>
          <w:trHeight w:val="541"/>
        </w:trPr>
        <w:tc>
          <w:tcPr>
            <w:tcW w:w="626" w:type="dxa"/>
            <w:shd w:val="clear" w:color="000000" w:fill="auto"/>
            <w:hideMark/>
          </w:tcPr>
          <w:p w14:paraId="6AE3B563" w14:textId="35D21F99"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4</w:t>
            </w:r>
          </w:p>
        </w:tc>
        <w:tc>
          <w:tcPr>
            <w:tcW w:w="2523" w:type="dxa"/>
            <w:shd w:val="clear" w:color="000000" w:fill="auto"/>
            <w:hideMark/>
          </w:tcPr>
          <w:p w14:paraId="276FE033" w14:textId="59CD9818"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9F8C6EB"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Ansicht</w:t>
            </w:r>
          </w:p>
        </w:tc>
        <w:tc>
          <w:tcPr>
            <w:tcW w:w="1418" w:type="dxa"/>
            <w:shd w:val="clear" w:color="000000" w:fill="auto"/>
            <w:hideMark/>
          </w:tcPr>
          <w:p w14:paraId="58EB0C50"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71492D99" w14:textId="4A69A0E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3E10386A" w14:textId="2EBBAF8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2E2BEE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3FC1D7B7"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5F58EDD8" w14:textId="77777777" w:rsidTr="009A25A2">
        <w:trPr>
          <w:trHeight w:val="602"/>
        </w:trPr>
        <w:tc>
          <w:tcPr>
            <w:tcW w:w="626" w:type="dxa"/>
            <w:shd w:val="clear" w:color="000000" w:fill="auto"/>
            <w:hideMark/>
          </w:tcPr>
          <w:p w14:paraId="3988FF0F" w14:textId="3A63FDDB"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5</w:t>
            </w:r>
          </w:p>
        </w:tc>
        <w:tc>
          <w:tcPr>
            <w:tcW w:w="2523" w:type="dxa"/>
            <w:shd w:val="clear" w:color="000000" w:fill="auto"/>
            <w:hideMark/>
          </w:tcPr>
          <w:p w14:paraId="3F6DB0EF" w14:textId="2F5CBA76"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6E2999E9"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Favoriten</w:t>
            </w:r>
          </w:p>
        </w:tc>
        <w:tc>
          <w:tcPr>
            <w:tcW w:w="1418" w:type="dxa"/>
            <w:shd w:val="clear" w:color="000000" w:fill="auto"/>
            <w:hideMark/>
          </w:tcPr>
          <w:p w14:paraId="5D081F10"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545629E8" w14:textId="514FD45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23F9D899" w14:textId="1F672DD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1DA8993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6809A9B7"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1411CB0E" w14:textId="77777777" w:rsidTr="009A25A2">
        <w:trPr>
          <w:trHeight w:val="427"/>
        </w:trPr>
        <w:tc>
          <w:tcPr>
            <w:tcW w:w="626" w:type="dxa"/>
            <w:shd w:val="clear" w:color="000000" w:fill="auto"/>
            <w:hideMark/>
          </w:tcPr>
          <w:p w14:paraId="71A94E88" w14:textId="28F32E64"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6</w:t>
            </w:r>
          </w:p>
        </w:tc>
        <w:tc>
          <w:tcPr>
            <w:tcW w:w="2523" w:type="dxa"/>
            <w:shd w:val="clear" w:color="000000" w:fill="auto"/>
            <w:hideMark/>
          </w:tcPr>
          <w:p w14:paraId="59906905" w14:textId="2BB31A17"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1419D284"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Mandant</w:t>
            </w:r>
          </w:p>
        </w:tc>
        <w:tc>
          <w:tcPr>
            <w:tcW w:w="1418" w:type="dxa"/>
            <w:shd w:val="clear" w:color="000000" w:fill="auto"/>
            <w:hideMark/>
          </w:tcPr>
          <w:p w14:paraId="114018BF"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r w:rsidRPr="00CF5477">
              <w:rPr>
                <w:rFonts w:eastAsia="Times New Roman" w:cs="Calibri"/>
                <w:sz w:val="16"/>
                <w:szCs w:val="16"/>
                <w:lang w:eastAsia="de-DE"/>
              </w:rPr>
              <w:t> </w:t>
            </w:r>
          </w:p>
        </w:tc>
        <w:tc>
          <w:tcPr>
            <w:tcW w:w="992" w:type="dxa"/>
            <w:shd w:val="clear" w:color="000000" w:fill="auto"/>
          </w:tcPr>
          <w:p w14:paraId="787225C8" w14:textId="7E917CB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569AC6DB" w14:textId="089287D8"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360865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690EA8F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70556A03" w14:textId="77777777" w:rsidTr="009A25A2">
        <w:trPr>
          <w:trHeight w:val="576"/>
        </w:trPr>
        <w:tc>
          <w:tcPr>
            <w:tcW w:w="626" w:type="dxa"/>
            <w:shd w:val="clear" w:color="000000" w:fill="auto"/>
            <w:hideMark/>
          </w:tcPr>
          <w:p w14:paraId="09A78293" w14:textId="0E3BED36"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7</w:t>
            </w:r>
          </w:p>
        </w:tc>
        <w:tc>
          <w:tcPr>
            <w:tcW w:w="2523" w:type="dxa"/>
            <w:shd w:val="clear" w:color="000000" w:fill="auto"/>
            <w:hideMark/>
          </w:tcPr>
          <w:p w14:paraId="5BD8CE0E" w14:textId="24223E0E"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2765DD28"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Dienststelle</w:t>
            </w:r>
          </w:p>
        </w:tc>
        <w:tc>
          <w:tcPr>
            <w:tcW w:w="1418" w:type="dxa"/>
            <w:shd w:val="clear" w:color="000000" w:fill="auto"/>
            <w:hideMark/>
          </w:tcPr>
          <w:p w14:paraId="3015952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4DCEBFFB" w14:textId="2E6B8A3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7704E844" w14:textId="4E207253"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0A35183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1EDCA8C"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06946ECA" w14:textId="77777777" w:rsidTr="009A25A2">
        <w:trPr>
          <w:trHeight w:val="570"/>
        </w:trPr>
        <w:tc>
          <w:tcPr>
            <w:tcW w:w="626" w:type="dxa"/>
            <w:shd w:val="clear" w:color="000000" w:fill="auto"/>
            <w:hideMark/>
          </w:tcPr>
          <w:p w14:paraId="17D0E7A8" w14:textId="5DDF8CA6"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8</w:t>
            </w:r>
          </w:p>
        </w:tc>
        <w:tc>
          <w:tcPr>
            <w:tcW w:w="2523" w:type="dxa"/>
            <w:shd w:val="clear" w:color="000000" w:fill="auto"/>
            <w:hideMark/>
          </w:tcPr>
          <w:p w14:paraId="61E61B87" w14:textId="3EBF5517"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53BB030D"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 xml:space="preserve">Benutzergruppen </w:t>
            </w:r>
            <w:del w:id="3339" w:author="Kisch, Christian" w:date="2022-02-08T10:51:00Z">
              <w:r w:rsidRPr="00CF5477" w:rsidDel="008340C4">
                <w:rPr>
                  <w:rFonts w:eastAsia="Times New Roman" w:cs="Calibri"/>
                  <w:b/>
                  <w:bCs/>
                  <w:sz w:val="20"/>
                  <w:szCs w:val="20"/>
                  <w:lang w:eastAsia="de-DE"/>
                </w:rPr>
                <w:delText xml:space="preserve"> </w:delText>
              </w:r>
            </w:del>
            <w:r w:rsidRPr="00CF5477">
              <w:rPr>
                <w:rFonts w:eastAsia="Times New Roman" w:cs="Calibri"/>
                <w:b/>
                <w:bCs/>
                <w:sz w:val="20"/>
                <w:szCs w:val="20"/>
                <w:lang w:eastAsia="de-DE"/>
              </w:rPr>
              <w:t>der OE</w:t>
            </w:r>
          </w:p>
        </w:tc>
        <w:tc>
          <w:tcPr>
            <w:tcW w:w="1418" w:type="dxa"/>
            <w:shd w:val="clear" w:color="000000" w:fill="auto"/>
            <w:hideMark/>
          </w:tcPr>
          <w:p w14:paraId="0C839E50"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348693D0" w14:textId="6EA36B3A"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3143915" w14:textId="0FA7D44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FFD6E6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1881F0B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772EB193" w14:textId="77777777" w:rsidTr="009A25A2">
        <w:trPr>
          <w:trHeight w:val="551"/>
        </w:trPr>
        <w:tc>
          <w:tcPr>
            <w:tcW w:w="626" w:type="dxa"/>
            <w:shd w:val="clear" w:color="000000" w:fill="auto"/>
            <w:hideMark/>
          </w:tcPr>
          <w:p w14:paraId="076AE80B" w14:textId="62054278"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9</w:t>
            </w:r>
          </w:p>
        </w:tc>
        <w:tc>
          <w:tcPr>
            <w:tcW w:w="2523" w:type="dxa"/>
            <w:shd w:val="clear" w:color="000000" w:fill="auto"/>
            <w:hideMark/>
          </w:tcPr>
          <w:p w14:paraId="6A3EDF8E" w14:textId="67042108"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913437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Benutzer der OE</w:t>
            </w:r>
          </w:p>
        </w:tc>
        <w:tc>
          <w:tcPr>
            <w:tcW w:w="1418" w:type="dxa"/>
            <w:shd w:val="clear" w:color="000000" w:fill="auto"/>
            <w:hideMark/>
          </w:tcPr>
          <w:p w14:paraId="574AED4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43C70E1B" w14:textId="0E556FD5"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2A8BAC47" w14:textId="29E15001"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6CAF11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728F738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3B99B911" w14:textId="77777777" w:rsidTr="009A25A2">
        <w:trPr>
          <w:trHeight w:val="544"/>
        </w:trPr>
        <w:tc>
          <w:tcPr>
            <w:tcW w:w="626" w:type="dxa"/>
            <w:shd w:val="clear" w:color="000000" w:fill="auto"/>
            <w:hideMark/>
          </w:tcPr>
          <w:p w14:paraId="555F464B" w14:textId="5197A0AD"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10</w:t>
            </w:r>
          </w:p>
        </w:tc>
        <w:tc>
          <w:tcPr>
            <w:tcW w:w="2523" w:type="dxa"/>
            <w:shd w:val="clear" w:color="000000" w:fill="auto"/>
            <w:hideMark/>
          </w:tcPr>
          <w:p w14:paraId="1F406875" w14:textId="1D42FC59"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4F423E7"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Rollen</w:t>
            </w:r>
          </w:p>
        </w:tc>
        <w:tc>
          <w:tcPr>
            <w:tcW w:w="1418" w:type="dxa"/>
            <w:shd w:val="clear" w:color="000000" w:fill="auto"/>
            <w:hideMark/>
          </w:tcPr>
          <w:p w14:paraId="0FF54E8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0F2F14C4" w14:textId="7EAFF73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620528C8" w14:textId="4674F02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75FD974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1CA24D3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1C3AC956" w14:textId="77777777" w:rsidTr="009A25A2">
        <w:trPr>
          <w:trHeight w:val="567"/>
        </w:trPr>
        <w:tc>
          <w:tcPr>
            <w:tcW w:w="626" w:type="dxa"/>
            <w:shd w:val="clear" w:color="000000" w:fill="auto"/>
            <w:hideMark/>
          </w:tcPr>
          <w:p w14:paraId="135D867D" w14:textId="54B681CE"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11</w:t>
            </w:r>
          </w:p>
        </w:tc>
        <w:tc>
          <w:tcPr>
            <w:tcW w:w="2523" w:type="dxa"/>
            <w:shd w:val="clear" w:color="000000" w:fill="auto"/>
            <w:hideMark/>
          </w:tcPr>
          <w:p w14:paraId="5A63E0F9" w14:textId="1FC6AB80"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44BA8B1F"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Berechtigungen</w:t>
            </w:r>
          </w:p>
        </w:tc>
        <w:tc>
          <w:tcPr>
            <w:tcW w:w="1418" w:type="dxa"/>
            <w:shd w:val="clear" w:color="000000" w:fill="auto"/>
            <w:hideMark/>
          </w:tcPr>
          <w:p w14:paraId="63AD8D3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5445E6D1" w14:textId="3FAD26EB"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577C9FBF" w14:textId="1C3C66F1"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774F2C99"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336EDB8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2FEF729C" w14:textId="77777777" w:rsidTr="009A25A2">
        <w:trPr>
          <w:trHeight w:val="561"/>
        </w:trPr>
        <w:tc>
          <w:tcPr>
            <w:tcW w:w="626" w:type="dxa"/>
            <w:shd w:val="clear" w:color="000000" w:fill="auto"/>
            <w:hideMark/>
          </w:tcPr>
          <w:p w14:paraId="164AB7E5" w14:textId="5D46B6AE"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12</w:t>
            </w:r>
          </w:p>
        </w:tc>
        <w:tc>
          <w:tcPr>
            <w:tcW w:w="2523" w:type="dxa"/>
            <w:shd w:val="clear" w:color="000000" w:fill="auto"/>
            <w:hideMark/>
          </w:tcPr>
          <w:p w14:paraId="29132F3C" w14:textId="64D01F53"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6007D26F"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Posteingang OE</w:t>
            </w:r>
          </w:p>
        </w:tc>
        <w:tc>
          <w:tcPr>
            <w:tcW w:w="1418" w:type="dxa"/>
            <w:shd w:val="clear" w:color="000000" w:fill="auto"/>
            <w:hideMark/>
          </w:tcPr>
          <w:p w14:paraId="19C3772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6C2CD8FF" w14:textId="70BAE919"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67739CA2" w14:textId="18B4D3C5"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749A19D9"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56DE7EC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6F398F22" w14:textId="77777777" w:rsidTr="009A25A2">
        <w:trPr>
          <w:trHeight w:val="554"/>
        </w:trPr>
        <w:tc>
          <w:tcPr>
            <w:tcW w:w="626" w:type="dxa"/>
            <w:shd w:val="clear" w:color="000000" w:fill="auto"/>
            <w:hideMark/>
          </w:tcPr>
          <w:p w14:paraId="100CA5DD" w14:textId="4076FE22"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w:t>
            </w:r>
            <w:r w:rsidRPr="00CF5477">
              <w:rPr>
                <w:rFonts w:eastAsia="Times New Roman" w:cs="Calibri"/>
                <w:color w:val="000000"/>
                <w:lang w:eastAsia="de-DE"/>
              </w:rPr>
              <w:t>3</w:t>
            </w:r>
          </w:p>
        </w:tc>
        <w:tc>
          <w:tcPr>
            <w:tcW w:w="2523" w:type="dxa"/>
            <w:shd w:val="clear" w:color="000000" w:fill="auto"/>
            <w:hideMark/>
          </w:tcPr>
          <w:p w14:paraId="52E6E0C3" w14:textId="4277EAAA"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7E496DCE"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Verfahren</w:t>
            </w:r>
          </w:p>
        </w:tc>
        <w:tc>
          <w:tcPr>
            <w:tcW w:w="1418" w:type="dxa"/>
            <w:shd w:val="clear" w:color="000000" w:fill="auto"/>
            <w:hideMark/>
          </w:tcPr>
          <w:p w14:paraId="792C3B5F"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47D2B2CA" w14:textId="4D8D5B38"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43A72EB9" w14:textId="0F8DA3D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984294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E2FF02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2636E489" w14:textId="77777777" w:rsidTr="009A25A2">
        <w:trPr>
          <w:trHeight w:val="562"/>
        </w:trPr>
        <w:tc>
          <w:tcPr>
            <w:tcW w:w="626" w:type="dxa"/>
            <w:shd w:val="clear" w:color="000000" w:fill="auto"/>
            <w:hideMark/>
          </w:tcPr>
          <w:p w14:paraId="0E3502F1" w14:textId="725AA920"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14</w:t>
            </w:r>
          </w:p>
        </w:tc>
        <w:tc>
          <w:tcPr>
            <w:tcW w:w="2523" w:type="dxa"/>
            <w:shd w:val="clear" w:color="000000" w:fill="auto"/>
            <w:hideMark/>
          </w:tcPr>
          <w:p w14:paraId="0252E3F2" w14:textId="720DA095"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40FF5E0E"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Bearbeitungsstatus</w:t>
            </w:r>
          </w:p>
        </w:tc>
        <w:tc>
          <w:tcPr>
            <w:tcW w:w="1418" w:type="dxa"/>
            <w:shd w:val="clear" w:color="000000" w:fill="auto"/>
            <w:hideMark/>
          </w:tcPr>
          <w:p w14:paraId="584DCC3A"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1EEC8FFF" w14:textId="42F145FD"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087AD7F" w14:textId="7921C0C0"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0A640F60"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BAE7FC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4A7B787F" w14:textId="77777777" w:rsidTr="009A25A2">
        <w:trPr>
          <w:trHeight w:val="551"/>
        </w:trPr>
        <w:tc>
          <w:tcPr>
            <w:tcW w:w="626" w:type="dxa"/>
            <w:shd w:val="clear" w:color="000000" w:fill="auto"/>
            <w:hideMark/>
          </w:tcPr>
          <w:p w14:paraId="22EA2068" w14:textId="7C8853BE"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15</w:t>
            </w:r>
          </w:p>
        </w:tc>
        <w:tc>
          <w:tcPr>
            <w:tcW w:w="2523" w:type="dxa"/>
            <w:shd w:val="clear" w:color="000000" w:fill="auto"/>
            <w:hideMark/>
          </w:tcPr>
          <w:p w14:paraId="4CD9C14D" w14:textId="45D085FF"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58D97E4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Aktenführungsrecht</w:t>
            </w:r>
          </w:p>
        </w:tc>
        <w:tc>
          <w:tcPr>
            <w:tcW w:w="1418" w:type="dxa"/>
            <w:shd w:val="clear" w:color="000000" w:fill="auto"/>
            <w:hideMark/>
          </w:tcPr>
          <w:p w14:paraId="191C12D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A592AAC" w14:textId="3D16E229"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564128B6" w14:textId="745CE20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1A2BDDE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1FEBB8B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14D4AE88" w14:textId="77777777" w:rsidTr="009A25A2">
        <w:trPr>
          <w:trHeight w:val="551"/>
        </w:trPr>
        <w:tc>
          <w:tcPr>
            <w:tcW w:w="626" w:type="dxa"/>
            <w:shd w:val="clear" w:color="000000" w:fill="auto"/>
            <w:hideMark/>
          </w:tcPr>
          <w:p w14:paraId="7DCA84D6" w14:textId="61CDF5F8"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16</w:t>
            </w:r>
          </w:p>
        </w:tc>
        <w:tc>
          <w:tcPr>
            <w:tcW w:w="2523" w:type="dxa"/>
            <w:shd w:val="clear" w:color="000000" w:fill="auto"/>
            <w:hideMark/>
          </w:tcPr>
          <w:p w14:paraId="6F43DE62" w14:textId="68434643"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19B73AC2"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Metadaten zum Verfahren</w:t>
            </w:r>
          </w:p>
        </w:tc>
        <w:tc>
          <w:tcPr>
            <w:tcW w:w="1418" w:type="dxa"/>
            <w:shd w:val="clear" w:color="000000" w:fill="auto"/>
            <w:hideMark/>
          </w:tcPr>
          <w:p w14:paraId="642B023A"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1D4FE28D" w14:textId="31EF244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6A4D220E" w14:textId="39C6DE6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74556B2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0BFCC44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0C0DA201" w14:textId="77777777" w:rsidTr="009A25A2">
        <w:trPr>
          <w:trHeight w:val="525"/>
        </w:trPr>
        <w:tc>
          <w:tcPr>
            <w:tcW w:w="626" w:type="dxa"/>
            <w:shd w:val="clear" w:color="000000" w:fill="auto"/>
            <w:hideMark/>
          </w:tcPr>
          <w:p w14:paraId="3E38555F" w14:textId="63B8118A"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17</w:t>
            </w:r>
          </w:p>
        </w:tc>
        <w:tc>
          <w:tcPr>
            <w:tcW w:w="2523" w:type="dxa"/>
            <w:shd w:val="clear" w:color="000000" w:fill="auto"/>
            <w:hideMark/>
          </w:tcPr>
          <w:p w14:paraId="56701B03" w14:textId="2E48D10A"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25C91E67"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Verfahrenshistorie</w:t>
            </w:r>
          </w:p>
        </w:tc>
        <w:tc>
          <w:tcPr>
            <w:tcW w:w="1418" w:type="dxa"/>
            <w:shd w:val="clear" w:color="000000" w:fill="auto"/>
            <w:hideMark/>
          </w:tcPr>
          <w:p w14:paraId="4800384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1AC934AE" w14:textId="3E4F620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7BCDA87F" w14:textId="1CB304BB"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195F207E"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716E3ADE"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07E61D1F" w14:textId="77777777" w:rsidTr="009A25A2">
        <w:trPr>
          <w:trHeight w:val="432"/>
        </w:trPr>
        <w:tc>
          <w:tcPr>
            <w:tcW w:w="626" w:type="dxa"/>
            <w:shd w:val="clear" w:color="000000" w:fill="auto"/>
            <w:hideMark/>
          </w:tcPr>
          <w:p w14:paraId="020CA4EF" w14:textId="7D7D28E0"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18</w:t>
            </w:r>
          </w:p>
        </w:tc>
        <w:tc>
          <w:tcPr>
            <w:tcW w:w="2523" w:type="dxa"/>
            <w:shd w:val="clear" w:color="000000" w:fill="auto"/>
            <w:hideMark/>
          </w:tcPr>
          <w:p w14:paraId="7A402B71" w14:textId="235436DB"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ACF7575"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Ordner</w:t>
            </w:r>
          </w:p>
        </w:tc>
        <w:tc>
          <w:tcPr>
            <w:tcW w:w="1418" w:type="dxa"/>
            <w:shd w:val="clear" w:color="000000" w:fill="auto"/>
            <w:hideMark/>
          </w:tcPr>
          <w:p w14:paraId="60EFE12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1B54D8B6" w14:textId="067177A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E2891EF" w14:textId="33F6BA4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22DA7EBF"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33D1FE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22F24199" w14:textId="77777777" w:rsidTr="009A25A2">
        <w:trPr>
          <w:trHeight w:val="454"/>
        </w:trPr>
        <w:tc>
          <w:tcPr>
            <w:tcW w:w="626" w:type="dxa"/>
            <w:shd w:val="clear" w:color="000000" w:fill="auto"/>
            <w:hideMark/>
          </w:tcPr>
          <w:p w14:paraId="21F7D2FB" w14:textId="30AA2F38"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19</w:t>
            </w:r>
          </w:p>
        </w:tc>
        <w:tc>
          <w:tcPr>
            <w:tcW w:w="2523" w:type="dxa"/>
            <w:shd w:val="clear" w:color="000000" w:fill="auto"/>
            <w:hideMark/>
          </w:tcPr>
          <w:p w14:paraId="43F0D6CF" w14:textId="57CA8350"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96D945A"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Unterordner im Ordner „Akte“</w:t>
            </w:r>
          </w:p>
        </w:tc>
        <w:tc>
          <w:tcPr>
            <w:tcW w:w="1418" w:type="dxa"/>
            <w:shd w:val="clear" w:color="000000" w:fill="auto"/>
            <w:hideMark/>
          </w:tcPr>
          <w:p w14:paraId="0F9F5E1E"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C693B37" w14:textId="4A07D67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3E6617A" w14:textId="210A8A5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A016D27"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33C53E9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5FCA0770" w14:textId="77777777" w:rsidTr="009A25A2">
        <w:trPr>
          <w:trHeight w:val="475"/>
        </w:trPr>
        <w:tc>
          <w:tcPr>
            <w:tcW w:w="626" w:type="dxa"/>
            <w:shd w:val="clear" w:color="000000" w:fill="auto"/>
            <w:hideMark/>
          </w:tcPr>
          <w:p w14:paraId="42CB40FB" w14:textId="1BFED3CE"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20</w:t>
            </w:r>
          </w:p>
        </w:tc>
        <w:tc>
          <w:tcPr>
            <w:tcW w:w="2523" w:type="dxa"/>
            <w:shd w:val="clear" w:color="000000" w:fill="auto"/>
            <w:hideMark/>
          </w:tcPr>
          <w:p w14:paraId="39247B63" w14:textId="461D2B1C"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479E61CD"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Dokumente im Ordner „Akte“</w:t>
            </w:r>
          </w:p>
        </w:tc>
        <w:tc>
          <w:tcPr>
            <w:tcW w:w="1418" w:type="dxa"/>
            <w:shd w:val="clear" w:color="000000" w:fill="auto"/>
            <w:hideMark/>
          </w:tcPr>
          <w:p w14:paraId="069775FA"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4C7967C" w14:textId="29BCB30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655A5D1" w14:textId="5C117523"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055CF74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5A86751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152858BC" w14:textId="77777777" w:rsidTr="009A25A2">
        <w:trPr>
          <w:trHeight w:val="497"/>
        </w:trPr>
        <w:tc>
          <w:tcPr>
            <w:tcW w:w="626" w:type="dxa"/>
            <w:shd w:val="clear" w:color="000000" w:fill="auto"/>
            <w:hideMark/>
          </w:tcPr>
          <w:p w14:paraId="648C359E" w14:textId="6D522FC8"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21</w:t>
            </w:r>
          </w:p>
        </w:tc>
        <w:tc>
          <w:tcPr>
            <w:tcW w:w="2523" w:type="dxa"/>
            <w:shd w:val="clear" w:color="000000" w:fill="auto"/>
            <w:hideMark/>
          </w:tcPr>
          <w:p w14:paraId="65EEA30F" w14:textId="7352F3F2"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0EF26D37"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Kennzeichnung im Ordner „Akte“</w:t>
            </w:r>
          </w:p>
        </w:tc>
        <w:tc>
          <w:tcPr>
            <w:tcW w:w="1418" w:type="dxa"/>
            <w:shd w:val="clear" w:color="000000" w:fill="auto"/>
            <w:hideMark/>
          </w:tcPr>
          <w:p w14:paraId="2D23836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4094FDD9" w14:textId="472C2AA5"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54FA6883" w14:textId="17E4D390"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775BE6F5"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1BB8423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r>
      <w:tr w:rsidR="009A25A2" w:rsidRPr="00CF5477" w14:paraId="3EB9F3CC" w14:textId="77777777" w:rsidTr="009A25A2">
        <w:trPr>
          <w:trHeight w:val="505"/>
        </w:trPr>
        <w:tc>
          <w:tcPr>
            <w:tcW w:w="626" w:type="dxa"/>
            <w:shd w:val="clear" w:color="000000" w:fill="auto"/>
            <w:hideMark/>
          </w:tcPr>
          <w:p w14:paraId="47E0DF6A" w14:textId="709BE449"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22</w:t>
            </w:r>
          </w:p>
        </w:tc>
        <w:tc>
          <w:tcPr>
            <w:tcW w:w="2523" w:type="dxa"/>
            <w:shd w:val="clear" w:color="000000" w:fill="auto"/>
            <w:hideMark/>
          </w:tcPr>
          <w:p w14:paraId="0F735630" w14:textId="6EF90D40"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56BE1726"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p>
        </w:tc>
        <w:tc>
          <w:tcPr>
            <w:tcW w:w="1418" w:type="dxa"/>
            <w:shd w:val="clear" w:color="000000" w:fill="auto"/>
            <w:hideMark/>
          </w:tcPr>
          <w:p w14:paraId="0B5B175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F0E4F80" w14:textId="046CCA65"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52335E3B" w14:textId="2EDB5310"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3106911"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679B8FF5"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2802E1E2" w14:textId="77777777" w:rsidTr="009A25A2">
        <w:trPr>
          <w:trHeight w:val="541"/>
        </w:trPr>
        <w:tc>
          <w:tcPr>
            <w:tcW w:w="626" w:type="dxa"/>
            <w:shd w:val="clear" w:color="000000" w:fill="auto"/>
            <w:hideMark/>
          </w:tcPr>
          <w:p w14:paraId="7ECAC00F" w14:textId="402A0360"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w:t>
            </w:r>
            <w:r w:rsidRPr="00CF5477">
              <w:rPr>
                <w:rFonts w:eastAsia="Times New Roman" w:cs="Calibri"/>
                <w:color w:val="000000"/>
                <w:lang w:eastAsia="de-DE"/>
              </w:rPr>
              <w:t>3</w:t>
            </w:r>
          </w:p>
        </w:tc>
        <w:tc>
          <w:tcPr>
            <w:tcW w:w="2523" w:type="dxa"/>
            <w:shd w:val="clear" w:color="000000" w:fill="auto"/>
            <w:hideMark/>
          </w:tcPr>
          <w:p w14:paraId="2D87D79C" w14:textId="69D667EF"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4F6745B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p>
        </w:tc>
        <w:tc>
          <w:tcPr>
            <w:tcW w:w="1418" w:type="dxa"/>
            <w:shd w:val="clear" w:color="000000" w:fill="auto"/>
            <w:hideMark/>
          </w:tcPr>
          <w:p w14:paraId="78960DE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887A0C8" w14:textId="5C9D3EFC"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1D9276A3" w14:textId="530CAE4D"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D66BF23"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49BF79D5"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38F95889" w14:textId="77777777" w:rsidTr="009A25A2">
        <w:trPr>
          <w:trHeight w:val="549"/>
        </w:trPr>
        <w:tc>
          <w:tcPr>
            <w:tcW w:w="626" w:type="dxa"/>
            <w:shd w:val="clear" w:color="000000" w:fill="auto"/>
            <w:hideMark/>
          </w:tcPr>
          <w:p w14:paraId="11A060B7" w14:textId="3738AFEB"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24</w:t>
            </w:r>
          </w:p>
        </w:tc>
        <w:tc>
          <w:tcPr>
            <w:tcW w:w="2523" w:type="dxa"/>
            <w:shd w:val="clear" w:color="000000" w:fill="auto"/>
            <w:hideMark/>
          </w:tcPr>
          <w:p w14:paraId="49B19C9E" w14:textId="32A2B0BC"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3DD23590"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 xml:space="preserve"> in anderen Ordnern</w:t>
            </w:r>
          </w:p>
        </w:tc>
        <w:tc>
          <w:tcPr>
            <w:tcW w:w="1418" w:type="dxa"/>
            <w:shd w:val="clear" w:color="000000" w:fill="auto"/>
            <w:hideMark/>
          </w:tcPr>
          <w:p w14:paraId="0B6E4A95"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69F5905" w14:textId="17862F8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12B48B01" w14:textId="762FE63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09F7790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75EB543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67003C6C" w14:textId="77777777" w:rsidTr="009A25A2">
        <w:trPr>
          <w:trHeight w:val="415"/>
        </w:trPr>
        <w:tc>
          <w:tcPr>
            <w:tcW w:w="626" w:type="dxa"/>
            <w:shd w:val="clear" w:color="000000" w:fill="auto"/>
            <w:hideMark/>
          </w:tcPr>
          <w:p w14:paraId="50C64B72" w14:textId="37913826"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25</w:t>
            </w:r>
          </w:p>
        </w:tc>
        <w:tc>
          <w:tcPr>
            <w:tcW w:w="2523" w:type="dxa"/>
            <w:shd w:val="clear" w:color="000000" w:fill="auto"/>
            <w:hideMark/>
          </w:tcPr>
          <w:p w14:paraId="2F20E706" w14:textId="43E9D0DE"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1C4BA554"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p>
        </w:tc>
        <w:tc>
          <w:tcPr>
            <w:tcW w:w="1418" w:type="dxa"/>
            <w:shd w:val="clear" w:color="000000" w:fill="auto"/>
            <w:hideMark/>
          </w:tcPr>
          <w:p w14:paraId="250B17BF"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505F8E91" w14:textId="11DA09B0"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4F1E75F6" w14:textId="4A26DFAB"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550E72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4BC018C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0E407F0A" w14:textId="77777777" w:rsidTr="009A25A2">
        <w:trPr>
          <w:trHeight w:val="437"/>
        </w:trPr>
        <w:tc>
          <w:tcPr>
            <w:tcW w:w="626" w:type="dxa"/>
            <w:shd w:val="clear" w:color="000000" w:fill="auto"/>
            <w:hideMark/>
          </w:tcPr>
          <w:p w14:paraId="0F1AE6C3" w14:textId="294CDD27"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26</w:t>
            </w:r>
          </w:p>
        </w:tc>
        <w:tc>
          <w:tcPr>
            <w:tcW w:w="2523" w:type="dxa"/>
            <w:shd w:val="clear" w:color="000000" w:fill="auto"/>
            <w:hideMark/>
          </w:tcPr>
          <w:p w14:paraId="024B7DFE" w14:textId="32EF52C7"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252D2CD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Templates</w:t>
            </w:r>
          </w:p>
        </w:tc>
        <w:tc>
          <w:tcPr>
            <w:tcW w:w="1418" w:type="dxa"/>
            <w:shd w:val="clear" w:color="000000" w:fill="auto"/>
            <w:hideMark/>
          </w:tcPr>
          <w:p w14:paraId="5C75D3E9"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343C7C54" w14:textId="74B26EE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6182121C" w14:textId="7CED3CA5"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7DCF72F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1A7B02E5"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225D1975" w14:textId="77777777" w:rsidTr="009A25A2">
        <w:trPr>
          <w:trHeight w:val="445"/>
        </w:trPr>
        <w:tc>
          <w:tcPr>
            <w:tcW w:w="626" w:type="dxa"/>
            <w:shd w:val="clear" w:color="000000" w:fill="auto"/>
            <w:hideMark/>
          </w:tcPr>
          <w:p w14:paraId="5B565668" w14:textId="4651C9D8"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27</w:t>
            </w:r>
          </w:p>
        </w:tc>
        <w:tc>
          <w:tcPr>
            <w:tcW w:w="2523" w:type="dxa"/>
            <w:shd w:val="clear" w:color="000000" w:fill="auto"/>
            <w:hideMark/>
          </w:tcPr>
          <w:p w14:paraId="4E2E7C6C" w14:textId="26B7FBAE"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68680AF5"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Annotationen</w:t>
            </w:r>
          </w:p>
        </w:tc>
        <w:tc>
          <w:tcPr>
            <w:tcW w:w="1418" w:type="dxa"/>
            <w:shd w:val="clear" w:color="000000" w:fill="auto"/>
            <w:hideMark/>
          </w:tcPr>
          <w:p w14:paraId="49BAF70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68F6013F" w14:textId="7C550561"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FDD41DD" w14:textId="0F7A7C0F"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473BE179"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F45C0B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r>
      <w:tr w:rsidR="009A25A2" w:rsidRPr="00CF5477" w14:paraId="28431739" w14:textId="77777777" w:rsidTr="009A25A2">
        <w:trPr>
          <w:trHeight w:val="481"/>
        </w:trPr>
        <w:tc>
          <w:tcPr>
            <w:tcW w:w="626" w:type="dxa"/>
            <w:shd w:val="clear" w:color="000000" w:fill="auto"/>
            <w:hideMark/>
          </w:tcPr>
          <w:p w14:paraId="35231A29" w14:textId="2135C81B"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28</w:t>
            </w:r>
          </w:p>
        </w:tc>
        <w:tc>
          <w:tcPr>
            <w:tcW w:w="2523" w:type="dxa"/>
            <w:shd w:val="clear" w:color="000000" w:fill="auto"/>
            <w:hideMark/>
          </w:tcPr>
          <w:p w14:paraId="4903AACF" w14:textId="27016448"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2CBC9EDE"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Paginieren</w:t>
            </w:r>
          </w:p>
        </w:tc>
        <w:tc>
          <w:tcPr>
            <w:tcW w:w="1418" w:type="dxa"/>
            <w:shd w:val="clear" w:color="000000" w:fill="auto"/>
            <w:hideMark/>
          </w:tcPr>
          <w:p w14:paraId="1976CEFA"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0A888092" w14:textId="64BC5173"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1FC811CD" w14:textId="409AB7C3"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4519615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79B79AE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71D5DD9E" w14:textId="77777777" w:rsidTr="009A25A2">
        <w:trPr>
          <w:trHeight w:val="489"/>
        </w:trPr>
        <w:tc>
          <w:tcPr>
            <w:tcW w:w="626" w:type="dxa"/>
            <w:shd w:val="clear" w:color="000000" w:fill="auto"/>
            <w:hideMark/>
          </w:tcPr>
          <w:p w14:paraId="30DEA480" w14:textId="4DF9B813"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29</w:t>
            </w:r>
          </w:p>
        </w:tc>
        <w:tc>
          <w:tcPr>
            <w:tcW w:w="2523" w:type="dxa"/>
            <w:shd w:val="clear" w:color="000000" w:fill="auto"/>
            <w:hideMark/>
          </w:tcPr>
          <w:p w14:paraId="4C4BFB44" w14:textId="20755A89"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19F34023"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Papierkorb</w:t>
            </w:r>
          </w:p>
        </w:tc>
        <w:tc>
          <w:tcPr>
            <w:tcW w:w="1418" w:type="dxa"/>
            <w:shd w:val="clear" w:color="000000" w:fill="auto"/>
            <w:hideMark/>
          </w:tcPr>
          <w:p w14:paraId="4C6B4E88"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2454DDA1" w14:textId="278D825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2D99BC6C" w14:textId="31B9148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543659C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441FDFD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6D89EB60" w14:textId="77777777" w:rsidTr="009A25A2">
        <w:trPr>
          <w:trHeight w:val="126"/>
        </w:trPr>
        <w:tc>
          <w:tcPr>
            <w:tcW w:w="626" w:type="dxa"/>
            <w:shd w:val="clear" w:color="000000" w:fill="auto"/>
            <w:hideMark/>
          </w:tcPr>
          <w:p w14:paraId="34A3EBE3" w14:textId="37B344EC" w:rsidR="009A25A2" w:rsidRPr="00CF5477" w:rsidRDefault="009A25A2" w:rsidP="009A25A2">
            <w:pPr>
              <w:spacing w:before="0" w:after="0" w:line="240" w:lineRule="auto"/>
              <w:jc w:val="right"/>
              <w:rPr>
                <w:rFonts w:eastAsia="Times New Roman" w:cs="Calibri"/>
                <w:color w:val="000000"/>
                <w:lang w:eastAsia="de-DE"/>
              </w:rPr>
            </w:pPr>
            <w:r w:rsidRPr="00CF5477">
              <w:rPr>
                <w:rFonts w:eastAsia="Times New Roman" w:cs="Calibri"/>
                <w:color w:val="000000"/>
                <w:lang w:eastAsia="de-DE"/>
              </w:rPr>
              <w:t>3</w:t>
            </w:r>
            <w:r>
              <w:rPr>
                <w:rFonts w:eastAsia="Times New Roman" w:cs="Calibri"/>
                <w:color w:val="000000"/>
                <w:lang w:eastAsia="de-DE"/>
              </w:rPr>
              <w:t>0</w:t>
            </w:r>
          </w:p>
        </w:tc>
        <w:tc>
          <w:tcPr>
            <w:tcW w:w="2523" w:type="dxa"/>
            <w:shd w:val="clear" w:color="000000" w:fill="auto"/>
            <w:hideMark/>
          </w:tcPr>
          <w:p w14:paraId="1D31B76D" w14:textId="6C69AD1E"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17568F9D"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Repräsentat</w:t>
            </w:r>
          </w:p>
        </w:tc>
        <w:tc>
          <w:tcPr>
            <w:tcW w:w="1418" w:type="dxa"/>
            <w:shd w:val="clear" w:color="000000" w:fill="auto"/>
            <w:hideMark/>
          </w:tcPr>
          <w:p w14:paraId="1526D81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7F9DC22D" w14:textId="7ACD399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3F6473C1" w14:textId="66C71C83"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686CBDCB"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c>
          <w:tcPr>
            <w:tcW w:w="1134" w:type="dxa"/>
            <w:shd w:val="clear" w:color="000000" w:fill="auto"/>
            <w:hideMark/>
          </w:tcPr>
          <w:p w14:paraId="2EBA0404"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x</w:t>
            </w:r>
          </w:p>
        </w:tc>
      </w:tr>
      <w:tr w:rsidR="009A25A2" w:rsidRPr="00CF5477" w14:paraId="4F05161D" w14:textId="77777777" w:rsidTr="009A25A2">
        <w:trPr>
          <w:trHeight w:val="126"/>
        </w:trPr>
        <w:tc>
          <w:tcPr>
            <w:tcW w:w="626" w:type="dxa"/>
            <w:shd w:val="clear" w:color="000000" w:fill="auto"/>
            <w:hideMark/>
          </w:tcPr>
          <w:p w14:paraId="5F17AE85" w14:textId="51DE981A" w:rsidR="009A25A2" w:rsidRPr="00CF5477" w:rsidRDefault="009A25A2" w:rsidP="009A25A2">
            <w:pPr>
              <w:spacing w:before="0" w:after="0" w:line="240" w:lineRule="auto"/>
              <w:jc w:val="right"/>
              <w:rPr>
                <w:rFonts w:eastAsia="Times New Roman" w:cs="Calibri"/>
                <w:color w:val="000000"/>
                <w:lang w:eastAsia="de-DE"/>
              </w:rPr>
            </w:pPr>
            <w:r w:rsidRPr="00CF5477">
              <w:rPr>
                <w:rFonts w:eastAsia="Times New Roman" w:cs="Calibri"/>
                <w:color w:val="000000"/>
                <w:lang w:eastAsia="de-DE"/>
              </w:rPr>
              <w:t>3</w:t>
            </w:r>
            <w:r>
              <w:rPr>
                <w:rFonts w:eastAsia="Times New Roman" w:cs="Calibri"/>
                <w:color w:val="000000"/>
                <w:lang w:eastAsia="de-DE"/>
              </w:rPr>
              <w:t>1</w:t>
            </w:r>
          </w:p>
        </w:tc>
        <w:tc>
          <w:tcPr>
            <w:tcW w:w="2523" w:type="dxa"/>
            <w:shd w:val="clear" w:color="000000" w:fill="auto"/>
            <w:hideMark/>
          </w:tcPr>
          <w:p w14:paraId="4CEC7CDB" w14:textId="18C8DA00" w:rsidR="009A25A2" w:rsidRPr="00CF5477" w:rsidRDefault="009A25A2" w:rsidP="009A25A2">
            <w:pPr>
              <w:spacing w:before="0" w:after="0" w:line="240" w:lineRule="auto"/>
              <w:rPr>
                <w:rFonts w:eastAsia="Times New Roman" w:cs="Calibri"/>
                <w:color w:val="000000"/>
                <w:lang w:eastAsia="de-DE"/>
              </w:rPr>
            </w:pPr>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p>
        </w:tc>
        <w:tc>
          <w:tcPr>
            <w:tcW w:w="3083" w:type="dxa"/>
            <w:shd w:val="clear" w:color="000000" w:fill="E7E6E6"/>
            <w:hideMark/>
          </w:tcPr>
          <w:p w14:paraId="277EB4DA"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Verfahrensabgabe</w:t>
            </w:r>
            <w:r w:rsidRPr="00CF5477">
              <w:rPr>
                <w:rFonts w:eastAsia="Times New Roman" w:cs="Calibri"/>
                <w:sz w:val="16"/>
                <w:szCs w:val="16"/>
                <w:lang w:eastAsia="de-DE"/>
              </w:rPr>
              <w:t> </w:t>
            </w:r>
          </w:p>
        </w:tc>
        <w:tc>
          <w:tcPr>
            <w:tcW w:w="1418" w:type="dxa"/>
            <w:shd w:val="clear" w:color="000000" w:fill="auto"/>
            <w:hideMark/>
          </w:tcPr>
          <w:p w14:paraId="6C19C39D"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467CE348" w14:textId="2E27195E"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992" w:type="dxa"/>
            <w:shd w:val="clear" w:color="000000" w:fill="auto"/>
            <w:hideMark/>
          </w:tcPr>
          <w:p w14:paraId="0B1111AE" w14:textId="622F2A76"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Nein</w:t>
            </w:r>
          </w:p>
        </w:tc>
        <w:tc>
          <w:tcPr>
            <w:tcW w:w="1134" w:type="dxa"/>
            <w:shd w:val="clear" w:color="000000" w:fill="auto"/>
            <w:hideMark/>
          </w:tcPr>
          <w:p w14:paraId="347D22A0"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3FA62379"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246B16F7" w14:textId="77777777" w:rsidTr="009A25A2">
        <w:trPr>
          <w:trHeight w:val="615"/>
        </w:trPr>
        <w:tc>
          <w:tcPr>
            <w:tcW w:w="626" w:type="dxa"/>
            <w:shd w:val="clear" w:color="000000" w:fill="auto"/>
            <w:hideMark/>
          </w:tcPr>
          <w:p w14:paraId="112E3D0A" w14:textId="6FDF3000" w:rsidR="009A25A2" w:rsidRPr="00CF5477" w:rsidRDefault="009A25A2" w:rsidP="009A25A2">
            <w:pPr>
              <w:spacing w:before="0" w:after="0" w:line="240" w:lineRule="auto"/>
              <w:jc w:val="right"/>
              <w:rPr>
                <w:rFonts w:eastAsia="Times New Roman" w:cs="Calibri"/>
                <w:color w:val="000000"/>
                <w:lang w:eastAsia="de-DE"/>
              </w:rPr>
            </w:pPr>
            <w:r w:rsidRPr="00CF5477">
              <w:rPr>
                <w:rFonts w:eastAsia="Times New Roman" w:cs="Calibri"/>
                <w:color w:val="000000"/>
                <w:lang w:eastAsia="de-DE"/>
              </w:rPr>
              <w:t>3</w:t>
            </w:r>
            <w:r>
              <w:rPr>
                <w:rFonts w:eastAsia="Times New Roman" w:cs="Calibri"/>
                <w:color w:val="000000"/>
                <w:lang w:eastAsia="de-DE"/>
              </w:rPr>
              <w:t>2</w:t>
            </w:r>
          </w:p>
        </w:tc>
        <w:tc>
          <w:tcPr>
            <w:tcW w:w="2523" w:type="dxa"/>
            <w:shd w:val="clear" w:color="000000" w:fill="auto"/>
            <w:hideMark/>
          </w:tcPr>
          <w:p w14:paraId="30EB4FC6" w14:textId="31CC6903" w:rsidR="009A25A2" w:rsidRPr="00CF5477" w:rsidRDefault="009A25A2" w:rsidP="009A25A2">
            <w:pPr>
              <w:spacing w:before="0" w:after="0" w:line="240" w:lineRule="auto"/>
              <w:rPr>
                <w:rFonts w:eastAsia="Times New Roman" w:cs="Calibri"/>
                <w:color w:val="000000"/>
                <w:lang w:eastAsia="de-DE"/>
              </w:rPr>
            </w:pPr>
            <w:bookmarkStart w:id="3340" w:name="RANGE!B35"/>
            <w:r w:rsidRPr="00CF5477">
              <w:rPr>
                <w:rFonts w:eastAsia="Times New Roman" w:cs="Calibri"/>
                <w:color w:val="000000"/>
                <w:lang w:eastAsia="de-DE"/>
              </w:rPr>
              <w:t>Führungskraft</w:t>
            </w:r>
            <w:r w:rsidRPr="00CF5477">
              <w:rPr>
                <w:rFonts w:eastAsia="Times New Roman" w:cs="Calibri"/>
                <w:color w:val="000000"/>
                <w:sz w:val="16"/>
                <w:szCs w:val="16"/>
                <w:lang w:eastAsia="de-DE"/>
              </w:rPr>
              <w:t> </w:t>
            </w:r>
            <w:r w:rsidRPr="00CF5477">
              <w:rPr>
                <w:rFonts w:eastAsia="Times New Roman" w:cs="Calibri"/>
                <w:color w:val="000000"/>
                <w:lang w:eastAsia="de-DE"/>
              </w:rPr>
              <w:t>mit eingeschränkten Befugnissen</w:t>
            </w:r>
            <w:bookmarkEnd w:id="3340"/>
          </w:p>
        </w:tc>
        <w:tc>
          <w:tcPr>
            <w:tcW w:w="3083" w:type="dxa"/>
            <w:shd w:val="clear" w:color="000000" w:fill="E7E6E6"/>
            <w:hideMark/>
          </w:tcPr>
          <w:p w14:paraId="4E601FBE" w14:textId="77777777" w:rsidR="009A25A2" w:rsidRPr="00CF5477" w:rsidRDefault="009A25A2" w:rsidP="009A25A2">
            <w:pPr>
              <w:spacing w:before="0" w:after="0" w:line="240" w:lineRule="auto"/>
              <w:rPr>
                <w:rFonts w:eastAsia="Times New Roman" w:cs="Calibri"/>
                <w:b/>
                <w:bCs/>
                <w:sz w:val="20"/>
                <w:szCs w:val="20"/>
                <w:lang w:eastAsia="de-DE"/>
              </w:rPr>
            </w:pPr>
            <w:r w:rsidRPr="00CF5477">
              <w:rPr>
                <w:rFonts w:eastAsia="Times New Roman" w:cs="Calibri"/>
                <w:b/>
                <w:bCs/>
                <w:sz w:val="20"/>
                <w:szCs w:val="20"/>
                <w:lang w:eastAsia="de-DE"/>
              </w:rPr>
              <w:t>Workflow</w:t>
            </w:r>
          </w:p>
        </w:tc>
        <w:tc>
          <w:tcPr>
            <w:tcW w:w="1418" w:type="dxa"/>
            <w:shd w:val="clear" w:color="000000" w:fill="auto"/>
            <w:hideMark/>
          </w:tcPr>
          <w:p w14:paraId="3B9BE4A2"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tcPr>
          <w:p w14:paraId="5FBA021F" w14:textId="2D04F7F4"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992" w:type="dxa"/>
            <w:shd w:val="clear" w:color="000000" w:fill="auto"/>
            <w:hideMark/>
          </w:tcPr>
          <w:p w14:paraId="303A28BF" w14:textId="40282902"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46B27B37"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c>
          <w:tcPr>
            <w:tcW w:w="1134" w:type="dxa"/>
            <w:shd w:val="clear" w:color="000000" w:fill="auto"/>
            <w:hideMark/>
          </w:tcPr>
          <w:p w14:paraId="482DCF96" w14:textId="77777777" w:rsidR="009A25A2" w:rsidRPr="00CF5477" w:rsidRDefault="009A25A2" w:rsidP="009A25A2">
            <w:pPr>
              <w:spacing w:before="0" w:after="0" w:line="240" w:lineRule="auto"/>
              <w:jc w:val="center"/>
              <w:rPr>
                <w:rFonts w:eastAsia="Times New Roman" w:cs="Calibri"/>
                <w:sz w:val="20"/>
                <w:szCs w:val="20"/>
                <w:lang w:eastAsia="de-DE"/>
              </w:rPr>
            </w:pPr>
            <w:r w:rsidRPr="00CF5477">
              <w:rPr>
                <w:rFonts w:eastAsia="Times New Roman" w:cs="Calibri"/>
                <w:sz w:val="20"/>
                <w:szCs w:val="20"/>
                <w:lang w:eastAsia="de-DE"/>
              </w:rPr>
              <w:t>Ja</w:t>
            </w:r>
          </w:p>
        </w:tc>
      </w:tr>
      <w:tr w:rsidR="009A25A2" w:rsidRPr="00CF5477" w14:paraId="72E10931" w14:textId="77777777" w:rsidTr="009A25A2">
        <w:trPr>
          <w:trHeight w:val="615"/>
        </w:trPr>
        <w:tc>
          <w:tcPr>
            <w:tcW w:w="626" w:type="dxa"/>
            <w:shd w:val="clear" w:color="000000" w:fill="auto"/>
          </w:tcPr>
          <w:p w14:paraId="45FFE7AC" w14:textId="2068B61C"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33</w:t>
            </w:r>
          </w:p>
        </w:tc>
        <w:tc>
          <w:tcPr>
            <w:tcW w:w="2523" w:type="dxa"/>
            <w:shd w:val="clear" w:color="000000" w:fill="auto"/>
          </w:tcPr>
          <w:p w14:paraId="05678DBA" w14:textId="4FF5E8B8" w:rsidR="009A25A2" w:rsidRPr="00CF5477" w:rsidRDefault="009A25A2" w:rsidP="009A25A2">
            <w:pPr>
              <w:spacing w:before="0" w:after="0" w:line="240" w:lineRule="auto"/>
              <w:rPr>
                <w:rFonts w:eastAsia="Times New Roman" w:cs="Calibri"/>
                <w:color w:val="000000"/>
                <w:lang w:eastAsia="de-DE"/>
              </w:rPr>
            </w:pPr>
            <w:r w:rsidRPr="00C13B39">
              <w:rPr>
                <w:rFonts w:eastAsia="Times New Roman" w:cs="Calibri"/>
                <w:color w:val="000000"/>
                <w:lang w:eastAsia="de-DE"/>
              </w:rPr>
              <w:t>Führungskraft</w:t>
            </w:r>
            <w:r w:rsidRPr="00C13B39">
              <w:rPr>
                <w:rFonts w:eastAsia="Times New Roman" w:cs="Calibri"/>
                <w:color w:val="000000"/>
                <w:sz w:val="16"/>
                <w:szCs w:val="16"/>
                <w:lang w:eastAsia="de-DE"/>
              </w:rPr>
              <w:t> </w:t>
            </w:r>
            <w:r w:rsidRPr="00C13B39">
              <w:rPr>
                <w:rFonts w:eastAsia="Times New Roman" w:cs="Calibri"/>
                <w:color w:val="000000"/>
                <w:lang w:eastAsia="de-DE"/>
              </w:rPr>
              <w:t>mit eingeschränkten Befugnissen</w:t>
            </w:r>
          </w:p>
        </w:tc>
        <w:tc>
          <w:tcPr>
            <w:tcW w:w="3083" w:type="dxa"/>
            <w:shd w:val="clear" w:color="000000" w:fill="E7E6E6"/>
          </w:tcPr>
          <w:p w14:paraId="70B4D3B0" w14:textId="36021D49" w:rsidR="009A25A2" w:rsidRPr="00CF5477" w:rsidRDefault="009A25A2" w:rsidP="009A25A2">
            <w:pPr>
              <w:spacing w:before="0" w:after="0" w:line="240" w:lineRule="auto"/>
              <w:rPr>
                <w:rFonts w:eastAsia="Times New Roman" w:cs="Calibri"/>
                <w:b/>
                <w:bCs/>
                <w:sz w:val="20"/>
                <w:szCs w:val="20"/>
                <w:lang w:eastAsia="de-DE"/>
              </w:rPr>
            </w:pPr>
            <w:ins w:id="3341" w:author="Kisch, Christian" w:date="2022-02-02T09:42:00Z">
              <w:r>
                <w:rPr>
                  <w:rFonts w:eastAsia="Times New Roman" w:cs="Times New Roman"/>
                  <w:b/>
                  <w:bCs/>
                  <w:sz w:val="20"/>
                  <w:szCs w:val="20"/>
                  <w:lang w:eastAsia="de-DE"/>
                </w:rPr>
                <w:t>Drucken</w:t>
              </w:r>
            </w:ins>
          </w:p>
        </w:tc>
        <w:tc>
          <w:tcPr>
            <w:tcW w:w="1418" w:type="dxa"/>
            <w:shd w:val="clear" w:color="000000" w:fill="auto"/>
          </w:tcPr>
          <w:p w14:paraId="6429ECD7" w14:textId="7A1D1FD2" w:rsidR="009A25A2" w:rsidRPr="00CF5477" w:rsidRDefault="009A25A2" w:rsidP="009A25A2">
            <w:pPr>
              <w:spacing w:before="0" w:after="0" w:line="240" w:lineRule="auto"/>
              <w:jc w:val="center"/>
              <w:rPr>
                <w:rFonts w:eastAsia="Times New Roman" w:cs="Calibri"/>
                <w:sz w:val="20"/>
                <w:szCs w:val="20"/>
                <w:lang w:eastAsia="de-DE"/>
              </w:rPr>
            </w:pPr>
            <w:ins w:id="3342" w:author="Kisch, Christian" w:date="2022-02-02T11:02:00Z">
              <w:r>
                <w:rPr>
                  <w:rFonts w:eastAsia="Times New Roman" w:cs="Times New Roman"/>
                  <w:sz w:val="20"/>
                  <w:szCs w:val="20"/>
                  <w:lang w:eastAsia="de-DE"/>
                </w:rPr>
                <w:t>Ja</w:t>
              </w:r>
            </w:ins>
          </w:p>
        </w:tc>
        <w:tc>
          <w:tcPr>
            <w:tcW w:w="992" w:type="dxa"/>
            <w:shd w:val="clear" w:color="000000" w:fill="auto"/>
          </w:tcPr>
          <w:p w14:paraId="08F89080" w14:textId="4A5AC17C" w:rsidR="009A25A2" w:rsidRPr="00CF5477" w:rsidRDefault="009A25A2" w:rsidP="009A25A2">
            <w:pPr>
              <w:spacing w:before="0" w:after="0" w:line="240" w:lineRule="auto"/>
              <w:jc w:val="center"/>
              <w:rPr>
                <w:rFonts w:eastAsia="Times New Roman" w:cs="Calibri"/>
                <w:sz w:val="20"/>
                <w:szCs w:val="20"/>
                <w:lang w:eastAsia="de-DE"/>
              </w:rPr>
            </w:pPr>
            <w:ins w:id="3343" w:author="Kisch, Christian" w:date="2022-02-02T11:02:00Z">
              <w:r>
                <w:rPr>
                  <w:rFonts w:eastAsia="Times New Roman" w:cs="Times New Roman"/>
                  <w:sz w:val="20"/>
                  <w:szCs w:val="20"/>
                  <w:lang w:eastAsia="de-DE"/>
                </w:rPr>
                <w:t>Ja</w:t>
              </w:r>
            </w:ins>
          </w:p>
        </w:tc>
        <w:tc>
          <w:tcPr>
            <w:tcW w:w="992" w:type="dxa"/>
            <w:shd w:val="clear" w:color="000000" w:fill="auto"/>
          </w:tcPr>
          <w:p w14:paraId="3DFB848C" w14:textId="16BD982D" w:rsidR="009A25A2" w:rsidRPr="00CF5477" w:rsidRDefault="009A25A2" w:rsidP="009A25A2">
            <w:pPr>
              <w:spacing w:before="0" w:after="0" w:line="240" w:lineRule="auto"/>
              <w:jc w:val="center"/>
              <w:rPr>
                <w:rFonts w:eastAsia="Times New Roman" w:cs="Calibri"/>
                <w:sz w:val="20"/>
                <w:szCs w:val="20"/>
                <w:lang w:eastAsia="de-DE"/>
              </w:rPr>
            </w:pPr>
            <w:ins w:id="3344" w:author="Kisch, Christian" w:date="2022-02-02T11:02:00Z">
              <w:r>
                <w:rPr>
                  <w:rFonts w:eastAsia="Times New Roman" w:cs="Times New Roman"/>
                  <w:sz w:val="20"/>
                  <w:szCs w:val="20"/>
                  <w:lang w:eastAsia="de-DE"/>
                </w:rPr>
                <w:t>x</w:t>
              </w:r>
            </w:ins>
          </w:p>
        </w:tc>
        <w:tc>
          <w:tcPr>
            <w:tcW w:w="1134" w:type="dxa"/>
            <w:shd w:val="clear" w:color="000000" w:fill="auto"/>
          </w:tcPr>
          <w:p w14:paraId="52A48F07" w14:textId="0283BFEE" w:rsidR="009A25A2" w:rsidRPr="00CF5477" w:rsidRDefault="009A25A2" w:rsidP="009A25A2">
            <w:pPr>
              <w:spacing w:before="0" w:after="0" w:line="240" w:lineRule="auto"/>
              <w:jc w:val="center"/>
              <w:rPr>
                <w:rFonts w:eastAsia="Times New Roman" w:cs="Calibri"/>
                <w:sz w:val="20"/>
                <w:szCs w:val="20"/>
                <w:lang w:eastAsia="de-DE"/>
              </w:rPr>
            </w:pPr>
            <w:ins w:id="3345" w:author="Kisch, Christian" w:date="2022-02-02T11:02:00Z">
              <w:r>
                <w:rPr>
                  <w:rFonts w:eastAsia="Times New Roman" w:cs="Times New Roman"/>
                  <w:sz w:val="20"/>
                  <w:szCs w:val="20"/>
                  <w:lang w:eastAsia="de-DE"/>
                </w:rPr>
                <w:t>Ja</w:t>
              </w:r>
            </w:ins>
          </w:p>
        </w:tc>
        <w:tc>
          <w:tcPr>
            <w:tcW w:w="1134" w:type="dxa"/>
            <w:shd w:val="clear" w:color="000000" w:fill="auto"/>
          </w:tcPr>
          <w:p w14:paraId="0E0FD663" w14:textId="1366CF2D" w:rsidR="009A25A2" w:rsidRPr="00CF5477" w:rsidRDefault="009A25A2" w:rsidP="009A25A2">
            <w:pPr>
              <w:spacing w:before="0" w:after="0" w:line="240" w:lineRule="auto"/>
              <w:jc w:val="center"/>
              <w:rPr>
                <w:rFonts w:eastAsia="Times New Roman" w:cs="Calibri"/>
                <w:sz w:val="20"/>
                <w:szCs w:val="20"/>
                <w:lang w:eastAsia="de-DE"/>
              </w:rPr>
            </w:pPr>
            <w:ins w:id="3346" w:author="Kisch, Christian" w:date="2022-02-02T11:02:00Z">
              <w:r>
                <w:rPr>
                  <w:rFonts w:eastAsia="Times New Roman" w:cs="Times New Roman"/>
                  <w:sz w:val="20"/>
                  <w:szCs w:val="20"/>
                  <w:lang w:eastAsia="de-DE"/>
                </w:rPr>
                <w:t>Ja</w:t>
              </w:r>
            </w:ins>
          </w:p>
        </w:tc>
      </w:tr>
      <w:tr w:rsidR="009A25A2" w:rsidRPr="00CF5477" w14:paraId="4AFEA926" w14:textId="77777777" w:rsidTr="009A25A2">
        <w:trPr>
          <w:trHeight w:val="615"/>
        </w:trPr>
        <w:tc>
          <w:tcPr>
            <w:tcW w:w="626" w:type="dxa"/>
            <w:shd w:val="clear" w:color="000000" w:fill="auto"/>
          </w:tcPr>
          <w:p w14:paraId="3E2A8267" w14:textId="31629C19"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34</w:t>
            </w:r>
          </w:p>
        </w:tc>
        <w:tc>
          <w:tcPr>
            <w:tcW w:w="2523" w:type="dxa"/>
            <w:shd w:val="clear" w:color="000000" w:fill="auto"/>
          </w:tcPr>
          <w:p w14:paraId="7FD98EF1" w14:textId="27EDC2B2" w:rsidR="009A25A2" w:rsidRPr="00CF5477" w:rsidRDefault="009A25A2" w:rsidP="009A25A2">
            <w:pPr>
              <w:spacing w:before="0" w:after="0" w:line="240" w:lineRule="auto"/>
              <w:rPr>
                <w:rFonts w:eastAsia="Times New Roman" w:cs="Calibri"/>
                <w:color w:val="000000"/>
                <w:lang w:eastAsia="de-DE"/>
              </w:rPr>
            </w:pPr>
            <w:r w:rsidRPr="00C13B39">
              <w:rPr>
                <w:rFonts w:eastAsia="Times New Roman" w:cs="Calibri"/>
                <w:color w:val="000000"/>
                <w:lang w:eastAsia="de-DE"/>
              </w:rPr>
              <w:t>Führungskraft</w:t>
            </w:r>
            <w:r w:rsidRPr="00C13B39">
              <w:rPr>
                <w:rFonts w:eastAsia="Times New Roman" w:cs="Calibri"/>
                <w:color w:val="000000"/>
                <w:sz w:val="16"/>
                <w:szCs w:val="16"/>
                <w:lang w:eastAsia="de-DE"/>
              </w:rPr>
              <w:t> </w:t>
            </w:r>
            <w:r w:rsidRPr="00C13B39">
              <w:rPr>
                <w:rFonts w:eastAsia="Times New Roman" w:cs="Calibri"/>
                <w:color w:val="000000"/>
                <w:lang w:eastAsia="de-DE"/>
              </w:rPr>
              <w:t>mit eingeschränkten Befugnissen</w:t>
            </w:r>
          </w:p>
        </w:tc>
        <w:tc>
          <w:tcPr>
            <w:tcW w:w="3083" w:type="dxa"/>
            <w:shd w:val="clear" w:color="000000" w:fill="E7E6E6"/>
          </w:tcPr>
          <w:p w14:paraId="584DB879" w14:textId="11BEE546" w:rsidR="009A25A2" w:rsidRPr="00CF5477" w:rsidRDefault="009A25A2" w:rsidP="009A25A2">
            <w:pPr>
              <w:spacing w:before="0" w:after="0" w:line="240" w:lineRule="auto"/>
              <w:rPr>
                <w:rFonts w:eastAsia="Times New Roman" w:cs="Calibri"/>
                <w:b/>
                <w:bCs/>
                <w:sz w:val="20"/>
                <w:szCs w:val="20"/>
                <w:lang w:eastAsia="de-DE"/>
              </w:rPr>
            </w:pPr>
            <w:ins w:id="3347" w:author="Kisch, Christian" w:date="2022-02-01T10:18:00Z">
              <w:r w:rsidRPr="00C320BE">
                <w:rPr>
                  <w:rFonts w:eastAsia="Times New Roman" w:cs="Calibri"/>
                  <w:b/>
                  <w:bCs/>
                  <w:sz w:val="20"/>
                  <w:szCs w:val="20"/>
                  <w:lang w:eastAsia="de-DE"/>
                </w:rPr>
                <w:t>Kopieren</w:t>
              </w:r>
            </w:ins>
          </w:p>
        </w:tc>
        <w:tc>
          <w:tcPr>
            <w:tcW w:w="1418" w:type="dxa"/>
            <w:shd w:val="clear" w:color="000000" w:fill="auto"/>
          </w:tcPr>
          <w:p w14:paraId="38AADCCA" w14:textId="6A26B04A" w:rsidR="009A25A2" w:rsidRPr="00CF5477" w:rsidRDefault="009A25A2" w:rsidP="009A25A2">
            <w:pPr>
              <w:spacing w:before="0" w:after="0" w:line="240" w:lineRule="auto"/>
              <w:jc w:val="center"/>
              <w:rPr>
                <w:rFonts w:eastAsia="Times New Roman" w:cs="Calibri"/>
                <w:sz w:val="20"/>
                <w:szCs w:val="20"/>
                <w:lang w:eastAsia="de-DE"/>
              </w:rPr>
            </w:pPr>
            <w:ins w:id="3348" w:author="Kisch, Christian" w:date="2022-02-02T11:02:00Z">
              <w:r>
                <w:rPr>
                  <w:rFonts w:eastAsia="Times New Roman" w:cs="Times New Roman"/>
                  <w:sz w:val="20"/>
                  <w:szCs w:val="20"/>
                  <w:lang w:eastAsia="de-DE"/>
                </w:rPr>
                <w:t>Ja</w:t>
              </w:r>
            </w:ins>
          </w:p>
        </w:tc>
        <w:tc>
          <w:tcPr>
            <w:tcW w:w="992" w:type="dxa"/>
            <w:shd w:val="clear" w:color="000000" w:fill="auto"/>
          </w:tcPr>
          <w:p w14:paraId="3157F675" w14:textId="6945E78A" w:rsidR="009A25A2" w:rsidRPr="00CF5477" w:rsidRDefault="009A25A2" w:rsidP="009A25A2">
            <w:pPr>
              <w:spacing w:before="0" w:after="0" w:line="240" w:lineRule="auto"/>
              <w:jc w:val="center"/>
              <w:rPr>
                <w:rFonts w:eastAsia="Times New Roman" w:cs="Calibri"/>
                <w:sz w:val="20"/>
                <w:szCs w:val="20"/>
                <w:lang w:eastAsia="de-DE"/>
              </w:rPr>
            </w:pPr>
            <w:ins w:id="3349" w:author="Kisch, Christian" w:date="2022-02-02T11:02:00Z">
              <w:r>
                <w:rPr>
                  <w:rFonts w:eastAsia="Times New Roman" w:cs="Times New Roman"/>
                  <w:sz w:val="20"/>
                  <w:szCs w:val="20"/>
                  <w:lang w:eastAsia="de-DE"/>
                </w:rPr>
                <w:t>Ja</w:t>
              </w:r>
            </w:ins>
          </w:p>
        </w:tc>
        <w:tc>
          <w:tcPr>
            <w:tcW w:w="992" w:type="dxa"/>
            <w:shd w:val="clear" w:color="000000" w:fill="auto"/>
          </w:tcPr>
          <w:p w14:paraId="4B4D89B4" w14:textId="39D07F1C" w:rsidR="009A25A2" w:rsidRPr="00CF5477" w:rsidRDefault="009A25A2" w:rsidP="009A25A2">
            <w:pPr>
              <w:spacing w:before="0" w:after="0" w:line="240" w:lineRule="auto"/>
              <w:jc w:val="center"/>
              <w:rPr>
                <w:rFonts w:eastAsia="Times New Roman" w:cs="Calibri"/>
                <w:sz w:val="20"/>
                <w:szCs w:val="20"/>
                <w:lang w:eastAsia="de-DE"/>
              </w:rPr>
            </w:pPr>
            <w:ins w:id="3350" w:author="Kisch, Christian" w:date="2022-02-02T11:02:00Z">
              <w:r>
                <w:rPr>
                  <w:rFonts w:eastAsia="Times New Roman" w:cs="Times New Roman"/>
                  <w:sz w:val="20"/>
                  <w:szCs w:val="20"/>
                  <w:lang w:eastAsia="de-DE"/>
                </w:rPr>
                <w:t>x</w:t>
              </w:r>
            </w:ins>
          </w:p>
        </w:tc>
        <w:tc>
          <w:tcPr>
            <w:tcW w:w="1134" w:type="dxa"/>
            <w:shd w:val="clear" w:color="000000" w:fill="auto"/>
          </w:tcPr>
          <w:p w14:paraId="75A8AF54" w14:textId="0EA9372E" w:rsidR="009A25A2" w:rsidRPr="00CF5477" w:rsidRDefault="009A25A2" w:rsidP="009A25A2">
            <w:pPr>
              <w:spacing w:before="0" w:after="0" w:line="240" w:lineRule="auto"/>
              <w:jc w:val="center"/>
              <w:rPr>
                <w:rFonts w:eastAsia="Times New Roman" w:cs="Calibri"/>
                <w:sz w:val="20"/>
                <w:szCs w:val="20"/>
                <w:lang w:eastAsia="de-DE"/>
              </w:rPr>
            </w:pPr>
            <w:ins w:id="3351" w:author="Kisch, Christian" w:date="2022-02-02T11:02:00Z">
              <w:r>
                <w:rPr>
                  <w:rFonts w:eastAsia="Times New Roman" w:cs="Times New Roman"/>
                  <w:sz w:val="20"/>
                  <w:szCs w:val="20"/>
                  <w:lang w:eastAsia="de-DE"/>
                </w:rPr>
                <w:t>Ja</w:t>
              </w:r>
            </w:ins>
          </w:p>
        </w:tc>
        <w:tc>
          <w:tcPr>
            <w:tcW w:w="1134" w:type="dxa"/>
            <w:shd w:val="clear" w:color="000000" w:fill="auto"/>
          </w:tcPr>
          <w:p w14:paraId="635B2239" w14:textId="0CB6A9AB" w:rsidR="009A25A2" w:rsidRPr="00CF5477" w:rsidRDefault="009A25A2" w:rsidP="009A25A2">
            <w:pPr>
              <w:spacing w:before="0" w:after="0" w:line="240" w:lineRule="auto"/>
              <w:jc w:val="center"/>
              <w:rPr>
                <w:rFonts w:eastAsia="Times New Roman" w:cs="Calibri"/>
                <w:sz w:val="20"/>
                <w:szCs w:val="20"/>
                <w:lang w:eastAsia="de-DE"/>
              </w:rPr>
            </w:pPr>
            <w:ins w:id="3352" w:author="Kisch, Christian" w:date="2022-02-02T11:02:00Z">
              <w:r>
                <w:rPr>
                  <w:rFonts w:eastAsia="Times New Roman" w:cs="Times New Roman"/>
                  <w:sz w:val="20"/>
                  <w:szCs w:val="20"/>
                  <w:lang w:eastAsia="de-DE"/>
                </w:rPr>
                <w:t>Ja</w:t>
              </w:r>
            </w:ins>
          </w:p>
        </w:tc>
      </w:tr>
      <w:tr w:rsidR="009A25A2" w:rsidRPr="00CF5477" w14:paraId="24780735" w14:textId="77777777" w:rsidTr="009A25A2">
        <w:trPr>
          <w:trHeight w:val="615"/>
        </w:trPr>
        <w:tc>
          <w:tcPr>
            <w:tcW w:w="626" w:type="dxa"/>
            <w:shd w:val="clear" w:color="000000" w:fill="auto"/>
          </w:tcPr>
          <w:p w14:paraId="26ABE1CF" w14:textId="6F01942F"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35</w:t>
            </w:r>
          </w:p>
        </w:tc>
        <w:tc>
          <w:tcPr>
            <w:tcW w:w="2523" w:type="dxa"/>
            <w:shd w:val="clear" w:color="000000" w:fill="auto"/>
          </w:tcPr>
          <w:p w14:paraId="2B029539" w14:textId="6752F70F" w:rsidR="009A25A2" w:rsidRPr="00CF5477" w:rsidRDefault="009A25A2" w:rsidP="009A25A2">
            <w:pPr>
              <w:spacing w:before="0" w:after="0" w:line="240" w:lineRule="auto"/>
              <w:rPr>
                <w:rFonts w:eastAsia="Times New Roman" w:cs="Calibri"/>
                <w:color w:val="000000"/>
                <w:lang w:eastAsia="de-DE"/>
              </w:rPr>
            </w:pPr>
            <w:r w:rsidRPr="00C13B39">
              <w:rPr>
                <w:rFonts w:eastAsia="Times New Roman" w:cs="Calibri"/>
                <w:color w:val="000000"/>
                <w:lang w:eastAsia="de-DE"/>
              </w:rPr>
              <w:t>Führungskraft</w:t>
            </w:r>
            <w:r w:rsidRPr="00C13B39">
              <w:rPr>
                <w:rFonts w:eastAsia="Times New Roman" w:cs="Calibri"/>
                <w:color w:val="000000"/>
                <w:sz w:val="16"/>
                <w:szCs w:val="16"/>
                <w:lang w:eastAsia="de-DE"/>
              </w:rPr>
              <w:t> </w:t>
            </w:r>
            <w:r w:rsidRPr="00C13B39">
              <w:rPr>
                <w:rFonts w:eastAsia="Times New Roman" w:cs="Calibri"/>
                <w:color w:val="000000"/>
                <w:lang w:eastAsia="de-DE"/>
              </w:rPr>
              <w:t>mit eingeschränkten Befugnissen</w:t>
            </w:r>
          </w:p>
        </w:tc>
        <w:tc>
          <w:tcPr>
            <w:tcW w:w="3083" w:type="dxa"/>
            <w:shd w:val="clear" w:color="000000" w:fill="E7E6E6"/>
          </w:tcPr>
          <w:p w14:paraId="1D236913" w14:textId="636E69D9" w:rsidR="009A25A2" w:rsidRPr="00CF5477" w:rsidRDefault="009A25A2" w:rsidP="009A25A2">
            <w:pPr>
              <w:spacing w:before="0" w:after="0" w:line="240" w:lineRule="auto"/>
              <w:rPr>
                <w:rFonts w:eastAsia="Times New Roman" w:cs="Calibri"/>
                <w:b/>
                <w:bCs/>
                <w:sz w:val="20"/>
                <w:szCs w:val="20"/>
                <w:lang w:eastAsia="de-DE"/>
              </w:rPr>
            </w:pPr>
            <w:ins w:id="3353" w:author="Kisch, Christian" w:date="2022-02-01T10:19:00Z">
              <w:r w:rsidRPr="00C320BE">
                <w:rPr>
                  <w:rFonts w:eastAsia="Times New Roman" w:cs="Calibri"/>
                  <w:b/>
                  <w:bCs/>
                  <w:sz w:val="20"/>
                  <w:szCs w:val="20"/>
                  <w:lang w:eastAsia="de-DE"/>
                </w:rPr>
                <w:t>Verschieben</w:t>
              </w:r>
            </w:ins>
          </w:p>
        </w:tc>
        <w:tc>
          <w:tcPr>
            <w:tcW w:w="1418" w:type="dxa"/>
            <w:shd w:val="clear" w:color="000000" w:fill="auto"/>
          </w:tcPr>
          <w:p w14:paraId="7282CEAC" w14:textId="5697C34F" w:rsidR="009A25A2" w:rsidRPr="00CF5477" w:rsidRDefault="009A25A2" w:rsidP="009A25A2">
            <w:pPr>
              <w:spacing w:before="0" w:after="0" w:line="240" w:lineRule="auto"/>
              <w:jc w:val="center"/>
              <w:rPr>
                <w:rFonts w:eastAsia="Times New Roman" w:cs="Calibri"/>
                <w:sz w:val="20"/>
                <w:szCs w:val="20"/>
                <w:lang w:eastAsia="de-DE"/>
              </w:rPr>
            </w:pPr>
            <w:ins w:id="3354" w:author="Kisch, Christian" w:date="2022-02-02T11:02:00Z">
              <w:r>
                <w:rPr>
                  <w:rFonts w:eastAsia="Times New Roman" w:cs="Times New Roman"/>
                  <w:sz w:val="20"/>
                  <w:szCs w:val="20"/>
                  <w:lang w:eastAsia="de-DE"/>
                </w:rPr>
                <w:t>Ja</w:t>
              </w:r>
            </w:ins>
          </w:p>
        </w:tc>
        <w:tc>
          <w:tcPr>
            <w:tcW w:w="992" w:type="dxa"/>
            <w:shd w:val="clear" w:color="000000" w:fill="auto"/>
          </w:tcPr>
          <w:p w14:paraId="2BCEB626" w14:textId="172CA4C3" w:rsidR="009A25A2" w:rsidRPr="00CF5477" w:rsidRDefault="009A25A2" w:rsidP="009A25A2">
            <w:pPr>
              <w:spacing w:before="0" w:after="0" w:line="240" w:lineRule="auto"/>
              <w:jc w:val="center"/>
              <w:rPr>
                <w:rFonts w:eastAsia="Times New Roman" w:cs="Calibri"/>
                <w:sz w:val="20"/>
                <w:szCs w:val="20"/>
                <w:lang w:eastAsia="de-DE"/>
              </w:rPr>
            </w:pPr>
            <w:ins w:id="3355" w:author="Kisch, Christian" w:date="2022-02-02T11:02:00Z">
              <w:r>
                <w:rPr>
                  <w:rFonts w:eastAsia="Times New Roman" w:cs="Times New Roman"/>
                  <w:sz w:val="20"/>
                  <w:szCs w:val="20"/>
                  <w:lang w:eastAsia="de-DE"/>
                </w:rPr>
                <w:t>Ja</w:t>
              </w:r>
            </w:ins>
          </w:p>
        </w:tc>
        <w:tc>
          <w:tcPr>
            <w:tcW w:w="992" w:type="dxa"/>
            <w:shd w:val="clear" w:color="000000" w:fill="auto"/>
          </w:tcPr>
          <w:p w14:paraId="016F5E5B" w14:textId="26B9985F" w:rsidR="009A25A2" w:rsidRPr="00CF5477" w:rsidRDefault="009A25A2" w:rsidP="009A25A2">
            <w:pPr>
              <w:spacing w:before="0" w:after="0" w:line="240" w:lineRule="auto"/>
              <w:jc w:val="center"/>
              <w:rPr>
                <w:rFonts w:eastAsia="Times New Roman" w:cs="Calibri"/>
                <w:sz w:val="20"/>
                <w:szCs w:val="20"/>
                <w:lang w:eastAsia="de-DE"/>
              </w:rPr>
            </w:pPr>
            <w:ins w:id="3356" w:author="Kisch, Christian" w:date="2022-02-02T11:02:00Z">
              <w:r>
                <w:rPr>
                  <w:rFonts w:eastAsia="Times New Roman" w:cs="Times New Roman"/>
                  <w:sz w:val="20"/>
                  <w:szCs w:val="20"/>
                  <w:lang w:eastAsia="de-DE"/>
                </w:rPr>
                <w:t>x</w:t>
              </w:r>
            </w:ins>
          </w:p>
        </w:tc>
        <w:tc>
          <w:tcPr>
            <w:tcW w:w="1134" w:type="dxa"/>
            <w:shd w:val="clear" w:color="000000" w:fill="auto"/>
          </w:tcPr>
          <w:p w14:paraId="55E335BD" w14:textId="39172B96" w:rsidR="009A25A2" w:rsidRPr="00CF5477" w:rsidRDefault="009A25A2" w:rsidP="009A25A2">
            <w:pPr>
              <w:spacing w:before="0" w:after="0" w:line="240" w:lineRule="auto"/>
              <w:jc w:val="center"/>
              <w:rPr>
                <w:rFonts w:eastAsia="Times New Roman" w:cs="Calibri"/>
                <w:sz w:val="20"/>
                <w:szCs w:val="20"/>
                <w:lang w:eastAsia="de-DE"/>
              </w:rPr>
            </w:pPr>
            <w:ins w:id="3357" w:author="Kisch, Christian" w:date="2022-02-02T11:02:00Z">
              <w:r>
                <w:rPr>
                  <w:rFonts w:eastAsia="Times New Roman" w:cs="Times New Roman"/>
                  <w:sz w:val="20"/>
                  <w:szCs w:val="20"/>
                  <w:lang w:eastAsia="de-DE"/>
                </w:rPr>
                <w:t>Ja</w:t>
              </w:r>
            </w:ins>
          </w:p>
        </w:tc>
        <w:tc>
          <w:tcPr>
            <w:tcW w:w="1134" w:type="dxa"/>
            <w:shd w:val="clear" w:color="000000" w:fill="auto"/>
          </w:tcPr>
          <w:p w14:paraId="089166B9" w14:textId="48EFE060" w:rsidR="009A25A2" w:rsidRPr="00CF5477" w:rsidRDefault="009A25A2" w:rsidP="009A25A2">
            <w:pPr>
              <w:spacing w:before="0" w:after="0" w:line="240" w:lineRule="auto"/>
              <w:jc w:val="center"/>
              <w:rPr>
                <w:rFonts w:eastAsia="Times New Roman" w:cs="Calibri"/>
                <w:sz w:val="20"/>
                <w:szCs w:val="20"/>
                <w:lang w:eastAsia="de-DE"/>
              </w:rPr>
            </w:pPr>
            <w:ins w:id="3358" w:author="Kisch, Christian" w:date="2022-02-02T11:02:00Z">
              <w:r>
                <w:rPr>
                  <w:rFonts w:eastAsia="Times New Roman" w:cs="Times New Roman"/>
                  <w:sz w:val="20"/>
                  <w:szCs w:val="20"/>
                  <w:lang w:eastAsia="de-DE"/>
                </w:rPr>
                <w:t>Ja</w:t>
              </w:r>
            </w:ins>
          </w:p>
        </w:tc>
      </w:tr>
      <w:tr w:rsidR="009A25A2" w:rsidRPr="00CF5477" w14:paraId="02DBD17A" w14:textId="77777777" w:rsidTr="009A25A2">
        <w:trPr>
          <w:trHeight w:val="615"/>
        </w:trPr>
        <w:tc>
          <w:tcPr>
            <w:tcW w:w="626" w:type="dxa"/>
            <w:shd w:val="clear" w:color="000000" w:fill="auto"/>
          </w:tcPr>
          <w:p w14:paraId="0243460F" w14:textId="5C17CD25" w:rsidR="009A25A2" w:rsidRPr="00CF5477"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36</w:t>
            </w:r>
          </w:p>
        </w:tc>
        <w:tc>
          <w:tcPr>
            <w:tcW w:w="2523" w:type="dxa"/>
            <w:shd w:val="clear" w:color="000000" w:fill="auto"/>
          </w:tcPr>
          <w:p w14:paraId="69E34FC4" w14:textId="74DCF6D4" w:rsidR="009A25A2" w:rsidRPr="00CF5477" w:rsidRDefault="009A25A2" w:rsidP="009A25A2">
            <w:pPr>
              <w:spacing w:before="0" w:after="0" w:line="240" w:lineRule="auto"/>
              <w:rPr>
                <w:rFonts w:eastAsia="Times New Roman" w:cs="Calibri"/>
                <w:color w:val="000000"/>
                <w:lang w:eastAsia="de-DE"/>
              </w:rPr>
            </w:pPr>
            <w:r w:rsidRPr="00C13B39">
              <w:rPr>
                <w:rFonts w:eastAsia="Times New Roman" w:cs="Calibri"/>
                <w:color w:val="000000"/>
                <w:lang w:eastAsia="de-DE"/>
              </w:rPr>
              <w:t>Führungskraft</w:t>
            </w:r>
            <w:r w:rsidRPr="00C13B39">
              <w:rPr>
                <w:rFonts w:eastAsia="Times New Roman" w:cs="Calibri"/>
                <w:color w:val="000000"/>
                <w:sz w:val="16"/>
                <w:szCs w:val="16"/>
                <w:lang w:eastAsia="de-DE"/>
              </w:rPr>
              <w:t> </w:t>
            </w:r>
            <w:r w:rsidRPr="00C13B39">
              <w:rPr>
                <w:rFonts w:eastAsia="Times New Roman" w:cs="Calibri"/>
                <w:color w:val="000000"/>
                <w:lang w:eastAsia="de-DE"/>
              </w:rPr>
              <w:t>mit eingeschränkten Befugnissen</w:t>
            </w:r>
          </w:p>
        </w:tc>
        <w:tc>
          <w:tcPr>
            <w:tcW w:w="3083" w:type="dxa"/>
            <w:shd w:val="clear" w:color="000000" w:fill="E7E6E6"/>
          </w:tcPr>
          <w:p w14:paraId="5077F363" w14:textId="1DDF853F" w:rsidR="009A25A2" w:rsidRPr="00CF5477" w:rsidRDefault="009A25A2" w:rsidP="009A25A2">
            <w:pPr>
              <w:spacing w:before="0" w:after="0" w:line="240" w:lineRule="auto"/>
              <w:rPr>
                <w:rFonts w:eastAsia="Times New Roman" w:cs="Calibri"/>
                <w:b/>
                <w:bCs/>
                <w:sz w:val="20"/>
                <w:szCs w:val="20"/>
                <w:lang w:eastAsia="de-DE"/>
              </w:rPr>
            </w:pPr>
            <w:ins w:id="3359" w:author="Kisch, Christian" w:date="2022-02-01T10:20:00Z">
              <w:r w:rsidRPr="00C320BE">
                <w:rPr>
                  <w:rFonts w:eastAsia="Times New Roman" w:cs="Calibri"/>
                  <w:b/>
                  <w:bCs/>
                  <w:sz w:val="20"/>
                  <w:szCs w:val="20"/>
                  <w:lang w:eastAsia="de-DE"/>
                </w:rPr>
                <w:t>Wiederherstellen</w:t>
              </w:r>
            </w:ins>
          </w:p>
        </w:tc>
        <w:tc>
          <w:tcPr>
            <w:tcW w:w="1418" w:type="dxa"/>
            <w:shd w:val="clear" w:color="000000" w:fill="auto"/>
          </w:tcPr>
          <w:p w14:paraId="24C0FE00" w14:textId="357F9645" w:rsidR="009A25A2" w:rsidRPr="00CF5477" w:rsidRDefault="009A25A2" w:rsidP="009A25A2">
            <w:pPr>
              <w:spacing w:before="0" w:after="0" w:line="240" w:lineRule="auto"/>
              <w:jc w:val="center"/>
              <w:rPr>
                <w:rFonts w:eastAsia="Times New Roman" w:cs="Calibri"/>
                <w:sz w:val="20"/>
                <w:szCs w:val="20"/>
                <w:lang w:eastAsia="de-DE"/>
              </w:rPr>
            </w:pPr>
            <w:ins w:id="3360" w:author="Kisch, Christian" w:date="2022-02-02T11:02:00Z">
              <w:r>
                <w:rPr>
                  <w:rFonts w:eastAsia="Times New Roman" w:cs="Times New Roman"/>
                  <w:sz w:val="20"/>
                  <w:szCs w:val="20"/>
                  <w:lang w:eastAsia="de-DE"/>
                </w:rPr>
                <w:t>Ja</w:t>
              </w:r>
            </w:ins>
          </w:p>
        </w:tc>
        <w:tc>
          <w:tcPr>
            <w:tcW w:w="992" w:type="dxa"/>
            <w:shd w:val="clear" w:color="000000" w:fill="auto"/>
          </w:tcPr>
          <w:p w14:paraId="7AE48AFE" w14:textId="7AB4B545" w:rsidR="009A25A2" w:rsidRPr="00CF5477" w:rsidRDefault="009A25A2" w:rsidP="009A25A2">
            <w:pPr>
              <w:spacing w:before="0" w:after="0" w:line="240" w:lineRule="auto"/>
              <w:jc w:val="center"/>
              <w:rPr>
                <w:rFonts w:eastAsia="Times New Roman" w:cs="Calibri"/>
                <w:sz w:val="20"/>
                <w:szCs w:val="20"/>
                <w:lang w:eastAsia="de-DE"/>
              </w:rPr>
            </w:pPr>
            <w:ins w:id="3361" w:author="Kisch, Christian" w:date="2022-02-02T11:02:00Z">
              <w:r>
                <w:rPr>
                  <w:rFonts w:eastAsia="Times New Roman" w:cs="Times New Roman"/>
                  <w:sz w:val="20"/>
                  <w:szCs w:val="20"/>
                  <w:lang w:eastAsia="de-DE"/>
                </w:rPr>
                <w:t>Ja</w:t>
              </w:r>
            </w:ins>
          </w:p>
        </w:tc>
        <w:tc>
          <w:tcPr>
            <w:tcW w:w="992" w:type="dxa"/>
            <w:shd w:val="clear" w:color="000000" w:fill="auto"/>
          </w:tcPr>
          <w:p w14:paraId="14009132" w14:textId="019B20F7" w:rsidR="009A25A2" w:rsidRPr="00CF5477" w:rsidRDefault="009A25A2" w:rsidP="009A25A2">
            <w:pPr>
              <w:spacing w:before="0" w:after="0" w:line="240" w:lineRule="auto"/>
              <w:jc w:val="center"/>
              <w:rPr>
                <w:rFonts w:eastAsia="Times New Roman" w:cs="Calibri"/>
                <w:sz w:val="20"/>
                <w:szCs w:val="20"/>
                <w:lang w:eastAsia="de-DE"/>
              </w:rPr>
            </w:pPr>
            <w:ins w:id="3362" w:author="Kisch, Christian" w:date="2022-02-02T11:02:00Z">
              <w:r>
                <w:rPr>
                  <w:rFonts w:eastAsia="Times New Roman" w:cs="Times New Roman"/>
                  <w:sz w:val="20"/>
                  <w:szCs w:val="20"/>
                  <w:lang w:eastAsia="de-DE"/>
                </w:rPr>
                <w:t>x</w:t>
              </w:r>
            </w:ins>
          </w:p>
        </w:tc>
        <w:tc>
          <w:tcPr>
            <w:tcW w:w="1134" w:type="dxa"/>
            <w:shd w:val="clear" w:color="000000" w:fill="auto"/>
          </w:tcPr>
          <w:p w14:paraId="3E17F892" w14:textId="374C51D0" w:rsidR="009A25A2" w:rsidRPr="00CF5477" w:rsidRDefault="009A25A2" w:rsidP="009A25A2">
            <w:pPr>
              <w:spacing w:before="0" w:after="0" w:line="240" w:lineRule="auto"/>
              <w:jc w:val="center"/>
              <w:rPr>
                <w:rFonts w:eastAsia="Times New Roman" w:cs="Calibri"/>
                <w:sz w:val="20"/>
                <w:szCs w:val="20"/>
                <w:lang w:eastAsia="de-DE"/>
              </w:rPr>
            </w:pPr>
            <w:ins w:id="3363" w:author="Kisch, Christian" w:date="2022-02-02T11:02:00Z">
              <w:r>
                <w:rPr>
                  <w:rFonts w:eastAsia="Times New Roman" w:cs="Times New Roman"/>
                  <w:sz w:val="20"/>
                  <w:szCs w:val="20"/>
                  <w:lang w:eastAsia="de-DE"/>
                </w:rPr>
                <w:t>Ja</w:t>
              </w:r>
            </w:ins>
          </w:p>
        </w:tc>
        <w:tc>
          <w:tcPr>
            <w:tcW w:w="1134" w:type="dxa"/>
            <w:shd w:val="clear" w:color="000000" w:fill="auto"/>
          </w:tcPr>
          <w:p w14:paraId="38A7D4FA" w14:textId="05EB673E" w:rsidR="009A25A2" w:rsidRPr="00CF5477" w:rsidRDefault="009A25A2" w:rsidP="009A25A2">
            <w:pPr>
              <w:spacing w:before="0" w:after="0" w:line="240" w:lineRule="auto"/>
              <w:jc w:val="center"/>
              <w:rPr>
                <w:rFonts w:eastAsia="Times New Roman" w:cs="Calibri"/>
                <w:sz w:val="20"/>
                <w:szCs w:val="20"/>
                <w:lang w:eastAsia="de-DE"/>
              </w:rPr>
            </w:pPr>
            <w:ins w:id="3364" w:author="Kisch, Christian" w:date="2022-02-02T11:02:00Z">
              <w:r>
                <w:rPr>
                  <w:rFonts w:eastAsia="Times New Roman" w:cs="Times New Roman"/>
                  <w:sz w:val="20"/>
                  <w:szCs w:val="20"/>
                  <w:lang w:eastAsia="de-DE"/>
                </w:rPr>
                <w:t>Ja</w:t>
              </w:r>
            </w:ins>
          </w:p>
        </w:tc>
      </w:tr>
      <w:tr w:rsidR="009A25A2" w:rsidRPr="00CF5477" w14:paraId="1FB71059" w14:textId="77777777" w:rsidTr="009A25A2">
        <w:trPr>
          <w:trHeight w:val="615"/>
        </w:trPr>
        <w:tc>
          <w:tcPr>
            <w:tcW w:w="626" w:type="dxa"/>
            <w:shd w:val="clear" w:color="000000" w:fill="auto"/>
          </w:tcPr>
          <w:p w14:paraId="71C4FA86" w14:textId="4A9B9F78" w:rsidR="009A25A2" w:rsidRDefault="009A25A2" w:rsidP="009A25A2">
            <w:pPr>
              <w:spacing w:before="0" w:after="0" w:line="240" w:lineRule="auto"/>
              <w:jc w:val="right"/>
              <w:rPr>
                <w:rFonts w:eastAsia="Times New Roman" w:cs="Calibri"/>
                <w:color w:val="000000"/>
                <w:lang w:eastAsia="de-DE"/>
              </w:rPr>
            </w:pPr>
            <w:r>
              <w:rPr>
                <w:rFonts w:eastAsia="Times New Roman" w:cs="Calibri"/>
                <w:color w:val="000000"/>
                <w:lang w:eastAsia="de-DE"/>
              </w:rPr>
              <w:t>37</w:t>
            </w:r>
          </w:p>
        </w:tc>
        <w:tc>
          <w:tcPr>
            <w:tcW w:w="2523" w:type="dxa"/>
            <w:shd w:val="clear" w:color="000000" w:fill="auto"/>
          </w:tcPr>
          <w:p w14:paraId="2CCBC89D" w14:textId="0043AD48" w:rsidR="009A25A2" w:rsidRPr="00C13B39" w:rsidRDefault="009A25A2" w:rsidP="009A25A2">
            <w:pPr>
              <w:spacing w:before="0" w:after="0" w:line="240" w:lineRule="auto"/>
              <w:rPr>
                <w:rFonts w:eastAsia="Times New Roman" w:cs="Calibri"/>
                <w:color w:val="000000"/>
                <w:lang w:eastAsia="de-DE"/>
              </w:rPr>
            </w:pPr>
            <w:r w:rsidRPr="00C13B39">
              <w:rPr>
                <w:rFonts w:eastAsia="Times New Roman" w:cs="Calibri"/>
                <w:color w:val="000000"/>
                <w:lang w:eastAsia="de-DE"/>
              </w:rPr>
              <w:t>Führungskraft</w:t>
            </w:r>
            <w:r w:rsidRPr="00C13B39">
              <w:rPr>
                <w:rFonts w:eastAsia="Times New Roman" w:cs="Calibri"/>
                <w:color w:val="000000"/>
                <w:sz w:val="16"/>
                <w:szCs w:val="16"/>
                <w:lang w:eastAsia="de-DE"/>
              </w:rPr>
              <w:t> </w:t>
            </w:r>
            <w:r w:rsidRPr="00C13B39">
              <w:rPr>
                <w:rFonts w:eastAsia="Times New Roman" w:cs="Calibri"/>
                <w:color w:val="000000"/>
                <w:lang w:eastAsia="de-DE"/>
              </w:rPr>
              <w:t>mit eingeschränkten Befugnissen</w:t>
            </w:r>
          </w:p>
        </w:tc>
        <w:tc>
          <w:tcPr>
            <w:tcW w:w="3083" w:type="dxa"/>
            <w:shd w:val="clear" w:color="000000" w:fill="E7E6E6"/>
          </w:tcPr>
          <w:p w14:paraId="20DBF219" w14:textId="17A64F5B" w:rsidR="009A25A2" w:rsidRPr="00C320BE" w:rsidRDefault="009A25A2" w:rsidP="009A25A2">
            <w:pPr>
              <w:spacing w:before="0" w:after="0" w:line="240" w:lineRule="auto"/>
              <w:rPr>
                <w:rFonts w:eastAsia="Times New Roman" w:cs="Calibri"/>
                <w:b/>
                <w:bCs/>
                <w:sz w:val="20"/>
                <w:szCs w:val="20"/>
                <w:lang w:eastAsia="de-DE"/>
              </w:rPr>
            </w:pPr>
            <w:ins w:id="3365" w:author="Kisch, Christian" w:date="2022-02-02T11:02:00Z">
              <w:r>
                <w:rPr>
                  <w:rFonts w:eastAsia="Times New Roman" w:cs="Calibri"/>
                  <w:b/>
                  <w:bCs/>
                  <w:sz w:val="20"/>
                  <w:szCs w:val="20"/>
                  <w:lang w:eastAsia="de-DE"/>
                </w:rPr>
                <w:t xml:space="preserve">weitere </w:t>
              </w:r>
            </w:ins>
            <w:r w:rsidRPr="00CF5477">
              <w:rPr>
                <w:rFonts w:eastAsia="Times New Roman" w:cs="Calibri"/>
                <w:b/>
                <w:bCs/>
                <w:sz w:val="20"/>
                <w:szCs w:val="20"/>
                <w:lang w:eastAsia="de-DE"/>
              </w:rPr>
              <w:t>Funktionalitäten</w:t>
            </w:r>
          </w:p>
        </w:tc>
        <w:tc>
          <w:tcPr>
            <w:tcW w:w="1418" w:type="dxa"/>
            <w:shd w:val="clear" w:color="000000" w:fill="auto"/>
          </w:tcPr>
          <w:p w14:paraId="30E3725D" w14:textId="640E4CB7" w:rsidR="009A25A2" w:rsidRPr="00CF5477" w:rsidRDefault="005F5BB3" w:rsidP="009A25A2">
            <w:pPr>
              <w:spacing w:before="0" w:after="0" w:line="240" w:lineRule="auto"/>
              <w:jc w:val="center"/>
              <w:rPr>
                <w:rFonts w:eastAsia="Times New Roman" w:cs="Calibri"/>
                <w:sz w:val="20"/>
                <w:szCs w:val="20"/>
                <w:lang w:eastAsia="de-DE"/>
              </w:rPr>
            </w:pPr>
            <w:ins w:id="3366" w:author="Kisch, Christian" w:date="2022-02-07T14:33:00Z">
              <w:r>
                <w:rPr>
                  <w:rFonts w:eastAsia="Times New Roman" w:cs="Times New Roman"/>
                  <w:sz w:val="20"/>
                  <w:szCs w:val="20"/>
                  <w:lang w:eastAsia="de-DE"/>
                </w:rPr>
                <w:t>x</w:t>
              </w:r>
            </w:ins>
            <w:del w:id="3367" w:author="Kisch, Christian" w:date="2022-02-02T11:02:00Z">
              <w:r w:rsidR="009A25A2" w:rsidRPr="00CF5477" w:rsidDel="00397367">
                <w:rPr>
                  <w:rFonts w:eastAsia="Times New Roman" w:cs="Calibri"/>
                  <w:sz w:val="20"/>
                  <w:szCs w:val="20"/>
                  <w:lang w:eastAsia="de-DE"/>
                </w:rPr>
                <w:delText>x</w:delText>
              </w:r>
            </w:del>
          </w:p>
        </w:tc>
        <w:tc>
          <w:tcPr>
            <w:tcW w:w="992" w:type="dxa"/>
            <w:shd w:val="clear" w:color="000000" w:fill="auto"/>
          </w:tcPr>
          <w:p w14:paraId="3DCE8A89" w14:textId="5F35C242" w:rsidR="009A25A2" w:rsidRPr="00CF5477" w:rsidRDefault="005F5BB3" w:rsidP="009A25A2">
            <w:pPr>
              <w:spacing w:before="0" w:after="0" w:line="240" w:lineRule="auto"/>
              <w:jc w:val="center"/>
              <w:rPr>
                <w:rFonts w:eastAsia="Times New Roman" w:cs="Calibri"/>
                <w:sz w:val="20"/>
                <w:szCs w:val="20"/>
                <w:lang w:eastAsia="de-DE"/>
              </w:rPr>
            </w:pPr>
            <w:ins w:id="3368" w:author="Kisch, Christian" w:date="2022-02-07T14:33:00Z">
              <w:r>
                <w:rPr>
                  <w:rFonts w:eastAsia="Times New Roman" w:cs="Times New Roman"/>
                  <w:sz w:val="20"/>
                  <w:szCs w:val="20"/>
                  <w:lang w:eastAsia="de-DE"/>
                </w:rPr>
                <w:t>x</w:t>
              </w:r>
            </w:ins>
            <w:del w:id="3369" w:author="Kisch, Christian" w:date="2022-02-02T11:02:00Z">
              <w:r w:rsidR="009A25A2" w:rsidRPr="00CF5477" w:rsidDel="00397367">
                <w:rPr>
                  <w:rFonts w:eastAsia="Times New Roman" w:cs="Calibri"/>
                  <w:sz w:val="20"/>
                  <w:szCs w:val="20"/>
                  <w:lang w:eastAsia="de-DE"/>
                </w:rPr>
                <w:delText>x</w:delText>
              </w:r>
            </w:del>
          </w:p>
        </w:tc>
        <w:tc>
          <w:tcPr>
            <w:tcW w:w="992" w:type="dxa"/>
            <w:shd w:val="clear" w:color="000000" w:fill="auto"/>
          </w:tcPr>
          <w:p w14:paraId="201CAF29" w14:textId="32521584" w:rsidR="009A25A2" w:rsidRPr="00CF5477" w:rsidRDefault="009A25A2" w:rsidP="009A25A2">
            <w:pPr>
              <w:spacing w:before="0" w:after="0" w:line="240" w:lineRule="auto"/>
              <w:jc w:val="center"/>
              <w:rPr>
                <w:rFonts w:eastAsia="Times New Roman" w:cs="Calibri"/>
                <w:sz w:val="20"/>
                <w:szCs w:val="20"/>
                <w:lang w:eastAsia="de-DE"/>
              </w:rPr>
            </w:pPr>
            <w:ins w:id="3370" w:author="Kisch, Christian" w:date="2022-02-02T11:02:00Z">
              <w:r>
                <w:rPr>
                  <w:rFonts w:eastAsia="Times New Roman" w:cs="Times New Roman"/>
                  <w:sz w:val="20"/>
                  <w:szCs w:val="20"/>
                  <w:lang w:eastAsia="de-DE"/>
                </w:rPr>
                <w:t>x</w:t>
              </w:r>
            </w:ins>
            <w:del w:id="3371" w:author="Kisch, Christian" w:date="2022-02-02T11:02:00Z">
              <w:r w:rsidRPr="00CF5477" w:rsidDel="00397367">
                <w:rPr>
                  <w:rFonts w:eastAsia="Times New Roman" w:cs="Calibri"/>
                  <w:sz w:val="20"/>
                  <w:szCs w:val="20"/>
                  <w:lang w:eastAsia="de-DE"/>
                </w:rPr>
                <w:delText>x</w:delText>
              </w:r>
            </w:del>
          </w:p>
        </w:tc>
        <w:tc>
          <w:tcPr>
            <w:tcW w:w="1134" w:type="dxa"/>
            <w:shd w:val="clear" w:color="000000" w:fill="auto"/>
          </w:tcPr>
          <w:p w14:paraId="3370D987" w14:textId="7C84B284" w:rsidR="009A25A2" w:rsidRPr="00CF5477" w:rsidRDefault="005F5BB3" w:rsidP="009A25A2">
            <w:pPr>
              <w:spacing w:before="0" w:after="0" w:line="240" w:lineRule="auto"/>
              <w:jc w:val="center"/>
              <w:rPr>
                <w:rFonts w:eastAsia="Times New Roman" w:cs="Calibri"/>
                <w:sz w:val="20"/>
                <w:szCs w:val="20"/>
                <w:lang w:eastAsia="de-DE"/>
              </w:rPr>
            </w:pPr>
            <w:ins w:id="3372" w:author="Kisch, Christian" w:date="2022-02-07T14:33:00Z">
              <w:r>
                <w:rPr>
                  <w:rFonts w:eastAsia="Times New Roman" w:cs="Times New Roman"/>
                  <w:sz w:val="20"/>
                  <w:szCs w:val="20"/>
                  <w:lang w:eastAsia="de-DE"/>
                </w:rPr>
                <w:t>x</w:t>
              </w:r>
            </w:ins>
            <w:del w:id="3373" w:author="Kisch, Christian" w:date="2022-02-02T11:02:00Z">
              <w:r w:rsidR="009A25A2" w:rsidRPr="00CF5477" w:rsidDel="00397367">
                <w:rPr>
                  <w:rFonts w:eastAsia="Times New Roman" w:cs="Calibri"/>
                  <w:sz w:val="20"/>
                  <w:szCs w:val="20"/>
                  <w:lang w:eastAsia="de-DE"/>
                </w:rPr>
                <w:delText>Ja</w:delText>
              </w:r>
            </w:del>
          </w:p>
        </w:tc>
        <w:tc>
          <w:tcPr>
            <w:tcW w:w="1134" w:type="dxa"/>
            <w:shd w:val="clear" w:color="000000" w:fill="auto"/>
          </w:tcPr>
          <w:p w14:paraId="0B55DCD9" w14:textId="44DDD6D8" w:rsidR="009A25A2" w:rsidRPr="00CF5477" w:rsidRDefault="005F5BB3" w:rsidP="009A25A2">
            <w:pPr>
              <w:spacing w:before="0" w:after="0" w:line="240" w:lineRule="auto"/>
              <w:jc w:val="center"/>
              <w:rPr>
                <w:rFonts w:eastAsia="Times New Roman" w:cs="Calibri"/>
                <w:sz w:val="20"/>
                <w:szCs w:val="20"/>
                <w:lang w:eastAsia="de-DE"/>
              </w:rPr>
            </w:pPr>
            <w:ins w:id="3374" w:author="Kisch, Christian" w:date="2022-02-07T14:33:00Z">
              <w:r>
                <w:rPr>
                  <w:rFonts w:eastAsia="Times New Roman" w:cs="Times New Roman"/>
                  <w:sz w:val="20"/>
                  <w:szCs w:val="20"/>
                  <w:lang w:eastAsia="de-DE"/>
                </w:rPr>
                <w:t>x</w:t>
              </w:r>
            </w:ins>
            <w:del w:id="3375" w:author="Kisch, Christian" w:date="2022-02-02T11:02:00Z">
              <w:r w:rsidR="009A25A2" w:rsidRPr="00CF5477" w:rsidDel="00397367">
                <w:rPr>
                  <w:rFonts w:eastAsia="Times New Roman" w:cs="Calibri"/>
                  <w:sz w:val="20"/>
                  <w:szCs w:val="20"/>
                  <w:lang w:eastAsia="de-DE"/>
                </w:rPr>
                <w:delText>Ja</w:delText>
              </w:r>
            </w:del>
          </w:p>
        </w:tc>
      </w:tr>
    </w:tbl>
    <w:p w14:paraId="2FAED428" w14:textId="51EB5618" w:rsidR="00BF30DA" w:rsidRPr="00C32F1B" w:rsidRDefault="00BF30DA" w:rsidP="00C32F1B">
      <w:pPr>
        <w:spacing w:line="240" w:lineRule="auto"/>
        <w:ind w:left="720" w:hanging="720"/>
        <w:rPr>
          <w:rFonts w:asciiTheme="minorHAnsi" w:hAnsiTheme="minorHAnsi" w:cstheme="minorHAnsi"/>
        </w:rPr>
      </w:pPr>
    </w:p>
    <w:p w14:paraId="2BD4DBF2" w14:textId="77777777" w:rsidR="000257F0" w:rsidRDefault="000257F0" w:rsidP="00974266">
      <w:pPr>
        <w:pStyle w:val="Aufzhlungszeichen"/>
        <w:numPr>
          <w:ilvl w:val="0"/>
          <w:numId w:val="0"/>
        </w:numPr>
        <w:ind w:left="360" w:hanging="360"/>
        <w:rPr>
          <w:ins w:id="3376" w:author="Kisch, Christian" w:date="2022-02-02T11:11:00Z"/>
          <w:lang w:eastAsia="de-DE"/>
        </w:rPr>
        <w:sectPr w:rsidR="000257F0" w:rsidSect="006618E8">
          <w:pgSz w:w="16838" w:h="11906" w:orient="landscape"/>
          <w:pgMar w:top="1418" w:right="1418" w:bottom="1418" w:left="1134" w:header="709" w:footer="851" w:gutter="0"/>
          <w:cols w:space="708"/>
          <w:docGrid w:linePitch="360"/>
        </w:sectPr>
      </w:pPr>
    </w:p>
    <w:p w14:paraId="5574A52B" w14:textId="06845A6D" w:rsidR="000257F0" w:rsidRDefault="000257F0" w:rsidP="000257F0">
      <w:pPr>
        <w:pStyle w:val="berschrift1"/>
        <w:numPr>
          <w:ilvl w:val="0"/>
          <w:numId w:val="0"/>
        </w:numPr>
        <w:spacing w:before="240" w:line="240" w:lineRule="auto"/>
        <w:rPr>
          <w:ins w:id="3377" w:author="Kisch, Christian" w:date="2022-02-02T11:11:00Z"/>
          <w:rFonts w:asciiTheme="minorHAnsi" w:hAnsiTheme="minorHAnsi" w:cstheme="minorHAnsi"/>
        </w:rPr>
      </w:pPr>
      <w:ins w:id="3378" w:author="Kisch, Christian" w:date="2022-02-02T11:11:00Z">
        <w:r>
          <w:rPr>
            <w:rFonts w:asciiTheme="minorHAnsi" w:hAnsiTheme="minorHAnsi" w:cstheme="minorHAnsi"/>
          </w:rPr>
          <w:t xml:space="preserve">Anlage </w:t>
        </w:r>
      </w:ins>
      <w:ins w:id="3379" w:author="Kisch, Christian" w:date="2022-02-02T11:32:00Z">
        <w:r w:rsidR="0010422F">
          <w:rPr>
            <w:rFonts w:asciiTheme="minorHAnsi" w:hAnsiTheme="minorHAnsi" w:cstheme="minorHAnsi"/>
          </w:rPr>
          <w:t>5</w:t>
        </w:r>
      </w:ins>
      <w:ins w:id="3380" w:author="Kisch, Christian" w:date="2022-02-02T11:11: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w:t>
        </w:r>
      </w:ins>
      <w:ins w:id="3381" w:author="Kisch, Christian" w:date="2022-02-02T11:14:00Z">
        <w:r w:rsidR="00B52FB6">
          <w:rPr>
            <w:rFonts w:asciiTheme="minorHAnsi" w:hAnsiTheme="minorHAnsi" w:cstheme="minorHAnsi"/>
          </w:rPr>
          <w:t>s</w:t>
        </w:r>
      </w:ins>
      <w:ins w:id="3382" w:author="Kisch, Christian" w:date="2022-02-02T11:11:00Z">
        <w:r>
          <w:rPr>
            <w:rFonts w:asciiTheme="minorHAnsi" w:hAnsiTheme="minorHAnsi" w:cstheme="minorHAnsi"/>
          </w:rPr>
          <w:t xml:space="preserve"> </w:t>
        </w:r>
      </w:ins>
      <w:ins w:id="3383" w:author="Kisch, Christian" w:date="2022-02-02T11:14:00Z">
        <w:r w:rsidR="00B52FB6">
          <w:rPr>
            <w:rFonts w:asciiTheme="minorHAnsi" w:hAnsiTheme="minorHAnsi" w:cstheme="minorHAnsi"/>
          </w:rPr>
          <w:t>verantwortlichen S</w:t>
        </w:r>
        <w:r w:rsidR="0010422F">
          <w:rPr>
            <w:rFonts w:asciiTheme="minorHAnsi" w:hAnsiTheme="minorHAnsi" w:cstheme="minorHAnsi"/>
          </w:rPr>
          <w:t>achbearbeiters</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B8130D" w:rsidRPr="00CF5477" w14:paraId="2B9F199B" w14:textId="77777777" w:rsidTr="00C15027">
        <w:trPr>
          <w:trHeight w:val="780"/>
          <w:ins w:id="3384" w:author="Kisch, Christian" w:date="2022-02-02T11:37:00Z"/>
        </w:trPr>
        <w:tc>
          <w:tcPr>
            <w:tcW w:w="626" w:type="dxa"/>
            <w:vMerge w:val="restart"/>
            <w:shd w:val="clear" w:color="auto" w:fill="auto"/>
            <w:hideMark/>
          </w:tcPr>
          <w:p w14:paraId="503027E9" w14:textId="77777777" w:rsidR="00B8130D" w:rsidRPr="00CF5477" w:rsidRDefault="00B8130D" w:rsidP="00C15027">
            <w:pPr>
              <w:spacing w:before="0" w:after="0" w:line="240" w:lineRule="auto"/>
              <w:rPr>
                <w:ins w:id="3385" w:author="Kisch, Christian" w:date="2022-02-02T11:37:00Z"/>
                <w:rFonts w:eastAsia="Times New Roman" w:cs="Calibri"/>
                <w:color w:val="000000"/>
                <w:lang w:eastAsia="de-DE"/>
              </w:rPr>
            </w:pPr>
            <w:ins w:id="3386" w:author="Kisch, Christian" w:date="2022-02-02T11:37: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62780237" w14:textId="77777777" w:rsidR="00B8130D" w:rsidRPr="00CF5477" w:rsidRDefault="00B8130D" w:rsidP="00C15027">
            <w:pPr>
              <w:spacing w:before="0" w:after="0" w:line="240" w:lineRule="auto"/>
              <w:rPr>
                <w:ins w:id="3387" w:author="Kisch, Christian" w:date="2022-02-02T11:37:00Z"/>
                <w:rFonts w:eastAsia="Times New Roman" w:cs="Calibri"/>
                <w:color w:val="000000"/>
                <w:lang w:eastAsia="de-DE"/>
              </w:rPr>
            </w:pPr>
            <w:ins w:id="3388" w:author="Kisch, Christian" w:date="2022-02-02T11:37:00Z">
              <w:r w:rsidRPr="00CF5477">
                <w:rPr>
                  <w:rFonts w:eastAsia="Times New Roman" w:cs="Calibri"/>
                  <w:color w:val="000000"/>
                  <w:lang w:eastAsia="de-DE"/>
                </w:rPr>
                <w:t>Rolle</w:t>
              </w:r>
            </w:ins>
          </w:p>
          <w:p w14:paraId="30F9D963" w14:textId="77777777" w:rsidR="00B8130D" w:rsidRPr="00CF5477" w:rsidRDefault="00B8130D" w:rsidP="00C15027">
            <w:pPr>
              <w:spacing w:before="0" w:after="0" w:line="240" w:lineRule="auto"/>
              <w:rPr>
                <w:ins w:id="3389" w:author="Kisch, Christian" w:date="2022-02-02T11:37:00Z"/>
                <w:rFonts w:eastAsia="Times New Roman" w:cs="Calibri"/>
                <w:color w:val="000000"/>
                <w:lang w:eastAsia="de-DE"/>
              </w:rPr>
            </w:pPr>
          </w:p>
        </w:tc>
        <w:tc>
          <w:tcPr>
            <w:tcW w:w="3083" w:type="dxa"/>
            <w:tcBorders>
              <w:bottom w:val="nil"/>
            </w:tcBorders>
            <w:shd w:val="clear" w:color="000000" w:fill="D9D9D9"/>
            <w:hideMark/>
          </w:tcPr>
          <w:p w14:paraId="7C1589E5" w14:textId="77777777" w:rsidR="00B8130D" w:rsidRPr="00CF5477" w:rsidRDefault="00B8130D" w:rsidP="00C15027">
            <w:pPr>
              <w:spacing w:before="0" w:after="0" w:line="240" w:lineRule="auto"/>
              <w:jc w:val="right"/>
              <w:rPr>
                <w:ins w:id="3390" w:author="Kisch, Christian" w:date="2022-02-02T11:37:00Z"/>
                <w:rFonts w:eastAsia="Times New Roman" w:cs="Calibri"/>
                <w:b/>
                <w:bCs/>
                <w:sz w:val="20"/>
                <w:szCs w:val="20"/>
                <w:lang w:eastAsia="de-DE"/>
              </w:rPr>
            </w:pPr>
            <w:ins w:id="3391" w:author="Kisch, Christian" w:date="2022-02-02T11:37:00Z">
              <w:r w:rsidRPr="00CF5477">
                <w:rPr>
                  <w:rFonts w:eastAsia="Times New Roman" w:cs="Calibri"/>
                  <w:noProof/>
                  <w:color w:val="000000"/>
                  <w:lang w:eastAsia="de-DE"/>
                </w:rPr>
                <mc:AlternateContent>
                  <mc:Choice Requires="wps">
                    <w:drawing>
                      <wp:anchor distT="0" distB="0" distL="114300" distR="114300" simplePos="0" relativeHeight="251896832" behindDoc="0" locked="0" layoutInCell="1" allowOverlap="1" wp14:anchorId="6DA1FB36" wp14:editId="7A2F4A90">
                        <wp:simplePos x="0" y="0"/>
                        <wp:positionH relativeFrom="column">
                          <wp:posOffset>-49530</wp:posOffset>
                        </wp:positionH>
                        <wp:positionV relativeFrom="paragraph">
                          <wp:posOffset>0</wp:posOffset>
                        </wp:positionV>
                        <wp:extent cx="1955800" cy="685800"/>
                        <wp:effectExtent l="0" t="0" r="25400" b="19050"/>
                        <wp:wrapNone/>
                        <wp:docPr id="25" name="Gerader Verbinder 25">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FF1737" id="Gerader Verbinder 25"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61581BB6" w14:textId="77777777" w:rsidR="00B8130D" w:rsidRPr="00CF5477" w:rsidRDefault="00B8130D" w:rsidP="00C15027">
            <w:pPr>
              <w:spacing w:before="0" w:after="0" w:line="240" w:lineRule="auto"/>
              <w:jc w:val="center"/>
              <w:rPr>
                <w:ins w:id="3392" w:author="Kisch, Christian" w:date="2022-02-02T11:37:00Z"/>
                <w:rFonts w:eastAsia="Times New Roman" w:cs="Calibri"/>
                <w:b/>
                <w:bCs/>
                <w:sz w:val="20"/>
                <w:szCs w:val="20"/>
                <w:lang w:eastAsia="de-DE"/>
              </w:rPr>
            </w:pPr>
            <w:ins w:id="3393" w:author="Kisch, Christian" w:date="2022-02-02T11:37: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0C2C0956" w14:textId="77777777" w:rsidR="00B8130D" w:rsidRPr="00CF5477" w:rsidRDefault="00B8130D" w:rsidP="00C15027">
            <w:pPr>
              <w:spacing w:before="0" w:after="0" w:line="240" w:lineRule="auto"/>
              <w:jc w:val="center"/>
              <w:rPr>
                <w:ins w:id="3394" w:author="Kisch, Christian" w:date="2022-02-02T11:37:00Z"/>
                <w:rFonts w:eastAsia="Times New Roman" w:cs="Calibri"/>
                <w:b/>
                <w:bCs/>
                <w:sz w:val="20"/>
                <w:szCs w:val="20"/>
                <w:lang w:eastAsia="de-DE"/>
              </w:rPr>
            </w:pPr>
            <w:ins w:id="3395" w:author="Kisch, Christian" w:date="2022-02-02T11:37:00Z">
              <w:r w:rsidRPr="00CF5477">
                <w:rPr>
                  <w:rFonts w:eastAsia="Times New Roman" w:cs="Calibri"/>
                  <w:b/>
                  <w:bCs/>
                  <w:sz w:val="20"/>
                  <w:szCs w:val="20"/>
                  <w:lang w:eastAsia="de-DE"/>
                </w:rPr>
                <w:t>Schreiben</w:t>
              </w:r>
            </w:ins>
          </w:p>
        </w:tc>
        <w:tc>
          <w:tcPr>
            <w:tcW w:w="992" w:type="dxa"/>
            <w:vMerge w:val="restart"/>
            <w:shd w:val="clear" w:color="000000" w:fill="D9D9D9"/>
            <w:hideMark/>
          </w:tcPr>
          <w:p w14:paraId="106ED128" w14:textId="77777777" w:rsidR="00B8130D" w:rsidRPr="00CF5477" w:rsidRDefault="00B8130D" w:rsidP="00C15027">
            <w:pPr>
              <w:spacing w:before="0" w:after="0" w:line="240" w:lineRule="auto"/>
              <w:jc w:val="center"/>
              <w:rPr>
                <w:ins w:id="3396" w:author="Kisch, Christian" w:date="2022-02-02T11:37:00Z"/>
                <w:rFonts w:eastAsia="Times New Roman" w:cs="Calibri"/>
                <w:b/>
                <w:bCs/>
                <w:sz w:val="20"/>
                <w:szCs w:val="20"/>
                <w:lang w:eastAsia="de-DE"/>
              </w:rPr>
            </w:pPr>
            <w:ins w:id="3397" w:author="Kisch, Christian" w:date="2022-02-02T11:37:00Z">
              <w:r w:rsidRPr="00CF5477">
                <w:rPr>
                  <w:rFonts w:eastAsia="Times New Roman" w:cs="Calibri"/>
                  <w:b/>
                  <w:bCs/>
                  <w:sz w:val="20"/>
                  <w:szCs w:val="20"/>
                  <w:lang w:eastAsia="de-DE"/>
                </w:rPr>
                <w:t>Löschen</w:t>
              </w:r>
            </w:ins>
          </w:p>
        </w:tc>
        <w:tc>
          <w:tcPr>
            <w:tcW w:w="1134" w:type="dxa"/>
            <w:vMerge w:val="restart"/>
            <w:shd w:val="clear" w:color="000000" w:fill="D9D9D9"/>
            <w:hideMark/>
          </w:tcPr>
          <w:p w14:paraId="065AA5C1" w14:textId="77777777" w:rsidR="00B8130D" w:rsidRPr="00CF5477" w:rsidRDefault="00B8130D" w:rsidP="00C15027">
            <w:pPr>
              <w:spacing w:before="0" w:after="0" w:line="240" w:lineRule="auto"/>
              <w:jc w:val="center"/>
              <w:rPr>
                <w:ins w:id="3398" w:author="Kisch, Christian" w:date="2022-02-02T11:37:00Z"/>
                <w:rFonts w:eastAsia="Times New Roman" w:cs="Calibri"/>
                <w:b/>
                <w:bCs/>
                <w:sz w:val="20"/>
                <w:szCs w:val="20"/>
                <w:lang w:eastAsia="de-DE"/>
              </w:rPr>
            </w:pPr>
            <w:ins w:id="3399" w:author="Kisch, Christian" w:date="2022-02-02T11:37:00Z">
              <w:r w:rsidRPr="00CF5477">
                <w:rPr>
                  <w:rFonts w:eastAsia="Times New Roman" w:cs="Calibri"/>
                  <w:b/>
                  <w:bCs/>
                  <w:sz w:val="20"/>
                  <w:szCs w:val="20"/>
                  <w:lang w:eastAsia="de-DE"/>
                </w:rPr>
                <w:t>Ausführen</w:t>
              </w:r>
            </w:ins>
          </w:p>
        </w:tc>
        <w:tc>
          <w:tcPr>
            <w:tcW w:w="1134" w:type="dxa"/>
            <w:vMerge w:val="restart"/>
            <w:shd w:val="clear" w:color="000000" w:fill="D9D9D9"/>
            <w:hideMark/>
          </w:tcPr>
          <w:p w14:paraId="5E9595C2" w14:textId="77777777" w:rsidR="00B8130D" w:rsidRPr="00CF5477" w:rsidRDefault="00B8130D" w:rsidP="00C15027">
            <w:pPr>
              <w:spacing w:before="0" w:after="0" w:line="240" w:lineRule="auto"/>
              <w:jc w:val="center"/>
              <w:rPr>
                <w:ins w:id="3400" w:author="Kisch, Christian" w:date="2022-02-02T11:37:00Z"/>
                <w:rFonts w:eastAsia="Times New Roman" w:cs="Calibri"/>
                <w:b/>
                <w:bCs/>
                <w:sz w:val="20"/>
                <w:szCs w:val="20"/>
                <w:lang w:eastAsia="de-DE"/>
              </w:rPr>
            </w:pPr>
            <w:ins w:id="3401" w:author="Kisch, Christian" w:date="2022-02-02T11:37:00Z">
              <w:r w:rsidRPr="00CF5477">
                <w:rPr>
                  <w:rFonts w:eastAsia="Times New Roman" w:cs="Calibri"/>
                  <w:b/>
                  <w:bCs/>
                  <w:sz w:val="20"/>
                  <w:szCs w:val="20"/>
                  <w:lang w:eastAsia="de-DE"/>
                </w:rPr>
                <w:t>Abbrechen</w:t>
              </w:r>
            </w:ins>
          </w:p>
        </w:tc>
      </w:tr>
      <w:tr w:rsidR="00B8130D" w:rsidRPr="00CF5477" w14:paraId="7BB9EB31" w14:textId="77777777" w:rsidTr="00C15027">
        <w:trPr>
          <w:trHeight w:val="315"/>
          <w:ins w:id="3402" w:author="Kisch, Christian" w:date="2022-02-02T11:37:00Z"/>
        </w:trPr>
        <w:tc>
          <w:tcPr>
            <w:tcW w:w="626" w:type="dxa"/>
            <w:vMerge/>
            <w:shd w:val="clear" w:color="auto" w:fill="auto"/>
            <w:hideMark/>
          </w:tcPr>
          <w:p w14:paraId="11A618E4" w14:textId="77777777" w:rsidR="00B8130D" w:rsidRPr="00CF5477" w:rsidRDefault="00B8130D" w:rsidP="00C15027">
            <w:pPr>
              <w:spacing w:before="0" w:after="0" w:line="240" w:lineRule="auto"/>
              <w:rPr>
                <w:ins w:id="3403" w:author="Kisch, Christian" w:date="2022-02-02T11:37:00Z"/>
                <w:rFonts w:eastAsia="Times New Roman" w:cs="Calibri"/>
                <w:color w:val="000000"/>
                <w:lang w:eastAsia="de-DE"/>
              </w:rPr>
            </w:pPr>
          </w:p>
        </w:tc>
        <w:tc>
          <w:tcPr>
            <w:tcW w:w="2523" w:type="dxa"/>
            <w:vMerge/>
            <w:tcBorders>
              <w:right w:val="single" w:sz="4" w:space="0" w:color="auto"/>
            </w:tcBorders>
            <w:shd w:val="clear" w:color="auto" w:fill="auto"/>
            <w:hideMark/>
          </w:tcPr>
          <w:p w14:paraId="2C15A48B" w14:textId="77777777" w:rsidR="00B8130D" w:rsidRPr="00CF5477" w:rsidRDefault="00B8130D" w:rsidP="00C15027">
            <w:pPr>
              <w:spacing w:before="0" w:after="0" w:line="240" w:lineRule="auto"/>
              <w:rPr>
                <w:ins w:id="3404" w:author="Kisch, Christian" w:date="2022-02-02T11:37: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5556276F" w14:textId="77777777" w:rsidR="00B8130D" w:rsidRPr="00CF5477" w:rsidRDefault="00B8130D" w:rsidP="00C15027">
            <w:pPr>
              <w:spacing w:before="0" w:after="0" w:line="240" w:lineRule="auto"/>
              <w:rPr>
                <w:ins w:id="3405" w:author="Kisch, Christian" w:date="2022-02-02T11:37:00Z"/>
                <w:rFonts w:eastAsia="Times New Roman" w:cs="Calibri"/>
                <w:b/>
                <w:bCs/>
                <w:sz w:val="20"/>
                <w:szCs w:val="20"/>
                <w:lang w:eastAsia="de-DE"/>
              </w:rPr>
            </w:pPr>
            <w:ins w:id="3406" w:author="Kisch, Christian" w:date="2022-02-02T11:37: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6533BD57" w14:textId="77777777" w:rsidR="00B8130D" w:rsidRPr="00CF5477" w:rsidRDefault="00B8130D" w:rsidP="00C15027">
            <w:pPr>
              <w:spacing w:before="0" w:after="0" w:line="240" w:lineRule="auto"/>
              <w:rPr>
                <w:ins w:id="3407" w:author="Kisch, Christian" w:date="2022-02-02T11:37:00Z"/>
                <w:rFonts w:eastAsia="Times New Roman" w:cs="Calibri"/>
                <w:b/>
                <w:bCs/>
                <w:sz w:val="20"/>
                <w:szCs w:val="20"/>
                <w:lang w:eastAsia="de-DE"/>
              </w:rPr>
            </w:pPr>
          </w:p>
        </w:tc>
        <w:tc>
          <w:tcPr>
            <w:tcW w:w="992" w:type="dxa"/>
            <w:vMerge/>
            <w:shd w:val="clear" w:color="000000" w:fill="D9D9D9"/>
          </w:tcPr>
          <w:p w14:paraId="0CF3A1A7" w14:textId="77777777" w:rsidR="00B8130D" w:rsidRPr="00CF5477" w:rsidRDefault="00B8130D" w:rsidP="00C15027">
            <w:pPr>
              <w:spacing w:before="0" w:after="0" w:line="240" w:lineRule="auto"/>
              <w:rPr>
                <w:ins w:id="3408" w:author="Kisch, Christian" w:date="2022-02-02T11:37:00Z"/>
                <w:rFonts w:eastAsia="Times New Roman" w:cs="Calibri"/>
                <w:b/>
                <w:bCs/>
                <w:sz w:val="20"/>
                <w:szCs w:val="20"/>
                <w:lang w:eastAsia="de-DE"/>
              </w:rPr>
            </w:pPr>
          </w:p>
        </w:tc>
        <w:tc>
          <w:tcPr>
            <w:tcW w:w="992" w:type="dxa"/>
            <w:vMerge/>
            <w:shd w:val="clear" w:color="000000" w:fill="D9D9D9"/>
            <w:hideMark/>
          </w:tcPr>
          <w:p w14:paraId="798D3E7C" w14:textId="77777777" w:rsidR="00B8130D" w:rsidRPr="00CF5477" w:rsidRDefault="00B8130D" w:rsidP="00C15027">
            <w:pPr>
              <w:spacing w:before="0" w:after="0" w:line="240" w:lineRule="auto"/>
              <w:rPr>
                <w:ins w:id="3409" w:author="Kisch, Christian" w:date="2022-02-02T11:37:00Z"/>
                <w:rFonts w:eastAsia="Times New Roman" w:cs="Calibri"/>
                <w:b/>
                <w:bCs/>
                <w:sz w:val="20"/>
                <w:szCs w:val="20"/>
                <w:lang w:eastAsia="de-DE"/>
              </w:rPr>
            </w:pPr>
          </w:p>
        </w:tc>
        <w:tc>
          <w:tcPr>
            <w:tcW w:w="1134" w:type="dxa"/>
            <w:vMerge/>
            <w:shd w:val="clear" w:color="000000" w:fill="D9D9D9"/>
            <w:hideMark/>
          </w:tcPr>
          <w:p w14:paraId="3AA30B71" w14:textId="77777777" w:rsidR="00B8130D" w:rsidRPr="00CF5477" w:rsidRDefault="00B8130D" w:rsidP="00C15027">
            <w:pPr>
              <w:spacing w:before="0" w:after="0" w:line="240" w:lineRule="auto"/>
              <w:rPr>
                <w:ins w:id="3410" w:author="Kisch, Christian" w:date="2022-02-02T11:37:00Z"/>
                <w:rFonts w:eastAsia="Times New Roman" w:cs="Calibri"/>
                <w:b/>
                <w:bCs/>
                <w:sz w:val="20"/>
                <w:szCs w:val="20"/>
                <w:lang w:eastAsia="de-DE"/>
              </w:rPr>
            </w:pPr>
          </w:p>
        </w:tc>
        <w:tc>
          <w:tcPr>
            <w:tcW w:w="1134" w:type="dxa"/>
            <w:vMerge/>
            <w:shd w:val="clear" w:color="000000" w:fill="D9D9D9"/>
            <w:hideMark/>
          </w:tcPr>
          <w:p w14:paraId="1BFAB336" w14:textId="77777777" w:rsidR="00B8130D" w:rsidRPr="00CF5477" w:rsidRDefault="00B8130D" w:rsidP="00C15027">
            <w:pPr>
              <w:spacing w:before="0" w:after="0" w:line="240" w:lineRule="auto"/>
              <w:rPr>
                <w:ins w:id="3411" w:author="Kisch, Christian" w:date="2022-02-02T11:37:00Z"/>
                <w:rFonts w:eastAsia="Times New Roman" w:cs="Calibri"/>
                <w:b/>
                <w:bCs/>
                <w:sz w:val="20"/>
                <w:szCs w:val="20"/>
                <w:lang w:eastAsia="de-DE"/>
              </w:rPr>
            </w:pPr>
          </w:p>
        </w:tc>
      </w:tr>
      <w:tr w:rsidR="001C4741" w:rsidRPr="00CF5477" w14:paraId="15506A95" w14:textId="77777777" w:rsidTr="00C15027">
        <w:trPr>
          <w:trHeight w:val="521"/>
          <w:ins w:id="3412" w:author="Kisch, Christian" w:date="2022-02-02T11:37:00Z"/>
        </w:trPr>
        <w:tc>
          <w:tcPr>
            <w:tcW w:w="626" w:type="dxa"/>
            <w:shd w:val="clear" w:color="000000" w:fill="auto"/>
            <w:hideMark/>
          </w:tcPr>
          <w:p w14:paraId="2680A911" w14:textId="77777777" w:rsidR="001C4741" w:rsidRPr="00CF5477" w:rsidRDefault="001C4741" w:rsidP="001C4741">
            <w:pPr>
              <w:spacing w:before="0" w:after="0" w:line="240" w:lineRule="auto"/>
              <w:jc w:val="right"/>
              <w:rPr>
                <w:ins w:id="3413" w:author="Kisch, Christian" w:date="2022-02-02T11:37:00Z"/>
                <w:rFonts w:eastAsia="Times New Roman" w:cs="Calibri"/>
                <w:color w:val="000000"/>
                <w:lang w:eastAsia="de-DE"/>
              </w:rPr>
            </w:pPr>
            <w:ins w:id="3414" w:author="Kisch, Christian" w:date="2022-02-02T11:37:00Z">
              <w:r>
                <w:rPr>
                  <w:rFonts w:eastAsia="Times New Roman" w:cs="Calibri"/>
                  <w:color w:val="000000"/>
                  <w:lang w:eastAsia="de-DE"/>
                </w:rPr>
                <w:t>1</w:t>
              </w:r>
            </w:ins>
          </w:p>
        </w:tc>
        <w:tc>
          <w:tcPr>
            <w:tcW w:w="2523" w:type="dxa"/>
            <w:shd w:val="clear" w:color="000000" w:fill="auto"/>
            <w:hideMark/>
          </w:tcPr>
          <w:p w14:paraId="30E2CB2A" w14:textId="75D8ED77" w:rsidR="001C4741" w:rsidRPr="00CF5477" w:rsidRDefault="001C4741" w:rsidP="001C4741">
            <w:pPr>
              <w:spacing w:before="0" w:after="0" w:line="240" w:lineRule="auto"/>
              <w:rPr>
                <w:ins w:id="3415" w:author="Kisch, Christian" w:date="2022-02-02T11:37:00Z"/>
                <w:rFonts w:eastAsia="Times New Roman" w:cs="Calibri"/>
                <w:color w:val="000000"/>
                <w:lang w:eastAsia="de-DE"/>
              </w:rPr>
            </w:pPr>
            <w:ins w:id="3416" w:author="Kisch, Christian" w:date="2022-02-07T13:55:00Z">
              <w:r>
                <w:rPr>
                  <w:rFonts w:eastAsia="Times New Roman" w:cs="Calibri"/>
                  <w:color w:val="000000"/>
                  <w:lang w:eastAsia="de-DE"/>
                </w:rPr>
                <w:t>Verantwortlicher Sachbearbeiter</w:t>
              </w:r>
            </w:ins>
          </w:p>
        </w:tc>
        <w:tc>
          <w:tcPr>
            <w:tcW w:w="3083" w:type="dxa"/>
            <w:tcBorders>
              <w:top w:val="single" w:sz="4" w:space="0" w:color="auto"/>
            </w:tcBorders>
            <w:shd w:val="clear" w:color="000000" w:fill="E7E6E6"/>
            <w:hideMark/>
          </w:tcPr>
          <w:p w14:paraId="0798E9DF" w14:textId="77777777" w:rsidR="001C4741" w:rsidRPr="00CF5477" w:rsidRDefault="001C4741" w:rsidP="001C4741">
            <w:pPr>
              <w:spacing w:before="0" w:after="0" w:line="240" w:lineRule="auto"/>
              <w:rPr>
                <w:ins w:id="3417" w:author="Kisch, Christian" w:date="2022-02-02T11:37:00Z"/>
                <w:rFonts w:eastAsia="Times New Roman" w:cs="Calibri"/>
                <w:b/>
                <w:bCs/>
                <w:sz w:val="20"/>
                <w:szCs w:val="20"/>
                <w:lang w:eastAsia="de-DE"/>
              </w:rPr>
            </w:pPr>
            <w:ins w:id="3418" w:author="Kisch, Christian" w:date="2022-02-02T11:37:00Z">
              <w:r w:rsidRPr="00CF5477">
                <w:rPr>
                  <w:rFonts w:eastAsia="Times New Roman" w:cs="Calibri"/>
                  <w:b/>
                  <w:bCs/>
                  <w:sz w:val="20"/>
                  <w:szCs w:val="20"/>
                  <w:lang w:eastAsia="de-DE"/>
                </w:rPr>
                <w:t>Administrationsprotokollierung</w:t>
              </w:r>
            </w:ins>
          </w:p>
        </w:tc>
        <w:tc>
          <w:tcPr>
            <w:tcW w:w="1418" w:type="dxa"/>
            <w:shd w:val="clear" w:color="000000" w:fill="auto"/>
            <w:hideMark/>
          </w:tcPr>
          <w:p w14:paraId="1050BACD" w14:textId="18EF4677" w:rsidR="001C4741" w:rsidRPr="00CF5477" w:rsidRDefault="001C4741" w:rsidP="001C4741">
            <w:pPr>
              <w:spacing w:before="0" w:after="0" w:line="240" w:lineRule="auto"/>
              <w:jc w:val="center"/>
              <w:rPr>
                <w:ins w:id="3419" w:author="Kisch, Christian" w:date="2022-02-02T11:37:00Z"/>
                <w:rFonts w:eastAsia="Times New Roman" w:cs="Calibri"/>
                <w:sz w:val="20"/>
                <w:szCs w:val="20"/>
                <w:lang w:eastAsia="de-DE"/>
              </w:rPr>
            </w:pPr>
            <w:ins w:id="3420" w:author="Kisch, Christian" w:date="2022-02-07T14:00:00Z">
              <w:r>
                <w:rPr>
                  <w:rFonts w:cs="Calibri"/>
                  <w:sz w:val="20"/>
                  <w:szCs w:val="20"/>
                </w:rPr>
                <w:t>Nein</w:t>
              </w:r>
            </w:ins>
          </w:p>
        </w:tc>
        <w:tc>
          <w:tcPr>
            <w:tcW w:w="992" w:type="dxa"/>
            <w:shd w:val="clear" w:color="000000" w:fill="auto"/>
          </w:tcPr>
          <w:p w14:paraId="041AF316" w14:textId="6B846AB4" w:rsidR="001C4741" w:rsidRPr="00CF5477" w:rsidRDefault="001C4741" w:rsidP="001C4741">
            <w:pPr>
              <w:spacing w:before="0" w:after="0" w:line="240" w:lineRule="auto"/>
              <w:jc w:val="center"/>
              <w:rPr>
                <w:ins w:id="3421" w:author="Kisch, Christian" w:date="2022-02-02T11:37:00Z"/>
                <w:rFonts w:eastAsia="Times New Roman" w:cs="Calibri"/>
                <w:sz w:val="20"/>
                <w:szCs w:val="20"/>
                <w:lang w:eastAsia="de-DE"/>
              </w:rPr>
            </w:pPr>
            <w:ins w:id="3422" w:author="Kisch, Christian" w:date="2022-02-07T14:04:00Z">
              <w:r>
                <w:rPr>
                  <w:rFonts w:cs="Calibri"/>
                  <w:sz w:val="20"/>
                  <w:szCs w:val="20"/>
                </w:rPr>
                <w:t>Nein</w:t>
              </w:r>
            </w:ins>
          </w:p>
        </w:tc>
        <w:tc>
          <w:tcPr>
            <w:tcW w:w="992" w:type="dxa"/>
            <w:shd w:val="clear" w:color="000000" w:fill="auto"/>
            <w:hideMark/>
          </w:tcPr>
          <w:p w14:paraId="18EC57B4" w14:textId="77F63001" w:rsidR="001C4741" w:rsidRPr="00CF5477" w:rsidRDefault="001C4741" w:rsidP="001C4741">
            <w:pPr>
              <w:spacing w:before="0" w:after="0" w:line="240" w:lineRule="auto"/>
              <w:jc w:val="center"/>
              <w:rPr>
                <w:ins w:id="3423" w:author="Kisch, Christian" w:date="2022-02-02T11:37:00Z"/>
                <w:rFonts w:eastAsia="Times New Roman" w:cs="Calibri"/>
                <w:sz w:val="20"/>
                <w:szCs w:val="20"/>
                <w:lang w:eastAsia="de-DE"/>
              </w:rPr>
            </w:pPr>
            <w:ins w:id="3424" w:author="Kisch, Christian" w:date="2022-02-07T14:09:00Z">
              <w:r>
                <w:rPr>
                  <w:rFonts w:cs="Calibri"/>
                  <w:sz w:val="20"/>
                  <w:szCs w:val="20"/>
                </w:rPr>
                <w:t>Nein</w:t>
              </w:r>
            </w:ins>
          </w:p>
        </w:tc>
        <w:tc>
          <w:tcPr>
            <w:tcW w:w="1134" w:type="dxa"/>
            <w:shd w:val="clear" w:color="000000" w:fill="auto"/>
            <w:hideMark/>
          </w:tcPr>
          <w:p w14:paraId="3DED5D85" w14:textId="345A90A6" w:rsidR="001C4741" w:rsidRPr="00CF5477" w:rsidRDefault="001C4741" w:rsidP="001C4741">
            <w:pPr>
              <w:spacing w:before="0" w:after="0" w:line="240" w:lineRule="auto"/>
              <w:jc w:val="center"/>
              <w:rPr>
                <w:ins w:id="3425" w:author="Kisch, Christian" w:date="2022-02-02T11:37:00Z"/>
                <w:rFonts w:eastAsia="Times New Roman" w:cs="Calibri"/>
                <w:sz w:val="20"/>
                <w:szCs w:val="20"/>
                <w:lang w:eastAsia="de-DE"/>
              </w:rPr>
            </w:pPr>
            <w:ins w:id="3426" w:author="Kisch, Christian" w:date="2022-02-07T14:11:00Z">
              <w:r>
                <w:rPr>
                  <w:rFonts w:cs="Calibri"/>
                  <w:sz w:val="20"/>
                  <w:szCs w:val="20"/>
                </w:rPr>
                <w:t>x</w:t>
              </w:r>
            </w:ins>
          </w:p>
        </w:tc>
        <w:tc>
          <w:tcPr>
            <w:tcW w:w="1134" w:type="dxa"/>
            <w:shd w:val="clear" w:color="000000" w:fill="auto"/>
            <w:hideMark/>
          </w:tcPr>
          <w:p w14:paraId="56299BF2" w14:textId="598F03CC" w:rsidR="001C4741" w:rsidRPr="00CF5477" w:rsidRDefault="001C4741" w:rsidP="001C4741">
            <w:pPr>
              <w:spacing w:before="0" w:after="0" w:line="240" w:lineRule="auto"/>
              <w:jc w:val="center"/>
              <w:rPr>
                <w:ins w:id="3427" w:author="Kisch, Christian" w:date="2022-02-02T11:37:00Z"/>
                <w:rFonts w:eastAsia="Times New Roman" w:cs="Calibri"/>
                <w:sz w:val="20"/>
                <w:szCs w:val="20"/>
                <w:lang w:eastAsia="de-DE"/>
              </w:rPr>
            </w:pPr>
            <w:ins w:id="3428" w:author="Kisch, Christian" w:date="2022-02-07T14:14:00Z">
              <w:r>
                <w:rPr>
                  <w:rFonts w:cs="Calibri"/>
                  <w:sz w:val="20"/>
                  <w:szCs w:val="20"/>
                </w:rPr>
                <w:t>Nein</w:t>
              </w:r>
            </w:ins>
          </w:p>
        </w:tc>
      </w:tr>
      <w:tr w:rsidR="001C4741" w:rsidRPr="00CF5477" w14:paraId="7D1DBCFF" w14:textId="77777777" w:rsidTr="00C15027">
        <w:trPr>
          <w:trHeight w:val="541"/>
          <w:ins w:id="3429" w:author="Kisch, Christian" w:date="2022-02-02T11:37:00Z"/>
        </w:trPr>
        <w:tc>
          <w:tcPr>
            <w:tcW w:w="626" w:type="dxa"/>
            <w:shd w:val="clear" w:color="000000" w:fill="auto"/>
            <w:hideMark/>
          </w:tcPr>
          <w:p w14:paraId="49159D89" w14:textId="77777777" w:rsidR="001C4741" w:rsidRPr="00CF5477" w:rsidRDefault="001C4741" w:rsidP="001C4741">
            <w:pPr>
              <w:spacing w:before="0" w:after="0" w:line="240" w:lineRule="auto"/>
              <w:jc w:val="right"/>
              <w:rPr>
                <w:ins w:id="3430" w:author="Kisch, Christian" w:date="2022-02-02T11:37:00Z"/>
                <w:rFonts w:eastAsia="Times New Roman" w:cs="Calibri"/>
                <w:color w:val="000000"/>
                <w:lang w:eastAsia="de-DE"/>
              </w:rPr>
            </w:pPr>
            <w:ins w:id="3431" w:author="Kisch, Christian" w:date="2022-02-02T11:37:00Z">
              <w:r>
                <w:rPr>
                  <w:rFonts w:eastAsia="Times New Roman" w:cs="Calibri"/>
                  <w:color w:val="000000"/>
                  <w:lang w:eastAsia="de-DE"/>
                </w:rPr>
                <w:t>2</w:t>
              </w:r>
            </w:ins>
          </w:p>
        </w:tc>
        <w:tc>
          <w:tcPr>
            <w:tcW w:w="2523" w:type="dxa"/>
            <w:shd w:val="clear" w:color="000000" w:fill="auto"/>
            <w:hideMark/>
          </w:tcPr>
          <w:p w14:paraId="5D496E94" w14:textId="165CD934" w:rsidR="001C4741" w:rsidRPr="00CF5477" w:rsidRDefault="001C4741" w:rsidP="001C4741">
            <w:pPr>
              <w:spacing w:before="0" w:after="0" w:line="240" w:lineRule="auto"/>
              <w:rPr>
                <w:ins w:id="3432" w:author="Kisch, Christian" w:date="2022-02-02T11:37:00Z"/>
                <w:rFonts w:eastAsia="Times New Roman" w:cs="Calibri"/>
                <w:color w:val="000000"/>
                <w:lang w:eastAsia="de-DE"/>
              </w:rPr>
            </w:pPr>
            <w:ins w:id="3433"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5240D7D" w14:textId="77777777" w:rsidR="001C4741" w:rsidRPr="00CF5477" w:rsidRDefault="001C4741" w:rsidP="001C4741">
            <w:pPr>
              <w:spacing w:before="0" w:after="0" w:line="240" w:lineRule="auto"/>
              <w:rPr>
                <w:ins w:id="3434" w:author="Kisch, Christian" w:date="2022-02-02T11:37:00Z"/>
                <w:rFonts w:eastAsia="Times New Roman" w:cs="Calibri"/>
                <w:b/>
                <w:bCs/>
                <w:sz w:val="20"/>
                <w:szCs w:val="20"/>
                <w:lang w:eastAsia="de-DE"/>
              </w:rPr>
            </w:pPr>
            <w:ins w:id="3435" w:author="Kisch, Christian" w:date="2022-02-02T11:37:00Z">
              <w:r w:rsidRPr="00CF5477">
                <w:rPr>
                  <w:rFonts w:eastAsia="Times New Roman" w:cs="Calibri"/>
                  <w:b/>
                  <w:bCs/>
                  <w:sz w:val="20"/>
                  <w:szCs w:val="20"/>
                  <w:lang w:eastAsia="de-DE"/>
                </w:rPr>
                <w:t>Fachdatenprotokollierung</w:t>
              </w:r>
            </w:ins>
          </w:p>
        </w:tc>
        <w:tc>
          <w:tcPr>
            <w:tcW w:w="1418" w:type="dxa"/>
            <w:shd w:val="clear" w:color="000000" w:fill="auto"/>
            <w:hideMark/>
          </w:tcPr>
          <w:p w14:paraId="33265991" w14:textId="735CDF84" w:rsidR="001C4741" w:rsidRPr="00CF5477" w:rsidRDefault="001C4741" w:rsidP="001C4741">
            <w:pPr>
              <w:spacing w:before="0" w:after="0" w:line="240" w:lineRule="auto"/>
              <w:jc w:val="center"/>
              <w:rPr>
                <w:ins w:id="3436" w:author="Kisch, Christian" w:date="2022-02-02T11:37:00Z"/>
                <w:rFonts w:eastAsia="Times New Roman" w:cs="Calibri"/>
                <w:sz w:val="20"/>
                <w:szCs w:val="20"/>
                <w:lang w:eastAsia="de-DE"/>
              </w:rPr>
            </w:pPr>
            <w:ins w:id="3437" w:author="Kisch, Christian" w:date="2022-02-07T14:00:00Z">
              <w:r>
                <w:rPr>
                  <w:rFonts w:cs="Calibri"/>
                  <w:sz w:val="20"/>
                  <w:szCs w:val="20"/>
                </w:rPr>
                <w:t>Nein</w:t>
              </w:r>
            </w:ins>
          </w:p>
        </w:tc>
        <w:tc>
          <w:tcPr>
            <w:tcW w:w="992" w:type="dxa"/>
            <w:shd w:val="clear" w:color="000000" w:fill="auto"/>
          </w:tcPr>
          <w:p w14:paraId="6146CB64" w14:textId="28740397" w:rsidR="001C4741" w:rsidRPr="00CF5477" w:rsidRDefault="001C4741" w:rsidP="001C4741">
            <w:pPr>
              <w:spacing w:before="0" w:after="0" w:line="240" w:lineRule="auto"/>
              <w:jc w:val="center"/>
              <w:rPr>
                <w:ins w:id="3438" w:author="Kisch, Christian" w:date="2022-02-02T11:37:00Z"/>
                <w:rFonts w:eastAsia="Times New Roman" w:cs="Calibri"/>
                <w:sz w:val="20"/>
                <w:szCs w:val="20"/>
                <w:lang w:eastAsia="de-DE"/>
              </w:rPr>
            </w:pPr>
            <w:ins w:id="3439" w:author="Kisch, Christian" w:date="2022-02-07T14:04:00Z">
              <w:r>
                <w:rPr>
                  <w:rFonts w:cs="Calibri"/>
                  <w:sz w:val="20"/>
                  <w:szCs w:val="20"/>
                </w:rPr>
                <w:t>Nein</w:t>
              </w:r>
            </w:ins>
          </w:p>
        </w:tc>
        <w:tc>
          <w:tcPr>
            <w:tcW w:w="992" w:type="dxa"/>
            <w:shd w:val="clear" w:color="000000" w:fill="auto"/>
            <w:hideMark/>
          </w:tcPr>
          <w:p w14:paraId="73F5B29C" w14:textId="255CFE02" w:rsidR="001C4741" w:rsidRPr="00CF5477" w:rsidRDefault="001C4741" w:rsidP="001C4741">
            <w:pPr>
              <w:spacing w:before="0" w:after="0" w:line="240" w:lineRule="auto"/>
              <w:jc w:val="center"/>
              <w:rPr>
                <w:ins w:id="3440" w:author="Kisch, Christian" w:date="2022-02-02T11:37:00Z"/>
                <w:rFonts w:eastAsia="Times New Roman" w:cs="Calibri"/>
                <w:sz w:val="20"/>
                <w:szCs w:val="20"/>
                <w:lang w:eastAsia="de-DE"/>
              </w:rPr>
            </w:pPr>
            <w:ins w:id="3441" w:author="Kisch, Christian" w:date="2022-02-07T14:09:00Z">
              <w:r>
                <w:rPr>
                  <w:rFonts w:cs="Calibri"/>
                  <w:sz w:val="20"/>
                  <w:szCs w:val="20"/>
                </w:rPr>
                <w:t>Nein</w:t>
              </w:r>
            </w:ins>
          </w:p>
        </w:tc>
        <w:tc>
          <w:tcPr>
            <w:tcW w:w="1134" w:type="dxa"/>
            <w:shd w:val="clear" w:color="000000" w:fill="auto"/>
            <w:hideMark/>
          </w:tcPr>
          <w:p w14:paraId="33D21178" w14:textId="7A12D07F" w:rsidR="001C4741" w:rsidRPr="00CF5477" w:rsidRDefault="001C4741" w:rsidP="001C4741">
            <w:pPr>
              <w:spacing w:before="0" w:after="0" w:line="240" w:lineRule="auto"/>
              <w:jc w:val="center"/>
              <w:rPr>
                <w:ins w:id="3442" w:author="Kisch, Christian" w:date="2022-02-02T11:37:00Z"/>
                <w:rFonts w:eastAsia="Times New Roman" w:cs="Calibri"/>
                <w:sz w:val="20"/>
                <w:szCs w:val="20"/>
                <w:lang w:eastAsia="de-DE"/>
              </w:rPr>
            </w:pPr>
            <w:ins w:id="3443" w:author="Kisch, Christian" w:date="2022-02-07T14:11:00Z">
              <w:r>
                <w:rPr>
                  <w:rFonts w:cs="Calibri"/>
                  <w:sz w:val="20"/>
                  <w:szCs w:val="20"/>
                </w:rPr>
                <w:t>x</w:t>
              </w:r>
            </w:ins>
          </w:p>
        </w:tc>
        <w:tc>
          <w:tcPr>
            <w:tcW w:w="1134" w:type="dxa"/>
            <w:shd w:val="clear" w:color="000000" w:fill="auto"/>
            <w:hideMark/>
          </w:tcPr>
          <w:p w14:paraId="1CF4F9BE" w14:textId="1289D139" w:rsidR="001C4741" w:rsidRPr="00CF5477" w:rsidRDefault="001C4741" w:rsidP="001C4741">
            <w:pPr>
              <w:spacing w:before="0" w:after="0" w:line="240" w:lineRule="auto"/>
              <w:jc w:val="center"/>
              <w:rPr>
                <w:ins w:id="3444" w:author="Kisch, Christian" w:date="2022-02-02T11:37:00Z"/>
                <w:rFonts w:eastAsia="Times New Roman" w:cs="Calibri"/>
                <w:sz w:val="20"/>
                <w:szCs w:val="20"/>
                <w:lang w:eastAsia="de-DE"/>
              </w:rPr>
            </w:pPr>
            <w:ins w:id="3445" w:author="Kisch, Christian" w:date="2022-02-07T14:14:00Z">
              <w:r>
                <w:rPr>
                  <w:rFonts w:cs="Calibri"/>
                  <w:sz w:val="20"/>
                  <w:szCs w:val="20"/>
                </w:rPr>
                <w:t>Nein</w:t>
              </w:r>
            </w:ins>
          </w:p>
        </w:tc>
      </w:tr>
      <w:tr w:rsidR="001C4741" w:rsidRPr="00CF5477" w14:paraId="78C593A8" w14:textId="77777777" w:rsidTr="00C15027">
        <w:trPr>
          <w:trHeight w:val="116"/>
          <w:ins w:id="3446" w:author="Kisch, Christian" w:date="2022-02-02T11:37:00Z"/>
        </w:trPr>
        <w:tc>
          <w:tcPr>
            <w:tcW w:w="626" w:type="dxa"/>
            <w:shd w:val="clear" w:color="000000" w:fill="auto"/>
            <w:hideMark/>
          </w:tcPr>
          <w:p w14:paraId="78E86DB5" w14:textId="77777777" w:rsidR="001C4741" w:rsidRPr="00CF5477" w:rsidRDefault="001C4741" w:rsidP="001C4741">
            <w:pPr>
              <w:spacing w:before="0" w:after="0" w:line="240" w:lineRule="auto"/>
              <w:jc w:val="right"/>
              <w:rPr>
                <w:ins w:id="3447" w:author="Kisch, Christian" w:date="2022-02-02T11:37:00Z"/>
                <w:rFonts w:eastAsia="Times New Roman" w:cs="Calibri"/>
                <w:color w:val="000000"/>
                <w:lang w:eastAsia="de-DE"/>
              </w:rPr>
            </w:pPr>
            <w:ins w:id="3448" w:author="Kisch, Christian" w:date="2022-02-02T11:37:00Z">
              <w:r w:rsidRPr="00CF5477">
                <w:rPr>
                  <w:rFonts w:eastAsia="Times New Roman" w:cs="Calibri"/>
                  <w:color w:val="000000"/>
                  <w:lang w:eastAsia="de-DE"/>
                </w:rPr>
                <w:t>3</w:t>
              </w:r>
            </w:ins>
          </w:p>
        </w:tc>
        <w:tc>
          <w:tcPr>
            <w:tcW w:w="2523" w:type="dxa"/>
            <w:shd w:val="clear" w:color="000000" w:fill="auto"/>
            <w:hideMark/>
          </w:tcPr>
          <w:p w14:paraId="07C5A853" w14:textId="7431D815" w:rsidR="001C4741" w:rsidRPr="00CF5477" w:rsidRDefault="001C4741" w:rsidP="001C4741">
            <w:pPr>
              <w:spacing w:before="0" w:after="0" w:line="240" w:lineRule="auto"/>
              <w:rPr>
                <w:ins w:id="3449" w:author="Kisch, Christian" w:date="2022-02-02T11:37:00Z"/>
                <w:rFonts w:eastAsia="Times New Roman" w:cs="Calibri"/>
                <w:color w:val="000000"/>
                <w:lang w:eastAsia="de-DE"/>
              </w:rPr>
            </w:pPr>
            <w:ins w:id="3450"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44D73D76" w14:textId="77777777" w:rsidR="001C4741" w:rsidRPr="00CF5477" w:rsidRDefault="001C4741" w:rsidP="001C4741">
            <w:pPr>
              <w:spacing w:before="0" w:after="0" w:line="240" w:lineRule="auto"/>
              <w:rPr>
                <w:ins w:id="3451" w:author="Kisch, Christian" w:date="2022-02-02T11:37:00Z"/>
                <w:rFonts w:eastAsia="Times New Roman" w:cs="Calibri"/>
                <w:b/>
                <w:bCs/>
                <w:sz w:val="20"/>
                <w:szCs w:val="20"/>
                <w:lang w:eastAsia="de-DE"/>
              </w:rPr>
            </w:pPr>
            <w:ins w:id="3452" w:author="Kisch, Christian" w:date="2022-02-02T11:37:00Z">
              <w:r w:rsidRPr="00CF5477">
                <w:rPr>
                  <w:rFonts w:eastAsia="Times New Roman" w:cs="Calibri"/>
                  <w:b/>
                  <w:bCs/>
                  <w:sz w:val="20"/>
                  <w:szCs w:val="20"/>
                  <w:lang w:eastAsia="de-DE"/>
                </w:rPr>
                <w:t>Statistik</w:t>
              </w:r>
            </w:ins>
          </w:p>
        </w:tc>
        <w:tc>
          <w:tcPr>
            <w:tcW w:w="1418" w:type="dxa"/>
            <w:shd w:val="clear" w:color="000000" w:fill="auto"/>
            <w:hideMark/>
          </w:tcPr>
          <w:p w14:paraId="105DB262" w14:textId="57EEFE13" w:rsidR="001C4741" w:rsidRPr="00CF5477" w:rsidRDefault="001C4741" w:rsidP="001C4741">
            <w:pPr>
              <w:spacing w:before="0" w:after="0" w:line="240" w:lineRule="auto"/>
              <w:jc w:val="center"/>
              <w:rPr>
                <w:ins w:id="3453" w:author="Kisch, Christian" w:date="2022-02-02T11:37:00Z"/>
                <w:rFonts w:eastAsia="Times New Roman" w:cs="Calibri"/>
                <w:sz w:val="20"/>
                <w:szCs w:val="20"/>
                <w:lang w:eastAsia="de-DE"/>
              </w:rPr>
            </w:pPr>
            <w:ins w:id="3454" w:author="Kisch, Christian" w:date="2022-02-07T14:00:00Z">
              <w:r>
                <w:rPr>
                  <w:rFonts w:cs="Calibri"/>
                  <w:sz w:val="20"/>
                  <w:szCs w:val="20"/>
                </w:rPr>
                <w:t>Nein</w:t>
              </w:r>
            </w:ins>
          </w:p>
        </w:tc>
        <w:tc>
          <w:tcPr>
            <w:tcW w:w="992" w:type="dxa"/>
            <w:shd w:val="clear" w:color="000000" w:fill="auto"/>
          </w:tcPr>
          <w:p w14:paraId="75911D42" w14:textId="5D0A7E29" w:rsidR="001C4741" w:rsidRPr="00CF5477" w:rsidRDefault="001C4741" w:rsidP="001C4741">
            <w:pPr>
              <w:spacing w:before="0" w:after="0" w:line="240" w:lineRule="auto"/>
              <w:jc w:val="center"/>
              <w:rPr>
                <w:ins w:id="3455" w:author="Kisch, Christian" w:date="2022-02-02T11:37:00Z"/>
                <w:rFonts w:eastAsia="Times New Roman" w:cs="Calibri"/>
                <w:sz w:val="20"/>
                <w:szCs w:val="20"/>
                <w:lang w:eastAsia="de-DE"/>
              </w:rPr>
            </w:pPr>
            <w:ins w:id="3456" w:author="Kisch, Christian" w:date="2022-02-07T14:04:00Z">
              <w:r>
                <w:rPr>
                  <w:rFonts w:cs="Calibri"/>
                  <w:sz w:val="20"/>
                  <w:szCs w:val="20"/>
                </w:rPr>
                <w:t>Nein</w:t>
              </w:r>
            </w:ins>
          </w:p>
        </w:tc>
        <w:tc>
          <w:tcPr>
            <w:tcW w:w="992" w:type="dxa"/>
            <w:shd w:val="clear" w:color="000000" w:fill="auto"/>
            <w:hideMark/>
          </w:tcPr>
          <w:p w14:paraId="5B1C6E00" w14:textId="6144F1C9" w:rsidR="001C4741" w:rsidRPr="00CF5477" w:rsidRDefault="001C4741" w:rsidP="001C4741">
            <w:pPr>
              <w:spacing w:before="0" w:after="0" w:line="240" w:lineRule="auto"/>
              <w:jc w:val="center"/>
              <w:rPr>
                <w:ins w:id="3457" w:author="Kisch, Christian" w:date="2022-02-02T11:37:00Z"/>
                <w:rFonts w:eastAsia="Times New Roman" w:cs="Calibri"/>
                <w:sz w:val="20"/>
                <w:szCs w:val="20"/>
                <w:lang w:eastAsia="de-DE"/>
              </w:rPr>
            </w:pPr>
            <w:ins w:id="3458" w:author="Kisch, Christian" w:date="2022-02-07T14:09:00Z">
              <w:r>
                <w:rPr>
                  <w:rFonts w:cs="Calibri"/>
                  <w:sz w:val="20"/>
                  <w:szCs w:val="20"/>
                </w:rPr>
                <w:t>Nein</w:t>
              </w:r>
            </w:ins>
          </w:p>
        </w:tc>
        <w:tc>
          <w:tcPr>
            <w:tcW w:w="1134" w:type="dxa"/>
            <w:shd w:val="clear" w:color="000000" w:fill="auto"/>
            <w:hideMark/>
          </w:tcPr>
          <w:p w14:paraId="6CB4EE1C" w14:textId="2264BD63" w:rsidR="001C4741" w:rsidRPr="00CF5477" w:rsidRDefault="001C4741" w:rsidP="001C4741">
            <w:pPr>
              <w:spacing w:before="0" w:after="0" w:line="240" w:lineRule="auto"/>
              <w:jc w:val="center"/>
              <w:rPr>
                <w:ins w:id="3459" w:author="Kisch, Christian" w:date="2022-02-02T11:37:00Z"/>
                <w:rFonts w:eastAsia="Times New Roman" w:cs="Calibri"/>
                <w:sz w:val="20"/>
                <w:szCs w:val="20"/>
                <w:lang w:eastAsia="de-DE"/>
              </w:rPr>
            </w:pPr>
            <w:ins w:id="3460" w:author="Kisch, Christian" w:date="2022-02-07T14:11:00Z">
              <w:r>
                <w:rPr>
                  <w:rFonts w:cs="Calibri"/>
                  <w:sz w:val="20"/>
                  <w:szCs w:val="20"/>
                </w:rPr>
                <w:t>x</w:t>
              </w:r>
            </w:ins>
          </w:p>
        </w:tc>
        <w:tc>
          <w:tcPr>
            <w:tcW w:w="1134" w:type="dxa"/>
            <w:shd w:val="clear" w:color="000000" w:fill="auto"/>
            <w:hideMark/>
          </w:tcPr>
          <w:p w14:paraId="741F8887" w14:textId="58449BEE" w:rsidR="001C4741" w:rsidRPr="00CF5477" w:rsidRDefault="001C4741" w:rsidP="001C4741">
            <w:pPr>
              <w:spacing w:before="0" w:after="0" w:line="240" w:lineRule="auto"/>
              <w:jc w:val="center"/>
              <w:rPr>
                <w:ins w:id="3461" w:author="Kisch, Christian" w:date="2022-02-02T11:37:00Z"/>
                <w:rFonts w:eastAsia="Times New Roman" w:cs="Calibri"/>
                <w:sz w:val="20"/>
                <w:szCs w:val="20"/>
                <w:lang w:eastAsia="de-DE"/>
              </w:rPr>
            </w:pPr>
            <w:ins w:id="3462" w:author="Kisch, Christian" w:date="2022-02-07T14:14:00Z">
              <w:r>
                <w:rPr>
                  <w:rFonts w:cs="Calibri"/>
                  <w:sz w:val="20"/>
                  <w:szCs w:val="20"/>
                </w:rPr>
                <w:t>x</w:t>
              </w:r>
            </w:ins>
          </w:p>
        </w:tc>
      </w:tr>
      <w:tr w:rsidR="001C4741" w:rsidRPr="00CF5477" w14:paraId="213FD32A" w14:textId="77777777" w:rsidTr="00C15027">
        <w:trPr>
          <w:trHeight w:val="541"/>
          <w:ins w:id="3463" w:author="Kisch, Christian" w:date="2022-02-02T11:37:00Z"/>
        </w:trPr>
        <w:tc>
          <w:tcPr>
            <w:tcW w:w="626" w:type="dxa"/>
            <w:shd w:val="clear" w:color="000000" w:fill="auto"/>
            <w:hideMark/>
          </w:tcPr>
          <w:p w14:paraId="4EBE9488" w14:textId="77777777" w:rsidR="001C4741" w:rsidRPr="00CF5477" w:rsidRDefault="001C4741" w:rsidP="001C4741">
            <w:pPr>
              <w:spacing w:before="0" w:after="0" w:line="240" w:lineRule="auto"/>
              <w:jc w:val="right"/>
              <w:rPr>
                <w:ins w:id="3464" w:author="Kisch, Christian" w:date="2022-02-02T11:37:00Z"/>
                <w:rFonts w:eastAsia="Times New Roman" w:cs="Calibri"/>
                <w:color w:val="000000"/>
                <w:lang w:eastAsia="de-DE"/>
              </w:rPr>
            </w:pPr>
            <w:ins w:id="3465" w:author="Kisch, Christian" w:date="2022-02-02T11:37:00Z">
              <w:r>
                <w:rPr>
                  <w:rFonts w:eastAsia="Times New Roman" w:cs="Calibri"/>
                  <w:color w:val="000000"/>
                  <w:lang w:eastAsia="de-DE"/>
                </w:rPr>
                <w:t>4</w:t>
              </w:r>
            </w:ins>
          </w:p>
        </w:tc>
        <w:tc>
          <w:tcPr>
            <w:tcW w:w="2523" w:type="dxa"/>
            <w:shd w:val="clear" w:color="000000" w:fill="auto"/>
            <w:hideMark/>
          </w:tcPr>
          <w:p w14:paraId="00551308" w14:textId="5F1B4C7D" w:rsidR="001C4741" w:rsidRPr="00CF5477" w:rsidRDefault="001C4741" w:rsidP="001C4741">
            <w:pPr>
              <w:spacing w:before="0" w:after="0" w:line="240" w:lineRule="auto"/>
              <w:rPr>
                <w:ins w:id="3466" w:author="Kisch, Christian" w:date="2022-02-02T11:37:00Z"/>
                <w:rFonts w:eastAsia="Times New Roman" w:cs="Calibri"/>
                <w:color w:val="000000"/>
                <w:lang w:eastAsia="de-DE"/>
              </w:rPr>
            </w:pPr>
            <w:ins w:id="3467"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5AC7C36A" w14:textId="77777777" w:rsidR="001C4741" w:rsidRPr="00CF5477" w:rsidRDefault="001C4741" w:rsidP="001C4741">
            <w:pPr>
              <w:spacing w:before="0" w:after="0" w:line="240" w:lineRule="auto"/>
              <w:rPr>
                <w:ins w:id="3468" w:author="Kisch, Christian" w:date="2022-02-02T11:37:00Z"/>
                <w:rFonts w:eastAsia="Times New Roman" w:cs="Calibri"/>
                <w:b/>
                <w:bCs/>
                <w:sz w:val="20"/>
                <w:szCs w:val="20"/>
                <w:lang w:eastAsia="de-DE"/>
              </w:rPr>
            </w:pPr>
            <w:ins w:id="3469" w:author="Kisch, Christian" w:date="2022-02-02T11:37:00Z">
              <w:r w:rsidRPr="00CF5477">
                <w:rPr>
                  <w:rFonts w:eastAsia="Times New Roman" w:cs="Calibri"/>
                  <w:b/>
                  <w:bCs/>
                  <w:sz w:val="20"/>
                  <w:szCs w:val="20"/>
                  <w:lang w:eastAsia="de-DE"/>
                </w:rPr>
                <w:t>Ansicht</w:t>
              </w:r>
            </w:ins>
          </w:p>
        </w:tc>
        <w:tc>
          <w:tcPr>
            <w:tcW w:w="1418" w:type="dxa"/>
            <w:shd w:val="clear" w:color="000000" w:fill="auto"/>
            <w:hideMark/>
          </w:tcPr>
          <w:p w14:paraId="3CA0AB7A" w14:textId="446B6C10" w:rsidR="001C4741" w:rsidRPr="00CF5477" w:rsidRDefault="001C4741" w:rsidP="001C4741">
            <w:pPr>
              <w:spacing w:before="0" w:after="0" w:line="240" w:lineRule="auto"/>
              <w:jc w:val="center"/>
              <w:rPr>
                <w:ins w:id="3470" w:author="Kisch, Christian" w:date="2022-02-02T11:37:00Z"/>
                <w:rFonts w:eastAsia="Times New Roman" w:cs="Calibri"/>
                <w:sz w:val="20"/>
                <w:szCs w:val="20"/>
                <w:lang w:eastAsia="de-DE"/>
              </w:rPr>
            </w:pPr>
            <w:ins w:id="3471" w:author="Kisch, Christian" w:date="2022-02-07T14:00:00Z">
              <w:r>
                <w:rPr>
                  <w:rFonts w:cs="Calibri"/>
                  <w:sz w:val="20"/>
                  <w:szCs w:val="20"/>
                </w:rPr>
                <w:t>Ja</w:t>
              </w:r>
            </w:ins>
          </w:p>
        </w:tc>
        <w:tc>
          <w:tcPr>
            <w:tcW w:w="992" w:type="dxa"/>
            <w:shd w:val="clear" w:color="000000" w:fill="auto"/>
          </w:tcPr>
          <w:p w14:paraId="7ADF33BE" w14:textId="12340465" w:rsidR="001C4741" w:rsidRPr="00CF5477" w:rsidRDefault="001C4741" w:rsidP="001C4741">
            <w:pPr>
              <w:spacing w:before="0" w:after="0" w:line="240" w:lineRule="auto"/>
              <w:jc w:val="center"/>
              <w:rPr>
                <w:ins w:id="3472" w:author="Kisch, Christian" w:date="2022-02-02T11:37:00Z"/>
                <w:rFonts w:eastAsia="Times New Roman" w:cs="Calibri"/>
                <w:sz w:val="20"/>
                <w:szCs w:val="20"/>
                <w:lang w:eastAsia="de-DE"/>
              </w:rPr>
            </w:pPr>
            <w:ins w:id="3473" w:author="Kisch, Christian" w:date="2022-02-07T14:04:00Z">
              <w:r>
                <w:rPr>
                  <w:rFonts w:cs="Calibri"/>
                  <w:sz w:val="20"/>
                  <w:szCs w:val="20"/>
                </w:rPr>
                <w:t>Ja</w:t>
              </w:r>
            </w:ins>
          </w:p>
        </w:tc>
        <w:tc>
          <w:tcPr>
            <w:tcW w:w="992" w:type="dxa"/>
            <w:shd w:val="clear" w:color="000000" w:fill="auto"/>
            <w:hideMark/>
          </w:tcPr>
          <w:p w14:paraId="5FD10AB7" w14:textId="7370A380" w:rsidR="001C4741" w:rsidRPr="00CF5477" w:rsidRDefault="001C4741" w:rsidP="001C4741">
            <w:pPr>
              <w:spacing w:before="0" w:after="0" w:line="240" w:lineRule="auto"/>
              <w:jc w:val="center"/>
              <w:rPr>
                <w:ins w:id="3474" w:author="Kisch, Christian" w:date="2022-02-02T11:37:00Z"/>
                <w:rFonts w:eastAsia="Times New Roman" w:cs="Calibri"/>
                <w:sz w:val="20"/>
                <w:szCs w:val="20"/>
                <w:lang w:eastAsia="de-DE"/>
              </w:rPr>
            </w:pPr>
            <w:ins w:id="3475" w:author="Kisch, Christian" w:date="2022-02-07T14:09:00Z">
              <w:r>
                <w:rPr>
                  <w:rFonts w:cs="Calibri"/>
                  <w:sz w:val="20"/>
                  <w:szCs w:val="20"/>
                </w:rPr>
                <w:t>x</w:t>
              </w:r>
            </w:ins>
          </w:p>
        </w:tc>
        <w:tc>
          <w:tcPr>
            <w:tcW w:w="1134" w:type="dxa"/>
            <w:shd w:val="clear" w:color="000000" w:fill="auto"/>
            <w:hideMark/>
          </w:tcPr>
          <w:p w14:paraId="7194F0B5" w14:textId="71AAE177" w:rsidR="001C4741" w:rsidRPr="00CF5477" w:rsidRDefault="001C4741" w:rsidP="001C4741">
            <w:pPr>
              <w:spacing w:before="0" w:after="0" w:line="240" w:lineRule="auto"/>
              <w:jc w:val="center"/>
              <w:rPr>
                <w:ins w:id="3476" w:author="Kisch, Christian" w:date="2022-02-02T11:37:00Z"/>
                <w:rFonts w:eastAsia="Times New Roman" w:cs="Calibri"/>
                <w:sz w:val="20"/>
                <w:szCs w:val="20"/>
                <w:lang w:eastAsia="de-DE"/>
              </w:rPr>
            </w:pPr>
            <w:ins w:id="3477" w:author="Kisch, Christian" w:date="2022-02-07T14:11:00Z">
              <w:r>
                <w:rPr>
                  <w:rFonts w:cs="Calibri"/>
                  <w:sz w:val="20"/>
                  <w:szCs w:val="20"/>
                </w:rPr>
                <w:t>Ja</w:t>
              </w:r>
            </w:ins>
          </w:p>
        </w:tc>
        <w:tc>
          <w:tcPr>
            <w:tcW w:w="1134" w:type="dxa"/>
            <w:shd w:val="clear" w:color="000000" w:fill="auto"/>
            <w:hideMark/>
          </w:tcPr>
          <w:p w14:paraId="79E354F9" w14:textId="4BD8DD66" w:rsidR="001C4741" w:rsidRPr="00CF5477" w:rsidRDefault="001C4741" w:rsidP="001C4741">
            <w:pPr>
              <w:spacing w:before="0" w:after="0" w:line="240" w:lineRule="auto"/>
              <w:jc w:val="center"/>
              <w:rPr>
                <w:ins w:id="3478" w:author="Kisch, Christian" w:date="2022-02-02T11:37:00Z"/>
                <w:rFonts w:eastAsia="Times New Roman" w:cs="Calibri"/>
                <w:sz w:val="20"/>
                <w:szCs w:val="20"/>
                <w:lang w:eastAsia="de-DE"/>
              </w:rPr>
            </w:pPr>
            <w:ins w:id="3479" w:author="Kisch, Christian" w:date="2022-02-07T14:14:00Z">
              <w:r>
                <w:rPr>
                  <w:rFonts w:cs="Calibri"/>
                  <w:sz w:val="20"/>
                  <w:szCs w:val="20"/>
                </w:rPr>
                <w:t>Ja</w:t>
              </w:r>
            </w:ins>
          </w:p>
        </w:tc>
      </w:tr>
      <w:tr w:rsidR="001C4741" w:rsidRPr="00CF5477" w14:paraId="5EC16F7C" w14:textId="77777777" w:rsidTr="00C15027">
        <w:trPr>
          <w:trHeight w:val="602"/>
          <w:ins w:id="3480" w:author="Kisch, Christian" w:date="2022-02-02T11:37:00Z"/>
        </w:trPr>
        <w:tc>
          <w:tcPr>
            <w:tcW w:w="626" w:type="dxa"/>
            <w:shd w:val="clear" w:color="000000" w:fill="auto"/>
            <w:hideMark/>
          </w:tcPr>
          <w:p w14:paraId="2894ABBB" w14:textId="77777777" w:rsidR="001C4741" w:rsidRPr="00CF5477" w:rsidRDefault="001C4741" w:rsidP="001C4741">
            <w:pPr>
              <w:spacing w:before="0" w:after="0" w:line="240" w:lineRule="auto"/>
              <w:jc w:val="right"/>
              <w:rPr>
                <w:ins w:id="3481" w:author="Kisch, Christian" w:date="2022-02-02T11:37:00Z"/>
                <w:rFonts w:eastAsia="Times New Roman" w:cs="Calibri"/>
                <w:color w:val="000000"/>
                <w:lang w:eastAsia="de-DE"/>
              </w:rPr>
            </w:pPr>
            <w:ins w:id="3482" w:author="Kisch, Christian" w:date="2022-02-02T11:37:00Z">
              <w:r>
                <w:rPr>
                  <w:rFonts w:eastAsia="Times New Roman" w:cs="Calibri"/>
                  <w:color w:val="000000"/>
                  <w:lang w:eastAsia="de-DE"/>
                </w:rPr>
                <w:t>5</w:t>
              </w:r>
            </w:ins>
          </w:p>
        </w:tc>
        <w:tc>
          <w:tcPr>
            <w:tcW w:w="2523" w:type="dxa"/>
            <w:shd w:val="clear" w:color="000000" w:fill="auto"/>
            <w:hideMark/>
          </w:tcPr>
          <w:p w14:paraId="6A8CE49F" w14:textId="426F80ED" w:rsidR="001C4741" w:rsidRPr="00CF5477" w:rsidRDefault="001C4741" w:rsidP="001C4741">
            <w:pPr>
              <w:spacing w:before="0" w:after="0" w:line="240" w:lineRule="auto"/>
              <w:rPr>
                <w:ins w:id="3483" w:author="Kisch, Christian" w:date="2022-02-02T11:37:00Z"/>
                <w:rFonts w:eastAsia="Times New Roman" w:cs="Calibri"/>
                <w:color w:val="000000"/>
                <w:lang w:eastAsia="de-DE"/>
              </w:rPr>
            </w:pPr>
            <w:ins w:id="3484"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A2B90BD" w14:textId="77777777" w:rsidR="001C4741" w:rsidRPr="00CF5477" w:rsidRDefault="001C4741" w:rsidP="001C4741">
            <w:pPr>
              <w:spacing w:before="0" w:after="0" w:line="240" w:lineRule="auto"/>
              <w:rPr>
                <w:ins w:id="3485" w:author="Kisch, Christian" w:date="2022-02-02T11:37:00Z"/>
                <w:rFonts w:eastAsia="Times New Roman" w:cs="Calibri"/>
                <w:b/>
                <w:bCs/>
                <w:sz w:val="20"/>
                <w:szCs w:val="20"/>
                <w:lang w:eastAsia="de-DE"/>
              </w:rPr>
            </w:pPr>
            <w:ins w:id="3486" w:author="Kisch, Christian" w:date="2022-02-02T11:37:00Z">
              <w:r w:rsidRPr="00CF5477">
                <w:rPr>
                  <w:rFonts w:eastAsia="Times New Roman" w:cs="Calibri"/>
                  <w:b/>
                  <w:bCs/>
                  <w:sz w:val="20"/>
                  <w:szCs w:val="20"/>
                  <w:lang w:eastAsia="de-DE"/>
                </w:rPr>
                <w:t>Favoriten</w:t>
              </w:r>
            </w:ins>
          </w:p>
        </w:tc>
        <w:tc>
          <w:tcPr>
            <w:tcW w:w="1418" w:type="dxa"/>
            <w:shd w:val="clear" w:color="000000" w:fill="auto"/>
            <w:hideMark/>
          </w:tcPr>
          <w:p w14:paraId="345C687F" w14:textId="4F345ACB" w:rsidR="001C4741" w:rsidRPr="00CF5477" w:rsidRDefault="001C4741" w:rsidP="001C4741">
            <w:pPr>
              <w:spacing w:before="0" w:after="0" w:line="240" w:lineRule="auto"/>
              <w:jc w:val="center"/>
              <w:rPr>
                <w:ins w:id="3487" w:author="Kisch, Christian" w:date="2022-02-02T11:37:00Z"/>
                <w:rFonts w:eastAsia="Times New Roman" w:cs="Calibri"/>
                <w:sz w:val="20"/>
                <w:szCs w:val="20"/>
                <w:lang w:eastAsia="de-DE"/>
              </w:rPr>
            </w:pPr>
            <w:ins w:id="3488" w:author="Kisch, Christian" w:date="2022-02-07T14:00:00Z">
              <w:r>
                <w:rPr>
                  <w:rFonts w:cs="Calibri"/>
                  <w:sz w:val="20"/>
                  <w:szCs w:val="20"/>
                </w:rPr>
                <w:t>Ja</w:t>
              </w:r>
            </w:ins>
          </w:p>
        </w:tc>
        <w:tc>
          <w:tcPr>
            <w:tcW w:w="992" w:type="dxa"/>
            <w:shd w:val="clear" w:color="000000" w:fill="auto"/>
          </w:tcPr>
          <w:p w14:paraId="58218EB3" w14:textId="4215B86F" w:rsidR="001C4741" w:rsidRPr="00CF5477" w:rsidRDefault="001C4741" w:rsidP="001C4741">
            <w:pPr>
              <w:spacing w:before="0" w:after="0" w:line="240" w:lineRule="auto"/>
              <w:jc w:val="center"/>
              <w:rPr>
                <w:ins w:id="3489" w:author="Kisch, Christian" w:date="2022-02-02T11:37:00Z"/>
                <w:rFonts w:eastAsia="Times New Roman" w:cs="Calibri"/>
                <w:sz w:val="20"/>
                <w:szCs w:val="20"/>
                <w:lang w:eastAsia="de-DE"/>
              </w:rPr>
            </w:pPr>
            <w:ins w:id="3490" w:author="Kisch, Christian" w:date="2022-02-07T14:04:00Z">
              <w:r>
                <w:rPr>
                  <w:rFonts w:cs="Calibri"/>
                  <w:sz w:val="20"/>
                  <w:szCs w:val="20"/>
                </w:rPr>
                <w:t>Ja</w:t>
              </w:r>
            </w:ins>
          </w:p>
        </w:tc>
        <w:tc>
          <w:tcPr>
            <w:tcW w:w="992" w:type="dxa"/>
            <w:shd w:val="clear" w:color="000000" w:fill="auto"/>
            <w:hideMark/>
          </w:tcPr>
          <w:p w14:paraId="1A6C5C92" w14:textId="21012F5A" w:rsidR="001C4741" w:rsidRPr="00CF5477" w:rsidRDefault="001C4741" w:rsidP="001C4741">
            <w:pPr>
              <w:spacing w:before="0" w:after="0" w:line="240" w:lineRule="auto"/>
              <w:jc w:val="center"/>
              <w:rPr>
                <w:ins w:id="3491" w:author="Kisch, Christian" w:date="2022-02-02T11:37:00Z"/>
                <w:rFonts w:eastAsia="Times New Roman" w:cs="Calibri"/>
                <w:sz w:val="20"/>
                <w:szCs w:val="20"/>
                <w:lang w:eastAsia="de-DE"/>
              </w:rPr>
            </w:pPr>
            <w:ins w:id="3492" w:author="Kisch, Christian" w:date="2022-02-07T14:09:00Z">
              <w:r>
                <w:rPr>
                  <w:rFonts w:cs="Calibri"/>
                  <w:sz w:val="20"/>
                  <w:szCs w:val="20"/>
                </w:rPr>
                <w:t>Ja</w:t>
              </w:r>
            </w:ins>
          </w:p>
        </w:tc>
        <w:tc>
          <w:tcPr>
            <w:tcW w:w="1134" w:type="dxa"/>
            <w:shd w:val="clear" w:color="000000" w:fill="auto"/>
            <w:hideMark/>
          </w:tcPr>
          <w:p w14:paraId="4A2803F6" w14:textId="4D9B707D" w:rsidR="001C4741" w:rsidRPr="00CF5477" w:rsidRDefault="001C4741" w:rsidP="001C4741">
            <w:pPr>
              <w:spacing w:before="0" w:after="0" w:line="240" w:lineRule="auto"/>
              <w:jc w:val="center"/>
              <w:rPr>
                <w:ins w:id="3493" w:author="Kisch, Christian" w:date="2022-02-02T11:37:00Z"/>
                <w:rFonts w:eastAsia="Times New Roman" w:cs="Calibri"/>
                <w:sz w:val="20"/>
                <w:szCs w:val="20"/>
                <w:lang w:eastAsia="de-DE"/>
              </w:rPr>
            </w:pPr>
            <w:ins w:id="3494" w:author="Kisch, Christian" w:date="2022-02-07T14:11:00Z">
              <w:r>
                <w:rPr>
                  <w:rFonts w:cs="Calibri"/>
                  <w:sz w:val="20"/>
                  <w:szCs w:val="20"/>
                </w:rPr>
                <w:t>Ja</w:t>
              </w:r>
            </w:ins>
          </w:p>
        </w:tc>
        <w:tc>
          <w:tcPr>
            <w:tcW w:w="1134" w:type="dxa"/>
            <w:shd w:val="clear" w:color="000000" w:fill="auto"/>
            <w:hideMark/>
          </w:tcPr>
          <w:p w14:paraId="7C2CD3AC" w14:textId="2D2CBE81" w:rsidR="001C4741" w:rsidRPr="00CF5477" w:rsidRDefault="001C4741" w:rsidP="001C4741">
            <w:pPr>
              <w:spacing w:before="0" w:after="0" w:line="240" w:lineRule="auto"/>
              <w:jc w:val="center"/>
              <w:rPr>
                <w:ins w:id="3495" w:author="Kisch, Christian" w:date="2022-02-02T11:37:00Z"/>
                <w:rFonts w:eastAsia="Times New Roman" w:cs="Calibri"/>
                <w:sz w:val="20"/>
                <w:szCs w:val="20"/>
                <w:lang w:eastAsia="de-DE"/>
              </w:rPr>
            </w:pPr>
            <w:ins w:id="3496" w:author="Kisch, Christian" w:date="2022-02-07T14:14:00Z">
              <w:r>
                <w:rPr>
                  <w:rFonts w:cs="Calibri"/>
                  <w:sz w:val="20"/>
                  <w:szCs w:val="20"/>
                </w:rPr>
                <w:t>Ja</w:t>
              </w:r>
            </w:ins>
          </w:p>
        </w:tc>
      </w:tr>
      <w:tr w:rsidR="001C4741" w:rsidRPr="00CF5477" w14:paraId="6E85C505" w14:textId="77777777" w:rsidTr="00C15027">
        <w:trPr>
          <w:trHeight w:val="427"/>
          <w:ins w:id="3497" w:author="Kisch, Christian" w:date="2022-02-02T11:37:00Z"/>
        </w:trPr>
        <w:tc>
          <w:tcPr>
            <w:tcW w:w="626" w:type="dxa"/>
            <w:shd w:val="clear" w:color="000000" w:fill="auto"/>
            <w:hideMark/>
          </w:tcPr>
          <w:p w14:paraId="3DDEC795" w14:textId="77777777" w:rsidR="001C4741" w:rsidRPr="00CF5477" w:rsidRDefault="001C4741" w:rsidP="001C4741">
            <w:pPr>
              <w:spacing w:before="0" w:after="0" w:line="240" w:lineRule="auto"/>
              <w:jc w:val="right"/>
              <w:rPr>
                <w:ins w:id="3498" w:author="Kisch, Christian" w:date="2022-02-02T11:37:00Z"/>
                <w:rFonts w:eastAsia="Times New Roman" w:cs="Calibri"/>
                <w:color w:val="000000"/>
                <w:lang w:eastAsia="de-DE"/>
              </w:rPr>
            </w:pPr>
            <w:ins w:id="3499" w:author="Kisch, Christian" w:date="2022-02-02T11:37:00Z">
              <w:r>
                <w:rPr>
                  <w:rFonts w:eastAsia="Times New Roman" w:cs="Calibri"/>
                  <w:color w:val="000000"/>
                  <w:lang w:eastAsia="de-DE"/>
                </w:rPr>
                <w:t>6</w:t>
              </w:r>
            </w:ins>
          </w:p>
        </w:tc>
        <w:tc>
          <w:tcPr>
            <w:tcW w:w="2523" w:type="dxa"/>
            <w:shd w:val="clear" w:color="000000" w:fill="auto"/>
            <w:hideMark/>
          </w:tcPr>
          <w:p w14:paraId="269B694F" w14:textId="01CBD74D" w:rsidR="001C4741" w:rsidRPr="00CF5477" w:rsidRDefault="001C4741" w:rsidP="001C4741">
            <w:pPr>
              <w:spacing w:before="0" w:after="0" w:line="240" w:lineRule="auto"/>
              <w:rPr>
                <w:ins w:id="3500" w:author="Kisch, Christian" w:date="2022-02-02T11:37:00Z"/>
                <w:rFonts w:eastAsia="Times New Roman" w:cs="Calibri"/>
                <w:color w:val="000000"/>
                <w:lang w:eastAsia="de-DE"/>
              </w:rPr>
            </w:pPr>
            <w:ins w:id="3501"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323CECC" w14:textId="77777777" w:rsidR="001C4741" w:rsidRPr="00CF5477" w:rsidRDefault="001C4741" w:rsidP="001C4741">
            <w:pPr>
              <w:spacing w:before="0" w:after="0" w:line="240" w:lineRule="auto"/>
              <w:rPr>
                <w:ins w:id="3502" w:author="Kisch, Christian" w:date="2022-02-02T11:37:00Z"/>
                <w:rFonts w:eastAsia="Times New Roman" w:cs="Calibri"/>
                <w:b/>
                <w:bCs/>
                <w:sz w:val="20"/>
                <w:szCs w:val="20"/>
                <w:lang w:eastAsia="de-DE"/>
              </w:rPr>
            </w:pPr>
            <w:ins w:id="3503" w:author="Kisch, Christian" w:date="2022-02-02T11:37:00Z">
              <w:r w:rsidRPr="00CF5477">
                <w:rPr>
                  <w:rFonts w:eastAsia="Times New Roman" w:cs="Calibri"/>
                  <w:b/>
                  <w:bCs/>
                  <w:sz w:val="20"/>
                  <w:szCs w:val="20"/>
                  <w:lang w:eastAsia="de-DE"/>
                </w:rPr>
                <w:t>Mandant</w:t>
              </w:r>
            </w:ins>
          </w:p>
        </w:tc>
        <w:tc>
          <w:tcPr>
            <w:tcW w:w="1418" w:type="dxa"/>
            <w:shd w:val="clear" w:color="000000" w:fill="auto"/>
            <w:hideMark/>
          </w:tcPr>
          <w:p w14:paraId="7FC12C71" w14:textId="70780DD4" w:rsidR="001C4741" w:rsidRPr="00CF5477" w:rsidRDefault="001C4741" w:rsidP="001C4741">
            <w:pPr>
              <w:spacing w:before="0" w:after="0" w:line="240" w:lineRule="auto"/>
              <w:jc w:val="center"/>
              <w:rPr>
                <w:ins w:id="3504" w:author="Kisch, Christian" w:date="2022-02-02T11:37:00Z"/>
                <w:rFonts w:eastAsia="Times New Roman" w:cs="Calibri"/>
                <w:sz w:val="20"/>
                <w:szCs w:val="20"/>
                <w:lang w:eastAsia="de-DE"/>
              </w:rPr>
            </w:pPr>
            <w:ins w:id="3505" w:author="Kisch, Christian" w:date="2022-02-07T14:00:00Z">
              <w:r>
                <w:rPr>
                  <w:rFonts w:cs="Calibri"/>
                  <w:sz w:val="20"/>
                  <w:szCs w:val="20"/>
                </w:rPr>
                <w:t>Nein</w:t>
              </w:r>
            </w:ins>
          </w:p>
        </w:tc>
        <w:tc>
          <w:tcPr>
            <w:tcW w:w="992" w:type="dxa"/>
            <w:shd w:val="clear" w:color="000000" w:fill="auto"/>
          </w:tcPr>
          <w:p w14:paraId="30D2DE11" w14:textId="0875A82D" w:rsidR="001C4741" w:rsidRPr="00CF5477" w:rsidRDefault="001C4741" w:rsidP="001C4741">
            <w:pPr>
              <w:spacing w:before="0" w:after="0" w:line="240" w:lineRule="auto"/>
              <w:jc w:val="center"/>
              <w:rPr>
                <w:ins w:id="3506" w:author="Kisch, Christian" w:date="2022-02-02T11:37:00Z"/>
                <w:rFonts w:eastAsia="Times New Roman" w:cs="Calibri"/>
                <w:sz w:val="20"/>
                <w:szCs w:val="20"/>
                <w:lang w:eastAsia="de-DE"/>
              </w:rPr>
            </w:pPr>
            <w:ins w:id="3507" w:author="Kisch, Christian" w:date="2022-02-07T14:04:00Z">
              <w:r>
                <w:rPr>
                  <w:rFonts w:cs="Calibri"/>
                  <w:sz w:val="20"/>
                  <w:szCs w:val="20"/>
                </w:rPr>
                <w:t>Nein</w:t>
              </w:r>
            </w:ins>
          </w:p>
        </w:tc>
        <w:tc>
          <w:tcPr>
            <w:tcW w:w="992" w:type="dxa"/>
            <w:shd w:val="clear" w:color="000000" w:fill="auto"/>
            <w:hideMark/>
          </w:tcPr>
          <w:p w14:paraId="249E0520" w14:textId="356B31B6" w:rsidR="001C4741" w:rsidRPr="00CF5477" w:rsidRDefault="001C4741" w:rsidP="001C4741">
            <w:pPr>
              <w:spacing w:before="0" w:after="0" w:line="240" w:lineRule="auto"/>
              <w:jc w:val="center"/>
              <w:rPr>
                <w:ins w:id="3508" w:author="Kisch, Christian" w:date="2022-02-02T11:37:00Z"/>
                <w:rFonts w:eastAsia="Times New Roman" w:cs="Calibri"/>
                <w:sz w:val="20"/>
                <w:szCs w:val="20"/>
                <w:lang w:eastAsia="de-DE"/>
              </w:rPr>
            </w:pPr>
            <w:ins w:id="3509" w:author="Kisch, Christian" w:date="2022-02-07T14:09:00Z">
              <w:r>
                <w:rPr>
                  <w:rFonts w:cs="Calibri"/>
                  <w:sz w:val="20"/>
                  <w:szCs w:val="20"/>
                </w:rPr>
                <w:t>Nein</w:t>
              </w:r>
            </w:ins>
          </w:p>
        </w:tc>
        <w:tc>
          <w:tcPr>
            <w:tcW w:w="1134" w:type="dxa"/>
            <w:shd w:val="clear" w:color="000000" w:fill="auto"/>
            <w:hideMark/>
          </w:tcPr>
          <w:p w14:paraId="5D375306" w14:textId="686B02C5" w:rsidR="001C4741" w:rsidRPr="00CF5477" w:rsidRDefault="001C4741" w:rsidP="001C4741">
            <w:pPr>
              <w:spacing w:before="0" w:after="0" w:line="240" w:lineRule="auto"/>
              <w:jc w:val="center"/>
              <w:rPr>
                <w:ins w:id="3510" w:author="Kisch, Christian" w:date="2022-02-02T11:37:00Z"/>
                <w:rFonts w:eastAsia="Times New Roman" w:cs="Calibri"/>
                <w:sz w:val="20"/>
                <w:szCs w:val="20"/>
                <w:lang w:eastAsia="de-DE"/>
              </w:rPr>
            </w:pPr>
            <w:ins w:id="3511" w:author="Kisch, Christian" w:date="2022-02-07T14:11:00Z">
              <w:r>
                <w:rPr>
                  <w:rFonts w:cs="Calibri"/>
                  <w:sz w:val="20"/>
                  <w:szCs w:val="20"/>
                </w:rPr>
                <w:t>x</w:t>
              </w:r>
            </w:ins>
          </w:p>
        </w:tc>
        <w:tc>
          <w:tcPr>
            <w:tcW w:w="1134" w:type="dxa"/>
            <w:shd w:val="clear" w:color="000000" w:fill="auto"/>
            <w:hideMark/>
          </w:tcPr>
          <w:p w14:paraId="2E78E213" w14:textId="7A736457" w:rsidR="001C4741" w:rsidRPr="00CF5477" w:rsidRDefault="001C4741" w:rsidP="001C4741">
            <w:pPr>
              <w:spacing w:before="0" w:after="0" w:line="240" w:lineRule="auto"/>
              <w:jc w:val="center"/>
              <w:rPr>
                <w:ins w:id="3512" w:author="Kisch, Christian" w:date="2022-02-02T11:37:00Z"/>
                <w:rFonts w:eastAsia="Times New Roman" w:cs="Calibri"/>
                <w:sz w:val="20"/>
                <w:szCs w:val="20"/>
                <w:lang w:eastAsia="de-DE"/>
              </w:rPr>
            </w:pPr>
            <w:ins w:id="3513" w:author="Kisch, Christian" w:date="2022-02-07T14:14:00Z">
              <w:r>
                <w:rPr>
                  <w:rFonts w:cs="Calibri"/>
                  <w:sz w:val="20"/>
                  <w:szCs w:val="20"/>
                </w:rPr>
                <w:t>x</w:t>
              </w:r>
            </w:ins>
          </w:p>
        </w:tc>
      </w:tr>
      <w:tr w:rsidR="001C4741" w:rsidRPr="00CF5477" w14:paraId="2E1B0B38" w14:textId="77777777" w:rsidTr="00C15027">
        <w:trPr>
          <w:trHeight w:val="576"/>
          <w:ins w:id="3514" w:author="Kisch, Christian" w:date="2022-02-02T11:37:00Z"/>
        </w:trPr>
        <w:tc>
          <w:tcPr>
            <w:tcW w:w="626" w:type="dxa"/>
            <w:shd w:val="clear" w:color="000000" w:fill="auto"/>
            <w:hideMark/>
          </w:tcPr>
          <w:p w14:paraId="1CE45405" w14:textId="77777777" w:rsidR="001C4741" w:rsidRPr="00CF5477" w:rsidRDefault="001C4741" w:rsidP="001C4741">
            <w:pPr>
              <w:spacing w:before="0" w:after="0" w:line="240" w:lineRule="auto"/>
              <w:jc w:val="right"/>
              <w:rPr>
                <w:ins w:id="3515" w:author="Kisch, Christian" w:date="2022-02-02T11:37:00Z"/>
                <w:rFonts w:eastAsia="Times New Roman" w:cs="Calibri"/>
                <w:color w:val="000000"/>
                <w:lang w:eastAsia="de-DE"/>
              </w:rPr>
            </w:pPr>
            <w:ins w:id="3516" w:author="Kisch, Christian" w:date="2022-02-02T11:37:00Z">
              <w:r>
                <w:rPr>
                  <w:rFonts w:eastAsia="Times New Roman" w:cs="Calibri"/>
                  <w:color w:val="000000"/>
                  <w:lang w:eastAsia="de-DE"/>
                </w:rPr>
                <w:t>7</w:t>
              </w:r>
            </w:ins>
          </w:p>
        </w:tc>
        <w:tc>
          <w:tcPr>
            <w:tcW w:w="2523" w:type="dxa"/>
            <w:shd w:val="clear" w:color="000000" w:fill="auto"/>
            <w:hideMark/>
          </w:tcPr>
          <w:p w14:paraId="7E77F963" w14:textId="09D9A059" w:rsidR="001C4741" w:rsidRPr="00CF5477" w:rsidRDefault="001C4741" w:rsidP="001C4741">
            <w:pPr>
              <w:spacing w:before="0" w:after="0" w:line="240" w:lineRule="auto"/>
              <w:rPr>
                <w:ins w:id="3517" w:author="Kisch, Christian" w:date="2022-02-02T11:37:00Z"/>
                <w:rFonts w:eastAsia="Times New Roman" w:cs="Calibri"/>
                <w:color w:val="000000"/>
                <w:lang w:eastAsia="de-DE"/>
              </w:rPr>
            </w:pPr>
            <w:ins w:id="3518"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5BA7464C" w14:textId="77777777" w:rsidR="001C4741" w:rsidRPr="00CF5477" w:rsidRDefault="001C4741" w:rsidP="001C4741">
            <w:pPr>
              <w:spacing w:before="0" w:after="0" w:line="240" w:lineRule="auto"/>
              <w:rPr>
                <w:ins w:id="3519" w:author="Kisch, Christian" w:date="2022-02-02T11:37:00Z"/>
                <w:rFonts w:eastAsia="Times New Roman" w:cs="Calibri"/>
                <w:b/>
                <w:bCs/>
                <w:sz w:val="20"/>
                <w:szCs w:val="20"/>
                <w:lang w:eastAsia="de-DE"/>
              </w:rPr>
            </w:pPr>
            <w:ins w:id="3520" w:author="Kisch, Christian" w:date="2022-02-02T11:37:00Z">
              <w:r w:rsidRPr="00CF5477">
                <w:rPr>
                  <w:rFonts w:eastAsia="Times New Roman" w:cs="Calibri"/>
                  <w:b/>
                  <w:bCs/>
                  <w:sz w:val="20"/>
                  <w:szCs w:val="20"/>
                  <w:lang w:eastAsia="de-DE"/>
                </w:rPr>
                <w:t>Dienststelle</w:t>
              </w:r>
            </w:ins>
          </w:p>
        </w:tc>
        <w:tc>
          <w:tcPr>
            <w:tcW w:w="1418" w:type="dxa"/>
            <w:shd w:val="clear" w:color="000000" w:fill="auto"/>
            <w:hideMark/>
          </w:tcPr>
          <w:p w14:paraId="3B40AAD9" w14:textId="3FCB9A9D" w:rsidR="001C4741" w:rsidRPr="00CF5477" w:rsidRDefault="001C4741" w:rsidP="001C4741">
            <w:pPr>
              <w:spacing w:before="0" w:after="0" w:line="240" w:lineRule="auto"/>
              <w:jc w:val="center"/>
              <w:rPr>
                <w:ins w:id="3521" w:author="Kisch, Christian" w:date="2022-02-02T11:37:00Z"/>
                <w:rFonts w:eastAsia="Times New Roman" w:cs="Calibri"/>
                <w:sz w:val="20"/>
                <w:szCs w:val="20"/>
                <w:lang w:eastAsia="de-DE"/>
              </w:rPr>
            </w:pPr>
            <w:ins w:id="3522" w:author="Kisch, Christian" w:date="2022-02-07T14:00:00Z">
              <w:r>
                <w:rPr>
                  <w:rFonts w:cs="Calibri"/>
                  <w:sz w:val="20"/>
                  <w:szCs w:val="20"/>
                </w:rPr>
                <w:t>Ja</w:t>
              </w:r>
            </w:ins>
          </w:p>
        </w:tc>
        <w:tc>
          <w:tcPr>
            <w:tcW w:w="992" w:type="dxa"/>
            <w:shd w:val="clear" w:color="000000" w:fill="auto"/>
          </w:tcPr>
          <w:p w14:paraId="3AE72D7C" w14:textId="2D712511" w:rsidR="001C4741" w:rsidRPr="00CF5477" w:rsidRDefault="001C4741" w:rsidP="001C4741">
            <w:pPr>
              <w:spacing w:before="0" w:after="0" w:line="240" w:lineRule="auto"/>
              <w:jc w:val="center"/>
              <w:rPr>
                <w:ins w:id="3523" w:author="Kisch, Christian" w:date="2022-02-02T11:37:00Z"/>
                <w:rFonts w:eastAsia="Times New Roman" w:cs="Calibri"/>
                <w:sz w:val="20"/>
                <w:szCs w:val="20"/>
                <w:lang w:eastAsia="de-DE"/>
              </w:rPr>
            </w:pPr>
            <w:ins w:id="3524" w:author="Kisch, Christian" w:date="2022-02-07T14:04:00Z">
              <w:r>
                <w:rPr>
                  <w:rFonts w:cs="Calibri"/>
                  <w:sz w:val="20"/>
                  <w:szCs w:val="20"/>
                </w:rPr>
                <w:t>Nein</w:t>
              </w:r>
            </w:ins>
          </w:p>
        </w:tc>
        <w:tc>
          <w:tcPr>
            <w:tcW w:w="992" w:type="dxa"/>
            <w:shd w:val="clear" w:color="000000" w:fill="auto"/>
            <w:hideMark/>
          </w:tcPr>
          <w:p w14:paraId="51C8C20A" w14:textId="10ACA511" w:rsidR="001C4741" w:rsidRPr="00CF5477" w:rsidRDefault="001C4741" w:rsidP="001C4741">
            <w:pPr>
              <w:spacing w:before="0" w:after="0" w:line="240" w:lineRule="auto"/>
              <w:jc w:val="center"/>
              <w:rPr>
                <w:ins w:id="3525" w:author="Kisch, Christian" w:date="2022-02-02T11:37:00Z"/>
                <w:rFonts w:eastAsia="Times New Roman" w:cs="Calibri"/>
                <w:sz w:val="20"/>
                <w:szCs w:val="20"/>
                <w:lang w:eastAsia="de-DE"/>
              </w:rPr>
            </w:pPr>
            <w:ins w:id="3526" w:author="Kisch, Christian" w:date="2022-02-07T14:09:00Z">
              <w:r>
                <w:rPr>
                  <w:rFonts w:cs="Calibri"/>
                  <w:sz w:val="20"/>
                  <w:szCs w:val="20"/>
                </w:rPr>
                <w:t>Nein</w:t>
              </w:r>
            </w:ins>
          </w:p>
        </w:tc>
        <w:tc>
          <w:tcPr>
            <w:tcW w:w="1134" w:type="dxa"/>
            <w:shd w:val="clear" w:color="000000" w:fill="auto"/>
            <w:hideMark/>
          </w:tcPr>
          <w:p w14:paraId="1DC8EB3A" w14:textId="4277AA25" w:rsidR="001C4741" w:rsidRPr="00CF5477" w:rsidRDefault="001C4741" w:rsidP="001C4741">
            <w:pPr>
              <w:spacing w:before="0" w:after="0" w:line="240" w:lineRule="auto"/>
              <w:jc w:val="center"/>
              <w:rPr>
                <w:ins w:id="3527" w:author="Kisch, Christian" w:date="2022-02-02T11:37:00Z"/>
                <w:rFonts w:eastAsia="Times New Roman" w:cs="Calibri"/>
                <w:sz w:val="20"/>
                <w:szCs w:val="20"/>
                <w:lang w:eastAsia="de-DE"/>
              </w:rPr>
            </w:pPr>
            <w:ins w:id="3528" w:author="Kisch, Christian" w:date="2022-02-07T14:11:00Z">
              <w:r>
                <w:rPr>
                  <w:rFonts w:cs="Calibri"/>
                  <w:sz w:val="20"/>
                  <w:szCs w:val="20"/>
                </w:rPr>
                <w:t>x</w:t>
              </w:r>
            </w:ins>
          </w:p>
        </w:tc>
        <w:tc>
          <w:tcPr>
            <w:tcW w:w="1134" w:type="dxa"/>
            <w:shd w:val="clear" w:color="000000" w:fill="auto"/>
            <w:hideMark/>
          </w:tcPr>
          <w:p w14:paraId="3FF4D1A2" w14:textId="43CECFA7" w:rsidR="001C4741" w:rsidRPr="00CF5477" w:rsidRDefault="001C4741" w:rsidP="001C4741">
            <w:pPr>
              <w:spacing w:before="0" w:after="0" w:line="240" w:lineRule="auto"/>
              <w:jc w:val="center"/>
              <w:rPr>
                <w:ins w:id="3529" w:author="Kisch, Christian" w:date="2022-02-02T11:37:00Z"/>
                <w:rFonts w:eastAsia="Times New Roman" w:cs="Calibri"/>
                <w:sz w:val="20"/>
                <w:szCs w:val="20"/>
                <w:lang w:eastAsia="de-DE"/>
              </w:rPr>
            </w:pPr>
            <w:ins w:id="3530" w:author="Kisch, Christian" w:date="2022-02-07T14:14:00Z">
              <w:r>
                <w:rPr>
                  <w:rFonts w:cs="Calibri"/>
                  <w:sz w:val="20"/>
                  <w:szCs w:val="20"/>
                </w:rPr>
                <w:t>x</w:t>
              </w:r>
            </w:ins>
          </w:p>
        </w:tc>
      </w:tr>
      <w:tr w:rsidR="001C4741" w:rsidRPr="00CF5477" w14:paraId="3579A3BA" w14:textId="77777777" w:rsidTr="00C15027">
        <w:trPr>
          <w:trHeight w:val="570"/>
          <w:ins w:id="3531" w:author="Kisch, Christian" w:date="2022-02-02T11:37:00Z"/>
        </w:trPr>
        <w:tc>
          <w:tcPr>
            <w:tcW w:w="626" w:type="dxa"/>
            <w:shd w:val="clear" w:color="000000" w:fill="auto"/>
            <w:hideMark/>
          </w:tcPr>
          <w:p w14:paraId="5E8A353D" w14:textId="77777777" w:rsidR="001C4741" w:rsidRPr="00CF5477" w:rsidRDefault="001C4741" w:rsidP="001C4741">
            <w:pPr>
              <w:spacing w:before="0" w:after="0" w:line="240" w:lineRule="auto"/>
              <w:jc w:val="right"/>
              <w:rPr>
                <w:ins w:id="3532" w:author="Kisch, Christian" w:date="2022-02-02T11:37:00Z"/>
                <w:rFonts w:eastAsia="Times New Roman" w:cs="Calibri"/>
                <w:color w:val="000000"/>
                <w:lang w:eastAsia="de-DE"/>
              </w:rPr>
            </w:pPr>
            <w:ins w:id="3533" w:author="Kisch, Christian" w:date="2022-02-02T11:37:00Z">
              <w:r>
                <w:rPr>
                  <w:rFonts w:eastAsia="Times New Roman" w:cs="Calibri"/>
                  <w:color w:val="000000"/>
                  <w:lang w:eastAsia="de-DE"/>
                </w:rPr>
                <w:t>8</w:t>
              </w:r>
            </w:ins>
          </w:p>
        </w:tc>
        <w:tc>
          <w:tcPr>
            <w:tcW w:w="2523" w:type="dxa"/>
            <w:shd w:val="clear" w:color="000000" w:fill="auto"/>
            <w:hideMark/>
          </w:tcPr>
          <w:p w14:paraId="77295374" w14:textId="06A38BE9" w:rsidR="001C4741" w:rsidRPr="00CF5477" w:rsidRDefault="001C4741" w:rsidP="001C4741">
            <w:pPr>
              <w:spacing w:before="0" w:after="0" w:line="240" w:lineRule="auto"/>
              <w:rPr>
                <w:ins w:id="3534" w:author="Kisch, Christian" w:date="2022-02-02T11:37:00Z"/>
                <w:rFonts w:eastAsia="Times New Roman" w:cs="Calibri"/>
                <w:color w:val="000000"/>
                <w:lang w:eastAsia="de-DE"/>
              </w:rPr>
            </w:pPr>
            <w:ins w:id="3535"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0773715F" w14:textId="77777777" w:rsidR="001C4741" w:rsidRPr="00CF5477" w:rsidRDefault="001C4741" w:rsidP="001C4741">
            <w:pPr>
              <w:spacing w:before="0" w:after="0" w:line="240" w:lineRule="auto"/>
              <w:rPr>
                <w:ins w:id="3536" w:author="Kisch, Christian" w:date="2022-02-02T11:37:00Z"/>
                <w:rFonts w:eastAsia="Times New Roman" w:cs="Calibri"/>
                <w:b/>
                <w:bCs/>
                <w:sz w:val="20"/>
                <w:szCs w:val="20"/>
                <w:lang w:eastAsia="de-DE"/>
              </w:rPr>
            </w:pPr>
            <w:ins w:id="3537" w:author="Kisch, Christian" w:date="2022-02-02T11:37:00Z">
              <w:r w:rsidRPr="00CF5477">
                <w:rPr>
                  <w:rFonts w:eastAsia="Times New Roman" w:cs="Calibri"/>
                  <w:b/>
                  <w:bCs/>
                  <w:sz w:val="20"/>
                  <w:szCs w:val="20"/>
                  <w:lang w:eastAsia="de-DE"/>
                </w:rPr>
                <w:t>Benutzergruppen  der OE</w:t>
              </w:r>
            </w:ins>
          </w:p>
        </w:tc>
        <w:tc>
          <w:tcPr>
            <w:tcW w:w="1418" w:type="dxa"/>
            <w:shd w:val="clear" w:color="000000" w:fill="auto"/>
            <w:hideMark/>
          </w:tcPr>
          <w:p w14:paraId="72D0F019" w14:textId="2872ECBC" w:rsidR="001C4741" w:rsidRPr="00CF5477" w:rsidRDefault="001C4741" w:rsidP="001C4741">
            <w:pPr>
              <w:spacing w:before="0" w:after="0" w:line="240" w:lineRule="auto"/>
              <w:jc w:val="center"/>
              <w:rPr>
                <w:ins w:id="3538" w:author="Kisch, Christian" w:date="2022-02-02T11:37:00Z"/>
                <w:rFonts w:eastAsia="Times New Roman" w:cs="Calibri"/>
                <w:sz w:val="20"/>
                <w:szCs w:val="20"/>
                <w:lang w:eastAsia="de-DE"/>
              </w:rPr>
            </w:pPr>
            <w:ins w:id="3539" w:author="Kisch, Christian" w:date="2022-02-07T14:00:00Z">
              <w:r>
                <w:rPr>
                  <w:rFonts w:cs="Calibri"/>
                  <w:sz w:val="20"/>
                  <w:szCs w:val="20"/>
                </w:rPr>
                <w:t>Ja</w:t>
              </w:r>
            </w:ins>
          </w:p>
        </w:tc>
        <w:tc>
          <w:tcPr>
            <w:tcW w:w="992" w:type="dxa"/>
            <w:shd w:val="clear" w:color="000000" w:fill="auto"/>
          </w:tcPr>
          <w:p w14:paraId="5497DDD3" w14:textId="08A31521" w:rsidR="001C4741" w:rsidRPr="00CF5477" w:rsidRDefault="001C4741" w:rsidP="001C4741">
            <w:pPr>
              <w:spacing w:before="0" w:after="0" w:line="240" w:lineRule="auto"/>
              <w:jc w:val="center"/>
              <w:rPr>
                <w:ins w:id="3540" w:author="Kisch, Christian" w:date="2022-02-02T11:37:00Z"/>
                <w:rFonts w:eastAsia="Times New Roman" w:cs="Calibri"/>
                <w:sz w:val="20"/>
                <w:szCs w:val="20"/>
                <w:lang w:eastAsia="de-DE"/>
              </w:rPr>
            </w:pPr>
            <w:ins w:id="3541" w:author="Kisch, Christian" w:date="2022-02-07T14:04:00Z">
              <w:r>
                <w:rPr>
                  <w:rFonts w:cs="Calibri"/>
                  <w:sz w:val="20"/>
                  <w:szCs w:val="20"/>
                </w:rPr>
                <w:t>Nein</w:t>
              </w:r>
            </w:ins>
          </w:p>
        </w:tc>
        <w:tc>
          <w:tcPr>
            <w:tcW w:w="992" w:type="dxa"/>
            <w:shd w:val="clear" w:color="000000" w:fill="auto"/>
            <w:hideMark/>
          </w:tcPr>
          <w:p w14:paraId="6125D379" w14:textId="5D3433A5" w:rsidR="001C4741" w:rsidRPr="00CF5477" w:rsidRDefault="001C4741" w:rsidP="001C4741">
            <w:pPr>
              <w:spacing w:before="0" w:after="0" w:line="240" w:lineRule="auto"/>
              <w:jc w:val="center"/>
              <w:rPr>
                <w:ins w:id="3542" w:author="Kisch, Christian" w:date="2022-02-02T11:37:00Z"/>
                <w:rFonts w:eastAsia="Times New Roman" w:cs="Calibri"/>
                <w:sz w:val="20"/>
                <w:szCs w:val="20"/>
                <w:lang w:eastAsia="de-DE"/>
              </w:rPr>
            </w:pPr>
            <w:ins w:id="3543" w:author="Kisch, Christian" w:date="2022-02-07T14:09:00Z">
              <w:r>
                <w:rPr>
                  <w:rFonts w:cs="Calibri"/>
                  <w:sz w:val="20"/>
                  <w:szCs w:val="20"/>
                </w:rPr>
                <w:t>Nein</w:t>
              </w:r>
            </w:ins>
          </w:p>
        </w:tc>
        <w:tc>
          <w:tcPr>
            <w:tcW w:w="1134" w:type="dxa"/>
            <w:shd w:val="clear" w:color="000000" w:fill="auto"/>
            <w:hideMark/>
          </w:tcPr>
          <w:p w14:paraId="032EB169" w14:textId="0B65B962" w:rsidR="001C4741" w:rsidRPr="00CF5477" w:rsidRDefault="001C4741" w:rsidP="001C4741">
            <w:pPr>
              <w:spacing w:before="0" w:after="0" w:line="240" w:lineRule="auto"/>
              <w:jc w:val="center"/>
              <w:rPr>
                <w:ins w:id="3544" w:author="Kisch, Christian" w:date="2022-02-02T11:37:00Z"/>
                <w:rFonts w:eastAsia="Times New Roman" w:cs="Calibri"/>
                <w:sz w:val="20"/>
                <w:szCs w:val="20"/>
                <w:lang w:eastAsia="de-DE"/>
              </w:rPr>
            </w:pPr>
            <w:ins w:id="3545" w:author="Kisch, Christian" w:date="2022-02-07T14:11:00Z">
              <w:r>
                <w:rPr>
                  <w:rFonts w:cs="Calibri"/>
                  <w:sz w:val="20"/>
                  <w:szCs w:val="20"/>
                </w:rPr>
                <w:t>x</w:t>
              </w:r>
            </w:ins>
          </w:p>
        </w:tc>
        <w:tc>
          <w:tcPr>
            <w:tcW w:w="1134" w:type="dxa"/>
            <w:shd w:val="clear" w:color="000000" w:fill="auto"/>
            <w:hideMark/>
          </w:tcPr>
          <w:p w14:paraId="3158C490" w14:textId="723CAC14" w:rsidR="001C4741" w:rsidRPr="00CF5477" w:rsidRDefault="001C4741" w:rsidP="001C4741">
            <w:pPr>
              <w:spacing w:before="0" w:after="0" w:line="240" w:lineRule="auto"/>
              <w:jc w:val="center"/>
              <w:rPr>
                <w:ins w:id="3546" w:author="Kisch, Christian" w:date="2022-02-02T11:37:00Z"/>
                <w:rFonts w:eastAsia="Times New Roman" w:cs="Calibri"/>
                <w:sz w:val="20"/>
                <w:szCs w:val="20"/>
                <w:lang w:eastAsia="de-DE"/>
              </w:rPr>
            </w:pPr>
            <w:ins w:id="3547" w:author="Kisch, Christian" w:date="2022-02-07T14:14:00Z">
              <w:r>
                <w:rPr>
                  <w:rFonts w:cs="Calibri"/>
                  <w:sz w:val="20"/>
                  <w:szCs w:val="20"/>
                </w:rPr>
                <w:t>x</w:t>
              </w:r>
            </w:ins>
          </w:p>
        </w:tc>
      </w:tr>
      <w:tr w:rsidR="001C4741" w:rsidRPr="00CF5477" w14:paraId="6F2603A2" w14:textId="77777777" w:rsidTr="00C15027">
        <w:trPr>
          <w:trHeight w:val="551"/>
          <w:ins w:id="3548" w:author="Kisch, Christian" w:date="2022-02-02T11:37:00Z"/>
        </w:trPr>
        <w:tc>
          <w:tcPr>
            <w:tcW w:w="626" w:type="dxa"/>
            <w:shd w:val="clear" w:color="000000" w:fill="auto"/>
            <w:hideMark/>
          </w:tcPr>
          <w:p w14:paraId="168AF821" w14:textId="77777777" w:rsidR="001C4741" w:rsidRPr="00CF5477" w:rsidRDefault="001C4741" w:rsidP="001C4741">
            <w:pPr>
              <w:spacing w:before="0" w:after="0" w:line="240" w:lineRule="auto"/>
              <w:jc w:val="right"/>
              <w:rPr>
                <w:ins w:id="3549" w:author="Kisch, Christian" w:date="2022-02-02T11:37:00Z"/>
                <w:rFonts w:eastAsia="Times New Roman" w:cs="Calibri"/>
                <w:color w:val="000000"/>
                <w:lang w:eastAsia="de-DE"/>
              </w:rPr>
            </w:pPr>
            <w:ins w:id="3550" w:author="Kisch, Christian" w:date="2022-02-02T11:37:00Z">
              <w:r>
                <w:rPr>
                  <w:rFonts w:eastAsia="Times New Roman" w:cs="Calibri"/>
                  <w:color w:val="000000"/>
                  <w:lang w:eastAsia="de-DE"/>
                </w:rPr>
                <w:t>9</w:t>
              </w:r>
            </w:ins>
          </w:p>
        </w:tc>
        <w:tc>
          <w:tcPr>
            <w:tcW w:w="2523" w:type="dxa"/>
            <w:shd w:val="clear" w:color="000000" w:fill="auto"/>
            <w:hideMark/>
          </w:tcPr>
          <w:p w14:paraId="6C5DD07E" w14:textId="55FF13C4" w:rsidR="001C4741" w:rsidRPr="00CF5477" w:rsidRDefault="001C4741" w:rsidP="001C4741">
            <w:pPr>
              <w:spacing w:before="0" w:after="0" w:line="240" w:lineRule="auto"/>
              <w:rPr>
                <w:ins w:id="3551" w:author="Kisch, Christian" w:date="2022-02-02T11:37:00Z"/>
                <w:rFonts w:eastAsia="Times New Roman" w:cs="Calibri"/>
                <w:color w:val="000000"/>
                <w:lang w:eastAsia="de-DE"/>
              </w:rPr>
            </w:pPr>
            <w:ins w:id="3552"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6146F0D" w14:textId="77777777" w:rsidR="001C4741" w:rsidRPr="00CF5477" w:rsidRDefault="001C4741" w:rsidP="001C4741">
            <w:pPr>
              <w:spacing w:before="0" w:after="0" w:line="240" w:lineRule="auto"/>
              <w:rPr>
                <w:ins w:id="3553" w:author="Kisch, Christian" w:date="2022-02-02T11:37:00Z"/>
                <w:rFonts w:eastAsia="Times New Roman" w:cs="Calibri"/>
                <w:b/>
                <w:bCs/>
                <w:sz w:val="20"/>
                <w:szCs w:val="20"/>
                <w:lang w:eastAsia="de-DE"/>
              </w:rPr>
            </w:pPr>
            <w:ins w:id="3554" w:author="Kisch, Christian" w:date="2022-02-02T11:37:00Z">
              <w:r w:rsidRPr="00CF5477">
                <w:rPr>
                  <w:rFonts w:eastAsia="Times New Roman" w:cs="Calibri"/>
                  <w:b/>
                  <w:bCs/>
                  <w:sz w:val="20"/>
                  <w:szCs w:val="20"/>
                  <w:lang w:eastAsia="de-DE"/>
                </w:rPr>
                <w:t>Benutzer der OE</w:t>
              </w:r>
            </w:ins>
          </w:p>
        </w:tc>
        <w:tc>
          <w:tcPr>
            <w:tcW w:w="1418" w:type="dxa"/>
            <w:shd w:val="clear" w:color="000000" w:fill="auto"/>
            <w:hideMark/>
          </w:tcPr>
          <w:p w14:paraId="38F53A89" w14:textId="3A5823CD" w:rsidR="001C4741" w:rsidRPr="00CF5477" w:rsidRDefault="001C4741" w:rsidP="001C4741">
            <w:pPr>
              <w:spacing w:before="0" w:after="0" w:line="240" w:lineRule="auto"/>
              <w:jc w:val="center"/>
              <w:rPr>
                <w:ins w:id="3555" w:author="Kisch, Christian" w:date="2022-02-02T11:37:00Z"/>
                <w:rFonts w:eastAsia="Times New Roman" w:cs="Calibri"/>
                <w:sz w:val="20"/>
                <w:szCs w:val="20"/>
                <w:lang w:eastAsia="de-DE"/>
              </w:rPr>
            </w:pPr>
            <w:ins w:id="3556" w:author="Kisch, Christian" w:date="2022-02-07T14:00:00Z">
              <w:r>
                <w:rPr>
                  <w:rFonts w:cs="Calibri"/>
                  <w:sz w:val="20"/>
                  <w:szCs w:val="20"/>
                </w:rPr>
                <w:t>Ja</w:t>
              </w:r>
            </w:ins>
          </w:p>
        </w:tc>
        <w:tc>
          <w:tcPr>
            <w:tcW w:w="992" w:type="dxa"/>
            <w:shd w:val="clear" w:color="000000" w:fill="auto"/>
          </w:tcPr>
          <w:p w14:paraId="32D37A6E" w14:textId="6B273728" w:rsidR="001C4741" w:rsidRPr="00CF5477" w:rsidRDefault="001C4741" w:rsidP="001C4741">
            <w:pPr>
              <w:spacing w:before="0" w:after="0" w:line="240" w:lineRule="auto"/>
              <w:jc w:val="center"/>
              <w:rPr>
                <w:ins w:id="3557" w:author="Kisch, Christian" w:date="2022-02-02T11:37:00Z"/>
                <w:rFonts w:eastAsia="Times New Roman" w:cs="Calibri"/>
                <w:sz w:val="20"/>
                <w:szCs w:val="20"/>
                <w:lang w:eastAsia="de-DE"/>
              </w:rPr>
            </w:pPr>
            <w:ins w:id="3558" w:author="Kisch, Christian" w:date="2022-02-07T14:04:00Z">
              <w:r>
                <w:rPr>
                  <w:rFonts w:cs="Calibri"/>
                  <w:sz w:val="20"/>
                  <w:szCs w:val="20"/>
                </w:rPr>
                <w:t>Nein</w:t>
              </w:r>
            </w:ins>
          </w:p>
        </w:tc>
        <w:tc>
          <w:tcPr>
            <w:tcW w:w="992" w:type="dxa"/>
            <w:shd w:val="clear" w:color="000000" w:fill="auto"/>
            <w:hideMark/>
          </w:tcPr>
          <w:p w14:paraId="760C8D92" w14:textId="54E0C74E" w:rsidR="001C4741" w:rsidRPr="00CF5477" w:rsidRDefault="001C4741" w:rsidP="001C4741">
            <w:pPr>
              <w:spacing w:before="0" w:after="0" w:line="240" w:lineRule="auto"/>
              <w:jc w:val="center"/>
              <w:rPr>
                <w:ins w:id="3559" w:author="Kisch, Christian" w:date="2022-02-02T11:37:00Z"/>
                <w:rFonts w:eastAsia="Times New Roman" w:cs="Calibri"/>
                <w:sz w:val="20"/>
                <w:szCs w:val="20"/>
                <w:lang w:eastAsia="de-DE"/>
              </w:rPr>
            </w:pPr>
            <w:ins w:id="3560" w:author="Kisch, Christian" w:date="2022-02-07T14:09:00Z">
              <w:r>
                <w:rPr>
                  <w:rFonts w:cs="Calibri"/>
                  <w:sz w:val="20"/>
                  <w:szCs w:val="20"/>
                </w:rPr>
                <w:t>Nein</w:t>
              </w:r>
            </w:ins>
          </w:p>
        </w:tc>
        <w:tc>
          <w:tcPr>
            <w:tcW w:w="1134" w:type="dxa"/>
            <w:shd w:val="clear" w:color="000000" w:fill="auto"/>
            <w:hideMark/>
          </w:tcPr>
          <w:p w14:paraId="5AA02268" w14:textId="1719D519" w:rsidR="001C4741" w:rsidRPr="00CF5477" w:rsidRDefault="001C4741" w:rsidP="001C4741">
            <w:pPr>
              <w:spacing w:before="0" w:after="0" w:line="240" w:lineRule="auto"/>
              <w:jc w:val="center"/>
              <w:rPr>
                <w:ins w:id="3561" w:author="Kisch, Christian" w:date="2022-02-02T11:37:00Z"/>
                <w:rFonts w:eastAsia="Times New Roman" w:cs="Calibri"/>
                <w:sz w:val="20"/>
                <w:szCs w:val="20"/>
                <w:lang w:eastAsia="de-DE"/>
              </w:rPr>
            </w:pPr>
            <w:ins w:id="3562" w:author="Kisch, Christian" w:date="2022-02-07T14:11:00Z">
              <w:r>
                <w:rPr>
                  <w:rFonts w:cs="Calibri"/>
                  <w:sz w:val="20"/>
                  <w:szCs w:val="20"/>
                </w:rPr>
                <w:t>x</w:t>
              </w:r>
            </w:ins>
          </w:p>
        </w:tc>
        <w:tc>
          <w:tcPr>
            <w:tcW w:w="1134" w:type="dxa"/>
            <w:shd w:val="clear" w:color="000000" w:fill="auto"/>
            <w:hideMark/>
          </w:tcPr>
          <w:p w14:paraId="4C54E019" w14:textId="20DA772B" w:rsidR="001C4741" w:rsidRPr="00CF5477" w:rsidRDefault="001C4741" w:rsidP="001C4741">
            <w:pPr>
              <w:spacing w:before="0" w:after="0" w:line="240" w:lineRule="auto"/>
              <w:jc w:val="center"/>
              <w:rPr>
                <w:ins w:id="3563" w:author="Kisch, Christian" w:date="2022-02-02T11:37:00Z"/>
                <w:rFonts w:eastAsia="Times New Roman" w:cs="Calibri"/>
                <w:sz w:val="20"/>
                <w:szCs w:val="20"/>
                <w:lang w:eastAsia="de-DE"/>
              </w:rPr>
            </w:pPr>
            <w:ins w:id="3564" w:author="Kisch, Christian" w:date="2022-02-07T14:14:00Z">
              <w:r>
                <w:rPr>
                  <w:rFonts w:cs="Calibri"/>
                  <w:sz w:val="20"/>
                  <w:szCs w:val="20"/>
                </w:rPr>
                <w:t>x</w:t>
              </w:r>
            </w:ins>
          </w:p>
        </w:tc>
      </w:tr>
      <w:tr w:rsidR="001C4741" w:rsidRPr="00CF5477" w14:paraId="48088539" w14:textId="77777777" w:rsidTr="00C15027">
        <w:trPr>
          <w:trHeight w:val="544"/>
          <w:ins w:id="3565" w:author="Kisch, Christian" w:date="2022-02-02T11:37:00Z"/>
        </w:trPr>
        <w:tc>
          <w:tcPr>
            <w:tcW w:w="626" w:type="dxa"/>
            <w:shd w:val="clear" w:color="000000" w:fill="auto"/>
            <w:hideMark/>
          </w:tcPr>
          <w:p w14:paraId="206654EA" w14:textId="77777777" w:rsidR="001C4741" w:rsidRPr="00CF5477" w:rsidRDefault="001C4741" w:rsidP="001C4741">
            <w:pPr>
              <w:spacing w:before="0" w:after="0" w:line="240" w:lineRule="auto"/>
              <w:jc w:val="right"/>
              <w:rPr>
                <w:ins w:id="3566" w:author="Kisch, Christian" w:date="2022-02-02T11:37:00Z"/>
                <w:rFonts w:eastAsia="Times New Roman" w:cs="Calibri"/>
                <w:color w:val="000000"/>
                <w:lang w:eastAsia="de-DE"/>
              </w:rPr>
            </w:pPr>
            <w:ins w:id="3567" w:author="Kisch, Christian" w:date="2022-02-02T11:37:00Z">
              <w:r>
                <w:rPr>
                  <w:rFonts w:eastAsia="Times New Roman" w:cs="Calibri"/>
                  <w:color w:val="000000"/>
                  <w:lang w:eastAsia="de-DE"/>
                </w:rPr>
                <w:t>10</w:t>
              </w:r>
            </w:ins>
          </w:p>
        </w:tc>
        <w:tc>
          <w:tcPr>
            <w:tcW w:w="2523" w:type="dxa"/>
            <w:shd w:val="clear" w:color="000000" w:fill="auto"/>
            <w:hideMark/>
          </w:tcPr>
          <w:p w14:paraId="10D4609D" w14:textId="13020A91" w:rsidR="001C4741" w:rsidRPr="00CF5477" w:rsidRDefault="001C4741" w:rsidP="001C4741">
            <w:pPr>
              <w:spacing w:before="0" w:after="0" w:line="240" w:lineRule="auto"/>
              <w:rPr>
                <w:ins w:id="3568" w:author="Kisch, Christian" w:date="2022-02-02T11:37:00Z"/>
                <w:rFonts w:eastAsia="Times New Roman" w:cs="Calibri"/>
                <w:color w:val="000000"/>
                <w:lang w:eastAsia="de-DE"/>
              </w:rPr>
            </w:pPr>
            <w:ins w:id="3569"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E8B2514" w14:textId="77777777" w:rsidR="001C4741" w:rsidRPr="00CF5477" w:rsidRDefault="001C4741" w:rsidP="001C4741">
            <w:pPr>
              <w:spacing w:before="0" w:after="0" w:line="240" w:lineRule="auto"/>
              <w:rPr>
                <w:ins w:id="3570" w:author="Kisch, Christian" w:date="2022-02-02T11:37:00Z"/>
                <w:rFonts w:eastAsia="Times New Roman" w:cs="Calibri"/>
                <w:b/>
                <w:bCs/>
                <w:sz w:val="20"/>
                <w:szCs w:val="20"/>
                <w:lang w:eastAsia="de-DE"/>
              </w:rPr>
            </w:pPr>
            <w:ins w:id="3571" w:author="Kisch, Christian" w:date="2022-02-02T11:37:00Z">
              <w:r w:rsidRPr="00CF5477">
                <w:rPr>
                  <w:rFonts w:eastAsia="Times New Roman" w:cs="Calibri"/>
                  <w:b/>
                  <w:bCs/>
                  <w:sz w:val="20"/>
                  <w:szCs w:val="20"/>
                  <w:lang w:eastAsia="de-DE"/>
                </w:rPr>
                <w:t>Rollen</w:t>
              </w:r>
            </w:ins>
          </w:p>
        </w:tc>
        <w:tc>
          <w:tcPr>
            <w:tcW w:w="1418" w:type="dxa"/>
            <w:shd w:val="clear" w:color="000000" w:fill="auto"/>
            <w:hideMark/>
          </w:tcPr>
          <w:p w14:paraId="7B1A3306" w14:textId="6CCC1474" w:rsidR="001C4741" w:rsidRPr="00CF5477" w:rsidRDefault="001C4741" w:rsidP="001C4741">
            <w:pPr>
              <w:spacing w:before="0" w:after="0" w:line="240" w:lineRule="auto"/>
              <w:jc w:val="center"/>
              <w:rPr>
                <w:ins w:id="3572" w:author="Kisch, Christian" w:date="2022-02-02T11:37:00Z"/>
                <w:rFonts w:eastAsia="Times New Roman" w:cs="Calibri"/>
                <w:sz w:val="20"/>
                <w:szCs w:val="20"/>
                <w:lang w:eastAsia="de-DE"/>
              </w:rPr>
            </w:pPr>
            <w:ins w:id="3573" w:author="Kisch, Christian" w:date="2022-02-07T14:00:00Z">
              <w:r>
                <w:rPr>
                  <w:rFonts w:cs="Calibri"/>
                  <w:sz w:val="20"/>
                  <w:szCs w:val="20"/>
                </w:rPr>
                <w:t>Ja</w:t>
              </w:r>
            </w:ins>
          </w:p>
        </w:tc>
        <w:tc>
          <w:tcPr>
            <w:tcW w:w="992" w:type="dxa"/>
            <w:shd w:val="clear" w:color="000000" w:fill="auto"/>
          </w:tcPr>
          <w:p w14:paraId="37246750" w14:textId="5D06A2A2" w:rsidR="001C4741" w:rsidRPr="00CF5477" w:rsidRDefault="001C4741" w:rsidP="001C4741">
            <w:pPr>
              <w:spacing w:before="0" w:after="0" w:line="240" w:lineRule="auto"/>
              <w:jc w:val="center"/>
              <w:rPr>
                <w:ins w:id="3574" w:author="Kisch, Christian" w:date="2022-02-02T11:37:00Z"/>
                <w:rFonts w:eastAsia="Times New Roman" w:cs="Calibri"/>
                <w:sz w:val="20"/>
                <w:szCs w:val="20"/>
                <w:lang w:eastAsia="de-DE"/>
              </w:rPr>
            </w:pPr>
            <w:ins w:id="3575" w:author="Kisch, Christian" w:date="2022-02-07T14:04:00Z">
              <w:r>
                <w:rPr>
                  <w:rFonts w:cs="Calibri"/>
                  <w:sz w:val="20"/>
                  <w:szCs w:val="20"/>
                </w:rPr>
                <w:t>Nein</w:t>
              </w:r>
            </w:ins>
          </w:p>
        </w:tc>
        <w:tc>
          <w:tcPr>
            <w:tcW w:w="992" w:type="dxa"/>
            <w:shd w:val="clear" w:color="000000" w:fill="auto"/>
            <w:hideMark/>
          </w:tcPr>
          <w:p w14:paraId="0A9C44E7" w14:textId="279074A4" w:rsidR="001C4741" w:rsidRPr="00CF5477" w:rsidRDefault="001C4741" w:rsidP="001C4741">
            <w:pPr>
              <w:spacing w:before="0" w:after="0" w:line="240" w:lineRule="auto"/>
              <w:jc w:val="center"/>
              <w:rPr>
                <w:ins w:id="3576" w:author="Kisch, Christian" w:date="2022-02-02T11:37:00Z"/>
                <w:rFonts w:eastAsia="Times New Roman" w:cs="Calibri"/>
                <w:sz w:val="20"/>
                <w:szCs w:val="20"/>
                <w:lang w:eastAsia="de-DE"/>
              </w:rPr>
            </w:pPr>
            <w:ins w:id="3577" w:author="Kisch, Christian" w:date="2022-02-07T14:09:00Z">
              <w:r>
                <w:rPr>
                  <w:rFonts w:cs="Calibri"/>
                  <w:sz w:val="20"/>
                  <w:szCs w:val="20"/>
                </w:rPr>
                <w:t>Nein</w:t>
              </w:r>
            </w:ins>
          </w:p>
        </w:tc>
        <w:tc>
          <w:tcPr>
            <w:tcW w:w="1134" w:type="dxa"/>
            <w:shd w:val="clear" w:color="000000" w:fill="auto"/>
            <w:hideMark/>
          </w:tcPr>
          <w:p w14:paraId="280C076B" w14:textId="020F60EF" w:rsidR="001C4741" w:rsidRPr="00CF5477" w:rsidRDefault="001C4741" w:rsidP="001C4741">
            <w:pPr>
              <w:spacing w:before="0" w:after="0" w:line="240" w:lineRule="auto"/>
              <w:jc w:val="center"/>
              <w:rPr>
                <w:ins w:id="3578" w:author="Kisch, Christian" w:date="2022-02-02T11:37:00Z"/>
                <w:rFonts w:eastAsia="Times New Roman" w:cs="Calibri"/>
                <w:sz w:val="20"/>
                <w:szCs w:val="20"/>
                <w:lang w:eastAsia="de-DE"/>
              </w:rPr>
            </w:pPr>
            <w:ins w:id="3579" w:author="Kisch, Christian" w:date="2022-02-07T14:11:00Z">
              <w:r>
                <w:rPr>
                  <w:rFonts w:cs="Calibri"/>
                  <w:sz w:val="20"/>
                  <w:szCs w:val="20"/>
                </w:rPr>
                <w:t>x</w:t>
              </w:r>
            </w:ins>
          </w:p>
        </w:tc>
        <w:tc>
          <w:tcPr>
            <w:tcW w:w="1134" w:type="dxa"/>
            <w:shd w:val="clear" w:color="000000" w:fill="auto"/>
            <w:hideMark/>
          </w:tcPr>
          <w:p w14:paraId="708561DE" w14:textId="2BEA56F2" w:rsidR="001C4741" w:rsidRPr="00CF5477" w:rsidRDefault="001C4741" w:rsidP="001C4741">
            <w:pPr>
              <w:spacing w:before="0" w:after="0" w:line="240" w:lineRule="auto"/>
              <w:jc w:val="center"/>
              <w:rPr>
                <w:ins w:id="3580" w:author="Kisch, Christian" w:date="2022-02-02T11:37:00Z"/>
                <w:rFonts w:eastAsia="Times New Roman" w:cs="Calibri"/>
                <w:sz w:val="20"/>
                <w:szCs w:val="20"/>
                <w:lang w:eastAsia="de-DE"/>
              </w:rPr>
            </w:pPr>
            <w:ins w:id="3581" w:author="Kisch, Christian" w:date="2022-02-07T14:14:00Z">
              <w:r>
                <w:rPr>
                  <w:rFonts w:cs="Calibri"/>
                  <w:sz w:val="20"/>
                  <w:szCs w:val="20"/>
                </w:rPr>
                <w:t>x</w:t>
              </w:r>
            </w:ins>
          </w:p>
        </w:tc>
      </w:tr>
      <w:tr w:rsidR="001C4741" w:rsidRPr="00CF5477" w14:paraId="36E2FD76" w14:textId="77777777" w:rsidTr="00C15027">
        <w:trPr>
          <w:trHeight w:val="567"/>
          <w:ins w:id="3582" w:author="Kisch, Christian" w:date="2022-02-02T11:37:00Z"/>
        </w:trPr>
        <w:tc>
          <w:tcPr>
            <w:tcW w:w="626" w:type="dxa"/>
            <w:shd w:val="clear" w:color="000000" w:fill="auto"/>
            <w:hideMark/>
          </w:tcPr>
          <w:p w14:paraId="09EBB40D" w14:textId="77777777" w:rsidR="001C4741" w:rsidRPr="00CF5477" w:rsidRDefault="001C4741" w:rsidP="001C4741">
            <w:pPr>
              <w:spacing w:before="0" w:after="0" w:line="240" w:lineRule="auto"/>
              <w:jc w:val="right"/>
              <w:rPr>
                <w:ins w:id="3583" w:author="Kisch, Christian" w:date="2022-02-02T11:37:00Z"/>
                <w:rFonts w:eastAsia="Times New Roman" w:cs="Calibri"/>
                <w:color w:val="000000"/>
                <w:lang w:eastAsia="de-DE"/>
              </w:rPr>
            </w:pPr>
            <w:ins w:id="3584" w:author="Kisch, Christian" w:date="2022-02-02T11:37:00Z">
              <w:r>
                <w:rPr>
                  <w:rFonts w:eastAsia="Times New Roman" w:cs="Calibri"/>
                  <w:color w:val="000000"/>
                  <w:lang w:eastAsia="de-DE"/>
                </w:rPr>
                <w:t>11</w:t>
              </w:r>
            </w:ins>
          </w:p>
        </w:tc>
        <w:tc>
          <w:tcPr>
            <w:tcW w:w="2523" w:type="dxa"/>
            <w:shd w:val="clear" w:color="000000" w:fill="auto"/>
            <w:hideMark/>
          </w:tcPr>
          <w:p w14:paraId="3267101E" w14:textId="777C949E" w:rsidR="001C4741" w:rsidRPr="00CF5477" w:rsidRDefault="001C4741" w:rsidP="001C4741">
            <w:pPr>
              <w:spacing w:before="0" w:after="0" w:line="240" w:lineRule="auto"/>
              <w:rPr>
                <w:ins w:id="3585" w:author="Kisch, Christian" w:date="2022-02-02T11:37:00Z"/>
                <w:rFonts w:eastAsia="Times New Roman" w:cs="Calibri"/>
                <w:color w:val="000000"/>
                <w:lang w:eastAsia="de-DE"/>
              </w:rPr>
            </w:pPr>
            <w:ins w:id="3586"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6E22DFC" w14:textId="77777777" w:rsidR="001C4741" w:rsidRPr="00CF5477" w:rsidRDefault="001C4741" w:rsidP="001C4741">
            <w:pPr>
              <w:spacing w:before="0" w:after="0" w:line="240" w:lineRule="auto"/>
              <w:rPr>
                <w:ins w:id="3587" w:author="Kisch, Christian" w:date="2022-02-02T11:37:00Z"/>
                <w:rFonts w:eastAsia="Times New Roman" w:cs="Calibri"/>
                <w:b/>
                <w:bCs/>
                <w:sz w:val="20"/>
                <w:szCs w:val="20"/>
                <w:lang w:eastAsia="de-DE"/>
              </w:rPr>
            </w:pPr>
            <w:ins w:id="3588" w:author="Kisch, Christian" w:date="2022-02-02T11:37:00Z">
              <w:r w:rsidRPr="00CF5477">
                <w:rPr>
                  <w:rFonts w:eastAsia="Times New Roman" w:cs="Calibri"/>
                  <w:b/>
                  <w:bCs/>
                  <w:sz w:val="20"/>
                  <w:szCs w:val="20"/>
                  <w:lang w:eastAsia="de-DE"/>
                </w:rPr>
                <w:t>Berechtigungen</w:t>
              </w:r>
            </w:ins>
          </w:p>
        </w:tc>
        <w:tc>
          <w:tcPr>
            <w:tcW w:w="1418" w:type="dxa"/>
            <w:shd w:val="clear" w:color="000000" w:fill="auto"/>
            <w:hideMark/>
          </w:tcPr>
          <w:p w14:paraId="1E0AE348" w14:textId="75E3E6DC" w:rsidR="001C4741" w:rsidRPr="00CF5477" w:rsidRDefault="001C4741" w:rsidP="001C4741">
            <w:pPr>
              <w:spacing w:before="0" w:after="0" w:line="240" w:lineRule="auto"/>
              <w:jc w:val="center"/>
              <w:rPr>
                <w:ins w:id="3589" w:author="Kisch, Christian" w:date="2022-02-02T11:37:00Z"/>
                <w:rFonts w:eastAsia="Times New Roman" w:cs="Calibri"/>
                <w:sz w:val="20"/>
                <w:szCs w:val="20"/>
                <w:lang w:eastAsia="de-DE"/>
              </w:rPr>
            </w:pPr>
            <w:ins w:id="3590" w:author="Kisch, Christian" w:date="2022-02-07T14:00:00Z">
              <w:r>
                <w:rPr>
                  <w:rFonts w:cs="Calibri"/>
                  <w:sz w:val="20"/>
                  <w:szCs w:val="20"/>
                </w:rPr>
                <w:t>Ja</w:t>
              </w:r>
            </w:ins>
          </w:p>
        </w:tc>
        <w:tc>
          <w:tcPr>
            <w:tcW w:w="992" w:type="dxa"/>
            <w:shd w:val="clear" w:color="000000" w:fill="auto"/>
          </w:tcPr>
          <w:p w14:paraId="22BE069E" w14:textId="4C3B1B8B" w:rsidR="001C4741" w:rsidRPr="00CF5477" w:rsidRDefault="001C4741" w:rsidP="001C4741">
            <w:pPr>
              <w:spacing w:before="0" w:after="0" w:line="240" w:lineRule="auto"/>
              <w:jc w:val="center"/>
              <w:rPr>
                <w:ins w:id="3591" w:author="Kisch, Christian" w:date="2022-02-02T11:37:00Z"/>
                <w:rFonts w:eastAsia="Times New Roman" w:cs="Calibri"/>
                <w:sz w:val="20"/>
                <w:szCs w:val="20"/>
                <w:lang w:eastAsia="de-DE"/>
              </w:rPr>
            </w:pPr>
            <w:ins w:id="3592" w:author="Kisch, Christian" w:date="2022-02-07T14:04:00Z">
              <w:r>
                <w:rPr>
                  <w:rFonts w:cs="Calibri"/>
                  <w:sz w:val="20"/>
                  <w:szCs w:val="20"/>
                </w:rPr>
                <w:t>Ja</w:t>
              </w:r>
            </w:ins>
          </w:p>
        </w:tc>
        <w:tc>
          <w:tcPr>
            <w:tcW w:w="992" w:type="dxa"/>
            <w:shd w:val="clear" w:color="000000" w:fill="auto"/>
            <w:hideMark/>
          </w:tcPr>
          <w:p w14:paraId="6F109D7C" w14:textId="47ECC7CD" w:rsidR="001C4741" w:rsidRPr="00CF5477" w:rsidRDefault="001C4741" w:rsidP="001C4741">
            <w:pPr>
              <w:spacing w:before="0" w:after="0" w:line="240" w:lineRule="auto"/>
              <w:jc w:val="center"/>
              <w:rPr>
                <w:ins w:id="3593" w:author="Kisch, Christian" w:date="2022-02-02T11:37:00Z"/>
                <w:rFonts w:eastAsia="Times New Roman" w:cs="Calibri"/>
                <w:sz w:val="20"/>
                <w:szCs w:val="20"/>
                <w:lang w:eastAsia="de-DE"/>
              </w:rPr>
            </w:pPr>
            <w:ins w:id="3594" w:author="Kisch, Christian" w:date="2022-02-07T14:09:00Z">
              <w:r>
                <w:rPr>
                  <w:rFonts w:cs="Calibri"/>
                  <w:sz w:val="20"/>
                  <w:szCs w:val="20"/>
                </w:rPr>
                <w:t>Ja</w:t>
              </w:r>
            </w:ins>
          </w:p>
        </w:tc>
        <w:tc>
          <w:tcPr>
            <w:tcW w:w="1134" w:type="dxa"/>
            <w:shd w:val="clear" w:color="000000" w:fill="auto"/>
            <w:hideMark/>
          </w:tcPr>
          <w:p w14:paraId="6B767FD3" w14:textId="48C3DE51" w:rsidR="001C4741" w:rsidRPr="00CF5477" w:rsidRDefault="001C4741" w:rsidP="001C4741">
            <w:pPr>
              <w:spacing w:before="0" w:after="0" w:line="240" w:lineRule="auto"/>
              <w:jc w:val="center"/>
              <w:rPr>
                <w:ins w:id="3595" w:author="Kisch, Christian" w:date="2022-02-02T11:37:00Z"/>
                <w:rFonts w:eastAsia="Times New Roman" w:cs="Calibri"/>
                <w:sz w:val="20"/>
                <w:szCs w:val="20"/>
                <w:lang w:eastAsia="de-DE"/>
              </w:rPr>
            </w:pPr>
            <w:ins w:id="3596" w:author="Kisch, Christian" w:date="2022-02-07T14:11:00Z">
              <w:r>
                <w:rPr>
                  <w:rFonts w:cs="Calibri"/>
                  <w:sz w:val="20"/>
                  <w:szCs w:val="20"/>
                </w:rPr>
                <w:t>Ja</w:t>
              </w:r>
            </w:ins>
          </w:p>
        </w:tc>
        <w:tc>
          <w:tcPr>
            <w:tcW w:w="1134" w:type="dxa"/>
            <w:shd w:val="clear" w:color="000000" w:fill="auto"/>
            <w:hideMark/>
          </w:tcPr>
          <w:p w14:paraId="3C12C381" w14:textId="6CA28E98" w:rsidR="001C4741" w:rsidRPr="00CF5477" w:rsidRDefault="001C4741" w:rsidP="001C4741">
            <w:pPr>
              <w:spacing w:before="0" w:after="0" w:line="240" w:lineRule="auto"/>
              <w:jc w:val="center"/>
              <w:rPr>
                <w:ins w:id="3597" w:author="Kisch, Christian" w:date="2022-02-02T11:37:00Z"/>
                <w:rFonts w:eastAsia="Times New Roman" w:cs="Calibri"/>
                <w:sz w:val="20"/>
                <w:szCs w:val="20"/>
                <w:lang w:eastAsia="de-DE"/>
              </w:rPr>
            </w:pPr>
            <w:ins w:id="3598" w:author="Kisch, Christian" w:date="2022-02-07T14:14:00Z">
              <w:r>
                <w:rPr>
                  <w:rFonts w:cs="Calibri"/>
                  <w:sz w:val="20"/>
                  <w:szCs w:val="20"/>
                </w:rPr>
                <w:t>Ja</w:t>
              </w:r>
            </w:ins>
          </w:p>
        </w:tc>
      </w:tr>
      <w:tr w:rsidR="001C4741" w:rsidRPr="00CF5477" w14:paraId="0F127E75" w14:textId="77777777" w:rsidTr="00C15027">
        <w:trPr>
          <w:trHeight w:val="561"/>
          <w:ins w:id="3599" w:author="Kisch, Christian" w:date="2022-02-02T11:37:00Z"/>
        </w:trPr>
        <w:tc>
          <w:tcPr>
            <w:tcW w:w="626" w:type="dxa"/>
            <w:shd w:val="clear" w:color="000000" w:fill="auto"/>
            <w:hideMark/>
          </w:tcPr>
          <w:p w14:paraId="3D226A4A" w14:textId="77777777" w:rsidR="001C4741" w:rsidRPr="00CF5477" w:rsidRDefault="001C4741" w:rsidP="001C4741">
            <w:pPr>
              <w:spacing w:before="0" w:after="0" w:line="240" w:lineRule="auto"/>
              <w:jc w:val="right"/>
              <w:rPr>
                <w:ins w:id="3600" w:author="Kisch, Christian" w:date="2022-02-02T11:37:00Z"/>
                <w:rFonts w:eastAsia="Times New Roman" w:cs="Calibri"/>
                <w:color w:val="000000"/>
                <w:lang w:eastAsia="de-DE"/>
              </w:rPr>
            </w:pPr>
            <w:ins w:id="3601" w:author="Kisch, Christian" w:date="2022-02-02T11:37:00Z">
              <w:r>
                <w:rPr>
                  <w:rFonts w:eastAsia="Times New Roman" w:cs="Calibri"/>
                  <w:color w:val="000000"/>
                  <w:lang w:eastAsia="de-DE"/>
                </w:rPr>
                <w:t>12</w:t>
              </w:r>
            </w:ins>
          </w:p>
        </w:tc>
        <w:tc>
          <w:tcPr>
            <w:tcW w:w="2523" w:type="dxa"/>
            <w:shd w:val="clear" w:color="000000" w:fill="auto"/>
            <w:hideMark/>
          </w:tcPr>
          <w:p w14:paraId="6C546B3A" w14:textId="31609042" w:rsidR="001C4741" w:rsidRPr="00CF5477" w:rsidRDefault="001C4741" w:rsidP="001C4741">
            <w:pPr>
              <w:spacing w:before="0" w:after="0" w:line="240" w:lineRule="auto"/>
              <w:rPr>
                <w:ins w:id="3602" w:author="Kisch, Christian" w:date="2022-02-02T11:37:00Z"/>
                <w:rFonts w:eastAsia="Times New Roman" w:cs="Calibri"/>
                <w:color w:val="000000"/>
                <w:lang w:eastAsia="de-DE"/>
              </w:rPr>
            </w:pPr>
            <w:ins w:id="3603"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7DA281CF" w14:textId="77777777" w:rsidR="001C4741" w:rsidRPr="00CF5477" w:rsidRDefault="001C4741" w:rsidP="001C4741">
            <w:pPr>
              <w:spacing w:before="0" w:after="0" w:line="240" w:lineRule="auto"/>
              <w:rPr>
                <w:ins w:id="3604" w:author="Kisch, Christian" w:date="2022-02-02T11:37:00Z"/>
                <w:rFonts w:eastAsia="Times New Roman" w:cs="Calibri"/>
                <w:b/>
                <w:bCs/>
                <w:sz w:val="20"/>
                <w:szCs w:val="20"/>
                <w:lang w:eastAsia="de-DE"/>
              </w:rPr>
            </w:pPr>
            <w:ins w:id="3605" w:author="Kisch, Christian" w:date="2022-02-02T11:37:00Z">
              <w:r w:rsidRPr="00CF5477">
                <w:rPr>
                  <w:rFonts w:eastAsia="Times New Roman" w:cs="Calibri"/>
                  <w:b/>
                  <w:bCs/>
                  <w:sz w:val="20"/>
                  <w:szCs w:val="20"/>
                  <w:lang w:eastAsia="de-DE"/>
                </w:rPr>
                <w:t>Posteingang OE</w:t>
              </w:r>
            </w:ins>
          </w:p>
        </w:tc>
        <w:tc>
          <w:tcPr>
            <w:tcW w:w="1418" w:type="dxa"/>
            <w:shd w:val="clear" w:color="000000" w:fill="auto"/>
            <w:hideMark/>
          </w:tcPr>
          <w:p w14:paraId="5E5AD836" w14:textId="378354AF" w:rsidR="001C4741" w:rsidRPr="00CF5477" w:rsidRDefault="001C4741" w:rsidP="001C4741">
            <w:pPr>
              <w:spacing w:before="0" w:after="0" w:line="240" w:lineRule="auto"/>
              <w:jc w:val="center"/>
              <w:rPr>
                <w:ins w:id="3606" w:author="Kisch, Christian" w:date="2022-02-02T11:37:00Z"/>
                <w:rFonts w:eastAsia="Times New Roman" w:cs="Calibri"/>
                <w:sz w:val="20"/>
                <w:szCs w:val="20"/>
                <w:lang w:eastAsia="de-DE"/>
              </w:rPr>
            </w:pPr>
            <w:ins w:id="3607" w:author="Kisch, Christian" w:date="2022-02-07T14:00:00Z">
              <w:r>
                <w:rPr>
                  <w:rFonts w:cs="Calibri"/>
                  <w:sz w:val="20"/>
                  <w:szCs w:val="20"/>
                </w:rPr>
                <w:t>Nein</w:t>
              </w:r>
            </w:ins>
          </w:p>
        </w:tc>
        <w:tc>
          <w:tcPr>
            <w:tcW w:w="992" w:type="dxa"/>
            <w:shd w:val="clear" w:color="000000" w:fill="auto"/>
          </w:tcPr>
          <w:p w14:paraId="5E256CC0" w14:textId="1AF0E1DA" w:rsidR="001C4741" w:rsidRPr="00CF5477" w:rsidRDefault="001C4741" w:rsidP="001C4741">
            <w:pPr>
              <w:spacing w:before="0" w:after="0" w:line="240" w:lineRule="auto"/>
              <w:jc w:val="center"/>
              <w:rPr>
                <w:ins w:id="3608" w:author="Kisch, Christian" w:date="2022-02-02T11:37:00Z"/>
                <w:rFonts w:eastAsia="Times New Roman" w:cs="Calibri"/>
                <w:sz w:val="20"/>
                <w:szCs w:val="20"/>
                <w:lang w:eastAsia="de-DE"/>
              </w:rPr>
            </w:pPr>
            <w:ins w:id="3609" w:author="Kisch, Christian" w:date="2022-02-07T14:04:00Z">
              <w:r>
                <w:rPr>
                  <w:rFonts w:cs="Calibri"/>
                  <w:sz w:val="20"/>
                  <w:szCs w:val="20"/>
                </w:rPr>
                <w:t>Nein</w:t>
              </w:r>
            </w:ins>
          </w:p>
        </w:tc>
        <w:tc>
          <w:tcPr>
            <w:tcW w:w="992" w:type="dxa"/>
            <w:shd w:val="clear" w:color="000000" w:fill="auto"/>
            <w:hideMark/>
          </w:tcPr>
          <w:p w14:paraId="5CC9F97C" w14:textId="33970A49" w:rsidR="001C4741" w:rsidRPr="00CF5477" w:rsidRDefault="001C4741" w:rsidP="001C4741">
            <w:pPr>
              <w:spacing w:before="0" w:after="0" w:line="240" w:lineRule="auto"/>
              <w:jc w:val="center"/>
              <w:rPr>
                <w:ins w:id="3610" w:author="Kisch, Christian" w:date="2022-02-02T11:37:00Z"/>
                <w:rFonts w:eastAsia="Times New Roman" w:cs="Calibri"/>
                <w:sz w:val="20"/>
                <w:szCs w:val="20"/>
                <w:lang w:eastAsia="de-DE"/>
              </w:rPr>
            </w:pPr>
            <w:ins w:id="3611" w:author="Kisch, Christian" w:date="2022-02-07T14:09:00Z">
              <w:r>
                <w:rPr>
                  <w:rFonts w:cs="Calibri"/>
                  <w:sz w:val="20"/>
                  <w:szCs w:val="20"/>
                </w:rPr>
                <w:t>x</w:t>
              </w:r>
            </w:ins>
          </w:p>
        </w:tc>
        <w:tc>
          <w:tcPr>
            <w:tcW w:w="1134" w:type="dxa"/>
            <w:shd w:val="clear" w:color="000000" w:fill="auto"/>
            <w:hideMark/>
          </w:tcPr>
          <w:p w14:paraId="4B74EDED" w14:textId="0884CC93" w:rsidR="001C4741" w:rsidRPr="00CF5477" w:rsidRDefault="001C4741" w:rsidP="001C4741">
            <w:pPr>
              <w:spacing w:before="0" w:after="0" w:line="240" w:lineRule="auto"/>
              <w:jc w:val="center"/>
              <w:rPr>
                <w:ins w:id="3612" w:author="Kisch, Christian" w:date="2022-02-02T11:37:00Z"/>
                <w:rFonts w:eastAsia="Times New Roman" w:cs="Calibri"/>
                <w:sz w:val="20"/>
                <w:szCs w:val="20"/>
                <w:lang w:eastAsia="de-DE"/>
              </w:rPr>
            </w:pPr>
            <w:ins w:id="3613" w:author="Kisch, Christian" w:date="2022-02-07T14:11:00Z">
              <w:r>
                <w:rPr>
                  <w:rFonts w:cs="Calibri"/>
                  <w:sz w:val="20"/>
                  <w:szCs w:val="20"/>
                </w:rPr>
                <w:t>Nein</w:t>
              </w:r>
            </w:ins>
          </w:p>
        </w:tc>
        <w:tc>
          <w:tcPr>
            <w:tcW w:w="1134" w:type="dxa"/>
            <w:shd w:val="clear" w:color="000000" w:fill="auto"/>
            <w:hideMark/>
          </w:tcPr>
          <w:p w14:paraId="5FD87BCE" w14:textId="04326B9C" w:rsidR="001C4741" w:rsidRPr="00CF5477" w:rsidRDefault="001C4741" w:rsidP="001C4741">
            <w:pPr>
              <w:spacing w:before="0" w:after="0" w:line="240" w:lineRule="auto"/>
              <w:jc w:val="center"/>
              <w:rPr>
                <w:ins w:id="3614" w:author="Kisch, Christian" w:date="2022-02-02T11:37:00Z"/>
                <w:rFonts w:eastAsia="Times New Roman" w:cs="Calibri"/>
                <w:sz w:val="20"/>
                <w:szCs w:val="20"/>
                <w:lang w:eastAsia="de-DE"/>
              </w:rPr>
            </w:pPr>
            <w:ins w:id="3615" w:author="Kisch, Christian" w:date="2022-02-07T14:14:00Z">
              <w:r>
                <w:rPr>
                  <w:rFonts w:cs="Calibri"/>
                  <w:sz w:val="20"/>
                  <w:szCs w:val="20"/>
                </w:rPr>
                <w:t>Nein</w:t>
              </w:r>
            </w:ins>
          </w:p>
        </w:tc>
      </w:tr>
      <w:tr w:rsidR="001C4741" w:rsidRPr="00CF5477" w14:paraId="4E7F33EA" w14:textId="77777777" w:rsidTr="00C15027">
        <w:trPr>
          <w:trHeight w:val="554"/>
          <w:ins w:id="3616" w:author="Kisch, Christian" w:date="2022-02-02T11:37:00Z"/>
        </w:trPr>
        <w:tc>
          <w:tcPr>
            <w:tcW w:w="626" w:type="dxa"/>
            <w:shd w:val="clear" w:color="000000" w:fill="auto"/>
            <w:hideMark/>
          </w:tcPr>
          <w:p w14:paraId="538A0234" w14:textId="77777777" w:rsidR="001C4741" w:rsidRPr="00CF5477" w:rsidRDefault="001C4741" w:rsidP="001C4741">
            <w:pPr>
              <w:spacing w:before="0" w:after="0" w:line="240" w:lineRule="auto"/>
              <w:jc w:val="right"/>
              <w:rPr>
                <w:ins w:id="3617" w:author="Kisch, Christian" w:date="2022-02-02T11:37:00Z"/>
                <w:rFonts w:eastAsia="Times New Roman" w:cs="Calibri"/>
                <w:color w:val="000000"/>
                <w:lang w:eastAsia="de-DE"/>
              </w:rPr>
            </w:pPr>
            <w:ins w:id="3618" w:author="Kisch, Christian" w:date="2022-02-02T11:37: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70836B77" w14:textId="74330896" w:rsidR="001C4741" w:rsidRPr="00CF5477" w:rsidRDefault="001C4741" w:rsidP="001C4741">
            <w:pPr>
              <w:spacing w:before="0" w:after="0" w:line="240" w:lineRule="auto"/>
              <w:rPr>
                <w:ins w:id="3619" w:author="Kisch, Christian" w:date="2022-02-02T11:37:00Z"/>
                <w:rFonts w:eastAsia="Times New Roman" w:cs="Calibri"/>
                <w:color w:val="000000"/>
                <w:lang w:eastAsia="de-DE"/>
              </w:rPr>
            </w:pPr>
            <w:ins w:id="3620"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7CBEA79E" w14:textId="77777777" w:rsidR="001C4741" w:rsidRPr="00CF5477" w:rsidRDefault="001C4741" w:rsidP="001C4741">
            <w:pPr>
              <w:spacing w:before="0" w:after="0" w:line="240" w:lineRule="auto"/>
              <w:rPr>
                <w:ins w:id="3621" w:author="Kisch, Christian" w:date="2022-02-02T11:37:00Z"/>
                <w:rFonts w:eastAsia="Times New Roman" w:cs="Calibri"/>
                <w:b/>
                <w:bCs/>
                <w:sz w:val="20"/>
                <w:szCs w:val="20"/>
                <w:lang w:eastAsia="de-DE"/>
              </w:rPr>
            </w:pPr>
            <w:ins w:id="3622" w:author="Kisch, Christian" w:date="2022-02-02T11:37:00Z">
              <w:r w:rsidRPr="00CF5477">
                <w:rPr>
                  <w:rFonts w:eastAsia="Times New Roman" w:cs="Calibri"/>
                  <w:b/>
                  <w:bCs/>
                  <w:sz w:val="20"/>
                  <w:szCs w:val="20"/>
                  <w:lang w:eastAsia="de-DE"/>
                </w:rPr>
                <w:t>Verfahren</w:t>
              </w:r>
            </w:ins>
          </w:p>
        </w:tc>
        <w:tc>
          <w:tcPr>
            <w:tcW w:w="1418" w:type="dxa"/>
            <w:shd w:val="clear" w:color="000000" w:fill="auto"/>
            <w:hideMark/>
          </w:tcPr>
          <w:p w14:paraId="39314E1D" w14:textId="7BB4B583" w:rsidR="001C4741" w:rsidRPr="00CF5477" w:rsidRDefault="001C4741" w:rsidP="001C4741">
            <w:pPr>
              <w:spacing w:before="0" w:after="0" w:line="240" w:lineRule="auto"/>
              <w:jc w:val="center"/>
              <w:rPr>
                <w:ins w:id="3623" w:author="Kisch, Christian" w:date="2022-02-02T11:37:00Z"/>
                <w:rFonts w:eastAsia="Times New Roman" w:cs="Calibri"/>
                <w:sz w:val="20"/>
                <w:szCs w:val="20"/>
                <w:lang w:eastAsia="de-DE"/>
              </w:rPr>
            </w:pPr>
            <w:ins w:id="3624" w:author="Kisch, Christian" w:date="2022-02-07T14:00:00Z">
              <w:r>
                <w:rPr>
                  <w:rFonts w:cs="Calibri"/>
                  <w:sz w:val="20"/>
                  <w:szCs w:val="20"/>
                </w:rPr>
                <w:t>Ja</w:t>
              </w:r>
            </w:ins>
          </w:p>
        </w:tc>
        <w:tc>
          <w:tcPr>
            <w:tcW w:w="992" w:type="dxa"/>
            <w:shd w:val="clear" w:color="000000" w:fill="auto"/>
          </w:tcPr>
          <w:p w14:paraId="338E6FCC" w14:textId="16B8DA48" w:rsidR="001C4741" w:rsidRPr="00CF5477" w:rsidRDefault="001C4741" w:rsidP="001C4741">
            <w:pPr>
              <w:spacing w:before="0" w:after="0" w:line="240" w:lineRule="auto"/>
              <w:jc w:val="center"/>
              <w:rPr>
                <w:ins w:id="3625" w:author="Kisch, Christian" w:date="2022-02-02T11:37:00Z"/>
                <w:rFonts w:eastAsia="Times New Roman" w:cs="Calibri"/>
                <w:sz w:val="20"/>
                <w:szCs w:val="20"/>
                <w:lang w:eastAsia="de-DE"/>
              </w:rPr>
            </w:pPr>
            <w:ins w:id="3626" w:author="Kisch, Christian" w:date="2022-02-07T14:04:00Z">
              <w:r>
                <w:rPr>
                  <w:rFonts w:cs="Calibri"/>
                  <w:sz w:val="20"/>
                  <w:szCs w:val="20"/>
                </w:rPr>
                <w:t>Ja</w:t>
              </w:r>
            </w:ins>
          </w:p>
        </w:tc>
        <w:tc>
          <w:tcPr>
            <w:tcW w:w="992" w:type="dxa"/>
            <w:shd w:val="clear" w:color="000000" w:fill="auto"/>
            <w:hideMark/>
          </w:tcPr>
          <w:p w14:paraId="7A63C6F6" w14:textId="73A5A33F" w:rsidR="001C4741" w:rsidRPr="00CF5477" w:rsidRDefault="001C4741" w:rsidP="001C4741">
            <w:pPr>
              <w:spacing w:before="0" w:after="0" w:line="240" w:lineRule="auto"/>
              <w:jc w:val="center"/>
              <w:rPr>
                <w:ins w:id="3627" w:author="Kisch, Christian" w:date="2022-02-02T11:37:00Z"/>
                <w:rFonts w:eastAsia="Times New Roman" w:cs="Calibri"/>
                <w:sz w:val="20"/>
                <w:szCs w:val="20"/>
                <w:lang w:eastAsia="de-DE"/>
              </w:rPr>
            </w:pPr>
            <w:ins w:id="3628" w:author="Kisch, Christian" w:date="2022-02-07T14:09:00Z">
              <w:r>
                <w:rPr>
                  <w:rFonts w:cs="Calibri"/>
                  <w:sz w:val="20"/>
                  <w:szCs w:val="20"/>
                </w:rPr>
                <w:t>Ja²</w:t>
              </w:r>
            </w:ins>
          </w:p>
        </w:tc>
        <w:tc>
          <w:tcPr>
            <w:tcW w:w="1134" w:type="dxa"/>
            <w:shd w:val="clear" w:color="000000" w:fill="auto"/>
            <w:hideMark/>
          </w:tcPr>
          <w:p w14:paraId="60D4D41C" w14:textId="0F509001" w:rsidR="001C4741" w:rsidRPr="00CF5477" w:rsidRDefault="001C4741" w:rsidP="001C4741">
            <w:pPr>
              <w:spacing w:before="0" w:after="0" w:line="240" w:lineRule="auto"/>
              <w:jc w:val="center"/>
              <w:rPr>
                <w:ins w:id="3629" w:author="Kisch, Christian" w:date="2022-02-02T11:37:00Z"/>
                <w:rFonts w:eastAsia="Times New Roman" w:cs="Calibri"/>
                <w:sz w:val="20"/>
                <w:szCs w:val="20"/>
                <w:lang w:eastAsia="de-DE"/>
              </w:rPr>
            </w:pPr>
            <w:ins w:id="3630" w:author="Kisch, Christian" w:date="2022-02-07T14:11:00Z">
              <w:r>
                <w:rPr>
                  <w:rFonts w:cs="Calibri"/>
                  <w:sz w:val="20"/>
                  <w:szCs w:val="20"/>
                </w:rPr>
                <w:t>x</w:t>
              </w:r>
            </w:ins>
          </w:p>
        </w:tc>
        <w:tc>
          <w:tcPr>
            <w:tcW w:w="1134" w:type="dxa"/>
            <w:shd w:val="clear" w:color="000000" w:fill="auto"/>
            <w:hideMark/>
          </w:tcPr>
          <w:p w14:paraId="5FDA230B" w14:textId="2C4D63E2" w:rsidR="001C4741" w:rsidRPr="00CF5477" w:rsidRDefault="001C4741" w:rsidP="001C4741">
            <w:pPr>
              <w:spacing w:before="0" w:after="0" w:line="240" w:lineRule="auto"/>
              <w:jc w:val="center"/>
              <w:rPr>
                <w:ins w:id="3631" w:author="Kisch, Christian" w:date="2022-02-02T11:37:00Z"/>
                <w:rFonts w:eastAsia="Times New Roman" w:cs="Calibri"/>
                <w:sz w:val="20"/>
                <w:szCs w:val="20"/>
                <w:lang w:eastAsia="de-DE"/>
              </w:rPr>
            </w:pPr>
            <w:ins w:id="3632" w:author="Kisch, Christian" w:date="2022-02-07T14:14:00Z">
              <w:r>
                <w:rPr>
                  <w:rFonts w:cs="Calibri"/>
                  <w:sz w:val="20"/>
                  <w:szCs w:val="20"/>
                </w:rPr>
                <w:t>x</w:t>
              </w:r>
            </w:ins>
          </w:p>
        </w:tc>
      </w:tr>
      <w:tr w:rsidR="001C4741" w:rsidRPr="00CF5477" w14:paraId="22A28E74" w14:textId="77777777" w:rsidTr="00C15027">
        <w:trPr>
          <w:trHeight w:val="562"/>
          <w:ins w:id="3633" w:author="Kisch, Christian" w:date="2022-02-02T11:37:00Z"/>
        </w:trPr>
        <w:tc>
          <w:tcPr>
            <w:tcW w:w="626" w:type="dxa"/>
            <w:shd w:val="clear" w:color="000000" w:fill="auto"/>
            <w:hideMark/>
          </w:tcPr>
          <w:p w14:paraId="00F76676" w14:textId="77777777" w:rsidR="001C4741" w:rsidRPr="00CF5477" w:rsidRDefault="001C4741" w:rsidP="001C4741">
            <w:pPr>
              <w:spacing w:before="0" w:after="0" w:line="240" w:lineRule="auto"/>
              <w:jc w:val="right"/>
              <w:rPr>
                <w:ins w:id="3634" w:author="Kisch, Christian" w:date="2022-02-02T11:37:00Z"/>
                <w:rFonts w:eastAsia="Times New Roman" w:cs="Calibri"/>
                <w:color w:val="000000"/>
                <w:lang w:eastAsia="de-DE"/>
              </w:rPr>
            </w:pPr>
            <w:ins w:id="3635" w:author="Kisch, Christian" w:date="2022-02-02T11:37:00Z">
              <w:r>
                <w:rPr>
                  <w:rFonts w:eastAsia="Times New Roman" w:cs="Calibri"/>
                  <w:color w:val="000000"/>
                  <w:lang w:eastAsia="de-DE"/>
                </w:rPr>
                <w:t>14</w:t>
              </w:r>
            </w:ins>
          </w:p>
        </w:tc>
        <w:tc>
          <w:tcPr>
            <w:tcW w:w="2523" w:type="dxa"/>
            <w:shd w:val="clear" w:color="000000" w:fill="auto"/>
            <w:hideMark/>
          </w:tcPr>
          <w:p w14:paraId="2E22772A" w14:textId="3EEBFDED" w:rsidR="001C4741" w:rsidRPr="00CF5477" w:rsidRDefault="001C4741" w:rsidP="001C4741">
            <w:pPr>
              <w:spacing w:before="0" w:after="0" w:line="240" w:lineRule="auto"/>
              <w:rPr>
                <w:ins w:id="3636" w:author="Kisch, Christian" w:date="2022-02-02T11:37:00Z"/>
                <w:rFonts w:eastAsia="Times New Roman" w:cs="Calibri"/>
                <w:color w:val="000000"/>
                <w:lang w:eastAsia="de-DE"/>
              </w:rPr>
            </w:pPr>
            <w:ins w:id="3637"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7B4245DF" w14:textId="77777777" w:rsidR="001C4741" w:rsidRPr="00CF5477" w:rsidRDefault="001C4741" w:rsidP="001C4741">
            <w:pPr>
              <w:spacing w:before="0" w:after="0" w:line="240" w:lineRule="auto"/>
              <w:rPr>
                <w:ins w:id="3638" w:author="Kisch, Christian" w:date="2022-02-02T11:37:00Z"/>
                <w:rFonts w:eastAsia="Times New Roman" w:cs="Calibri"/>
                <w:b/>
                <w:bCs/>
                <w:sz w:val="20"/>
                <w:szCs w:val="20"/>
                <w:lang w:eastAsia="de-DE"/>
              </w:rPr>
            </w:pPr>
            <w:ins w:id="3639" w:author="Kisch, Christian" w:date="2022-02-02T11:37:00Z">
              <w:r w:rsidRPr="00CF5477">
                <w:rPr>
                  <w:rFonts w:eastAsia="Times New Roman" w:cs="Calibri"/>
                  <w:b/>
                  <w:bCs/>
                  <w:sz w:val="20"/>
                  <w:szCs w:val="20"/>
                  <w:lang w:eastAsia="de-DE"/>
                </w:rPr>
                <w:t>Bearbeitungsstatus</w:t>
              </w:r>
            </w:ins>
          </w:p>
        </w:tc>
        <w:tc>
          <w:tcPr>
            <w:tcW w:w="1418" w:type="dxa"/>
            <w:shd w:val="clear" w:color="000000" w:fill="auto"/>
            <w:hideMark/>
          </w:tcPr>
          <w:p w14:paraId="387F6985" w14:textId="64E1A6BC" w:rsidR="001C4741" w:rsidRPr="00CF5477" w:rsidRDefault="001C4741" w:rsidP="001C4741">
            <w:pPr>
              <w:spacing w:before="0" w:after="0" w:line="240" w:lineRule="auto"/>
              <w:jc w:val="center"/>
              <w:rPr>
                <w:ins w:id="3640" w:author="Kisch, Christian" w:date="2022-02-02T11:37:00Z"/>
                <w:rFonts w:eastAsia="Times New Roman" w:cs="Calibri"/>
                <w:sz w:val="20"/>
                <w:szCs w:val="20"/>
                <w:lang w:eastAsia="de-DE"/>
              </w:rPr>
            </w:pPr>
            <w:ins w:id="3641" w:author="Kisch, Christian" w:date="2022-02-07T14:00:00Z">
              <w:r>
                <w:rPr>
                  <w:rFonts w:cs="Calibri"/>
                  <w:sz w:val="20"/>
                  <w:szCs w:val="20"/>
                </w:rPr>
                <w:t>Ja</w:t>
              </w:r>
            </w:ins>
          </w:p>
        </w:tc>
        <w:tc>
          <w:tcPr>
            <w:tcW w:w="992" w:type="dxa"/>
            <w:shd w:val="clear" w:color="000000" w:fill="auto"/>
          </w:tcPr>
          <w:p w14:paraId="0AFFEBF6" w14:textId="6969DC51" w:rsidR="001C4741" w:rsidRPr="00CF5477" w:rsidRDefault="001C4741" w:rsidP="001C4741">
            <w:pPr>
              <w:spacing w:before="0" w:after="0" w:line="240" w:lineRule="auto"/>
              <w:jc w:val="center"/>
              <w:rPr>
                <w:ins w:id="3642" w:author="Kisch, Christian" w:date="2022-02-02T11:37:00Z"/>
                <w:rFonts w:eastAsia="Times New Roman" w:cs="Calibri"/>
                <w:sz w:val="20"/>
                <w:szCs w:val="20"/>
                <w:lang w:eastAsia="de-DE"/>
              </w:rPr>
            </w:pPr>
            <w:ins w:id="3643" w:author="Kisch, Christian" w:date="2022-02-07T14:04:00Z">
              <w:r>
                <w:rPr>
                  <w:rFonts w:cs="Calibri"/>
                  <w:sz w:val="20"/>
                  <w:szCs w:val="20"/>
                </w:rPr>
                <w:t>Ja</w:t>
              </w:r>
            </w:ins>
          </w:p>
        </w:tc>
        <w:tc>
          <w:tcPr>
            <w:tcW w:w="992" w:type="dxa"/>
            <w:shd w:val="clear" w:color="000000" w:fill="auto"/>
            <w:hideMark/>
          </w:tcPr>
          <w:p w14:paraId="170BEB46" w14:textId="7ADFC669" w:rsidR="001C4741" w:rsidRPr="00CF5477" w:rsidRDefault="001C4741" w:rsidP="001C4741">
            <w:pPr>
              <w:spacing w:before="0" w:after="0" w:line="240" w:lineRule="auto"/>
              <w:jc w:val="center"/>
              <w:rPr>
                <w:ins w:id="3644" w:author="Kisch, Christian" w:date="2022-02-02T11:37:00Z"/>
                <w:rFonts w:eastAsia="Times New Roman" w:cs="Calibri"/>
                <w:sz w:val="20"/>
                <w:szCs w:val="20"/>
                <w:lang w:eastAsia="de-DE"/>
              </w:rPr>
            </w:pPr>
            <w:ins w:id="3645" w:author="Kisch, Christian" w:date="2022-02-07T14:09:00Z">
              <w:r>
                <w:rPr>
                  <w:rFonts w:cs="Calibri"/>
                  <w:sz w:val="20"/>
                  <w:szCs w:val="20"/>
                </w:rPr>
                <w:t>x</w:t>
              </w:r>
            </w:ins>
          </w:p>
        </w:tc>
        <w:tc>
          <w:tcPr>
            <w:tcW w:w="1134" w:type="dxa"/>
            <w:shd w:val="clear" w:color="000000" w:fill="auto"/>
            <w:hideMark/>
          </w:tcPr>
          <w:p w14:paraId="3F4DAB08" w14:textId="4AC0EAB2" w:rsidR="001C4741" w:rsidRPr="00CF5477" w:rsidRDefault="001C4741" w:rsidP="001C4741">
            <w:pPr>
              <w:spacing w:before="0" w:after="0" w:line="240" w:lineRule="auto"/>
              <w:jc w:val="center"/>
              <w:rPr>
                <w:ins w:id="3646" w:author="Kisch, Christian" w:date="2022-02-02T11:37:00Z"/>
                <w:rFonts w:eastAsia="Times New Roman" w:cs="Calibri"/>
                <w:sz w:val="20"/>
                <w:szCs w:val="20"/>
                <w:lang w:eastAsia="de-DE"/>
              </w:rPr>
            </w:pPr>
            <w:ins w:id="3647" w:author="Kisch, Christian" w:date="2022-02-07T14:11:00Z">
              <w:r>
                <w:rPr>
                  <w:rFonts w:cs="Calibri"/>
                  <w:sz w:val="20"/>
                  <w:szCs w:val="20"/>
                </w:rPr>
                <w:t>x</w:t>
              </w:r>
            </w:ins>
          </w:p>
        </w:tc>
        <w:tc>
          <w:tcPr>
            <w:tcW w:w="1134" w:type="dxa"/>
            <w:shd w:val="clear" w:color="000000" w:fill="auto"/>
            <w:hideMark/>
          </w:tcPr>
          <w:p w14:paraId="21A71A24" w14:textId="2F5BA5AF" w:rsidR="001C4741" w:rsidRPr="00CF5477" w:rsidRDefault="001C4741" w:rsidP="001C4741">
            <w:pPr>
              <w:spacing w:before="0" w:after="0" w:line="240" w:lineRule="auto"/>
              <w:jc w:val="center"/>
              <w:rPr>
                <w:ins w:id="3648" w:author="Kisch, Christian" w:date="2022-02-02T11:37:00Z"/>
                <w:rFonts w:eastAsia="Times New Roman" w:cs="Calibri"/>
                <w:sz w:val="20"/>
                <w:szCs w:val="20"/>
                <w:lang w:eastAsia="de-DE"/>
              </w:rPr>
            </w:pPr>
            <w:ins w:id="3649" w:author="Kisch, Christian" w:date="2022-02-07T14:14:00Z">
              <w:r>
                <w:rPr>
                  <w:rFonts w:cs="Calibri"/>
                  <w:sz w:val="20"/>
                  <w:szCs w:val="20"/>
                </w:rPr>
                <w:t>x</w:t>
              </w:r>
            </w:ins>
          </w:p>
        </w:tc>
      </w:tr>
      <w:tr w:rsidR="001C4741" w:rsidRPr="00CF5477" w14:paraId="5EFFD4BB" w14:textId="77777777" w:rsidTr="00C15027">
        <w:trPr>
          <w:trHeight w:val="551"/>
          <w:ins w:id="3650" w:author="Kisch, Christian" w:date="2022-02-02T11:37:00Z"/>
        </w:trPr>
        <w:tc>
          <w:tcPr>
            <w:tcW w:w="626" w:type="dxa"/>
            <w:shd w:val="clear" w:color="000000" w:fill="auto"/>
            <w:hideMark/>
          </w:tcPr>
          <w:p w14:paraId="513FB488" w14:textId="77777777" w:rsidR="001C4741" w:rsidRPr="00CF5477" w:rsidRDefault="001C4741" w:rsidP="001C4741">
            <w:pPr>
              <w:spacing w:before="0" w:after="0" w:line="240" w:lineRule="auto"/>
              <w:jc w:val="right"/>
              <w:rPr>
                <w:ins w:id="3651" w:author="Kisch, Christian" w:date="2022-02-02T11:37:00Z"/>
                <w:rFonts w:eastAsia="Times New Roman" w:cs="Calibri"/>
                <w:color w:val="000000"/>
                <w:lang w:eastAsia="de-DE"/>
              </w:rPr>
            </w:pPr>
            <w:ins w:id="3652" w:author="Kisch, Christian" w:date="2022-02-02T11:37:00Z">
              <w:r>
                <w:rPr>
                  <w:rFonts w:eastAsia="Times New Roman" w:cs="Calibri"/>
                  <w:color w:val="000000"/>
                  <w:lang w:eastAsia="de-DE"/>
                </w:rPr>
                <w:t>15</w:t>
              </w:r>
            </w:ins>
          </w:p>
        </w:tc>
        <w:tc>
          <w:tcPr>
            <w:tcW w:w="2523" w:type="dxa"/>
            <w:shd w:val="clear" w:color="000000" w:fill="auto"/>
            <w:hideMark/>
          </w:tcPr>
          <w:p w14:paraId="13FDAEAF" w14:textId="2C32ED1C" w:rsidR="001C4741" w:rsidRPr="00CF5477" w:rsidRDefault="001C4741" w:rsidP="001C4741">
            <w:pPr>
              <w:spacing w:before="0" w:after="0" w:line="240" w:lineRule="auto"/>
              <w:rPr>
                <w:ins w:id="3653" w:author="Kisch, Christian" w:date="2022-02-02T11:37:00Z"/>
                <w:rFonts w:eastAsia="Times New Roman" w:cs="Calibri"/>
                <w:color w:val="000000"/>
                <w:lang w:eastAsia="de-DE"/>
              </w:rPr>
            </w:pPr>
            <w:ins w:id="3654"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06232AEC" w14:textId="77777777" w:rsidR="001C4741" w:rsidRPr="00CF5477" w:rsidRDefault="001C4741" w:rsidP="001C4741">
            <w:pPr>
              <w:spacing w:before="0" w:after="0" w:line="240" w:lineRule="auto"/>
              <w:rPr>
                <w:ins w:id="3655" w:author="Kisch, Christian" w:date="2022-02-02T11:37:00Z"/>
                <w:rFonts w:eastAsia="Times New Roman" w:cs="Calibri"/>
                <w:b/>
                <w:bCs/>
                <w:sz w:val="20"/>
                <w:szCs w:val="20"/>
                <w:lang w:eastAsia="de-DE"/>
              </w:rPr>
            </w:pPr>
            <w:ins w:id="3656" w:author="Kisch, Christian" w:date="2022-02-02T11:37:00Z">
              <w:r w:rsidRPr="00CF5477">
                <w:rPr>
                  <w:rFonts w:eastAsia="Times New Roman" w:cs="Calibri"/>
                  <w:b/>
                  <w:bCs/>
                  <w:sz w:val="20"/>
                  <w:szCs w:val="20"/>
                  <w:lang w:eastAsia="de-DE"/>
                </w:rPr>
                <w:t>Aktenführungsrecht</w:t>
              </w:r>
            </w:ins>
          </w:p>
        </w:tc>
        <w:tc>
          <w:tcPr>
            <w:tcW w:w="1418" w:type="dxa"/>
            <w:shd w:val="clear" w:color="000000" w:fill="auto"/>
            <w:hideMark/>
          </w:tcPr>
          <w:p w14:paraId="0E324DD2" w14:textId="37572BB9" w:rsidR="001C4741" w:rsidRPr="00CF5477" w:rsidRDefault="001C4741" w:rsidP="001C4741">
            <w:pPr>
              <w:spacing w:before="0" w:after="0" w:line="240" w:lineRule="auto"/>
              <w:jc w:val="center"/>
              <w:rPr>
                <w:ins w:id="3657" w:author="Kisch, Christian" w:date="2022-02-02T11:37:00Z"/>
                <w:rFonts w:eastAsia="Times New Roman" w:cs="Calibri"/>
                <w:sz w:val="20"/>
                <w:szCs w:val="20"/>
                <w:lang w:eastAsia="de-DE"/>
              </w:rPr>
            </w:pPr>
            <w:ins w:id="3658" w:author="Kisch, Christian" w:date="2022-02-07T14:00:00Z">
              <w:r>
                <w:rPr>
                  <w:rFonts w:cs="Calibri"/>
                  <w:sz w:val="20"/>
                  <w:szCs w:val="20"/>
                </w:rPr>
                <w:t>Ja</w:t>
              </w:r>
            </w:ins>
          </w:p>
        </w:tc>
        <w:tc>
          <w:tcPr>
            <w:tcW w:w="992" w:type="dxa"/>
            <w:shd w:val="clear" w:color="000000" w:fill="auto"/>
          </w:tcPr>
          <w:p w14:paraId="3AE0199A" w14:textId="3CBD93C6" w:rsidR="001C4741" w:rsidRPr="00CF5477" w:rsidRDefault="001C4741" w:rsidP="001C4741">
            <w:pPr>
              <w:spacing w:before="0" w:after="0" w:line="240" w:lineRule="auto"/>
              <w:jc w:val="center"/>
              <w:rPr>
                <w:ins w:id="3659" w:author="Kisch, Christian" w:date="2022-02-02T11:37:00Z"/>
                <w:rFonts w:eastAsia="Times New Roman" w:cs="Calibri"/>
                <w:sz w:val="20"/>
                <w:szCs w:val="20"/>
                <w:lang w:eastAsia="de-DE"/>
              </w:rPr>
            </w:pPr>
            <w:ins w:id="3660" w:author="Kisch, Christian" w:date="2022-02-07T14:04:00Z">
              <w:r>
                <w:rPr>
                  <w:rFonts w:cs="Calibri"/>
                  <w:sz w:val="20"/>
                  <w:szCs w:val="20"/>
                </w:rPr>
                <w:t>Nein</w:t>
              </w:r>
            </w:ins>
          </w:p>
        </w:tc>
        <w:tc>
          <w:tcPr>
            <w:tcW w:w="992" w:type="dxa"/>
            <w:shd w:val="clear" w:color="000000" w:fill="auto"/>
            <w:hideMark/>
          </w:tcPr>
          <w:p w14:paraId="4242F825" w14:textId="1E1FAF04" w:rsidR="001C4741" w:rsidRPr="00CF5477" w:rsidRDefault="001C4741" w:rsidP="001C4741">
            <w:pPr>
              <w:spacing w:before="0" w:after="0" w:line="240" w:lineRule="auto"/>
              <w:jc w:val="center"/>
              <w:rPr>
                <w:ins w:id="3661" w:author="Kisch, Christian" w:date="2022-02-02T11:37:00Z"/>
                <w:rFonts w:eastAsia="Times New Roman" w:cs="Calibri"/>
                <w:sz w:val="20"/>
                <w:szCs w:val="20"/>
                <w:lang w:eastAsia="de-DE"/>
              </w:rPr>
            </w:pPr>
            <w:ins w:id="3662" w:author="Kisch, Christian" w:date="2022-02-07T14:09:00Z">
              <w:r>
                <w:rPr>
                  <w:rFonts w:cs="Calibri"/>
                  <w:sz w:val="20"/>
                  <w:szCs w:val="20"/>
                </w:rPr>
                <w:t>Nein</w:t>
              </w:r>
            </w:ins>
          </w:p>
        </w:tc>
        <w:tc>
          <w:tcPr>
            <w:tcW w:w="1134" w:type="dxa"/>
            <w:shd w:val="clear" w:color="000000" w:fill="auto"/>
            <w:hideMark/>
          </w:tcPr>
          <w:p w14:paraId="1E367D0F" w14:textId="0AB36D60" w:rsidR="001C4741" w:rsidRPr="00CF5477" w:rsidRDefault="001C4741" w:rsidP="001C4741">
            <w:pPr>
              <w:spacing w:before="0" w:after="0" w:line="240" w:lineRule="auto"/>
              <w:jc w:val="center"/>
              <w:rPr>
                <w:ins w:id="3663" w:author="Kisch, Christian" w:date="2022-02-02T11:37:00Z"/>
                <w:rFonts w:eastAsia="Times New Roman" w:cs="Calibri"/>
                <w:sz w:val="20"/>
                <w:szCs w:val="20"/>
                <w:lang w:eastAsia="de-DE"/>
              </w:rPr>
            </w:pPr>
            <w:ins w:id="3664" w:author="Kisch, Christian" w:date="2022-02-07T14:11:00Z">
              <w:r>
                <w:rPr>
                  <w:rFonts w:cs="Calibri"/>
                  <w:sz w:val="20"/>
                  <w:szCs w:val="20"/>
                </w:rPr>
                <w:t>Nein</w:t>
              </w:r>
            </w:ins>
          </w:p>
        </w:tc>
        <w:tc>
          <w:tcPr>
            <w:tcW w:w="1134" w:type="dxa"/>
            <w:shd w:val="clear" w:color="000000" w:fill="auto"/>
            <w:hideMark/>
          </w:tcPr>
          <w:p w14:paraId="2B686538" w14:textId="379E4B6A" w:rsidR="001C4741" w:rsidRPr="00CF5477" w:rsidRDefault="001C4741" w:rsidP="001C4741">
            <w:pPr>
              <w:spacing w:before="0" w:after="0" w:line="240" w:lineRule="auto"/>
              <w:jc w:val="center"/>
              <w:rPr>
                <w:ins w:id="3665" w:author="Kisch, Christian" w:date="2022-02-02T11:37:00Z"/>
                <w:rFonts w:eastAsia="Times New Roman" w:cs="Calibri"/>
                <w:sz w:val="20"/>
                <w:szCs w:val="20"/>
                <w:lang w:eastAsia="de-DE"/>
              </w:rPr>
            </w:pPr>
            <w:ins w:id="3666" w:author="Kisch, Christian" w:date="2022-02-07T14:14:00Z">
              <w:r>
                <w:rPr>
                  <w:rFonts w:cs="Calibri"/>
                  <w:sz w:val="20"/>
                  <w:szCs w:val="20"/>
                </w:rPr>
                <w:t>x</w:t>
              </w:r>
            </w:ins>
          </w:p>
        </w:tc>
      </w:tr>
      <w:tr w:rsidR="001C4741" w:rsidRPr="00CF5477" w14:paraId="20189554" w14:textId="77777777" w:rsidTr="00C15027">
        <w:trPr>
          <w:trHeight w:val="551"/>
          <w:ins w:id="3667" w:author="Kisch, Christian" w:date="2022-02-02T11:37:00Z"/>
        </w:trPr>
        <w:tc>
          <w:tcPr>
            <w:tcW w:w="626" w:type="dxa"/>
            <w:shd w:val="clear" w:color="000000" w:fill="auto"/>
            <w:hideMark/>
          </w:tcPr>
          <w:p w14:paraId="1790FD67" w14:textId="77777777" w:rsidR="001C4741" w:rsidRPr="00CF5477" w:rsidRDefault="001C4741" w:rsidP="001C4741">
            <w:pPr>
              <w:spacing w:before="0" w:after="0" w:line="240" w:lineRule="auto"/>
              <w:jc w:val="right"/>
              <w:rPr>
                <w:ins w:id="3668" w:author="Kisch, Christian" w:date="2022-02-02T11:37:00Z"/>
                <w:rFonts w:eastAsia="Times New Roman" w:cs="Calibri"/>
                <w:color w:val="000000"/>
                <w:lang w:eastAsia="de-DE"/>
              </w:rPr>
            </w:pPr>
            <w:ins w:id="3669" w:author="Kisch, Christian" w:date="2022-02-02T11:37:00Z">
              <w:r>
                <w:rPr>
                  <w:rFonts w:eastAsia="Times New Roman" w:cs="Calibri"/>
                  <w:color w:val="000000"/>
                  <w:lang w:eastAsia="de-DE"/>
                </w:rPr>
                <w:t>16</w:t>
              </w:r>
            </w:ins>
          </w:p>
        </w:tc>
        <w:tc>
          <w:tcPr>
            <w:tcW w:w="2523" w:type="dxa"/>
            <w:shd w:val="clear" w:color="000000" w:fill="auto"/>
            <w:hideMark/>
          </w:tcPr>
          <w:p w14:paraId="30560860" w14:textId="0C32378A" w:rsidR="001C4741" w:rsidRPr="00CF5477" w:rsidRDefault="001C4741" w:rsidP="001C4741">
            <w:pPr>
              <w:spacing w:before="0" w:after="0" w:line="240" w:lineRule="auto"/>
              <w:rPr>
                <w:ins w:id="3670" w:author="Kisch, Christian" w:date="2022-02-02T11:37:00Z"/>
                <w:rFonts w:eastAsia="Times New Roman" w:cs="Calibri"/>
                <w:color w:val="000000"/>
                <w:lang w:eastAsia="de-DE"/>
              </w:rPr>
            </w:pPr>
            <w:ins w:id="3671"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F8C07F0" w14:textId="77777777" w:rsidR="001C4741" w:rsidRPr="00CF5477" w:rsidRDefault="001C4741" w:rsidP="001C4741">
            <w:pPr>
              <w:spacing w:before="0" w:after="0" w:line="240" w:lineRule="auto"/>
              <w:rPr>
                <w:ins w:id="3672" w:author="Kisch, Christian" w:date="2022-02-02T11:37:00Z"/>
                <w:rFonts w:eastAsia="Times New Roman" w:cs="Calibri"/>
                <w:b/>
                <w:bCs/>
                <w:sz w:val="20"/>
                <w:szCs w:val="20"/>
                <w:lang w:eastAsia="de-DE"/>
              </w:rPr>
            </w:pPr>
            <w:ins w:id="3673" w:author="Kisch, Christian" w:date="2022-02-02T11:37:00Z">
              <w:r w:rsidRPr="00CF5477">
                <w:rPr>
                  <w:rFonts w:eastAsia="Times New Roman" w:cs="Calibri"/>
                  <w:b/>
                  <w:bCs/>
                  <w:sz w:val="20"/>
                  <w:szCs w:val="20"/>
                  <w:lang w:eastAsia="de-DE"/>
                </w:rPr>
                <w:t>Metadaten zum Verfahren</w:t>
              </w:r>
            </w:ins>
          </w:p>
        </w:tc>
        <w:tc>
          <w:tcPr>
            <w:tcW w:w="1418" w:type="dxa"/>
            <w:shd w:val="clear" w:color="000000" w:fill="auto"/>
            <w:hideMark/>
          </w:tcPr>
          <w:p w14:paraId="6A1983D0" w14:textId="609A35DE" w:rsidR="001C4741" w:rsidRPr="00CF5477" w:rsidRDefault="001C4741" w:rsidP="001C4741">
            <w:pPr>
              <w:spacing w:before="0" w:after="0" w:line="240" w:lineRule="auto"/>
              <w:jc w:val="center"/>
              <w:rPr>
                <w:ins w:id="3674" w:author="Kisch, Christian" w:date="2022-02-02T11:37:00Z"/>
                <w:rFonts w:eastAsia="Times New Roman" w:cs="Calibri"/>
                <w:sz w:val="20"/>
                <w:szCs w:val="20"/>
                <w:lang w:eastAsia="de-DE"/>
              </w:rPr>
            </w:pPr>
            <w:ins w:id="3675" w:author="Kisch, Christian" w:date="2022-02-07T14:00:00Z">
              <w:r>
                <w:rPr>
                  <w:rFonts w:cs="Calibri"/>
                  <w:sz w:val="20"/>
                  <w:szCs w:val="20"/>
                </w:rPr>
                <w:t>Ja</w:t>
              </w:r>
            </w:ins>
          </w:p>
        </w:tc>
        <w:tc>
          <w:tcPr>
            <w:tcW w:w="992" w:type="dxa"/>
            <w:shd w:val="clear" w:color="000000" w:fill="auto"/>
          </w:tcPr>
          <w:p w14:paraId="6FE2A5B1" w14:textId="1D74EAD6" w:rsidR="001C4741" w:rsidRPr="00CF5477" w:rsidRDefault="001C4741" w:rsidP="001C4741">
            <w:pPr>
              <w:spacing w:before="0" w:after="0" w:line="240" w:lineRule="auto"/>
              <w:jc w:val="center"/>
              <w:rPr>
                <w:ins w:id="3676" w:author="Kisch, Christian" w:date="2022-02-02T11:37:00Z"/>
                <w:rFonts w:eastAsia="Times New Roman" w:cs="Calibri"/>
                <w:sz w:val="20"/>
                <w:szCs w:val="20"/>
                <w:lang w:eastAsia="de-DE"/>
              </w:rPr>
            </w:pPr>
            <w:ins w:id="3677" w:author="Kisch, Christian" w:date="2022-02-07T14:04:00Z">
              <w:r>
                <w:rPr>
                  <w:rFonts w:cs="Calibri"/>
                  <w:sz w:val="20"/>
                  <w:szCs w:val="20"/>
                </w:rPr>
                <w:t>Ja</w:t>
              </w:r>
            </w:ins>
          </w:p>
        </w:tc>
        <w:tc>
          <w:tcPr>
            <w:tcW w:w="992" w:type="dxa"/>
            <w:shd w:val="clear" w:color="000000" w:fill="auto"/>
            <w:hideMark/>
          </w:tcPr>
          <w:p w14:paraId="64FB5D0D" w14:textId="04328135" w:rsidR="001C4741" w:rsidRPr="00CF5477" w:rsidRDefault="001C4741" w:rsidP="001C4741">
            <w:pPr>
              <w:spacing w:before="0" w:after="0" w:line="240" w:lineRule="auto"/>
              <w:jc w:val="center"/>
              <w:rPr>
                <w:ins w:id="3678" w:author="Kisch, Christian" w:date="2022-02-02T11:37:00Z"/>
                <w:rFonts w:eastAsia="Times New Roman" w:cs="Calibri"/>
                <w:sz w:val="20"/>
                <w:szCs w:val="20"/>
                <w:lang w:eastAsia="de-DE"/>
              </w:rPr>
            </w:pPr>
            <w:ins w:id="3679" w:author="Kisch, Christian" w:date="2022-02-07T14:09:00Z">
              <w:r>
                <w:rPr>
                  <w:rFonts w:cs="Calibri"/>
                  <w:sz w:val="20"/>
                  <w:szCs w:val="20"/>
                </w:rPr>
                <w:t>Ja</w:t>
              </w:r>
            </w:ins>
          </w:p>
        </w:tc>
        <w:tc>
          <w:tcPr>
            <w:tcW w:w="1134" w:type="dxa"/>
            <w:shd w:val="clear" w:color="000000" w:fill="auto"/>
            <w:hideMark/>
          </w:tcPr>
          <w:p w14:paraId="1A2DAF57" w14:textId="2AAE7FF2" w:rsidR="001C4741" w:rsidRPr="00CF5477" w:rsidRDefault="001C4741" w:rsidP="001C4741">
            <w:pPr>
              <w:spacing w:before="0" w:after="0" w:line="240" w:lineRule="auto"/>
              <w:jc w:val="center"/>
              <w:rPr>
                <w:ins w:id="3680" w:author="Kisch, Christian" w:date="2022-02-02T11:37:00Z"/>
                <w:rFonts w:eastAsia="Times New Roman" w:cs="Calibri"/>
                <w:sz w:val="20"/>
                <w:szCs w:val="20"/>
                <w:lang w:eastAsia="de-DE"/>
              </w:rPr>
            </w:pPr>
            <w:ins w:id="3681" w:author="Kisch, Christian" w:date="2022-02-07T14:11:00Z">
              <w:r>
                <w:rPr>
                  <w:rFonts w:cs="Calibri"/>
                  <w:sz w:val="20"/>
                  <w:szCs w:val="20"/>
                </w:rPr>
                <w:t>x</w:t>
              </w:r>
            </w:ins>
          </w:p>
        </w:tc>
        <w:tc>
          <w:tcPr>
            <w:tcW w:w="1134" w:type="dxa"/>
            <w:shd w:val="clear" w:color="000000" w:fill="auto"/>
            <w:hideMark/>
          </w:tcPr>
          <w:p w14:paraId="65AC5A7F" w14:textId="343A4C9A" w:rsidR="001C4741" w:rsidRPr="00CF5477" w:rsidRDefault="001C4741" w:rsidP="001C4741">
            <w:pPr>
              <w:spacing w:before="0" w:after="0" w:line="240" w:lineRule="auto"/>
              <w:jc w:val="center"/>
              <w:rPr>
                <w:ins w:id="3682" w:author="Kisch, Christian" w:date="2022-02-02T11:37:00Z"/>
                <w:rFonts w:eastAsia="Times New Roman" w:cs="Calibri"/>
                <w:sz w:val="20"/>
                <w:szCs w:val="20"/>
                <w:lang w:eastAsia="de-DE"/>
              </w:rPr>
            </w:pPr>
            <w:ins w:id="3683" w:author="Kisch, Christian" w:date="2022-02-07T14:14:00Z">
              <w:r>
                <w:rPr>
                  <w:rFonts w:cs="Calibri"/>
                  <w:sz w:val="20"/>
                  <w:szCs w:val="20"/>
                </w:rPr>
                <w:t>x</w:t>
              </w:r>
            </w:ins>
          </w:p>
        </w:tc>
      </w:tr>
      <w:tr w:rsidR="001C4741" w:rsidRPr="00CF5477" w14:paraId="78AD664D" w14:textId="77777777" w:rsidTr="00C15027">
        <w:trPr>
          <w:trHeight w:val="525"/>
          <w:ins w:id="3684" w:author="Kisch, Christian" w:date="2022-02-02T11:37:00Z"/>
        </w:trPr>
        <w:tc>
          <w:tcPr>
            <w:tcW w:w="626" w:type="dxa"/>
            <w:shd w:val="clear" w:color="000000" w:fill="auto"/>
            <w:hideMark/>
          </w:tcPr>
          <w:p w14:paraId="6A256D29" w14:textId="77777777" w:rsidR="001C4741" w:rsidRPr="00CF5477" w:rsidRDefault="001C4741" w:rsidP="001C4741">
            <w:pPr>
              <w:spacing w:before="0" w:after="0" w:line="240" w:lineRule="auto"/>
              <w:jc w:val="right"/>
              <w:rPr>
                <w:ins w:id="3685" w:author="Kisch, Christian" w:date="2022-02-02T11:37:00Z"/>
                <w:rFonts w:eastAsia="Times New Roman" w:cs="Calibri"/>
                <w:color w:val="000000"/>
                <w:lang w:eastAsia="de-DE"/>
              </w:rPr>
            </w:pPr>
            <w:ins w:id="3686" w:author="Kisch, Christian" w:date="2022-02-02T11:37:00Z">
              <w:r>
                <w:rPr>
                  <w:rFonts w:eastAsia="Times New Roman" w:cs="Calibri"/>
                  <w:color w:val="000000"/>
                  <w:lang w:eastAsia="de-DE"/>
                </w:rPr>
                <w:t>17</w:t>
              </w:r>
            </w:ins>
          </w:p>
        </w:tc>
        <w:tc>
          <w:tcPr>
            <w:tcW w:w="2523" w:type="dxa"/>
            <w:shd w:val="clear" w:color="000000" w:fill="auto"/>
            <w:hideMark/>
          </w:tcPr>
          <w:p w14:paraId="38D9C032" w14:textId="287F29CD" w:rsidR="001C4741" w:rsidRPr="00CF5477" w:rsidRDefault="001C4741" w:rsidP="001C4741">
            <w:pPr>
              <w:spacing w:before="0" w:after="0" w:line="240" w:lineRule="auto"/>
              <w:rPr>
                <w:ins w:id="3687" w:author="Kisch, Christian" w:date="2022-02-02T11:37:00Z"/>
                <w:rFonts w:eastAsia="Times New Roman" w:cs="Calibri"/>
                <w:color w:val="000000"/>
                <w:lang w:eastAsia="de-DE"/>
              </w:rPr>
            </w:pPr>
            <w:ins w:id="3688"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14AF1323" w14:textId="77777777" w:rsidR="001C4741" w:rsidRPr="00CF5477" w:rsidRDefault="001C4741" w:rsidP="001C4741">
            <w:pPr>
              <w:spacing w:before="0" w:after="0" w:line="240" w:lineRule="auto"/>
              <w:rPr>
                <w:ins w:id="3689" w:author="Kisch, Christian" w:date="2022-02-02T11:37:00Z"/>
                <w:rFonts w:eastAsia="Times New Roman" w:cs="Calibri"/>
                <w:b/>
                <w:bCs/>
                <w:sz w:val="20"/>
                <w:szCs w:val="20"/>
                <w:lang w:eastAsia="de-DE"/>
              </w:rPr>
            </w:pPr>
            <w:ins w:id="3690" w:author="Kisch, Christian" w:date="2022-02-02T11:37:00Z">
              <w:r w:rsidRPr="00CF5477">
                <w:rPr>
                  <w:rFonts w:eastAsia="Times New Roman" w:cs="Calibri"/>
                  <w:b/>
                  <w:bCs/>
                  <w:sz w:val="20"/>
                  <w:szCs w:val="20"/>
                  <w:lang w:eastAsia="de-DE"/>
                </w:rPr>
                <w:t>Verfahrenshistorie</w:t>
              </w:r>
            </w:ins>
          </w:p>
        </w:tc>
        <w:tc>
          <w:tcPr>
            <w:tcW w:w="1418" w:type="dxa"/>
            <w:shd w:val="clear" w:color="000000" w:fill="auto"/>
            <w:hideMark/>
          </w:tcPr>
          <w:p w14:paraId="1B7DD872" w14:textId="134F1024" w:rsidR="001C4741" w:rsidRPr="00CF5477" w:rsidRDefault="001C4741" w:rsidP="001C4741">
            <w:pPr>
              <w:spacing w:before="0" w:after="0" w:line="240" w:lineRule="auto"/>
              <w:jc w:val="center"/>
              <w:rPr>
                <w:ins w:id="3691" w:author="Kisch, Christian" w:date="2022-02-02T11:37:00Z"/>
                <w:rFonts w:eastAsia="Times New Roman" w:cs="Calibri"/>
                <w:sz w:val="20"/>
                <w:szCs w:val="20"/>
                <w:lang w:eastAsia="de-DE"/>
              </w:rPr>
            </w:pPr>
            <w:ins w:id="3692" w:author="Kisch, Christian" w:date="2022-02-07T14:00:00Z">
              <w:r>
                <w:rPr>
                  <w:rFonts w:cs="Calibri"/>
                  <w:sz w:val="20"/>
                  <w:szCs w:val="20"/>
                </w:rPr>
                <w:t>Ja</w:t>
              </w:r>
            </w:ins>
          </w:p>
        </w:tc>
        <w:tc>
          <w:tcPr>
            <w:tcW w:w="992" w:type="dxa"/>
            <w:shd w:val="clear" w:color="000000" w:fill="auto"/>
          </w:tcPr>
          <w:p w14:paraId="45E53FC4" w14:textId="272D20A1" w:rsidR="001C4741" w:rsidRPr="00CF5477" w:rsidRDefault="001C4741" w:rsidP="001C4741">
            <w:pPr>
              <w:spacing w:before="0" w:after="0" w:line="240" w:lineRule="auto"/>
              <w:jc w:val="center"/>
              <w:rPr>
                <w:ins w:id="3693" w:author="Kisch, Christian" w:date="2022-02-02T11:37:00Z"/>
                <w:rFonts w:eastAsia="Times New Roman" w:cs="Calibri"/>
                <w:sz w:val="20"/>
                <w:szCs w:val="20"/>
                <w:lang w:eastAsia="de-DE"/>
              </w:rPr>
            </w:pPr>
            <w:ins w:id="3694" w:author="Kisch, Christian" w:date="2022-02-07T14:04:00Z">
              <w:r>
                <w:rPr>
                  <w:rFonts w:cs="Calibri"/>
                  <w:sz w:val="20"/>
                  <w:szCs w:val="20"/>
                </w:rPr>
                <w:t>Nein</w:t>
              </w:r>
            </w:ins>
          </w:p>
        </w:tc>
        <w:tc>
          <w:tcPr>
            <w:tcW w:w="992" w:type="dxa"/>
            <w:shd w:val="clear" w:color="000000" w:fill="auto"/>
            <w:hideMark/>
          </w:tcPr>
          <w:p w14:paraId="06CC1E72" w14:textId="54358801" w:rsidR="001C4741" w:rsidRPr="00CF5477" w:rsidRDefault="001C4741" w:rsidP="001C4741">
            <w:pPr>
              <w:spacing w:before="0" w:after="0" w:line="240" w:lineRule="auto"/>
              <w:jc w:val="center"/>
              <w:rPr>
                <w:ins w:id="3695" w:author="Kisch, Christian" w:date="2022-02-02T11:37:00Z"/>
                <w:rFonts w:eastAsia="Times New Roman" w:cs="Calibri"/>
                <w:sz w:val="20"/>
                <w:szCs w:val="20"/>
                <w:lang w:eastAsia="de-DE"/>
              </w:rPr>
            </w:pPr>
            <w:ins w:id="3696" w:author="Kisch, Christian" w:date="2022-02-07T14:09:00Z">
              <w:r>
                <w:rPr>
                  <w:rFonts w:cs="Calibri"/>
                  <w:sz w:val="20"/>
                  <w:szCs w:val="20"/>
                </w:rPr>
                <w:t>Nein</w:t>
              </w:r>
            </w:ins>
          </w:p>
        </w:tc>
        <w:tc>
          <w:tcPr>
            <w:tcW w:w="1134" w:type="dxa"/>
            <w:shd w:val="clear" w:color="000000" w:fill="auto"/>
            <w:hideMark/>
          </w:tcPr>
          <w:p w14:paraId="5FB89F87" w14:textId="5CF76A96" w:rsidR="001C4741" w:rsidRPr="00CF5477" w:rsidRDefault="001C4741" w:rsidP="001C4741">
            <w:pPr>
              <w:spacing w:before="0" w:after="0" w:line="240" w:lineRule="auto"/>
              <w:jc w:val="center"/>
              <w:rPr>
                <w:ins w:id="3697" w:author="Kisch, Christian" w:date="2022-02-02T11:37:00Z"/>
                <w:rFonts w:eastAsia="Times New Roman" w:cs="Calibri"/>
                <w:sz w:val="20"/>
                <w:szCs w:val="20"/>
                <w:lang w:eastAsia="de-DE"/>
              </w:rPr>
            </w:pPr>
            <w:ins w:id="3698" w:author="Kisch, Christian" w:date="2022-02-07T14:11:00Z">
              <w:r>
                <w:rPr>
                  <w:rFonts w:cs="Calibri"/>
                  <w:sz w:val="20"/>
                  <w:szCs w:val="20"/>
                </w:rPr>
                <w:t>x</w:t>
              </w:r>
            </w:ins>
          </w:p>
        </w:tc>
        <w:tc>
          <w:tcPr>
            <w:tcW w:w="1134" w:type="dxa"/>
            <w:shd w:val="clear" w:color="000000" w:fill="auto"/>
            <w:hideMark/>
          </w:tcPr>
          <w:p w14:paraId="48CCED03" w14:textId="0BDD5A7B" w:rsidR="001C4741" w:rsidRPr="00CF5477" w:rsidRDefault="001C4741" w:rsidP="001C4741">
            <w:pPr>
              <w:spacing w:before="0" w:after="0" w:line="240" w:lineRule="auto"/>
              <w:jc w:val="center"/>
              <w:rPr>
                <w:ins w:id="3699" w:author="Kisch, Christian" w:date="2022-02-02T11:37:00Z"/>
                <w:rFonts w:eastAsia="Times New Roman" w:cs="Calibri"/>
                <w:sz w:val="20"/>
                <w:szCs w:val="20"/>
                <w:lang w:eastAsia="de-DE"/>
              </w:rPr>
            </w:pPr>
            <w:ins w:id="3700" w:author="Kisch, Christian" w:date="2022-02-07T14:14:00Z">
              <w:r>
                <w:rPr>
                  <w:rFonts w:cs="Calibri"/>
                  <w:sz w:val="20"/>
                  <w:szCs w:val="20"/>
                </w:rPr>
                <w:t>x</w:t>
              </w:r>
            </w:ins>
          </w:p>
        </w:tc>
      </w:tr>
      <w:tr w:rsidR="001C4741" w:rsidRPr="00CF5477" w14:paraId="76C83B67" w14:textId="77777777" w:rsidTr="00C15027">
        <w:trPr>
          <w:trHeight w:val="432"/>
          <w:ins w:id="3701" w:author="Kisch, Christian" w:date="2022-02-02T11:37:00Z"/>
        </w:trPr>
        <w:tc>
          <w:tcPr>
            <w:tcW w:w="626" w:type="dxa"/>
            <w:shd w:val="clear" w:color="000000" w:fill="auto"/>
            <w:hideMark/>
          </w:tcPr>
          <w:p w14:paraId="2F3A8C7D" w14:textId="77777777" w:rsidR="001C4741" w:rsidRPr="00CF5477" w:rsidRDefault="001C4741" w:rsidP="001C4741">
            <w:pPr>
              <w:spacing w:before="0" w:after="0" w:line="240" w:lineRule="auto"/>
              <w:jc w:val="right"/>
              <w:rPr>
                <w:ins w:id="3702" w:author="Kisch, Christian" w:date="2022-02-02T11:37:00Z"/>
                <w:rFonts w:eastAsia="Times New Roman" w:cs="Calibri"/>
                <w:color w:val="000000"/>
                <w:lang w:eastAsia="de-DE"/>
              </w:rPr>
            </w:pPr>
            <w:ins w:id="3703" w:author="Kisch, Christian" w:date="2022-02-02T11:37:00Z">
              <w:r>
                <w:rPr>
                  <w:rFonts w:eastAsia="Times New Roman" w:cs="Calibri"/>
                  <w:color w:val="000000"/>
                  <w:lang w:eastAsia="de-DE"/>
                </w:rPr>
                <w:t>18</w:t>
              </w:r>
            </w:ins>
          </w:p>
        </w:tc>
        <w:tc>
          <w:tcPr>
            <w:tcW w:w="2523" w:type="dxa"/>
            <w:shd w:val="clear" w:color="000000" w:fill="auto"/>
            <w:hideMark/>
          </w:tcPr>
          <w:p w14:paraId="742C5C44" w14:textId="53DD7CA9" w:rsidR="001C4741" w:rsidRPr="00CF5477" w:rsidRDefault="001C4741" w:rsidP="001C4741">
            <w:pPr>
              <w:spacing w:before="0" w:after="0" w:line="240" w:lineRule="auto"/>
              <w:rPr>
                <w:ins w:id="3704" w:author="Kisch, Christian" w:date="2022-02-02T11:37:00Z"/>
                <w:rFonts w:eastAsia="Times New Roman" w:cs="Calibri"/>
                <w:color w:val="000000"/>
                <w:lang w:eastAsia="de-DE"/>
              </w:rPr>
            </w:pPr>
            <w:ins w:id="3705"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4DC9A22" w14:textId="77777777" w:rsidR="001C4741" w:rsidRPr="00CF5477" w:rsidRDefault="001C4741" w:rsidP="001C4741">
            <w:pPr>
              <w:spacing w:before="0" w:after="0" w:line="240" w:lineRule="auto"/>
              <w:rPr>
                <w:ins w:id="3706" w:author="Kisch, Christian" w:date="2022-02-02T11:37:00Z"/>
                <w:rFonts w:eastAsia="Times New Roman" w:cs="Calibri"/>
                <w:b/>
                <w:bCs/>
                <w:sz w:val="20"/>
                <w:szCs w:val="20"/>
                <w:lang w:eastAsia="de-DE"/>
              </w:rPr>
            </w:pPr>
            <w:ins w:id="3707" w:author="Kisch, Christian" w:date="2022-02-02T11:37:00Z">
              <w:r w:rsidRPr="00CF5477">
                <w:rPr>
                  <w:rFonts w:eastAsia="Times New Roman" w:cs="Calibri"/>
                  <w:b/>
                  <w:bCs/>
                  <w:sz w:val="20"/>
                  <w:szCs w:val="20"/>
                  <w:lang w:eastAsia="de-DE"/>
                </w:rPr>
                <w:t>Ordner</w:t>
              </w:r>
            </w:ins>
          </w:p>
        </w:tc>
        <w:tc>
          <w:tcPr>
            <w:tcW w:w="1418" w:type="dxa"/>
            <w:shd w:val="clear" w:color="000000" w:fill="auto"/>
            <w:hideMark/>
          </w:tcPr>
          <w:p w14:paraId="7E11E6E2" w14:textId="1AC62321" w:rsidR="001C4741" w:rsidRPr="00CF5477" w:rsidRDefault="001C4741" w:rsidP="001C4741">
            <w:pPr>
              <w:spacing w:before="0" w:after="0" w:line="240" w:lineRule="auto"/>
              <w:jc w:val="center"/>
              <w:rPr>
                <w:ins w:id="3708" w:author="Kisch, Christian" w:date="2022-02-02T11:37:00Z"/>
                <w:rFonts w:eastAsia="Times New Roman" w:cs="Calibri"/>
                <w:sz w:val="20"/>
                <w:szCs w:val="20"/>
                <w:lang w:eastAsia="de-DE"/>
              </w:rPr>
            </w:pPr>
            <w:ins w:id="3709" w:author="Kisch, Christian" w:date="2022-02-07T14:00:00Z">
              <w:r>
                <w:rPr>
                  <w:rFonts w:cs="Calibri"/>
                  <w:sz w:val="20"/>
                  <w:szCs w:val="20"/>
                </w:rPr>
                <w:t>Ja</w:t>
              </w:r>
            </w:ins>
          </w:p>
        </w:tc>
        <w:tc>
          <w:tcPr>
            <w:tcW w:w="992" w:type="dxa"/>
            <w:shd w:val="clear" w:color="000000" w:fill="auto"/>
          </w:tcPr>
          <w:p w14:paraId="0FD378D2" w14:textId="65C6D04D" w:rsidR="001C4741" w:rsidRPr="00CF5477" w:rsidRDefault="001C4741" w:rsidP="001C4741">
            <w:pPr>
              <w:spacing w:before="0" w:after="0" w:line="240" w:lineRule="auto"/>
              <w:jc w:val="center"/>
              <w:rPr>
                <w:ins w:id="3710" w:author="Kisch, Christian" w:date="2022-02-02T11:37:00Z"/>
                <w:rFonts w:eastAsia="Times New Roman" w:cs="Calibri"/>
                <w:sz w:val="20"/>
                <w:szCs w:val="20"/>
                <w:lang w:eastAsia="de-DE"/>
              </w:rPr>
            </w:pPr>
            <w:ins w:id="3711" w:author="Kisch, Christian" w:date="2022-02-07T14:04:00Z">
              <w:r>
                <w:rPr>
                  <w:rFonts w:cs="Calibri"/>
                  <w:sz w:val="20"/>
                  <w:szCs w:val="20"/>
                </w:rPr>
                <w:t>Ja</w:t>
              </w:r>
            </w:ins>
          </w:p>
        </w:tc>
        <w:tc>
          <w:tcPr>
            <w:tcW w:w="992" w:type="dxa"/>
            <w:shd w:val="clear" w:color="000000" w:fill="auto"/>
            <w:hideMark/>
          </w:tcPr>
          <w:p w14:paraId="3ECEC890" w14:textId="78D2DDD6" w:rsidR="001C4741" w:rsidRPr="00CF5477" w:rsidRDefault="001C4741" w:rsidP="001C4741">
            <w:pPr>
              <w:spacing w:before="0" w:after="0" w:line="240" w:lineRule="auto"/>
              <w:jc w:val="center"/>
              <w:rPr>
                <w:ins w:id="3712" w:author="Kisch, Christian" w:date="2022-02-02T11:37:00Z"/>
                <w:rFonts w:eastAsia="Times New Roman" w:cs="Calibri"/>
                <w:sz w:val="20"/>
                <w:szCs w:val="20"/>
                <w:lang w:eastAsia="de-DE"/>
              </w:rPr>
            </w:pPr>
            <w:ins w:id="3713" w:author="Kisch, Christian" w:date="2022-02-07T14:09:00Z">
              <w:r>
                <w:rPr>
                  <w:rFonts w:cs="Calibri"/>
                  <w:sz w:val="20"/>
                  <w:szCs w:val="20"/>
                </w:rPr>
                <w:t>Ja</w:t>
              </w:r>
            </w:ins>
          </w:p>
        </w:tc>
        <w:tc>
          <w:tcPr>
            <w:tcW w:w="1134" w:type="dxa"/>
            <w:shd w:val="clear" w:color="000000" w:fill="auto"/>
            <w:hideMark/>
          </w:tcPr>
          <w:p w14:paraId="1DF0FF9A" w14:textId="7680434B" w:rsidR="001C4741" w:rsidRPr="00CF5477" w:rsidRDefault="001C4741" w:rsidP="001C4741">
            <w:pPr>
              <w:spacing w:before="0" w:after="0" w:line="240" w:lineRule="auto"/>
              <w:jc w:val="center"/>
              <w:rPr>
                <w:ins w:id="3714" w:author="Kisch, Christian" w:date="2022-02-02T11:37:00Z"/>
                <w:rFonts w:eastAsia="Times New Roman" w:cs="Calibri"/>
                <w:sz w:val="20"/>
                <w:szCs w:val="20"/>
                <w:lang w:eastAsia="de-DE"/>
              </w:rPr>
            </w:pPr>
            <w:ins w:id="3715" w:author="Kisch, Christian" w:date="2022-02-07T14:11:00Z">
              <w:r>
                <w:rPr>
                  <w:rFonts w:cs="Calibri"/>
                  <w:sz w:val="20"/>
                  <w:szCs w:val="20"/>
                </w:rPr>
                <w:t>x</w:t>
              </w:r>
            </w:ins>
          </w:p>
        </w:tc>
        <w:tc>
          <w:tcPr>
            <w:tcW w:w="1134" w:type="dxa"/>
            <w:shd w:val="clear" w:color="000000" w:fill="auto"/>
            <w:hideMark/>
          </w:tcPr>
          <w:p w14:paraId="418A6EC4" w14:textId="76755D05" w:rsidR="001C4741" w:rsidRPr="00CF5477" w:rsidRDefault="001C4741" w:rsidP="001C4741">
            <w:pPr>
              <w:spacing w:before="0" w:after="0" w:line="240" w:lineRule="auto"/>
              <w:jc w:val="center"/>
              <w:rPr>
                <w:ins w:id="3716" w:author="Kisch, Christian" w:date="2022-02-02T11:37:00Z"/>
                <w:rFonts w:eastAsia="Times New Roman" w:cs="Calibri"/>
                <w:sz w:val="20"/>
                <w:szCs w:val="20"/>
                <w:lang w:eastAsia="de-DE"/>
              </w:rPr>
            </w:pPr>
            <w:ins w:id="3717" w:author="Kisch, Christian" w:date="2022-02-07T14:14:00Z">
              <w:r>
                <w:rPr>
                  <w:rFonts w:cs="Calibri"/>
                  <w:sz w:val="20"/>
                  <w:szCs w:val="20"/>
                </w:rPr>
                <w:t>x</w:t>
              </w:r>
            </w:ins>
          </w:p>
        </w:tc>
      </w:tr>
      <w:tr w:rsidR="001C4741" w:rsidRPr="00CF5477" w14:paraId="3A989B2D" w14:textId="77777777" w:rsidTr="00C15027">
        <w:trPr>
          <w:trHeight w:val="454"/>
          <w:ins w:id="3718" w:author="Kisch, Christian" w:date="2022-02-02T11:37:00Z"/>
        </w:trPr>
        <w:tc>
          <w:tcPr>
            <w:tcW w:w="626" w:type="dxa"/>
            <w:shd w:val="clear" w:color="000000" w:fill="auto"/>
            <w:hideMark/>
          </w:tcPr>
          <w:p w14:paraId="7A9BD553" w14:textId="77777777" w:rsidR="001C4741" w:rsidRPr="00CF5477" w:rsidRDefault="001C4741" w:rsidP="001C4741">
            <w:pPr>
              <w:spacing w:before="0" w:after="0" w:line="240" w:lineRule="auto"/>
              <w:jc w:val="right"/>
              <w:rPr>
                <w:ins w:id="3719" w:author="Kisch, Christian" w:date="2022-02-02T11:37:00Z"/>
                <w:rFonts w:eastAsia="Times New Roman" w:cs="Calibri"/>
                <w:color w:val="000000"/>
                <w:lang w:eastAsia="de-DE"/>
              </w:rPr>
            </w:pPr>
            <w:ins w:id="3720" w:author="Kisch, Christian" w:date="2022-02-02T11:37:00Z">
              <w:r>
                <w:rPr>
                  <w:rFonts w:eastAsia="Times New Roman" w:cs="Calibri"/>
                  <w:color w:val="000000"/>
                  <w:lang w:eastAsia="de-DE"/>
                </w:rPr>
                <w:t>19</w:t>
              </w:r>
            </w:ins>
          </w:p>
        </w:tc>
        <w:tc>
          <w:tcPr>
            <w:tcW w:w="2523" w:type="dxa"/>
            <w:shd w:val="clear" w:color="000000" w:fill="auto"/>
            <w:hideMark/>
          </w:tcPr>
          <w:p w14:paraId="4753DB8B" w14:textId="08AD1481" w:rsidR="001C4741" w:rsidRPr="00CF5477" w:rsidRDefault="001C4741" w:rsidP="001C4741">
            <w:pPr>
              <w:spacing w:before="0" w:after="0" w:line="240" w:lineRule="auto"/>
              <w:rPr>
                <w:ins w:id="3721" w:author="Kisch, Christian" w:date="2022-02-02T11:37:00Z"/>
                <w:rFonts w:eastAsia="Times New Roman" w:cs="Calibri"/>
                <w:color w:val="000000"/>
                <w:lang w:eastAsia="de-DE"/>
              </w:rPr>
            </w:pPr>
            <w:ins w:id="3722"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771A5037" w14:textId="77777777" w:rsidR="001C4741" w:rsidRPr="00CF5477" w:rsidRDefault="001C4741" w:rsidP="001C4741">
            <w:pPr>
              <w:spacing w:before="0" w:after="0" w:line="240" w:lineRule="auto"/>
              <w:rPr>
                <w:ins w:id="3723" w:author="Kisch, Christian" w:date="2022-02-02T11:37:00Z"/>
                <w:rFonts w:eastAsia="Times New Roman" w:cs="Calibri"/>
                <w:b/>
                <w:bCs/>
                <w:sz w:val="20"/>
                <w:szCs w:val="20"/>
                <w:lang w:eastAsia="de-DE"/>
              </w:rPr>
            </w:pPr>
            <w:ins w:id="3724" w:author="Kisch, Christian" w:date="2022-02-02T11:37:00Z">
              <w:r w:rsidRPr="00CF5477">
                <w:rPr>
                  <w:rFonts w:eastAsia="Times New Roman" w:cs="Calibri"/>
                  <w:b/>
                  <w:bCs/>
                  <w:sz w:val="20"/>
                  <w:szCs w:val="20"/>
                  <w:lang w:eastAsia="de-DE"/>
                </w:rPr>
                <w:t>Unterordner im Ordner „Akte“</w:t>
              </w:r>
            </w:ins>
          </w:p>
        </w:tc>
        <w:tc>
          <w:tcPr>
            <w:tcW w:w="1418" w:type="dxa"/>
            <w:shd w:val="clear" w:color="000000" w:fill="auto"/>
            <w:hideMark/>
          </w:tcPr>
          <w:p w14:paraId="47843D53" w14:textId="7931B59D" w:rsidR="001C4741" w:rsidRPr="00CF5477" w:rsidRDefault="001C4741" w:rsidP="001C4741">
            <w:pPr>
              <w:spacing w:before="0" w:after="0" w:line="240" w:lineRule="auto"/>
              <w:jc w:val="center"/>
              <w:rPr>
                <w:ins w:id="3725" w:author="Kisch, Christian" w:date="2022-02-02T11:37:00Z"/>
                <w:rFonts w:eastAsia="Times New Roman" w:cs="Calibri"/>
                <w:sz w:val="20"/>
                <w:szCs w:val="20"/>
                <w:lang w:eastAsia="de-DE"/>
              </w:rPr>
            </w:pPr>
            <w:ins w:id="3726" w:author="Kisch, Christian" w:date="2022-02-07T14:00:00Z">
              <w:r>
                <w:rPr>
                  <w:rFonts w:cs="Calibri"/>
                  <w:sz w:val="20"/>
                  <w:szCs w:val="20"/>
                </w:rPr>
                <w:t>Ja</w:t>
              </w:r>
            </w:ins>
          </w:p>
        </w:tc>
        <w:tc>
          <w:tcPr>
            <w:tcW w:w="992" w:type="dxa"/>
            <w:shd w:val="clear" w:color="000000" w:fill="auto"/>
          </w:tcPr>
          <w:p w14:paraId="37316FFF" w14:textId="74714C91" w:rsidR="001C4741" w:rsidRPr="00CF5477" w:rsidRDefault="001C4741" w:rsidP="001C4741">
            <w:pPr>
              <w:spacing w:before="0" w:after="0" w:line="240" w:lineRule="auto"/>
              <w:jc w:val="center"/>
              <w:rPr>
                <w:ins w:id="3727" w:author="Kisch, Christian" w:date="2022-02-02T11:37:00Z"/>
                <w:rFonts w:eastAsia="Times New Roman" w:cs="Calibri"/>
                <w:sz w:val="20"/>
                <w:szCs w:val="20"/>
                <w:lang w:eastAsia="de-DE"/>
              </w:rPr>
            </w:pPr>
            <w:ins w:id="3728" w:author="Kisch, Christian" w:date="2022-02-07T14:04:00Z">
              <w:r>
                <w:rPr>
                  <w:rFonts w:cs="Calibri"/>
                  <w:sz w:val="20"/>
                  <w:szCs w:val="20"/>
                </w:rPr>
                <w:t>Ja**</w:t>
              </w:r>
            </w:ins>
          </w:p>
        </w:tc>
        <w:tc>
          <w:tcPr>
            <w:tcW w:w="992" w:type="dxa"/>
            <w:shd w:val="clear" w:color="000000" w:fill="auto"/>
            <w:hideMark/>
          </w:tcPr>
          <w:p w14:paraId="7EA2511D" w14:textId="155F2F3D" w:rsidR="001C4741" w:rsidRPr="00CF5477" w:rsidRDefault="001C4741" w:rsidP="001C4741">
            <w:pPr>
              <w:spacing w:before="0" w:after="0" w:line="240" w:lineRule="auto"/>
              <w:jc w:val="center"/>
              <w:rPr>
                <w:ins w:id="3729" w:author="Kisch, Christian" w:date="2022-02-02T11:37:00Z"/>
                <w:rFonts w:eastAsia="Times New Roman" w:cs="Calibri"/>
                <w:sz w:val="20"/>
                <w:szCs w:val="20"/>
                <w:lang w:eastAsia="de-DE"/>
              </w:rPr>
            </w:pPr>
            <w:ins w:id="3730" w:author="Kisch, Christian" w:date="2022-02-07T14:09:00Z">
              <w:r>
                <w:rPr>
                  <w:rFonts w:cs="Calibri"/>
                  <w:sz w:val="20"/>
                  <w:szCs w:val="20"/>
                </w:rPr>
                <w:t>Ja**</w:t>
              </w:r>
            </w:ins>
          </w:p>
        </w:tc>
        <w:tc>
          <w:tcPr>
            <w:tcW w:w="1134" w:type="dxa"/>
            <w:shd w:val="clear" w:color="000000" w:fill="auto"/>
            <w:hideMark/>
          </w:tcPr>
          <w:p w14:paraId="340ED0AE" w14:textId="438AC3F1" w:rsidR="001C4741" w:rsidRPr="00CF5477" w:rsidRDefault="001C4741" w:rsidP="001C4741">
            <w:pPr>
              <w:spacing w:before="0" w:after="0" w:line="240" w:lineRule="auto"/>
              <w:jc w:val="center"/>
              <w:rPr>
                <w:ins w:id="3731" w:author="Kisch, Christian" w:date="2022-02-02T11:37:00Z"/>
                <w:rFonts w:eastAsia="Times New Roman" w:cs="Calibri"/>
                <w:sz w:val="20"/>
                <w:szCs w:val="20"/>
                <w:lang w:eastAsia="de-DE"/>
              </w:rPr>
            </w:pPr>
            <w:ins w:id="3732" w:author="Kisch, Christian" w:date="2022-02-07T14:11:00Z">
              <w:r>
                <w:rPr>
                  <w:rFonts w:cs="Calibri"/>
                  <w:sz w:val="20"/>
                  <w:szCs w:val="20"/>
                </w:rPr>
                <w:t>x</w:t>
              </w:r>
            </w:ins>
          </w:p>
        </w:tc>
        <w:tc>
          <w:tcPr>
            <w:tcW w:w="1134" w:type="dxa"/>
            <w:shd w:val="clear" w:color="000000" w:fill="auto"/>
            <w:hideMark/>
          </w:tcPr>
          <w:p w14:paraId="37686287" w14:textId="048674B4" w:rsidR="001C4741" w:rsidRPr="00CF5477" w:rsidRDefault="001C4741" w:rsidP="001C4741">
            <w:pPr>
              <w:spacing w:before="0" w:after="0" w:line="240" w:lineRule="auto"/>
              <w:jc w:val="center"/>
              <w:rPr>
                <w:ins w:id="3733" w:author="Kisch, Christian" w:date="2022-02-02T11:37:00Z"/>
                <w:rFonts w:eastAsia="Times New Roman" w:cs="Calibri"/>
                <w:sz w:val="20"/>
                <w:szCs w:val="20"/>
                <w:lang w:eastAsia="de-DE"/>
              </w:rPr>
            </w:pPr>
            <w:ins w:id="3734" w:author="Kisch, Christian" w:date="2022-02-07T14:14:00Z">
              <w:r>
                <w:rPr>
                  <w:rFonts w:cs="Calibri"/>
                  <w:sz w:val="20"/>
                  <w:szCs w:val="20"/>
                </w:rPr>
                <w:t>x</w:t>
              </w:r>
            </w:ins>
          </w:p>
        </w:tc>
      </w:tr>
      <w:tr w:rsidR="001C4741" w:rsidRPr="00CF5477" w14:paraId="1AEBB7DE" w14:textId="77777777" w:rsidTr="00C15027">
        <w:trPr>
          <w:trHeight w:val="475"/>
          <w:ins w:id="3735" w:author="Kisch, Christian" w:date="2022-02-02T11:37:00Z"/>
        </w:trPr>
        <w:tc>
          <w:tcPr>
            <w:tcW w:w="626" w:type="dxa"/>
            <w:shd w:val="clear" w:color="000000" w:fill="auto"/>
            <w:hideMark/>
          </w:tcPr>
          <w:p w14:paraId="0B85E7CA" w14:textId="77777777" w:rsidR="001C4741" w:rsidRPr="00CF5477" w:rsidRDefault="001C4741" w:rsidP="001C4741">
            <w:pPr>
              <w:spacing w:before="0" w:after="0" w:line="240" w:lineRule="auto"/>
              <w:jc w:val="right"/>
              <w:rPr>
                <w:ins w:id="3736" w:author="Kisch, Christian" w:date="2022-02-02T11:37:00Z"/>
                <w:rFonts w:eastAsia="Times New Roman" w:cs="Calibri"/>
                <w:color w:val="000000"/>
                <w:lang w:eastAsia="de-DE"/>
              </w:rPr>
            </w:pPr>
            <w:ins w:id="3737" w:author="Kisch, Christian" w:date="2022-02-02T11:37:00Z">
              <w:r>
                <w:rPr>
                  <w:rFonts w:eastAsia="Times New Roman" w:cs="Calibri"/>
                  <w:color w:val="000000"/>
                  <w:lang w:eastAsia="de-DE"/>
                </w:rPr>
                <w:t>20</w:t>
              </w:r>
            </w:ins>
          </w:p>
        </w:tc>
        <w:tc>
          <w:tcPr>
            <w:tcW w:w="2523" w:type="dxa"/>
            <w:shd w:val="clear" w:color="000000" w:fill="auto"/>
            <w:hideMark/>
          </w:tcPr>
          <w:p w14:paraId="2B19ED14" w14:textId="37F9337A" w:rsidR="001C4741" w:rsidRPr="00CF5477" w:rsidRDefault="001C4741" w:rsidP="001C4741">
            <w:pPr>
              <w:spacing w:before="0" w:after="0" w:line="240" w:lineRule="auto"/>
              <w:rPr>
                <w:ins w:id="3738" w:author="Kisch, Christian" w:date="2022-02-02T11:37:00Z"/>
                <w:rFonts w:eastAsia="Times New Roman" w:cs="Calibri"/>
                <w:color w:val="000000"/>
                <w:lang w:eastAsia="de-DE"/>
              </w:rPr>
            </w:pPr>
            <w:ins w:id="3739"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1CA8D0B0" w14:textId="77777777" w:rsidR="001C4741" w:rsidRPr="00CF5477" w:rsidRDefault="001C4741" w:rsidP="001C4741">
            <w:pPr>
              <w:spacing w:before="0" w:after="0" w:line="240" w:lineRule="auto"/>
              <w:rPr>
                <w:ins w:id="3740" w:author="Kisch, Christian" w:date="2022-02-02T11:37:00Z"/>
                <w:rFonts w:eastAsia="Times New Roman" w:cs="Calibri"/>
                <w:b/>
                <w:bCs/>
                <w:sz w:val="20"/>
                <w:szCs w:val="20"/>
                <w:lang w:eastAsia="de-DE"/>
              </w:rPr>
            </w:pPr>
            <w:ins w:id="3741" w:author="Kisch, Christian" w:date="2022-02-02T11:37:00Z">
              <w:r w:rsidRPr="00CF5477">
                <w:rPr>
                  <w:rFonts w:eastAsia="Times New Roman" w:cs="Calibri"/>
                  <w:b/>
                  <w:bCs/>
                  <w:sz w:val="20"/>
                  <w:szCs w:val="20"/>
                  <w:lang w:eastAsia="de-DE"/>
                </w:rPr>
                <w:t>Dokumente im Ordner „Akte“</w:t>
              </w:r>
            </w:ins>
          </w:p>
        </w:tc>
        <w:tc>
          <w:tcPr>
            <w:tcW w:w="1418" w:type="dxa"/>
            <w:shd w:val="clear" w:color="000000" w:fill="auto"/>
            <w:hideMark/>
          </w:tcPr>
          <w:p w14:paraId="135AC12A" w14:textId="4A746DAA" w:rsidR="001C4741" w:rsidRPr="00CF5477" w:rsidRDefault="001C4741" w:rsidP="001C4741">
            <w:pPr>
              <w:spacing w:before="0" w:after="0" w:line="240" w:lineRule="auto"/>
              <w:jc w:val="center"/>
              <w:rPr>
                <w:ins w:id="3742" w:author="Kisch, Christian" w:date="2022-02-02T11:37:00Z"/>
                <w:rFonts w:eastAsia="Times New Roman" w:cs="Calibri"/>
                <w:sz w:val="20"/>
                <w:szCs w:val="20"/>
                <w:lang w:eastAsia="de-DE"/>
              </w:rPr>
            </w:pPr>
            <w:ins w:id="3743" w:author="Kisch, Christian" w:date="2022-02-07T14:00:00Z">
              <w:r>
                <w:rPr>
                  <w:rFonts w:cs="Calibri"/>
                  <w:sz w:val="20"/>
                  <w:szCs w:val="20"/>
                </w:rPr>
                <w:t>Ja</w:t>
              </w:r>
            </w:ins>
          </w:p>
        </w:tc>
        <w:tc>
          <w:tcPr>
            <w:tcW w:w="992" w:type="dxa"/>
            <w:shd w:val="clear" w:color="000000" w:fill="auto"/>
          </w:tcPr>
          <w:p w14:paraId="1BB117D7" w14:textId="609ED3C4" w:rsidR="001C4741" w:rsidRPr="00CF5477" w:rsidRDefault="001C4741" w:rsidP="001C4741">
            <w:pPr>
              <w:spacing w:before="0" w:after="0" w:line="240" w:lineRule="auto"/>
              <w:jc w:val="center"/>
              <w:rPr>
                <w:ins w:id="3744" w:author="Kisch, Christian" w:date="2022-02-02T11:37:00Z"/>
                <w:rFonts w:eastAsia="Times New Roman" w:cs="Calibri"/>
                <w:sz w:val="20"/>
                <w:szCs w:val="20"/>
                <w:lang w:eastAsia="de-DE"/>
              </w:rPr>
            </w:pPr>
            <w:ins w:id="3745" w:author="Kisch, Christian" w:date="2022-02-07T14:04:00Z">
              <w:r>
                <w:rPr>
                  <w:rFonts w:cs="Calibri"/>
                  <w:sz w:val="20"/>
                  <w:szCs w:val="20"/>
                </w:rPr>
                <w:t>Ja**</w:t>
              </w:r>
            </w:ins>
          </w:p>
        </w:tc>
        <w:tc>
          <w:tcPr>
            <w:tcW w:w="992" w:type="dxa"/>
            <w:shd w:val="clear" w:color="000000" w:fill="auto"/>
            <w:hideMark/>
          </w:tcPr>
          <w:p w14:paraId="73EC53B1" w14:textId="4EA99E2C" w:rsidR="001C4741" w:rsidRPr="00CF5477" w:rsidRDefault="001C4741" w:rsidP="001C4741">
            <w:pPr>
              <w:spacing w:before="0" w:after="0" w:line="240" w:lineRule="auto"/>
              <w:jc w:val="center"/>
              <w:rPr>
                <w:ins w:id="3746" w:author="Kisch, Christian" w:date="2022-02-02T11:37:00Z"/>
                <w:rFonts w:eastAsia="Times New Roman" w:cs="Calibri"/>
                <w:sz w:val="20"/>
                <w:szCs w:val="20"/>
                <w:lang w:eastAsia="de-DE"/>
              </w:rPr>
            </w:pPr>
            <w:ins w:id="3747" w:author="Kisch, Christian" w:date="2022-02-07T14:09:00Z">
              <w:r>
                <w:rPr>
                  <w:rFonts w:cs="Calibri"/>
                  <w:sz w:val="20"/>
                  <w:szCs w:val="20"/>
                </w:rPr>
                <w:t>Ja**</w:t>
              </w:r>
            </w:ins>
          </w:p>
        </w:tc>
        <w:tc>
          <w:tcPr>
            <w:tcW w:w="1134" w:type="dxa"/>
            <w:shd w:val="clear" w:color="000000" w:fill="auto"/>
            <w:hideMark/>
          </w:tcPr>
          <w:p w14:paraId="4C539D2B" w14:textId="397C2CDA" w:rsidR="001C4741" w:rsidRPr="00CF5477" w:rsidRDefault="001C4741" w:rsidP="001C4741">
            <w:pPr>
              <w:spacing w:before="0" w:after="0" w:line="240" w:lineRule="auto"/>
              <w:jc w:val="center"/>
              <w:rPr>
                <w:ins w:id="3748" w:author="Kisch, Christian" w:date="2022-02-02T11:37:00Z"/>
                <w:rFonts w:eastAsia="Times New Roman" w:cs="Calibri"/>
                <w:sz w:val="20"/>
                <w:szCs w:val="20"/>
                <w:lang w:eastAsia="de-DE"/>
              </w:rPr>
            </w:pPr>
            <w:ins w:id="3749" w:author="Kisch, Christian" w:date="2022-02-07T14:11:00Z">
              <w:r>
                <w:rPr>
                  <w:rFonts w:cs="Calibri"/>
                  <w:sz w:val="20"/>
                  <w:szCs w:val="20"/>
                </w:rPr>
                <w:t>x</w:t>
              </w:r>
            </w:ins>
          </w:p>
        </w:tc>
        <w:tc>
          <w:tcPr>
            <w:tcW w:w="1134" w:type="dxa"/>
            <w:shd w:val="clear" w:color="000000" w:fill="auto"/>
            <w:hideMark/>
          </w:tcPr>
          <w:p w14:paraId="3EC15BCE" w14:textId="37D65785" w:rsidR="001C4741" w:rsidRPr="00CF5477" w:rsidRDefault="001C4741" w:rsidP="001C4741">
            <w:pPr>
              <w:spacing w:before="0" w:after="0" w:line="240" w:lineRule="auto"/>
              <w:jc w:val="center"/>
              <w:rPr>
                <w:ins w:id="3750" w:author="Kisch, Christian" w:date="2022-02-02T11:37:00Z"/>
                <w:rFonts w:eastAsia="Times New Roman" w:cs="Calibri"/>
                <w:sz w:val="20"/>
                <w:szCs w:val="20"/>
                <w:lang w:eastAsia="de-DE"/>
              </w:rPr>
            </w:pPr>
            <w:ins w:id="3751" w:author="Kisch, Christian" w:date="2022-02-07T14:14:00Z">
              <w:r>
                <w:rPr>
                  <w:rFonts w:cs="Calibri"/>
                  <w:sz w:val="20"/>
                  <w:szCs w:val="20"/>
                </w:rPr>
                <w:t>x</w:t>
              </w:r>
            </w:ins>
          </w:p>
        </w:tc>
      </w:tr>
      <w:tr w:rsidR="001C4741" w:rsidRPr="00CF5477" w14:paraId="3EA9FC6F" w14:textId="77777777" w:rsidTr="00C15027">
        <w:trPr>
          <w:trHeight w:val="497"/>
          <w:ins w:id="3752" w:author="Kisch, Christian" w:date="2022-02-02T11:37:00Z"/>
        </w:trPr>
        <w:tc>
          <w:tcPr>
            <w:tcW w:w="626" w:type="dxa"/>
            <w:shd w:val="clear" w:color="000000" w:fill="auto"/>
            <w:hideMark/>
          </w:tcPr>
          <w:p w14:paraId="5FF984CE" w14:textId="77777777" w:rsidR="001C4741" w:rsidRPr="00CF5477" w:rsidRDefault="001C4741" w:rsidP="001C4741">
            <w:pPr>
              <w:spacing w:before="0" w:after="0" w:line="240" w:lineRule="auto"/>
              <w:jc w:val="right"/>
              <w:rPr>
                <w:ins w:id="3753" w:author="Kisch, Christian" w:date="2022-02-02T11:37:00Z"/>
                <w:rFonts w:eastAsia="Times New Roman" w:cs="Calibri"/>
                <w:color w:val="000000"/>
                <w:lang w:eastAsia="de-DE"/>
              </w:rPr>
            </w:pPr>
            <w:ins w:id="3754" w:author="Kisch, Christian" w:date="2022-02-02T11:37:00Z">
              <w:r>
                <w:rPr>
                  <w:rFonts w:eastAsia="Times New Roman" w:cs="Calibri"/>
                  <w:color w:val="000000"/>
                  <w:lang w:eastAsia="de-DE"/>
                </w:rPr>
                <w:t>21</w:t>
              </w:r>
            </w:ins>
          </w:p>
        </w:tc>
        <w:tc>
          <w:tcPr>
            <w:tcW w:w="2523" w:type="dxa"/>
            <w:shd w:val="clear" w:color="000000" w:fill="auto"/>
            <w:hideMark/>
          </w:tcPr>
          <w:p w14:paraId="0268C5C8" w14:textId="17E5EA6F" w:rsidR="001C4741" w:rsidRPr="00CF5477" w:rsidRDefault="001C4741" w:rsidP="001C4741">
            <w:pPr>
              <w:spacing w:before="0" w:after="0" w:line="240" w:lineRule="auto"/>
              <w:rPr>
                <w:ins w:id="3755" w:author="Kisch, Christian" w:date="2022-02-02T11:37:00Z"/>
                <w:rFonts w:eastAsia="Times New Roman" w:cs="Calibri"/>
                <w:color w:val="000000"/>
                <w:lang w:eastAsia="de-DE"/>
              </w:rPr>
            </w:pPr>
            <w:ins w:id="3756"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08782F33" w14:textId="77777777" w:rsidR="001C4741" w:rsidRPr="00CF5477" w:rsidRDefault="001C4741" w:rsidP="001C4741">
            <w:pPr>
              <w:spacing w:before="0" w:after="0" w:line="240" w:lineRule="auto"/>
              <w:rPr>
                <w:ins w:id="3757" w:author="Kisch, Christian" w:date="2022-02-02T11:37:00Z"/>
                <w:rFonts w:eastAsia="Times New Roman" w:cs="Calibri"/>
                <w:b/>
                <w:bCs/>
                <w:sz w:val="20"/>
                <w:szCs w:val="20"/>
                <w:lang w:eastAsia="de-DE"/>
              </w:rPr>
            </w:pPr>
            <w:ins w:id="3758" w:author="Kisch, Christian" w:date="2022-02-02T11:37:00Z">
              <w:r w:rsidRPr="00CF5477">
                <w:rPr>
                  <w:rFonts w:eastAsia="Times New Roman" w:cs="Calibri"/>
                  <w:b/>
                  <w:bCs/>
                  <w:sz w:val="20"/>
                  <w:szCs w:val="20"/>
                  <w:lang w:eastAsia="de-DE"/>
                </w:rPr>
                <w:t>Kennzeichnung im Ordner „Akte“</w:t>
              </w:r>
            </w:ins>
          </w:p>
        </w:tc>
        <w:tc>
          <w:tcPr>
            <w:tcW w:w="1418" w:type="dxa"/>
            <w:shd w:val="clear" w:color="000000" w:fill="auto"/>
            <w:hideMark/>
          </w:tcPr>
          <w:p w14:paraId="05B76B16" w14:textId="687D8D23" w:rsidR="001C4741" w:rsidRPr="00CF5477" w:rsidRDefault="001C4741" w:rsidP="001C4741">
            <w:pPr>
              <w:spacing w:before="0" w:after="0" w:line="240" w:lineRule="auto"/>
              <w:jc w:val="center"/>
              <w:rPr>
                <w:ins w:id="3759" w:author="Kisch, Christian" w:date="2022-02-02T11:37:00Z"/>
                <w:rFonts w:eastAsia="Times New Roman" w:cs="Calibri"/>
                <w:sz w:val="20"/>
                <w:szCs w:val="20"/>
                <w:lang w:eastAsia="de-DE"/>
              </w:rPr>
            </w:pPr>
            <w:ins w:id="3760" w:author="Kisch, Christian" w:date="2022-02-07T14:00:00Z">
              <w:r>
                <w:rPr>
                  <w:rFonts w:cs="Calibri"/>
                  <w:sz w:val="20"/>
                  <w:szCs w:val="20"/>
                </w:rPr>
                <w:t>Ja</w:t>
              </w:r>
            </w:ins>
          </w:p>
        </w:tc>
        <w:tc>
          <w:tcPr>
            <w:tcW w:w="992" w:type="dxa"/>
            <w:shd w:val="clear" w:color="000000" w:fill="auto"/>
          </w:tcPr>
          <w:p w14:paraId="6893CDE6" w14:textId="4E214072" w:rsidR="001C4741" w:rsidRPr="00CF5477" w:rsidRDefault="001C4741" w:rsidP="001C4741">
            <w:pPr>
              <w:spacing w:before="0" w:after="0" w:line="240" w:lineRule="auto"/>
              <w:jc w:val="center"/>
              <w:rPr>
                <w:ins w:id="3761" w:author="Kisch, Christian" w:date="2022-02-02T11:37:00Z"/>
                <w:rFonts w:eastAsia="Times New Roman" w:cs="Calibri"/>
                <w:sz w:val="20"/>
                <w:szCs w:val="20"/>
                <w:lang w:eastAsia="de-DE"/>
              </w:rPr>
            </w:pPr>
            <w:ins w:id="3762" w:author="Kisch, Christian" w:date="2022-02-07T14:04:00Z">
              <w:r>
                <w:rPr>
                  <w:rFonts w:cs="Calibri"/>
                  <w:sz w:val="20"/>
                  <w:szCs w:val="20"/>
                </w:rPr>
                <w:t>Ja</w:t>
              </w:r>
            </w:ins>
          </w:p>
        </w:tc>
        <w:tc>
          <w:tcPr>
            <w:tcW w:w="992" w:type="dxa"/>
            <w:shd w:val="clear" w:color="000000" w:fill="auto"/>
            <w:hideMark/>
          </w:tcPr>
          <w:p w14:paraId="094ED3DE" w14:textId="314E9CEA" w:rsidR="001C4741" w:rsidRPr="00CF5477" w:rsidRDefault="001C4741" w:rsidP="001C4741">
            <w:pPr>
              <w:spacing w:before="0" w:after="0" w:line="240" w:lineRule="auto"/>
              <w:jc w:val="center"/>
              <w:rPr>
                <w:ins w:id="3763" w:author="Kisch, Christian" w:date="2022-02-02T11:37:00Z"/>
                <w:rFonts w:eastAsia="Times New Roman" w:cs="Calibri"/>
                <w:sz w:val="20"/>
                <w:szCs w:val="20"/>
                <w:lang w:eastAsia="de-DE"/>
              </w:rPr>
            </w:pPr>
            <w:ins w:id="3764" w:author="Kisch, Christian" w:date="2022-02-07T14:09:00Z">
              <w:r>
                <w:rPr>
                  <w:rFonts w:cs="Calibri"/>
                  <w:sz w:val="20"/>
                  <w:szCs w:val="20"/>
                </w:rPr>
                <w:t>Ja</w:t>
              </w:r>
            </w:ins>
          </w:p>
        </w:tc>
        <w:tc>
          <w:tcPr>
            <w:tcW w:w="1134" w:type="dxa"/>
            <w:shd w:val="clear" w:color="000000" w:fill="auto"/>
            <w:hideMark/>
          </w:tcPr>
          <w:p w14:paraId="30229A08" w14:textId="5DEE77D9" w:rsidR="001C4741" w:rsidRPr="00CF5477" w:rsidRDefault="001C4741" w:rsidP="001C4741">
            <w:pPr>
              <w:spacing w:before="0" w:after="0" w:line="240" w:lineRule="auto"/>
              <w:jc w:val="center"/>
              <w:rPr>
                <w:ins w:id="3765" w:author="Kisch, Christian" w:date="2022-02-02T11:37:00Z"/>
                <w:rFonts w:eastAsia="Times New Roman" w:cs="Calibri"/>
                <w:sz w:val="20"/>
                <w:szCs w:val="20"/>
                <w:lang w:eastAsia="de-DE"/>
              </w:rPr>
            </w:pPr>
            <w:ins w:id="3766" w:author="Kisch, Christian" w:date="2022-02-07T14:11:00Z">
              <w:r>
                <w:rPr>
                  <w:rFonts w:cs="Calibri"/>
                  <w:sz w:val="20"/>
                  <w:szCs w:val="20"/>
                </w:rPr>
                <w:t>x</w:t>
              </w:r>
            </w:ins>
          </w:p>
        </w:tc>
        <w:tc>
          <w:tcPr>
            <w:tcW w:w="1134" w:type="dxa"/>
            <w:shd w:val="clear" w:color="000000" w:fill="auto"/>
            <w:hideMark/>
          </w:tcPr>
          <w:p w14:paraId="3A7BE917" w14:textId="711F41DC" w:rsidR="001C4741" w:rsidRPr="00CF5477" w:rsidRDefault="001C4741" w:rsidP="001C4741">
            <w:pPr>
              <w:spacing w:before="0" w:after="0" w:line="240" w:lineRule="auto"/>
              <w:jc w:val="center"/>
              <w:rPr>
                <w:ins w:id="3767" w:author="Kisch, Christian" w:date="2022-02-02T11:37:00Z"/>
                <w:rFonts w:eastAsia="Times New Roman" w:cs="Calibri"/>
                <w:sz w:val="20"/>
                <w:szCs w:val="20"/>
                <w:lang w:eastAsia="de-DE"/>
              </w:rPr>
            </w:pPr>
            <w:ins w:id="3768" w:author="Kisch, Christian" w:date="2022-02-07T14:14:00Z">
              <w:r>
                <w:rPr>
                  <w:rFonts w:cs="Calibri"/>
                  <w:sz w:val="20"/>
                  <w:szCs w:val="20"/>
                </w:rPr>
                <w:t>x</w:t>
              </w:r>
            </w:ins>
          </w:p>
        </w:tc>
      </w:tr>
      <w:tr w:rsidR="001C4741" w:rsidRPr="00CF5477" w14:paraId="15BE9968" w14:textId="77777777" w:rsidTr="00C15027">
        <w:trPr>
          <w:trHeight w:val="505"/>
          <w:ins w:id="3769" w:author="Kisch, Christian" w:date="2022-02-02T11:37:00Z"/>
        </w:trPr>
        <w:tc>
          <w:tcPr>
            <w:tcW w:w="626" w:type="dxa"/>
            <w:shd w:val="clear" w:color="000000" w:fill="auto"/>
            <w:hideMark/>
          </w:tcPr>
          <w:p w14:paraId="1A460971" w14:textId="77777777" w:rsidR="001C4741" w:rsidRPr="00CF5477" w:rsidRDefault="001C4741" w:rsidP="001C4741">
            <w:pPr>
              <w:spacing w:before="0" w:after="0" w:line="240" w:lineRule="auto"/>
              <w:jc w:val="right"/>
              <w:rPr>
                <w:ins w:id="3770" w:author="Kisch, Christian" w:date="2022-02-02T11:37:00Z"/>
                <w:rFonts w:eastAsia="Times New Roman" w:cs="Calibri"/>
                <w:color w:val="000000"/>
                <w:lang w:eastAsia="de-DE"/>
              </w:rPr>
            </w:pPr>
            <w:ins w:id="3771" w:author="Kisch, Christian" w:date="2022-02-02T11:37:00Z">
              <w:r>
                <w:rPr>
                  <w:rFonts w:eastAsia="Times New Roman" w:cs="Calibri"/>
                  <w:color w:val="000000"/>
                  <w:lang w:eastAsia="de-DE"/>
                </w:rPr>
                <w:t>22</w:t>
              </w:r>
            </w:ins>
          </w:p>
        </w:tc>
        <w:tc>
          <w:tcPr>
            <w:tcW w:w="2523" w:type="dxa"/>
            <w:shd w:val="clear" w:color="000000" w:fill="auto"/>
            <w:hideMark/>
          </w:tcPr>
          <w:p w14:paraId="0BE4E2BC" w14:textId="6D73EA29" w:rsidR="001C4741" w:rsidRPr="00CF5477" w:rsidRDefault="001C4741" w:rsidP="001C4741">
            <w:pPr>
              <w:spacing w:before="0" w:after="0" w:line="240" w:lineRule="auto"/>
              <w:rPr>
                <w:ins w:id="3772" w:author="Kisch, Christian" w:date="2022-02-02T11:37:00Z"/>
                <w:rFonts w:eastAsia="Times New Roman" w:cs="Calibri"/>
                <w:color w:val="000000"/>
                <w:lang w:eastAsia="de-DE"/>
              </w:rPr>
            </w:pPr>
            <w:ins w:id="3773"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6DAFFFD" w14:textId="77777777" w:rsidR="001C4741" w:rsidRPr="00CF5477" w:rsidRDefault="001C4741" w:rsidP="001C4741">
            <w:pPr>
              <w:spacing w:before="0" w:after="0" w:line="240" w:lineRule="auto"/>
              <w:rPr>
                <w:ins w:id="3774" w:author="Kisch, Christian" w:date="2022-02-02T11:37:00Z"/>
                <w:rFonts w:eastAsia="Times New Roman" w:cs="Calibri"/>
                <w:b/>
                <w:bCs/>
                <w:sz w:val="20"/>
                <w:szCs w:val="20"/>
                <w:lang w:eastAsia="de-DE"/>
              </w:rPr>
            </w:pPr>
            <w:ins w:id="3775" w:author="Kisch, Christian" w:date="2022-02-02T11:37: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7A9B87DD" w14:textId="143E4938" w:rsidR="001C4741" w:rsidRPr="00CF5477" w:rsidRDefault="001C4741" w:rsidP="001C4741">
            <w:pPr>
              <w:spacing w:before="0" w:after="0" w:line="240" w:lineRule="auto"/>
              <w:jc w:val="center"/>
              <w:rPr>
                <w:ins w:id="3776" w:author="Kisch, Christian" w:date="2022-02-02T11:37:00Z"/>
                <w:rFonts w:eastAsia="Times New Roman" w:cs="Calibri"/>
                <w:sz w:val="20"/>
                <w:szCs w:val="20"/>
                <w:lang w:eastAsia="de-DE"/>
              </w:rPr>
            </w:pPr>
            <w:ins w:id="3777" w:author="Kisch, Christian" w:date="2022-02-07T14:00:00Z">
              <w:r>
                <w:rPr>
                  <w:rFonts w:cs="Calibri"/>
                  <w:sz w:val="20"/>
                  <w:szCs w:val="20"/>
                </w:rPr>
                <w:t>Ja</w:t>
              </w:r>
            </w:ins>
          </w:p>
        </w:tc>
        <w:tc>
          <w:tcPr>
            <w:tcW w:w="992" w:type="dxa"/>
            <w:shd w:val="clear" w:color="000000" w:fill="auto"/>
          </w:tcPr>
          <w:p w14:paraId="3BB82C43" w14:textId="0B7AFA66" w:rsidR="001C4741" w:rsidRPr="00CF5477" w:rsidRDefault="001C4741" w:rsidP="001C4741">
            <w:pPr>
              <w:spacing w:before="0" w:after="0" w:line="240" w:lineRule="auto"/>
              <w:jc w:val="center"/>
              <w:rPr>
                <w:ins w:id="3778" w:author="Kisch, Christian" w:date="2022-02-02T11:37:00Z"/>
                <w:rFonts w:eastAsia="Times New Roman" w:cs="Calibri"/>
                <w:sz w:val="20"/>
                <w:szCs w:val="20"/>
                <w:lang w:eastAsia="de-DE"/>
              </w:rPr>
            </w:pPr>
            <w:ins w:id="3779" w:author="Kisch, Christian" w:date="2022-02-07T14:04:00Z">
              <w:r>
                <w:rPr>
                  <w:rFonts w:cs="Calibri"/>
                  <w:sz w:val="20"/>
                  <w:szCs w:val="20"/>
                </w:rPr>
                <w:t>Ja**</w:t>
              </w:r>
            </w:ins>
          </w:p>
        </w:tc>
        <w:tc>
          <w:tcPr>
            <w:tcW w:w="992" w:type="dxa"/>
            <w:shd w:val="clear" w:color="000000" w:fill="auto"/>
            <w:hideMark/>
          </w:tcPr>
          <w:p w14:paraId="2386CD4D" w14:textId="39E5AF25" w:rsidR="001C4741" w:rsidRPr="00CF5477" w:rsidRDefault="001C4741" w:rsidP="001C4741">
            <w:pPr>
              <w:spacing w:before="0" w:after="0" w:line="240" w:lineRule="auto"/>
              <w:jc w:val="center"/>
              <w:rPr>
                <w:ins w:id="3780" w:author="Kisch, Christian" w:date="2022-02-02T11:37:00Z"/>
                <w:rFonts w:eastAsia="Times New Roman" w:cs="Calibri"/>
                <w:sz w:val="20"/>
                <w:szCs w:val="20"/>
                <w:lang w:eastAsia="de-DE"/>
              </w:rPr>
            </w:pPr>
            <w:ins w:id="3781" w:author="Kisch, Christian" w:date="2022-02-07T14:09:00Z">
              <w:r>
                <w:rPr>
                  <w:rFonts w:cs="Calibri"/>
                  <w:sz w:val="20"/>
                  <w:szCs w:val="20"/>
                </w:rPr>
                <w:t>Ja**</w:t>
              </w:r>
            </w:ins>
          </w:p>
        </w:tc>
        <w:tc>
          <w:tcPr>
            <w:tcW w:w="1134" w:type="dxa"/>
            <w:shd w:val="clear" w:color="000000" w:fill="auto"/>
            <w:hideMark/>
          </w:tcPr>
          <w:p w14:paraId="057EB6FA" w14:textId="4ED71FB5" w:rsidR="001C4741" w:rsidRPr="00CF5477" w:rsidRDefault="001C4741" w:rsidP="001C4741">
            <w:pPr>
              <w:spacing w:before="0" w:after="0" w:line="240" w:lineRule="auto"/>
              <w:jc w:val="center"/>
              <w:rPr>
                <w:ins w:id="3782" w:author="Kisch, Christian" w:date="2022-02-02T11:37:00Z"/>
                <w:rFonts w:eastAsia="Times New Roman" w:cs="Calibri"/>
                <w:sz w:val="20"/>
                <w:szCs w:val="20"/>
                <w:lang w:eastAsia="de-DE"/>
              </w:rPr>
            </w:pPr>
            <w:ins w:id="3783" w:author="Kisch, Christian" w:date="2022-02-07T14:11:00Z">
              <w:r>
                <w:rPr>
                  <w:rFonts w:cs="Calibri"/>
                  <w:sz w:val="20"/>
                  <w:szCs w:val="20"/>
                </w:rPr>
                <w:t>x</w:t>
              </w:r>
            </w:ins>
          </w:p>
        </w:tc>
        <w:tc>
          <w:tcPr>
            <w:tcW w:w="1134" w:type="dxa"/>
            <w:shd w:val="clear" w:color="000000" w:fill="auto"/>
            <w:hideMark/>
          </w:tcPr>
          <w:p w14:paraId="693E4A8B" w14:textId="3188F975" w:rsidR="001C4741" w:rsidRPr="00CF5477" w:rsidRDefault="001C4741" w:rsidP="001C4741">
            <w:pPr>
              <w:spacing w:before="0" w:after="0" w:line="240" w:lineRule="auto"/>
              <w:jc w:val="center"/>
              <w:rPr>
                <w:ins w:id="3784" w:author="Kisch, Christian" w:date="2022-02-02T11:37:00Z"/>
                <w:rFonts w:eastAsia="Times New Roman" w:cs="Calibri"/>
                <w:sz w:val="20"/>
                <w:szCs w:val="20"/>
                <w:lang w:eastAsia="de-DE"/>
              </w:rPr>
            </w:pPr>
            <w:ins w:id="3785" w:author="Kisch, Christian" w:date="2022-02-07T14:14:00Z">
              <w:r>
                <w:rPr>
                  <w:rFonts w:cs="Calibri"/>
                  <w:sz w:val="20"/>
                  <w:szCs w:val="20"/>
                </w:rPr>
                <w:t>x</w:t>
              </w:r>
            </w:ins>
          </w:p>
        </w:tc>
      </w:tr>
      <w:tr w:rsidR="001C4741" w:rsidRPr="00CF5477" w14:paraId="023FD466" w14:textId="77777777" w:rsidTr="00C15027">
        <w:trPr>
          <w:trHeight w:val="541"/>
          <w:ins w:id="3786" w:author="Kisch, Christian" w:date="2022-02-02T11:37:00Z"/>
        </w:trPr>
        <w:tc>
          <w:tcPr>
            <w:tcW w:w="626" w:type="dxa"/>
            <w:shd w:val="clear" w:color="000000" w:fill="auto"/>
            <w:hideMark/>
          </w:tcPr>
          <w:p w14:paraId="4C0FD544" w14:textId="77777777" w:rsidR="001C4741" w:rsidRPr="00CF5477" w:rsidRDefault="001C4741" w:rsidP="001C4741">
            <w:pPr>
              <w:spacing w:before="0" w:after="0" w:line="240" w:lineRule="auto"/>
              <w:jc w:val="right"/>
              <w:rPr>
                <w:ins w:id="3787" w:author="Kisch, Christian" w:date="2022-02-02T11:37:00Z"/>
                <w:rFonts w:eastAsia="Times New Roman" w:cs="Calibri"/>
                <w:color w:val="000000"/>
                <w:lang w:eastAsia="de-DE"/>
              </w:rPr>
            </w:pPr>
            <w:ins w:id="3788" w:author="Kisch, Christian" w:date="2022-02-02T11:37: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16756B2C" w14:textId="31FC4573" w:rsidR="001C4741" w:rsidRPr="00CF5477" w:rsidRDefault="001C4741" w:rsidP="001C4741">
            <w:pPr>
              <w:spacing w:before="0" w:after="0" w:line="240" w:lineRule="auto"/>
              <w:rPr>
                <w:ins w:id="3789" w:author="Kisch, Christian" w:date="2022-02-02T11:37:00Z"/>
                <w:rFonts w:eastAsia="Times New Roman" w:cs="Calibri"/>
                <w:color w:val="000000"/>
                <w:lang w:eastAsia="de-DE"/>
              </w:rPr>
            </w:pPr>
            <w:ins w:id="3790"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19D25D1" w14:textId="77777777" w:rsidR="001C4741" w:rsidRPr="00CF5477" w:rsidRDefault="001C4741" w:rsidP="001C4741">
            <w:pPr>
              <w:spacing w:before="0" w:after="0" w:line="240" w:lineRule="auto"/>
              <w:rPr>
                <w:ins w:id="3791" w:author="Kisch, Christian" w:date="2022-02-02T11:37:00Z"/>
                <w:rFonts w:eastAsia="Times New Roman" w:cs="Calibri"/>
                <w:b/>
                <w:bCs/>
                <w:sz w:val="20"/>
                <w:szCs w:val="20"/>
                <w:lang w:eastAsia="de-DE"/>
              </w:rPr>
            </w:pPr>
            <w:ins w:id="3792" w:author="Kisch, Christian" w:date="2022-02-02T11:37: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74C08A8E" w14:textId="6CAFA314" w:rsidR="001C4741" w:rsidRPr="00CF5477" w:rsidRDefault="001C4741" w:rsidP="001C4741">
            <w:pPr>
              <w:spacing w:before="0" w:after="0" w:line="240" w:lineRule="auto"/>
              <w:jc w:val="center"/>
              <w:rPr>
                <w:ins w:id="3793" w:author="Kisch, Christian" w:date="2022-02-02T11:37:00Z"/>
                <w:rFonts w:eastAsia="Times New Roman" w:cs="Calibri"/>
                <w:sz w:val="20"/>
                <w:szCs w:val="20"/>
                <w:lang w:eastAsia="de-DE"/>
              </w:rPr>
            </w:pPr>
            <w:ins w:id="3794" w:author="Kisch, Christian" w:date="2022-02-07T14:00:00Z">
              <w:r>
                <w:rPr>
                  <w:rFonts w:cs="Calibri"/>
                  <w:sz w:val="20"/>
                  <w:szCs w:val="20"/>
                </w:rPr>
                <w:t>Ja</w:t>
              </w:r>
            </w:ins>
          </w:p>
        </w:tc>
        <w:tc>
          <w:tcPr>
            <w:tcW w:w="992" w:type="dxa"/>
            <w:shd w:val="clear" w:color="000000" w:fill="auto"/>
          </w:tcPr>
          <w:p w14:paraId="19905C4E" w14:textId="7257EC1B" w:rsidR="001C4741" w:rsidRPr="00CF5477" w:rsidRDefault="001C4741" w:rsidP="001C4741">
            <w:pPr>
              <w:spacing w:before="0" w:after="0" w:line="240" w:lineRule="auto"/>
              <w:jc w:val="center"/>
              <w:rPr>
                <w:ins w:id="3795" w:author="Kisch, Christian" w:date="2022-02-02T11:37:00Z"/>
                <w:rFonts w:eastAsia="Times New Roman" w:cs="Calibri"/>
                <w:sz w:val="20"/>
                <w:szCs w:val="20"/>
                <w:lang w:eastAsia="de-DE"/>
              </w:rPr>
            </w:pPr>
            <w:ins w:id="3796" w:author="Kisch, Christian" w:date="2022-02-07T14:04:00Z">
              <w:r>
                <w:rPr>
                  <w:rFonts w:cs="Calibri"/>
                  <w:sz w:val="20"/>
                  <w:szCs w:val="20"/>
                </w:rPr>
                <w:t>Ja</w:t>
              </w:r>
            </w:ins>
          </w:p>
        </w:tc>
        <w:tc>
          <w:tcPr>
            <w:tcW w:w="992" w:type="dxa"/>
            <w:shd w:val="clear" w:color="000000" w:fill="auto"/>
            <w:hideMark/>
          </w:tcPr>
          <w:p w14:paraId="5231D368" w14:textId="44FA2C12" w:rsidR="001C4741" w:rsidRPr="00CF5477" w:rsidRDefault="001C4741" w:rsidP="001C4741">
            <w:pPr>
              <w:spacing w:before="0" w:after="0" w:line="240" w:lineRule="auto"/>
              <w:jc w:val="center"/>
              <w:rPr>
                <w:ins w:id="3797" w:author="Kisch, Christian" w:date="2022-02-02T11:37:00Z"/>
                <w:rFonts w:eastAsia="Times New Roman" w:cs="Calibri"/>
                <w:sz w:val="20"/>
                <w:szCs w:val="20"/>
                <w:lang w:eastAsia="de-DE"/>
              </w:rPr>
            </w:pPr>
            <w:ins w:id="3798" w:author="Kisch, Christian" w:date="2022-02-07T14:09:00Z">
              <w:r>
                <w:rPr>
                  <w:rFonts w:cs="Calibri"/>
                  <w:sz w:val="20"/>
                  <w:szCs w:val="20"/>
                </w:rPr>
                <w:t>Ja</w:t>
              </w:r>
            </w:ins>
          </w:p>
        </w:tc>
        <w:tc>
          <w:tcPr>
            <w:tcW w:w="1134" w:type="dxa"/>
            <w:shd w:val="clear" w:color="000000" w:fill="auto"/>
            <w:hideMark/>
          </w:tcPr>
          <w:p w14:paraId="5C882A06" w14:textId="405B310C" w:rsidR="001C4741" w:rsidRPr="00CF5477" w:rsidRDefault="001C4741" w:rsidP="001C4741">
            <w:pPr>
              <w:spacing w:before="0" w:after="0" w:line="240" w:lineRule="auto"/>
              <w:jc w:val="center"/>
              <w:rPr>
                <w:ins w:id="3799" w:author="Kisch, Christian" w:date="2022-02-02T11:37:00Z"/>
                <w:rFonts w:eastAsia="Times New Roman" w:cs="Calibri"/>
                <w:sz w:val="20"/>
                <w:szCs w:val="20"/>
                <w:lang w:eastAsia="de-DE"/>
              </w:rPr>
            </w:pPr>
            <w:ins w:id="3800" w:author="Kisch, Christian" w:date="2022-02-07T14:11:00Z">
              <w:r>
                <w:rPr>
                  <w:rFonts w:cs="Calibri"/>
                  <w:sz w:val="20"/>
                  <w:szCs w:val="20"/>
                </w:rPr>
                <w:t>x</w:t>
              </w:r>
            </w:ins>
          </w:p>
        </w:tc>
        <w:tc>
          <w:tcPr>
            <w:tcW w:w="1134" w:type="dxa"/>
            <w:shd w:val="clear" w:color="000000" w:fill="auto"/>
            <w:hideMark/>
          </w:tcPr>
          <w:p w14:paraId="6EC121F0" w14:textId="439176D2" w:rsidR="001C4741" w:rsidRPr="00CF5477" w:rsidRDefault="001C4741" w:rsidP="001C4741">
            <w:pPr>
              <w:spacing w:before="0" w:after="0" w:line="240" w:lineRule="auto"/>
              <w:jc w:val="center"/>
              <w:rPr>
                <w:ins w:id="3801" w:author="Kisch, Christian" w:date="2022-02-02T11:37:00Z"/>
                <w:rFonts w:eastAsia="Times New Roman" w:cs="Calibri"/>
                <w:sz w:val="20"/>
                <w:szCs w:val="20"/>
                <w:lang w:eastAsia="de-DE"/>
              </w:rPr>
            </w:pPr>
            <w:ins w:id="3802" w:author="Kisch, Christian" w:date="2022-02-07T14:14:00Z">
              <w:r>
                <w:rPr>
                  <w:rFonts w:cs="Calibri"/>
                  <w:sz w:val="20"/>
                  <w:szCs w:val="20"/>
                </w:rPr>
                <w:t>x</w:t>
              </w:r>
            </w:ins>
          </w:p>
        </w:tc>
      </w:tr>
      <w:tr w:rsidR="001C4741" w:rsidRPr="00CF5477" w14:paraId="20A5414B" w14:textId="77777777" w:rsidTr="00C15027">
        <w:trPr>
          <w:trHeight w:val="549"/>
          <w:ins w:id="3803" w:author="Kisch, Christian" w:date="2022-02-02T11:37:00Z"/>
        </w:trPr>
        <w:tc>
          <w:tcPr>
            <w:tcW w:w="626" w:type="dxa"/>
            <w:shd w:val="clear" w:color="000000" w:fill="auto"/>
            <w:hideMark/>
          </w:tcPr>
          <w:p w14:paraId="65C40938" w14:textId="77777777" w:rsidR="001C4741" w:rsidRPr="00CF5477" w:rsidRDefault="001C4741" w:rsidP="001C4741">
            <w:pPr>
              <w:spacing w:before="0" w:after="0" w:line="240" w:lineRule="auto"/>
              <w:jc w:val="right"/>
              <w:rPr>
                <w:ins w:id="3804" w:author="Kisch, Christian" w:date="2022-02-02T11:37:00Z"/>
                <w:rFonts w:eastAsia="Times New Roman" w:cs="Calibri"/>
                <w:color w:val="000000"/>
                <w:lang w:eastAsia="de-DE"/>
              </w:rPr>
            </w:pPr>
            <w:ins w:id="3805" w:author="Kisch, Christian" w:date="2022-02-02T11:37:00Z">
              <w:r>
                <w:rPr>
                  <w:rFonts w:eastAsia="Times New Roman" w:cs="Calibri"/>
                  <w:color w:val="000000"/>
                  <w:lang w:eastAsia="de-DE"/>
                </w:rPr>
                <w:t>24</w:t>
              </w:r>
            </w:ins>
          </w:p>
        </w:tc>
        <w:tc>
          <w:tcPr>
            <w:tcW w:w="2523" w:type="dxa"/>
            <w:shd w:val="clear" w:color="000000" w:fill="auto"/>
            <w:hideMark/>
          </w:tcPr>
          <w:p w14:paraId="2CA2A415" w14:textId="1AAB321C" w:rsidR="001C4741" w:rsidRPr="00CF5477" w:rsidRDefault="001C4741" w:rsidP="001C4741">
            <w:pPr>
              <w:spacing w:before="0" w:after="0" w:line="240" w:lineRule="auto"/>
              <w:rPr>
                <w:ins w:id="3806" w:author="Kisch, Christian" w:date="2022-02-02T11:37:00Z"/>
                <w:rFonts w:eastAsia="Times New Roman" w:cs="Calibri"/>
                <w:color w:val="000000"/>
                <w:lang w:eastAsia="de-DE"/>
              </w:rPr>
            </w:pPr>
            <w:ins w:id="3807"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767D71F9" w14:textId="36D53D7D" w:rsidR="001C4741" w:rsidRPr="00CF5477" w:rsidRDefault="001C4741" w:rsidP="001C4741">
            <w:pPr>
              <w:spacing w:before="0" w:after="0" w:line="240" w:lineRule="auto"/>
              <w:rPr>
                <w:ins w:id="3808" w:author="Kisch, Christian" w:date="2022-02-02T11:37:00Z"/>
                <w:rFonts w:eastAsia="Times New Roman" w:cs="Calibri"/>
                <w:b/>
                <w:bCs/>
                <w:sz w:val="20"/>
                <w:szCs w:val="20"/>
                <w:lang w:eastAsia="de-DE"/>
              </w:rPr>
            </w:pPr>
            <w:ins w:id="3809" w:author="Kisch, Christian" w:date="2022-02-02T11:37: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458A4E13" w14:textId="6A071961" w:rsidR="001C4741" w:rsidRPr="00CF5477" w:rsidRDefault="001C4741" w:rsidP="001C4741">
            <w:pPr>
              <w:spacing w:before="0" w:after="0" w:line="240" w:lineRule="auto"/>
              <w:jc w:val="center"/>
              <w:rPr>
                <w:ins w:id="3810" w:author="Kisch, Christian" w:date="2022-02-02T11:37:00Z"/>
                <w:rFonts w:eastAsia="Times New Roman" w:cs="Calibri"/>
                <w:sz w:val="20"/>
                <w:szCs w:val="20"/>
                <w:lang w:eastAsia="de-DE"/>
              </w:rPr>
            </w:pPr>
            <w:ins w:id="3811" w:author="Kisch, Christian" w:date="2022-02-07T14:00:00Z">
              <w:r>
                <w:rPr>
                  <w:rFonts w:cs="Calibri"/>
                  <w:sz w:val="20"/>
                  <w:szCs w:val="20"/>
                </w:rPr>
                <w:t>Ja</w:t>
              </w:r>
            </w:ins>
          </w:p>
        </w:tc>
        <w:tc>
          <w:tcPr>
            <w:tcW w:w="992" w:type="dxa"/>
            <w:shd w:val="clear" w:color="000000" w:fill="auto"/>
          </w:tcPr>
          <w:p w14:paraId="65E2090A" w14:textId="3BDDB1C0" w:rsidR="001C4741" w:rsidRPr="00CF5477" w:rsidRDefault="001C4741" w:rsidP="001C4741">
            <w:pPr>
              <w:spacing w:before="0" w:after="0" w:line="240" w:lineRule="auto"/>
              <w:jc w:val="center"/>
              <w:rPr>
                <w:ins w:id="3812" w:author="Kisch, Christian" w:date="2022-02-02T11:37:00Z"/>
                <w:rFonts w:eastAsia="Times New Roman" w:cs="Calibri"/>
                <w:sz w:val="20"/>
                <w:szCs w:val="20"/>
                <w:lang w:eastAsia="de-DE"/>
              </w:rPr>
            </w:pPr>
            <w:ins w:id="3813" w:author="Kisch, Christian" w:date="2022-02-07T14:04:00Z">
              <w:r>
                <w:rPr>
                  <w:rFonts w:cs="Calibri"/>
                  <w:sz w:val="20"/>
                  <w:szCs w:val="20"/>
                </w:rPr>
                <w:t>Ja</w:t>
              </w:r>
            </w:ins>
          </w:p>
        </w:tc>
        <w:tc>
          <w:tcPr>
            <w:tcW w:w="992" w:type="dxa"/>
            <w:shd w:val="clear" w:color="000000" w:fill="auto"/>
            <w:hideMark/>
          </w:tcPr>
          <w:p w14:paraId="2B81B22E" w14:textId="6AD1212C" w:rsidR="001C4741" w:rsidRPr="00CF5477" w:rsidRDefault="001C4741" w:rsidP="001C4741">
            <w:pPr>
              <w:spacing w:before="0" w:after="0" w:line="240" w:lineRule="auto"/>
              <w:jc w:val="center"/>
              <w:rPr>
                <w:ins w:id="3814" w:author="Kisch, Christian" w:date="2022-02-02T11:37:00Z"/>
                <w:rFonts w:eastAsia="Times New Roman" w:cs="Calibri"/>
                <w:sz w:val="20"/>
                <w:szCs w:val="20"/>
                <w:lang w:eastAsia="de-DE"/>
              </w:rPr>
            </w:pPr>
            <w:ins w:id="3815" w:author="Kisch, Christian" w:date="2022-02-07T14:09:00Z">
              <w:r>
                <w:rPr>
                  <w:rFonts w:cs="Calibri"/>
                  <w:sz w:val="20"/>
                  <w:szCs w:val="20"/>
                </w:rPr>
                <w:t>Ja</w:t>
              </w:r>
            </w:ins>
          </w:p>
        </w:tc>
        <w:tc>
          <w:tcPr>
            <w:tcW w:w="1134" w:type="dxa"/>
            <w:shd w:val="clear" w:color="000000" w:fill="auto"/>
            <w:hideMark/>
          </w:tcPr>
          <w:p w14:paraId="299D579E" w14:textId="064FB783" w:rsidR="001C4741" w:rsidRPr="00CF5477" w:rsidRDefault="001C4741" w:rsidP="001C4741">
            <w:pPr>
              <w:spacing w:before="0" w:after="0" w:line="240" w:lineRule="auto"/>
              <w:jc w:val="center"/>
              <w:rPr>
                <w:ins w:id="3816" w:author="Kisch, Christian" w:date="2022-02-02T11:37:00Z"/>
                <w:rFonts w:eastAsia="Times New Roman" w:cs="Calibri"/>
                <w:sz w:val="20"/>
                <w:szCs w:val="20"/>
                <w:lang w:eastAsia="de-DE"/>
              </w:rPr>
            </w:pPr>
            <w:ins w:id="3817" w:author="Kisch, Christian" w:date="2022-02-07T14:11:00Z">
              <w:r>
                <w:rPr>
                  <w:rFonts w:cs="Calibri"/>
                  <w:sz w:val="20"/>
                  <w:szCs w:val="20"/>
                </w:rPr>
                <w:t>x</w:t>
              </w:r>
            </w:ins>
          </w:p>
        </w:tc>
        <w:tc>
          <w:tcPr>
            <w:tcW w:w="1134" w:type="dxa"/>
            <w:shd w:val="clear" w:color="000000" w:fill="auto"/>
            <w:hideMark/>
          </w:tcPr>
          <w:p w14:paraId="14371820" w14:textId="0A912951" w:rsidR="001C4741" w:rsidRPr="00CF5477" w:rsidRDefault="001C4741" w:rsidP="001C4741">
            <w:pPr>
              <w:spacing w:before="0" w:after="0" w:line="240" w:lineRule="auto"/>
              <w:jc w:val="center"/>
              <w:rPr>
                <w:ins w:id="3818" w:author="Kisch, Christian" w:date="2022-02-02T11:37:00Z"/>
                <w:rFonts w:eastAsia="Times New Roman" w:cs="Calibri"/>
                <w:sz w:val="20"/>
                <w:szCs w:val="20"/>
                <w:lang w:eastAsia="de-DE"/>
              </w:rPr>
            </w:pPr>
            <w:ins w:id="3819" w:author="Kisch, Christian" w:date="2022-02-07T14:14:00Z">
              <w:r>
                <w:rPr>
                  <w:rFonts w:cs="Calibri"/>
                  <w:sz w:val="20"/>
                  <w:szCs w:val="20"/>
                </w:rPr>
                <w:t>x</w:t>
              </w:r>
            </w:ins>
          </w:p>
        </w:tc>
      </w:tr>
      <w:tr w:rsidR="001C4741" w:rsidRPr="00CF5477" w14:paraId="3AF90D2F" w14:textId="77777777" w:rsidTr="00C15027">
        <w:trPr>
          <w:trHeight w:val="415"/>
          <w:ins w:id="3820" w:author="Kisch, Christian" w:date="2022-02-02T11:37:00Z"/>
        </w:trPr>
        <w:tc>
          <w:tcPr>
            <w:tcW w:w="626" w:type="dxa"/>
            <w:shd w:val="clear" w:color="000000" w:fill="auto"/>
            <w:hideMark/>
          </w:tcPr>
          <w:p w14:paraId="7EC6A086" w14:textId="77777777" w:rsidR="001C4741" w:rsidRPr="00CF5477" w:rsidRDefault="001C4741" w:rsidP="001C4741">
            <w:pPr>
              <w:spacing w:before="0" w:after="0" w:line="240" w:lineRule="auto"/>
              <w:jc w:val="right"/>
              <w:rPr>
                <w:ins w:id="3821" w:author="Kisch, Christian" w:date="2022-02-02T11:37:00Z"/>
                <w:rFonts w:eastAsia="Times New Roman" w:cs="Calibri"/>
                <w:color w:val="000000"/>
                <w:lang w:eastAsia="de-DE"/>
              </w:rPr>
            </w:pPr>
            <w:ins w:id="3822" w:author="Kisch, Christian" w:date="2022-02-02T11:37:00Z">
              <w:r>
                <w:rPr>
                  <w:rFonts w:eastAsia="Times New Roman" w:cs="Calibri"/>
                  <w:color w:val="000000"/>
                  <w:lang w:eastAsia="de-DE"/>
                </w:rPr>
                <w:t>25</w:t>
              </w:r>
            </w:ins>
          </w:p>
        </w:tc>
        <w:tc>
          <w:tcPr>
            <w:tcW w:w="2523" w:type="dxa"/>
            <w:shd w:val="clear" w:color="000000" w:fill="auto"/>
            <w:hideMark/>
          </w:tcPr>
          <w:p w14:paraId="2509436C" w14:textId="75E13902" w:rsidR="001C4741" w:rsidRPr="00CF5477" w:rsidRDefault="001C4741" w:rsidP="001C4741">
            <w:pPr>
              <w:spacing w:before="0" w:after="0" w:line="240" w:lineRule="auto"/>
              <w:rPr>
                <w:ins w:id="3823" w:author="Kisch, Christian" w:date="2022-02-02T11:37:00Z"/>
                <w:rFonts w:eastAsia="Times New Roman" w:cs="Calibri"/>
                <w:color w:val="000000"/>
                <w:lang w:eastAsia="de-DE"/>
              </w:rPr>
            </w:pPr>
            <w:ins w:id="3824"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F6C3AC2" w14:textId="431ABF3A" w:rsidR="001C4741" w:rsidRPr="00CF5477" w:rsidRDefault="001C4741" w:rsidP="001C4741">
            <w:pPr>
              <w:spacing w:before="0" w:after="0" w:line="240" w:lineRule="auto"/>
              <w:rPr>
                <w:ins w:id="3825" w:author="Kisch, Christian" w:date="2022-02-02T11:37:00Z"/>
                <w:rFonts w:eastAsia="Times New Roman" w:cs="Calibri"/>
                <w:b/>
                <w:bCs/>
                <w:sz w:val="20"/>
                <w:szCs w:val="20"/>
                <w:lang w:eastAsia="de-DE"/>
              </w:rPr>
            </w:pPr>
            <w:ins w:id="3826" w:author="Kisch, Christian" w:date="2022-02-02T11:37: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26170AFB" w14:textId="2B1AEDA7" w:rsidR="001C4741" w:rsidRPr="00CF5477" w:rsidRDefault="001C4741" w:rsidP="001C4741">
            <w:pPr>
              <w:spacing w:before="0" w:after="0" w:line="240" w:lineRule="auto"/>
              <w:jc w:val="center"/>
              <w:rPr>
                <w:ins w:id="3827" w:author="Kisch, Christian" w:date="2022-02-02T11:37:00Z"/>
                <w:rFonts w:eastAsia="Times New Roman" w:cs="Calibri"/>
                <w:sz w:val="20"/>
                <w:szCs w:val="20"/>
                <w:lang w:eastAsia="de-DE"/>
              </w:rPr>
            </w:pPr>
            <w:ins w:id="3828" w:author="Kisch, Christian" w:date="2022-02-07T14:00:00Z">
              <w:r>
                <w:rPr>
                  <w:rFonts w:cs="Calibri"/>
                  <w:sz w:val="20"/>
                  <w:szCs w:val="20"/>
                </w:rPr>
                <w:t>Ja</w:t>
              </w:r>
            </w:ins>
          </w:p>
        </w:tc>
        <w:tc>
          <w:tcPr>
            <w:tcW w:w="992" w:type="dxa"/>
            <w:shd w:val="clear" w:color="000000" w:fill="auto"/>
          </w:tcPr>
          <w:p w14:paraId="5D0D053D" w14:textId="640BFDD8" w:rsidR="001C4741" w:rsidRPr="00CF5477" w:rsidRDefault="001C4741" w:rsidP="001C4741">
            <w:pPr>
              <w:spacing w:before="0" w:after="0" w:line="240" w:lineRule="auto"/>
              <w:jc w:val="center"/>
              <w:rPr>
                <w:ins w:id="3829" w:author="Kisch, Christian" w:date="2022-02-02T11:37:00Z"/>
                <w:rFonts w:eastAsia="Times New Roman" w:cs="Calibri"/>
                <w:sz w:val="20"/>
                <w:szCs w:val="20"/>
                <w:lang w:eastAsia="de-DE"/>
              </w:rPr>
            </w:pPr>
            <w:ins w:id="3830" w:author="Kisch, Christian" w:date="2022-02-07T14:04:00Z">
              <w:r>
                <w:rPr>
                  <w:rFonts w:cs="Calibri"/>
                  <w:sz w:val="20"/>
                  <w:szCs w:val="20"/>
                </w:rPr>
                <w:t>Ja</w:t>
              </w:r>
            </w:ins>
          </w:p>
        </w:tc>
        <w:tc>
          <w:tcPr>
            <w:tcW w:w="992" w:type="dxa"/>
            <w:shd w:val="clear" w:color="000000" w:fill="auto"/>
            <w:hideMark/>
          </w:tcPr>
          <w:p w14:paraId="578EEEFE" w14:textId="374A5E20" w:rsidR="001C4741" w:rsidRPr="00CF5477" w:rsidRDefault="001C4741" w:rsidP="001C4741">
            <w:pPr>
              <w:spacing w:before="0" w:after="0" w:line="240" w:lineRule="auto"/>
              <w:jc w:val="center"/>
              <w:rPr>
                <w:ins w:id="3831" w:author="Kisch, Christian" w:date="2022-02-02T11:37:00Z"/>
                <w:rFonts w:eastAsia="Times New Roman" w:cs="Calibri"/>
                <w:sz w:val="20"/>
                <w:szCs w:val="20"/>
                <w:lang w:eastAsia="de-DE"/>
              </w:rPr>
            </w:pPr>
            <w:ins w:id="3832" w:author="Kisch, Christian" w:date="2022-02-07T14:09:00Z">
              <w:r>
                <w:rPr>
                  <w:rFonts w:cs="Calibri"/>
                  <w:sz w:val="20"/>
                  <w:szCs w:val="20"/>
                </w:rPr>
                <w:t>Ja</w:t>
              </w:r>
            </w:ins>
          </w:p>
        </w:tc>
        <w:tc>
          <w:tcPr>
            <w:tcW w:w="1134" w:type="dxa"/>
            <w:shd w:val="clear" w:color="000000" w:fill="auto"/>
            <w:hideMark/>
          </w:tcPr>
          <w:p w14:paraId="21736D74" w14:textId="1B9F1C85" w:rsidR="001C4741" w:rsidRPr="00CF5477" w:rsidRDefault="001C4741" w:rsidP="001C4741">
            <w:pPr>
              <w:spacing w:before="0" w:after="0" w:line="240" w:lineRule="auto"/>
              <w:jc w:val="center"/>
              <w:rPr>
                <w:ins w:id="3833" w:author="Kisch, Christian" w:date="2022-02-02T11:37:00Z"/>
                <w:rFonts w:eastAsia="Times New Roman" w:cs="Calibri"/>
                <w:sz w:val="20"/>
                <w:szCs w:val="20"/>
                <w:lang w:eastAsia="de-DE"/>
              </w:rPr>
            </w:pPr>
            <w:ins w:id="3834" w:author="Kisch, Christian" w:date="2022-02-07T14:11:00Z">
              <w:r>
                <w:rPr>
                  <w:rFonts w:cs="Calibri"/>
                  <w:sz w:val="20"/>
                  <w:szCs w:val="20"/>
                </w:rPr>
                <w:t>x</w:t>
              </w:r>
            </w:ins>
          </w:p>
        </w:tc>
        <w:tc>
          <w:tcPr>
            <w:tcW w:w="1134" w:type="dxa"/>
            <w:shd w:val="clear" w:color="000000" w:fill="auto"/>
            <w:hideMark/>
          </w:tcPr>
          <w:p w14:paraId="643AB32F" w14:textId="337C0478" w:rsidR="001C4741" w:rsidRPr="00CF5477" w:rsidRDefault="001C4741" w:rsidP="001C4741">
            <w:pPr>
              <w:spacing w:before="0" w:after="0" w:line="240" w:lineRule="auto"/>
              <w:jc w:val="center"/>
              <w:rPr>
                <w:ins w:id="3835" w:author="Kisch, Christian" w:date="2022-02-02T11:37:00Z"/>
                <w:rFonts w:eastAsia="Times New Roman" w:cs="Calibri"/>
                <w:sz w:val="20"/>
                <w:szCs w:val="20"/>
                <w:lang w:eastAsia="de-DE"/>
              </w:rPr>
            </w:pPr>
            <w:ins w:id="3836" w:author="Kisch, Christian" w:date="2022-02-07T14:14:00Z">
              <w:r>
                <w:rPr>
                  <w:rFonts w:cs="Calibri"/>
                  <w:sz w:val="20"/>
                  <w:szCs w:val="20"/>
                </w:rPr>
                <w:t>x</w:t>
              </w:r>
            </w:ins>
          </w:p>
        </w:tc>
      </w:tr>
      <w:tr w:rsidR="001C4741" w:rsidRPr="00CF5477" w14:paraId="1E95D92C" w14:textId="77777777" w:rsidTr="00C15027">
        <w:trPr>
          <w:trHeight w:val="437"/>
          <w:ins w:id="3837" w:author="Kisch, Christian" w:date="2022-02-02T11:37:00Z"/>
        </w:trPr>
        <w:tc>
          <w:tcPr>
            <w:tcW w:w="626" w:type="dxa"/>
            <w:shd w:val="clear" w:color="000000" w:fill="auto"/>
            <w:hideMark/>
          </w:tcPr>
          <w:p w14:paraId="7F7B8841" w14:textId="77777777" w:rsidR="001C4741" w:rsidRPr="00CF5477" w:rsidRDefault="001C4741" w:rsidP="001C4741">
            <w:pPr>
              <w:spacing w:before="0" w:after="0" w:line="240" w:lineRule="auto"/>
              <w:jc w:val="right"/>
              <w:rPr>
                <w:ins w:id="3838" w:author="Kisch, Christian" w:date="2022-02-02T11:37:00Z"/>
                <w:rFonts w:eastAsia="Times New Roman" w:cs="Calibri"/>
                <w:color w:val="000000"/>
                <w:lang w:eastAsia="de-DE"/>
              </w:rPr>
            </w:pPr>
            <w:ins w:id="3839" w:author="Kisch, Christian" w:date="2022-02-02T11:37:00Z">
              <w:r>
                <w:rPr>
                  <w:rFonts w:eastAsia="Times New Roman" w:cs="Calibri"/>
                  <w:color w:val="000000"/>
                  <w:lang w:eastAsia="de-DE"/>
                </w:rPr>
                <w:t>26</w:t>
              </w:r>
            </w:ins>
          </w:p>
        </w:tc>
        <w:tc>
          <w:tcPr>
            <w:tcW w:w="2523" w:type="dxa"/>
            <w:shd w:val="clear" w:color="000000" w:fill="auto"/>
            <w:hideMark/>
          </w:tcPr>
          <w:p w14:paraId="4127310E" w14:textId="75F69F67" w:rsidR="001C4741" w:rsidRPr="00CF5477" w:rsidRDefault="001C4741" w:rsidP="001C4741">
            <w:pPr>
              <w:spacing w:before="0" w:after="0" w:line="240" w:lineRule="auto"/>
              <w:rPr>
                <w:ins w:id="3840" w:author="Kisch, Christian" w:date="2022-02-02T11:37:00Z"/>
                <w:rFonts w:eastAsia="Times New Roman" w:cs="Calibri"/>
                <w:color w:val="000000"/>
                <w:lang w:eastAsia="de-DE"/>
              </w:rPr>
            </w:pPr>
            <w:ins w:id="3841"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1791C147" w14:textId="77777777" w:rsidR="001C4741" w:rsidRPr="00CF5477" w:rsidRDefault="001C4741" w:rsidP="001C4741">
            <w:pPr>
              <w:spacing w:before="0" w:after="0" w:line="240" w:lineRule="auto"/>
              <w:rPr>
                <w:ins w:id="3842" w:author="Kisch, Christian" w:date="2022-02-02T11:37:00Z"/>
                <w:rFonts w:eastAsia="Times New Roman" w:cs="Calibri"/>
                <w:b/>
                <w:bCs/>
                <w:sz w:val="20"/>
                <w:szCs w:val="20"/>
                <w:lang w:eastAsia="de-DE"/>
              </w:rPr>
            </w:pPr>
            <w:ins w:id="3843" w:author="Kisch, Christian" w:date="2022-02-02T11:37:00Z">
              <w:r w:rsidRPr="00CF5477">
                <w:rPr>
                  <w:rFonts w:eastAsia="Times New Roman" w:cs="Calibri"/>
                  <w:b/>
                  <w:bCs/>
                  <w:sz w:val="20"/>
                  <w:szCs w:val="20"/>
                  <w:lang w:eastAsia="de-DE"/>
                </w:rPr>
                <w:t>Templates</w:t>
              </w:r>
            </w:ins>
          </w:p>
        </w:tc>
        <w:tc>
          <w:tcPr>
            <w:tcW w:w="1418" w:type="dxa"/>
            <w:shd w:val="clear" w:color="000000" w:fill="auto"/>
            <w:hideMark/>
          </w:tcPr>
          <w:p w14:paraId="4DB07671" w14:textId="1F5A4EC7" w:rsidR="001C4741" w:rsidRPr="00CF5477" w:rsidRDefault="001C4741" w:rsidP="001C4741">
            <w:pPr>
              <w:spacing w:before="0" w:after="0" w:line="240" w:lineRule="auto"/>
              <w:jc w:val="center"/>
              <w:rPr>
                <w:ins w:id="3844" w:author="Kisch, Christian" w:date="2022-02-02T11:37:00Z"/>
                <w:rFonts w:eastAsia="Times New Roman" w:cs="Calibri"/>
                <w:sz w:val="20"/>
                <w:szCs w:val="20"/>
                <w:lang w:eastAsia="de-DE"/>
              </w:rPr>
            </w:pPr>
            <w:ins w:id="3845" w:author="Kisch, Christian" w:date="2022-02-07T14:00:00Z">
              <w:r>
                <w:rPr>
                  <w:rFonts w:cs="Calibri"/>
                  <w:sz w:val="20"/>
                  <w:szCs w:val="20"/>
                </w:rPr>
                <w:t>Ja</w:t>
              </w:r>
            </w:ins>
          </w:p>
        </w:tc>
        <w:tc>
          <w:tcPr>
            <w:tcW w:w="992" w:type="dxa"/>
            <w:shd w:val="clear" w:color="000000" w:fill="auto"/>
          </w:tcPr>
          <w:p w14:paraId="05BCA8FE" w14:textId="5BC93CB4" w:rsidR="001C4741" w:rsidRPr="00CF5477" w:rsidRDefault="001C4741" w:rsidP="001C4741">
            <w:pPr>
              <w:spacing w:before="0" w:after="0" w:line="240" w:lineRule="auto"/>
              <w:jc w:val="center"/>
              <w:rPr>
                <w:ins w:id="3846" w:author="Kisch, Christian" w:date="2022-02-02T11:37:00Z"/>
                <w:rFonts w:eastAsia="Times New Roman" w:cs="Calibri"/>
                <w:sz w:val="20"/>
                <w:szCs w:val="20"/>
                <w:lang w:eastAsia="de-DE"/>
              </w:rPr>
            </w:pPr>
            <w:ins w:id="3847" w:author="Kisch, Christian" w:date="2022-02-07T14:04:00Z">
              <w:r>
                <w:rPr>
                  <w:rFonts w:cs="Calibri"/>
                  <w:sz w:val="20"/>
                  <w:szCs w:val="20"/>
                </w:rPr>
                <w:t>Ja</w:t>
              </w:r>
            </w:ins>
          </w:p>
        </w:tc>
        <w:tc>
          <w:tcPr>
            <w:tcW w:w="992" w:type="dxa"/>
            <w:shd w:val="clear" w:color="000000" w:fill="auto"/>
            <w:hideMark/>
          </w:tcPr>
          <w:p w14:paraId="31ABC6E1" w14:textId="7DC49475" w:rsidR="001C4741" w:rsidRPr="00CF5477" w:rsidRDefault="001C4741" w:rsidP="001C4741">
            <w:pPr>
              <w:spacing w:before="0" w:after="0" w:line="240" w:lineRule="auto"/>
              <w:jc w:val="center"/>
              <w:rPr>
                <w:ins w:id="3848" w:author="Kisch, Christian" w:date="2022-02-02T11:37:00Z"/>
                <w:rFonts w:eastAsia="Times New Roman" w:cs="Calibri"/>
                <w:sz w:val="20"/>
                <w:szCs w:val="20"/>
                <w:lang w:eastAsia="de-DE"/>
              </w:rPr>
            </w:pPr>
            <w:ins w:id="3849" w:author="Kisch, Christian" w:date="2022-02-07T14:09:00Z">
              <w:r>
                <w:rPr>
                  <w:rFonts w:cs="Calibri"/>
                  <w:sz w:val="20"/>
                  <w:szCs w:val="20"/>
                </w:rPr>
                <w:t>Ja</w:t>
              </w:r>
            </w:ins>
          </w:p>
        </w:tc>
        <w:tc>
          <w:tcPr>
            <w:tcW w:w="1134" w:type="dxa"/>
            <w:shd w:val="clear" w:color="000000" w:fill="auto"/>
            <w:hideMark/>
          </w:tcPr>
          <w:p w14:paraId="25F97ED4" w14:textId="5CEE8F1A" w:rsidR="001C4741" w:rsidRPr="00CF5477" w:rsidRDefault="001C4741" w:rsidP="001C4741">
            <w:pPr>
              <w:spacing w:before="0" w:after="0" w:line="240" w:lineRule="auto"/>
              <w:jc w:val="center"/>
              <w:rPr>
                <w:ins w:id="3850" w:author="Kisch, Christian" w:date="2022-02-02T11:37:00Z"/>
                <w:rFonts w:eastAsia="Times New Roman" w:cs="Calibri"/>
                <w:sz w:val="20"/>
                <w:szCs w:val="20"/>
                <w:lang w:eastAsia="de-DE"/>
              </w:rPr>
            </w:pPr>
            <w:ins w:id="3851" w:author="Kisch, Christian" w:date="2022-02-07T14:11:00Z">
              <w:r>
                <w:rPr>
                  <w:rFonts w:cs="Calibri"/>
                  <w:sz w:val="20"/>
                  <w:szCs w:val="20"/>
                </w:rPr>
                <w:t>Ja</w:t>
              </w:r>
            </w:ins>
          </w:p>
        </w:tc>
        <w:tc>
          <w:tcPr>
            <w:tcW w:w="1134" w:type="dxa"/>
            <w:shd w:val="clear" w:color="000000" w:fill="auto"/>
            <w:hideMark/>
          </w:tcPr>
          <w:p w14:paraId="6F8363BA" w14:textId="7C2BA811" w:rsidR="001C4741" w:rsidRPr="00CF5477" w:rsidRDefault="001C4741" w:rsidP="001C4741">
            <w:pPr>
              <w:spacing w:before="0" w:after="0" w:line="240" w:lineRule="auto"/>
              <w:jc w:val="center"/>
              <w:rPr>
                <w:ins w:id="3852" w:author="Kisch, Christian" w:date="2022-02-02T11:37:00Z"/>
                <w:rFonts w:eastAsia="Times New Roman" w:cs="Calibri"/>
                <w:sz w:val="20"/>
                <w:szCs w:val="20"/>
                <w:lang w:eastAsia="de-DE"/>
              </w:rPr>
            </w:pPr>
            <w:ins w:id="3853" w:author="Kisch, Christian" w:date="2022-02-07T14:14:00Z">
              <w:r>
                <w:rPr>
                  <w:rFonts w:cs="Calibri"/>
                  <w:sz w:val="20"/>
                  <w:szCs w:val="20"/>
                </w:rPr>
                <w:t>Ja</w:t>
              </w:r>
            </w:ins>
          </w:p>
        </w:tc>
      </w:tr>
      <w:tr w:rsidR="001C4741" w:rsidRPr="00CF5477" w14:paraId="03D2988D" w14:textId="77777777" w:rsidTr="00C15027">
        <w:trPr>
          <w:trHeight w:val="445"/>
          <w:ins w:id="3854" w:author="Kisch, Christian" w:date="2022-02-02T11:37:00Z"/>
        </w:trPr>
        <w:tc>
          <w:tcPr>
            <w:tcW w:w="626" w:type="dxa"/>
            <w:shd w:val="clear" w:color="000000" w:fill="auto"/>
            <w:hideMark/>
          </w:tcPr>
          <w:p w14:paraId="75B93789" w14:textId="77777777" w:rsidR="001C4741" w:rsidRPr="00CF5477" w:rsidRDefault="001C4741" w:rsidP="001C4741">
            <w:pPr>
              <w:spacing w:before="0" w:after="0" w:line="240" w:lineRule="auto"/>
              <w:jc w:val="right"/>
              <w:rPr>
                <w:ins w:id="3855" w:author="Kisch, Christian" w:date="2022-02-02T11:37:00Z"/>
                <w:rFonts w:eastAsia="Times New Roman" w:cs="Calibri"/>
                <w:color w:val="000000"/>
                <w:lang w:eastAsia="de-DE"/>
              </w:rPr>
            </w:pPr>
            <w:ins w:id="3856" w:author="Kisch, Christian" w:date="2022-02-02T11:37:00Z">
              <w:r>
                <w:rPr>
                  <w:rFonts w:eastAsia="Times New Roman" w:cs="Calibri"/>
                  <w:color w:val="000000"/>
                  <w:lang w:eastAsia="de-DE"/>
                </w:rPr>
                <w:t>27</w:t>
              </w:r>
            </w:ins>
          </w:p>
        </w:tc>
        <w:tc>
          <w:tcPr>
            <w:tcW w:w="2523" w:type="dxa"/>
            <w:shd w:val="clear" w:color="000000" w:fill="auto"/>
            <w:hideMark/>
          </w:tcPr>
          <w:p w14:paraId="5D9478B5" w14:textId="1067EB2A" w:rsidR="001C4741" w:rsidRPr="00CF5477" w:rsidRDefault="001C4741" w:rsidP="001C4741">
            <w:pPr>
              <w:spacing w:before="0" w:after="0" w:line="240" w:lineRule="auto"/>
              <w:rPr>
                <w:ins w:id="3857" w:author="Kisch, Christian" w:date="2022-02-02T11:37:00Z"/>
                <w:rFonts w:eastAsia="Times New Roman" w:cs="Calibri"/>
                <w:color w:val="000000"/>
                <w:lang w:eastAsia="de-DE"/>
              </w:rPr>
            </w:pPr>
            <w:ins w:id="3858"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23E78E00" w14:textId="77777777" w:rsidR="001C4741" w:rsidRPr="00CF5477" w:rsidRDefault="001C4741" w:rsidP="001C4741">
            <w:pPr>
              <w:spacing w:before="0" w:after="0" w:line="240" w:lineRule="auto"/>
              <w:rPr>
                <w:ins w:id="3859" w:author="Kisch, Christian" w:date="2022-02-02T11:37:00Z"/>
                <w:rFonts w:eastAsia="Times New Roman" w:cs="Calibri"/>
                <w:b/>
                <w:bCs/>
                <w:sz w:val="20"/>
                <w:szCs w:val="20"/>
                <w:lang w:eastAsia="de-DE"/>
              </w:rPr>
            </w:pPr>
            <w:ins w:id="3860" w:author="Kisch, Christian" w:date="2022-02-02T11:37:00Z">
              <w:r w:rsidRPr="00CF5477">
                <w:rPr>
                  <w:rFonts w:eastAsia="Times New Roman" w:cs="Calibri"/>
                  <w:b/>
                  <w:bCs/>
                  <w:sz w:val="20"/>
                  <w:szCs w:val="20"/>
                  <w:lang w:eastAsia="de-DE"/>
                </w:rPr>
                <w:t>Annotationen</w:t>
              </w:r>
            </w:ins>
          </w:p>
        </w:tc>
        <w:tc>
          <w:tcPr>
            <w:tcW w:w="1418" w:type="dxa"/>
            <w:shd w:val="clear" w:color="000000" w:fill="auto"/>
            <w:hideMark/>
          </w:tcPr>
          <w:p w14:paraId="053F4C1A" w14:textId="465BF4C7" w:rsidR="001C4741" w:rsidRPr="00CF5477" w:rsidRDefault="001C4741" w:rsidP="001C4741">
            <w:pPr>
              <w:spacing w:before="0" w:after="0" w:line="240" w:lineRule="auto"/>
              <w:jc w:val="center"/>
              <w:rPr>
                <w:ins w:id="3861" w:author="Kisch, Christian" w:date="2022-02-02T11:37:00Z"/>
                <w:rFonts w:eastAsia="Times New Roman" w:cs="Calibri"/>
                <w:sz w:val="20"/>
                <w:szCs w:val="20"/>
                <w:lang w:eastAsia="de-DE"/>
              </w:rPr>
            </w:pPr>
            <w:ins w:id="3862" w:author="Kisch, Christian" w:date="2022-02-07T14:00:00Z">
              <w:r>
                <w:rPr>
                  <w:rFonts w:cs="Calibri"/>
                  <w:sz w:val="20"/>
                  <w:szCs w:val="20"/>
                </w:rPr>
                <w:t>Ja</w:t>
              </w:r>
            </w:ins>
          </w:p>
        </w:tc>
        <w:tc>
          <w:tcPr>
            <w:tcW w:w="992" w:type="dxa"/>
            <w:shd w:val="clear" w:color="000000" w:fill="auto"/>
          </w:tcPr>
          <w:p w14:paraId="68573A77" w14:textId="4CB797BA" w:rsidR="001C4741" w:rsidRPr="00CF5477" w:rsidRDefault="001C4741" w:rsidP="001C4741">
            <w:pPr>
              <w:spacing w:before="0" w:after="0" w:line="240" w:lineRule="auto"/>
              <w:jc w:val="center"/>
              <w:rPr>
                <w:ins w:id="3863" w:author="Kisch, Christian" w:date="2022-02-02T11:37:00Z"/>
                <w:rFonts w:eastAsia="Times New Roman" w:cs="Calibri"/>
                <w:sz w:val="20"/>
                <w:szCs w:val="20"/>
                <w:lang w:eastAsia="de-DE"/>
              </w:rPr>
            </w:pPr>
            <w:ins w:id="3864" w:author="Kisch, Christian" w:date="2022-02-07T14:04:00Z">
              <w:r>
                <w:rPr>
                  <w:rFonts w:cs="Calibri"/>
                  <w:sz w:val="20"/>
                  <w:szCs w:val="20"/>
                </w:rPr>
                <w:t>Ja</w:t>
              </w:r>
            </w:ins>
          </w:p>
        </w:tc>
        <w:tc>
          <w:tcPr>
            <w:tcW w:w="992" w:type="dxa"/>
            <w:shd w:val="clear" w:color="000000" w:fill="auto"/>
            <w:hideMark/>
          </w:tcPr>
          <w:p w14:paraId="756AC9D5" w14:textId="48176401" w:rsidR="001C4741" w:rsidRPr="00CF5477" w:rsidRDefault="001C4741" w:rsidP="001C4741">
            <w:pPr>
              <w:spacing w:before="0" w:after="0" w:line="240" w:lineRule="auto"/>
              <w:jc w:val="center"/>
              <w:rPr>
                <w:ins w:id="3865" w:author="Kisch, Christian" w:date="2022-02-02T11:37:00Z"/>
                <w:rFonts w:eastAsia="Times New Roman" w:cs="Calibri"/>
                <w:sz w:val="20"/>
                <w:szCs w:val="20"/>
                <w:lang w:eastAsia="de-DE"/>
              </w:rPr>
            </w:pPr>
            <w:ins w:id="3866" w:author="Kisch, Christian" w:date="2022-02-07T14:09:00Z">
              <w:r>
                <w:rPr>
                  <w:rFonts w:cs="Calibri"/>
                  <w:sz w:val="20"/>
                  <w:szCs w:val="20"/>
                </w:rPr>
                <w:t>Ja</w:t>
              </w:r>
            </w:ins>
          </w:p>
        </w:tc>
        <w:tc>
          <w:tcPr>
            <w:tcW w:w="1134" w:type="dxa"/>
            <w:shd w:val="clear" w:color="000000" w:fill="auto"/>
            <w:hideMark/>
          </w:tcPr>
          <w:p w14:paraId="1CCDF215" w14:textId="36511635" w:rsidR="001C4741" w:rsidRPr="00CF5477" w:rsidRDefault="001C4741" w:rsidP="001C4741">
            <w:pPr>
              <w:spacing w:before="0" w:after="0" w:line="240" w:lineRule="auto"/>
              <w:jc w:val="center"/>
              <w:rPr>
                <w:ins w:id="3867" w:author="Kisch, Christian" w:date="2022-02-02T11:37:00Z"/>
                <w:rFonts w:eastAsia="Times New Roman" w:cs="Calibri"/>
                <w:sz w:val="20"/>
                <w:szCs w:val="20"/>
                <w:lang w:eastAsia="de-DE"/>
              </w:rPr>
            </w:pPr>
            <w:ins w:id="3868" w:author="Kisch, Christian" w:date="2022-02-07T14:11:00Z">
              <w:r>
                <w:rPr>
                  <w:rFonts w:cs="Calibri"/>
                  <w:sz w:val="20"/>
                  <w:szCs w:val="20"/>
                </w:rPr>
                <w:t>Ja</w:t>
              </w:r>
            </w:ins>
          </w:p>
        </w:tc>
        <w:tc>
          <w:tcPr>
            <w:tcW w:w="1134" w:type="dxa"/>
            <w:shd w:val="clear" w:color="000000" w:fill="auto"/>
            <w:hideMark/>
          </w:tcPr>
          <w:p w14:paraId="23CCD34B" w14:textId="505C5909" w:rsidR="001C4741" w:rsidRPr="00CF5477" w:rsidRDefault="001C4741" w:rsidP="001C4741">
            <w:pPr>
              <w:spacing w:before="0" w:after="0" w:line="240" w:lineRule="auto"/>
              <w:jc w:val="center"/>
              <w:rPr>
                <w:ins w:id="3869" w:author="Kisch, Christian" w:date="2022-02-02T11:37:00Z"/>
                <w:rFonts w:eastAsia="Times New Roman" w:cs="Calibri"/>
                <w:sz w:val="20"/>
                <w:szCs w:val="20"/>
                <w:lang w:eastAsia="de-DE"/>
              </w:rPr>
            </w:pPr>
            <w:ins w:id="3870" w:author="Kisch, Christian" w:date="2022-02-07T14:14:00Z">
              <w:r>
                <w:rPr>
                  <w:rFonts w:cs="Calibri"/>
                  <w:sz w:val="20"/>
                  <w:szCs w:val="20"/>
                </w:rPr>
                <w:t>Ja</w:t>
              </w:r>
            </w:ins>
          </w:p>
        </w:tc>
      </w:tr>
      <w:tr w:rsidR="001C4741" w:rsidRPr="00CF5477" w14:paraId="24795B71" w14:textId="77777777" w:rsidTr="00C15027">
        <w:trPr>
          <w:trHeight w:val="481"/>
          <w:ins w:id="3871" w:author="Kisch, Christian" w:date="2022-02-02T11:37:00Z"/>
        </w:trPr>
        <w:tc>
          <w:tcPr>
            <w:tcW w:w="626" w:type="dxa"/>
            <w:shd w:val="clear" w:color="000000" w:fill="auto"/>
            <w:hideMark/>
          </w:tcPr>
          <w:p w14:paraId="41330475" w14:textId="77777777" w:rsidR="001C4741" w:rsidRPr="00CF5477" w:rsidRDefault="001C4741" w:rsidP="001C4741">
            <w:pPr>
              <w:spacing w:before="0" w:after="0" w:line="240" w:lineRule="auto"/>
              <w:jc w:val="right"/>
              <w:rPr>
                <w:ins w:id="3872" w:author="Kisch, Christian" w:date="2022-02-02T11:37:00Z"/>
                <w:rFonts w:eastAsia="Times New Roman" w:cs="Calibri"/>
                <w:color w:val="000000"/>
                <w:lang w:eastAsia="de-DE"/>
              </w:rPr>
            </w:pPr>
            <w:ins w:id="3873" w:author="Kisch, Christian" w:date="2022-02-02T11:37:00Z">
              <w:r>
                <w:rPr>
                  <w:rFonts w:eastAsia="Times New Roman" w:cs="Calibri"/>
                  <w:color w:val="000000"/>
                  <w:lang w:eastAsia="de-DE"/>
                </w:rPr>
                <w:t>28</w:t>
              </w:r>
            </w:ins>
          </w:p>
        </w:tc>
        <w:tc>
          <w:tcPr>
            <w:tcW w:w="2523" w:type="dxa"/>
            <w:shd w:val="clear" w:color="000000" w:fill="auto"/>
            <w:hideMark/>
          </w:tcPr>
          <w:p w14:paraId="5D3ECEEC" w14:textId="5E7FDD5B" w:rsidR="001C4741" w:rsidRPr="00CF5477" w:rsidRDefault="001C4741" w:rsidP="001C4741">
            <w:pPr>
              <w:spacing w:before="0" w:after="0" w:line="240" w:lineRule="auto"/>
              <w:rPr>
                <w:ins w:id="3874" w:author="Kisch, Christian" w:date="2022-02-02T11:37:00Z"/>
                <w:rFonts w:eastAsia="Times New Roman" w:cs="Calibri"/>
                <w:color w:val="000000"/>
                <w:lang w:eastAsia="de-DE"/>
              </w:rPr>
            </w:pPr>
            <w:ins w:id="3875"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4D952C71" w14:textId="77777777" w:rsidR="001C4741" w:rsidRPr="00CF5477" w:rsidRDefault="001C4741" w:rsidP="001C4741">
            <w:pPr>
              <w:spacing w:before="0" w:after="0" w:line="240" w:lineRule="auto"/>
              <w:rPr>
                <w:ins w:id="3876" w:author="Kisch, Christian" w:date="2022-02-02T11:37:00Z"/>
                <w:rFonts w:eastAsia="Times New Roman" w:cs="Calibri"/>
                <w:b/>
                <w:bCs/>
                <w:sz w:val="20"/>
                <w:szCs w:val="20"/>
                <w:lang w:eastAsia="de-DE"/>
              </w:rPr>
            </w:pPr>
            <w:ins w:id="3877" w:author="Kisch, Christian" w:date="2022-02-02T11:37:00Z">
              <w:r w:rsidRPr="00CF5477">
                <w:rPr>
                  <w:rFonts w:eastAsia="Times New Roman" w:cs="Calibri"/>
                  <w:b/>
                  <w:bCs/>
                  <w:sz w:val="20"/>
                  <w:szCs w:val="20"/>
                  <w:lang w:eastAsia="de-DE"/>
                </w:rPr>
                <w:t>Paginieren</w:t>
              </w:r>
            </w:ins>
          </w:p>
        </w:tc>
        <w:tc>
          <w:tcPr>
            <w:tcW w:w="1418" w:type="dxa"/>
            <w:shd w:val="clear" w:color="000000" w:fill="auto"/>
            <w:hideMark/>
          </w:tcPr>
          <w:p w14:paraId="6ED6DCCA" w14:textId="56520BEC" w:rsidR="001C4741" w:rsidRPr="00CF5477" w:rsidRDefault="001C4741" w:rsidP="001C4741">
            <w:pPr>
              <w:spacing w:before="0" w:after="0" w:line="240" w:lineRule="auto"/>
              <w:jc w:val="center"/>
              <w:rPr>
                <w:ins w:id="3878" w:author="Kisch, Christian" w:date="2022-02-02T11:37:00Z"/>
                <w:rFonts w:eastAsia="Times New Roman" w:cs="Calibri"/>
                <w:sz w:val="20"/>
                <w:szCs w:val="20"/>
                <w:lang w:eastAsia="de-DE"/>
              </w:rPr>
            </w:pPr>
            <w:ins w:id="3879" w:author="Kisch, Christian" w:date="2022-02-07T14:01:00Z">
              <w:r>
                <w:rPr>
                  <w:rFonts w:cs="Calibri"/>
                  <w:sz w:val="20"/>
                  <w:szCs w:val="20"/>
                </w:rPr>
                <w:t>Ja</w:t>
              </w:r>
            </w:ins>
          </w:p>
        </w:tc>
        <w:tc>
          <w:tcPr>
            <w:tcW w:w="992" w:type="dxa"/>
            <w:shd w:val="clear" w:color="000000" w:fill="auto"/>
          </w:tcPr>
          <w:p w14:paraId="43E1273F" w14:textId="011ECCC9" w:rsidR="001C4741" w:rsidRPr="00CF5477" w:rsidRDefault="001C4741" w:rsidP="001C4741">
            <w:pPr>
              <w:spacing w:before="0" w:after="0" w:line="240" w:lineRule="auto"/>
              <w:jc w:val="center"/>
              <w:rPr>
                <w:ins w:id="3880" w:author="Kisch, Christian" w:date="2022-02-02T11:37:00Z"/>
                <w:rFonts w:eastAsia="Times New Roman" w:cs="Calibri"/>
                <w:sz w:val="20"/>
                <w:szCs w:val="20"/>
                <w:lang w:eastAsia="de-DE"/>
              </w:rPr>
            </w:pPr>
            <w:ins w:id="3881" w:author="Kisch, Christian" w:date="2022-02-07T14:05:00Z">
              <w:r>
                <w:rPr>
                  <w:rFonts w:cs="Calibri"/>
                  <w:sz w:val="20"/>
                  <w:szCs w:val="20"/>
                </w:rPr>
                <w:t>Nein</w:t>
              </w:r>
            </w:ins>
          </w:p>
        </w:tc>
        <w:tc>
          <w:tcPr>
            <w:tcW w:w="992" w:type="dxa"/>
            <w:shd w:val="clear" w:color="000000" w:fill="auto"/>
            <w:hideMark/>
          </w:tcPr>
          <w:p w14:paraId="2FAB6B16" w14:textId="5735E99D" w:rsidR="001C4741" w:rsidRPr="00CF5477" w:rsidRDefault="001C4741" w:rsidP="001C4741">
            <w:pPr>
              <w:spacing w:before="0" w:after="0" w:line="240" w:lineRule="auto"/>
              <w:jc w:val="center"/>
              <w:rPr>
                <w:ins w:id="3882" w:author="Kisch, Christian" w:date="2022-02-02T11:37:00Z"/>
                <w:rFonts w:eastAsia="Times New Roman" w:cs="Calibri"/>
                <w:sz w:val="20"/>
                <w:szCs w:val="20"/>
                <w:lang w:eastAsia="de-DE"/>
              </w:rPr>
            </w:pPr>
            <w:ins w:id="3883" w:author="Kisch, Christian" w:date="2022-02-07T14:09:00Z">
              <w:r>
                <w:rPr>
                  <w:rFonts w:cs="Calibri"/>
                  <w:sz w:val="20"/>
                  <w:szCs w:val="20"/>
                </w:rPr>
                <w:t>x</w:t>
              </w:r>
            </w:ins>
          </w:p>
        </w:tc>
        <w:tc>
          <w:tcPr>
            <w:tcW w:w="1134" w:type="dxa"/>
            <w:shd w:val="clear" w:color="000000" w:fill="auto"/>
            <w:hideMark/>
          </w:tcPr>
          <w:p w14:paraId="5E38049B" w14:textId="7316017E" w:rsidR="001C4741" w:rsidRPr="00CF5477" w:rsidRDefault="001C4741" w:rsidP="001C4741">
            <w:pPr>
              <w:spacing w:before="0" w:after="0" w:line="240" w:lineRule="auto"/>
              <w:jc w:val="center"/>
              <w:rPr>
                <w:ins w:id="3884" w:author="Kisch, Christian" w:date="2022-02-02T11:37:00Z"/>
                <w:rFonts w:eastAsia="Times New Roman" w:cs="Calibri"/>
                <w:sz w:val="20"/>
                <w:szCs w:val="20"/>
                <w:lang w:eastAsia="de-DE"/>
              </w:rPr>
            </w:pPr>
            <w:ins w:id="3885" w:author="Kisch, Christian" w:date="2022-02-07T14:11:00Z">
              <w:r>
                <w:rPr>
                  <w:rFonts w:cs="Calibri"/>
                  <w:sz w:val="20"/>
                  <w:szCs w:val="20"/>
                </w:rPr>
                <w:t>Nein</w:t>
              </w:r>
            </w:ins>
          </w:p>
        </w:tc>
        <w:tc>
          <w:tcPr>
            <w:tcW w:w="1134" w:type="dxa"/>
            <w:shd w:val="clear" w:color="000000" w:fill="auto"/>
            <w:hideMark/>
          </w:tcPr>
          <w:p w14:paraId="26159171" w14:textId="3952BCB7" w:rsidR="001C4741" w:rsidRPr="00CF5477" w:rsidRDefault="001C4741" w:rsidP="001C4741">
            <w:pPr>
              <w:spacing w:before="0" w:after="0" w:line="240" w:lineRule="auto"/>
              <w:jc w:val="center"/>
              <w:rPr>
                <w:ins w:id="3886" w:author="Kisch, Christian" w:date="2022-02-02T11:37:00Z"/>
                <w:rFonts w:eastAsia="Times New Roman" w:cs="Calibri"/>
                <w:sz w:val="20"/>
                <w:szCs w:val="20"/>
                <w:lang w:eastAsia="de-DE"/>
              </w:rPr>
            </w:pPr>
            <w:ins w:id="3887" w:author="Kisch, Christian" w:date="2022-02-07T14:14:00Z">
              <w:r>
                <w:rPr>
                  <w:rFonts w:cs="Calibri"/>
                  <w:sz w:val="20"/>
                  <w:szCs w:val="20"/>
                </w:rPr>
                <w:t>x</w:t>
              </w:r>
            </w:ins>
          </w:p>
        </w:tc>
      </w:tr>
      <w:tr w:rsidR="001C4741" w:rsidRPr="00CF5477" w14:paraId="31899417" w14:textId="77777777" w:rsidTr="00C15027">
        <w:trPr>
          <w:trHeight w:val="489"/>
          <w:ins w:id="3888" w:author="Kisch, Christian" w:date="2022-02-02T11:37:00Z"/>
        </w:trPr>
        <w:tc>
          <w:tcPr>
            <w:tcW w:w="626" w:type="dxa"/>
            <w:shd w:val="clear" w:color="000000" w:fill="auto"/>
            <w:hideMark/>
          </w:tcPr>
          <w:p w14:paraId="5EB5CB27" w14:textId="77777777" w:rsidR="001C4741" w:rsidRPr="00CF5477" w:rsidRDefault="001C4741" w:rsidP="001C4741">
            <w:pPr>
              <w:spacing w:before="0" w:after="0" w:line="240" w:lineRule="auto"/>
              <w:jc w:val="right"/>
              <w:rPr>
                <w:ins w:id="3889" w:author="Kisch, Christian" w:date="2022-02-02T11:37:00Z"/>
                <w:rFonts w:eastAsia="Times New Roman" w:cs="Calibri"/>
                <w:color w:val="000000"/>
                <w:lang w:eastAsia="de-DE"/>
              </w:rPr>
            </w:pPr>
            <w:ins w:id="3890" w:author="Kisch, Christian" w:date="2022-02-02T11:37:00Z">
              <w:r>
                <w:rPr>
                  <w:rFonts w:eastAsia="Times New Roman" w:cs="Calibri"/>
                  <w:color w:val="000000"/>
                  <w:lang w:eastAsia="de-DE"/>
                </w:rPr>
                <w:t>29</w:t>
              </w:r>
            </w:ins>
          </w:p>
        </w:tc>
        <w:tc>
          <w:tcPr>
            <w:tcW w:w="2523" w:type="dxa"/>
            <w:shd w:val="clear" w:color="000000" w:fill="auto"/>
            <w:hideMark/>
          </w:tcPr>
          <w:p w14:paraId="7F3F6D7B" w14:textId="32E842B7" w:rsidR="001C4741" w:rsidRPr="00CF5477" w:rsidRDefault="001C4741" w:rsidP="001C4741">
            <w:pPr>
              <w:spacing w:before="0" w:after="0" w:line="240" w:lineRule="auto"/>
              <w:rPr>
                <w:ins w:id="3891" w:author="Kisch, Christian" w:date="2022-02-02T11:37:00Z"/>
                <w:rFonts w:eastAsia="Times New Roman" w:cs="Calibri"/>
                <w:color w:val="000000"/>
                <w:lang w:eastAsia="de-DE"/>
              </w:rPr>
            </w:pPr>
            <w:ins w:id="3892"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F58117A" w14:textId="77777777" w:rsidR="001C4741" w:rsidRPr="00CF5477" w:rsidRDefault="001C4741" w:rsidP="001C4741">
            <w:pPr>
              <w:spacing w:before="0" w:after="0" w:line="240" w:lineRule="auto"/>
              <w:rPr>
                <w:ins w:id="3893" w:author="Kisch, Christian" w:date="2022-02-02T11:37:00Z"/>
                <w:rFonts w:eastAsia="Times New Roman" w:cs="Calibri"/>
                <w:b/>
                <w:bCs/>
                <w:sz w:val="20"/>
                <w:szCs w:val="20"/>
                <w:lang w:eastAsia="de-DE"/>
              </w:rPr>
            </w:pPr>
            <w:ins w:id="3894" w:author="Kisch, Christian" w:date="2022-02-02T11:37:00Z">
              <w:r w:rsidRPr="00CF5477">
                <w:rPr>
                  <w:rFonts w:eastAsia="Times New Roman" w:cs="Calibri"/>
                  <w:b/>
                  <w:bCs/>
                  <w:sz w:val="20"/>
                  <w:szCs w:val="20"/>
                  <w:lang w:eastAsia="de-DE"/>
                </w:rPr>
                <w:t>Papierkorb</w:t>
              </w:r>
            </w:ins>
          </w:p>
        </w:tc>
        <w:tc>
          <w:tcPr>
            <w:tcW w:w="1418" w:type="dxa"/>
            <w:shd w:val="clear" w:color="000000" w:fill="auto"/>
            <w:hideMark/>
          </w:tcPr>
          <w:p w14:paraId="30A350A9" w14:textId="32600B4F" w:rsidR="001C4741" w:rsidRPr="00CF5477" w:rsidRDefault="001C4741" w:rsidP="001C4741">
            <w:pPr>
              <w:spacing w:before="0" w:after="0" w:line="240" w:lineRule="auto"/>
              <w:jc w:val="center"/>
              <w:rPr>
                <w:ins w:id="3895" w:author="Kisch, Christian" w:date="2022-02-02T11:37:00Z"/>
                <w:rFonts w:eastAsia="Times New Roman" w:cs="Calibri"/>
                <w:sz w:val="20"/>
                <w:szCs w:val="20"/>
                <w:lang w:eastAsia="de-DE"/>
              </w:rPr>
            </w:pPr>
            <w:ins w:id="3896" w:author="Kisch, Christian" w:date="2022-02-07T14:01:00Z">
              <w:r>
                <w:rPr>
                  <w:rFonts w:cs="Calibri"/>
                  <w:sz w:val="20"/>
                  <w:szCs w:val="20"/>
                </w:rPr>
                <w:t>Ja</w:t>
              </w:r>
            </w:ins>
          </w:p>
        </w:tc>
        <w:tc>
          <w:tcPr>
            <w:tcW w:w="992" w:type="dxa"/>
            <w:shd w:val="clear" w:color="000000" w:fill="auto"/>
          </w:tcPr>
          <w:p w14:paraId="045A26FC" w14:textId="246289CE" w:rsidR="001C4741" w:rsidRPr="00CF5477" w:rsidRDefault="001C4741" w:rsidP="001C4741">
            <w:pPr>
              <w:spacing w:before="0" w:after="0" w:line="240" w:lineRule="auto"/>
              <w:jc w:val="center"/>
              <w:rPr>
                <w:ins w:id="3897" w:author="Kisch, Christian" w:date="2022-02-02T11:37:00Z"/>
                <w:rFonts w:eastAsia="Times New Roman" w:cs="Calibri"/>
                <w:sz w:val="20"/>
                <w:szCs w:val="20"/>
                <w:lang w:eastAsia="de-DE"/>
              </w:rPr>
            </w:pPr>
            <w:ins w:id="3898" w:author="Kisch, Christian" w:date="2022-02-07T14:05:00Z">
              <w:r>
                <w:rPr>
                  <w:rFonts w:cs="Calibri"/>
                  <w:sz w:val="20"/>
                  <w:szCs w:val="20"/>
                </w:rPr>
                <w:t>Ja</w:t>
              </w:r>
            </w:ins>
          </w:p>
        </w:tc>
        <w:tc>
          <w:tcPr>
            <w:tcW w:w="992" w:type="dxa"/>
            <w:shd w:val="clear" w:color="000000" w:fill="auto"/>
            <w:hideMark/>
          </w:tcPr>
          <w:p w14:paraId="11963EE2" w14:textId="7DE9926B" w:rsidR="001C4741" w:rsidRPr="00CF5477" w:rsidRDefault="001C4741" w:rsidP="001C4741">
            <w:pPr>
              <w:spacing w:before="0" w:after="0" w:line="240" w:lineRule="auto"/>
              <w:jc w:val="center"/>
              <w:rPr>
                <w:ins w:id="3899" w:author="Kisch, Christian" w:date="2022-02-02T11:37:00Z"/>
                <w:rFonts w:eastAsia="Times New Roman" w:cs="Calibri"/>
                <w:sz w:val="20"/>
                <w:szCs w:val="20"/>
                <w:lang w:eastAsia="de-DE"/>
              </w:rPr>
            </w:pPr>
            <w:ins w:id="3900" w:author="Kisch, Christian" w:date="2022-02-07T14:09:00Z">
              <w:r>
                <w:rPr>
                  <w:rFonts w:cs="Calibri"/>
                  <w:sz w:val="20"/>
                  <w:szCs w:val="20"/>
                </w:rPr>
                <w:t>Ja</w:t>
              </w:r>
            </w:ins>
          </w:p>
        </w:tc>
        <w:tc>
          <w:tcPr>
            <w:tcW w:w="1134" w:type="dxa"/>
            <w:shd w:val="clear" w:color="000000" w:fill="auto"/>
            <w:hideMark/>
          </w:tcPr>
          <w:p w14:paraId="4BF71375" w14:textId="0B590CC3" w:rsidR="001C4741" w:rsidRPr="00CF5477" w:rsidRDefault="001C4741" w:rsidP="001C4741">
            <w:pPr>
              <w:spacing w:before="0" w:after="0" w:line="240" w:lineRule="auto"/>
              <w:jc w:val="center"/>
              <w:rPr>
                <w:ins w:id="3901" w:author="Kisch, Christian" w:date="2022-02-02T11:37:00Z"/>
                <w:rFonts w:eastAsia="Times New Roman" w:cs="Calibri"/>
                <w:sz w:val="20"/>
                <w:szCs w:val="20"/>
                <w:lang w:eastAsia="de-DE"/>
              </w:rPr>
            </w:pPr>
            <w:ins w:id="3902" w:author="Kisch, Christian" w:date="2022-02-07T14:11:00Z">
              <w:r>
                <w:rPr>
                  <w:rFonts w:cs="Calibri"/>
                  <w:sz w:val="20"/>
                  <w:szCs w:val="20"/>
                </w:rPr>
                <w:t>x</w:t>
              </w:r>
            </w:ins>
          </w:p>
        </w:tc>
        <w:tc>
          <w:tcPr>
            <w:tcW w:w="1134" w:type="dxa"/>
            <w:shd w:val="clear" w:color="000000" w:fill="auto"/>
            <w:hideMark/>
          </w:tcPr>
          <w:p w14:paraId="60B2418C" w14:textId="4A8A82E0" w:rsidR="001C4741" w:rsidRPr="00CF5477" w:rsidRDefault="001C4741" w:rsidP="001C4741">
            <w:pPr>
              <w:spacing w:before="0" w:after="0" w:line="240" w:lineRule="auto"/>
              <w:jc w:val="center"/>
              <w:rPr>
                <w:ins w:id="3903" w:author="Kisch, Christian" w:date="2022-02-02T11:37:00Z"/>
                <w:rFonts w:eastAsia="Times New Roman" w:cs="Calibri"/>
                <w:sz w:val="20"/>
                <w:szCs w:val="20"/>
                <w:lang w:eastAsia="de-DE"/>
              </w:rPr>
            </w:pPr>
            <w:ins w:id="3904" w:author="Kisch, Christian" w:date="2022-02-07T14:14:00Z">
              <w:r>
                <w:rPr>
                  <w:rFonts w:cs="Calibri"/>
                  <w:sz w:val="20"/>
                  <w:szCs w:val="20"/>
                </w:rPr>
                <w:t>x</w:t>
              </w:r>
            </w:ins>
          </w:p>
        </w:tc>
      </w:tr>
      <w:tr w:rsidR="001C4741" w:rsidRPr="00CF5477" w14:paraId="48C5BF71" w14:textId="77777777" w:rsidTr="00C15027">
        <w:trPr>
          <w:trHeight w:val="126"/>
          <w:ins w:id="3905" w:author="Kisch, Christian" w:date="2022-02-02T11:37:00Z"/>
        </w:trPr>
        <w:tc>
          <w:tcPr>
            <w:tcW w:w="626" w:type="dxa"/>
            <w:shd w:val="clear" w:color="000000" w:fill="auto"/>
            <w:hideMark/>
          </w:tcPr>
          <w:p w14:paraId="06031658" w14:textId="77777777" w:rsidR="001C4741" w:rsidRPr="00CF5477" w:rsidRDefault="001C4741" w:rsidP="001C4741">
            <w:pPr>
              <w:spacing w:before="0" w:after="0" w:line="240" w:lineRule="auto"/>
              <w:jc w:val="right"/>
              <w:rPr>
                <w:ins w:id="3906" w:author="Kisch, Christian" w:date="2022-02-02T11:37:00Z"/>
                <w:rFonts w:eastAsia="Times New Roman" w:cs="Calibri"/>
                <w:color w:val="000000"/>
                <w:lang w:eastAsia="de-DE"/>
              </w:rPr>
            </w:pPr>
            <w:ins w:id="3907" w:author="Kisch, Christian" w:date="2022-02-02T11:37: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3F7CD53B" w14:textId="4799F349" w:rsidR="001C4741" w:rsidRPr="00CF5477" w:rsidRDefault="001C4741" w:rsidP="001C4741">
            <w:pPr>
              <w:spacing w:before="0" w:after="0" w:line="240" w:lineRule="auto"/>
              <w:rPr>
                <w:ins w:id="3908" w:author="Kisch, Christian" w:date="2022-02-02T11:37:00Z"/>
                <w:rFonts w:eastAsia="Times New Roman" w:cs="Calibri"/>
                <w:color w:val="000000"/>
                <w:lang w:eastAsia="de-DE"/>
              </w:rPr>
            </w:pPr>
            <w:ins w:id="3909"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330D192B" w14:textId="77777777" w:rsidR="001C4741" w:rsidRPr="00CF5477" w:rsidRDefault="001C4741" w:rsidP="001C4741">
            <w:pPr>
              <w:spacing w:before="0" w:after="0" w:line="240" w:lineRule="auto"/>
              <w:rPr>
                <w:ins w:id="3910" w:author="Kisch, Christian" w:date="2022-02-02T11:37:00Z"/>
                <w:rFonts w:eastAsia="Times New Roman" w:cs="Calibri"/>
                <w:b/>
                <w:bCs/>
                <w:sz w:val="20"/>
                <w:szCs w:val="20"/>
                <w:lang w:eastAsia="de-DE"/>
              </w:rPr>
            </w:pPr>
            <w:ins w:id="3911" w:author="Kisch, Christian" w:date="2022-02-02T11:37:00Z">
              <w:r w:rsidRPr="00CF5477">
                <w:rPr>
                  <w:rFonts w:eastAsia="Times New Roman" w:cs="Calibri"/>
                  <w:b/>
                  <w:bCs/>
                  <w:sz w:val="20"/>
                  <w:szCs w:val="20"/>
                  <w:lang w:eastAsia="de-DE"/>
                </w:rPr>
                <w:t>Repräsentat</w:t>
              </w:r>
            </w:ins>
          </w:p>
        </w:tc>
        <w:tc>
          <w:tcPr>
            <w:tcW w:w="1418" w:type="dxa"/>
            <w:shd w:val="clear" w:color="000000" w:fill="auto"/>
            <w:hideMark/>
          </w:tcPr>
          <w:p w14:paraId="188B4D35" w14:textId="433AA6EC" w:rsidR="001C4741" w:rsidRPr="00CF5477" w:rsidRDefault="001C4741" w:rsidP="001C4741">
            <w:pPr>
              <w:spacing w:before="0" w:after="0" w:line="240" w:lineRule="auto"/>
              <w:jc w:val="center"/>
              <w:rPr>
                <w:ins w:id="3912" w:author="Kisch, Christian" w:date="2022-02-02T11:37:00Z"/>
                <w:rFonts w:eastAsia="Times New Roman" w:cs="Calibri"/>
                <w:sz w:val="20"/>
                <w:szCs w:val="20"/>
                <w:lang w:eastAsia="de-DE"/>
              </w:rPr>
            </w:pPr>
            <w:ins w:id="3913" w:author="Kisch, Christian" w:date="2022-02-07T14:01:00Z">
              <w:r>
                <w:rPr>
                  <w:rFonts w:cs="Calibri"/>
                  <w:sz w:val="20"/>
                  <w:szCs w:val="20"/>
                </w:rPr>
                <w:t>Ja</w:t>
              </w:r>
            </w:ins>
          </w:p>
        </w:tc>
        <w:tc>
          <w:tcPr>
            <w:tcW w:w="992" w:type="dxa"/>
            <w:shd w:val="clear" w:color="000000" w:fill="auto"/>
          </w:tcPr>
          <w:p w14:paraId="331DA1C7" w14:textId="7E2A5F78" w:rsidR="001C4741" w:rsidRPr="00CF5477" w:rsidRDefault="001C4741" w:rsidP="001C4741">
            <w:pPr>
              <w:spacing w:before="0" w:after="0" w:line="240" w:lineRule="auto"/>
              <w:jc w:val="center"/>
              <w:rPr>
                <w:ins w:id="3914" w:author="Kisch, Christian" w:date="2022-02-02T11:37:00Z"/>
                <w:rFonts w:eastAsia="Times New Roman" w:cs="Calibri"/>
                <w:sz w:val="20"/>
                <w:szCs w:val="20"/>
                <w:lang w:eastAsia="de-DE"/>
              </w:rPr>
            </w:pPr>
            <w:ins w:id="3915" w:author="Kisch, Christian" w:date="2022-02-07T14:05:00Z">
              <w:r>
                <w:rPr>
                  <w:rFonts w:cs="Calibri"/>
                  <w:sz w:val="20"/>
                  <w:szCs w:val="20"/>
                </w:rPr>
                <w:t>Nein</w:t>
              </w:r>
            </w:ins>
          </w:p>
        </w:tc>
        <w:tc>
          <w:tcPr>
            <w:tcW w:w="992" w:type="dxa"/>
            <w:shd w:val="clear" w:color="000000" w:fill="auto"/>
            <w:hideMark/>
          </w:tcPr>
          <w:p w14:paraId="12D419A0" w14:textId="7F75CDC4" w:rsidR="001C4741" w:rsidRPr="00CF5477" w:rsidRDefault="001C4741" w:rsidP="001C4741">
            <w:pPr>
              <w:spacing w:before="0" w:after="0" w:line="240" w:lineRule="auto"/>
              <w:jc w:val="center"/>
              <w:rPr>
                <w:ins w:id="3916" w:author="Kisch, Christian" w:date="2022-02-02T11:37:00Z"/>
                <w:rFonts w:eastAsia="Times New Roman" w:cs="Calibri"/>
                <w:sz w:val="20"/>
                <w:szCs w:val="20"/>
                <w:lang w:eastAsia="de-DE"/>
              </w:rPr>
            </w:pPr>
            <w:ins w:id="3917" w:author="Kisch, Christian" w:date="2022-02-07T14:09:00Z">
              <w:r>
                <w:rPr>
                  <w:rFonts w:cs="Calibri"/>
                  <w:sz w:val="20"/>
                  <w:szCs w:val="20"/>
                </w:rPr>
                <w:t>Ja</w:t>
              </w:r>
            </w:ins>
          </w:p>
        </w:tc>
        <w:tc>
          <w:tcPr>
            <w:tcW w:w="1134" w:type="dxa"/>
            <w:shd w:val="clear" w:color="000000" w:fill="auto"/>
            <w:hideMark/>
          </w:tcPr>
          <w:p w14:paraId="6DE7C9CB" w14:textId="4B369336" w:rsidR="001C4741" w:rsidRPr="00CF5477" w:rsidRDefault="001C4741" w:rsidP="001C4741">
            <w:pPr>
              <w:spacing w:before="0" w:after="0" w:line="240" w:lineRule="auto"/>
              <w:jc w:val="center"/>
              <w:rPr>
                <w:ins w:id="3918" w:author="Kisch, Christian" w:date="2022-02-02T11:37:00Z"/>
                <w:rFonts w:eastAsia="Times New Roman" w:cs="Calibri"/>
                <w:sz w:val="20"/>
                <w:szCs w:val="20"/>
                <w:lang w:eastAsia="de-DE"/>
              </w:rPr>
            </w:pPr>
            <w:ins w:id="3919" w:author="Kisch, Christian" w:date="2022-02-07T14:11:00Z">
              <w:r>
                <w:rPr>
                  <w:rFonts w:cs="Calibri"/>
                  <w:sz w:val="20"/>
                  <w:szCs w:val="20"/>
                </w:rPr>
                <w:t>x</w:t>
              </w:r>
            </w:ins>
          </w:p>
        </w:tc>
        <w:tc>
          <w:tcPr>
            <w:tcW w:w="1134" w:type="dxa"/>
            <w:shd w:val="clear" w:color="000000" w:fill="auto"/>
            <w:hideMark/>
          </w:tcPr>
          <w:p w14:paraId="70355333" w14:textId="2394176A" w:rsidR="001C4741" w:rsidRPr="00CF5477" w:rsidRDefault="001C4741" w:rsidP="001C4741">
            <w:pPr>
              <w:spacing w:before="0" w:after="0" w:line="240" w:lineRule="auto"/>
              <w:jc w:val="center"/>
              <w:rPr>
                <w:ins w:id="3920" w:author="Kisch, Christian" w:date="2022-02-02T11:37:00Z"/>
                <w:rFonts w:eastAsia="Times New Roman" w:cs="Calibri"/>
                <w:sz w:val="20"/>
                <w:szCs w:val="20"/>
                <w:lang w:eastAsia="de-DE"/>
              </w:rPr>
            </w:pPr>
            <w:ins w:id="3921" w:author="Kisch, Christian" w:date="2022-02-07T14:14:00Z">
              <w:r>
                <w:rPr>
                  <w:rFonts w:cs="Calibri"/>
                  <w:sz w:val="20"/>
                  <w:szCs w:val="20"/>
                </w:rPr>
                <w:t>x</w:t>
              </w:r>
            </w:ins>
          </w:p>
        </w:tc>
      </w:tr>
      <w:tr w:rsidR="001C4741" w:rsidRPr="00CF5477" w14:paraId="6A630518" w14:textId="77777777" w:rsidTr="00C15027">
        <w:trPr>
          <w:trHeight w:val="126"/>
          <w:ins w:id="3922" w:author="Kisch, Christian" w:date="2022-02-02T11:37:00Z"/>
        </w:trPr>
        <w:tc>
          <w:tcPr>
            <w:tcW w:w="626" w:type="dxa"/>
            <w:shd w:val="clear" w:color="000000" w:fill="auto"/>
            <w:hideMark/>
          </w:tcPr>
          <w:p w14:paraId="654E2BE3" w14:textId="77777777" w:rsidR="001C4741" w:rsidRPr="00CF5477" w:rsidRDefault="001C4741" w:rsidP="001C4741">
            <w:pPr>
              <w:spacing w:before="0" w:after="0" w:line="240" w:lineRule="auto"/>
              <w:jc w:val="right"/>
              <w:rPr>
                <w:ins w:id="3923" w:author="Kisch, Christian" w:date="2022-02-02T11:37:00Z"/>
                <w:rFonts w:eastAsia="Times New Roman" w:cs="Calibri"/>
                <w:color w:val="000000"/>
                <w:lang w:eastAsia="de-DE"/>
              </w:rPr>
            </w:pPr>
            <w:ins w:id="3924" w:author="Kisch, Christian" w:date="2022-02-02T11:37: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02F69B81" w14:textId="068905D4" w:rsidR="001C4741" w:rsidRPr="00CF5477" w:rsidRDefault="001C4741" w:rsidP="001C4741">
            <w:pPr>
              <w:spacing w:before="0" w:after="0" w:line="240" w:lineRule="auto"/>
              <w:rPr>
                <w:ins w:id="3925" w:author="Kisch, Christian" w:date="2022-02-02T11:37:00Z"/>
                <w:rFonts w:eastAsia="Times New Roman" w:cs="Calibri"/>
                <w:color w:val="000000"/>
                <w:lang w:eastAsia="de-DE"/>
              </w:rPr>
            </w:pPr>
            <w:ins w:id="3926"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49B856E4" w14:textId="77777777" w:rsidR="001C4741" w:rsidRPr="00CF5477" w:rsidRDefault="001C4741" w:rsidP="001C4741">
            <w:pPr>
              <w:spacing w:before="0" w:after="0" w:line="240" w:lineRule="auto"/>
              <w:rPr>
                <w:ins w:id="3927" w:author="Kisch, Christian" w:date="2022-02-02T11:37:00Z"/>
                <w:rFonts w:eastAsia="Times New Roman" w:cs="Calibri"/>
                <w:b/>
                <w:bCs/>
                <w:sz w:val="20"/>
                <w:szCs w:val="20"/>
                <w:lang w:eastAsia="de-DE"/>
              </w:rPr>
            </w:pPr>
            <w:ins w:id="3928" w:author="Kisch, Christian" w:date="2022-02-02T11:37: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3FEA370E" w14:textId="15063795" w:rsidR="001C4741" w:rsidRPr="00CF5477" w:rsidRDefault="001C4741" w:rsidP="001C4741">
            <w:pPr>
              <w:spacing w:before="0" w:after="0" w:line="240" w:lineRule="auto"/>
              <w:jc w:val="center"/>
              <w:rPr>
                <w:ins w:id="3929" w:author="Kisch, Christian" w:date="2022-02-02T11:37:00Z"/>
                <w:rFonts w:eastAsia="Times New Roman" w:cs="Calibri"/>
                <w:sz w:val="20"/>
                <w:szCs w:val="20"/>
                <w:lang w:eastAsia="de-DE"/>
              </w:rPr>
            </w:pPr>
            <w:ins w:id="3930" w:author="Kisch, Christian" w:date="2022-02-07T14:01:00Z">
              <w:r>
                <w:rPr>
                  <w:rFonts w:cs="Calibri"/>
                  <w:sz w:val="20"/>
                  <w:szCs w:val="20"/>
                </w:rPr>
                <w:t>Ja</w:t>
              </w:r>
            </w:ins>
          </w:p>
        </w:tc>
        <w:tc>
          <w:tcPr>
            <w:tcW w:w="992" w:type="dxa"/>
            <w:shd w:val="clear" w:color="000000" w:fill="auto"/>
          </w:tcPr>
          <w:p w14:paraId="174EF6D8" w14:textId="47A5E364" w:rsidR="001C4741" w:rsidRPr="00CF5477" w:rsidRDefault="001C4741" w:rsidP="001C4741">
            <w:pPr>
              <w:spacing w:before="0" w:after="0" w:line="240" w:lineRule="auto"/>
              <w:jc w:val="center"/>
              <w:rPr>
                <w:ins w:id="3931" w:author="Kisch, Christian" w:date="2022-02-02T11:37:00Z"/>
                <w:rFonts w:eastAsia="Times New Roman" w:cs="Calibri"/>
                <w:sz w:val="20"/>
                <w:szCs w:val="20"/>
                <w:lang w:eastAsia="de-DE"/>
              </w:rPr>
            </w:pPr>
            <w:ins w:id="3932" w:author="Kisch, Christian" w:date="2022-02-07T14:05:00Z">
              <w:r>
                <w:rPr>
                  <w:rFonts w:cs="Calibri"/>
                  <w:sz w:val="20"/>
                  <w:szCs w:val="20"/>
                </w:rPr>
                <w:t>Ja</w:t>
              </w:r>
            </w:ins>
          </w:p>
        </w:tc>
        <w:tc>
          <w:tcPr>
            <w:tcW w:w="992" w:type="dxa"/>
            <w:shd w:val="clear" w:color="000000" w:fill="auto"/>
            <w:hideMark/>
          </w:tcPr>
          <w:p w14:paraId="4B607F61" w14:textId="422442F2" w:rsidR="001C4741" w:rsidRPr="00CF5477" w:rsidRDefault="001C4741" w:rsidP="001C4741">
            <w:pPr>
              <w:spacing w:before="0" w:after="0" w:line="240" w:lineRule="auto"/>
              <w:jc w:val="center"/>
              <w:rPr>
                <w:ins w:id="3933" w:author="Kisch, Christian" w:date="2022-02-02T11:37:00Z"/>
                <w:rFonts w:eastAsia="Times New Roman" w:cs="Calibri"/>
                <w:sz w:val="20"/>
                <w:szCs w:val="20"/>
                <w:lang w:eastAsia="de-DE"/>
              </w:rPr>
            </w:pPr>
            <w:ins w:id="3934" w:author="Kisch, Christian" w:date="2022-02-07T14:09:00Z">
              <w:r>
                <w:rPr>
                  <w:rFonts w:cs="Calibri"/>
                  <w:sz w:val="20"/>
                  <w:szCs w:val="20"/>
                </w:rPr>
                <w:t>Ja</w:t>
              </w:r>
            </w:ins>
          </w:p>
        </w:tc>
        <w:tc>
          <w:tcPr>
            <w:tcW w:w="1134" w:type="dxa"/>
            <w:shd w:val="clear" w:color="000000" w:fill="auto"/>
            <w:hideMark/>
          </w:tcPr>
          <w:p w14:paraId="50038DF2" w14:textId="14F13A62" w:rsidR="001C4741" w:rsidRPr="00CF5477" w:rsidRDefault="001C4741" w:rsidP="001C4741">
            <w:pPr>
              <w:spacing w:before="0" w:after="0" w:line="240" w:lineRule="auto"/>
              <w:jc w:val="center"/>
              <w:rPr>
                <w:ins w:id="3935" w:author="Kisch, Christian" w:date="2022-02-02T11:37:00Z"/>
                <w:rFonts w:eastAsia="Times New Roman" w:cs="Calibri"/>
                <w:sz w:val="20"/>
                <w:szCs w:val="20"/>
                <w:lang w:eastAsia="de-DE"/>
              </w:rPr>
            </w:pPr>
            <w:ins w:id="3936" w:author="Kisch, Christian" w:date="2022-02-07T14:11:00Z">
              <w:r>
                <w:rPr>
                  <w:rFonts w:cs="Calibri"/>
                  <w:sz w:val="20"/>
                  <w:szCs w:val="20"/>
                </w:rPr>
                <w:t>Ja*</w:t>
              </w:r>
            </w:ins>
          </w:p>
        </w:tc>
        <w:tc>
          <w:tcPr>
            <w:tcW w:w="1134" w:type="dxa"/>
            <w:shd w:val="clear" w:color="000000" w:fill="auto"/>
            <w:hideMark/>
          </w:tcPr>
          <w:p w14:paraId="3369515C" w14:textId="251849FD" w:rsidR="001C4741" w:rsidRPr="00CF5477" w:rsidRDefault="001C4741" w:rsidP="001C4741">
            <w:pPr>
              <w:spacing w:before="0" w:after="0" w:line="240" w:lineRule="auto"/>
              <w:jc w:val="center"/>
              <w:rPr>
                <w:ins w:id="3937" w:author="Kisch, Christian" w:date="2022-02-02T11:37:00Z"/>
                <w:rFonts w:eastAsia="Times New Roman" w:cs="Calibri"/>
                <w:sz w:val="20"/>
                <w:szCs w:val="20"/>
                <w:lang w:eastAsia="de-DE"/>
              </w:rPr>
            </w:pPr>
            <w:ins w:id="3938" w:author="Kisch, Christian" w:date="2022-02-07T14:14:00Z">
              <w:r>
                <w:rPr>
                  <w:rFonts w:cs="Calibri"/>
                  <w:sz w:val="20"/>
                  <w:szCs w:val="20"/>
                </w:rPr>
                <w:t>Ja*</w:t>
              </w:r>
            </w:ins>
          </w:p>
        </w:tc>
      </w:tr>
      <w:tr w:rsidR="001C4741" w:rsidRPr="00CF5477" w14:paraId="73E6097E" w14:textId="77777777" w:rsidTr="00C15027">
        <w:trPr>
          <w:trHeight w:val="615"/>
          <w:ins w:id="3939" w:author="Kisch, Christian" w:date="2022-02-02T11:37:00Z"/>
        </w:trPr>
        <w:tc>
          <w:tcPr>
            <w:tcW w:w="626" w:type="dxa"/>
            <w:shd w:val="clear" w:color="000000" w:fill="auto"/>
            <w:hideMark/>
          </w:tcPr>
          <w:p w14:paraId="73C75F47" w14:textId="77777777" w:rsidR="001C4741" w:rsidRPr="00CF5477" w:rsidRDefault="001C4741" w:rsidP="001C4741">
            <w:pPr>
              <w:spacing w:before="0" w:after="0" w:line="240" w:lineRule="auto"/>
              <w:jc w:val="right"/>
              <w:rPr>
                <w:ins w:id="3940" w:author="Kisch, Christian" w:date="2022-02-02T11:37:00Z"/>
                <w:rFonts w:eastAsia="Times New Roman" w:cs="Calibri"/>
                <w:color w:val="000000"/>
                <w:lang w:eastAsia="de-DE"/>
              </w:rPr>
            </w:pPr>
            <w:ins w:id="3941" w:author="Kisch, Christian" w:date="2022-02-02T11:37: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429F26C5" w14:textId="0E641CB9" w:rsidR="001C4741" w:rsidRPr="00CF5477" w:rsidRDefault="001C4741" w:rsidP="001C4741">
            <w:pPr>
              <w:spacing w:before="0" w:after="0" w:line="240" w:lineRule="auto"/>
              <w:rPr>
                <w:ins w:id="3942" w:author="Kisch, Christian" w:date="2022-02-02T11:37:00Z"/>
                <w:rFonts w:eastAsia="Times New Roman" w:cs="Calibri"/>
                <w:color w:val="000000"/>
                <w:lang w:eastAsia="de-DE"/>
              </w:rPr>
            </w:pPr>
            <w:ins w:id="3943"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hideMark/>
          </w:tcPr>
          <w:p w14:paraId="6E9F36B2" w14:textId="77777777" w:rsidR="001C4741" w:rsidRPr="00CF5477" w:rsidRDefault="001C4741" w:rsidP="001C4741">
            <w:pPr>
              <w:spacing w:before="0" w:after="0" w:line="240" w:lineRule="auto"/>
              <w:rPr>
                <w:ins w:id="3944" w:author="Kisch, Christian" w:date="2022-02-02T11:37:00Z"/>
                <w:rFonts w:eastAsia="Times New Roman" w:cs="Calibri"/>
                <w:b/>
                <w:bCs/>
                <w:sz w:val="20"/>
                <w:szCs w:val="20"/>
                <w:lang w:eastAsia="de-DE"/>
              </w:rPr>
            </w:pPr>
            <w:ins w:id="3945" w:author="Kisch, Christian" w:date="2022-02-02T11:37:00Z">
              <w:r w:rsidRPr="00CF5477">
                <w:rPr>
                  <w:rFonts w:eastAsia="Times New Roman" w:cs="Calibri"/>
                  <w:b/>
                  <w:bCs/>
                  <w:sz w:val="20"/>
                  <w:szCs w:val="20"/>
                  <w:lang w:eastAsia="de-DE"/>
                </w:rPr>
                <w:t>Workflow</w:t>
              </w:r>
            </w:ins>
          </w:p>
        </w:tc>
        <w:tc>
          <w:tcPr>
            <w:tcW w:w="1418" w:type="dxa"/>
            <w:shd w:val="clear" w:color="000000" w:fill="auto"/>
            <w:hideMark/>
          </w:tcPr>
          <w:p w14:paraId="6D02306A" w14:textId="4EFE7C77" w:rsidR="001C4741" w:rsidRPr="00CF5477" w:rsidRDefault="001C4741" w:rsidP="001C4741">
            <w:pPr>
              <w:spacing w:before="0" w:after="0" w:line="240" w:lineRule="auto"/>
              <w:jc w:val="center"/>
              <w:rPr>
                <w:ins w:id="3946" w:author="Kisch, Christian" w:date="2022-02-02T11:37:00Z"/>
                <w:rFonts w:eastAsia="Times New Roman" w:cs="Calibri"/>
                <w:sz w:val="20"/>
                <w:szCs w:val="20"/>
                <w:lang w:eastAsia="de-DE"/>
              </w:rPr>
            </w:pPr>
            <w:ins w:id="3947" w:author="Kisch, Christian" w:date="2022-02-07T14:01:00Z">
              <w:r>
                <w:rPr>
                  <w:rFonts w:cs="Calibri"/>
                  <w:sz w:val="20"/>
                  <w:szCs w:val="20"/>
                </w:rPr>
                <w:t>Ja</w:t>
              </w:r>
            </w:ins>
          </w:p>
        </w:tc>
        <w:tc>
          <w:tcPr>
            <w:tcW w:w="992" w:type="dxa"/>
            <w:shd w:val="clear" w:color="000000" w:fill="auto"/>
          </w:tcPr>
          <w:p w14:paraId="08084620" w14:textId="2BA2299D" w:rsidR="001C4741" w:rsidRPr="00CF5477" w:rsidRDefault="001C4741" w:rsidP="001C4741">
            <w:pPr>
              <w:spacing w:before="0" w:after="0" w:line="240" w:lineRule="auto"/>
              <w:jc w:val="center"/>
              <w:rPr>
                <w:ins w:id="3948" w:author="Kisch, Christian" w:date="2022-02-02T11:37:00Z"/>
                <w:rFonts w:eastAsia="Times New Roman" w:cs="Calibri"/>
                <w:sz w:val="20"/>
                <w:szCs w:val="20"/>
                <w:lang w:eastAsia="de-DE"/>
              </w:rPr>
            </w:pPr>
            <w:ins w:id="3949" w:author="Kisch, Christian" w:date="2022-02-07T14:05:00Z">
              <w:r>
                <w:rPr>
                  <w:rFonts w:cs="Calibri"/>
                  <w:sz w:val="20"/>
                  <w:szCs w:val="20"/>
                </w:rPr>
                <w:t>Ja</w:t>
              </w:r>
            </w:ins>
          </w:p>
        </w:tc>
        <w:tc>
          <w:tcPr>
            <w:tcW w:w="992" w:type="dxa"/>
            <w:shd w:val="clear" w:color="000000" w:fill="auto"/>
            <w:hideMark/>
          </w:tcPr>
          <w:p w14:paraId="4076F797" w14:textId="36DD4028" w:rsidR="001C4741" w:rsidRPr="00CF5477" w:rsidRDefault="001C4741" w:rsidP="001C4741">
            <w:pPr>
              <w:spacing w:before="0" w:after="0" w:line="240" w:lineRule="auto"/>
              <w:jc w:val="center"/>
              <w:rPr>
                <w:ins w:id="3950" w:author="Kisch, Christian" w:date="2022-02-02T11:37:00Z"/>
                <w:rFonts w:eastAsia="Times New Roman" w:cs="Calibri"/>
                <w:sz w:val="20"/>
                <w:szCs w:val="20"/>
                <w:lang w:eastAsia="de-DE"/>
              </w:rPr>
            </w:pPr>
            <w:ins w:id="3951" w:author="Kisch, Christian" w:date="2022-02-07T14:09:00Z">
              <w:r>
                <w:rPr>
                  <w:rFonts w:cs="Calibri"/>
                  <w:sz w:val="20"/>
                  <w:szCs w:val="20"/>
                </w:rPr>
                <w:t>Ja</w:t>
              </w:r>
            </w:ins>
          </w:p>
        </w:tc>
        <w:tc>
          <w:tcPr>
            <w:tcW w:w="1134" w:type="dxa"/>
            <w:shd w:val="clear" w:color="000000" w:fill="auto"/>
            <w:hideMark/>
          </w:tcPr>
          <w:p w14:paraId="2F053E03" w14:textId="55350331" w:rsidR="001C4741" w:rsidRPr="00CF5477" w:rsidRDefault="001C4741" w:rsidP="001C4741">
            <w:pPr>
              <w:spacing w:before="0" w:after="0" w:line="240" w:lineRule="auto"/>
              <w:jc w:val="center"/>
              <w:rPr>
                <w:ins w:id="3952" w:author="Kisch, Christian" w:date="2022-02-02T11:37:00Z"/>
                <w:rFonts w:eastAsia="Times New Roman" w:cs="Calibri"/>
                <w:sz w:val="20"/>
                <w:szCs w:val="20"/>
                <w:lang w:eastAsia="de-DE"/>
              </w:rPr>
            </w:pPr>
            <w:ins w:id="3953" w:author="Kisch, Christian" w:date="2022-02-07T14:11:00Z">
              <w:r>
                <w:rPr>
                  <w:rFonts w:cs="Calibri"/>
                  <w:sz w:val="20"/>
                  <w:szCs w:val="20"/>
                </w:rPr>
                <w:t>Ja</w:t>
              </w:r>
            </w:ins>
          </w:p>
        </w:tc>
        <w:tc>
          <w:tcPr>
            <w:tcW w:w="1134" w:type="dxa"/>
            <w:shd w:val="clear" w:color="000000" w:fill="auto"/>
            <w:hideMark/>
          </w:tcPr>
          <w:p w14:paraId="7728D0FA" w14:textId="094C6465" w:rsidR="001C4741" w:rsidRPr="00CF5477" w:rsidRDefault="001C4741" w:rsidP="001C4741">
            <w:pPr>
              <w:spacing w:before="0" w:after="0" w:line="240" w:lineRule="auto"/>
              <w:jc w:val="center"/>
              <w:rPr>
                <w:ins w:id="3954" w:author="Kisch, Christian" w:date="2022-02-02T11:37:00Z"/>
                <w:rFonts w:eastAsia="Times New Roman" w:cs="Calibri"/>
                <w:sz w:val="20"/>
                <w:szCs w:val="20"/>
                <w:lang w:eastAsia="de-DE"/>
              </w:rPr>
            </w:pPr>
            <w:ins w:id="3955" w:author="Kisch, Christian" w:date="2022-02-07T14:14:00Z">
              <w:r>
                <w:rPr>
                  <w:rFonts w:cs="Calibri"/>
                  <w:sz w:val="20"/>
                  <w:szCs w:val="20"/>
                </w:rPr>
                <w:t>Ja</w:t>
              </w:r>
            </w:ins>
          </w:p>
        </w:tc>
      </w:tr>
      <w:tr w:rsidR="00AF146E" w:rsidRPr="00CF5477" w14:paraId="2BC25B38" w14:textId="77777777" w:rsidTr="00C15027">
        <w:trPr>
          <w:trHeight w:val="615"/>
          <w:ins w:id="3956" w:author="Kisch, Christian" w:date="2022-02-02T11:37:00Z"/>
        </w:trPr>
        <w:tc>
          <w:tcPr>
            <w:tcW w:w="626" w:type="dxa"/>
            <w:shd w:val="clear" w:color="000000" w:fill="auto"/>
          </w:tcPr>
          <w:p w14:paraId="5B071E95" w14:textId="77777777" w:rsidR="00AF146E" w:rsidRPr="00CF5477" w:rsidRDefault="00AF146E" w:rsidP="00AF146E">
            <w:pPr>
              <w:spacing w:before="0" w:after="0" w:line="240" w:lineRule="auto"/>
              <w:jc w:val="right"/>
              <w:rPr>
                <w:ins w:id="3957" w:author="Kisch, Christian" w:date="2022-02-02T11:37:00Z"/>
                <w:rFonts w:eastAsia="Times New Roman" w:cs="Calibri"/>
                <w:color w:val="000000"/>
                <w:lang w:eastAsia="de-DE"/>
              </w:rPr>
            </w:pPr>
            <w:ins w:id="3958" w:author="Kisch, Christian" w:date="2022-02-02T11:37:00Z">
              <w:r>
                <w:rPr>
                  <w:rFonts w:eastAsia="Times New Roman" w:cs="Calibri"/>
                  <w:color w:val="000000"/>
                  <w:lang w:eastAsia="de-DE"/>
                </w:rPr>
                <w:t>33</w:t>
              </w:r>
            </w:ins>
          </w:p>
        </w:tc>
        <w:tc>
          <w:tcPr>
            <w:tcW w:w="2523" w:type="dxa"/>
            <w:shd w:val="clear" w:color="000000" w:fill="auto"/>
          </w:tcPr>
          <w:p w14:paraId="3B2D250D" w14:textId="5C5337FA" w:rsidR="00AF146E" w:rsidRPr="00CF5477" w:rsidRDefault="00AF146E" w:rsidP="00AF146E">
            <w:pPr>
              <w:spacing w:before="0" w:after="0" w:line="240" w:lineRule="auto"/>
              <w:rPr>
                <w:ins w:id="3959" w:author="Kisch, Christian" w:date="2022-02-02T11:37:00Z"/>
                <w:rFonts w:eastAsia="Times New Roman" w:cs="Calibri"/>
                <w:color w:val="000000"/>
                <w:lang w:eastAsia="de-DE"/>
              </w:rPr>
            </w:pPr>
            <w:ins w:id="3960"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tcPr>
          <w:p w14:paraId="4DF34547" w14:textId="77777777" w:rsidR="00AF146E" w:rsidRPr="00CF5477" w:rsidRDefault="00AF146E" w:rsidP="00AF146E">
            <w:pPr>
              <w:spacing w:before="0" w:after="0" w:line="240" w:lineRule="auto"/>
              <w:rPr>
                <w:ins w:id="3961" w:author="Kisch, Christian" w:date="2022-02-02T11:37:00Z"/>
                <w:rFonts w:eastAsia="Times New Roman" w:cs="Calibri"/>
                <w:b/>
                <w:bCs/>
                <w:sz w:val="20"/>
                <w:szCs w:val="20"/>
                <w:lang w:eastAsia="de-DE"/>
              </w:rPr>
            </w:pPr>
            <w:ins w:id="3962" w:author="Kisch, Christian" w:date="2022-02-02T11:37:00Z">
              <w:r>
                <w:rPr>
                  <w:rFonts w:eastAsia="Times New Roman" w:cs="Times New Roman"/>
                  <w:b/>
                  <w:bCs/>
                  <w:sz w:val="20"/>
                  <w:szCs w:val="20"/>
                  <w:lang w:eastAsia="de-DE"/>
                </w:rPr>
                <w:t>Drucken</w:t>
              </w:r>
            </w:ins>
          </w:p>
        </w:tc>
        <w:tc>
          <w:tcPr>
            <w:tcW w:w="1418" w:type="dxa"/>
            <w:shd w:val="clear" w:color="000000" w:fill="auto"/>
          </w:tcPr>
          <w:p w14:paraId="08B5A1AB" w14:textId="77777777" w:rsidR="00AF146E" w:rsidRPr="00CF5477" w:rsidRDefault="00AF146E" w:rsidP="00AF146E">
            <w:pPr>
              <w:spacing w:before="0" w:after="0" w:line="240" w:lineRule="auto"/>
              <w:jc w:val="center"/>
              <w:rPr>
                <w:ins w:id="3963" w:author="Kisch, Christian" w:date="2022-02-02T11:37:00Z"/>
                <w:rFonts w:eastAsia="Times New Roman" w:cs="Calibri"/>
                <w:sz w:val="20"/>
                <w:szCs w:val="20"/>
                <w:lang w:eastAsia="de-DE"/>
              </w:rPr>
            </w:pPr>
            <w:ins w:id="3964" w:author="Kisch, Christian" w:date="2022-02-02T11:37:00Z">
              <w:r>
                <w:rPr>
                  <w:rFonts w:eastAsia="Times New Roman" w:cs="Times New Roman"/>
                  <w:sz w:val="20"/>
                  <w:szCs w:val="20"/>
                  <w:lang w:eastAsia="de-DE"/>
                </w:rPr>
                <w:t>Ja</w:t>
              </w:r>
            </w:ins>
          </w:p>
        </w:tc>
        <w:tc>
          <w:tcPr>
            <w:tcW w:w="992" w:type="dxa"/>
            <w:shd w:val="clear" w:color="000000" w:fill="auto"/>
          </w:tcPr>
          <w:p w14:paraId="3B07CDAD" w14:textId="77777777" w:rsidR="00AF146E" w:rsidRPr="00CF5477" w:rsidRDefault="00AF146E" w:rsidP="00AF146E">
            <w:pPr>
              <w:spacing w:before="0" w:after="0" w:line="240" w:lineRule="auto"/>
              <w:jc w:val="center"/>
              <w:rPr>
                <w:ins w:id="3965" w:author="Kisch, Christian" w:date="2022-02-02T11:37:00Z"/>
                <w:rFonts w:eastAsia="Times New Roman" w:cs="Calibri"/>
                <w:sz w:val="20"/>
                <w:szCs w:val="20"/>
                <w:lang w:eastAsia="de-DE"/>
              </w:rPr>
            </w:pPr>
            <w:ins w:id="3966" w:author="Kisch, Christian" w:date="2022-02-02T11:37:00Z">
              <w:r>
                <w:rPr>
                  <w:rFonts w:eastAsia="Times New Roman" w:cs="Times New Roman"/>
                  <w:sz w:val="20"/>
                  <w:szCs w:val="20"/>
                  <w:lang w:eastAsia="de-DE"/>
                </w:rPr>
                <w:t>Ja</w:t>
              </w:r>
            </w:ins>
          </w:p>
        </w:tc>
        <w:tc>
          <w:tcPr>
            <w:tcW w:w="992" w:type="dxa"/>
            <w:shd w:val="clear" w:color="000000" w:fill="auto"/>
          </w:tcPr>
          <w:p w14:paraId="356A344C" w14:textId="77777777" w:rsidR="00AF146E" w:rsidRPr="00CF5477" w:rsidRDefault="00AF146E" w:rsidP="00AF146E">
            <w:pPr>
              <w:spacing w:before="0" w:after="0" w:line="240" w:lineRule="auto"/>
              <w:jc w:val="center"/>
              <w:rPr>
                <w:ins w:id="3967" w:author="Kisch, Christian" w:date="2022-02-02T11:37:00Z"/>
                <w:rFonts w:eastAsia="Times New Roman" w:cs="Calibri"/>
                <w:sz w:val="20"/>
                <w:szCs w:val="20"/>
                <w:lang w:eastAsia="de-DE"/>
              </w:rPr>
            </w:pPr>
            <w:ins w:id="3968" w:author="Kisch, Christian" w:date="2022-02-02T11:37:00Z">
              <w:r>
                <w:rPr>
                  <w:rFonts w:eastAsia="Times New Roman" w:cs="Times New Roman"/>
                  <w:sz w:val="20"/>
                  <w:szCs w:val="20"/>
                  <w:lang w:eastAsia="de-DE"/>
                </w:rPr>
                <w:t>x</w:t>
              </w:r>
            </w:ins>
          </w:p>
        </w:tc>
        <w:tc>
          <w:tcPr>
            <w:tcW w:w="1134" w:type="dxa"/>
            <w:shd w:val="clear" w:color="000000" w:fill="auto"/>
          </w:tcPr>
          <w:p w14:paraId="46652844" w14:textId="77777777" w:rsidR="00AF146E" w:rsidRPr="00CF5477" w:rsidRDefault="00AF146E" w:rsidP="00AF146E">
            <w:pPr>
              <w:spacing w:before="0" w:after="0" w:line="240" w:lineRule="auto"/>
              <w:jc w:val="center"/>
              <w:rPr>
                <w:ins w:id="3969" w:author="Kisch, Christian" w:date="2022-02-02T11:37:00Z"/>
                <w:rFonts w:eastAsia="Times New Roman" w:cs="Calibri"/>
                <w:sz w:val="20"/>
                <w:szCs w:val="20"/>
                <w:lang w:eastAsia="de-DE"/>
              </w:rPr>
            </w:pPr>
            <w:ins w:id="3970" w:author="Kisch, Christian" w:date="2022-02-02T11:37:00Z">
              <w:r>
                <w:rPr>
                  <w:rFonts w:eastAsia="Times New Roman" w:cs="Times New Roman"/>
                  <w:sz w:val="20"/>
                  <w:szCs w:val="20"/>
                  <w:lang w:eastAsia="de-DE"/>
                </w:rPr>
                <w:t>Ja</w:t>
              </w:r>
            </w:ins>
          </w:p>
        </w:tc>
        <w:tc>
          <w:tcPr>
            <w:tcW w:w="1134" w:type="dxa"/>
            <w:shd w:val="clear" w:color="000000" w:fill="auto"/>
          </w:tcPr>
          <w:p w14:paraId="31C69EAF" w14:textId="77777777" w:rsidR="00AF146E" w:rsidRPr="00CF5477" w:rsidRDefault="00AF146E" w:rsidP="00AF146E">
            <w:pPr>
              <w:spacing w:before="0" w:after="0" w:line="240" w:lineRule="auto"/>
              <w:jc w:val="center"/>
              <w:rPr>
                <w:ins w:id="3971" w:author="Kisch, Christian" w:date="2022-02-02T11:37:00Z"/>
                <w:rFonts w:eastAsia="Times New Roman" w:cs="Calibri"/>
                <w:sz w:val="20"/>
                <w:szCs w:val="20"/>
                <w:lang w:eastAsia="de-DE"/>
              </w:rPr>
            </w:pPr>
            <w:ins w:id="3972" w:author="Kisch, Christian" w:date="2022-02-02T11:37:00Z">
              <w:r>
                <w:rPr>
                  <w:rFonts w:eastAsia="Times New Roman" w:cs="Times New Roman"/>
                  <w:sz w:val="20"/>
                  <w:szCs w:val="20"/>
                  <w:lang w:eastAsia="de-DE"/>
                </w:rPr>
                <w:t>Ja</w:t>
              </w:r>
            </w:ins>
          </w:p>
        </w:tc>
      </w:tr>
      <w:tr w:rsidR="00AF146E" w:rsidRPr="00CF5477" w14:paraId="7581FA1E" w14:textId="77777777" w:rsidTr="00C15027">
        <w:trPr>
          <w:trHeight w:val="615"/>
          <w:ins w:id="3973" w:author="Kisch, Christian" w:date="2022-02-02T11:37:00Z"/>
        </w:trPr>
        <w:tc>
          <w:tcPr>
            <w:tcW w:w="626" w:type="dxa"/>
            <w:shd w:val="clear" w:color="000000" w:fill="auto"/>
          </w:tcPr>
          <w:p w14:paraId="5A323D4C" w14:textId="77777777" w:rsidR="00AF146E" w:rsidRPr="00CF5477" w:rsidRDefault="00AF146E" w:rsidP="00AF146E">
            <w:pPr>
              <w:spacing w:before="0" w:after="0" w:line="240" w:lineRule="auto"/>
              <w:jc w:val="right"/>
              <w:rPr>
                <w:ins w:id="3974" w:author="Kisch, Christian" w:date="2022-02-02T11:37:00Z"/>
                <w:rFonts w:eastAsia="Times New Roman" w:cs="Calibri"/>
                <w:color w:val="000000"/>
                <w:lang w:eastAsia="de-DE"/>
              </w:rPr>
            </w:pPr>
            <w:ins w:id="3975" w:author="Kisch, Christian" w:date="2022-02-02T11:37:00Z">
              <w:r>
                <w:rPr>
                  <w:rFonts w:eastAsia="Times New Roman" w:cs="Calibri"/>
                  <w:color w:val="000000"/>
                  <w:lang w:eastAsia="de-DE"/>
                </w:rPr>
                <w:t>34</w:t>
              </w:r>
            </w:ins>
          </w:p>
        </w:tc>
        <w:tc>
          <w:tcPr>
            <w:tcW w:w="2523" w:type="dxa"/>
            <w:shd w:val="clear" w:color="000000" w:fill="auto"/>
          </w:tcPr>
          <w:p w14:paraId="5466712A" w14:textId="673F273A" w:rsidR="00AF146E" w:rsidRPr="00CF5477" w:rsidRDefault="00AF146E" w:rsidP="00AF146E">
            <w:pPr>
              <w:spacing w:before="0" w:after="0" w:line="240" w:lineRule="auto"/>
              <w:rPr>
                <w:ins w:id="3976" w:author="Kisch, Christian" w:date="2022-02-02T11:37:00Z"/>
                <w:rFonts w:eastAsia="Times New Roman" w:cs="Calibri"/>
                <w:color w:val="000000"/>
                <w:lang w:eastAsia="de-DE"/>
              </w:rPr>
            </w:pPr>
            <w:ins w:id="3977"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tcPr>
          <w:p w14:paraId="791028F4" w14:textId="77777777" w:rsidR="00AF146E" w:rsidRPr="00CF5477" w:rsidRDefault="00AF146E" w:rsidP="00AF146E">
            <w:pPr>
              <w:spacing w:before="0" w:after="0" w:line="240" w:lineRule="auto"/>
              <w:rPr>
                <w:ins w:id="3978" w:author="Kisch, Christian" w:date="2022-02-02T11:37:00Z"/>
                <w:rFonts w:eastAsia="Times New Roman" w:cs="Calibri"/>
                <w:b/>
                <w:bCs/>
                <w:sz w:val="20"/>
                <w:szCs w:val="20"/>
                <w:lang w:eastAsia="de-DE"/>
              </w:rPr>
            </w:pPr>
            <w:ins w:id="3979" w:author="Kisch, Christian" w:date="2022-02-02T11:37:00Z">
              <w:r w:rsidRPr="00C320BE">
                <w:rPr>
                  <w:rFonts w:eastAsia="Times New Roman" w:cs="Calibri"/>
                  <w:b/>
                  <w:bCs/>
                  <w:sz w:val="20"/>
                  <w:szCs w:val="20"/>
                  <w:lang w:eastAsia="de-DE"/>
                </w:rPr>
                <w:t>Kopieren</w:t>
              </w:r>
            </w:ins>
          </w:p>
        </w:tc>
        <w:tc>
          <w:tcPr>
            <w:tcW w:w="1418" w:type="dxa"/>
            <w:shd w:val="clear" w:color="000000" w:fill="auto"/>
          </w:tcPr>
          <w:p w14:paraId="7C000A87" w14:textId="77777777" w:rsidR="00AF146E" w:rsidRPr="00CF5477" w:rsidRDefault="00AF146E" w:rsidP="00AF146E">
            <w:pPr>
              <w:spacing w:before="0" w:after="0" w:line="240" w:lineRule="auto"/>
              <w:jc w:val="center"/>
              <w:rPr>
                <w:ins w:id="3980" w:author="Kisch, Christian" w:date="2022-02-02T11:37:00Z"/>
                <w:rFonts w:eastAsia="Times New Roman" w:cs="Calibri"/>
                <w:sz w:val="20"/>
                <w:szCs w:val="20"/>
                <w:lang w:eastAsia="de-DE"/>
              </w:rPr>
            </w:pPr>
            <w:ins w:id="3981" w:author="Kisch, Christian" w:date="2022-02-02T11:37:00Z">
              <w:r>
                <w:rPr>
                  <w:rFonts w:eastAsia="Times New Roman" w:cs="Times New Roman"/>
                  <w:sz w:val="20"/>
                  <w:szCs w:val="20"/>
                  <w:lang w:eastAsia="de-DE"/>
                </w:rPr>
                <w:t>Ja</w:t>
              </w:r>
            </w:ins>
          </w:p>
        </w:tc>
        <w:tc>
          <w:tcPr>
            <w:tcW w:w="992" w:type="dxa"/>
            <w:shd w:val="clear" w:color="000000" w:fill="auto"/>
          </w:tcPr>
          <w:p w14:paraId="28A0E0D8" w14:textId="77777777" w:rsidR="00AF146E" w:rsidRPr="00CF5477" w:rsidRDefault="00AF146E" w:rsidP="00AF146E">
            <w:pPr>
              <w:spacing w:before="0" w:after="0" w:line="240" w:lineRule="auto"/>
              <w:jc w:val="center"/>
              <w:rPr>
                <w:ins w:id="3982" w:author="Kisch, Christian" w:date="2022-02-02T11:37:00Z"/>
                <w:rFonts w:eastAsia="Times New Roman" w:cs="Calibri"/>
                <w:sz w:val="20"/>
                <w:szCs w:val="20"/>
                <w:lang w:eastAsia="de-DE"/>
              </w:rPr>
            </w:pPr>
            <w:ins w:id="3983" w:author="Kisch, Christian" w:date="2022-02-02T11:37:00Z">
              <w:r>
                <w:rPr>
                  <w:rFonts w:eastAsia="Times New Roman" w:cs="Times New Roman"/>
                  <w:sz w:val="20"/>
                  <w:szCs w:val="20"/>
                  <w:lang w:eastAsia="de-DE"/>
                </w:rPr>
                <w:t>Ja</w:t>
              </w:r>
            </w:ins>
          </w:p>
        </w:tc>
        <w:tc>
          <w:tcPr>
            <w:tcW w:w="992" w:type="dxa"/>
            <w:shd w:val="clear" w:color="000000" w:fill="auto"/>
          </w:tcPr>
          <w:p w14:paraId="3EDE856D" w14:textId="77777777" w:rsidR="00AF146E" w:rsidRPr="00CF5477" w:rsidRDefault="00AF146E" w:rsidP="00AF146E">
            <w:pPr>
              <w:spacing w:before="0" w:after="0" w:line="240" w:lineRule="auto"/>
              <w:jc w:val="center"/>
              <w:rPr>
                <w:ins w:id="3984" w:author="Kisch, Christian" w:date="2022-02-02T11:37:00Z"/>
                <w:rFonts w:eastAsia="Times New Roman" w:cs="Calibri"/>
                <w:sz w:val="20"/>
                <w:szCs w:val="20"/>
                <w:lang w:eastAsia="de-DE"/>
              </w:rPr>
            </w:pPr>
            <w:ins w:id="3985" w:author="Kisch, Christian" w:date="2022-02-02T11:37:00Z">
              <w:r>
                <w:rPr>
                  <w:rFonts w:eastAsia="Times New Roman" w:cs="Times New Roman"/>
                  <w:sz w:val="20"/>
                  <w:szCs w:val="20"/>
                  <w:lang w:eastAsia="de-DE"/>
                </w:rPr>
                <w:t>x</w:t>
              </w:r>
            </w:ins>
          </w:p>
        </w:tc>
        <w:tc>
          <w:tcPr>
            <w:tcW w:w="1134" w:type="dxa"/>
            <w:shd w:val="clear" w:color="000000" w:fill="auto"/>
          </w:tcPr>
          <w:p w14:paraId="79B180F5" w14:textId="77777777" w:rsidR="00AF146E" w:rsidRPr="00CF5477" w:rsidRDefault="00AF146E" w:rsidP="00AF146E">
            <w:pPr>
              <w:spacing w:before="0" w:after="0" w:line="240" w:lineRule="auto"/>
              <w:jc w:val="center"/>
              <w:rPr>
                <w:ins w:id="3986" w:author="Kisch, Christian" w:date="2022-02-02T11:37:00Z"/>
                <w:rFonts w:eastAsia="Times New Roman" w:cs="Calibri"/>
                <w:sz w:val="20"/>
                <w:szCs w:val="20"/>
                <w:lang w:eastAsia="de-DE"/>
              </w:rPr>
            </w:pPr>
            <w:ins w:id="3987" w:author="Kisch, Christian" w:date="2022-02-02T11:37:00Z">
              <w:r>
                <w:rPr>
                  <w:rFonts w:eastAsia="Times New Roman" w:cs="Times New Roman"/>
                  <w:sz w:val="20"/>
                  <w:szCs w:val="20"/>
                  <w:lang w:eastAsia="de-DE"/>
                </w:rPr>
                <w:t>Ja</w:t>
              </w:r>
            </w:ins>
          </w:p>
        </w:tc>
        <w:tc>
          <w:tcPr>
            <w:tcW w:w="1134" w:type="dxa"/>
            <w:shd w:val="clear" w:color="000000" w:fill="auto"/>
          </w:tcPr>
          <w:p w14:paraId="29AD3975" w14:textId="77777777" w:rsidR="00AF146E" w:rsidRPr="00CF5477" w:rsidRDefault="00AF146E" w:rsidP="00AF146E">
            <w:pPr>
              <w:spacing w:before="0" w:after="0" w:line="240" w:lineRule="auto"/>
              <w:jc w:val="center"/>
              <w:rPr>
                <w:ins w:id="3988" w:author="Kisch, Christian" w:date="2022-02-02T11:37:00Z"/>
                <w:rFonts w:eastAsia="Times New Roman" w:cs="Calibri"/>
                <w:sz w:val="20"/>
                <w:szCs w:val="20"/>
                <w:lang w:eastAsia="de-DE"/>
              </w:rPr>
            </w:pPr>
            <w:ins w:id="3989" w:author="Kisch, Christian" w:date="2022-02-02T11:37:00Z">
              <w:r>
                <w:rPr>
                  <w:rFonts w:eastAsia="Times New Roman" w:cs="Times New Roman"/>
                  <w:sz w:val="20"/>
                  <w:szCs w:val="20"/>
                  <w:lang w:eastAsia="de-DE"/>
                </w:rPr>
                <w:t>Ja</w:t>
              </w:r>
            </w:ins>
          </w:p>
        </w:tc>
      </w:tr>
      <w:tr w:rsidR="00AF146E" w:rsidRPr="00CF5477" w14:paraId="466E793C" w14:textId="77777777" w:rsidTr="00C15027">
        <w:trPr>
          <w:trHeight w:val="615"/>
          <w:ins w:id="3990" w:author="Kisch, Christian" w:date="2022-02-02T11:37:00Z"/>
        </w:trPr>
        <w:tc>
          <w:tcPr>
            <w:tcW w:w="626" w:type="dxa"/>
            <w:shd w:val="clear" w:color="000000" w:fill="auto"/>
          </w:tcPr>
          <w:p w14:paraId="16654F15" w14:textId="77777777" w:rsidR="00AF146E" w:rsidRPr="00CF5477" w:rsidRDefault="00AF146E" w:rsidP="00AF146E">
            <w:pPr>
              <w:spacing w:before="0" w:after="0" w:line="240" w:lineRule="auto"/>
              <w:jc w:val="right"/>
              <w:rPr>
                <w:ins w:id="3991" w:author="Kisch, Christian" w:date="2022-02-02T11:37:00Z"/>
                <w:rFonts w:eastAsia="Times New Roman" w:cs="Calibri"/>
                <w:color w:val="000000"/>
                <w:lang w:eastAsia="de-DE"/>
              </w:rPr>
            </w:pPr>
            <w:ins w:id="3992" w:author="Kisch, Christian" w:date="2022-02-02T11:37:00Z">
              <w:r>
                <w:rPr>
                  <w:rFonts w:eastAsia="Times New Roman" w:cs="Calibri"/>
                  <w:color w:val="000000"/>
                  <w:lang w:eastAsia="de-DE"/>
                </w:rPr>
                <w:t>35</w:t>
              </w:r>
            </w:ins>
          </w:p>
        </w:tc>
        <w:tc>
          <w:tcPr>
            <w:tcW w:w="2523" w:type="dxa"/>
            <w:shd w:val="clear" w:color="000000" w:fill="auto"/>
          </w:tcPr>
          <w:p w14:paraId="4797879C" w14:textId="64039BCE" w:rsidR="00AF146E" w:rsidRPr="00CF5477" w:rsidRDefault="00AF146E" w:rsidP="00AF146E">
            <w:pPr>
              <w:spacing w:before="0" w:after="0" w:line="240" w:lineRule="auto"/>
              <w:rPr>
                <w:ins w:id="3993" w:author="Kisch, Christian" w:date="2022-02-02T11:37:00Z"/>
                <w:rFonts w:eastAsia="Times New Roman" w:cs="Calibri"/>
                <w:color w:val="000000"/>
                <w:lang w:eastAsia="de-DE"/>
              </w:rPr>
            </w:pPr>
            <w:ins w:id="3994"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tcPr>
          <w:p w14:paraId="1B3A413E" w14:textId="77777777" w:rsidR="00AF146E" w:rsidRPr="00CF5477" w:rsidRDefault="00AF146E" w:rsidP="00AF146E">
            <w:pPr>
              <w:spacing w:before="0" w:after="0" w:line="240" w:lineRule="auto"/>
              <w:rPr>
                <w:ins w:id="3995" w:author="Kisch, Christian" w:date="2022-02-02T11:37:00Z"/>
                <w:rFonts w:eastAsia="Times New Roman" w:cs="Calibri"/>
                <w:b/>
                <w:bCs/>
                <w:sz w:val="20"/>
                <w:szCs w:val="20"/>
                <w:lang w:eastAsia="de-DE"/>
              </w:rPr>
            </w:pPr>
            <w:ins w:id="3996" w:author="Kisch, Christian" w:date="2022-02-02T11:37:00Z">
              <w:r w:rsidRPr="00C320BE">
                <w:rPr>
                  <w:rFonts w:eastAsia="Times New Roman" w:cs="Calibri"/>
                  <w:b/>
                  <w:bCs/>
                  <w:sz w:val="20"/>
                  <w:szCs w:val="20"/>
                  <w:lang w:eastAsia="de-DE"/>
                </w:rPr>
                <w:t>Verschieben</w:t>
              </w:r>
            </w:ins>
          </w:p>
        </w:tc>
        <w:tc>
          <w:tcPr>
            <w:tcW w:w="1418" w:type="dxa"/>
            <w:shd w:val="clear" w:color="000000" w:fill="auto"/>
          </w:tcPr>
          <w:p w14:paraId="24E5ABA3" w14:textId="77777777" w:rsidR="00AF146E" w:rsidRPr="00CF5477" w:rsidRDefault="00AF146E" w:rsidP="00AF146E">
            <w:pPr>
              <w:spacing w:before="0" w:after="0" w:line="240" w:lineRule="auto"/>
              <w:jc w:val="center"/>
              <w:rPr>
                <w:ins w:id="3997" w:author="Kisch, Christian" w:date="2022-02-02T11:37:00Z"/>
                <w:rFonts w:eastAsia="Times New Roman" w:cs="Calibri"/>
                <w:sz w:val="20"/>
                <w:szCs w:val="20"/>
                <w:lang w:eastAsia="de-DE"/>
              </w:rPr>
            </w:pPr>
            <w:ins w:id="3998" w:author="Kisch, Christian" w:date="2022-02-02T11:37:00Z">
              <w:r>
                <w:rPr>
                  <w:rFonts w:eastAsia="Times New Roman" w:cs="Times New Roman"/>
                  <w:sz w:val="20"/>
                  <w:szCs w:val="20"/>
                  <w:lang w:eastAsia="de-DE"/>
                </w:rPr>
                <w:t>Ja</w:t>
              </w:r>
            </w:ins>
          </w:p>
        </w:tc>
        <w:tc>
          <w:tcPr>
            <w:tcW w:w="992" w:type="dxa"/>
            <w:shd w:val="clear" w:color="000000" w:fill="auto"/>
          </w:tcPr>
          <w:p w14:paraId="19F643F7" w14:textId="77777777" w:rsidR="00AF146E" w:rsidRPr="00CF5477" w:rsidRDefault="00AF146E" w:rsidP="00AF146E">
            <w:pPr>
              <w:spacing w:before="0" w:after="0" w:line="240" w:lineRule="auto"/>
              <w:jc w:val="center"/>
              <w:rPr>
                <w:ins w:id="3999" w:author="Kisch, Christian" w:date="2022-02-02T11:37:00Z"/>
                <w:rFonts w:eastAsia="Times New Roman" w:cs="Calibri"/>
                <w:sz w:val="20"/>
                <w:szCs w:val="20"/>
                <w:lang w:eastAsia="de-DE"/>
              </w:rPr>
            </w:pPr>
            <w:ins w:id="4000" w:author="Kisch, Christian" w:date="2022-02-02T11:37:00Z">
              <w:r>
                <w:rPr>
                  <w:rFonts w:eastAsia="Times New Roman" w:cs="Times New Roman"/>
                  <w:sz w:val="20"/>
                  <w:szCs w:val="20"/>
                  <w:lang w:eastAsia="de-DE"/>
                </w:rPr>
                <w:t>Ja</w:t>
              </w:r>
            </w:ins>
          </w:p>
        </w:tc>
        <w:tc>
          <w:tcPr>
            <w:tcW w:w="992" w:type="dxa"/>
            <w:shd w:val="clear" w:color="000000" w:fill="auto"/>
          </w:tcPr>
          <w:p w14:paraId="179A139B" w14:textId="77777777" w:rsidR="00AF146E" w:rsidRPr="00CF5477" w:rsidRDefault="00AF146E" w:rsidP="00AF146E">
            <w:pPr>
              <w:spacing w:before="0" w:after="0" w:line="240" w:lineRule="auto"/>
              <w:jc w:val="center"/>
              <w:rPr>
                <w:ins w:id="4001" w:author="Kisch, Christian" w:date="2022-02-02T11:37:00Z"/>
                <w:rFonts w:eastAsia="Times New Roman" w:cs="Calibri"/>
                <w:sz w:val="20"/>
                <w:szCs w:val="20"/>
                <w:lang w:eastAsia="de-DE"/>
              </w:rPr>
            </w:pPr>
            <w:ins w:id="4002" w:author="Kisch, Christian" w:date="2022-02-02T11:37:00Z">
              <w:r>
                <w:rPr>
                  <w:rFonts w:eastAsia="Times New Roman" w:cs="Times New Roman"/>
                  <w:sz w:val="20"/>
                  <w:szCs w:val="20"/>
                  <w:lang w:eastAsia="de-DE"/>
                </w:rPr>
                <w:t>x</w:t>
              </w:r>
            </w:ins>
          </w:p>
        </w:tc>
        <w:tc>
          <w:tcPr>
            <w:tcW w:w="1134" w:type="dxa"/>
            <w:shd w:val="clear" w:color="000000" w:fill="auto"/>
          </w:tcPr>
          <w:p w14:paraId="0CEECF9E" w14:textId="77777777" w:rsidR="00AF146E" w:rsidRPr="00CF5477" w:rsidRDefault="00AF146E" w:rsidP="00AF146E">
            <w:pPr>
              <w:spacing w:before="0" w:after="0" w:line="240" w:lineRule="auto"/>
              <w:jc w:val="center"/>
              <w:rPr>
                <w:ins w:id="4003" w:author="Kisch, Christian" w:date="2022-02-02T11:37:00Z"/>
                <w:rFonts w:eastAsia="Times New Roman" w:cs="Calibri"/>
                <w:sz w:val="20"/>
                <w:szCs w:val="20"/>
                <w:lang w:eastAsia="de-DE"/>
              </w:rPr>
            </w:pPr>
            <w:ins w:id="4004" w:author="Kisch, Christian" w:date="2022-02-02T11:37:00Z">
              <w:r>
                <w:rPr>
                  <w:rFonts w:eastAsia="Times New Roman" w:cs="Times New Roman"/>
                  <w:sz w:val="20"/>
                  <w:szCs w:val="20"/>
                  <w:lang w:eastAsia="de-DE"/>
                </w:rPr>
                <w:t>Ja</w:t>
              </w:r>
            </w:ins>
          </w:p>
        </w:tc>
        <w:tc>
          <w:tcPr>
            <w:tcW w:w="1134" w:type="dxa"/>
            <w:shd w:val="clear" w:color="000000" w:fill="auto"/>
          </w:tcPr>
          <w:p w14:paraId="409F9D9D" w14:textId="77777777" w:rsidR="00AF146E" w:rsidRPr="00CF5477" w:rsidRDefault="00AF146E" w:rsidP="00AF146E">
            <w:pPr>
              <w:spacing w:before="0" w:after="0" w:line="240" w:lineRule="auto"/>
              <w:jc w:val="center"/>
              <w:rPr>
                <w:ins w:id="4005" w:author="Kisch, Christian" w:date="2022-02-02T11:37:00Z"/>
                <w:rFonts w:eastAsia="Times New Roman" w:cs="Calibri"/>
                <w:sz w:val="20"/>
                <w:szCs w:val="20"/>
                <w:lang w:eastAsia="de-DE"/>
              </w:rPr>
            </w:pPr>
            <w:ins w:id="4006" w:author="Kisch, Christian" w:date="2022-02-02T11:37:00Z">
              <w:r>
                <w:rPr>
                  <w:rFonts w:eastAsia="Times New Roman" w:cs="Times New Roman"/>
                  <w:sz w:val="20"/>
                  <w:szCs w:val="20"/>
                  <w:lang w:eastAsia="de-DE"/>
                </w:rPr>
                <w:t>Ja</w:t>
              </w:r>
            </w:ins>
          </w:p>
        </w:tc>
      </w:tr>
      <w:tr w:rsidR="00AF146E" w:rsidRPr="00CF5477" w14:paraId="0914984C" w14:textId="77777777" w:rsidTr="00C15027">
        <w:trPr>
          <w:trHeight w:val="615"/>
          <w:ins w:id="4007" w:author="Kisch, Christian" w:date="2022-02-02T11:37:00Z"/>
        </w:trPr>
        <w:tc>
          <w:tcPr>
            <w:tcW w:w="626" w:type="dxa"/>
            <w:shd w:val="clear" w:color="000000" w:fill="auto"/>
          </w:tcPr>
          <w:p w14:paraId="172DCD8A" w14:textId="77777777" w:rsidR="00AF146E" w:rsidRPr="00CF5477" w:rsidRDefault="00AF146E" w:rsidP="00AF146E">
            <w:pPr>
              <w:spacing w:before="0" w:after="0" w:line="240" w:lineRule="auto"/>
              <w:jc w:val="right"/>
              <w:rPr>
                <w:ins w:id="4008" w:author="Kisch, Christian" w:date="2022-02-02T11:37:00Z"/>
                <w:rFonts w:eastAsia="Times New Roman" w:cs="Calibri"/>
                <w:color w:val="000000"/>
                <w:lang w:eastAsia="de-DE"/>
              </w:rPr>
            </w:pPr>
            <w:ins w:id="4009" w:author="Kisch, Christian" w:date="2022-02-02T11:37:00Z">
              <w:r>
                <w:rPr>
                  <w:rFonts w:eastAsia="Times New Roman" w:cs="Calibri"/>
                  <w:color w:val="000000"/>
                  <w:lang w:eastAsia="de-DE"/>
                </w:rPr>
                <w:t>36</w:t>
              </w:r>
            </w:ins>
          </w:p>
        </w:tc>
        <w:tc>
          <w:tcPr>
            <w:tcW w:w="2523" w:type="dxa"/>
            <w:shd w:val="clear" w:color="000000" w:fill="auto"/>
          </w:tcPr>
          <w:p w14:paraId="5332D955" w14:textId="2EABF24D" w:rsidR="00AF146E" w:rsidRPr="00CF5477" w:rsidRDefault="00AF146E" w:rsidP="00AF146E">
            <w:pPr>
              <w:spacing w:before="0" w:after="0" w:line="240" w:lineRule="auto"/>
              <w:rPr>
                <w:ins w:id="4010" w:author="Kisch, Christian" w:date="2022-02-02T11:37:00Z"/>
                <w:rFonts w:eastAsia="Times New Roman" w:cs="Calibri"/>
                <w:color w:val="000000"/>
                <w:lang w:eastAsia="de-DE"/>
              </w:rPr>
            </w:pPr>
            <w:ins w:id="4011"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tcPr>
          <w:p w14:paraId="60C8868A" w14:textId="77777777" w:rsidR="00AF146E" w:rsidRPr="00CF5477" w:rsidRDefault="00AF146E" w:rsidP="00AF146E">
            <w:pPr>
              <w:spacing w:before="0" w:after="0" w:line="240" w:lineRule="auto"/>
              <w:rPr>
                <w:ins w:id="4012" w:author="Kisch, Christian" w:date="2022-02-02T11:37:00Z"/>
                <w:rFonts w:eastAsia="Times New Roman" w:cs="Calibri"/>
                <w:b/>
                <w:bCs/>
                <w:sz w:val="20"/>
                <w:szCs w:val="20"/>
                <w:lang w:eastAsia="de-DE"/>
              </w:rPr>
            </w:pPr>
            <w:ins w:id="4013" w:author="Kisch, Christian" w:date="2022-02-02T11:37:00Z">
              <w:r w:rsidRPr="00C320BE">
                <w:rPr>
                  <w:rFonts w:eastAsia="Times New Roman" w:cs="Calibri"/>
                  <w:b/>
                  <w:bCs/>
                  <w:sz w:val="20"/>
                  <w:szCs w:val="20"/>
                  <w:lang w:eastAsia="de-DE"/>
                </w:rPr>
                <w:t>Wiederherstellen</w:t>
              </w:r>
            </w:ins>
          </w:p>
        </w:tc>
        <w:tc>
          <w:tcPr>
            <w:tcW w:w="1418" w:type="dxa"/>
            <w:shd w:val="clear" w:color="000000" w:fill="auto"/>
          </w:tcPr>
          <w:p w14:paraId="07DE5538" w14:textId="77777777" w:rsidR="00AF146E" w:rsidRPr="00CF5477" w:rsidRDefault="00AF146E" w:rsidP="00AF146E">
            <w:pPr>
              <w:spacing w:before="0" w:after="0" w:line="240" w:lineRule="auto"/>
              <w:jc w:val="center"/>
              <w:rPr>
                <w:ins w:id="4014" w:author="Kisch, Christian" w:date="2022-02-02T11:37:00Z"/>
                <w:rFonts w:eastAsia="Times New Roman" w:cs="Calibri"/>
                <w:sz w:val="20"/>
                <w:szCs w:val="20"/>
                <w:lang w:eastAsia="de-DE"/>
              </w:rPr>
            </w:pPr>
            <w:ins w:id="4015" w:author="Kisch, Christian" w:date="2022-02-02T11:37:00Z">
              <w:r>
                <w:rPr>
                  <w:rFonts w:eastAsia="Times New Roman" w:cs="Times New Roman"/>
                  <w:sz w:val="20"/>
                  <w:szCs w:val="20"/>
                  <w:lang w:eastAsia="de-DE"/>
                </w:rPr>
                <w:t>Ja</w:t>
              </w:r>
            </w:ins>
          </w:p>
        </w:tc>
        <w:tc>
          <w:tcPr>
            <w:tcW w:w="992" w:type="dxa"/>
            <w:shd w:val="clear" w:color="000000" w:fill="auto"/>
          </w:tcPr>
          <w:p w14:paraId="77780D32" w14:textId="77777777" w:rsidR="00AF146E" w:rsidRPr="00CF5477" w:rsidRDefault="00AF146E" w:rsidP="00AF146E">
            <w:pPr>
              <w:spacing w:before="0" w:after="0" w:line="240" w:lineRule="auto"/>
              <w:jc w:val="center"/>
              <w:rPr>
                <w:ins w:id="4016" w:author="Kisch, Christian" w:date="2022-02-02T11:37:00Z"/>
                <w:rFonts w:eastAsia="Times New Roman" w:cs="Calibri"/>
                <w:sz w:val="20"/>
                <w:szCs w:val="20"/>
                <w:lang w:eastAsia="de-DE"/>
              </w:rPr>
            </w:pPr>
            <w:ins w:id="4017" w:author="Kisch, Christian" w:date="2022-02-02T11:37:00Z">
              <w:r>
                <w:rPr>
                  <w:rFonts w:eastAsia="Times New Roman" w:cs="Times New Roman"/>
                  <w:sz w:val="20"/>
                  <w:szCs w:val="20"/>
                  <w:lang w:eastAsia="de-DE"/>
                </w:rPr>
                <w:t>Ja</w:t>
              </w:r>
            </w:ins>
          </w:p>
        </w:tc>
        <w:tc>
          <w:tcPr>
            <w:tcW w:w="992" w:type="dxa"/>
            <w:shd w:val="clear" w:color="000000" w:fill="auto"/>
          </w:tcPr>
          <w:p w14:paraId="539F3EC9" w14:textId="77777777" w:rsidR="00AF146E" w:rsidRPr="00CF5477" w:rsidRDefault="00AF146E" w:rsidP="00AF146E">
            <w:pPr>
              <w:spacing w:before="0" w:after="0" w:line="240" w:lineRule="auto"/>
              <w:jc w:val="center"/>
              <w:rPr>
                <w:ins w:id="4018" w:author="Kisch, Christian" w:date="2022-02-02T11:37:00Z"/>
                <w:rFonts w:eastAsia="Times New Roman" w:cs="Calibri"/>
                <w:sz w:val="20"/>
                <w:szCs w:val="20"/>
                <w:lang w:eastAsia="de-DE"/>
              </w:rPr>
            </w:pPr>
            <w:ins w:id="4019" w:author="Kisch, Christian" w:date="2022-02-02T11:37:00Z">
              <w:r>
                <w:rPr>
                  <w:rFonts w:eastAsia="Times New Roman" w:cs="Times New Roman"/>
                  <w:sz w:val="20"/>
                  <w:szCs w:val="20"/>
                  <w:lang w:eastAsia="de-DE"/>
                </w:rPr>
                <w:t>x</w:t>
              </w:r>
            </w:ins>
          </w:p>
        </w:tc>
        <w:tc>
          <w:tcPr>
            <w:tcW w:w="1134" w:type="dxa"/>
            <w:shd w:val="clear" w:color="000000" w:fill="auto"/>
          </w:tcPr>
          <w:p w14:paraId="1F38762B" w14:textId="77777777" w:rsidR="00AF146E" w:rsidRPr="00CF5477" w:rsidRDefault="00AF146E" w:rsidP="00AF146E">
            <w:pPr>
              <w:spacing w:before="0" w:after="0" w:line="240" w:lineRule="auto"/>
              <w:jc w:val="center"/>
              <w:rPr>
                <w:ins w:id="4020" w:author="Kisch, Christian" w:date="2022-02-02T11:37:00Z"/>
                <w:rFonts w:eastAsia="Times New Roman" w:cs="Calibri"/>
                <w:sz w:val="20"/>
                <w:szCs w:val="20"/>
                <w:lang w:eastAsia="de-DE"/>
              </w:rPr>
            </w:pPr>
            <w:ins w:id="4021" w:author="Kisch, Christian" w:date="2022-02-02T11:37:00Z">
              <w:r>
                <w:rPr>
                  <w:rFonts w:eastAsia="Times New Roman" w:cs="Times New Roman"/>
                  <w:sz w:val="20"/>
                  <w:szCs w:val="20"/>
                  <w:lang w:eastAsia="de-DE"/>
                </w:rPr>
                <w:t>Ja</w:t>
              </w:r>
            </w:ins>
          </w:p>
        </w:tc>
        <w:tc>
          <w:tcPr>
            <w:tcW w:w="1134" w:type="dxa"/>
            <w:shd w:val="clear" w:color="000000" w:fill="auto"/>
          </w:tcPr>
          <w:p w14:paraId="541A1E98" w14:textId="77777777" w:rsidR="00AF146E" w:rsidRPr="00CF5477" w:rsidRDefault="00AF146E" w:rsidP="00AF146E">
            <w:pPr>
              <w:spacing w:before="0" w:after="0" w:line="240" w:lineRule="auto"/>
              <w:jc w:val="center"/>
              <w:rPr>
                <w:ins w:id="4022" w:author="Kisch, Christian" w:date="2022-02-02T11:37:00Z"/>
                <w:rFonts w:eastAsia="Times New Roman" w:cs="Calibri"/>
                <w:sz w:val="20"/>
                <w:szCs w:val="20"/>
                <w:lang w:eastAsia="de-DE"/>
              </w:rPr>
            </w:pPr>
            <w:ins w:id="4023" w:author="Kisch, Christian" w:date="2022-02-02T11:37:00Z">
              <w:r>
                <w:rPr>
                  <w:rFonts w:eastAsia="Times New Roman" w:cs="Times New Roman"/>
                  <w:sz w:val="20"/>
                  <w:szCs w:val="20"/>
                  <w:lang w:eastAsia="de-DE"/>
                </w:rPr>
                <w:t>Ja</w:t>
              </w:r>
            </w:ins>
          </w:p>
        </w:tc>
      </w:tr>
      <w:tr w:rsidR="00AF146E" w:rsidRPr="00CF5477" w14:paraId="6FCB845E" w14:textId="77777777" w:rsidTr="00C15027">
        <w:trPr>
          <w:trHeight w:val="615"/>
          <w:ins w:id="4024" w:author="Kisch, Christian" w:date="2022-02-02T11:37:00Z"/>
        </w:trPr>
        <w:tc>
          <w:tcPr>
            <w:tcW w:w="626" w:type="dxa"/>
            <w:shd w:val="clear" w:color="000000" w:fill="auto"/>
          </w:tcPr>
          <w:p w14:paraId="76233E60" w14:textId="77777777" w:rsidR="00AF146E" w:rsidRDefault="00AF146E" w:rsidP="00AF146E">
            <w:pPr>
              <w:spacing w:before="0" w:after="0" w:line="240" w:lineRule="auto"/>
              <w:jc w:val="right"/>
              <w:rPr>
                <w:ins w:id="4025" w:author="Kisch, Christian" w:date="2022-02-02T11:37:00Z"/>
                <w:rFonts w:eastAsia="Times New Roman" w:cs="Calibri"/>
                <w:color w:val="000000"/>
                <w:lang w:eastAsia="de-DE"/>
              </w:rPr>
            </w:pPr>
            <w:ins w:id="4026" w:author="Kisch, Christian" w:date="2022-02-02T11:37:00Z">
              <w:r>
                <w:rPr>
                  <w:rFonts w:eastAsia="Times New Roman" w:cs="Calibri"/>
                  <w:color w:val="000000"/>
                  <w:lang w:eastAsia="de-DE"/>
                </w:rPr>
                <w:t>37</w:t>
              </w:r>
            </w:ins>
          </w:p>
        </w:tc>
        <w:tc>
          <w:tcPr>
            <w:tcW w:w="2523" w:type="dxa"/>
            <w:shd w:val="clear" w:color="000000" w:fill="auto"/>
          </w:tcPr>
          <w:p w14:paraId="411CCD81" w14:textId="192B2AC9" w:rsidR="00AF146E" w:rsidRPr="00C13B39" w:rsidRDefault="00AF146E" w:rsidP="00AF146E">
            <w:pPr>
              <w:spacing w:before="0" w:after="0" w:line="240" w:lineRule="auto"/>
              <w:rPr>
                <w:ins w:id="4027" w:author="Kisch, Christian" w:date="2022-02-02T11:37:00Z"/>
                <w:rFonts w:eastAsia="Times New Roman" w:cs="Calibri"/>
                <w:color w:val="000000"/>
                <w:lang w:eastAsia="de-DE"/>
              </w:rPr>
            </w:pPr>
            <w:ins w:id="4028" w:author="Kisch, Christian" w:date="2022-02-07T13:55:00Z">
              <w:r w:rsidRPr="00141AA7">
                <w:rPr>
                  <w:rFonts w:eastAsia="Times New Roman" w:cs="Calibri"/>
                  <w:color w:val="000000"/>
                  <w:lang w:eastAsia="de-DE"/>
                </w:rPr>
                <w:t>Verantwortlicher Sachbearbeiter</w:t>
              </w:r>
            </w:ins>
          </w:p>
        </w:tc>
        <w:tc>
          <w:tcPr>
            <w:tcW w:w="3083" w:type="dxa"/>
            <w:shd w:val="clear" w:color="000000" w:fill="E7E6E6"/>
          </w:tcPr>
          <w:p w14:paraId="0904A59C" w14:textId="77777777" w:rsidR="00AF146E" w:rsidRPr="00C320BE" w:rsidRDefault="00AF146E" w:rsidP="00AF146E">
            <w:pPr>
              <w:spacing w:before="0" w:after="0" w:line="240" w:lineRule="auto"/>
              <w:rPr>
                <w:ins w:id="4029" w:author="Kisch, Christian" w:date="2022-02-02T11:37:00Z"/>
                <w:rFonts w:eastAsia="Times New Roman" w:cs="Calibri"/>
                <w:b/>
                <w:bCs/>
                <w:sz w:val="20"/>
                <w:szCs w:val="20"/>
                <w:lang w:eastAsia="de-DE"/>
              </w:rPr>
            </w:pPr>
            <w:ins w:id="4030" w:author="Kisch, Christian" w:date="2022-02-02T11:37: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1251F9B0" w14:textId="641C76B7" w:rsidR="00AF146E" w:rsidRPr="00CF5477" w:rsidRDefault="00AF146E" w:rsidP="00AF146E">
            <w:pPr>
              <w:spacing w:before="0" w:after="0" w:line="240" w:lineRule="auto"/>
              <w:jc w:val="center"/>
              <w:rPr>
                <w:ins w:id="4031" w:author="Kisch, Christian" w:date="2022-02-02T11:37:00Z"/>
                <w:rFonts w:eastAsia="Times New Roman" w:cs="Calibri"/>
                <w:sz w:val="20"/>
                <w:szCs w:val="20"/>
                <w:lang w:eastAsia="de-DE"/>
              </w:rPr>
            </w:pPr>
            <w:ins w:id="4032" w:author="Kisch, Christian" w:date="2022-02-07T14:02:00Z">
              <w:r>
                <w:rPr>
                  <w:rFonts w:eastAsia="Times New Roman" w:cs="Times New Roman"/>
                  <w:sz w:val="20"/>
                  <w:szCs w:val="20"/>
                  <w:lang w:eastAsia="de-DE"/>
                </w:rPr>
                <w:t>x</w:t>
              </w:r>
            </w:ins>
          </w:p>
        </w:tc>
        <w:tc>
          <w:tcPr>
            <w:tcW w:w="992" w:type="dxa"/>
            <w:shd w:val="clear" w:color="000000" w:fill="auto"/>
          </w:tcPr>
          <w:p w14:paraId="6DE48843" w14:textId="1862BEA2" w:rsidR="00AF146E" w:rsidRPr="00CF5477" w:rsidRDefault="00AF146E" w:rsidP="00AF146E">
            <w:pPr>
              <w:spacing w:before="0" w:after="0" w:line="240" w:lineRule="auto"/>
              <w:jc w:val="center"/>
              <w:rPr>
                <w:ins w:id="4033" w:author="Kisch, Christian" w:date="2022-02-02T11:37:00Z"/>
                <w:rFonts w:eastAsia="Times New Roman" w:cs="Calibri"/>
                <w:sz w:val="20"/>
                <w:szCs w:val="20"/>
                <w:lang w:eastAsia="de-DE"/>
              </w:rPr>
            </w:pPr>
            <w:ins w:id="4034" w:author="Kisch, Christian" w:date="2022-02-07T14:02:00Z">
              <w:r>
                <w:rPr>
                  <w:rFonts w:eastAsia="Times New Roman" w:cs="Times New Roman"/>
                  <w:sz w:val="20"/>
                  <w:szCs w:val="20"/>
                  <w:lang w:eastAsia="de-DE"/>
                </w:rPr>
                <w:t>x</w:t>
              </w:r>
            </w:ins>
          </w:p>
        </w:tc>
        <w:tc>
          <w:tcPr>
            <w:tcW w:w="992" w:type="dxa"/>
            <w:shd w:val="clear" w:color="000000" w:fill="auto"/>
          </w:tcPr>
          <w:p w14:paraId="734C5C6F" w14:textId="77777777" w:rsidR="00AF146E" w:rsidRPr="00CF5477" w:rsidRDefault="00AF146E" w:rsidP="00AF146E">
            <w:pPr>
              <w:spacing w:before="0" w:after="0" w:line="240" w:lineRule="auto"/>
              <w:jc w:val="center"/>
              <w:rPr>
                <w:ins w:id="4035" w:author="Kisch, Christian" w:date="2022-02-02T11:37:00Z"/>
                <w:rFonts w:eastAsia="Times New Roman" w:cs="Calibri"/>
                <w:sz w:val="20"/>
                <w:szCs w:val="20"/>
                <w:lang w:eastAsia="de-DE"/>
              </w:rPr>
            </w:pPr>
            <w:ins w:id="4036" w:author="Kisch, Christian" w:date="2022-02-02T11:37:00Z">
              <w:r>
                <w:rPr>
                  <w:rFonts w:eastAsia="Times New Roman" w:cs="Times New Roman"/>
                  <w:sz w:val="20"/>
                  <w:szCs w:val="20"/>
                  <w:lang w:eastAsia="de-DE"/>
                </w:rPr>
                <w:t>x</w:t>
              </w:r>
            </w:ins>
          </w:p>
        </w:tc>
        <w:tc>
          <w:tcPr>
            <w:tcW w:w="1134" w:type="dxa"/>
            <w:shd w:val="clear" w:color="000000" w:fill="auto"/>
          </w:tcPr>
          <w:p w14:paraId="53831651" w14:textId="1B16F888" w:rsidR="00AF146E" w:rsidRPr="00CF5477" w:rsidRDefault="00AF146E" w:rsidP="00AF146E">
            <w:pPr>
              <w:spacing w:before="0" w:after="0" w:line="240" w:lineRule="auto"/>
              <w:jc w:val="center"/>
              <w:rPr>
                <w:ins w:id="4037" w:author="Kisch, Christian" w:date="2022-02-02T11:37:00Z"/>
                <w:rFonts w:eastAsia="Times New Roman" w:cs="Calibri"/>
                <w:sz w:val="20"/>
                <w:szCs w:val="20"/>
                <w:lang w:eastAsia="de-DE"/>
              </w:rPr>
            </w:pPr>
            <w:ins w:id="4038" w:author="Kisch, Christian" w:date="2022-02-07T14:02:00Z">
              <w:r>
                <w:rPr>
                  <w:rFonts w:eastAsia="Times New Roman" w:cs="Times New Roman"/>
                  <w:sz w:val="20"/>
                  <w:szCs w:val="20"/>
                  <w:lang w:eastAsia="de-DE"/>
                </w:rPr>
                <w:t>x</w:t>
              </w:r>
            </w:ins>
          </w:p>
        </w:tc>
        <w:tc>
          <w:tcPr>
            <w:tcW w:w="1134" w:type="dxa"/>
            <w:shd w:val="clear" w:color="000000" w:fill="auto"/>
          </w:tcPr>
          <w:p w14:paraId="66FC1556" w14:textId="5DD9EE1F" w:rsidR="00AF146E" w:rsidRPr="00CF5477" w:rsidRDefault="00AF146E" w:rsidP="00AF146E">
            <w:pPr>
              <w:spacing w:before="0" w:after="0" w:line="240" w:lineRule="auto"/>
              <w:jc w:val="center"/>
              <w:rPr>
                <w:ins w:id="4039" w:author="Kisch, Christian" w:date="2022-02-02T11:37:00Z"/>
                <w:rFonts w:eastAsia="Times New Roman" w:cs="Calibri"/>
                <w:sz w:val="20"/>
                <w:szCs w:val="20"/>
                <w:lang w:eastAsia="de-DE"/>
              </w:rPr>
            </w:pPr>
            <w:ins w:id="4040" w:author="Kisch, Christian" w:date="2022-02-07T14:02:00Z">
              <w:r>
                <w:rPr>
                  <w:rFonts w:eastAsia="Times New Roman" w:cs="Times New Roman"/>
                  <w:sz w:val="20"/>
                  <w:szCs w:val="20"/>
                  <w:lang w:eastAsia="de-DE"/>
                </w:rPr>
                <w:t>x</w:t>
              </w:r>
            </w:ins>
          </w:p>
        </w:tc>
      </w:tr>
    </w:tbl>
    <w:p w14:paraId="18C57928" w14:textId="178B5271" w:rsidR="0059736C" w:rsidRDefault="0059736C" w:rsidP="0059736C">
      <w:pPr>
        <w:pStyle w:val="Aufzhlungszeichen"/>
        <w:numPr>
          <w:ilvl w:val="0"/>
          <w:numId w:val="0"/>
        </w:numPr>
        <w:ind w:left="360" w:hanging="360"/>
        <w:rPr>
          <w:ins w:id="4041" w:author="Kisch, Christian" w:date="2022-02-07T14:17:00Z"/>
        </w:rPr>
      </w:pPr>
      <w:ins w:id="4042" w:author="Kisch, Christian" w:date="2022-02-07T14:16:00Z">
        <w:r>
          <w:t xml:space="preserve">Die nachfolgenden Funktionalitäten werden dem verantwortlichen </w:t>
        </w:r>
      </w:ins>
      <w:ins w:id="4043" w:author="Kisch, Christian" w:date="2022-02-07T14:17:00Z">
        <w:r>
          <w:t>Sacharbeiter</w:t>
        </w:r>
      </w:ins>
      <w:ins w:id="4044" w:author="Kisch, Christian" w:date="2022-02-07T14:16:00Z">
        <w:r>
          <w:t xml:space="preserve"> gewährt:</w:t>
        </w:r>
      </w:ins>
    </w:p>
    <w:p w14:paraId="1563278B" w14:textId="77777777" w:rsidR="0059736C" w:rsidRDefault="0059736C" w:rsidP="0059736C">
      <w:pPr>
        <w:pStyle w:val="Listenabsatz"/>
        <w:numPr>
          <w:ilvl w:val="0"/>
          <w:numId w:val="12"/>
        </w:numPr>
        <w:spacing w:line="240" w:lineRule="auto"/>
        <w:rPr>
          <w:ins w:id="4045" w:author="Kisch, Christian" w:date="2022-02-07T14:18:00Z"/>
          <w:rFonts w:asciiTheme="minorHAnsi" w:hAnsiTheme="minorHAnsi" w:cstheme="minorHAnsi"/>
        </w:rPr>
      </w:pPr>
      <w:ins w:id="4046" w:author="Kisch, Christian" w:date="2022-02-07T14:18:00Z">
        <w:r>
          <w:rPr>
            <w:rFonts w:asciiTheme="minorHAnsi" w:hAnsiTheme="minorHAnsi" w:cstheme="minorHAnsi"/>
          </w:rPr>
          <w:t>Funktionalitäten der Rahmenanwendung der E-Akten-Lösung ausführen,</w:t>
        </w:r>
      </w:ins>
    </w:p>
    <w:p w14:paraId="17F0CCC0" w14:textId="77777777" w:rsidR="0059736C" w:rsidRDefault="0059736C" w:rsidP="0059736C">
      <w:pPr>
        <w:pStyle w:val="Listenabsatz"/>
        <w:numPr>
          <w:ilvl w:val="0"/>
          <w:numId w:val="12"/>
        </w:numPr>
        <w:spacing w:line="240" w:lineRule="auto"/>
        <w:rPr>
          <w:ins w:id="4047" w:author="Kisch, Christian" w:date="2022-02-07T14:18:00Z"/>
          <w:rFonts w:asciiTheme="minorHAnsi" w:hAnsiTheme="minorHAnsi" w:cstheme="minorHAnsi"/>
        </w:rPr>
      </w:pPr>
      <w:ins w:id="4048" w:author="Kisch, Christian" w:date="2022-02-07T14:18:00Z">
        <w:r>
          <w:rPr>
            <w:rFonts w:asciiTheme="minorHAnsi" w:hAnsiTheme="minorHAnsi" w:cstheme="minorHAnsi"/>
          </w:rPr>
          <w:t>Aufgabensteuerung der E-Akten-Lösung ausführen,</w:t>
        </w:r>
      </w:ins>
    </w:p>
    <w:p w14:paraId="0BEB9FA5" w14:textId="77777777" w:rsidR="0059736C" w:rsidRDefault="0059736C" w:rsidP="0059736C">
      <w:pPr>
        <w:pStyle w:val="Listenabsatz"/>
        <w:numPr>
          <w:ilvl w:val="0"/>
          <w:numId w:val="12"/>
        </w:numPr>
        <w:spacing w:line="240" w:lineRule="auto"/>
        <w:rPr>
          <w:ins w:id="4049" w:author="Kisch, Christian" w:date="2022-02-07T14:18:00Z"/>
          <w:rFonts w:asciiTheme="minorHAnsi" w:hAnsiTheme="minorHAnsi" w:cstheme="minorHAnsi"/>
        </w:rPr>
      </w:pPr>
      <w:ins w:id="4050" w:author="Kisch, Christian" w:date="2022-02-07T14:18:00Z">
        <w:r>
          <w:rPr>
            <w:rFonts w:asciiTheme="minorHAnsi" w:hAnsiTheme="minorHAnsi" w:cstheme="minorHAnsi"/>
          </w:rPr>
          <w:t>Aktenanwendungen der E-Akten-Lösung ausführen einschließlich Verfahrenssteuerung, Verfahrens</w:t>
        </w:r>
        <w:r w:rsidRPr="001B6035">
          <w:rPr>
            <w:rFonts w:asciiTheme="minorHAnsi" w:hAnsiTheme="minorHAnsi" w:cstheme="minorHAnsi"/>
          </w:rPr>
          <w:t>- und Dokumentendarstellung</w:t>
        </w:r>
        <w:r>
          <w:rPr>
            <w:rFonts w:asciiTheme="minorHAnsi" w:hAnsiTheme="minorHAnsi" w:cstheme="minorHAnsi"/>
          </w:rPr>
          <w:t xml:space="preserve"> und Nutzung der Werkzeugleistenfunktionen,</w:t>
        </w:r>
      </w:ins>
    </w:p>
    <w:p w14:paraId="695831C3" w14:textId="77777777" w:rsidR="0059736C" w:rsidRPr="005105EB" w:rsidRDefault="0059736C" w:rsidP="0059736C">
      <w:pPr>
        <w:pStyle w:val="Listenabsatz"/>
        <w:numPr>
          <w:ilvl w:val="0"/>
          <w:numId w:val="12"/>
        </w:numPr>
        <w:spacing w:line="240" w:lineRule="auto"/>
        <w:rPr>
          <w:ins w:id="4051" w:author="Kisch, Christian" w:date="2022-02-07T14:18:00Z"/>
          <w:rFonts w:asciiTheme="minorHAnsi" w:hAnsiTheme="minorHAnsi" w:cstheme="minorHAnsi"/>
        </w:rPr>
      </w:pPr>
      <w:ins w:id="4052" w:author="Kisch, Christian" w:date="2022-02-07T14:18:00Z">
        <w:r w:rsidRPr="00066DA4">
          <w:rPr>
            <w:rFonts w:asciiTheme="minorHAnsi" w:hAnsiTheme="minorHAnsi" w:cstheme="minorHAnsi"/>
          </w:rPr>
          <w:t xml:space="preserve">Zugriff (lesend) auf </w:t>
        </w:r>
        <w:r>
          <w:rPr>
            <w:rFonts w:asciiTheme="minorHAnsi" w:hAnsiTheme="minorHAnsi" w:cstheme="minorHAnsi"/>
          </w:rPr>
          <w:t>Verfahrenshistorie und Versionierung,</w:t>
        </w:r>
      </w:ins>
    </w:p>
    <w:p w14:paraId="777A0836" w14:textId="77777777" w:rsidR="0059736C" w:rsidRPr="005105EB" w:rsidRDefault="0059736C" w:rsidP="0059736C">
      <w:pPr>
        <w:pStyle w:val="Listenabsatz"/>
        <w:numPr>
          <w:ilvl w:val="0"/>
          <w:numId w:val="12"/>
        </w:numPr>
        <w:spacing w:line="240" w:lineRule="auto"/>
        <w:rPr>
          <w:ins w:id="4053" w:author="Kisch, Christian" w:date="2022-02-07T14:18:00Z"/>
          <w:rFonts w:asciiTheme="minorHAnsi" w:hAnsiTheme="minorHAnsi" w:cstheme="minorHAnsi"/>
        </w:rPr>
      </w:pPr>
      <w:ins w:id="4054" w:author="Kisch, Christian" w:date="2022-02-07T14:18:00Z">
        <w:r w:rsidRPr="005105EB">
          <w:rPr>
            <w:rFonts w:asciiTheme="minorHAnsi" w:hAnsiTheme="minorHAnsi" w:cstheme="minorHAnsi"/>
          </w:rPr>
          <w:t>Ansicht konfigurieren und speichern</w:t>
        </w:r>
        <w:r>
          <w:rPr>
            <w:rFonts w:asciiTheme="minorHAnsi" w:hAnsiTheme="minorHAnsi" w:cstheme="minorHAnsi"/>
          </w:rPr>
          <w:t>,</w:t>
        </w:r>
      </w:ins>
    </w:p>
    <w:p w14:paraId="1F9A01EB" w14:textId="77777777" w:rsidR="0059736C" w:rsidRDefault="0059736C" w:rsidP="0059736C">
      <w:pPr>
        <w:pStyle w:val="Listenabsatz"/>
        <w:numPr>
          <w:ilvl w:val="0"/>
          <w:numId w:val="12"/>
        </w:numPr>
        <w:spacing w:line="240" w:lineRule="auto"/>
        <w:rPr>
          <w:ins w:id="4055" w:author="Kisch, Christian" w:date="2022-02-07T14:18:00Z"/>
          <w:rFonts w:asciiTheme="minorHAnsi" w:hAnsiTheme="minorHAnsi" w:cstheme="minorHAnsi"/>
        </w:rPr>
      </w:pPr>
      <w:ins w:id="4056" w:author="Kisch, Christian" w:date="2022-02-07T14:18:00Z">
        <w:r w:rsidRPr="005105EB">
          <w:rPr>
            <w:rFonts w:asciiTheme="minorHAnsi" w:hAnsiTheme="minorHAnsi" w:cstheme="minorHAnsi"/>
          </w:rPr>
          <w:t>Aufgaben (persönlich) erstellen</w:t>
        </w:r>
        <w:r>
          <w:rPr>
            <w:rFonts w:asciiTheme="minorHAnsi" w:hAnsiTheme="minorHAnsi" w:cstheme="minorHAnsi"/>
          </w:rPr>
          <w:t>, darstellen und bearbeiten,</w:t>
        </w:r>
      </w:ins>
    </w:p>
    <w:p w14:paraId="72486969" w14:textId="77777777" w:rsidR="0059736C" w:rsidRDefault="0059736C" w:rsidP="0059736C">
      <w:pPr>
        <w:pStyle w:val="Listenabsatz"/>
        <w:numPr>
          <w:ilvl w:val="0"/>
          <w:numId w:val="12"/>
        </w:numPr>
        <w:spacing w:line="240" w:lineRule="auto"/>
        <w:rPr>
          <w:ins w:id="4057" w:author="Kisch, Christian" w:date="2022-02-07T14:18:00Z"/>
          <w:rFonts w:asciiTheme="minorHAnsi" w:hAnsiTheme="minorHAnsi" w:cstheme="minorHAnsi"/>
        </w:rPr>
      </w:pPr>
      <w:ins w:id="4058" w:author="Kisch, Christian" w:date="2022-02-07T14:18:00Z">
        <w:r>
          <w:rPr>
            <w:rFonts w:asciiTheme="minorHAnsi" w:hAnsiTheme="minorHAnsi" w:cstheme="minorHAnsi"/>
          </w:rPr>
          <w:t>Workflow erstellen, speichern, starten, ändern und abbrechen,</w:t>
        </w:r>
      </w:ins>
    </w:p>
    <w:p w14:paraId="5F00E790" w14:textId="77777777" w:rsidR="0059736C" w:rsidRDefault="0059736C" w:rsidP="0059736C">
      <w:pPr>
        <w:pStyle w:val="Listenabsatz"/>
        <w:numPr>
          <w:ilvl w:val="0"/>
          <w:numId w:val="12"/>
        </w:numPr>
        <w:spacing w:line="240" w:lineRule="auto"/>
        <w:rPr>
          <w:ins w:id="4059" w:author="Kisch, Christian" w:date="2022-02-07T14:18:00Z"/>
          <w:rFonts w:asciiTheme="minorHAnsi" w:hAnsiTheme="minorHAnsi" w:cstheme="minorHAnsi"/>
        </w:rPr>
      </w:pPr>
      <w:ins w:id="4060" w:author="Kisch, Christian" w:date="2022-02-07T14:18:00Z">
        <w:r w:rsidRPr="000C2382">
          <w:rPr>
            <w:rFonts w:asciiTheme="minorHAnsi" w:hAnsiTheme="minorHAnsi" w:cstheme="minorHAnsi"/>
          </w:rPr>
          <w:t xml:space="preserve">Darstellung von Aktendeckeln, </w:t>
        </w:r>
        <w:r>
          <w:rPr>
            <w:rFonts w:asciiTheme="minorHAnsi" w:hAnsiTheme="minorHAnsi" w:cstheme="minorHAnsi"/>
          </w:rPr>
          <w:t>Verfahren</w:t>
        </w:r>
        <w:r w:rsidRPr="000C2382">
          <w:rPr>
            <w:rFonts w:asciiTheme="minorHAnsi" w:hAnsiTheme="minorHAnsi" w:cstheme="minorHAnsi"/>
          </w:rPr>
          <w:t xml:space="preserve"> und </w:t>
        </w:r>
        <w:r>
          <w:rPr>
            <w:rFonts w:asciiTheme="minorHAnsi" w:hAnsiTheme="minorHAnsi" w:cstheme="minorHAnsi"/>
          </w:rPr>
          <w:t>Ordner</w:t>
        </w:r>
        <w:r w:rsidRPr="000C2382">
          <w:rPr>
            <w:rFonts w:asciiTheme="minorHAnsi" w:hAnsiTheme="minorHAnsi" w:cstheme="minorHAnsi"/>
          </w:rPr>
          <w:t>,</w:t>
        </w:r>
      </w:ins>
    </w:p>
    <w:p w14:paraId="40C07A6C" w14:textId="77777777" w:rsidR="0059736C" w:rsidRDefault="0059736C" w:rsidP="0059736C">
      <w:pPr>
        <w:pStyle w:val="Listenabsatz"/>
        <w:numPr>
          <w:ilvl w:val="0"/>
          <w:numId w:val="12"/>
        </w:numPr>
        <w:spacing w:line="240" w:lineRule="auto"/>
        <w:rPr>
          <w:ins w:id="4061" w:author="Kisch, Christian" w:date="2022-02-07T14:18:00Z"/>
          <w:rFonts w:asciiTheme="minorHAnsi" w:hAnsiTheme="minorHAnsi" w:cstheme="minorHAnsi"/>
        </w:rPr>
      </w:pPr>
      <w:ins w:id="4062" w:author="Kisch, Christian" w:date="2022-02-07T14:18:00Z">
        <w:r>
          <w:rPr>
            <w:rFonts w:asciiTheme="minorHAnsi" w:hAnsiTheme="minorHAnsi" w:cstheme="minorHAnsi"/>
          </w:rPr>
          <w:t xml:space="preserve">Nutzung der </w:t>
        </w:r>
        <w:r w:rsidRPr="000C2382">
          <w:rPr>
            <w:rFonts w:asciiTheme="minorHAnsi" w:hAnsiTheme="minorHAnsi" w:cstheme="minorHAnsi"/>
          </w:rPr>
          <w:t>Funktionen im Kontextmenü des Verfahrens</w:t>
        </w:r>
        <w:r>
          <w:rPr>
            <w:rFonts w:asciiTheme="minorHAnsi" w:hAnsiTheme="minorHAnsi" w:cstheme="minorHAnsi"/>
          </w:rPr>
          <w:t>,</w:t>
        </w:r>
      </w:ins>
    </w:p>
    <w:p w14:paraId="3325456C" w14:textId="77777777" w:rsidR="0059736C" w:rsidRPr="003F2798" w:rsidRDefault="0059736C" w:rsidP="0059736C">
      <w:pPr>
        <w:pStyle w:val="Listenabsatz"/>
        <w:numPr>
          <w:ilvl w:val="0"/>
          <w:numId w:val="12"/>
        </w:numPr>
        <w:spacing w:line="240" w:lineRule="auto"/>
        <w:rPr>
          <w:ins w:id="4063" w:author="Kisch, Christian" w:date="2022-02-07T14:18:00Z"/>
          <w:rFonts w:asciiTheme="minorHAnsi" w:hAnsiTheme="minorHAnsi" w:cstheme="minorHAnsi"/>
        </w:rPr>
      </w:pPr>
      <w:ins w:id="4064" w:author="Kisch, Christian" w:date="2022-02-07T14:18:00Z">
        <w:r>
          <w:rPr>
            <w:rFonts w:asciiTheme="minorHAnsi" w:hAnsiTheme="minorHAnsi" w:cstheme="minorHAnsi"/>
          </w:rPr>
          <w:t xml:space="preserve">Nutzung der </w:t>
        </w:r>
        <w:r w:rsidRPr="003F2798">
          <w:rPr>
            <w:rFonts w:asciiTheme="minorHAnsi" w:hAnsiTheme="minorHAnsi" w:cstheme="minorHAnsi"/>
          </w:rPr>
          <w:t xml:space="preserve">Bearbeitungsfunktionen für </w:t>
        </w:r>
        <w:r>
          <w:rPr>
            <w:rFonts w:asciiTheme="minorHAnsi" w:hAnsiTheme="minorHAnsi" w:cstheme="minorHAnsi"/>
          </w:rPr>
          <w:t>Ordner,</w:t>
        </w:r>
      </w:ins>
    </w:p>
    <w:p w14:paraId="37E4FEF3" w14:textId="77777777" w:rsidR="0059736C" w:rsidRPr="005105EB" w:rsidRDefault="0059736C" w:rsidP="0059736C">
      <w:pPr>
        <w:pStyle w:val="Listenabsatz"/>
        <w:numPr>
          <w:ilvl w:val="0"/>
          <w:numId w:val="12"/>
        </w:numPr>
        <w:spacing w:line="240" w:lineRule="auto"/>
        <w:rPr>
          <w:ins w:id="4065" w:author="Kisch, Christian" w:date="2022-02-07T14:18:00Z"/>
          <w:rFonts w:asciiTheme="minorHAnsi" w:hAnsiTheme="minorHAnsi" w:cstheme="minorHAnsi"/>
        </w:rPr>
      </w:pPr>
      <w:ins w:id="4066" w:author="Kisch, Christian" w:date="2022-02-07T14:18:00Z">
        <w:r>
          <w:rPr>
            <w:rFonts w:asciiTheme="minorHAnsi" w:hAnsiTheme="minorHAnsi" w:cstheme="minorHAnsi"/>
          </w:rPr>
          <w:t>Bearbeitungsstatus des</w:t>
        </w:r>
        <w:r w:rsidRPr="005105EB">
          <w:rPr>
            <w:rFonts w:asciiTheme="minorHAnsi" w:hAnsiTheme="minorHAnsi" w:cstheme="minorHAnsi"/>
          </w:rPr>
          <w:t xml:space="preserve"> </w:t>
        </w:r>
        <w:r>
          <w:rPr>
            <w:rFonts w:asciiTheme="minorHAnsi" w:hAnsiTheme="minorHAnsi" w:cstheme="minorHAnsi"/>
          </w:rPr>
          <w:t xml:space="preserve">Verfahrens </w:t>
        </w:r>
        <w:r w:rsidRPr="005105EB">
          <w:rPr>
            <w:rFonts w:asciiTheme="minorHAnsi" w:hAnsiTheme="minorHAnsi" w:cstheme="minorHAnsi"/>
          </w:rPr>
          <w:t>ändern</w:t>
        </w:r>
        <w:r>
          <w:rPr>
            <w:rFonts w:asciiTheme="minorHAnsi" w:hAnsiTheme="minorHAnsi" w:cstheme="minorHAnsi"/>
          </w:rPr>
          <w:t>,</w:t>
        </w:r>
      </w:ins>
    </w:p>
    <w:p w14:paraId="67158B63" w14:textId="77777777" w:rsidR="0059736C" w:rsidRDefault="0059736C" w:rsidP="0059736C">
      <w:pPr>
        <w:pStyle w:val="Listenabsatz"/>
        <w:numPr>
          <w:ilvl w:val="0"/>
          <w:numId w:val="12"/>
        </w:numPr>
        <w:spacing w:line="240" w:lineRule="auto"/>
        <w:rPr>
          <w:ins w:id="4067" w:author="Kisch, Christian" w:date="2022-02-07T14:18:00Z"/>
          <w:rFonts w:asciiTheme="minorHAnsi" w:hAnsiTheme="minorHAnsi" w:cstheme="minorHAnsi"/>
        </w:rPr>
      </w:pPr>
      <w:ins w:id="4068" w:author="Kisch, Christian" w:date="2022-02-07T14:18:00Z">
        <w:r>
          <w:rPr>
            <w:rFonts w:asciiTheme="minorHAnsi" w:hAnsiTheme="minorHAnsi" w:cstheme="minorHAnsi"/>
          </w:rPr>
          <w:t>Beibehaltung einer Kopie des Verfahrens</w:t>
        </w:r>
        <w:r w:rsidRPr="005105EB">
          <w:rPr>
            <w:rFonts w:asciiTheme="minorHAnsi" w:hAnsiTheme="minorHAnsi" w:cstheme="minorHAnsi"/>
          </w:rPr>
          <w:t xml:space="preserve"> </w:t>
        </w:r>
        <w:r>
          <w:rPr>
            <w:rFonts w:asciiTheme="minorHAnsi" w:hAnsiTheme="minorHAnsi" w:cstheme="minorHAnsi"/>
          </w:rPr>
          <w:t xml:space="preserve">nach </w:t>
        </w:r>
        <w:r w:rsidRPr="005105EB">
          <w:rPr>
            <w:rFonts w:asciiTheme="minorHAnsi" w:hAnsiTheme="minorHAnsi" w:cstheme="minorHAnsi"/>
          </w:rPr>
          <w:t>aktive</w:t>
        </w:r>
        <w:r>
          <w:rPr>
            <w:rFonts w:asciiTheme="minorHAnsi" w:hAnsiTheme="minorHAnsi" w:cstheme="minorHAnsi"/>
          </w:rPr>
          <w:t>r Entscheidung,</w:t>
        </w:r>
      </w:ins>
    </w:p>
    <w:p w14:paraId="4091505F" w14:textId="77777777" w:rsidR="0059736C" w:rsidRPr="00C16D41" w:rsidRDefault="0059736C" w:rsidP="0059736C">
      <w:pPr>
        <w:pStyle w:val="Listenabsatz"/>
        <w:numPr>
          <w:ilvl w:val="0"/>
          <w:numId w:val="12"/>
        </w:numPr>
        <w:spacing w:line="240" w:lineRule="auto"/>
        <w:rPr>
          <w:ins w:id="4069" w:author="Kisch, Christian" w:date="2022-02-07T14:18:00Z"/>
        </w:rPr>
      </w:pPr>
      <w:ins w:id="4070" w:author="Kisch, Christian" w:date="2022-02-07T14:18:00Z">
        <w:r w:rsidRPr="00C16D41">
          <w:rPr>
            <w:rFonts w:asciiTheme="minorHAnsi" w:hAnsiTheme="minorHAnsi" w:cstheme="minorHAnsi"/>
          </w:rPr>
          <w:t>Nutzung der Bearbeitungsfunktionen für Dokumente</w:t>
        </w:r>
        <w:r>
          <w:rPr>
            <w:rFonts w:asciiTheme="minorHAnsi" w:hAnsiTheme="minorHAnsi" w:cstheme="minorHAnsi"/>
          </w:rPr>
          <w:t>,</w:t>
        </w:r>
      </w:ins>
    </w:p>
    <w:p w14:paraId="21C52C92" w14:textId="77777777" w:rsidR="0059736C" w:rsidRPr="005105EB" w:rsidRDefault="0059736C" w:rsidP="0059736C">
      <w:pPr>
        <w:pStyle w:val="Listenabsatz"/>
        <w:numPr>
          <w:ilvl w:val="0"/>
          <w:numId w:val="12"/>
        </w:numPr>
        <w:spacing w:line="240" w:lineRule="auto"/>
        <w:rPr>
          <w:ins w:id="4071" w:author="Kisch, Christian" w:date="2022-02-07T14:18:00Z"/>
          <w:rFonts w:asciiTheme="minorHAnsi" w:hAnsiTheme="minorHAnsi" w:cstheme="minorHAnsi"/>
        </w:rPr>
      </w:pPr>
      <w:ins w:id="4072" w:author="Kisch, Christian" w:date="2022-02-07T14:18:00Z">
        <w:r w:rsidRPr="005105EB">
          <w:rPr>
            <w:rFonts w:asciiTheme="minorHAnsi" w:hAnsiTheme="minorHAnsi" w:cstheme="minorHAnsi"/>
          </w:rPr>
          <w:t>Digitale Ausgangsdokumente Dritter kennzeichnen und löschen</w:t>
        </w:r>
        <w:r>
          <w:rPr>
            <w:rFonts w:asciiTheme="minorHAnsi" w:hAnsiTheme="minorHAnsi" w:cstheme="minorHAnsi"/>
          </w:rPr>
          <w:t>,</w:t>
        </w:r>
      </w:ins>
    </w:p>
    <w:p w14:paraId="244BB1A3" w14:textId="77777777" w:rsidR="0059736C" w:rsidRPr="005105EB" w:rsidRDefault="0059736C" w:rsidP="0059736C">
      <w:pPr>
        <w:pStyle w:val="Listenabsatz"/>
        <w:numPr>
          <w:ilvl w:val="0"/>
          <w:numId w:val="12"/>
        </w:numPr>
        <w:spacing w:line="240" w:lineRule="auto"/>
        <w:rPr>
          <w:ins w:id="4073" w:author="Kisch, Christian" w:date="2022-02-07T14:18:00Z"/>
          <w:rFonts w:asciiTheme="minorHAnsi" w:hAnsiTheme="minorHAnsi" w:cstheme="minorHAnsi"/>
        </w:rPr>
      </w:pPr>
      <w:ins w:id="4074" w:author="Kisch, Christian" w:date="2022-02-07T14:18:00Z">
        <w:r w:rsidRPr="005105EB">
          <w:rPr>
            <w:rFonts w:asciiTheme="minorHAnsi" w:hAnsiTheme="minorHAnsi" w:cstheme="minorHAnsi"/>
          </w:rPr>
          <w:t>Dokumente bearbeiten, zur weiteren Bearbeitung sperren</w:t>
        </w:r>
        <w:r>
          <w:rPr>
            <w:rFonts w:asciiTheme="minorHAnsi" w:hAnsiTheme="minorHAnsi" w:cstheme="minorHAnsi"/>
          </w:rPr>
          <w:t xml:space="preserve"> bzw.</w:t>
        </w:r>
        <w:r w:rsidRPr="005105EB">
          <w:rPr>
            <w:rFonts w:asciiTheme="minorHAnsi" w:hAnsiTheme="minorHAnsi" w:cstheme="minorHAnsi"/>
          </w:rPr>
          <w:t xml:space="preserve"> signieren</w:t>
        </w:r>
        <w:r>
          <w:rPr>
            <w:rFonts w:asciiTheme="minorHAnsi" w:hAnsiTheme="minorHAnsi" w:cstheme="minorHAnsi"/>
          </w:rPr>
          <w:t>,</w:t>
        </w:r>
      </w:ins>
    </w:p>
    <w:p w14:paraId="06EA7077" w14:textId="77777777" w:rsidR="0059736C" w:rsidRPr="005105EB" w:rsidRDefault="0059736C" w:rsidP="0059736C">
      <w:pPr>
        <w:pStyle w:val="Listenabsatz"/>
        <w:numPr>
          <w:ilvl w:val="0"/>
          <w:numId w:val="12"/>
        </w:numPr>
        <w:spacing w:line="240" w:lineRule="auto"/>
        <w:rPr>
          <w:ins w:id="4075" w:author="Kisch, Christian" w:date="2022-02-07T14:18:00Z"/>
          <w:rFonts w:asciiTheme="minorHAnsi" w:hAnsiTheme="minorHAnsi" w:cstheme="minorHAnsi"/>
        </w:rPr>
      </w:pPr>
      <w:ins w:id="4076" w:author="Kisch, Christian" w:date="2022-02-07T14:18:00Z">
        <w:r w:rsidRPr="005105EB">
          <w:rPr>
            <w:rFonts w:asciiTheme="minorHAnsi" w:hAnsiTheme="minorHAnsi" w:cstheme="minorHAnsi"/>
          </w:rPr>
          <w:t>Dokumente/Dateien aus de</w:t>
        </w:r>
        <w:r>
          <w:rPr>
            <w:rFonts w:asciiTheme="minorHAnsi" w:hAnsiTheme="minorHAnsi" w:cstheme="minorHAnsi"/>
          </w:rPr>
          <w:t xml:space="preserve">m Verfahren </w:t>
        </w:r>
        <w:r w:rsidRPr="005105EB">
          <w:rPr>
            <w:rFonts w:asciiTheme="minorHAnsi" w:hAnsiTheme="minorHAnsi" w:cstheme="minorHAnsi"/>
          </w:rPr>
          <w:t>exportieren</w:t>
        </w:r>
        <w:r>
          <w:rPr>
            <w:rFonts w:asciiTheme="minorHAnsi" w:hAnsiTheme="minorHAnsi" w:cstheme="minorHAnsi"/>
          </w:rPr>
          <w:t xml:space="preserve"> bzw.</w:t>
        </w:r>
        <w:r w:rsidRPr="005105EB">
          <w:rPr>
            <w:rFonts w:asciiTheme="minorHAnsi" w:hAnsiTheme="minorHAnsi" w:cstheme="minorHAnsi"/>
          </w:rPr>
          <w:t xml:space="preserve"> übermitteln</w:t>
        </w:r>
        <w:r>
          <w:rPr>
            <w:rFonts w:asciiTheme="minorHAnsi" w:hAnsiTheme="minorHAnsi" w:cstheme="minorHAnsi"/>
          </w:rPr>
          <w:t xml:space="preserve"> (bei Zweckänderung im 4-Augen-Prinzip über den Vorgesetzten),</w:t>
        </w:r>
      </w:ins>
    </w:p>
    <w:p w14:paraId="6AE94C2F" w14:textId="77777777" w:rsidR="0059736C" w:rsidRPr="005105EB" w:rsidRDefault="0059736C" w:rsidP="0059736C">
      <w:pPr>
        <w:pStyle w:val="Listenabsatz"/>
        <w:numPr>
          <w:ilvl w:val="0"/>
          <w:numId w:val="12"/>
        </w:numPr>
        <w:spacing w:line="240" w:lineRule="auto"/>
        <w:rPr>
          <w:ins w:id="4077" w:author="Kisch, Christian" w:date="2022-02-07T14:18:00Z"/>
          <w:rFonts w:asciiTheme="minorHAnsi" w:hAnsiTheme="minorHAnsi" w:cstheme="minorHAnsi"/>
        </w:rPr>
      </w:pPr>
      <w:ins w:id="4078" w:author="Kisch, Christian" w:date="2022-02-07T14:18:00Z">
        <w:r w:rsidRPr="005105EB">
          <w:rPr>
            <w:rFonts w:asciiTheme="minorHAnsi" w:hAnsiTheme="minorHAnsi" w:cstheme="minorHAnsi"/>
          </w:rPr>
          <w:t xml:space="preserve">Dokumente/Dateien in </w:t>
        </w:r>
        <w:r>
          <w:rPr>
            <w:rFonts w:asciiTheme="minorHAnsi" w:hAnsiTheme="minorHAnsi" w:cstheme="minorHAnsi"/>
          </w:rPr>
          <w:t xml:space="preserve">Verfahren </w:t>
        </w:r>
        <w:r w:rsidRPr="005105EB">
          <w:rPr>
            <w:rFonts w:asciiTheme="minorHAnsi" w:hAnsiTheme="minorHAnsi" w:cstheme="minorHAnsi"/>
          </w:rPr>
          <w:t>hinzufügen/Importieren, ändern und löschen</w:t>
        </w:r>
        <w:r>
          <w:rPr>
            <w:rFonts w:asciiTheme="minorHAnsi" w:hAnsiTheme="minorHAnsi" w:cstheme="minorHAnsi"/>
          </w:rPr>
          <w:t>,</w:t>
        </w:r>
      </w:ins>
    </w:p>
    <w:p w14:paraId="131CA7CE" w14:textId="77777777" w:rsidR="0059736C" w:rsidRPr="005105EB" w:rsidRDefault="0059736C" w:rsidP="0059736C">
      <w:pPr>
        <w:pStyle w:val="Listenabsatz"/>
        <w:numPr>
          <w:ilvl w:val="0"/>
          <w:numId w:val="12"/>
        </w:numPr>
        <w:spacing w:line="240" w:lineRule="auto"/>
        <w:rPr>
          <w:ins w:id="4079" w:author="Kisch, Christian" w:date="2022-02-07T14:18:00Z"/>
          <w:rFonts w:asciiTheme="minorHAnsi" w:hAnsiTheme="minorHAnsi" w:cstheme="minorHAnsi"/>
        </w:rPr>
      </w:pPr>
      <w:ins w:id="4080" w:author="Kisch, Christian" w:date="2022-02-07T14:18:00Z">
        <w:r w:rsidRPr="005105EB">
          <w:rPr>
            <w:rFonts w:asciiTheme="minorHAnsi" w:hAnsiTheme="minorHAnsi" w:cstheme="minorHAnsi"/>
          </w:rPr>
          <w:t>Dokumente markieren (gelesen/ungelesen, wichtig, eilt, Original/Kopie)</w:t>
        </w:r>
        <w:r>
          <w:rPr>
            <w:rFonts w:asciiTheme="minorHAnsi" w:hAnsiTheme="minorHAnsi" w:cstheme="minorHAnsi"/>
          </w:rPr>
          <w:t>,</w:t>
        </w:r>
      </w:ins>
    </w:p>
    <w:p w14:paraId="4D5E3FB5" w14:textId="77777777" w:rsidR="0059736C" w:rsidRPr="005105EB" w:rsidRDefault="0059736C" w:rsidP="0059736C">
      <w:pPr>
        <w:pStyle w:val="Listenabsatz"/>
        <w:numPr>
          <w:ilvl w:val="0"/>
          <w:numId w:val="12"/>
        </w:numPr>
        <w:spacing w:line="240" w:lineRule="auto"/>
        <w:rPr>
          <w:ins w:id="4081" w:author="Kisch, Christian" w:date="2022-02-07T14:18:00Z"/>
          <w:rFonts w:asciiTheme="minorHAnsi" w:hAnsiTheme="minorHAnsi" w:cstheme="minorHAnsi"/>
        </w:rPr>
      </w:pPr>
      <w:ins w:id="4082" w:author="Kisch, Christian" w:date="2022-02-07T14:18:00Z">
        <w:r w:rsidRPr="005105EB">
          <w:rPr>
            <w:rFonts w:asciiTheme="minorHAnsi" w:hAnsiTheme="minorHAnsi" w:cstheme="minorHAnsi"/>
          </w:rPr>
          <w:t>Dokumentenversionen (inkl. Versionshistorie) anzeigen und auswählen</w:t>
        </w:r>
        <w:r>
          <w:rPr>
            <w:rFonts w:asciiTheme="minorHAnsi" w:hAnsiTheme="minorHAnsi" w:cstheme="minorHAnsi"/>
          </w:rPr>
          <w:t>,</w:t>
        </w:r>
      </w:ins>
    </w:p>
    <w:p w14:paraId="33BEF399" w14:textId="77777777" w:rsidR="0059736C" w:rsidRPr="005105EB" w:rsidRDefault="0059736C" w:rsidP="0059736C">
      <w:pPr>
        <w:pStyle w:val="Listenabsatz"/>
        <w:numPr>
          <w:ilvl w:val="0"/>
          <w:numId w:val="12"/>
        </w:numPr>
        <w:spacing w:line="240" w:lineRule="auto"/>
        <w:rPr>
          <w:ins w:id="4083" w:author="Kisch, Christian" w:date="2022-02-07T14:18:00Z"/>
          <w:rFonts w:asciiTheme="minorHAnsi" w:hAnsiTheme="minorHAnsi" w:cstheme="minorHAnsi"/>
        </w:rPr>
      </w:pPr>
      <w:ins w:id="4084" w:author="Kisch, Christian" w:date="2022-02-07T14:18:00Z">
        <w:r>
          <w:rPr>
            <w:rFonts w:asciiTheme="minorHAnsi" w:hAnsiTheme="minorHAnsi" w:cstheme="minorHAnsi"/>
          </w:rPr>
          <w:t xml:space="preserve">persönliche </w:t>
        </w:r>
        <w:r w:rsidRPr="005105EB">
          <w:rPr>
            <w:rFonts w:asciiTheme="minorHAnsi" w:hAnsiTheme="minorHAnsi" w:cstheme="minorHAnsi"/>
          </w:rPr>
          <w:t xml:space="preserve">Dokumentenvorlagen </w:t>
        </w:r>
        <w:r>
          <w:rPr>
            <w:rFonts w:asciiTheme="minorHAnsi" w:hAnsiTheme="minorHAnsi" w:cstheme="minorHAnsi"/>
          </w:rPr>
          <w:t>erstellen</w:t>
        </w:r>
        <w:r w:rsidRPr="005105EB">
          <w:rPr>
            <w:rFonts w:asciiTheme="minorHAnsi" w:hAnsiTheme="minorHAnsi" w:cstheme="minorHAnsi"/>
          </w:rPr>
          <w:t>, speichern, ändern</w:t>
        </w:r>
        <w:r>
          <w:rPr>
            <w:rFonts w:asciiTheme="minorHAnsi" w:hAnsiTheme="minorHAnsi" w:cstheme="minorHAnsi"/>
          </w:rPr>
          <w:t>, nutzen</w:t>
        </w:r>
        <w:r w:rsidRPr="005105EB">
          <w:rPr>
            <w:rFonts w:asciiTheme="minorHAnsi" w:hAnsiTheme="minorHAnsi" w:cstheme="minorHAnsi"/>
          </w:rPr>
          <w:t xml:space="preserve"> und löschen</w:t>
        </w:r>
        <w:r>
          <w:rPr>
            <w:rFonts w:asciiTheme="minorHAnsi" w:hAnsiTheme="minorHAnsi" w:cstheme="minorHAnsi"/>
          </w:rPr>
          <w:t>,</w:t>
        </w:r>
      </w:ins>
    </w:p>
    <w:p w14:paraId="3F93FD30" w14:textId="77777777" w:rsidR="0059736C" w:rsidRPr="005105EB" w:rsidRDefault="0059736C" w:rsidP="0059736C">
      <w:pPr>
        <w:pStyle w:val="Listenabsatz"/>
        <w:numPr>
          <w:ilvl w:val="0"/>
          <w:numId w:val="12"/>
        </w:numPr>
        <w:spacing w:line="240" w:lineRule="auto"/>
        <w:rPr>
          <w:ins w:id="4085" w:author="Kisch, Christian" w:date="2022-02-07T14:18:00Z"/>
          <w:rFonts w:asciiTheme="minorHAnsi" w:hAnsiTheme="minorHAnsi" w:cstheme="minorHAnsi"/>
        </w:rPr>
      </w:pPr>
      <w:ins w:id="4086" w:author="Kisch, Christian" w:date="2022-02-07T14:18:00Z">
        <w:r w:rsidRPr="005105EB">
          <w:rPr>
            <w:rFonts w:asciiTheme="minorHAnsi" w:hAnsiTheme="minorHAnsi" w:cstheme="minorHAnsi"/>
          </w:rPr>
          <w:t>Empfangsbekenntnis (elektronisch) erstellen und auswählen</w:t>
        </w:r>
        <w:r>
          <w:rPr>
            <w:rFonts w:asciiTheme="minorHAnsi" w:hAnsiTheme="minorHAnsi" w:cstheme="minorHAnsi"/>
          </w:rPr>
          <w:t>,</w:t>
        </w:r>
      </w:ins>
    </w:p>
    <w:p w14:paraId="2B64F4A7" w14:textId="77777777" w:rsidR="0059736C" w:rsidRPr="005105EB" w:rsidRDefault="0059736C" w:rsidP="0059736C">
      <w:pPr>
        <w:pStyle w:val="Listenabsatz"/>
        <w:numPr>
          <w:ilvl w:val="0"/>
          <w:numId w:val="12"/>
        </w:numPr>
        <w:spacing w:line="240" w:lineRule="auto"/>
        <w:rPr>
          <w:ins w:id="4087" w:author="Kisch, Christian" w:date="2022-02-07T14:18:00Z"/>
          <w:rFonts w:asciiTheme="minorHAnsi" w:hAnsiTheme="minorHAnsi" w:cstheme="minorHAnsi"/>
        </w:rPr>
      </w:pPr>
      <w:ins w:id="4088" w:author="Kisch, Christian" w:date="2022-02-07T14:18:00Z">
        <w:r w:rsidRPr="005105EB">
          <w:rPr>
            <w:rFonts w:asciiTheme="minorHAnsi" w:hAnsiTheme="minorHAnsi" w:cstheme="minorHAnsi"/>
          </w:rPr>
          <w:t>Favoriten (persönlich) erstellen, speichern und löschen</w:t>
        </w:r>
        <w:r>
          <w:rPr>
            <w:rFonts w:asciiTheme="minorHAnsi" w:hAnsiTheme="minorHAnsi" w:cstheme="minorHAnsi"/>
          </w:rPr>
          <w:t>,</w:t>
        </w:r>
      </w:ins>
    </w:p>
    <w:p w14:paraId="5B0A78D1" w14:textId="77777777" w:rsidR="0059736C" w:rsidRPr="005105EB" w:rsidRDefault="0059736C" w:rsidP="0059736C">
      <w:pPr>
        <w:pStyle w:val="Listenabsatz"/>
        <w:numPr>
          <w:ilvl w:val="0"/>
          <w:numId w:val="12"/>
        </w:numPr>
        <w:spacing w:line="240" w:lineRule="auto"/>
        <w:rPr>
          <w:ins w:id="4089" w:author="Kisch, Christian" w:date="2022-02-07T14:18:00Z"/>
          <w:rFonts w:asciiTheme="minorHAnsi" w:hAnsiTheme="minorHAnsi" w:cstheme="minorHAnsi"/>
        </w:rPr>
      </w:pPr>
      <w:ins w:id="4090" w:author="Kisch, Christian" w:date="2022-02-07T14:18:00Z">
        <w:r w:rsidRPr="005105EB">
          <w:rPr>
            <w:rFonts w:asciiTheme="minorHAnsi" w:hAnsiTheme="minorHAnsi" w:cstheme="minorHAnsi"/>
          </w:rPr>
          <w:t>Fristen an beteiligten Sachbearbeiter vergeben</w:t>
        </w:r>
        <w:r>
          <w:rPr>
            <w:rFonts w:asciiTheme="minorHAnsi" w:hAnsiTheme="minorHAnsi" w:cstheme="minorHAnsi"/>
          </w:rPr>
          <w:t>,</w:t>
        </w:r>
      </w:ins>
    </w:p>
    <w:p w14:paraId="3BC9D513" w14:textId="77777777" w:rsidR="0059736C" w:rsidRPr="005105EB" w:rsidRDefault="0059736C" w:rsidP="0059736C">
      <w:pPr>
        <w:pStyle w:val="Listenabsatz"/>
        <w:numPr>
          <w:ilvl w:val="0"/>
          <w:numId w:val="12"/>
        </w:numPr>
        <w:spacing w:line="240" w:lineRule="auto"/>
        <w:rPr>
          <w:ins w:id="4091" w:author="Kisch, Christian" w:date="2022-02-07T14:18:00Z"/>
          <w:rFonts w:asciiTheme="minorHAnsi" w:hAnsiTheme="minorHAnsi" w:cstheme="minorHAnsi"/>
        </w:rPr>
      </w:pPr>
      <w:ins w:id="4092" w:author="Kisch, Christian" w:date="2022-02-07T14:18:00Z">
        <w:r w:rsidRPr="005105EB">
          <w:rPr>
            <w:rFonts w:asciiTheme="minorHAnsi" w:hAnsiTheme="minorHAnsi" w:cstheme="minorHAnsi"/>
          </w:rPr>
          <w:t>Leitdokument erstellen, hinzufügen und auswählen</w:t>
        </w:r>
        <w:r>
          <w:rPr>
            <w:rFonts w:asciiTheme="minorHAnsi" w:hAnsiTheme="minorHAnsi" w:cstheme="minorHAnsi"/>
          </w:rPr>
          <w:t>,</w:t>
        </w:r>
      </w:ins>
    </w:p>
    <w:p w14:paraId="49000A00" w14:textId="77777777" w:rsidR="0059736C" w:rsidRPr="005105EB" w:rsidRDefault="0059736C" w:rsidP="0059736C">
      <w:pPr>
        <w:pStyle w:val="Listenabsatz"/>
        <w:numPr>
          <w:ilvl w:val="0"/>
          <w:numId w:val="12"/>
        </w:numPr>
        <w:spacing w:line="240" w:lineRule="auto"/>
        <w:rPr>
          <w:ins w:id="4093" w:author="Kisch, Christian" w:date="2022-02-07T14:18:00Z"/>
          <w:rFonts w:asciiTheme="minorHAnsi" w:hAnsiTheme="minorHAnsi" w:cstheme="minorHAnsi"/>
        </w:rPr>
      </w:pPr>
      <w:ins w:id="4094" w:author="Kisch, Christian" w:date="2022-02-07T14:18:00Z">
        <w:r w:rsidRPr="005105EB">
          <w:rPr>
            <w:rFonts w:asciiTheme="minorHAnsi" w:hAnsiTheme="minorHAnsi" w:cstheme="minorHAnsi"/>
          </w:rPr>
          <w:t xml:space="preserve">Metadaten zu </w:t>
        </w:r>
        <w:r>
          <w:rPr>
            <w:rFonts w:asciiTheme="minorHAnsi" w:hAnsiTheme="minorHAnsi" w:cstheme="minorHAnsi"/>
          </w:rPr>
          <w:t>Verfahren</w:t>
        </w:r>
        <w:r w:rsidRPr="005105EB">
          <w:rPr>
            <w:rFonts w:asciiTheme="minorHAnsi" w:hAnsiTheme="minorHAnsi" w:cstheme="minorHAnsi"/>
          </w:rPr>
          <w:t xml:space="preserve">, </w:t>
        </w:r>
        <w:r>
          <w:rPr>
            <w:rFonts w:asciiTheme="minorHAnsi" w:hAnsiTheme="minorHAnsi" w:cstheme="minorHAnsi"/>
          </w:rPr>
          <w:t>Ordnern</w:t>
        </w:r>
        <w:r w:rsidRPr="005105EB">
          <w:rPr>
            <w:rFonts w:asciiTheme="minorHAnsi" w:hAnsiTheme="minorHAnsi" w:cstheme="minorHAnsi"/>
          </w:rPr>
          <w:t>, Dokument/Datei hinzufügen, ändern und löschen</w:t>
        </w:r>
        <w:r>
          <w:rPr>
            <w:rFonts w:asciiTheme="minorHAnsi" w:hAnsiTheme="minorHAnsi" w:cstheme="minorHAnsi"/>
          </w:rPr>
          <w:t>,</w:t>
        </w:r>
      </w:ins>
    </w:p>
    <w:p w14:paraId="218C8283" w14:textId="77777777" w:rsidR="0059736C" w:rsidRPr="005105EB" w:rsidRDefault="0059736C" w:rsidP="0059736C">
      <w:pPr>
        <w:pStyle w:val="Listenabsatz"/>
        <w:numPr>
          <w:ilvl w:val="0"/>
          <w:numId w:val="12"/>
        </w:numPr>
        <w:spacing w:line="240" w:lineRule="auto"/>
        <w:rPr>
          <w:ins w:id="4095" w:author="Kisch, Christian" w:date="2022-02-07T14:18:00Z"/>
          <w:rFonts w:asciiTheme="minorHAnsi" w:hAnsiTheme="minorHAnsi" w:cstheme="minorHAnsi"/>
        </w:rPr>
      </w:pPr>
      <w:ins w:id="4096" w:author="Kisch, Christian" w:date="2022-02-07T14:18:00Z">
        <w:r>
          <w:rPr>
            <w:rFonts w:asciiTheme="minorHAnsi" w:hAnsiTheme="minorHAnsi" w:cstheme="minorHAnsi"/>
          </w:rPr>
          <w:t>Historie und Versionierung</w:t>
        </w:r>
        <w:r w:rsidRPr="005105EB">
          <w:rPr>
            <w:rFonts w:asciiTheme="minorHAnsi" w:hAnsiTheme="minorHAnsi" w:cstheme="minorHAnsi"/>
          </w:rPr>
          <w:t xml:space="preserve"> de</w:t>
        </w:r>
        <w:r>
          <w:rPr>
            <w:rFonts w:asciiTheme="minorHAnsi" w:hAnsiTheme="minorHAnsi" w:cstheme="minorHAnsi"/>
          </w:rPr>
          <w:t xml:space="preserve">s Verfahrens </w:t>
        </w:r>
        <w:r w:rsidRPr="005105EB">
          <w:rPr>
            <w:rFonts w:asciiTheme="minorHAnsi" w:hAnsiTheme="minorHAnsi" w:cstheme="minorHAnsi"/>
          </w:rPr>
          <w:t>anzeigen</w:t>
        </w:r>
        <w:r>
          <w:rPr>
            <w:rFonts w:asciiTheme="minorHAnsi" w:hAnsiTheme="minorHAnsi" w:cstheme="minorHAnsi"/>
          </w:rPr>
          <w:t>,</w:t>
        </w:r>
      </w:ins>
    </w:p>
    <w:p w14:paraId="26778D45" w14:textId="77777777" w:rsidR="0059736C" w:rsidRPr="005105EB" w:rsidRDefault="0059736C" w:rsidP="0059736C">
      <w:pPr>
        <w:pStyle w:val="Listenabsatz"/>
        <w:numPr>
          <w:ilvl w:val="0"/>
          <w:numId w:val="12"/>
        </w:numPr>
        <w:spacing w:line="240" w:lineRule="auto"/>
        <w:rPr>
          <w:ins w:id="4097" w:author="Kisch, Christian" w:date="2022-02-07T14:18:00Z"/>
          <w:rFonts w:asciiTheme="minorHAnsi" w:hAnsiTheme="minorHAnsi" w:cstheme="minorHAnsi"/>
        </w:rPr>
      </w:pPr>
      <w:ins w:id="4098" w:author="Kisch, Christian" w:date="2022-02-07T14:18:00Z">
        <w:r w:rsidRPr="005105EB">
          <w:rPr>
            <w:rFonts w:asciiTheme="minorHAnsi" w:hAnsiTheme="minorHAnsi" w:cstheme="minorHAnsi"/>
          </w:rPr>
          <w:t>Rechte (Lese- und Schreibrechte bzw. ausschließlich Leserechte) an andere Organisationseinheit</w:t>
        </w:r>
        <w:r>
          <w:rPr>
            <w:rFonts w:asciiTheme="minorHAnsi" w:hAnsiTheme="minorHAnsi" w:cstheme="minorHAnsi"/>
          </w:rPr>
          <w:t xml:space="preserve"> vergeben,</w:t>
        </w:r>
      </w:ins>
    </w:p>
    <w:p w14:paraId="537353F3" w14:textId="77777777" w:rsidR="0059736C" w:rsidRPr="005105EB" w:rsidRDefault="0059736C" w:rsidP="0059736C">
      <w:pPr>
        <w:pStyle w:val="Listenabsatz"/>
        <w:numPr>
          <w:ilvl w:val="0"/>
          <w:numId w:val="12"/>
        </w:numPr>
        <w:spacing w:line="240" w:lineRule="auto"/>
        <w:rPr>
          <w:ins w:id="4099" w:author="Kisch, Christian" w:date="2022-02-07T14:18:00Z"/>
          <w:rFonts w:asciiTheme="minorHAnsi" w:hAnsiTheme="minorHAnsi" w:cstheme="minorHAnsi"/>
        </w:rPr>
      </w:pPr>
      <w:ins w:id="4100" w:author="Kisch, Christian" w:date="2022-02-07T14:18:00Z">
        <w:r w:rsidRPr="00D4221D">
          <w:rPr>
            <w:rFonts w:asciiTheme="minorHAnsi" w:hAnsiTheme="minorHAnsi" w:cstheme="minorHAnsi"/>
          </w:rPr>
          <w:t xml:space="preserve">andere Bedienstete als beteiligte </w:t>
        </w:r>
        <w:r w:rsidRPr="005105EB">
          <w:rPr>
            <w:rFonts w:asciiTheme="minorHAnsi" w:hAnsiTheme="minorHAnsi" w:cstheme="minorHAnsi"/>
          </w:rPr>
          <w:t>Sachbearbeiter</w:t>
        </w:r>
        <w:r w:rsidRPr="00D4221D">
          <w:rPr>
            <w:rFonts w:asciiTheme="minorHAnsi" w:hAnsiTheme="minorHAnsi" w:cstheme="minorHAnsi"/>
          </w:rPr>
          <w:t xml:space="preserve"> am gesamten Verfahren oder an bestimmten Ordnern</w:t>
        </w:r>
        <w:r>
          <w:rPr>
            <w:rFonts w:asciiTheme="minorHAnsi" w:hAnsiTheme="minorHAnsi" w:cstheme="minorHAnsi"/>
          </w:rPr>
          <w:t xml:space="preserve"> berechtigen</w:t>
        </w:r>
        <w:r w:rsidRPr="005105EB">
          <w:rPr>
            <w:rFonts w:asciiTheme="minorHAnsi" w:hAnsiTheme="minorHAnsi" w:cstheme="minorHAnsi"/>
          </w:rPr>
          <w:t xml:space="preserve">, </w:t>
        </w:r>
        <w:r>
          <w:rPr>
            <w:rFonts w:asciiTheme="minorHAnsi" w:hAnsiTheme="minorHAnsi" w:cstheme="minorHAnsi"/>
          </w:rPr>
          <w:t xml:space="preserve">deren Berechtigung </w:t>
        </w:r>
        <w:r w:rsidRPr="005105EB">
          <w:rPr>
            <w:rFonts w:asciiTheme="minorHAnsi" w:hAnsiTheme="minorHAnsi" w:cstheme="minorHAnsi"/>
          </w:rPr>
          <w:t xml:space="preserve">ändern </w:t>
        </w:r>
        <w:r>
          <w:rPr>
            <w:rFonts w:asciiTheme="minorHAnsi" w:hAnsiTheme="minorHAnsi" w:cstheme="minorHAnsi"/>
          </w:rPr>
          <w:t>oder</w:t>
        </w:r>
        <w:r w:rsidRPr="005105EB">
          <w:rPr>
            <w:rFonts w:asciiTheme="minorHAnsi" w:hAnsiTheme="minorHAnsi" w:cstheme="minorHAnsi"/>
          </w:rPr>
          <w:t xml:space="preserve"> </w:t>
        </w:r>
        <w:r>
          <w:rPr>
            <w:rFonts w:asciiTheme="minorHAnsi" w:hAnsiTheme="minorHAnsi" w:cstheme="minorHAnsi"/>
          </w:rPr>
          <w:t>entziehen,</w:t>
        </w:r>
      </w:ins>
    </w:p>
    <w:p w14:paraId="0A6880D9" w14:textId="77777777" w:rsidR="0059736C" w:rsidRDefault="0059736C" w:rsidP="0059736C">
      <w:pPr>
        <w:pStyle w:val="Listenabsatz"/>
        <w:numPr>
          <w:ilvl w:val="0"/>
          <w:numId w:val="12"/>
        </w:numPr>
        <w:spacing w:line="240" w:lineRule="auto"/>
        <w:rPr>
          <w:ins w:id="4101" w:author="Kisch, Christian" w:date="2022-02-07T14:18:00Z"/>
          <w:rFonts w:asciiTheme="minorHAnsi" w:hAnsiTheme="minorHAnsi" w:cstheme="minorHAnsi"/>
        </w:rPr>
      </w:pPr>
      <w:ins w:id="4102" w:author="Kisch, Christian" w:date="2022-02-07T14:18:00Z">
        <w:r>
          <w:rPr>
            <w:rFonts w:asciiTheme="minorHAnsi" w:hAnsiTheme="minorHAnsi" w:cstheme="minorHAnsi"/>
          </w:rPr>
          <w:t>Templates</w:t>
        </w:r>
        <w:r w:rsidRPr="005105EB">
          <w:rPr>
            <w:rFonts w:asciiTheme="minorHAnsi" w:hAnsiTheme="minorHAnsi" w:cstheme="minorHAnsi"/>
          </w:rPr>
          <w:t xml:space="preserve"> für Ordnerstruktur erstellen, speichern, ändern und löschen</w:t>
        </w:r>
        <w:r>
          <w:rPr>
            <w:rFonts w:asciiTheme="minorHAnsi" w:hAnsiTheme="minorHAnsi" w:cstheme="minorHAnsi"/>
          </w:rPr>
          <w:t>,</w:t>
        </w:r>
      </w:ins>
    </w:p>
    <w:p w14:paraId="6623CA10" w14:textId="77777777" w:rsidR="0059736C" w:rsidRPr="00AF58BD" w:rsidRDefault="0059736C" w:rsidP="0059736C">
      <w:pPr>
        <w:pStyle w:val="Listenabsatz"/>
        <w:numPr>
          <w:ilvl w:val="0"/>
          <w:numId w:val="12"/>
        </w:numPr>
        <w:spacing w:line="240" w:lineRule="auto"/>
        <w:rPr>
          <w:ins w:id="4103" w:author="Kisch, Christian" w:date="2022-02-07T14:18:00Z"/>
          <w:rFonts w:asciiTheme="minorHAnsi" w:hAnsiTheme="minorHAnsi" w:cstheme="minorHAnsi"/>
        </w:rPr>
      </w:pPr>
      <w:ins w:id="4104" w:author="Kisch, Christian" w:date="2022-02-07T14:18:00Z">
        <w:r>
          <w:rPr>
            <w:rFonts w:asciiTheme="minorHAnsi" w:hAnsiTheme="minorHAnsi" w:cstheme="minorHAnsi"/>
          </w:rPr>
          <w:t>Nutzung der Suchfunktionen,</w:t>
        </w:r>
      </w:ins>
    </w:p>
    <w:p w14:paraId="060BC1BA" w14:textId="77777777" w:rsidR="0059736C" w:rsidRPr="005105EB" w:rsidRDefault="0059736C" w:rsidP="0059736C">
      <w:pPr>
        <w:pStyle w:val="Listenabsatz"/>
        <w:numPr>
          <w:ilvl w:val="0"/>
          <w:numId w:val="12"/>
        </w:numPr>
        <w:spacing w:line="240" w:lineRule="auto"/>
        <w:rPr>
          <w:ins w:id="4105" w:author="Kisch, Christian" w:date="2022-02-07T14:18:00Z"/>
          <w:rFonts w:asciiTheme="minorHAnsi" w:hAnsiTheme="minorHAnsi" w:cstheme="minorHAnsi"/>
        </w:rPr>
      </w:pPr>
      <w:ins w:id="4106" w:author="Kisch, Christian" w:date="2022-02-07T14:18:00Z">
        <w:r w:rsidRPr="005105EB">
          <w:rPr>
            <w:rFonts w:asciiTheme="minorHAnsi" w:hAnsiTheme="minorHAnsi" w:cstheme="minorHAnsi"/>
          </w:rPr>
          <w:t xml:space="preserve">Suche und Filtern innerhalb der eigenen </w:t>
        </w:r>
        <w:r>
          <w:rPr>
            <w:rFonts w:asciiTheme="minorHAnsi" w:hAnsiTheme="minorHAnsi" w:cstheme="minorHAnsi"/>
          </w:rPr>
          <w:t>Verfahren</w:t>
        </w:r>
        <w:r w:rsidRPr="005105EB">
          <w:rPr>
            <w:rFonts w:asciiTheme="minorHAnsi" w:hAnsiTheme="minorHAnsi" w:cstheme="minorHAnsi"/>
          </w:rPr>
          <w:t xml:space="preserve"> (Rolle als verantwortlicher oder beteiligter Sachbearbeiter ist hinterlegt)</w:t>
        </w:r>
        <w:r>
          <w:rPr>
            <w:rFonts w:asciiTheme="minorHAnsi" w:hAnsiTheme="minorHAnsi" w:cstheme="minorHAnsi"/>
          </w:rPr>
          <w:t>,</w:t>
        </w:r>
      </w:ins>
    </w:p>
    <w:p w14:paraId="0C139DFE" w14:textId="77777777" w:rsidR="0059736C" w:rsidRDefault="0059736C" w:rsidP="0059736C">
      <w:pPr>
        <w:pStyle w:val="Listenabsatz"/>
        <w:numPr>
          <w:ilvl w:val="0"/>
          <w:numId w:val="12"/>
        </w:numPr>
        <w:spacing w:line="240" w:lineRule="auto"/>
        <w:rPr>
          <w:ins w:id="4107" w:author="Kisch, Christian" w:date="2022-02-07T14:18:00Z"/>
          <w:rFonts w:asciiTheme="minorHAnsi" w:hAnsiTheme="minorHAnsi" w:cstheme="minorHAnsi"/>
        </w:rPr>
      </w:pPr>
      <w:ins w:id="4108" w:author="Kisch, Christian" w:date="2022-02-07T14:18:00Z">
        <w:r w:rsidRPr="005105EB">
          <w:rPr>
            <w:rFonts w:asciiTheme="minorHAnsi" w:hAnsiTheme="minorHAnsi" w:cstheme="minorHAnsi"/>
          </w:rPr>
          <w:t xml:space="preserve">Suche und Filtern von Metadaten innerhalb der eigenen </w:t>
        </w:r>
        <w:r>
          <w:rPr>
            <w:rFonts w:asciiTheme="minorHAnsi" w:hAnsiTheme="minorHAnsi" w:cstheme="minorHAnsi"/>
          </w:rPr>
          <w:t>Verfahren</w:t>
        </w:r>
        <w:r w:rsidRPr="005105EB">
          <w:rPr>
            <w:rFonts w:asciiTheme="minorHAnsi" w:hAnsiTheme="minorHAnsi" w:cstheme="minorHAnsi"/>
          </w:rPr>
          <w:t xml:space="preserve"> (Rolle als verantwortlicher oder beteiligter Sachbearbeiter ist hinterlegt)</w:t>
        </w:r>
        <w:r>
          <w:rPr>
            <w:rFonts w:asciiTheme="minorHAnsi" w:hAnsiTheme="minorHAnsi" w:cstheme="minorHAnsi"/>
          </w:rPr>
          <w:t>,</w:t>
        </w:r>
      </w:ins>
    </w:p>
    <w:p w14:paraId="67A0CD32" w14:textId="77777777" w:rsidR="0059736C" w:rsidRPr="00EC078E" w:rsidRDefault="0059736C" w:rsidP="0059736C">
      <w:pPr>
        <w:pStyle w:val="Listenabsatz"/>
        <w:numPr>
          <w:ilvl w:val="0"/>
          <w:numId w:val="12"/>
        </w:numPr>
        <w:spacing w:line="240" w:lineRule="auto"/>
        <w:rPr>
          <w:ins w:id="4109" w:author="Kisch, Christian" w:date="2022-02-07T14:18:00Z"/>
          <w:rFonts w:asciiTheme="minorHAnsi" w:hAnsiTheme="minorHAnsi" w:cstheme="minorHAnsi"/>
        </w:rPr>
      </w:pPr>
      <w:ins w:id="4110" w:author="Kisch, Christian" w:date="2022-02-07T14:18:00Z">
        <w:r>
          <w:rPr>
            <w:rFonts w:asciiTheme="minorHAnsi" w:hAnsiTheme="minorHAnsi" w:cstheme="minorHAnsi"/>
          </w:rPr>
          <w:t xml:space="preserve">Nutzung der Funktion für den </w:t>
        </w:r>
        <w:r w:rsidRPr="00EC078E">
          <w:rPr>
            <w:rFonts w:asciiTheme="minorHAnsi" w:hAnsiTheme="minorHAnsi" w:cstheme="minorHAnsi"/>
          </w:rPr>
          <w:t>maschinellen Abgleich personenbezogener Daten mit</w:t>
        </w:r>
        <w:r>
          <w:rPr>
            <w:rFonts w:asciiTheme="minorHAnsi" w:hAnsiTheme="minorHAnsi" w:cstheme="minorHAnsi"/>
          </w:rPr>
          <w:t xml:space="preserve"> einzelnen, zuvor individualisierten</w:t>
        </w:r>
        <w:r w:rsidRPr="00EC078E">
          <w:rPr>
            <w:rFonts w:asciiTheme="minorHAnsi" w:hAnsiTheme="minorHAnsi" w:cstheme="minorHAnsi"/>
          </w:rPr>
          <w:t xml:space="preserve"> elektronischen Akten oder elektronischen Aktenkopien</w:t>
        </w:r>
        <w:r>
          <w:rPr>
            <w:rFonts w:asciiTheme="minorHAnsi" w:hAnsiTheme="minorHAnsi" w:cstheme="minorHAnsi"/>
          </w:rPr>
          <w:t xml:space="preserve"> (im 4-Augen-Prinzip über den Vorgesetzten)</w:t>
        </w:r>
      </w:ins>
    </w:p>
    <w:p w14:paraId="1EECF2A6" w14:textId="77777777" w:rsidR="0059736C" w:rsidRPr="005105EB" w:rsidRDefault="0059736C" w:rsidP="0059736C">
      <w:pPr>
        <w:pStyle w:val="Listenabsatz"/>
        <w:numPr>
          <w:ilvl w:val="0"/>
          <w:numId w:val="12"/>
        </w:numPr>
        <w:spacing w:line="240" w:lineRule="auto"/>
        <w:rPr>
          <w:ins w:id="4111" w:author="Kisch, Christian" w:date="2022-02-07T14:18:00Z"/>
          <w:rFonts w:asciiTheme="minorHAnsi" w:hAnsiTheme="minorHAnsi" w:cstheme="minorHAnsi"/>
        </w:rPr>
      </w:pPr>
      <w:ins w:id="4112" w:author="Kisch, Christian" w:date="2022-02-07T14:18:00Z">
        <w:r w:rsidRPr="005105EB">
          <w:rPr>
            <w:rFonts w:asciiTheme="minorHAnsi" w:hAnsiTheme="minorHAnsi" w:cstheme="minorHAnsi"/>
          </w:rPr>
          <w:t>Tools zur Dokumentenbearbeitung verwenden (Annotationen, Kennzeichnung, Texterschließung, Schwärzung, Kennzeichnung etc</w:t>
        </w:r>
        <w:r>
          <w:rPr>
            <w:rFonts w:asciiTheme="minorHAnsi" w:hAnsiTheme="minorHAnsi" w:cstheme="minorHAnsi"/>
          </w:rPr>
          <w:t>.</w:t>
        </w:r>
        <w:r w:rsidRPr="005105EB">
          <w:rPr>
            <w:rFonts w:asciiTheme="minorHAnsi" w:hAnsiTheme="minorHAnsi" w:cstheme="minorHAnsi"/>
          </w:rPr>
          <w:t>)</w:t>
        </w:r>
        <w:r>
          <w:rPr>
            <w:rFonts w:asciiTheme="minorHAnsi" w:hAnsiTheme="minorHAnsi" w:cstheme="minorHAnsi"/>
          </w:rPr>
          <w:t>,</w:t>
        </w:r>
      </w:ins>
    </w:p>
    <w:p w14:paraId="03258AF9" w14:textId="77777777" w:rsidR="0059736C" w:rsidRPr="005105EB" w:rsidRDefault="0059736C" w:rsidP="0059736C">
      <w:pPr>
        <w:pStyle w:val="Listenabsatz"/>
        <w:numPr>
          <w:ilvl w:val="0"/>
          <w:numId w:val="12"/>
        </w:numPr>
        <w:spacing w:line="240" w:lineRule="auto"/>
        <w:rPr>
          <w:ins w:id="4113" w:author="Kisch, Christian" w:date="2022-02-07T14:18:00Z"/>
          <w:rFonts w:asciiTheme="minorHAnsi" w:hAnsiTheme="minorHAnsi" w:cstheme="minorHAnsi"/>
        </w:rPr>
      </w:pPr>
      <w:ins w:id="4114" w:author="Kisch, Christian" w:date="2022-02-07T14:18:00Z">
        <w:r>
          <w:rPr>
            <w:rFonts w:asciiTheme="minorHAnsi" w:hAnsiTheme="minorHAnsi" w:cstheme="minorHAnsi"/>
          </w:rPr>
          <w:t xml:space="preserve">Verfahren </w:t>
        </w:r>
        <w:r w:rsidRPr="005105EB">
          <w:rPr>
            <w:rFonts w:asciiTheme="minorHAnsi" w:hAnsiTheme="minorHAnsi" w:cstheme="minorHAnsi"/>
          </w:rPr>
          <w:t>abgeben</w:t>
        </w:r>
        <w:r>
          <w:rPr>
            <w:rFonts w:asciiTheme="minorHAnsi" w:hAnsiTheme="minorHAnsi" w:cstheme="minorHAnsi"/>
          </w:rPr>
          <w:t>,</w:t>
        </w:r>
      </w:ins>
    </w:p>
    <w:p w14:paraId="52511C91" w14:textId="77777777" w:rsidR="0059736C" w:rsidRPr="005105EB" w:rsidRDefault="0059736C" w:rsidP="0059736C">
      <w:pPr>
        <w:pStyle w:val="Listenabsatz"/>
        <w:numPr>
          <w:ilvl w:val="0"/>
          <w:numId w:val="12"/>
        </w:numPr>
        <w:spacing w:line="240" w:lineRule="auto"/>
        <w:rPr>
          <w:ins w:id="4115" w:author="Kisch, Christian" w:date="2022-02-07T14:18:00Z"/>
          <w:rFonts w:asciiTheme="minorHAnsi" w:hAnsiTheme="minorHAnsi" w:cstheme="minorHAnsi"/>
        </w:rPr>
      </w:pPr>
      <w:ins w:id="4116" w:author="Kisch, Christian" w:date="2022-02-07T14:18:00Z">
        <w:r>
          <w:rPr>
            <w:rFonts w:asciiTheme="minorHAnsi" w:hAnsiTheme="minorHAnsi" w:cstheme="minorHAnsi"/>
          </w:rPr>
          <w:t xml:space="preserve">Verfahren </w:t>
        </w:r>
        <w:r w:rsidRPr="005105EB">
          <w:rPr>
            <w:rFonts w:asciiTheme="minorHAnsi" w:hAnsiTheme="minorHAnsi" w:cstheme="minorHAnsi"/>
          </w:rPr>
          <w:t>inkl. Teilakte und Dokument/Datei bearbeiten (Verschieben, Drucken, Kopieren/duplizieren, verlinken, aufteilen und zusammenführen, umbenennen, strukturieren</w:t>
        </w:r>
        <w:r>
          <w:rPr>
            <w:rFonts w:asciiTheme="minorHAnsi" w:hAnsiTheme="minorHAnsi" w:cstheme="minorHAnsi"/>
          </w:rPr>
          <w:t>),</w:t>
        </w:r>
      </w:ins>
    </w:p>
    <w:p w14:paraId="0CC1C3AB" w14:textId="77777777" w:rsidR="0059736C" w:rsidRPr="005105EB" w:rsidRDefault="0059736C" w:rsidP="0059736C">
      <w:pPr>
        <w:pStyle w:val="Listenabsatz"/>
        <w:numPr>
          <w:ilvl w:val="0"/>
          <w:numId w:val="12"/>
        </w:numPr>
        <w:spacing w:line="240" w:lineRule="auto"/>
        <w:rPr>
          <w:ins w:id="4117" w:author="Kisch, Christian" w:date="2022-02-07T14:18:00Z"/>
          <w:rFonts w:asciiTheme="minorHAnsi" w:hAnsiTheme="minorHAnsi" w:cstheme="minorHAnsi"/>
        </w:rPr>
      </w:pPr>
      <w:ins w:id="4118" w:author="Kisch, Christian" w:date="2022-02-07T14:18:00Z">
        <w:r>
          <w:rPr>
            <w:rFonts w:asciiTheme="minorHAnsi" w:hAnsiTheme="minorHAnsi" w:cstheme="minorHAnsi"/>
          </w:rPr>
          <w:t xml:space="preserve">Verfahren </w:t>
        </w:r>
        <w:r w:rsidRPr="005105EB">
          <w:rPr>
            <w:rFonts w:asciiTheme="minorHAnsi" w:hAnsiTheme="minorHAnsi" w:cstheme="minorHAnsi"/>
          </w:rPr>
          <w:t xml:space="preserve">inkl. Teilakten und Dokumente/Dateien hinzufügen, ändern/bearbeiten (auch kopieren, verschieben in andere </w:t>
        </w:r>
        <w:r>
          <w:rPr>
            <w:rFonts w:asciiTheme="minorHAnsi" w:hAnsiTheme="minorHAnsi" w:cstheme="minorHAnsi"/>
          </w:rPr>
          <w:t>Verfahren</w:t>
        </w:r>
        <w:r w:rsidRPr="005105EB">
          <w:rPr>
            <w:rFonts w:asciiTheme="minorHAnsi" w:hAnsiTheme="minorHAnsi" w:cstheme="minorHAnsi"/>
          </w:rPr>
          <w:t>) und löschen</w:t>
        </w:r>
        <w:r>
          <w:rPr>
            <w:rFonts w:asciiTheme="minorHAnsi" w:hAnsiTheme="minorHAnsi" w:cstheme="minorHAnsi"/>
          </w:rPr>
          <w:t xml:space="preserve"> (Löschen ganzer Verfahren und Ordner nur im 4-Augen-Prinzip über den Vorgesetzten),</w:t>
        </w:r>
      </w:ins>
    </w:p>
    <w:p w14:paraId="007C2B33" w14:textId="77777777" w:rsidR="0059736C" w:rsidRPr="005105EB" w:rsidRDefault="0059736C" w:rsidP="0059736C">
      <w:pPr>
        <w:pStyle w:val="Listenabsatz"/>
        <w:numPr>
          <w:ilvl w:val="0"/>
          <w:numId w:val="12"/>
        </w:numPr>
        <w:spacing w:line="240" w:lineRule="auto"/>
        <w:rPr>
          <w:ins w:id="4119" w:author="Kisch, Christian" w:date="2022-02-07T14:18:00Z"/>
          <w:rFonts w:asciiTheme="minorHAnsi" w:hAnsiTheme="minorHAnsi" w:cstheme="minorHAnsi"/>
        </w:rPr>
      </w:pPr>
      <w:ins w:id="4120" w:author="Kisch, Christian" w:date="2022-02-07T14:18:00Z">
        <w:r>
          <w:rPr>
            <w:rFonts w:asciiTheme="minorHAnsi" w:hAnsiTheme="minorHAnsi" w:cstheme="minorHAnsi"/>
          </w:rPr>
          <w:t xml:space="preserve">Verfahren </w:t>
        </w:r>
        <w:r w:rsidRPr="005105EB">
          <w:rPr>
            <w:rFonts w:asciiTheme="minorHAnsi" w:hAnsiTheme="minorHAnsi" w:cstheme="minorHAnsi"/>
          </w:rPr>
          <w:t xml:space="preserve">inkl. </w:t>
        </w:r>
        <w:r>
          <w:rPr>
            <w:rFonts w:asciiTheme="minorHAnsi" w:hAnsiTheme="minorHAnsi" w:cstheme="minorHAnsi"/>
          </w:rPr>
          <w:t>Ordnern</w:t>
        </w:r>
        <w:r w:rsidRPr="005105EB">
          <w:rPr>
            <w:rFonts w:asciiTheme="minorHAnsi" w:hAnsiTheme="minorHAnsi" w:cstheme="minorHAnsi"/>
          </w:rPr>
          <w:t xml:space="preserve"> und Dokument/Datei als „Eilvorgang“ kennzeichnen</w:t>
        </w:r>
        <w:r>
          <w:rPr>
            <w:rFonts w:asciiTheme="minorHAnsi" w:hAnsiTheme="minorHAnsi" w:cstheme="minorHAnsi"/>
          </w:rPr>
          <w:t>,</w:t>
        </w:r>
      </w:ins>
    </w:p>
    <w:p w14:paraId="36920038" w14:textId="77777777" w:rsidR="0059736C" w:rsidRPr="005105EB" w:rsidRDefault="0059736C" w:rsidP="0059736C">
      <w:pPr>
        <w:pStyle w:val="Listenabsatz"/>
        <w:numPr>
          <w:ilvl w:val="0"/>
          <w:numId w:val="12"/>
        </w:numPr>
        <w:spacing w:line="240" w:lineRule="auto"/>
        <w:rPr>
          <w:ins w:id="4121" w:author="Kisch, Christian" w:date="2022-02-07T14:18:00Z"/>
          <w:rFonts w:asciiTheme="minorHAnsi" w:hAnsiTheme="minorHAnsi" w:cstheme="minorHAnsi"/>
        </w:rPr>
      </w:pPr>
      <w:ins w:id="4122" w:author="Kisch, Christian" w:date="2022-02-07T14:18:00Z">
        <w:r>
          <w:rPr>
            <w:rFonts w:asciiTheme="minorHAnsi" w:hAnsiTheme="minorHAnsi" w:cstheme="minorHAnsi"/>
          </w:rPr>
          <w:t xml:space="preserve">Verfahren </w:t>
        </w:r>
        <w:r w:rsidRPr="005105EB">
          <w:rPr>
            <w:rFonts w:asciiTheme="minorHAnsi" w:hAnsiTheme="minorHAnsi" w:cstheme="minorHAnsi"/>
          </w:rPr>
          <w:t xml:space="preserve">inkl. </w:t>
        </w:r>
        <w:r>
          <w:rPr>
            <w:rFonts w:asciiTheme="minorHAnsi" w:hAnsiTheme="minorHAnsi" w:cstheme="minorHAnsi"/>
          </w:rPr>
          <w:t>Ordnern</w:t>
        </w:r>
        <w:r w:rsidRPr="005105EB">
          <w:rPr>
            <w:rFonts w:asciiTheme="minorHAnsi" w:hAnsiTheme="minorHAnsi" w:cstheme="minorHAnsi"/>
          </w:rPr>
          <w:t xml:space="preserve"> und Dokument/Datei zum/r Export, Versand, Abgabe, Weitergabe, Vorlage zur Zuweisung von Schreib- und/oder Leserechten auswählen</w:t>
        </w:r>
        <w:r>
          <w:rPr>
            <w:rFonts w:asciiTheme="minorHAnsi" w:hAnsiTheme="minorHAnsi" w:cstheme="minorHAnsi"/>
          </w:rPr>
          <w:t>,</w:t>
        </w:r>
      </w:ins>
    </w:p>
    <w:p w14:paraId="1A1F4322" w14:textId="77777777" w:rsidR="0059736C" w:rsidRDefault="0059736C" w:rsidP="0059736C">
      <w:pPr>
        <w:pStyle w:val="Listenabsatz"/>
        <w:numPr>
          <w:ilvl w:val="0"/>
          <w:numId w:val="12"/>
        </w:numPr>
        <w:spacing w:line="240" w:lineRule="auto"/>
        <w:rPr>
          <w:ins w:id="4123" w:author="Kisch, Christian" w:date="2022-02-07T14:18:00Z"/>
          <w:rFonts w:asciiTheme="minorHAnsi" w:hAnsiTheme="minorHAnsi" w:cstheme="minorHAnsi"/>
        </w:rPr>
      </w:pPr>
      <w:ins w:id="4124" w:author="Kisch, Christian" w:date="2022-02-07T14:18:00Z">
        <w:r>
          <w:rPr>
            <w:rFonts w:asciiTheme="minorHAnsi" w:hAnsiTheme="minorHAnsi" w:cstheme="minorHAnsi"/>
          </w:rPr>
          <w:t xml:space="preserve">Verfahren </w:t>
        </w:r>
        <w:r w:rsidRPr="005105EB">
          <w:rPr>
            <w:rFonts w:asciiTheme="minorHAnsi" w:hAnsiTheme="minorHAnsi" w:cstheme="minorHAnsi"/>
          </w:rPr>
          <w:t xml:space="preserve">inkl. </w:t>
        </w:r>
        <w:r>
          <w:rPr>
            <w:rFonts w:asciiTheme="minorHAnsi" w:hAnsiTheme="minorHAnsi" w:cstheme="minorHAnsi"/>
          </w:rPr>
          <w:t>Ordnern</w:t>
        </w:r>
        <w:r w:rsidRPr="005105EB">
          <w:rPr>
            <w:rFonts w:asciiTheme="minorHAnsi" w:hAnsiTheme="minorHAnsi" w:cstheme="minorHAnsi"/>
          </w:rPr>
          <w:t xml:space="preserve"> und Dokument/Datei dem Vorgesetzten vorlegen oder weitergeben</w:t>
        </w:r>
        <w:r>
          <w:rPr>
            <w:rFonts w:asciiTheme="minorHAnsi" w:hAnsiTheme="minorHAnsi" w:cstheme="minorHAnsi"/>
          </w:rPr>
          <w:t>,</w:t>
        </w:r>
      </w:ins>
    </w:p>
    <w:p w14:paraId="1A42BA74" w14:textId="77777777" w:rsidR="0059736C" w:rsidRDefault="0059736C" w:rsidP="0059736C">
      <w:pPr>
        <w:pStyle w:val="Listenabsatz"/>
        <w:numPr>
          <w:ilvl w:val="0"/>
          <w:numId w:val="12"/>
        </w:numPr>
        <w:spacing w:line="240" w:lineRule="auto"/>
        <w:rPr>
          <w:ins w:id="4125" w:author="Kisch, Christian" w:date="2022-02-07T14:18:00Z"/>
          <w:rFonts w:asciiTheme="minorHAnsi" w:hAnsiTheme="minorHAnsi" w:cstheme="minorHAnsi"/>
        </w:rPr>
      </w:pPr>
      <w:ins w:id="4126" w:author="Kisch, Christian" w:date="2022-02-07T14:18:00Z">
        <w:r w:rsidRPr="00C9781F">
          <w:rPr>
            <w:rFonts w:asciiTheme="minorHAnsi" w:hAnsiTheme="minorHAnsi" w:cstheme="minorHAnsi"/>
          </w:rPr>
          <w:t>Zeitpunkt zur automatisierten Abgabe von Dokument/Datei definieren</w:t>
        </w:r>
        <w:r>
          <w:rPr>
            <w:rFonts w:asciiTheme="minorHAnsi" w:hAnsiTheme="minorHAnsi" w:cstheme="minorHAnsi"/>
          </w:rPr>
          <w:t>,</w:t>
        </w:r>
      </w:ins>
    </w:p>
    <w:p w14:paraId="68F2B525" w14:textId="1DD96449" w:rsidR="0059736C" w:rsidRDefault="0059736C" w:rsidP="0059736C">
      <w:pPr>
        <w:pStyle w:val="Listenabsatz"/>
        <w:numPr>
          <w:ilvl w:val="0"/>
          <w:numId w:val="12"/>
        </w:numPr>
        <w:spacing w:line="240" w:lineRule="auto"/>
        <w:rPr>
          <w:rFonts w:asciiTheme="minorHAnsi" w:hAnsiTheme="minorHAnsi" w:cstheme="minorHAnsi"/>
        </w:rPr>
      </w:pPr>
      <w:ins w:id="4127" w:author="Kisch, Christian" w:date="2022-02-07T14:18:00Z">
        <w:r w:rsidRPr="0059736C">
          <w:rPr>
            <w:rFonts w:asciiTheme="minorHAnsi" w:hAnsiTheme="minorHAnsi" w:cstheme="minorHAnsi"/>
          </w:rPr>
          <w:t>Erstellen und Exportieren von Aktenkopien.</w:t>
        </w:r>
      </w:ins>
    </w:p>
    <w:p w14:paraId="7516ED3B" w14:textId="77777777" w:rsidR="0059736C" w:rsidRDefault="0059736C" w:rsidP="0059736C">
      <w:pPr>
        <w:pStyle w:val="Aufzhlungszeichen"/>
        <w:numPr>
          <w:ilvl w:val="0"/>
          <w:numId w:val="0"/>
        </w:numPr>
        <w:ind w:left="360" w:hanging="360"/>
        <w:rPr>
          <w:lang w:eastAsia="de-DE"/>
        </w:rPr>
        <w:sectPr w:rsidR="0059736C" w:rsidSect="006618E8">
          <w:pgSz w:w="16838" w:h="11906" w:orient="landscape"/>
          <w:pgMar w:top="1418" w:right="1418" w:bottom="1418" w:left="1134" w:header="709" w:footer="851" w:gutter="0"/>
          <w:cols w:space="708"/>
          <w:docGrid w:linePitch="360"/>
        </w:sectPr>
      </w:pPr>
    </w:p>
    <w:p w14:paraId="37E91119" w14:textId="66ED5019" w:rsidR="0059736C" w:rsidRDefault="0059736C" w:rsidP="0059736C">
      <w:pPr>
        <w:pStyle w:val="berschrift1"/>
        <w:numPr>
          <w:ilvl w:val="0"/>
          <w:numId w:val="0"/>
        </w:numPr>
        <w:spacing w:before="240" w:line="240" w:lineRule="auto"/>
        <w:rPr>
          <w:ins w:id="4128" w:author="Kisch, Christian" w:date="2022-02-07T14:25:00Z"/>
          <w:rFonts w:asciiTheme="minorHAnsi" w:hAnsiTheme="minorHAnsi" w:cstheme="minorHAnsi"/>
        </w:rPr>
      </w:pPr>
      <w:ins w:id="4129" w:author="Kisch, Christian" w:date="2022-02-02T11:11:00Z">
        <w:r>
          <w:rPr>
            <w:rFonts w:asciiTheme="minorHAnsi" w:hAnsiTheme="minorHAnsi" w:cstheme="minorHAnsi"/>
          </w:rPr>
          <w:t xml:space="preserve">Anlage </w:t>
        </w:r>
      </w:ins>
      <w:ins w:id="4130" w:author="Kisch, Christian" w:date="2022-02-07T14:22:00Z">
        <w:r>
          <w:rPr>
            <w:rFonts w:asciiTheme="minorHAnsi" w:hAnsiTheme="minorHAnsi" w:cstheme="minorHAnsi"/>
          </w:rPr>
          <w:t>6</w:t>
        </w:r>
      </w:ins>
      <w:ins w:id="4131" w:author="Kisch, Christian" w:date="2022-02-02T11:11: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w:t>
        </w:r>
      </w:ins>
      <w:ins w:id="4132" w:author="Kisch, Christian" w:date="2022-02-02T11:14:00Z">
        <w:r>
          <w:rPr>
            <w:rFonts w:asciiTheme="minorHAnsi" w:hAnsiTheme="minorHAnsi" w:cstheme="minorHAnsi"/>
          </w:rPr>
          <w:t>s</w:t>
        </w:r>
      </w:ins>
      <w:ins w:id="4133" w:author="Kisch, Christian" w:date="2022-02-07T14:24:00Z">
        <w:r>
          <w:rPr>
            <w:rFonts w:asciiTheme="minorHAnsi" w:hAnsiTheme="minorHAnsi" w:cstheme="minorHAnsi"/>
          </w:rPr>
          <w:t xml:space="preserve"> </w:t>
        </w:r>
        <w:r w:rsidRPr="0059736C">
          <w:rPr>
            <w:rFonts w:asciiTheme="minorHAnsi" w:hAnsiTheme="minorHAnsi" w:cstheme="minorHAnsi"/>
          </w:rPr>
          <w:t>Sachbearbeiter</w:t>
        </w:r>
        <w:r>
          <w:rPr>
            <w:rFonts w:asciiTheme="minorHAnsi" w:hAnsiTheme="minorHAnsi" w:cstheme="minorHAnsi"/>
          </w:rPr>
          <w:t>s</w:t>
        </w:r>
        <w:r w:rsidRPr="0059736C">
          <w:rPr>
            <w:rFonts w:asciiTheme="minorHAnsi" w:hAnsiTheme="minorHAnsi" w:cstheme="minorHAnsi"/>
          </w:rPr>
          <w:t xml:space="preserve"> Straf- und Bußgeldakte</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59736C" w:rsidRPr="00CF5477" w14:paraId="774FBEAE" w14:textId="77777777" w:rsidTr="005F5BB3">
        <w:trPr>
          <w:trHeight w:val="780"/>
          <w:ins w:id="4134" w:author="Kisch, Christian" w:date="2022-02-07T14:25:00Z"/>
        </w:trPr>
        <w:tc>
          <w:tcPr>
            <w:tcW w:w="626" w:type="dxa"/>
            <w:vMerge w:val="restart"/>
            <w:shd w:val="clear" w:color="auto" w:fill="auto"/>
            <w:hideMark/>
          </w:tcPr>
          <w:p w14:paraId="7AEF7A09" w14:textId="77777777" w:rsidR="0059736C" w:rsidRPr="00CF5477" w:rsidRDefault="0059736C" w:rsidP="005F5BB3">
            <w:pPr>
              <w:spacing w:before="0" w:after="0" w:line="240" w:lineRule="auto"/>
              <w:rPr>
                <w:ins w:id="4135" w:author="Kisch, Christian" w:date="2022-02-07T14:25:00Z"/>
                <w:rFonts w:eastAsia="Times New Roman" w:cs="Calibri"/>
                <w:color w:val="000000"/>
                <w:lang w:eastAsia="de-DE"/>
              </w:rPr>
            </w:pPr>
            <w:ins w:id="4136" w:author="Kisch, Christian" w:date="2022-02-07T14:25: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5029A75A" w14:textId="77777777" w:rsidR="0059736C" w:rsidRPr="00CF5477" w:rsidRDefault="0059736C" w:rsidP="005F5BB3">
            <w:pPr>
              <w:spacing w:before="0" w:after="0" w:line="240" w:lineRule="auto"/>
              <w:rPr>
                <w:ins w:id="4137" w:author="Kisch, Christian" w:date="2022-02-07T14:25:00Z"/>
                <w:rFonts w:eastAsia="Times New Roman" w:cs="Calibri"/>
                <w:color w:val="000000"/>
                <w:lang w:eastAsia="de-DE"/>
              </w:rPr>
            </w:pPr>
            <w:ins w:id="4138" w:author="Kisch, Christian" w:date="2022-02-07T14:25:00Z">
              <w:r w:rsidRPr="00CF5477">
                <w:rPr>
                  <w:rFonts w:eastAsia="Times New Roman" w:cs="Calibri"/>
                  <w:color w:val="000000"/>
                  <w:lang w:eastAsia="de-DE"/>
                </w:rPr>
                <w:t>Rolle</w:t>
              </w:r>
            </w:ins>
          </w:p>
          <w:p w14:paraId="6905F9BD" w14:textId="77777777" w:rsidR="0059736C" w:rsidRPr="00CF5477" w:rsidRDefault="0059736C" w:rsidP="005F5BB3">
            <w:pPr>
              <w:spacing w:before="0" w:after="0" w:line="240" w:lineRule="auto"/>
              <w:rPr>
                <w:ins w:id="4139" w:author="Kisch, Christian" w:date="2022-02-07T14:25:00Z"/>
                <w:rFonts w:eastAsia="Times New Roman" w:cs="Calibri"/>
                <w:color w:val="000000"/>
                <w:lang w:eastAsia="de-DE"/>
              </w:rPr>
            </w:pPr>
          </w:p>
        </w:tc>
        <w:tc>
          <w:tcPr>
            <w:tcW w:w="3083" w:type="dxa"/>
            <w:tcBorders>
              <w:bottom w:val="nil"/>
            </w:tcBorders>
            <w:shd w:val="clear" w:color="000000" w:fill="D9D9D9"/>
            <w:hideMark/>
          </w:tcPr>
          <w:p w14:paraId="254AC3E5" w14:textId="77777777" w:rsidR="0059736C" w:rsidRPr="00CF5477" w:rsidRDefault="0059736C" w:rsidP="005F5BB3">
            <w:pPr>
              <w:spacing w:before="0" w:after="0" w:line="240" w:lineRule="auto"/>
              <w:jc w:val="right"/>
              <w:rPr>
                <w:ins w:id="4140" w:author="Kisch, Christian" w:date="2022-02-07T14:25:00Z"/>
                <w:rFonts w:eastAsia="Times New Roman" w:cs="Calibri"/>
                <w:b/>
                <w:bCs/>
                <w:sz w:val="20"/>
                <w:szCs w:val="20"/>
                <w:lang w:eastAsia="de-DE"/>
              </w:rPr>
            </w:pPr>
            <w:ins w:id="4141" w:author="Kisch, Christian" w:date="2022-02-07T14:25:00Z">
              <w:r w:rsidRPr="00CF5477">
                <w:rPr>
                  <w:rFonts w:eastAsia="Times New Roman" w:cs="Calibri"/>
                  <w:noProof/>
                  <w:color w:val="000000"/>
                  <w:lang w:eastAsia="de-DE"/>
                </w:rPr>
                <mc:AlternateContent>
                  <mc:Choice Requires="wps">
                    <w:drawing>
                      <wp:anchor distT="0" distB="0" distL="114300" distR="114300" simplePos="0" relativeHeight="251898880" behindDoc="0" locked="0" layoutInCell="1" allowOverlap="1" wp14:anchorId="3D322721" wp14:editId="4813DF00">
                        <wp:simplePos x="0" y="0"/>
                        <wp:positionH relativeFrom="column">
                          <wp:posOffset>-49530</wp:posOffset>
                        </wp:positionH>
                        <wp:positionV relativeFrom="paragraph">
                          <wp:posOffset>0</wp:posOffset>
                        </wp:positionV>
                        <wp:extent cx="1955800" cy="685800"/>
                        <wp:effectExtent l="0" t="0" r="25400" b="19050"/>
                        <wp:wrapNone/>
                        <wp:docPr id="3" name="Gerader Verbinder 3">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BE1747" id="Gerader Verbinder 3"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4049E1D0" w14:textId="77777777" w:rsidR="0059736C" w:rsidRPr="00CF5477" w:rsidRDefault="0059736C" w:rsidP="005F5BB3">
            <w:pPr>
              <w:spacing w:before="0" w:after="0" w:line="240" w:lineRule="auto"/>
              <w:jc w:val="center"/>
              <w:rPr>
                <w:ins w:id="4142" w:author="Kisch, Christian" w:date="2022-02-07T14:25:00Z"/>
                <w:rFonts w:eastAsia="Times New Roman" w:cs="Calibri"/>
                <w:b/>
                <w:bCs/>
                <w:sz w:val="20"/>
                <w:szCs w:val="20"/>
                <w:lang w:eastAsia="de-DE"/>
              </w:rPr>
            </w:pPr>
            <w:ins w:id="4143" w:author="Kisch, Christian" w:date="2022-02-07T14:25: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6D68B630" w14:textId="77777777" w:rsidR="0059736C" w:rsidRPr="00CF5477" w:rsidRDefault="0059736C" w:rsidP="005F5BB3">
            <w:pPr>
              <w:spacing w:before="0" w:after="0" w:line="240" w:lineRule="auto"/>
              <w:jc w:val="center"/>
              <w:rPr>
                <w:ins w:id="4144" w:author="Kisch, Christian" w:date="2022-02-07T14:25:00Z"/>
                <w:rFonts w:eastAsia="Times New Roman" w:cs="Calibri"/>
                <w:b/>
                <w:bCs/>
                <w:sz w:val="20"/>
                <w:szCs w:val="20"/>
                <w:lang w:eastAsia="de-DE"/>
              </w:rPr>
            </w:pPr>
            <w:ins w:id="4145" w:author="Kisch, Christian" w:date="2022-02-07T14:25:00Z">
              <w:r w:rsidRPr="00CF5477">
                <w:rPr>
                  <w:rFonts w:eastAsia="Times New Roman" w:cs="Calibri"/>
                  <w:b/>
                  <w:bCs/>
                  <w:sz w:val="20"/>
                  <w:szCs w:val="20"/>
                  <w:lang w:eastAsia="de-DE"/>
                </w:rPr>
                <w:t>Schreiben</w:t>
              </w:r>
            </w:ins>
          </w:p>
        </w:tc>
        <w:tc>
          <w:tcPr>
            <w:tcW w:w="992" w:type="dxa"/>
            <w:vMerge w:val="restart"/>
            <w:shd w:val="clear" w:color="000000" w:fill="D9D9D9"/>
            <w:hideMark/>
          </w:tcPr>
          <w:p w14:paraId="6522302B" w14:textId="77777777" w:rsidR="0059736C" w:rsidRPr="00CF5477" w:rsidRDefault="0059736C" w:rsidP="005F5BB3">
            <w:pPr>
              <w:spacing w:before="0" w:after="0" w:line="240" w:lineRule="auto"/>
              <w:jc w:val="center"/>
              <w:rPr>
                <w:ins w:id="4146" w:author="Kisch, Christian" w:date="2022-02-07T14:25:00Z"/>
                <w:rFonts w:eastAsia="Times New Roman" w:cs="Calibri"/>
                <w:b/>
                <w:bCs/>
                <w:sz w:val="20"/>
                <w:szCs w:val="20"/>
                <w:lang w:eastAsia="de-DE"/>
              </w:rPr>
            </w:pPr>
            <w:ins w:id="4147" w:author="Kisch, Christian" w:date="2022-02-07T14:25:00Z">
              <w:r w:rsidRPr="00CF5477">
                <w:rPr>
                  <w:rFonts w:eastAsia="Times New Roman" w:cs="Calibri"/>
                  <w:b/>
                  <w:bCs/>
                  <w:sz w:val="20"/>
                  <w:szCs w:val="20"/>
                  <w:lang w:eastAsia="de-DE"/>
                </w:rPr>
                <w:t>Löschen</w:t>
              </w:r>
            </w:ins>
          </w:p>
        </w:tc>
        <w:tc>
          <w:tcPr>
            <w:tcW w:w="1134" w:type="dxa"/>
            <w:vMerge w:val="restart"/>
            <w:shd w:val="clear" w:color="000000" w:fill="D9D9D9"/>
            <w:hideMark/>
          </w:tcPr>
          <w:p w14:paraId="6B9ECEA4" w14:textId="77777777" w:rsidR="0059736C" w:rsidRPr="00CF5477" w:rsidRDefault="0059736C" w:rsidP="005F5BB3">
            <w:pPr>
              <w:spacing w:before="0" w:after="0" w:line="240" w:lineRule="auto"/>
              <w:jc w:val="center"/>
              <w:rPr>
                <w:ins w:id="4148" w:author="Kisch, Christian" w:date="2022-02-07T14:25:00Z"/>
                <w:rFonts w:eastAsia="Times New Roman" w:cs="Calibri"/>
                <w:b/>
                <w:bCs/>
                <w:sz w:val="20"/>
                <w:szCs w:val="20"/>
                <w:lang w:eastAsia="de-DE"/>
              </w:rPr>
            </w:pPr>
            <w:ins w:id="4149" w:author="Kisch, Christian" w:date="2022-02-07T14:25:00Z">
              <w:r w:rsidRPr="00CF5477">
                <w:rPr>
                  <w:rFonts w:eastAsia="Times New Roman" w:cs="Calibri"/>
                  <w:b/>
                  <w:bCs/>
                  <w:sz w:val="20"/>
                  <w:szCs w:val="20"/>
                  <w:lang w:eastAsia="de-DE"/>
                </w:rPr>
                <w:t>Ausführen</w:t>
              </w:r>
            </w:ins>
          </w:p>
        </w:tc>
        <w:tc>
          <w:tcPr>
            <w:tcW w:w="1134" w:type="dxa"/>
            <w:vMerge w:val="restart"/>
            <w:shd w:val="clear" w:color="000000" w:fill="D9D9D9"/>
            <w:hideMark/>
          </w:tcPr>
          <w:p w14:paraId="466A4E6E" w14:textId="77777777" w:rsidR="0059736C" w:rsidRPr="00CF5477" w:rsidRDefault="0059736C" w:rsidP="005F5BB3">
            <w:pPr>
              <w:spacing w:before="0" w:after="0" w:line="240" w:lineRule="auto"/>
              <w:jc w:val="center"/>
              <w:rPr>
                <w:ins w:id="4150" w:author="Kisch, Christian" w:date="2022-02-07T14:25:00Z"/>
                <w:rFonts w:eastAsia="Times New Roman" w:cs="Calibri"/>
                <w:b/>
                <w:bCs/>
                <w:sz w:val="20"/>
                <w:szCs w:val="20"/>
                <w:lang w:eastAsia="de-DE"/>
              </w:rPr>
            </w:pPr>
            <w:ins w:id="4151" w:author="Kisch, Christian" w:date="2022-02-07T14:25:00Z">
              <w:r w:rsidRPr="00CF5477">
                <w:rPr>
                  <w:rFonts w:eastAsia="Times New Roman" w:cs="Calibri"/>
                  <w:b/>
                  <w:bCs/>
                  <w:sz w:val="20"/>
                  <w:szCs w:val="20"/>
                  <w:lang w:eastAsia="de-DE"/>
                </w:rPr>
                <w:t>Abbrechen</w:t>
              </w:r>
            </w:ins>
          </w:p>
        </w:tc>
      </w:tr>
      <w:tr w:rsidR="0059736C" w:rsidRPr="00CF5477" w14:paraId="6F58FB50" w14:textId="77777777" w:rsidTr="005F5BB3">
        <w:trPr>
          <w:trHeight w:val="315"/>
          <w:ins w:id="4152" w:author="Kisch, Christian" w:date="2022-02-07T14:25:00Z"/>
        </w:trPr>
        <w:tc>
          <w:tcPr>
            <w:tcW w:w="626" w:type="dxa"/>
            <w:vMerge/>
            <w:shd w:val="clear" w:color="auto" w:fill="auto"/>
            <w:hideMark/>
          </w:tcPr>
          <w:p w14:paraId="4953088E" w14:textId="77777777" w:rsidR="0059736C" w:rsidRPr="00CF5477" w:rsidRDefault="0059736C" w:rsidP="005F5BB3">
            <w:pPr>
              <w:spacing w:before="0" w:after="0" w:line="240" w:lineRule="auto"/>
              <w:rPr>
                <w:ins w:id="4153" w:author="Kisch, Christian" w:date="2022-02-07T14:25:00Z"/>
                <w:rFonts w:eastAsia="Times New Roman" w:cs="Calibri"/>
                <w:color w:val="000000"/>
                <w:lang w:eastAsia="de-DE"/>
              </w:rPr>
            </w:pPr>
          </w:p>
        </w:tc>
        <w:tc>
          <w:tcPr>
            <w:tcW w:w="2523" w:type="dxa"/>
            <w:vMerge/>
            <w:tcBorders>
              <w:right w:val="single" w:sz="4" w:space="0" w:color="auto"/>
            </w:tcBorders>
            <w:shd w:val="clear" w:color="auto" w:fill="auto"/>
            <w:hideMark/>
          </w:tcPr>
          <w:p w14:paraId="117C066E" w14:textId="77777777" w:rsidR="0059736C" w:rsidRPr="00CF5477" w:rsidRDefault="0059736C" w:rsidP="005F5BB3">
            <w:pPr>
              <w:spacing w:before="0" w:after="0" w:line="240" w:lineRule="auto"/>
              <w:rPr>
                <w:ins w:id="4154" w:author="Kisch, Christian" w:date="2022-02-07T14:25: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5E0F7171" w14:textId="77777777" w:rsidR="0059736C" w:rsidRPr="00CF5477" w:rsidRDefault="0059736C" w:rsidP="005F5BB3">
            <w:pPr>
              <w:spacing w:before="0" w:after="0" w:line="240" w:lineRule="auto"/>
              <w:rPr>
                <w:ins w:id="4155" w:author="Kisch, Christian" w:date="2022-02-07T14:25:00Z"/>
                <w:rFonts w:eastAsia="Times New Roman" w:cs="Calibri"/>
                <w:b/>
                <w:bCs/>
                <w:sz w:val="20"/>
                <w:szCs w:val="20"/>
                <w:lang w:eastAsia="de-DE"/>
              </w:rPr>
            </w:pPr>
            <w:ins w:id="4156" w:author="Kisch, Christian" w:date="2022-02-07T14:25: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117FE0D5" w14:textId="77777777" w:rsidR="0059736C" w:rsidRPr="00CF5477" w:rsidRDefault="0059736C" w:rsidP="005F5BB3">
            <w:pPr>
              <w:spacing w:before="0" w:after="0" w:line="240" w:lineRule="auto"/>
              <w:rPr>
                <w:ins w:id="4157" w:author="Kisch, Christian" w:date="2022-02-07T14:25:00Z"/>
                <w:rFonts w:eastAsia="Times New Roman" w:cs="Calibri"/>
                <w:b/>
                <w:bCs/>
                <w:sz w:val="20"/>
                <w:szCs w:val="20"/>
                <w:lang w:eastAsia="de-DE"/>
              </w:rPr>
            </w:pPr>
          </w:p>
        </w:tc>
        <w:tc>
          <w:tcPr>
            <w:tcW w:w="992" w:type="dxa"/>
            <w:vMerge/>
            <w:shd w:val="clear" w:color="000000" w:fill="D9D9D9"/>
          </w:tcPr>
          <w:p w14:paraId="71E10A9E" w14:textId="77777777" w:rsidR="0059736C" w:rsidRPr="00CF5477" w:rsidRDefault="0059736C" w:rsidP="005F5BB3">
            <w:pPr>
              <w:spacing w:before="0" w:after="0" w:line="240" w:lineRule="auto"/>
              <w:rPr>
                <w:ins w:id="4158" w:author="Kisch, Christian" w:date="2022-02-07T14:25:00Z"/>
                <w:rFonts w:eastAsia="Times New Roman" w:cs="Calibri"/>
                <w:b/>
                <w:bCs/>
                <w:sz w:val="20"/>
                <w:szCs w:val="20"/>
                <w:lang w:eastAsia="de-DE"/>
              </w:rPr>
            </w:pPr>
          </w:p>
        </w:tc>
        <w:tc>
          <w:tcPr>
            <w:tcW w:w="992" w:type="dxa"/>
            <w:vMerge/>
            <w:shd w:val="clear" w:color="000000" w:fill="D9D9D9"/>
            <w:hideMark/>
          </w:tcPr>
          <w:p w14:paraId="616134ED" w14:textId="77777777" w:rsidR="0059736C" w:rsidRPr="00CF5477" w:rsidRDefault="0059736C" w:rsidP="005F5BB3">
            <w:pPr>
              <w:spacing w:before="0" w:after="0" w:line="240" w:lineRule="auto"/>
              <w:rPr>
                <w:ins w:id="4159" w:author="Kisch, Christian" w:date="2022-02-07T14:25:00Z"/>
                <w:rFonts w:eastAsia="Times New Roman" w:cs="Calibri"/>
                <w:b/>
                <w:bCs/>
                <w:sz w:val="20"/>
                <w:szCs w:val="20"/>
                <w:lang w:eastAsia="de-DE"/>
              </w:rPr>
            </w:pPr>
          </w:p>
        </w:tc>
        <w:tc>
          <w:tcPr>
            <w:tcW w:w="1134" w:type="dxa"/>
            <w:vMerge/>
            <w:shd w:val="clear" w:color="000000" w:fill="D9D9D9"/>
            <w:hideMark/>
          </w:tcPr>
          <w:p w14:paraId="693846BB" w14:textId="77777777" w:rsidR="0059736C" w:rsidRPr="00CF5477" w:rsidRDefault="0059736C" w:rsidP="005F5BB3">
            <w:pPr>
              <w:spacing w:before="0" w:after="0" w:line="240" w:lineRule="auto"/>
              <w:rPr>
                <w:ins w:id="4160" w:author="Kisch, Christian" w:date="2022-02-07T14:25:00Z"/>
                <w:rFonts w:eastAsia="Times New Roman" w:cs="Calibri"/>
                <w:b/>
                <w:bCs/>
                <w:sz w:val="20"/>
                <w:szCs w:val="20"/>
                <w:lang w:eastAsia="de-DE"/>
              </w:rPr>
            </w:pPr>
          </w:p>
        </w:tc>
        <w:tc>
          <w:tcPr>
            <w:tcW w:w="1134" w:type="dxa"/>
            <w:vMerge/>
            <w:shd w:val="clear" w:color="000000" w:fill="D9D9D9"/>
            <w:hideMark/>
          </w:tcPr>
          <w:p w14:paraId="2EFE5D95" w14:textId="77777777" w:rsidR="0059736C" w:rsidRPr="00CF5477" w:rsidRDefault="0059736C" w:rsidP="005F5BB3">
            <w:pPr>
              <w:spacing w:before="0" w:after="0" w:line="240" w:lineRule="auto"/>
              <w:rPr>
                <w:ins w:id="4161" w:author="Kisch, Christian" w:date="2022-02-07T14:25:00Z"/>
                <w:rFonts w:eastAsia="Times New Roman" w:cs="Calibri"/>
                <w:b/>
                <w:bCs/>
                <w:sz w:val="20"/>
                <w:szCs w:val="20"/>
                <w:lang w:eastAsia="de-DE"/>
              </w:rPr>
            </w:pPr>
          </w:p>
        </w:tc>
      </w:tr>
      <w:tr w:rsidR="001D47A1" w:rsidRPr="00CF5477" w14:paraId="1793A6EB" w14:textId="77777777" w:rsidTr="005F5BB3">
        <w:trPr>
          <w:trHeight w:val="521"/>
          <w:ins w:id="4162" w:author="Kisch, Christian" w:date="2022-02-07T14:25:00Z"/>
        </w:trPr>
        <w:tc>
          <w:tcPr>
            <w:tcW w:w="626" w:type="dxa"/>
            <w:shd w:val="clear" w:color="000000" w:fill="auto"/>
            <w:hideMark/>
          </w:tcPr>
          <w:p w14:paraId="43AE1244" w14:textId="77777777" w:rsidR="001D47A1" w:rsidRPr="00CF5477" w:rsidRDefault="001D47A1" w:rsidP="001D47A1">
            <w:pPr>
              <w:spacing w:before="0" w:after="0" w:line="240" w:lineRule="auto"/>
              <w:jc w:val="right"/>
              <w:rPr>
                <w:ins w:id="4163" w:author="Kisch, Christian" w:date="2022-02-07T14:25:00Z"/>
                <w:rFonts w:eastAsia="Times New Roman" w:cs="Calibri"/>
                <w:color w:val="000000"/>
                <w:lang w:eastAsia="de-DE"/>
              </w:rPr>
            </w:pPr>
            <w:ins w:id="4164" w:author="Kisch, Christian" w:date="2022-02-07T14:25:00Z">
              <w:r>
                <w:rPr>
                  <w:rFonts w:eastAsia="Times New Roman" w:cs="Calibri"/>
                  <w:color w:val="000000"/>
                  <w:lang w:eastAsia="de-DE"/>
                </w:rPr>
                <w:t>1</w:t>
              </w:r>
            </w:ins>
          </w:p>
        </w:tc>
        <w:tc>
          <w:tcPr>
            <w:tcW w:w="2523" w:type="dxa"/>
            <w:shd w:val="clear" w:color="000000" w:fill="auto"/>
            <w:hideMark/>
          </w:tcPr>
          <w:p w14:paraId="07FF8B41" w14:textId="79021E69" w:rsidR="001D47A1" w:rsidRPr="00CF5477" w:rsidRDefault="001D47A1" w:rsidP="001D47A1">
            <w:pPr>
              <w:spacing w:before="0" w:after="0" w:line="240" w:lineRule="auto"/>
              <w:rPr>
                <w:ins w:id="4165" w:author="Kisch, Christian" w:date="2022-02-07T14:25:00Z"/>
                <w:rFonts w:eastAsia="Times New Roman" w:cs="Calibri"/>
                <w:color w:val="000000"/>
                <w:lang w:eastAsia="de-DE"/>
              </w:rPr>
            </w:pPr>
            <w:ins w:id="4166" w:author="Kisch, Christian" w:date="2022-02-07T14:25:00Z">
              <w:r w:rsidRPr="001D47A1">
                <w:rPr>
                  <w:rFonts w:eastAsia="Times New Roman" w:cs="Calibri"/>
                  <w:color w:val="000000"/>
                  <w:lang w:eastAsia="de-DE"/>
                </w:rPr>
                <w:t>Sachbearbeiters Straf- und Bußgeldakte</w:t>
              </w:r>
            </w:ins>
          </w:p>
        </w:tc>
        <w:tc>
          <w:tcPr>
            <w:tcW w:w="3083" w:type="dxa"/>
            <w:tcBorders>
              <w:top w:val="single" w:sz="4" w:space="0" w:color="auto"/>
            </w:tcBorders>
            <w:shd w:val="clear" w:color="000000" w:fill="E7E6E6"/>
            <w:hideMark/>
          </w:tcPr>
          <w:p w14:paraId="718DFA34" w14:textId="77777777" w:rsidR="001D47A1" w:rsidRPr="00CF5477" w:rsidRDefault="001D47A1" w:rsidP="001D47A1">
            <w:pPr>
              <w:spacing w:before="0" w:after="0" w:line="240" w:lineRule="auto"/>
              <w:rPr>
                <w:ins w:id="4167" w:author="Kisch, Christian" w:date="2022-02-07T14:25:00Z"/>
                <w:rFonts w:eastAsia="Times New Roman" w:cs="Calibri"/>
                <w:b/>
                <w:bCs/>
                <w:sz w:val="20"/>
                <w:szCs w:val="20"/>
                <w:lang w:eastAsia="de-DE"/>
              </w:rPr>
            </w:pPr>
            <w:ins w:id="4168" w:author="Kisch, Christian" w:date="2022-02-07T14:25:00Z">
              <w:r w:rsidRPr="00CF5477">
                <w:rPr>
                  <w:rFonts w:eastAsia="Times New Roman" w:cs="Calibri"/>
                  <w:b/>
                  <w:bCs/>
                  <w:sz w:val="20"/>
                  <w:szCs w:val="20"/>
                  <w:lang w:eastAsia="de-DE"/>
                </w:rPr>
                <w:t>Administrationsprotokollierung</w:t>
              </w:r>
            </w:ins>
          </w:p>
        </w:tc>
        <w:tc>
          <w:tcPr>
            <w:tcW w:w="1418" w:type="dxa"/>
            <w:shd w:val="clear" w:color="000000" w:fill="auto"/>
            <w:hideMark/>
          </w:tcPr>
          <w:p w14:paraId="6EC48291" w14:textId="75AF8F31" w:rsidR="001D47A1" w:rsidRPr="00CF5477" w:rsidRDefault="001D47A1" w:rsidP="001D47A1">
            <w:pPr>
              <w:spacing w:before="0" w:after="0" w:line="240" w:lineRule="auto"/>
              <w:jc w:val="center"/>
              <w:rPr>
                <w:ins w:id="4169" w:author="Kisch, Christian" w:date="2022-02-07T14:25:00Z"/>
                <w:rFonts w:eastAsia="Times New Roman" w:cs="Calibri"/>
                <w:sz w:val="20"/>
                <w:szCs w:val="20"/>
                <w:lang w:eastAsia="de-DE"/>
              </w:rPr>
            </w:pPr>
            <w:ins w:id="4170" w:author="Kisch, Christian" w:date="2022-02-07T14:26:00Z">
              <w:r>
                <w:rPr>
                  <w:rFonts w:cs="Calibri"/>
                  <w:sz w:val="20"/>
                  <w:szCs w:val="20"/>
                </w:rPr>
                <w:t>Nein</w:t>
              </w:r>
            </w:ins>
          </w:p>
        </w:tc>
        <w:tc>
          <w:tcPr>
            <w:tcW w:w="992" w:type="dxa"/>
            <w:shd w:val="clear" w:color="000000" w:fill="auto"/>
          </w:tcPr>
          <w:p w14:paraId="03D1E140" w14:textId="3110FA27" w:rsidR="001D47A1" w:rsidRPr="00CF5477" w:rsidRDefault="001D47A1" w:rsidP="001D47A1">
            <w:pPr>
              <w:spacing w:before="0" w:after="0" w:line="240" w:lineRule="auto"/>
              <w:jc w:val="center"/>
              <w:rPr>
                <w:ins w:id="4171" w:author="Kisch, Christian" w:date="2022-02-07T14:25:00Z"/>
                <w:rFonts w:eastAsia="Times New Roman" w:cs="Calibri"/>
                <w:sz w:val="20"/>
                <w:szCs w:val="20"/>
                <w:lang w:eastAsia="de-DE"/>
              </w:rPr>
            </w:pPr>
            <w:ins w:id="4172" w:author="Kisch, Christian" w:date="2022-02-07T14:28:00Z">
              <w:r>
                <w:rPr>
                  <w:rFonts w:cs="Calibri"/>
                  <w:sz w:val="20"/>
                  <w:szCs w:val="20"/>
                </w:rPr>
                <w:t>Nein</w:t>
              </w:r>
            </w:ins>
          </w:p>
        </w:tc>
        <w:tc>
          <w:tcPr>
            <w:tcW w:w="992" w:type="dxa"/>
            <w:shd w:val="clear" w:color="000000" w:fill="auto"/>
            <w:hideMark/>
          </w:tcPr>
          <w:p w14:paraId="25BB0F5F" w14:textId="7056B862" w:rsidR="001D47A1" w:rsidRPr="00CF5477" w:rsidRDefault="001D47A1" w:rsidP="001D47A1">
            <w:pPr>
              <w:spacing w:before="0" w:after="0" w:line="240" w:lineRule="auto"/>
              <w:jc w:val="center"/>
              <w:rPr>
                <w:ins w:id="4173" w:author="Kisch, Christian" w:date="2022-02-07T14:25:00Z"/>
                <w:rFonts w:eastAsia="Times New Roman" w:cs="Calibri"/>
                <w:sz w:val="20"/>
                <w:szCs w:val="20"/>
                <w:lang w:eastAsia="de-DE"/>
              </w:rPr>
            </w:pPr>
            <w:ins w:id="4174" w:author="Kisch, Christian" w:date="2022-02-07T14:28:00Z">
              <w:r>
                <w:rPr>
                  <w:rFonts w:cs="Calibri"/>
                  <w:sz w:val="20"/>
                  <w:szCs w:val="20"/>
                </w:rPr>
                <w:t>Nein</w:t>
              </w:r>
            </w:ins>
          </w:p>
        </w:tc>
        <w:tc>
          <w:tcPr>
            <w:tcW w:w="1134" w:type="dxa"/>
            <w:shd w:val="clear" w:color="000000" w:fill="auto"/>
            <w:hideMark/>
          </w:tcPr>
          <w:p w14:paraId="14496F0E" w14:textId="5D6B455E" w:rsidR="001D47A1" w:rsidRPr="00CF5477" w:rsidRDefault="001D47A1" w:rsidP="001D47A1">
            <w:pPr>
              <w:spacing w:before="0" w:after="0" w:line="240" w:lineRule="auto"/>
              <w:jc w:val="center"/>
              <w:rPr>
                <w:ins w:id="4175" w:author="Kisch, Christian" w:date="2022-02-07T14:25:00Z"/>
                <w:rFonts w:eastAsia="Times New Roman" w:cs="Calibri"/>
                <w:sz w:val="20"/>
                <w:szCs w:val="20"/>
                <w:lang w:eastAsia="de-DE"/>
              </w:rPr>
            </w:pPr>
            <w:ins w:id="4176" w:author="Kisch, Christian" w:date="2022-02-07T14:29:00Z">
              <w:r>
                <w:rPr>
                  <w:rFonts w:cs="Calibri"/>
                  <w:sz w:val="20"/>
                  <w:szCs w:val="20"/>
                </w:rPr>
                <w:t>x</w:t>
              </w:r>
            </w:ins>
          </w:p>
        </w:tc>
        <w:tc>
          <w:tcPr>
            <w:tcW w:w="1134" w:type="dxa"/>
            <w:shd w:val="clear" w:color="000000" w:fill="auto"/>
            <w:hideMark/>
          </w:tcPr>
          <w:p w14:paraId="603620C2" w14:textId="3ECEA36C" w:rsidR="001D47A1" w:rsidRPr="00CF5477" w:rsidRDefault="001D47A1" w:rsidP="001D47A1">
            <w:pPr>
              <w:spacing w:before="0" w:after="0" w:line="240" w:lineRule="auto"/>
              <w:jc w:val="center"/>
              <w:rPr>
                <w:ins w:id="4177" w:author="Kisch, Christian" w:date="2022-02-07T14:25:00Z"/>
                <w:rFonts w:eastAsia="Times New Roman" w:cs="Calibri"/>
                <w:sz w:val="20"/>
                <w:szCs w:val="20"/>
                <w:lang w:eastAsia="de-DE"/>
              </w:rPr>
            </w:pPr>
            <w:ins w:id="4178" w:author="Kisch, Christian" w:date="2022-02-07T14:30:00Z">
              <w:r>
                <w:rPr>
                  <w:rFonts w:cs="Calibri"/>
                  <w:sz w:val="20"/>
                  <w:szCs w:val="20"/>
                </w:rPr>
                <w:t>Nein</w:t>
              </w:r>
            </w:ins>
          </w:p>
        </w:tc>
      </w:tr>
      <w:tr w:rsidR="001D47A1" w:rsidRPr="00CF5477" w14:paraId="1BE7BFE8" w14:textId="77777777" w:rsidTr="005F5BB3">
        <w:trPr>
          <w:trHeight w:val="541"/>
          <w:ins w:id="4179" w:author="Kisch, Christian" w:date="2022-02-07T14:25:00Z"/>
        </w:trPr>
        <w:tc>
          <w:tcPr>
            <w:tcW w:w="626" w:type="dxa"/>
            <w:shd w:val="clear" w:color="000000" w:fill="auto"/>
            <w:hideMark/>
          </w:tcPr>
          <w:p w14:paraId="16774331" w14:textId="77777777" w:rsidR="001D47A1" w:rsidRPr="00CF5477" w:rsidRDefault="001D47A1" w:rsidP="001D47A1">
            <w:pPr>
              <w:spacing w:before="0" w:after="0" w:line="240" w:lineRule="auto"/>
              <w:jc w:val="right"/>
              <w:rPr>
                <w:ins w:id="4180" w:author="Kisch, Christian" w:date="2022-02-07T14:25:00Z"/>
                <w:rFonts w:eastAsia="Times New Roman" w:cs="Calibri"/>
                <w:color w:val="000000"/>
                <w:lang w:eastAsia="de-DE"/>
              </w:rPr>
            </w:pPr>
            <w:ins w:id="4181" w:author="Kisch, Christian" w:date="2022-02-07T14:25:00Z">
              <w:r>
                <w:rPr>
                  <w:rFonts w:eastAsia="Times New Roman" w:cs="Calibri"/>
                  <w:color w:val="000000"/>
                  <w:lang w:eastAsia="de-DE"/>
                </w:rPr>
                <w:t>2</w:t>
              </w:r>
            </w:ins>
          </w:p>
        </w:tc>
        <w:tc>
          <w:tcPr>
            <w:tcW w:w="2523" w:type="dxa"/>
            <w:shd w:val="clear" w:color="000000" w:fill="auto"/>
            <w:hideMark/>
          </w:tcPr>
          <w:p w14:paraId="78595CA7" w14:textId="19511A3F" w:rsidR="001D47A1" w:rsidRPr="00CF5477" w:rsidRDefault="001D47A1" w:rsidP="001D47A1">
            <w:pPr>
              <w:spacing w:before="0" w:after="0" w:line="240" w:lineRule="auto"/>
              <w:rPr>
                <w:ins w:id="4182" w:author="Kisch, Christian" w:date="2022-02-07T14:25:00Z"/>
                <w:rFonts w:eastAsia="Times New Roman" w:cs="Calibri"/>
                <w:color w:val="000000"/>
                <w:lang w:eastAsia="de-DE"/>
              </w:rPr>
            </w:pPr>
            <w:ins w:id="4183"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744792B" w14:textId="77777777" w:rsidR="001D47A1" w:rsidRPr="00CF5477" w:rsidRDefault="001D47A1" w:rsidP="001D47A1">
            <w:pPr>
              <w:spacing w:before="0" w:after="0" w:line="240" w:lineRule="auto"/>
              <w:rPr>
                <w:ins w:id="4184" w:author="Kisch, Christian" w:date="2022-02-07T14:25:00Z"/>
                <w:rFonts w:eastAsia="Times New Roman" w:cs="Calibri"/>
                <w:b/>
                <w:bCs/>
                <w:sz w:val="20"/>
                <w:szCs w:val="20"/>
                <w:lang w:eastAsia="de-DE"/>
              </w:rPr>
            </w:pPr>
            <w:ins w:id="4185" w:author="Kisch, Christian" w:date="2022-02-07T14:25:00Z">
              <w:r w:rsidRPr="00CF5477">
                <w:rPr>
                  <w:rFonts w:eastAsia="Times New Roman" w:cs="Calibri"/>
                  <w:b/>
                  <w:bCs/>
                  <w:sz w:val="20"/>
                  <w:szCs w:val="20"/>
                  <w:lang w:eastAsia="de-DE"/>
                </w:rPr>
                <w:t>Fachdatenprotokollierung</w:t>
              </w:r>
            </w:ins>
          </w:p>
        </w:tc>
        <w:tc>
          <w:tcPr>
            <w:tcW w:w="1418" w:type="dxa"/>
            <w:shd w:val="clear" w:color="000000" w:fill="auto"/>
            <w:hideMark/>
          </w:tcPr>
          <w:p w14:paraId="38E91BE5" w14:textId="29250B8C" w:rsidR="001D47A1" w:rsidRPr="00CF5477" w:rsidRDefault="001D47A1" w:rsidP="001D47A1">
            <w:pPr>
              <w:spacing w:before="0" w:after="0" w:line="240" w:lineRule="auto"/>
              <w:jc w:val="center"/>
              <w:rPr>
                <w:ins w:id="4186" w:author="Kisch, Christian" w:date="2022-02-07T14:25:00Z"/>
                <w:rFonts w:eastAsia="Times New Roman" w:cs="Calibri"/>
                <w:sz w:val="20"/>
                <w:szCs w:val="20"/>
                <w:lang w:eastAsia="de-DE"/>
              </w:rPr>
            </w:pPr>
            <w:ins w:id="4187" w:author="Kisch, Christian" w:date="2022-02-07T14:26:00Z">
              <w:r>
                <w:rPr>
                  <w:rFonts w:cs="Calibri"/>
                  <w:sz w:val="20"/>
                  <w:szCs w:val="20"/>
                </w:rPr>
                <w:t>Ja</w:t>
              </w:r>
            </w:ins>
          </w:p>
        </w:tc>
        <w:tc>
          <w:tcPr>
            <w:tcW w:w="992" w:type="dxa"/>
            <w:shd w:val="clear" w:color="000000" w:fill="auto"/>
          </w:tcPr>
          <w:p w14:paraId="61DFFFA6" w14:textId="47C624F7" w:rsidR="001D47A1" w:rsidRPr="00CF5477" w:rsidRDefault="001D47A1" w:rsidP="001D47A1">
            <w:pPr>
              <w:spacing w:before="0" w:after="0" w:line="240" w:lineRule="auto"/>
              <w:jc w:val="center"/>
              <w:rPr>
                <w:ins w:id="4188" w:author="Kisch, Christian" w:date="2022-02-07T14:25:00Z"/>
                <w:rFonts w:eastAsia="Times New Roman" w:cs="Calibri"/>
                <w:sz w:val="20"/>
                <w:szCs w:val="20"/>
                <w:lang w:eastAsia="de-DE"/>
              </w:rPr>
            </w:pPr>
            <w:ins w:id="4189" w:author="Kisch, Christian" w:date="2022-02-07T14:28:00Z">
              <w:r>
                <w:rPr>
                  <w:rFonts w:cs="Calibri"/>
                  <w:sz w:val="20"/>
                  <w:szCs w:val="20"/>
                </w:rPr>
                <w:t>Nein</w:t>
              </w:r>
            </w:ins>
          </w:p>
        </w:tc>
        <w:tc>
          <w:tcPr>
            <w:tcW w:w="992" w:type="dxa"/>
            <w:shd w:val="clear" w:color="000000" w:fill="auto"/>
            <w:hideMark/>
          </w:tcPr>
          <w:p w14:paraId="695F6CE0" w14:textId="0E73E601" w:rsidR="001D47A1" w:rsidRPr="00CF5477" w:rsidRDefault="001D47A1" w:rsidP="001D47A1">
            <w:pPr>
              <w:spacing w:before="0" w:after="0" w:line="240" w:lineRule="auto"/>
              <w:jc w:val="center"/>
              <w:rPr>
                <w:ins w:id="4190" w:author="Kisch, Christian" w:date="2022-02-07T14:25:00Z"/>
                <w:rFonts w:eastAsia="Times New Roman" w:cs="Calibri"/>
                <w:sz w:val="20"/>
                <w:szCs w:val="20"/>
                <w:lang w:eastAsia="de-DE"/>
              </w:rPr>
            </w:pPr>
            <w:ins w:id="4191" w:author="Kisch, Christian" w:date="2022-02-07T14:28:00Z">
              <w:r>
                <w:rPr>
                  <w:rFonts w:cs="Calibri"/>
                  <w:sz w:val="20"/>
                  <w:szCs w:val="20"/>
                </w:rPr>
                <w:t>Nein</w:t>
              </w:r>
            </w:ins>
          </w:p>
        </w:tc>
        <w:tc>
          <w:tcPr>
            <w:tcW w:w="1134" w:type="dxa"/>
            <w:shd w:val="clear" w:color="000000" w:fill="auto"/>
            <w:hideMark/>
          </w:tcPr>
          <w:p w14:paraId="0CE0CAF5" w14:textId="7B0CCB28" w:rsidR="001D47A1" w:rsidRPr="00CF5477" w:rsidRDefault="001D47A1" w:rsidP="001D47A1">
            <w:pPr>
              <w:spacing w:before="0" w:after="0" w:line="240" w:lineRule="auto"/>
              <w:jc w:val="center"/>
              <w:rPr>
                <w:ins w:id="4192" w:author="Kisch, Christian" w:date="2022-02-07T14:25:00Z"/>
                <w:rFonts w:eastAsia="Times New Roman" w:cs="Calibri"/>
                <w:sz w:val="20"/>
                <w:szCs w:val="20"/>
                <w:lang w:eastAsia="de-DE"/>
              </w:rPr>
            </w:pPr>
            <w:ins w:id="4193" w:author="Kisch, Christian" w:date="2022-02-07T14:29:00Z">
              <w:r>
                <w:rPr>
                  <w:rFonts w:cs="Calibri"/>
                  <w:sz w:val="20"/>
                  <w:szCs w:val="20"/>
                </w:rPr>
                <w:t>x</w:t>
              </w:r>
            </w:ins>
          </w:p>
        </w:tc>
        <w:tc>
          <w:tcPr>
            <w:tcW w:w="1134" w:type="dxa"/>
            <w:shd w:val="clear" w:color="000000" w:fill="auto"/>
            <w:hideMark/>
          </w:tcPr>
          <w:p w14:paraId="26D6DCF7" w14:textId="3FA96906" w:rsidR="001D47A1" w:rsidRPr="00CF5477" w:rsidRDefault="001D47A1" w:rsidP="001D47A1">
            <w:pPr>
              <w:spacing w:before="0" w:after="0" w:line="240" w:lineRule="auto"/>
              <w:jc w:val="center"/>
              <w:rPr>
                <w:ins w:id="4194" w:author="Kisch, Christian" w:date="2022-02-07T14:25:00Z"/>
                <w:rFonts w:eastAsia="Times New Roman" w:cs="Calibri"/>
                <w:sz w:val="20"/>
                <w:szCs w:val="20"/>
                <w:lang w:eastAsia="de-DE"/>
              </w:rPr>
            </w:pPr>
            <w:ins w:id="4195" w:author="Kisch, Christian" w:date="2022-02-07T14:30:00Z">
              <w:r>
                <w:rPr>
                  <w:rFonts w:cs="Calibri"/>
                  <w:sz w:val="20"/>
                  <w:szCs w:val="20"/>
                </w:rPr>
                <w:t>Nein</w:t>
              </w:r>
            </w:ins>
          </w:p>
        </w:tc>
      </w:tr>
      <w:tr w:rsidR="001D47A1" w:rsidRPr="00CF5477" w14:paraId="3BBD3024" w14:textId="77777777" w:rsidTr="005F5BB3">
        <w:trPr>
          <w:trHeight w:val="116"/>
          <w:ins w:id="4196" w:author="Kisch, Christian" w:date="2022-02-07T14:25:00Z"/>
        </w:trPr>
        <w:tc>
          <w:tcPr>
            <w:tcW w:w="626" w:type="dxa"/>
            <w:shd w:val="clear" w:color="000000" w:fill="auto"/>
            <w:hideMark/>
          </w:tcPr>
          <w:p w14:paraId="24B9E865" w14:textId="77777777" w:rsidR="001D47A1" w:rsidRPr="00CF5477" w:rsidRDefault="001D47A1" w:rsidP="001D47A1">
            <w:pPr>
              <w:spacing w:before="0" w:after="0" w:line="240" w:lineRule="auto"/>
              <w:jc w:val="right"/>
              <w:rPr>
                <w:ins w:id="4197" w:author="Kisch, Christian" w:date="2022-02-07T14:25:00Z"/>
                <w:rFonts w:eastAsia="Times New Roman" w:cs="Calibri"/>
                <w:color w:val="000000"/>
                <w:lang w:eastAsia="de-DE"/>
              </w:rPr>
            </w:pPr>
            <w:ins w:id="4198" w:author="Kisch, Christian" w:date="2022-02-07T14:25:00Z">
              <w:r w:rsidRPr="00CF5477">
                <w:rPr>
                  <w:rFonts w:eastAsia="Times New Roman" w:cs="Calibri"/>
                  <w:color w:val="000000"/>
                  <w:lang w:eastAsia="de-DE"/>
                </w:rPr>
                <w:t>3</w:t>
              </w:r>
            </w:ins>
          </w:p>
        </w:tc>
        <w:tc>
          <w:tcPr>
            <w:tcW w:w="2523" w:type="dxa"/>
            <w:shd w:val="clear" w:color="000000" w:fill="auto"/>
            <w:hideMark/>
          </w:tcPr>
          <w:p w14:paraId="0B153E9D" w14:textId="729D0A9F" w:rsidR="001D47A1" w:rsidRPr="00CF5477" w:rsidRDefault="001D47A1" w:rsidP="001D47A1">
            <w:pPr>
              <w:spacing w:before="0" w:after="0" w:line="240" w:lineRule="auto"/>
              <w:rPr>
                <w:ins w:id="4199" w:author="Kisch, Christian" w:date="2022-02-07T14:25:00Z"/>
                <w:rFonts w:eastAsia="Times New Roman" w:cs="Calibri"/>
                <w:color w:val="000000"/>
                <w:lang w:eastAsia="de-DE"/>
              </w:rPr>
            </w:pPr>
            <w:ins w:id="4200"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490FD14B" w14:textId="77777777" w:rsidR="001D47A1" w:rsidRPr="00CF5477" w:rsidRDefault="001D47A1" w:rsidP="001D47A1">
            <w:pPr>
              <w:spacing w:before="0" w:after="0" w:line="240" w:lineRule="auto"/>
              <w:rPr>
                <w:ins w:id="4201" w:author="Kisch, Christian" w:date="2022-02-07T14:25:00Z"/>
                <w:rFonts w:eastAsia="Times New Roman" w:cs="Calibri"/>
                <w:b/>
                <w:bCs/>
                <w:sz w:val="20"/>
                <w:szCs w:val="20"/>
                <w:lang w:eastAsia="de-DE"/>
              </w:rPr>
            </w:pPr>
            <w:ins w:id="4202" w:author="Kisch, Christian" w:date="2022-02-07T14:25:00Z">
              <w:r w:rsidRPr="00CF5477">
                <w:rPr>
                  <w:rFonts w:eastAsia="Times New Roman" w:cs="Calibri"/>
                  <w:b/>
                  <w:bCs/>
                  <w:sz w:val="20"/>
                  <w:szCs w:val="20"/>
                  <w:lang w:eastAsia="de-DE"/>
                </w:rPr>
                <w:t>Statistik</w:t>
              </w:r>
            </w:ins>
          </w:p>
        </w:tc>
        <w:tc>
          <w:tcPr>
            <w:tcW w:w="1418" w:type="dxa"/>
            <w:shd w:val="clear" w:color="000000" w:fill="auto"/>
            <w:hideMark/>
          </w:tcPr>
          <w:p w14:paraId="7EDD164A" w14:textId="53334458" w:rsidR="001D47A1" w:rsidRPr="00CF5477" w:rsidRDefault="001D47A1" w:rsidP="001D47A1">
            <w:pPr>
              <w:spacing w:before="0" w:after="0" w:line="240" w:lineRule="auto"/>
              <w:jc w:val="center"/>
              <w:rPr>
                <w:ins w:id="4203" w:author="Kisch, Christian" w:date="2022-02-07T14:25:00Z"/>
                <w:rFonts w:eastAsia="Times New Roman" w:cs="Calibri"/>
                <w:sz w:val="20"/>
                <w:szCs w:val="20"/>
                <w:lang w:eastAsia="de-DE"/>
              </w:rPr>
            </w:pPr>
            <w:ins w:id="4204" w:author="Kisch, Christian" w:date="2022-02-07T14:26:00Z">
              <w:r>
                <w:rPr>
                  <w:rFonts w:cs="Calibri"/>
                  <w:sz w:val="20"/>
                  <w:szCs w:val="20"/>
                </w:rPr>
                <w:t>Nein</w:t>
              </w:r>
            </w:ins>
          </w:p>
        </w:tc>
        <w:tc>
          <w:tcPr>
            <w:tcW w:w="992" w:type="dxa"/>
            <w:shd w:val="clear" w:color="000000" w:fill="auto"/>
          </w:tcPr>
          <w:p w14:paraId="02AD123E" w14:textId="6228C03A" w:rsidR="001D47A1" w:rsidRPr="00CF5477" w:rsidRDefault="001D47A1" w:rsidP="001D47A1">
            <w:pPr>
              <w:spacing w:before="0" w:after="0" w:line="240" w:lineRule="auto"/>
              <w:jc w:val="center"/>
              <w:rPr>
                <w:ins w:id="4205" w:author="Kisch, Christian" w:date="2022-02-07T14:25:00Z"/>
                <w:rFonts w:eastAsia="Times New Roman" w:cs="Calibri"/>
                <w:sz w:val="20"/>
                <w:szCs w:val="20"/>
                <w:lang w:eastAsia="de-DE"/>
              </w:rPr>
            </w:pPr>
            <w:ins w:id="4206" w:author="Kisch, Christian" w:date="2022-02-07T14:28:00Z">
              <w:r>
                <w:rPr>
                  <w:rFonts w:cs="Calibri"/>
                  <w:sz w:val="20"/>
                  <w:szCs w:val="20"/>
                </w:rPr>
                <w:t>Nein</w:t>
              </w:r>
            </w:ins>
          </w:p>
        </w:tc>
        <w:tc>
          <w:tcPr>
            <w:tcW w:w="992" w:type="dxa"/>
            <w:shd w:val="clear" w:color="000000" w:fill="auto"/>
            <w:hideMark/>
          </w:tcPr>
          <w:p w14:paraId="44A183A7" w14:textId="5D2E7A01" w:rsidR="001D47A1" w:rsidRPr="00CF5477" w:rsidRDefault="001D47A1" w:rsidP="001D47A1">
            <w:pPr>
              <w:spacing w:before="0" w:after="0" w:line="240" w:lineRule="auto"/>
              <w:jc w:val="center"/>
              <w:rPr>
                <w:ins w:id="4207" w:author="Kisch, Christian" w:date="2022-02-07T14:25:00Z"/>
                <w:rFonts w:eastAsia="Times New Roman" w:cs="Calibri"/>
                <w:sz w:val="20"/>
                <w:szCs w:val="20"/>
                <w:lang w:eastAsia="de-DE"/>
              </w:rPr>
            </w:pPr>
            <w:ins w:id="4208" w:author="Kisch, Christian" w:date="2022-02-07T14:28:00Z">
              <w:r>
                <w:rPr>
                  <w:rFonts w:cs="Calibri"/>
                  <w:sz w:val="20"/>
                  <w:szCs w:val="20"/>
                </w:rPr>
                <w:t>Nein</w:t>
              </w:r>
            </w:ins>
          </w:p>
        </w:tc>
        <w:tc>
          <w:tcPr>
            <w:tcW w:w="1134" w:type="dxa"/>
            <w:shd w:val="clear" w:color="000000" w:fill="auto"/>
            <w:hideMark/>
          </w:tcPr>
          <w:p w14:paraId="0344812E" w14:textId="42ED923D" w:rsidR="001D47A1" w:rsidRPr="00CF5477" w:rsidRDefault="001D47A1" w:rsidP="001D47A1">
            <w:pPr>
              <w:spacing w:before="0" w:after="0" w:line="240" w:lineRule="auto"/>
              <w:jc w:val="center"/>
              <w:rPr>
                <w:ins w:id="4209" w:author="Kisch, Christian" w:date="2022-02-07T14:25:00Z"/>
                <w:rFonts w:eastAsia="Times New Roman" w:cs="Calibri"/>
                <w:sz w:val="20"/>
                <w:szCs w:val="20"/>
                <w:lang w:eastAsia="de-DE"/>
              </w:rPr>
            </w:pPr>
            <w:ins w:id="4210" w:author="Kisch, Christian" w:date="2022-02-07T14:29:00Z">
              <w:r>
                <w:rPr>
                  <w:rFonts w:cs="Calibri"/>
                  <w:sz w:val="20"/>
                  <w:szCs w:val="20"/>
                </w:rPr>
                <w:t>x</w:t>
              </w:r>
            </w:ins>
          </w:p>
        </w:tc>
        <w:tc>
          <w:tcPr>
            <w:tcW w:w="1134" w:type="dxa"/>
            <w:shd w:val="clear" w:color="000000" w:fill="auto"/>
            <w:hideMark/>
          </w:tcPr>
          <w:p w14:paraId="761C6E37" w14:textId="5D5A1667" w:rsidR="001D47A1" w:rsidRPr="00CF5477" w:rsidRDefault="001D47A1" w:rsidP="001D47A1">
            <w:pPr>
              <w:spacing w:before="0" w:after="0" w:line="240" w:lineRule="auto"/>
              <w:jc w:val="center"/>
              <w:rPr>
                <w:ins w:id="4211" w:author="Kisch, Christian" w:date="2022-02-07T14:25:00Z"/>
                <w:rFonts w:eastAsia="Times New Roman" w:cs="Calibri"/>
                <w:sz w:val="20"/>
                <w:szCs w:val="20"/>
                <w:lang w:eastAsia="de-DE"/>
              </w:rPr>
            </w:pPr>
            <w:ins w:id="4212" w:author="Kisch, Christian" w:date="2022-02-07T14:30:00Z">
              <w:r>
                <w:rPr>
                  <w:rFonts w:cs="Calibri"/>
                  <w:sz w:val="20"/>
                  <w:szCs w:val="20"/>
                </w:rPr>
                <w:t>x</w:t>
              </w:r>
            </w:ins>
          </w:p>
        </w:tc>
      </w:tr>
      <w:tr w:rsidR="001D47A1" w:rsidRPr="00CF5477" w14:paraId="2FCC29E3" w14:textId="77777777" w:rsidTr="005F5BB3">
        <w:trPr>
          <w:trHeight w:val="541"/>
          <w:ins w:id="4213" w:author="Kisch, Christian" w:date="2022-02-07T14:25:00Z"/>
        </w:trPr>
        <w:tc>
          <w:tcPr>
            <w:tcW w:w="626" w:type="dxa"/>
            <w:shd w:val="clear" w:color="000000" w:fill="auto"/>
            <w:hideMark/>
          </w:tcPr>
          <w:p w14:paraId="63EC9EBB" w14:textId="77777777" w:rsidR="001D47A1" w:rsidRPr="00CF5477" w:rsidRDefault="001D47A1" w:rsidP="001D47A1">
            <w:pPr>
              <w:spacing w:before="0" w:after="0" w:line="240" w:lineRule="auto"/>
              <w:jc w:val="right"/>
              <w:rPr>
                <w:ins w:id="4214" w:author="Kisch, Christian" w:date="2022-02-07T14:25:00Z"/>
                <w:rFonts w:eastAsia="Times New Roman" w:cs="Calibri"/>
                <w:color w:val="000000"/>
                <w:lang w:eastAsia="de-DE"/>
              </w:rPr>
            </w:pPr>
            <w:ins w:id="4215" w:author="Kisch, Christian" w:date="2022-02-07T14:25:00Z">
              <w:r>
                <w:rPr>
                  <w:rFonts w:eastAsia="Times New Roman" w:cs="Calibri"/>
                  <w:color w:val="000000"/>
                  <w:lang w:eastAsia="de-DE"/>
                </w:rPr>
                <w:t>4</w:t>
              </w:r>
            </w:ins>
          </w:p>
        </w:tc>
        <w:tc>
          <w:tcPr>
            <w:tcW w:w="2523" w:type="dxa"/>
            <w:shd w:val="clear" w:color="000000" w:fill="auto"/>
            <w:hideMark/>
          </w:tcPr>
          <w:p w14:paraId="07925AFB" w14:textId="533CEEEC" w:rsidR="001D47A1" w:rsidRPr="00CF5477" w:rsidRDefault="001D47A1" w:rsidP="001D47A1">
            <w:pPr>
              <w:spacing w:before="0" w:after="0" w:line="240" w:lineRule="auto"/>
              <w:rPr>
                <w:ins w:id="4216" w:author="Kisch, Christian" w:date="2022-02-07T14:25:00Z"/>
                <w:rFonts w:eastAsia="Times New Roman" w:cs="Calibri"/>
                <w:color w:val="000000"/>
                <w:lang w:eastAsia="de-DE"/>
              </w:rPr>
            </w:pPr>
            <w:ins w:id="4217"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4B90A01" w14:textId="77777777" w:rsidR="001D47A1" w:rsidRPr="00CF5477" w:rsidRDefault="001D47A1" w:rsidP="001D47A1">
            <w:pPr>
              <w:spacing w:before="0" w:after="0" w:line="240" w:lineRule="auto"/>
              <w:rPr>
                <w:ins w:id="4218" w:author="Kisch, Christian" w:date="2022-02-07T14:25:00Z"/>
                <w:rFonts w:eastAsia="Times New Roman" w:cs="Calibri"/>
                <w:b/>
                <w:bCs/>
                <w:sz w:val="20"/>
                <w:szCs w:val="20"/>
                <w:lang w:eastAsia="de-DE"/>
              </w:rPr>
            </w:pPr>
            <w:ins w:id="4219" w:author="Kisch, Christian" w:date="2022-02-07T14:25:00Z">
              <w:r w:rsidRPr="00CF5477">
                <w:rPr>
                  <w:rFonts w:eastAsia="Times New Roman" w:cs="Calibri"/>
                  <w:b/>
                  <w:bCs/>
                  <w:sz w:val="20"/>
                  <w:szCs w:val="20"/>
                  <w:lang w:eastAsia="de-DE"/>
                </w:rPr>
                <w:t>Ansicht</w:t>
              </w:r>
            </w:ins>
          </w:p>
        </w:tc>
        <w:tc>
          <w:tcPr>
            <w:tcW w:w="1418" w:type="dxa"/>
            <w:shd w:val="clear" w:color="000000" w:fill="auto"/>
            <w:hideMark/>
          </w:tcPr>
          <w:p w14:paraId="19C19265" w14:textId="39A4FD49" w:rsidR="001D47A1" w:rsidRPr="00CF5477" w:rsidRDefault="001D47A1" w:rsidP="001D47A1">
            <w:pPr>
              <w:spacing w:before="0" w:after="0" w:line="240" w:lineRule="auto"/>
              <w:jc w:val="center"/>
              <w:rPr>
                <w:ins w:id="4220" w:author="Kisch, Christian" w:date="2022-02-07T14:25:00Z"/>
                <w:rFonts w:eastAsia="Times New Roman" w:cs="Calibri"/>
                <w:sz w:val="20"/>
                <w:szCs w:val="20"/>
                <w:lang w:eastAsia="de-DE"/>
              </w:rPr>
            </w:pPr>
            <w:ins w:id="4221" w:author="Kisch, Christian" w:date="2022-02-07T14:26:00Z">
              <w:r>
                <w:rPr>
                  <w:rFonts w:cs="Calibri"/>
                  <w:sz w:val="20"/>
                  <w:szCs w:val="20"/>
                </w:rPr>
                <w:t>Ja</w:t>
              </w:r>
            </w:ins>
          </w:p>
        </w:tc>
        <w:tc>
          <w:tcPr>
            <w:tcW w:w="992" w:type="dxa"/>
            <w:shd w:val="clear" w:color="000000" w:fill="auto"/>
          </w:tcPr>
          <w:p w14:paraId="3219F1DA" w14:textId="0EA4C2A5" w:rsidR="001D47A1" w:rsidRPr="00CF5477" w:rsidRDefault="001D47A1" w:rsidP="001D47A1">
            <w:pPr>
              <w:spacing w:before="0" w:after="0" w:line="240" w:lineRule="auto"/>
              <w:jc w:val="center"/>
              <w:rPr>
                <w:ins w:id="4222" w:author="Kisch, Christian" w:date="2022-02-07T14:25:00Z"/>
                <w:rFonts w:eastAsia="Times New Roman" w:cs="Calibri"/>
                <w:sz w:val="20"/>
                <w:szCs w:val="20"/>
                <w:lang w:eastAsia="de-DE"/>
              </w:rPr>
            </w:pPr>
            <w:ins w:id="4223" w:author="Kisch, Christian" w:date="2022-02-07T14:28:00Z">
              <w:r>
                <w:rPr>
                  <w:rFonts w:cs="Calibri"/>
                  <w:sz w:val="20"/>
                  <w:szCs w:val="20"/>
                </w:rPr>
                <w:t>Ja</w:t>
              </w:r>
            </w:ins>
          </w:p>
        </w:tc>
        <w:tc>
          <w:tcPr>
            <w:tcW w:w="992" w:type="dxa"/>
            <w:shd w:val="clear" w:color="000000" w:fill="auto"/>
            <w:hideMark/>
          </w:tcPr>
          <w:p w14:paraId="286004C6" w14:textId="60B014C5" w:rsidR="001D47A1" w:rsidRPr="00CF5477" w:rsidRDefault="001D47A1" w:rsidP="001D47A1">
            <w:pPr>
              <w:spacing w:before="0" w:after="0" w:line="240" w:lineRule="auto"/>
              <w:jc w:val="center"/>
              <w:rPr>
                <w:ins w:id="4224" w:author="Kisch, Christian" w:date="2022-02-07T14:25:00Z"/>
                <w:rFonts w:eastAsia="Times New Roman" w:cs="Calibri"/>
                <w:sz w:val="20"/>
                <w:szCs w:val="20"/>
                <w:lang w:eastAsia="de-DE"/>
              </w:rPr>
            </w:pPr>
            <w:ins w:id="4225" w:author="Kisch, Christian" w:date="2022-02-07T14:28:00Z">
              <w:r>
                <w:rPr>
                  <w:rFonts w:cs="Calibri"/>
                  <w:sz w:val="20"/>
                  <w:szCs w:val="20"/>
                </w:rPr>
                <w:t>x</w:t>
              </w:r>
            </w:ins>
          </w:p>
        </w:tc>
        <w:tc>
          <w:tcPr>
            <w:tcW w:w="1134" w:type="dxa"/>
            <w:shd w:val="clear" w:color="000000" w:fill="auto"/>
            <w:hideMark/>
          </w:tcPr>
          <w:p w14:paraId="06A3EBD6" w14:textId="15579671" w:rsidR="001D47A1" w:rsidRPr="00CF5477" w:rsidRDefault="001D47A1" w:rsidP="001D47A1">
            <w:pPr>
              <w:spacing w:before="0" w:after="0" w:line="240" w:lineRule="auto"/>
              <w:jc w:val="center"/>
              <w:rPr>
                <w:ins w:id="4226" w:author="Kisch, Christian" w:date="2022-02-07T14:25:00Z"/>
                <w:rFonts w:eastAsia="Times New Roman" w:cs="Calibri"/>
                <w:sz w:val="20"/>
                <w:szCs w:val="20"/>
                <w:lang w:eastAsia="de-DE"/>
              </w:rPr>
            </w:pPr>
            <w:ins w:id="4227" w:author="Kisch, Christian" w:date="2022-02-07T14:29:00Z">
              <w:r>
                <w:rPr>
                  <w:rFonts w:cs="Calibri"/>
                  <w:sz w:val="20"/>
                  <w:szCs w:val="20"/>
                </w:rPr>
                <w:t>Ja</w:t>
              </w:r>
            </w:ins>
          </w:p>
        </w:tc>
        <w:tc>
          <w:tcPr>
            <w:tcW w:w="1134" w:type="dxa"/>
            <w:shd w:val="clear" w:color="000000" w:fill="auto"/>
            <w:hideMark/>
          </w:tcPr>
          <w:p w14:paraId="599B244B" w14:textId="623A5D78" w:rsidR="001D47A1" w:rsidRPr="00CF5477" w:rsidRDefault="001D47A1" w:rsidP="001D47A1">
            <w:pPr>
              <w:spacing w:before="0" w:after="0" w:line="240" w:lineRule="auto"/>
              <w:jc w:val="center"/>
              <w:rPr>
                <w:ins w:id="4228" w:author="Kisch, Christian" w:date="2022-02-07T14:25:00Z"/>
                <w:rFonts w:eastAsia="Times New Roman" w:cs="Calibri"/>
                <w:sz w:val="20"/>
                <w:szCs w:val="20"/>
                <w:lang w:eastAsia="de-DE"/>
              </w:rPr>
            </w:pPr>
            <w:ins w:id="4229" w:author="Kisch, Christian" w:date="2022-02-07T14:30:00Z">
              <w:r>
                <w:rPr>
                  <w:rFonts w:cs="Calibri"/>
                  <w:sz w:val="20"/>
                  <w:szCs w:val="20"/>
                </w:rPr>
                <w:t>Ja</w:t>
              </w:r>
            </w:ins>
          </w:p>
        </w:tc>
      </w:tr>
      <w:tr w:rsidR="001D47A1" w:rsidRPr="00CF5477" w14:paraId="1119A6D1" w14:textId="77777777" w:rsidTr="005F5BB3">
        <w:trPr>
          <w:trHeight w:val="602"/>
          <w:ins w:id="4230" w:author="Kisch, Christian" w:date="2022-02-07T14:25:00Z"/>
        </w:trPr>
        <w:tc>
          <w:tcPr>
            <w:tcW w:w="626" w:type="dxa"/>
            <w:shd w:val="clear" w:color="000000" w:fill="auto"/>
            <w:hideMark/>
          </w:tcPr>
          <w:p w14:paraId="466FBEBC" w14:textId="77777777" w:rsidR="001D47A1" w:rsidRPr="00CF5477" w:rsidRDefault="001D47A1" w:rsidP="001D47A1">
            <w:pPr>
              <w:spacing w:before="0" w:after="0" w:line="240" w:lineRule="auto"/>
              <w:jc w:val="right"/>
              <w:rPr>
                <w:ins w:id="4231" w:author="Kisch, Christian" w:date="2022-02-07T14:25:00Z"/>
                <w:rFonts w:eastAsia="Times New Roman" w:cs="Calibri"/>
                <w:color w:val="000000"/>
                <w:lang w:eastAsia="de-DE"/>
              </w:rPr>
            </w:pPr>
            <w:ins w:id="4232" w:author="Kisch, Christian" w:date="2022-02-07T14:25:00Z">
              <w:r>
                <w:rPr>
                  <w:rFonts w:eastAsia="Times New Roman" w:cs="Calibri"/>
                  <w:color w:val="000000"/>
                  <w:lang w:eastAsia="de-DE"/>
                </w:rPr>
                <w:t>5</w:t>
              </w:r>
            </w:ins>
          </w:p>
        </w:tc>
        <w:tc>
          <w:tcPr>
            <w:tcW w:w="2523" w:type="dxa"/>
            <w:shd w:val="clear" w:color="000000" w:fill="auto"/>
            <w:hideMark/>
          </w:tcPr>
          <w:p w14:paraId="47F500E6" w14:textId="0C71D12C" w:rsidR="001D47A1" w:rsidRPr="00CF5477" w:rsidRDefault="001D47A1" w:rsidP="001D47A1">
            <w:pPr>
              <w:spacing w:before="0" w:after="0" w:line="240" w:lineRule="auto"/>
              <w:rPr>
                <w:ins w:id="4233" w:author="Kisch, Christian" w:date="2022-02-07T14:25:00Z"/>
                <w:rFonts w:eastAsia="Times New Roman" w:cs="Calibri"/>
                <w:color w:val="000000"/>
                <w:lang w:eastAsia="de-DE"/>
              </w:rPr>
            </w:pPr>
            <w:ins w:id="4234"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D303FCA" w14:textId="77777777" w:rsidR="001D47A1" w:rsidRPr="00CF5477" w:rsidRDefault="001D47A1" w:rsidP="001D47A1">
            <w:pPr>
              <w:spacing w:before="0" w:after="0" w:line="240" w:lineRule="auto"/>
              <w:rPr>
                <w:ins w:id="4235" w:author="Kisch, Christian" w:date="2022-02-07T14:25:00Z"/>
                <w:rFonts w:eastAsia="Times New Roman" w:cs="Calibri"/>
                <w:b/>
                <w:bCs/>
                <w:sz w:val="20"/>
                <w:szCs w:val="20"/>
                <w:lang w:eastAsia="de-DE"/>
              </w:rPr>
            </w:pPr>
            <w:ins w:id="4236" w:author="Kisch, Christian" w:date="2022-02-07T14:25:00Z">
              <w:r w:rsidRPr="00CF5477">
                <w:rPr>
                  <w:rFonts w:eastAsia="Times New Roman" w:cs="Calibri"/>
                  <w:b/>
                  <w:bCs/>
                  <w:sz w:val="20"/>
                  <w:szCs w:val="20"/>
                  <w:lang w:eastAsia="de-DE"/>
                </w:rPr>
                <w:t>Favoriten</w:t>
              </w:r>
            </w:ins>
          </w:p>
        </w:tc>
        <w:tc>
          <w:tcPr>
            <w:tcW w:w="1418" w:type="dxa"/>
            <w:shd w:val="clear" w:color="000000" w:fill="auto"/>
            <w:hideMark/>
          </w:tcPr>
          <w:p w14:paraId="5F0BDFC1" w14:textId="4E28AC70" w:rsidR="001D47A1" w:rsidRPr="00CF5477" w:rsidRDefault="001D47A1" w:rsidP="001D47A1">
            <w:pPr>
              <w:spacing w:before="0" w:after="0" w:line="240" w:lineRule="auto"/>
              <w:jc w:val="center"/>
              <w:rPr>
                <w:ins w:id="4237" w:author="Kisch, Christian" w:date="2022-02-07T14:25:00Z"/>
                <w:rFonts w:eastAsia="Times New Roman" w:cs="Calibri"/>
                <w:sz w:val="20"/>
                <w:szCs w:val="20"/>
                <w:lang w:eastAsia="de-DE"/>
              </w:rPr>
            </w:pPr>
            <w:ins w:id="4238" w:author="Kisch, Christian" w:date="2022-02-07T14:26:00Z">
              <w:r>
                <w:rPr>
                  <w:rFonts w:cs="Calibri"/>
                  <w:sz w:val="20"/>
                  <w:szCs w:val="20"/>
                </w:rPr>
                <w:t>Ja</w:t>
              </w:r>
            </w:ins>
          </w:p>
        </w:tc>
        <w:tc>
          <w:tcPr>
            <w:tcW w:w="992" w:type="dxa"/>
            <w:shd w:val="clear" w:color="000000" w:fill="auto"/>
          </w:tcPr>
          <w:p w14:paraId="6593D1DE" w14:textId="6679C58A" w:rsidR="001D47A1" w:rsidRPr="00CF5477" w:rsidRDefault="001D47A1" w:rsidP="001D47A1">
            <w:pPr>
              <w:spacing w:before="0" w:after="0" w:line="240" w:lineRule="auto"/>
              <w:jc w:val="center"/>
              <w:rPr>
                <w:ins w:id="4239" w:author="Kisch, Christian" w:date="2022-02-07T14:25:00Z"/>
                <w:rFonts w:eastAsia="Times New Roman" w:cs="Calibri"/>
                <w:sz w:val="20"/>
                <w:szCs w:val="20"/>
                <w:lang w:eastAsia="de-DE"/>
              </w:rPr>
            </w:pPr>
            <w:ins w:id="4240" w:author="Kisch, Christian" w:date="2022-02-07T14:28:00Z">
              <w:r>
                <w:rPr>
                  <w:rFonts w:cs="Calibri"/>
                  <w:sz w:val="20"/>
                  <w:szCs w:val="20"/>
                </w:rPr>
                <w:t>Ja</w:t>
              </w:r>
            </w:ins>
          </w:p>
        </w:tc>
        <w:tc>
          <w:tcPr>
            <w:tcW w:w="992" w:type="dxa"/>
            <w:shd w:val="clear" w:color="000000" w:fill="auto"/>
            <w:hideMark/>
          </w:tcPr>
          <w:p w14:paraId="72E71AEB" w14:textId="1C3F14AF" w:rsidR="001D47A1" w:rsidRPr="00CF5477" w:rsidRDefault="001D47A1" w:rsidP="001D47A1">
            <w:pPr>
              <w:spacing w:before="0" w:after="0" w:line="240" w:lineRule="auto"/>
              <w:jc w:val="center"/>
              <w:rPr>
                <w:ins w:id="4241" w:author="Kisch, Christian" w:date="2022-02-07T14:25:00Z"/>
                <w:rFonts w:eastAsia="Times New Roman" w:cs="Calibri"/>
                <w:sz w:val="20"/>
                <w:szCs w:val="20"/>
                <w:lang w:eastAsia="de-DE"/>
              </w:rPr>
            </w:pPr>
            <w:ins w:id="4242" w:author="Kisch, Christian" w:date="2022-02-07T14:28:00Z">
              <w:r>
                <w:rPr>
                  <w:rFonts w:cs="Calibri"/>
                  <w:sz w:val="20"/>
                  <w:szCs w:val="20"/>
                </w:rPr>
                <w:t>Ja</w:t>
              </w:r>
            </w:ins>
          </w:p>
        </w:tc>
        <w:tc>
          <w:tcPr>
            <w:tcW w:w="1134" w:type="dxa"/>
            <w:shd w:val="clear" w:color="000000" w:fill="auto"/>
            <w:hideMark/>
          </w:tcPr>
          <w:p w14:paraId="2700B171" w14:textId="323138AC" w:rsidR="001D47A1" w:rsidRPr="00CF5477" w:rsidRDefault="001D47A1" w:rsidP="001D47A1">
            <w:pPr>
              <w:spacing w:before="0" w:after="0" w:line="240" w:lineRule="auto"/>
              <w:jc w:val="center"/>
              <w:rPr>
                <w:ins w:id="4243" w:author="Kisch, Christian" w:date="2022-02-07T14:25:00Z"/>
                <w:rFonts w:eastAsia="Times New Roman" w:cs="Calibri"/>
                <w:sz w:val="20"/>
                <w:szCs w:val="20"/>
                <w:lang w:eastAsia="de-DE"/>
              </w:rPr>
            </w:pPr>
            <w:ins w:id="4244" w:author="Kisch, Christian" w:date="2022-02-07T14:29:00Z">
              <w:r>
                <w:rPr>
                  <w:rFonts w:cs="Calibri"/>
                  <w:sz w:val="20"/>
                  <w:szCs w:val="20"/>
                </w:rPr>
                <w:t>Ja</w:t>
              </w:r>
            </w:ins>
          </w:p>
        </w:tc>
        <w:tc>
          <w:tcPr>
            <w:tcW w:w="1134" w:type="dxa"/>
            <w:shd w:val="clear" w:color="000000" w:fill="auto"/>
            <w:hideMark/>
          </w:tcPr>
          <w:p w14:paraId="60A4107E" w14:textId="26D7670B" w:rsidR="001D47A1" w:rsidRPr="00CF5477" w:rsidRDefault="001D47A1" w:rsidP="001D47A1">
            <w:pPr>
              <w:spacing w:before="0" w:after="0" w:line="240" w:lineRule="auto"/>
              <w:jc w:val="center"/>
              <w:rPr>
                <w:ins w:id="4245" w:author="Kisch, Christian" w:date="2022-02-07T14:25:00Z"/>
                <w:rFonts w:eastAsia="Times New Roman" w:cs="Calibri"/>
                <w:sz w:val="20"/>
                <w:szCs w:val="20"/>
                <w:lang w:eastAsia="de-DE"/>
              </w:rPr>
            </w:pPr>
            <w:ins w:id="4246" w:author="Kisch, Christian" w:date="2022-02-07T14:30:00Z">
              <w:r>
                <w:rPr>
                  <w:rFonts w:cs="Calibri"/>
                  <w:sz w:val="20"/>
                  <w:szCs w:val="20"/>
                </w:rPr>
                <w:t>Ja</w:t>
              </w:r>
            </w:ins>
          </w:p>
        </w:tc>
      </w:tr>
      <w:tr w:rsidR="001D47A1" w:rsidRPr="00CF5477" w14:paraId="35A6A8E9" w14:textId="77777777" w:rsidTr="005F5BB3">
        <w:trPr>
          <w:trHeight w:val="427"/>
          <w:ins w:id="4247" w:author="Kisch, Christian" w:date="2022-02-07T14:25:00Z"/>
        </w:trPr>
        <w:tc>
          <w:tcPr>
            <w:tcW w:w="626" w:type="dxa"/>
            <w:shd w:val="clear" w:color="000000" w:fill="auto"/>
            <w:hideMark/>
          </w:tcPr>
          <w:p w14:paraId="202148C4" w14:textId="77777777" w:rsidR="001D47A1" w:rsidRPr="00CF5477" w:rsidRDefault="001D47A1" w:rsidP="001D47A1">
            <w:pPr>
              <w:spacing w:before="0" w:after="0" w:line="240" w:lineRule="auto"/>
              <w:jc w:val="right"/>
              <w:rPr>
                <w:ins w:id="4248" w:author="Kisch, Christian" w:date="2022-02-07T14:25:00Z"/>
                <w:rFonts w:eastAsia="Times New Roman" w:cs="Calibri"/>
                <w:color w:val="000000"/>
                <w:lang w:eastAsia="de-DE"/>
              </w:rPr>
            </w:pPr>
            <w:ins w:id="4249" w:author="Kisch, Christian" w:date="2022-02-07T14:25:00Z">
              <w:r>
                <w:rPr>
                  <w:rFonts w:eastAsia="Times New Roman" w:cs="Calibri"/>
                  <w:color w:val="000000"/>
                  <w:lang w:eastAsia="de-DE"/>
                </w:rPr>
                <w:t>6</w:t>
              </w:r>
            </w:ins>
          </w:p>
        </w:tc>
        <w:tc>
          <w:tcPr>
            <w:tcW w:w="2523" w:type="dxa"/>
            <w:shd w:val="clear" w:color="000000" w:fill="auto"/>
            <w:hideMark/>
          </w:tcPr>
          <w:p w14:paraId="37F13A74" w14:textId="0B48A8E5" w:rsidR="001D47A1" w:rsidRPr="00CF5477" w:rsidRDefault="001D47A1" w:rsidP="001D47A1">
            <w:pPr>
              <w:spacing w:before="0" w:after="0" w:line="240" w:lineRule="auto"/>
              <w:rPr>
                <w:ins w:id="4250" w:author="Kisch, Christian" w:date="2022-02-07T14:25:00Z"/>
                <w:rFonts w:eastAsia="Times New Roman" w:cs="Calibri"/>
                <w:color w:val="000000"/>
                <w:lang w:eastAsia="de-DE"/>
              </w:rPr>
            </w:pPr>
            <w:ins w:id="4251"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3C5C5745" w14:textId="77777777" w:rsidR="001D47A1" w:rsidRPr="00CF5477" w:rsidRDefault="001D47A1" w:rsidP="001D47A1">
            <w:pPr>
              <w:spacing w:before="0" w:after="0" w:line="240" w:lineRule="auto"/>
              <w:rPr>
                <w:ins w:id="4252" w:author="Kisch, Christian" w:date="2022-02-07T14:25:00Z"/>
                <w:rFonts w:eastAsia="Times New Roman" w:cs="Calibri"/>
                <w:b/>
                <w:bCs/>
                <w:sz w:val="20"/>
                <w:szCs w:val="20"/>
                <w:lang w:eastAsia="de-DE"/>
              </w:rPr>
            </w:pPr>
            <w:ins w:id="4253" w:author="Kisch, Christian" w:date="2022-02-07T14:25:00Z">
              <w:r w:rsidRPr="00CF5477">
                <w:rPr>
                  <w:rFonts w:eastAsia="Times New Roman" w:cs="Calibri"/>
                  <w:b/>
                  <w:bCs/>
                  <w:sz w:val="20"/>
                  <w:szCs w:val="20"/>
                  <w:lang w:eastAsia="de-DE"/>
                </w:rPr>
                <w:t>Mandant</w:t>
              </w:r>
            </w:ins>
          </w:p>
        </w:tc>
        <w:tc>
          <w:tcPr>
            <w:tcW w:w="1418" w:type="dxa"/>
            <w:shd w:val="clear" w:color="000000" w:fill="auto"/>
            <w:hideMark/>
          </w:tcPr>
          <w:p w14:paraId="3D8CD7D2" w14:textId="17348C2E" w:rsidR="001D47A1" w:rsidRPr="00CF5477" w:rsidRDefault="001D47A1" w:rsidP="001D47A1">
            <w:pPr>
              <w:spacing w:before="0" w:after="0" w:line="240" w:lineRule="auto"/>
              <w:jc w:val="center"/>
              <w:rPr>
                <w:ins w:id="4254" w:author="Kisch, Christian" w:date="2022-02-07T14:25:00Z"/>
                <w:rFonts w:eastAsia="Times New Roman" w:cs="Calibri"/>
                <w:sz w:val="20"/>
                <w:szCs w:val="20"/>
                <w:lang w:eastAsia="de-DE"/>
              </w:rPr>
            </w:pPr>
            <w:ins w:id="4255" w:author="Kisch, Christian" w:date="2022-02-07T14:26:00Z">
              <w:r>
                <w:rPr>
                  <w:rFonts w:cs="Calibri"/>
                  <w:sz w:val="20"/>
                  <w:szCs w:val="20"/>
                </w:rPr>
                <w:t>Nein</w:t>
              </w:r>
            </w:ins>
          </w:p>
        </w:tc>
        <w:tc>
          <w:tcPr>
            <w:tcW w:w="992" w:type="dxa"/>
            <w:shd w:val="clear" w:color="000000" w:fill="auto"/>
          </w:tcPr>
          <w:p w14:paraId="5F406064" w14:textId="4D2558B1" w:rsidR="001D47A1" w:rsidRPr="00CF5477" w:rsidRDefault="001D47A1" w:rsidP="001D47A1">
            <w:pPr>
              <w:spacing w:before="0" w:after="0" w:line="240" w:lineRule="auto"/>
              <w:jc w:val="center"/>
              <w:rPr>
                <w:ins w:id="4256" w:author="Kisch, Christian" w:date="2022-02-07T14:25:00Z"/>
                <w:rFonts w:eastAsia="Times New Roman" w:cs="Calibri"/>
                <w:sz w:val="20"/>
                <w:szCs w:val="20"/>
                <w:lang w:eastAsia="de-DE"/>
              </w:rPr>
            </w:pPr>
            <w:ins w:id="4257" w:author="Kisch, Christian" w:date="2022-02-07T14:28:00Z">
              <w:r>
                <w:rPr>
                  <w:rFonts w:cs="Calibri"/>
                  <w:sz w:val="20"/>
                  <w:szCs w:val="20"/>
                </w:rPr>
                <w:t>Nein</w:t>
              </w:r>
            </w:ins>
          </w:p>
        </w:tc>
        <w:tc>
          <w:tcPr>
            <w:tcW w:w="992" w:type="dxa"/>
            <w:shd w:val="clear" w:color="000000" w:fill="auto"/>
            <w:hideMark/>
          </w:tcPr>
          <w:p w14:paraId="43BEB2A5" w14:textId="6C57DE1F" w:rsidR="001D47A1" w:rsidRPr="00CF5477" w:rsidRDefault="001D47A1" w:rsidP="001D47A1">
            <w:pPr>
              <w:spacing w:before="0" w:after="0" w:line="240" w:lineRule="auto"/>
              <w:jc w:val="center"/>
              <w:rPr>
                <w:ins w:id="4258" w:author="Kisch, Christian" w:date="2022-02-07T14:25:00Z"/>
                <w:rFonts w:eastAsia="Times New Roman" w:cs="Calibri"/>
                <w:sz w:val="20"/>
                <w:szCs w:val="20"/>
                <w:lang w:eastAsia="de-DE"/>
              </w:rPr>
            </w:pPr>
            <w:ins w:id="4259" w:author="Kisch, Christian" w:date="2022-02-07T14:28:00Z">
              <w:r>
                <w:rPr>
                  <w:rFonts w:cs="Calibri"/>
                  <w:sz w:val="20"/>
                  <w:szCs w:val="20"/>
                </w:rPr>
                <w:t>Nein</w:t>
              </w:r>
            </w:ins>
          </w:p>
        </w:tc>
        <w:tc>
          <w:tcPr>
            <w:tcW w:w="1134" w:type="dxa"/>
            <w:shd w:val="clear" w:color="000000" w:fill="auto"/>
            <w:hideMark/>
          </w:tcPr>
          <w:p w14:paraId="05D84760" w14:textId="370FE5AB" w:rsidR="001D47A1" w:rsidRPr="00CF5477" w:rsidRDefault="001D47A1" w:rsidP="001D47A1">
            <w:pPr>
              <w:spacing w:before="0" w:after="0" w:line="240" w:lineRule="auto"/>
              <w:jc w:val="center"/>
              <w:rPr>
                <w:ins w:id="4260" w:author="Kisch, Christian" w:date="2022-02-07T14:25:00Z"/>
                <w:rFonts w:eastAsia="Times New Roman" w:cs="Calibri"/>
                <w:sz w:val="20"/>
                <w:szCs w:val="20"/>
                <w:lang w:eastAsia="de-DE"/>
              </w:rPr>
            </w:pPr>
            <w:ins w:id="4261" w:author="Kisch, Christian" w:date="2022-02-07T14:29:00Z">
              <w:r>
                <w:rPr>
                  <w:rFonts w:cs="Calibri"/>
                  <w:sz w:val="20"/>
                  <w:szCs w:val="20"/>
                </w:rPr>
                <w:t>x</w:t>
              </w:r>
            </w:ins>
          </w:p>
        </w:tc>
        <w:tc>
          <w:tcPr>
            <w:tcW w:w="1134" w:type="dxa"/>
            <w:shd w:val="clear" w:color="000000" w:fill="auto"/>
            <w:hideMark/>
          </w:tcPr>
          <w:p w14:paraId="5536E2C6" w14:textId="73877BA8" w:rsidR="001D47A1" w:rsidRPr="00CF5477" w:rsidRDefault="001D47A1" w:rsidP="001D47A1">
            <w:pPr>
              <w:spacing w:before="0" w:after="0" w:line="240" w:lineRule="auto"/>
              <w:jc w:val="center"/>
              <w:rPr>
                <w:ins w:id="4262" w:author="Kisch, Christian" w:date="2022-02-07T14:25:00Z"/>
                <w:rFonts w:eastAsia="Times New Roman" w:cs="Calibri"/>
                <w:sz w:val="20"/>
                <w:szCs w:val="20"/>
                <w:lang w:eastAsia="de-DE"/>
              </w:rPr>
            </w:pPr>
            <w:ins w:id="4263" w:author="Kisch, Christian" w:date="2022-02-07T14:30:00Z">
              <w:r>
                <w:rPr>
                  <w:rFonts w:cs="Calibri"/>
                  <w:sz w:val="20"/>
                  <w:szCs w:val="20"/>
                </w:rPr>
                <w:t>x</w:t>
              </w:r>
            </w:ins>
          </w:p>
        </w:tc>
      </w:tr>
      <w:tr w:rsidR="001D47A1" w:rsidRPr="00CF5477" w14:paraId="7453819B" w14:textId="77777777" w:rsidTr="005F5BB3">
        <w:trPr>
          <w:trHeight w:val="576"/>
          <w:ins w:id="4264" w:author="Kisch, Christian" w:date="2022-02-07T14:25:00Z"/>
        </w:trPr>
        <w:tc>
          <w:tcPr>
            <w:tcW w:w="626" w:type="dxa"/>
            <w:shd w:val="clear" w:color="000000" w:fill="auto"/>
            <w:hideMark/>
          </w:tcPr>
          <w:p w14:paraId="55AACA76" w14:textId="77777777" w:rsidR="001D47A1" w:rsidRPr="00CF5477" w:rsidRDefault="001D47A1" w:rsidP="001D47A1">
            <w:pPr>
              <w:spacing w:before="0" w:after="0" w:line="240" w:lineRule="auto"/>
              <w:jc w:val="right"/>
              <w:rPr>
                <w:ins w:id="4265" w:author="Kisch, Christian" w:date="2022-02-07T14:25:00Z"/>
                <w:rFonts w:eastAsia="Times New Roman" w:cs="Calibri"/>
                <w:color w:val="000000"/>
                <w:lang w:eastAsia="de-DE"/>
              </w:rPr>
            </w:pPr>
            <w:ins w:id="4266" w:author="Kisch, Christian" w:date="2022-02-07T14:25:00Z">
              <w:r>
                <w:rPr>
                  <w:rFonts w:eastAsia="Times New Roman" w:cs="Calibri"/>
                  <w:color w:val="000000"/>
                  <w:lang w:eastAsia="de-DE"/>
                </w:rPr>
                <w:t>7</w:t>
              </w:r>
            </w:ins>
          </w:p>
        </w:tc>
        <w:tc>
          <w:tcPr>
            <w:tcW w:w="2523" w:type="dxa"/>
            <w:shd w:val="clear" w:color="000000" w:fill="auto"/>
            <w:hideMark/>
          </w:tcPr>
          <w:p w14:paraId="1425E637" w14:textId="4DD86E70" w:rsidR="001D47A1" w:rsidRPr="00CF5477" w:rsidRDefault="001D47A1" w:rsidP="001D47A1">
            <w:pPr>
              <w:spacing w:before="0" w:after="0" w:line="240" w:lineRule="auto"/>
              <w:rPr>
                <w:ins w:id="4267" w:author="Kisch, Christian" w:date="2022-02-07T14:25:00Z"/>
                <w:rFonts w:eastAsia="Times New Roman" w:cs="Calibri"/>
                <w:color w:val="000000"/>
                <w:lang w:eastAsia="de-DE"/>
              </w:rPr>
            </w:pPr>
            <w:ins w:id="4268"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0CFD7B30" w14:textId="77777777" w:rsidR="001D47A1" w:rsidRPr="00CF5477" w:rsidRDefault="001D47A1" w:rsidP="001D47A1">
            <w:pPr>
              <w:spacing w:before="0" w:after="0" w:line="240" w:lineRule="auto"/>
              <w:rPr>
                <w:ins w:id="4269" w:author="Kisch, Christian" w:date="2022-02-07T14:25:00Z"/>
                <w:rFonts w:eastAsia="Times New Roman" w:cs="Calibri"/>
                <w:b/>
                <w:bCs/>
                <w:sz w:val="20"/>
                <w:szCs w:val="20"/>
                <w:lang w:eastAsia="de-DE"/>
              </w:rPr>
            </w:pPr>
            <w:ins w:id="4270" w:author="Kisch, Christian" w:date="2022-02-07T14:25:00Z">
              <w:r w:rsidRPr="00CF5477">
                <w:rPr>
                  <w:rFonts w:eastAsia="Times New Roman" w:cs="Calibri"/>
                  <w:b/>
                  <w:bCs/>
                  <w:sz w:val="20"/>
                  <w:szCs w:val="20"/>
                  <w:lang w:eastAsia="de-DE"/>
                </w:rPr>
                <w:t>Dienststelle</w:t>
              </w:r>
            </w:ins>
          </w:p>
        </w:tc>
        <w:tc>
          <w:tcPr>
            <w:tcW w:w="1418" w:type="dxa"/>
            <w:shd w:val="clear" w:color="000000" w:fill="auto"/>
            <w:hideMark/>
          </w:tcPr>
          <w:p w14:paraId="736BA48B" w14:textId="513DA8A9" w:rsidR="001D47A1" w:rsidRPr="00CF5477" w:rsidRDefault="001D47A1" w:rsidP="001D47A1">
            <w:pPr>
              <w:spacing w:before="0" w:after="0" w:line="240" w:lineRule="auto"/>
              <w:jc w:val="center"/>
              <w:rPr>
                <w:ins w:id="4271" w:author="Kisch, Christian" w:date="2022-02-07T14:25:00Z"/>
                <w:rFonts w:eastAsia="Times New Roman" w:cs="Calibri"/>
                <w:sz w:val="20"/>
                <w:szCs w:val="20"/>
                <w:lang w:eastAsia="de-DE"/>
              </w:rPr>
            </w:pPr>
            <w:ins w:id="4272" w:author="Kisch, Christian" w:date="2022-02-07T14:26:00Z">
              <w:r>
                <w:rPr>
                  <w:rFonts w:cs="Calibri"/>
                  <w:sz w:val="20"/>
                  <w:szCs w:val="20"/>
                </w:rPr>
                <w:t>Ja</w:t>
              </w:r>
            </w:ins>
          </w:p>
        </w:tc>
        <w:tc>
          <w:tcPr>
            <w:tcW w:w="992" w:type="dxa"/>
            <w:shd w:val="clear" w:color="000000" w:fill="auto"/>
          </w:tcPr>
          <w:p w14:paraId="03946CF9" w14:textId="1ACDC711" w:rsidR="001D47A1" w:rsidRPr="00CF5477" w:rsidRDefault="001D47A1" w:rsidP="001D47A1">
            <w:pPr>
              <w:spacing w:before="0" w:after="0" w:line="240" w:lineRule="auto"/>
              <w:jc w:val="center"/>
              <w:rPr>
                <w:ins w:id="4273" w:author="Kisch, Christian" w:date="2022-02-07T14:25:00Z"/>
                <w:rFonts w:eastAsia="Times New Roman" w:cs="Calibri"/>
                <w:sz w:val="20"/>
                <w:szCs w:val="20"/>
                <w:lang w:eastAsia="de-DE"/>
              </w:rPr>
            </w:pPr>
            <w:ins w:id="4274" w:author="Kisch, Christian" w:date="2022-02-07T14:28:00Z">
              <w:r>
                <w:rPr>
                  <w:rFonts w:cs="Calibri"/>
                  <w:sz w:val="20"/>
                  <w:szCs w:val="20"/>
                </w:rPr>
                <w:t>Nein</w:t>
              </w:r>
            </w:ins>
          </w:p>
        </w:tc>
        <w:tc>
          <w:tcPr>
            <w:tcW w:w="992" w:type="dxa"/>
            <w:shd w:val="clear" w:color="000000" w:fill="auto"/>
            <w:hideMark/>
          </w:tcPr>
          <w:p w14:paraId="70254553" w14:textId="20CF0738" w:rsidR="001D47A1" w:rsidRPr="00CF5477" w:rsidRDefault="001D47A1" w:rsidP="001D47A1">
            <w:pPr>
              <w:spacing w:before="0" w:after="0" w:line="240" w:lineRule="auto"/>
              <w:jc w:val="center"/>
              <w:rPr>
                <w:ins w:id="4275" w:author="Kisch, Christian" w:date="2022-02-07T14:25:00Z"/>
                <w:rFonts w:eastAsia="Times New Roman" w:cs="Calibri"/>
                <w:sz w:val="20"/>
                <w:szCs w:val="20"/>
                <w:lang w:eastAsia="de-DE"/>
              </w:rPr>
            </w:pPr>
            <w:ins w:id="4276" w:author="Kisch, Christian" w:date="2022-02-07T14:28:00Z">
              <w:r>
                <w:rPr>
                  <w:rFonts w:cs="Calibri"/>
                  <w:sz w:val="20"/>
                  <w:szCs w:val="20"/>
                </w:rPr>
                <w:t>Nein</w:t>
              </w:r>
            </w:ins>
          </w:p>
        </w:tc>
        <w:tc>
          <w:tcPr>
            <w:tcW w:w="1134" w:type="dxa"/>
            <w:shd w:val="clear" w:color="000000" w:fill="auto"/>
            <w:hideMark/>
          </w:tcPr>
          <w:p w14:paraId="60E17C2F" w14:textId="7D40B87B" w:rsidR="001D47A1" w:rsidRPr="00CF5477" w:rsidRDefault="001D47A1" w:rsidP="001D47A1">
            <w:pPr>
              <w:spacing w:before="0" w:after="0" w:line="240" w:lineRule="auto"/>
              <w:jc w:val="center"/>
              <w:rPr>
                <w:ins w:id="4277" w:author="Kisch, Christian" w:date="2022-02-07T14:25:00Z"/>
                <w:rFonts w:eastAsia="Times New Roman" w:cs="Calibri"/>
                <w:sz w:val="20"/>
                <w:szCs w:val="20"/>
                <w:lang w:eastAsia="de-DE"/>
              </w:rPr>
            </w:pPr>
            <w:ins w:id="4278" w:author="Kisch, Christian" w:date="2022-02-07T14:29:00Z">
              <w:r>
                <w:rPr>
                  <w:rFonts w:cs="Calibri"/>
                  <w:sz w:val="20"/>
                  <w:szCs w:val="20"/>
                </w:rPr>
                <w:t>x</w:t>
              </w:r>
            </w:ins>
          </w:p>
        </w:tc>
        <w:tc>
          <w:tcPr>
            <w:tcW w:w="1134" w:type="dxa"/>
            <w:shd w:val="clear" w:color="000000" w:fill="auto"/>
            <w:hideMark/>
          </w:tcPr>
          <w:p w14:paraId="4565FACE" w14:textId="1FBD1EFB" w:rsidR="001D47A1" w:rsidRPr="00CF5477" w:rsidRDefault="001D47A1" w:rsidP="001D47A1">
            <w:pPr>
              <w:spacing w:before="0" w:after="0" w:line="240" w:lineRule="auto"/>
              <w:jc w:val="center"/>
              <w:rPr>
                <w:ins w:id="4279" w:author="Kisch, Christian" w:date="2022-02-07T14:25:00Z"/>
                <w:rFonts w:eastAsia="Times New Roman" w:cs="Calibri"/>
                <w:sz w:val="20"/>
                <w:szCs w:val="20"/>
                <w:lang w:eastAsia="de-DE"/>
              </w:rPr>
            </w:pPr>
            <w:ins w:id="4280" w:author="Kisch, Christian" w:date="2022-02-07T14:30:00Z">
              <w:r>
                <w:rPr>
                  <w:rFonts w:cs="Calibri"/>
                  <w:sz w:val="20"/>
                  <w:szCs w:val="20"/>
                </w:rPr>
                <w:t>x</w:t>
              </w:r>
            </w:ins>
          </w:p>
        </w:tc>
      </w:tr>
      <w:tr w:rsidR="001D47A1" w:rsidRPr="00CF5477" w14:paraId="699ACA8B" w14:textId="77777777" w:rsidTr="005F5BB3">
        <w:trPr>
          <w:trHeight w:val="570"/>
          <w:ins w:id="4281" w:author="Kisch, Christian" w:date="2022-02-07T14:25:00Z"/>
        </w:trPr>
        <w:tc>
          <w:tcPr>
            <w:tcW w:w="626" w:type="dxa"/>
            <w:shd w:val="clear" w:color="000000" w:fill="auto"/>
            <w:hideMark/>
          </w:tcPr>
          <w:p w14:paraId="42A0102B" w14:textId="77777777" w:rsidR="001D47A1" w:rsidRPr="00CF5477" w:rsidRDefault="001D47A1" w:rsidP="001D47A1">
            <w:pPr>
              <w:spacing w:before="0" w:after="0" w:line="240" w:lineRule="auto"/>
              <w:jc w:val="right"/>
              <w:rPr>
                <w:ins w:id="4282" w:author="Kisch, Christian" w:date="2022-02-07T14:25:00Z"/>
                <w:rFonts w:eastAsia="Times New Roman" w:cs="Calibri"/>
                <w:color w:val="000000"/>
                <w:lang w:eastAsia="de-DE"/>
              </w:rPr>
            </w:pPr>
            <w:ins w:id="4283" w:author="Kisch, Christian" w:date="2022-02-07T14:25:00Z">
              <w:r>
                <w:rPr>
                  <w:rFonts w:eastAsia="Times New Roman" w:cs="Calibri"/>
                  <w:color w:val="000000"/>
                  <w:lang w:eastAsia="de-DE"/>
                </w:rPr>
                <w:t>8</w:t>
              </w:r>
            </w:ins>
          </w:p>
        </w:tc>
        <w:tc>
          <w:tcPr>
            <w:tcW w:w="2523" w:type="dxa"/>
            <w:shd w:val="clear" w:color="000000" w:fill="auto"/>
            <w:hideMark/>
          </w:tcPr>
          <w:p w14:paraId="11991B04" w14:textId="581D61CC" w:rsidR="001D47A1" w:rsidRPr="00CF5477" w:rsidRDefault="001D47A1" w:rsidP="001D47A1">
            <w:pPr>
              <w:spacing w:before="0" w:after="0" w:line="240" w:lineRule="auto"/>
              <w:rPr>
                <w:ins w:id="4284" w:author="Kisch, Christian" w:date="2022-02-07T14:25:00Z"/>
                <w:rFonts w:eastAsia="Times New Roman" w:cs="Calibri"/>
                <w:color w:val="000000"/>
                <w:lang w:eastAsia="de-DE"/>
              </w:rPr>
            </w:pPr>
            <w:ins w:id="4285"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39AE1051" w14:textId="77777777" w:rsidR="001D47A1" w:rsidRPr="00CF5477" w:rsidRDefault="001D47A1" w:rsidP="001D47A1">
            <w:pPr>
              <w:spacing w:before="0" w:after="0" w:line="240" w:lineRule="auto"/>
              <w:rPr>
                <w:ins w:id="4286" w:author="Kisch, Christian" w:date="2022-02-07T14:25:00Z"/>
                <w:rFonts w:eastAsia="Times New Roman" w:cs="Calibri"/>
                <w:b/>
                <w:bCs/>
                <w:sz w:val="20"/>
                <w:szCs w:val="20"/>
                <w:lang w:eastAsia="de-DE"/>
              </w:rPr>
            </w:pPr>
            <w:ins w:id="4287" w:author="Kisch, Christian" w:date="2022-02-07T14:25:00Z">
              <w:r w:rsidRPr="00CF5477">
                <w:rPr>
                  <w:rFonts w:eastAsia="Times New Roman" w:cs="Calibri"/>
                  <w:b/>
                  <w:bCs/>
                  <w:sz w:val="20"/>
                  <w:szCs w:val="20"/>
                  <w:lang w:eastAsia="de-DE"/>
                </w:rPr>
                <w:t>Benutzergruppen  der OE</w:t>
              </w:r>
            </w:ins>
          </w:p>
        </w:tc>
        <w:tc>
          <w:tcPr>
            <w:tcW w:w="1418" w:type="dxa"/>
            <w:shd w:val="clear" w:color="000000" w:fill="auto"/>
            <w:hideMark/>
          </w:tcPr>
          <w:p w14:paraId="65B4BF2D" w14:textId="4AAB3E1B" w:rsidR="001D47A1" w:rsidRPr="00CF5477" w:rsidRDefault="001D47A1" w:rsidP="001D47A1">
            <w:pPr>
              <w:spacing w:before="0" w:after="0" w:line="240" w:lineRule="auto"/>
              <w:jc w:val="center"/>
              <w:rPr>
                <w:ins w:id="4288" w:author="Kisch, Christian" w:date="2022-02-07T14:25:00Z"/>
                <w:rFonts w:eastAsia="Times New Roman" w:cs="Calibri"/>
                <w:sz w:val="20"/>
                <w:szCs w:val="20"/>
                <w:lang w:eastAsia="de-DE"/>
              </w:rPr>
            </w:pPr>
            <w:ins w:id="4289" w:author="Kisch, Christian" w:date="2022-02-07T14:26:00Z">
              <w:r>
                <w:rPr>
                  <w:rFonts w:cs="Calibri"/>
                  <w:sz w:val="20"/>
                  <w:szCs w:val="20"/>
                </w:rPr>
                <w:t>Ja</w:t>
              </w:r>
            </w:ins>
          </w:p>
        </w:tc>
        <w:tc>
          <w:tcPr>
            <w:tcW w:w="992" w:type="dxa"/>
            <w:shd w:val="clear" w:color="000000" w:fill="auto"/>
          </w:tcPr>
          <w:p w14:paraId="621713B0" w14:textId="24942E2F" w:rsidR="001D47A1" w:rsidRPr="00CF5477" w:rsidRDefault="001D47A1" w:rsidP="001D47A1">
            <w:pPr>
              <w:spacing w:before="0" w:after="0" w:line="240" w:lineRule="auto"/>
              <w:jc w:val="center"/>
              <w:rPr>
                <w:ins w:id="4290" w:author="Kisch, Christian" w:date="2022-02-07T14:25:00Z"/>
                <w:rFonts w:eastAsia="Times New Roman" w:cs="Calibri"/>
                <w:sz w:val="20"/>
                <w:szCs w:val="20"/>
                <w:lang w:eastAsia="de-DE"/>
              </w:rPr>
            </w:pPr>
            <w:ins w:id="4291" w:author="Kisch, Christian" w:date="2022-02-07T14:28:00Z">
              <w:r>
                <w:rPr>
                  <w:rFonts w:cs="Calibri"/>
                  <w:sz w:val="20"/>
                  <w:szCs w:val="20"/>
                </w:rPr>
                <w:t>Nein</w:t>
              </w:r>
            </w:ins>
          </w:p>
        </w:tc>
        <w:tc>
          <w:tcPr>
            <w:tcW w:w="992" w:type="dxa"/>
            <w:shd w:val="clear" w:color="000000" w:fill="auto"/>
            <w:hideMark/>
          </w:tcPr>
          <w:p w14:paraId="2A5B27D2" w14:textId="68CBC5E2" w:rsidR="001D47A1" w:rsidRPr="00CF5477" w:rsidRDefault="001D47A1" w:rsidP="001D47A1">
            <w:pPr>
              <w:spacing w:before="0" w:after="0" w:line="240" w:lineRule="auto"/>
              <w:jc w:val="center"/>
              <w:rPr>
                <w:ins w:id="4292" w:author="Kisch, Christian" w:date="2022-02-07T14:25:00Z"/>
                <w:rFonts w:eastAsia="Times New Roman" w:cs="Calibri"/>
                <w:sz w:val="20"/>
                <w:szCs w:val="20"/>
                <w:lang w:eastAsia="de-DE"/>
              </w:rPr>
            </w:pPr>
            <w:ins w:id="4293" w:author="Kisch, Christian" w:date="2022-02-07T14:28:00Z">
              <w:r>
                <w:rPr>
                  <w:rFonts w:cs="Calibri"/>
                  <w:sz w:val="20"/>
                  <w:szCs w:val="20"/>
                </w:rPr>
                <w:t>Nein</w:t>
              </w:r>
            </w:ins>
          </w:p>
        </w:tc>
        <w:tc>
          <w:tcPr>
            <w:tcW w:w="1134" w:type="dxa"/>
            <w:shd w:val="clear" w:color="000000" w:fill="auto"/>
            <w:hideMark/>
          </w:tcPr>
          <w:p w14:paraId="061377D0" w14:textId="062C1483" w:rsidR="001D47A1" w:rsidRPr="00CF5477" w:rsidRDefault="001D47A1" w:rsidP="001D47A1">
            <w:pPr>
              <w:spacing w:before="0" w:after="0" w:line="240" w:lineRule="auto"/>
              <w:jc w:val="center"/>
              <w:rPr>
                <w:ins w:id="4294" w:author="Kisch, Christian" w:date="2022-02-07T14:25:00Z"/>
                <w:rFonts w:eastAsia="Times New Roman" w:cs="Calibri"/>
                <w:sz w:val="20"/>
                <w:szCs w:val="20"/>
                <w:lang w:eastAsia="de-DE"/>
              </w:rPr>
            </w:pPr>
            <w:ins w:id="4295" w:author="Kisch, Christian" w:date="2022-02-07T14:29:00Z">
              <w:r>
                <w:rPr>
                  <w:rFonts w:cs="Calibri"/>
                  <w:sz w:val="20"/>
                  <w:szCs w:val="20"/>
                </w:rPr>
                <w:t>x</w:t>
              </w:r>
            </w:ins>
          </w:p>
        </w:tc>
        <w:tc>
          <w:tcPr>
            <w:tcW w:w="1134" w:type="dxa"/>
            <w:shd w:val="clear" w:color="000000" w:fill="auto"/>
            <w:hideMark/>
          </w:tcPr>
          <w:p w14:paraId="33E815D8" w14:textId="6467FB1A" w:rsidR="001D47A1" w:rsidRPr="00CF5477" w:rsidRDefault="001D47A1" w:rsidP="001D47A1">
            <w:pPr>
              <w:spacing w:before="0" w:after="0" w:line="240" w:lineRule="auto"/>
              <w:jc w:val="center"/>
              <w:rPr>
                <w:ins w:id="4296" w:author="Kisch, Christian" w:date="2022-02-07T14:25:00Z"/>
                <w:rFonts w:eastAsia="Times New Roman" w:cs="Calibri"/>
                <w:sz w:val="20"/>
                <w:szCs w:val="20"/>
                <w:lang w:eastAsia="de-DE"/>
              </w:rPr>
            </w:pPr>
            <w:ins w:id="4297" w:author="Kisch, Christian" w:date="2022-02-07T14:30:00Z">
              <w:r>
                <w:rPr>
                  <w:rFonts w:cs="Calibri"/>
                  <w:sz w:val="20"/>
                  <w:szCs w:val="20"/>
                </w:rPr>
                <w:t>x</w:t>
              </w:r>
            </w:ins>
          </w:p>
        </w:tc>
      </w:tr>
      <w:tr w:rsidR="001D47A1" w:rsidRPr="00CF5477" w14:paraId="0044DE78" w14:textId="77777777" w:rsidTr="005F5BB3">
        <w:trPr>
          <w:trHeight w:val="551"/>
          <w:ins w:id="4298" w:author="Kisch, Christian" w:date="2022-02-07T14:25:00Z"/>
        </w:trPr>
        <w:tc>
          <w:tcPr>
            <w:tcW w:w="626" w:type="dxa"/>
            <w:shd w:val="clear" w:color="000000" w:fill="auto"/>
            <w:hideMark/>
          </w:tcPr>
          <w:p w14:paraId="725936D8" w14:textId="77777777" w:rsidR="001D47A1" w:rsidRPr="00CF5477" w:rsidRDefault="001D47A1" w:rsidP="001D47A1">
            <w:pPr>
              <w:spacing w:before="0" w:after="0" w:line="240" w:lineRule="auto"/>
              <w:jc w:val="right"/>
              <w:rPr>
                <w:ins w:id="4299" w:author="Kisch, Christian" w:date="2022-02-07T14:25:00Z"/>
                <w:rFonts w:eastAsia="Times New Roman" w:cs="Calibri"/>
                <w:color w:val="000000"/>
                <w:lang w:eastAsia="de-DE"/>
              </w:rPr>
            </w:pPr>
            <w:ins w:id="4300" w:author="Kisch, Christian" w:date="2022-02-07T14:25:00Z">
              <w:r>
                <w:rPr>
                  <w:rFonts w:eastAsia="Times New Roman" w:cs="Calibri"/>
                  <w:color w:val="000000"/>
                  <w:lang w:eastAsia="de-DE"/>
                </w:rPr>
                <w:t>9</w:t>
              </w:r>
            </w:ins>
          </w:p>
        </w:tc>
        <w:tc>
          <w:tcPr>
            <w:tcW w:w="2523" w:type="dxa"/>
            <w:shd w:val="clear" w:color="000000" w:fill="auto"/>
            <w:hideMark/>
          </w:tcPr>
          <w:p w14:paraId="639A0270" w14:textId="2A705BFD" w:rsidR="001D47A1" w:rsidRPr="00CF5477" w:rsidRDefault="001D47A1" w:rsidP="001D47A1">
            <w:pPr>
              <w:spacing w:before="0" w:after="0" w:line="240" w:lineRule="auto"/>
              <w:rPr>
                <w:ins w:id="4301" w:author="Kisch, Christian" w:date="2022-02-07T14:25:00Z"/>
                <w:rFonts w:eastAsia="Times New Roman" w:cs="Calibri"/>
                <w:color w:val="000000"/>
                <w:lang w:eastAsia="de-DE"/>
              </w:rPr>
            </w:pPr>
            <w:ins w:id="4302"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265C7A33" w14:textId="77777777" w:rsidR="001D47A1" w:rsidRPr="00CF5477" w:rsidRDefault="001D47A1" w:rsidP="001D47A1">
            <w:pPr>
              <w:spacing w:before="0" w:after="0" w:line="240" w:lineRule="auto"/>
              <w:rPr>
                <w:ins w:id="4303" w:author="Kisch, Christian" w:date="2022-02-07T14:25:00Z"/>
                <w:rFonts w:eastAsia="Times New Roman" w:cs="Calibri"/>
                <w:b/>
                <w:bCs/>
                <w:sz w:val="20"/>
                <w:szCs w:val="20"/>
                <w:lang w:eastAsia="de-DE"/>
              </w:rPr>
            </w:pPr>
            <w:ins w:id="4304" w:author="Kisch, Christian" w:date="2022-02-07T14:25:00Z">
              <w:r w:rsidRPr="00CF5477">
                <w:rPr>
                  <w:rFonts w:eastAsia="Times New Roman" w:cs="Calibri"/>
                  <w:b/>
                  <w:bCs/>
                  <w:sz w:val="20"/>
                  <w:szCs w:val="20"/>
                  <w:lang w:eastAsia="de-DE"/>
                </w:rPr>
                <w:t>Benutzer der OE</w:t>
              </w:r>
            </w:ins>
          </w:p>
        </w:tc>
        <w:tc>
          <w:tcPr>
            <w:tcW w:w="1418" w:type="dxa"/>
            <w:shd w:val="clear" w:color="000000" w:fill="auto"/>
            <w:hideMark/>
          </w:tcPr>
          <w:p w14:paraId="44C8C580" w14:textId="3FF9A291" w:rsidR="001D47A1" w:rsidRPr="00CF5477" w:rsidRDefault="001D47A1" w:rsidP="001D47A1">
            <w:pPr>
              <w:spacing w:before="0" w:after="0" w:line="240" w:lineRule="auto"/>
              <w:jc w:val="center"/>
              <w:rPr>
                <w:ins w:id="4305" w:author="Kisch, Christian" w:date="2022-02-07T14:25:00Z"/>
                <w:rFonts w:eastAsia="Times New Roman" w:cs="Calibri"/>
                <w:sz w:val="20"/>
                <w:szCs w:val="20"/>
                <w:lang w:eastAsia="de-DE"/>
              </w:rPr>
            </w:pPr>
            <w:ins w:id="4306" w:author="Kisch, Christian" w:date="2022-02-07T14:26:00Z">
              <w:r>
                <w:rPr>
                  <w:rFonts w:cs="Calibri"/>
                  <w:sz w:val="20"/>
                  <w:szCs w:val="20"/>
                </w:rPr>
                <w:t>Ja</w:t>
              </w:r>
            </w:ins>
          </w:p>
        </w:tc>
        <w:tc>
          <w:tcPr>
            <w:tcW w:w="992" w:type="dxa"/>
            <w:shd w:val="clear" w:color="000000" w:fill="auto"/>
          </w:tcPr>
          <w:p w14:paraId="654DAA92" w14:textId="54EEDBEC" w:rsidR="001D47A1" w:rsidRPr="00CF5477" w:rsidRDefault="001D47A1" w:rsidP="001D47A1">
            <w:pPr>
              <w:spacing w:before="0" w:after="0" w:line="240" w:lineRule="auto"/>
              <w:jc w:val="center"/>
              <w:rPr>
                <w:ins w:id="4307" w:author="Kisch, Christian" w:date="2022-02-07T14:25:00Z"/>
                <w:rFonts w:eastAsia="Times New Roman" w:cs="Calibri"/>
                <w:sz w:val="20"/>
                <w:szCs w:val="20"/>
                <w:lang w:eastAsia="de-DE"/>
              </w:rPr>
            </w:pPr>
            <w:ins w:id="4308" w:author="Kisch, Christian" w:date="2022-02-07T14:28:00Z">
              <w:r>
                <w:rPr>
                  <w:rFonts w:cs="Calibri"/>
                  <w:sz w:val="20"/>
                  <w:szCs w:val="20"/>
                </w:rPr>
                <w:t>Nein</w:t>
              </w:r>
            </w:ins>
          </w:p>
        </w:tc>
        <w:tc>
          <w:tcPr>
            <w:tcW w:w="992" w:type="dxa"/>
            <w:shd w:val="clear" w:color="000000" w:fill="auto"/>
            <w:hideMark/>
          </w:tcPr>
          <w:p w14:paraId="6F959288" w14:textId="1F268730" w:rsidR="001D47A1" w:rsidRPr="00CF5477" w:rsidRDefault="001D47A1" w:rsidP="001D47A1">
            <w:pPr>
              <w:spacing w:before="0" w:after="0" w:line="240" w:lineRule="auto"/>
              <w:jc w:val="center"/>
              <w:rPr>
                <w:ins w:id="4309" w:author="Kisch, Christian" w:date="2022-02-07T14:25:00Z"/>
                <w:rFonts w:eastAsia="Times New Roman" w:cs="Calibri"/>
                <w:sz w:val="20"/>
                <w:szCs w:val="20"/>
                <w:lang w:eastAsia="de-DE"/>
              </w:rPr>
            </w:pPr>
            <w:ins w:id="4310" w:author="Kisch, Christian" w:date="2022-02-07T14:28:00Z">
              <w:r>
                <w:rPr>
                  <w:rFonts w:cs="Calibri"/>
                  <w:sz w:val="20"/>
                  <w:szCs w:val="20"/>
                </w:rPr>
                <w:t>Nein</w:t>
              </w:r>
            </w:ins>
          </w:p>
        </w:tc>
        <w:tc>
          <w:tcPr>
            <w:tcW w:w="1134" w:type="dxa"/>
            <w:shd w:val="clear" w:color="000000" w:fill="auto"/>
            <w:hideMark/>
          </w:tcPr>
          <w:p w14:paraId="58235009" w14:textId="1019E661" w:rsidR="001D47A1" w:rsidRPr="00CF5477" w:rsidRDefault="001D47A1" w:rsidP="001D47A1">
            <w:pPr>
              <w:spacing w:before="0" w:after="0" w:line="240" w:lineRule="auto"/>
              <w:jc w:val="center"/>
              <w:rPr>
                <w:ins w:id="4311" w:author="Kisch, Christian" w:date="2022-02-07T14:25:00Z"/>
                <w:rFonts w:eastAsia="Times New Roman" w:cs="Calibri"/>
                <w:sz w:val="20"/>
                <w:szCs w:val="20"/>
                <w:lang w:eastAsia="de-DE"/>
              </w:rPr>
            </w:pPr>
            <w:ins w:id="4312" w:author="Kisch, Christian" w:date="2022-02-07T14:29:00Z">
              <w:r>
                <w:rPr>
                  <w:rFonts w:cs="Calibri"/>
                  <w:sz w:val="20"/>
                  <w:szCs w:val="20"/>
                </w:rPr>
                <w:t>x</w:t>
              </w:r>
            </w:ins>
          </w:p>
        </w:tc>
        <w:tc>
          <w:tcPr>
            <w:tcW w:w="1134" w:type="dxa"/>
            <w:shd w:val="clear" w:color="000000" w:fill="auto"/>
            <w:hideMark/>
          </w:tcPr>
          <w:p w14:paraId="5DC24102" w14:textId="500C238E" w:rsidR="001D47A1" w:rsidRPr="00CF5477" w:rsidRDefault="001D47A1" w:rsidP="001D47A1">
            <w:pPr>
              <w:spacing w:before="0" w:after="0" w:line="240" w:lineRule="auto"/>
              <w:jc w:val="center"/>
              <w:rPr>
                <w:ins w:id="4313" w:author="Kisch, Christian" w:date="2022-02-07T14:25:00Z"/>
                <w:rFonts w:eastAsia="Times New Roman" w:cs="Calibri"/>
                <w:sz w:val="20"/>
                <w:szCs w:val="20"/>
                <w:lang w:eastAsia="de-DE"/>
              </w:rPr>
            </w:pPr>
            <w:ins w:id="4314" w:author="Kisch, Christian" w:date="2022-02-07T14:30:00Z">
              <w:r>
                <w:rPr>
                  <w:rFonts w:cs="Calibri"/>
                  <w:sz w:val="20"/>
                  <w:szCs w:val="20"/>
                </w:rPr>
                <w:t>x</w:t>
              </w:r>
            </w:ins>
          </w:p>
        </w:tc>
      </w:tr>
      <w:tr w:rsidR="001D47A1" w:rsidRPr="00CF5477" w14:paraId="1996C6CF" w14:textId="77777777" w:rsidTr="005F5BB3">
        <w:trPr>
          <w:trHeight w:val="544"/>
          <w:ins w:id="4315" w:author="Kisch, Christian" w:date="2022-02-07T14:25:00Z"/>
        </w:trPr>
        <w:tc>
          <w:tcPr>
            <w:tcW w:w="626" w:type="dxa"/>
            <w:shd w:val="clear" w:color="000000" w:fill="auto"/>
            <w:hideMark/>
          </w:tcPr>
          <w:p w14:paraId="6D1754EB" w14:textId="77777777" w:rsidR="001D47A1" w:rsidRPr="00CF5477" w:rsidRDefault="001D47A1" w:rsidP="001D47A1">
            <w:pPr>
              <w:spacing w:before="0" w:after="0" w:line="240" w:lineRule="auto"/>
              <w:jc w:val="right"/>
              <w:rPr>
                <w:ins w:id="4316" w:author="Kisch, Christian" w:date="2022-02-07T14:25:00Z"/>
                <w:rFonts w:eastAsia="Times New Roman" w:cs="Calibri"/>
                <w:color w:val="000000"/>
                <w:lang w:eastAsia="de-DE"/>
              </w:rPr>
            </w:pPr>
            <w:ins w:id="4317" w:author="Kisch, Christian" w:date="2022-02-07T14:25:00Z">
              <w:r>
                <w:rPr>
                  <w:rFonts w:eastAsia="Times New Roman" w:cs="Calibri"/>
                  <w:color w:val="000000"/>
                  <w:lang w:eastAsia="de-DE"/>
                </w:rPr>
                <w:t>10</w:t>
              </w:r>
            </w:ins>
          </w:p>
        </w:tc>
        <w:tc>
          <w:tcPr>
            <w:tcW w:w="2523" w:type="dxa"/>
            <w:shd w:val="clear" w:color="000000" w:fill="auto"/>
            <w:hideMark/>
          </w:tcPr>
          <w:p w14:paraId="3321A579" w14:textId="2DB9BB08" w:rsidR="001D47A1" w:rsidRPr="00CF5477" w:rsidRDefault="001D47A1" w:rsidP="001D47A1">
            <w:pPr>
              <w:spacing w:before="0" w:after="0" w:line="240" w:lineRule="auto"/>
              <w:rPr>
                <w:ins w:id="4318" w:author="Kisch, Christian" w:date="2022-02-07T14:25:00Z"/>
                <w:rFonts w:eastAsia="Times New Roman" w:cs="Calibri"/>
                <w:color w:val="000000"/>
                <w:lang w:eastAsia="de-DE"/>
              </w:rPr>
            </w:pPr>
            <w:ins w:id="4319"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2CD5DC9D" w14:textId="77777777" w:rsidR="001D47A1" w:rsidRPr="00CF5477" w:rsidRDefault="001D47A1" w:rsidP="001D47A1">
            <w:pPr>
              <w:spacing w:before="0" w:after="0" w:line="240" w:lineRule="auto"/>
              <w:rPr>
                <w:ins w:id="4320" w:author="Kisch, Christian" w:date="2022-02-07T14:25:00Z"/>
                <w:rFonts w:eastAsia="Times New Roman" w:cs="Calibri"/>
                <w:b/>
                <w:bCs/>
                <w:sz w:val="20"/>
                <w:szCs w:val="20"/>
                <w:lang w:eastAsia="de-DE"/>
              </w:rPr>
            </w:pPr>
            <w:ins w:id="4321" w:author="Kisch, Christian" w:date="2022-02-07T14:25:00Z">
              <w:r w:rsidRPr="00CF5477">
                <w:rPr>
                  <w:rFonts w:eastAsia="Times New Roman" w:cs="Calibri"/>
                  <w:b/>
                  <w:bCs/>
                  <w:sz w:val="20"/>
                  <w:szCs w:val="20"/>
                  <w:lang w:eastAsia="de-DE"/>
                </w:rPr>
                <w:t>Rollen</w:t>
              </w:r>
            </w:ins>
          </w:p>
        </w:tc>
        <w:tc>
          <w:tcPr>
            <w:tcW w:w="1418" w:type="dxa"/>
            <w:shd w:val="clear" w:color="000000" w:fill="auto"/>
            <w:hideMark/>
          </w:tcPr>
          <w:p w14:paraId="237D3BB8" w14:textId="7BF26A43" w:rsidR="001D47A1" w:rsidRPr="00CF5477" w:rsidRDefault="001D47A1" w:rsidP="001D47A1">
            <w:pPr>
              <w:spacing w:before="0" w:after="0" w:line="240" w:lineRule="auto"/>
              <w:jc w:val="center"/>
              <w:rPr>
                <w:ins w:id="4322" w:author="Kisch, Christian" w:date="2022-02-07T14:25:00Z"/>
                <w:rFonts w:eastAsia="Times New Roman" w:cs="Calibri"/>
                <w:sz w:val="20"/>
                <w:szCs w:val="20"/>
                <w:lang w:eastAsia="de-DE"/>
              </w:rPr>
            </w:pPr>
            <w:ins w:id="4323" w:author="Kisch, Christian" w:date="2022-02-07T14:26:00Z">
              <w:r>
                <w:rPr>
                  <w:rFonts w:cs="Calibri"/>
                  <w:sz w:val="20"/>
                  <w:szCs w:val="20"/>
                </w:rPr>
                <w:t>Ja</w:t>
              </w:r>
            </w:ins>
          </w:p>
        </w:tc>
        <w:tc>
          <w:tcPr>
            <w:tcW w:w="992" w:type="dxa"/>
            <w:shd w:val="clear" w:color="000000" w:fill="auto"/>
          </w:tcPr>
          <w:p w14:paraId="1668BCAA" w14:textId="100F86D2" w:rsidR="001D47A1" w:rsidRPr="00CF5477" w:rsidRDefault="001D47A1" w:rsidP="001D47A1">
            <w:pPr>
              <w:spacing w:before="0" w:after="0" w:line="240" w:lineRule="auto"/>
              <w:jc w:val="center"/>
              <w:rPr>
                <w:ins w:id="4324" w:author="Kisch, Christian" w:date="2022-02-07T14:25:00Z"/>
                <w:rFonts w:eastAsia="Times New Roman" w:cs="Calibri"/>
                <w:sz w:val="20"/>
                <w:szCs w:val="20"/>
                <w:lang w:eastAsia="de-DE"/>
              </w:rPr>
            </w:pPr>
            <w:ins w:id="4325" w:author="Kisch, Christian" w:date="2022-02-07T14:28:00Z">
              <w:r>
                <w:rPr>
                  <w:rFonts w:cs="Calibri"/>
                  <w:sz w:val="20"/>
                  <w:szCs w:val="20"/>
                </w:rPr>
                <w:t>Nein</w:t>
              </w:r>
            </w:ins>
          </w:p>
        </w:tc>
        <w:tc>
          <w:tcPr>
            <w:tcW w:w="992" w:type="dxa"/>
            <w:shd w:val="clear" w:color="000000" w:fill="auto"/>
            <w:hideMark/>
          </w:tcPr>
          <w:p w14:paraId="4B1A8FC9" w14:textId="09098932" w:rsidR="001D47A1" w:rsidRPr="00CF5477" w:rsidRDefault="001D47A1" w:rsidP="001D47A1">
            <w:pPr>
              <w:spacing w:before="0" w:after="0" w:line="240" w:lineRule="auto"/>
              <w:jc w:val="center"/>
              <w:rPr>
                <w:ins w:id="4326" w:author="Kisch, Christian" w:date="2022-02-07T14:25:00Z"/>
                <w:rFonts w:eastAsia="Times New Roman" w:cs="Calibri"/>
                <w:sz w:val="20"/>
                <w:szCs w:val="20"/>
                <w:lang w:eastAsia="de-DE"/>
              </w:rPr>
            </w:pPr>
            <w:ins w:id="4327" w:author="Kisch, Christian" w:date="2022-02-07T14:28:00Z">
              <w:r>
                <w:rPr>
                  <w:rFonts w:cs="Calibri"/>
                  <w:sz w:val="20"/>
                  <w:szCs w:val="20"/>
                </w:rPr>
                <w:t>Nein</w:t>
              </w:r>
            </w:ins>
          </w:p>
        </w:tc>
        <w:tc>
          <w:tcPr>
            <w:tcW w:w="1134" w:type="dxa"/>
            <w:shd w:val="clear" w:color="000000" w:fill="auto"/>
            <w:hideMark/>
          </w:tcPr>
          <w:p w14:paraId="550AFD8A" w14:textId="5D4C3250" w:rsidR="001D47A1" w:rsidRPr="00CF5477" w:rsidRDefault="001D47A1" w:rsidP="001D47A1">
            <w:pPr>
              <w:spacing w:before="0" w:after="0" w:line="240" w:lineRule="auto"/>
              <w:jc w:val="center"/>
              <w:rPr>
                <w:ins w:id="4328" w:author="Kisch, Christian" w:date="2022-02-07T14:25:00Z"/>
                <w:rFonts w:eastAsia="Times New Roman" w:cs="Calibri"/>
                <w:sz w:val="20"/>
                <w:szCs w:val="20"/>
                <w:lang w:eastAsia="de-DE"/>
              </w:rPr>
            </w:pPr>
            <w:ins w:id="4329" w:author="Kisch, Christian" w:date="2022-02-07T14:29:00Z">
              <w:r>
                <w:rPr>
                  <w:rFonts w:cs="Calibri"/>
                  <w:sz w:val="20"/>
                  <w:szCs w:val="20"/>
                </w:rPr>
                <w:t>x</w:t>
              </w:r>
            </w:ins>
          </w:p>
        </w:tc>
        <w:tc>
          <w:tcPr>
            <w:tcW w:w="1134" w:type="dxa"/>
            <w:shd w:val="clear" w:color="000000" w:fill="auto"/>
            <w:hideMark/>
          </w:tcPr>
          <w:p w14:paraId="21AD8A13" w14:textId="75516D8D" w:rsidR="001D47A1" w:rsidRPr="00CF5477" w:rsidRDefault="001D47A1" w:rsidP="001D47A1">
            <w:pPr>
              <w:spacing w:before="0" w:after="0" w:line="240" w:lineRule="auto"/>
              <w:jc w:val="center"/>
              <w:rPr>
                <w:ins w:id="4330" w:author="Kisch, Christian" w:date="2022-02-07T14:25:00Z"/>
                <w:rFonts w:eastAsia="Times New Roman" w:cs="Calibri"/>
                <w:sz w:val="20"/>
                <w:szCs w:val="20"/>
                <w:lang w:eastAsia="de-DE"/>
              </w:rPr>
            </w:pPr>
            <w:ins w:id="4331" w:author="Kisch, Christian" w:date="2022-02-07T14:30:00Z">
              <w:r>
                <w:rPr>
                  <w:rFonts w:cs="Calibri"/>
                  <w:sz w:val="20"/>
                  <w:szCs w:val="20"/>
                </w:rPr>
                <w:t>x</w:t>
              </w:r>
            </w:ins>
          </w:p>
        </w:tc>
      </w:tr>
      <w:tr w:rsidR="001D47A1" w:rsidRPr="00CF5477" w14:paraId="2E0C7506" w14:textId="77777777" w:rsidTr="005F5BB3">
        <w:trPr>
          <w:trHeight w:val="567"/>
          <w:ins w:id="4332" w:author="Kisch, Christian" w:date="2022-02-07T14:25:00Z"/>
        </w:trPr>
        <w:tc>
          <w:tcPr>
            <w:tcW w:w="626" w:type="dxa"/>
            <w:shd w:val="clear" w:color="000000" w:fill="auto"/>
            <w:hideMark/>
          </w:tcPr>
          <w:p w14:paraId="4855A6C0" w14:textId="77777777" w:rsidR="001D47A1" w:rsidRPr="00CF5477" w:rsidRDefault="001D47A1" w:rsidP="001D47A1">
            <w:pPr>
              <w:spacing w:before="0" w:after="0" w:line="240" w:lineRule="auto"/>
              <w:jc w:val="right"/>
              <w:rPr>
                <w:ins w:id="4333" w:author="Kisch, Christian" w:date="2022-02-07T14:25:00Z"/>
                <w:rFonts w:eastAsia="Times New Roman" w:cs="Calibri"/>
                <w:color w:val="000000"/>
                <w:lang w:eastAsia="de-DE"/>
              </w:rPr>
            </w:pPr>
            <w:ins w:id="4334" w:author="Kisch, Christian" w:date="2022-02-07T14:25:00Z">
              <w:r>
                <w:rPr>
                  <w:rFonts w:eastAsia="Times New Roman" w:cs="Calibri"/>
                  <w:color w:val="000000"/>
                  <w:lang w:eastAsia="de-DE"/>
                </w:rPr>
                <w:t>11</w:t>
              </w:r>
            </w:ins>
          </w:p>
        </w:tc>
        <w:tc>
          <w:tcPr>
            <w:tcW w:w="2523" w:type="dxa"/>
            <w:shd w:val="clear" w:color="000000" w:fill="auto"/>
            <w:hideMark/>
          </w:tcPr>
          <w:p w14:paraId="18EAEC65" w14:textId="1FFA0A64" w:rsidR="001D47A1" w:rsidRPr="00CF5477" w:rsidRDefault="001D47A1" w:rsidP="001D47A1">
            <w:pPr>
              <w:spacing w:before="0" w:after="0" w:line="240" w:lineRule="auto"/>
              <w:rPr>
                <w:ins w:id="4335" w:author="Kisch, Christian" w:date="2022-02-07T14:25:00Z"/>
                <w:rFonts w:eastAsia="Times New Roman" w:cs="Calibri"/>
                <w:color w:val="000000"/>
                <w:lang w:eastAsia="de-DE"/>
              </w:rPr>
            </w:pPr>
            <w:ins w:id="4336"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077B8D9A" w14:textId="77777777" w:rsidR="001D47A1" w:rsidRPr="00CF5477" w:rsidRDefault="001D47A1" w:rsidP="001D47A1">
            <w:pPr>
              <w:spacing w:before="0" w:after="0" w:line="240" w:lineRule="auto"/>
              <w:rPr>
                <w:ins w:id="4337" w:author="Kisch, Christian" w:date="2022-02-07T14:25:00Z"/>
                <w:rFonts w:eastAsia="Times New Roman" w:cs="Calibri"/>
                <w:b/>
                <w:bCs/>
                <w:sz w:val="20"/>
                <w:szCs w:val="20"/>
                <w:lang w:eastAsia="de-DE"/>
              </w:rPr>
            </w:pPr>
            <w:ins w:id="4338" w:author="Kisch, Christian" w:date="2022-02-07T14:25:00Z">
              <w:r w:rsidRPr="00CF5477">
                <w:rPr>
                  <w:rFonts w:eastAsia="Times New Roman" w:cs="Calibri"/>
                  <w:b/>
                  <w:bCs/>
                  <w:sz w:val="20"/>
                  <w:szCs w:val="20"/>
                  <w:lang w:eastAsia="de-DE"/>
                </w:rPr>
                <w:t>Berechtigungen</w:t>
              </w:r>
            </w:ins>
          </w:p>
        </w:tc>
        <w:tc>
          <w:tcPr>
            <w:tcW w:w="1418" w:type="dxa"/>
            <w:shd w:val="clear" w:color="000000" w:fill="auto"/>
            <w:hideMark/>
          </w:tcPr>
          <w:p w14:paraId="29F3F52F" w14:textId="3E3FFA7C" w:rsidR="001D47A1" w:rsidRPr="00CF5477" w:rsidRDefault="001D47A1" w:rsidP="001D47A1">
            <w:pPr>
              <w:spacing w:before="0" w:after="0" w:line="240" w:lineRule="auto"/>
              <w:jc w:val="center"/>
              <w:rPr>
                <w:ins w:id="4339" w:author="Kisch, Christian" w:date="2022-02-07T14:25:00Z"/>
                <w:rFonts w:eastAsia="Times New Roman" w:cs="Calibri"/>
                <w:sz w:val="20"/>
                <w:szCs w:val="20"/>
                <w:lang w:eastAsia="de-DE"/>
              </w:rPr>
            </w:pPr>
            <w:ins w:id="4340" w:author="Kisch, Christian" w:date="2022-02-07T14:26:00Z">
              <w:r>
                <w:rPr>
                  <w:rFonts w:cs="Calibri"/>
                  <w:sz w:val="20"/>
                  <w:szCs w:val="20"/>
                </w:rPr>
                <w:t>Ja</w:t>
              </w:r>
            </w:ins>
          </w:p>
        </w:tc>
        <w:tc>
          <w:tcPr>
            <w:tcW w:w="992" w:type="dxa"/>
            <w:shd w:val="clear" w:color="000000" w:fill="auto"/>
          </w:tcPr>
          <w:p w14:paraId="0F11D44F" w14:textId="136894E1" w:rsidR="001D47A1" w:rsidRPr="00CF5477" w:rsidRDefault="001D47A1" w:rsidP="001D47A1">
            <w:pPr>
              <w:spacing w:before="0" w:after="0" w:line="240" w:lineRule="auto"/>
              <w:jc w:val="center"/>
              <w:rPr>
                <w:ins w:id="4341" w:author="Kisch, Christian" w:date="2022-02-07T14:25:00Z"/>
                <w:rFonts w:eastAsia="Times New Roman" w:cs="Calibri"/>
                <w:sz w:val="20"/>
                <w:szCs w:val="20"/>
                <w:lang w:eastAsia="de-DE"/>
              </w:rPr>
            </w:pPr>
            <w:ins w:id="4342" w:author="Kisch, Christian" w:date="2022-02-07T14:28:00Z">
              <w:r>
                <w:rPr>
                  <w:rFonts w:cs="Calibri"/>
                  <w:sz w:val="20"/>
                  <w:szCs w:val="20"/>
                </w:rPr>
                <w:t>Ja</w:t>
              </w:r>
            </w:ins>
          </w:p>
        </w:tc>
        <w:tc>
          <w:tcPr>
            <w:tcW w:w="992" w:type="dxa"/>
            <w:shd w:val="clear" w:color="000000" w:fill="auto"/>
            <w:hideMark/>
          </w:tcPr>
          <w:p w14:paraId="3A0A9212" w14:textId="4A9680EC" w:rsidR="001D47A1" w:rsidRPr="00CF5477" w:rsidRDefault="001D47A1" w:rsidP="001D47A1">
            <w:pPr>
              <w:spacing w:before="0" w:after="0" w:line="240" w:lineRule="auto"/>
              <w:jc w:val="center"/>
              <w:rPr>
                <w:ins w:id="4343" w:author="Kisch, Christian" w:date="2022-02-07T14:25:00Z"/>
                <w:rFonts w:eastAsia="Times New Roman" w:cs="Calibri"/>
                <w:sz w:val="20"/>
                <w:szCs w:val="20"/>
                <w:lang w:eastAsia="de-DE"/>
              </w:rPr>
            </w:pPr>
            <w:ins w:id="4344" w:author="Kisch, Christian" w:date="2022-02-07T14:28:00Z">
              <w:r>
                <w:rPr>
                  <w:rFonts w:cs="Calibri"/>
                  <w:sz w:val="20"/>
                  <w:szCs w:val="20"/>
                </w:rPr>
                <w:t>Ja</w:t>
              </w:r>
            </w:ins>
          </w:p>
        </w:tc>
        <w:tc>
          <w:tcPr>
            <w:tcW w:w="1134" w:type="dxa"/>
            <w:shd w:val="clear" w:color="000000" w:fill="auto"/>
            <w:hideMark/>
          </w:tcPr>
          <w:p w14:paraId="42929F4B" w14:textId="758DAEDE" w:rsidR="001D47A1" w:rsidRPr="00CF5477" w:rsidRDefault="001D47A1" w:rsidP="001D47A1">
            <w:pPr>
              <w:spacing w:before="0" w:after="0" w:line="240" w:lineRule="auto"/>
              <w:jc w:val="center"/>
              <w:rPr>
                <w:ins w:id="4345" w:author="Kisch, Christian" w:date="2022-02-07T14:25:00Z"/>
                <w:rFonts w:eastAsia="Times New Roman" w:cs="Calibri"/>
                <w:sz w:val="20"/>
                <w:szCs w:val="20"/>
                <w:lang w:eastAsia="de-DE"/>
              </w:rPr>
            </w:pPr>
            <w:ins w:id="4346" w:author="Kisch, Christian" w:date="2022-02-07T14:29:00Z">
              <w:r>
                <w:rPr>
                  <w:rFonts w:cs="Calibri"/>
                  <w:sz w:val="20"/>
                  <w:szCs w:val="20"/>
                </w:rPr>
                <w:t>Ja</w:t>
              </w:r>
            </w:ins>
          </w:p>
        </w:tc>
        <w:tc>
          <w:tcPr>
            <w:tcW w:w="1134" w:type="dxa"/>
            <w:shd w:val="clear" w:color="000000" w:fill="auto"/>
            <w:hideMark/>
          </w:tcPr>
          <w:p w14:paraId="0DF5E986" w14:textId="10A36975" w:rsidR="001D47A1" w:rsidRPr="00CF5477" w:rsidRDefault="001D47A1" w:rsidP="001D47A1">
            <w:pPr>
              <w:spacing w:before="0" w:after="0" w:line="240" w:lineRule="auto"/>
              <w:jc w:val="center"/>
              <w:rPr>
                <w:ins w:id="4347" w:author="Kisch, Christian" w:date="2022-02-07T14:25:00Z"/>
                <w:rFonts w:eastAsia="Times New Roman" w:cs="Calibri"/>
                <w:sz w:val="20"/>
                <w:szCs w:val="20"/>
                <w:lang w:eastAsia="de-DE"/>
              </w:rPr>
            </w:pPr>
            <w:ins w:id="4348" w:author="Kisch, Christian" w:date="2022-02-07T14:30:00Z">
              <w:r>
                <w:rPr>
                  <w:rFonts w:cs="Calibri"/>
                  <w:sz w:val="20"/>
                  <w:szCs w:val="20"/>
                </w:rPr>
                <w:t>Ja</w:t>
              </w:r>
            </w:ins>
          </w:p>
        </w:tc>
      </w:tr>
      <w:tr w:rsidR="001D47A1" w:rsidRPr="00CF5477" w14:paraId="36DE3F20" w14:textId="77777777" w:rsidTr="005F5BB3">
        <w:trPr>
          <w:trHeight w:val="561"/>
          <w:ins w:id="4349" w:author="Kisch, Christian" w:date="2022-02-07T14:25:00Z"/>
        </w:trPr>
        <w:tc>
          <w:tcPr>
            <w:tcW w:w="626" w:type="dxa"/>
            <w:shd w:val="clear" w:color="000000" w:fill="auto"/>
            <w:hideMark/>
          </w:tcPr>
          <w:p w14:paraId="2EF23BA0" w14:textId="77777777" w:rsidR="001D47A1" w:rsidRPr="00CF5477" w:rsidRDefault="001D47A1" w:rsidP="001D47A1">
            <w:pPr>
              <w:spacing w:before="0" w:after="0" w:line="240" w:lineRule="auto"/>
              <w:jc w:val="right"/>
              <w:rPr>
                <w:ins w:id="4350" w:author="Kisch, Christian" w:date="2022-02-07T14:25:00Z"/>
                <w:rFonts w:eastAsia="Times New Roman" w:cs="Calibri"/>
                <w:color w:val="000000"/>
                <w:lang w:eastAsia="de-DE"/>
              </w:rPr>
            </w:pPr>
            <w:ins w:id="4351" w:author="Kisch, Christian" w:date="2022-02-07T14:25:00Z">
              <w:r>
                <w:rPr>
                  <w:rFonts w:eastAsia="Times New Roman" w:cs="Calibri"/>
                  <w:color w:val="000000"/>
                  <w:lang w:eastAsia="de-DE"/>
                </w:rPr>
                <w:t>12</w:t>
              </w:r>
            </w:ins>
          </w:p>
        </w:tc>
        <w:tc>
          <w:tcPr>
            <w:tcW w:w="2523" w:type="dxa"/>
            <w:shd w:val="clear" w:color="000000" w:fill="auto"/>
            <w:hideMark/>
          </w:tcPr>
          <w:p w14:paraId="1DE637CD" w14:textId="3AD3FE6A" w:rsidR="001D47A1" w:rsidRPr="00CF5477" w:rsidRDefault="001D47A1" w:rsidP="001D47A1">
            <w:pPr>
              <w:spacing w:before="0" w:after="0" w:line="240" w:lineRule="auto"/>
              <w:rPr>
                <w:ins w:id="4352" w:author="Kisch, Christian" w:date="2022-02-07T14:25:00Z"/>
                <w:rFonts w:eastAsia="Times New Roman" w:cs="Calibri"/>
                <w:color w:val="000000"/>
                <w:lang w:eastAsia="de-DE"/>
              </w:rPr>
            </w:pPr>
            <w:ins w:id="4353"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23F782AD" w14:textId="77777777" w:rsidR="001D47A1" w:rsidRPr="00CF5477" w:rsidRDefault="001D47A1" w:rsidP="001D47A1">
            <w:pPr>
              <w:spacing w:before="0" w:after="0" w:line="240" w:lineRule="auto"/>
              <w:rPr>
                <w:ins w:id="4354" w:author="Kisch, Christian" w:date="2022-02-07T14:25:00Z"/>
                <w:rFonts w:eastAsia="Times New Roman" w:cs="Calibri"/>
                <w:b/>
                <w:bCs/>
                <w:sz w:val="20"/>
                <w:szCs w:val="20"/>
                <w:lang w:eastAsia="de-DE"/>
              </w:rPr>
            </w:pPr>
            <w:ins w:id="4355" w:author="Kisch, Christian" w:date="2022-02-07T14:25:00Z">
              <w:r w:rsidRPr="00CF5477">
                <w:rPr>
                  <w:rFonts w:eastAsia="Times New Roman" w:cs="Calibri"/>
                  <w:b/>
                  <w:bCs/>
                  <w:sz w:val="20"/>
                  <w:szCs w:val="20"/>
                  <w:lang w:eastAsia="de-DE"/>
                </w:rPr>
                <w:t>Posteingang OE</w:t>
              </w:r>
            </w:ins>
          </w:p>
        </w:tc>
        <w:tc>
          <w:tcPr>
            <w:tcW w:w="1418" w:type="dxa"/>
            <w:shd w:val="clear" w:color="000000" w:fill="auto"/>
            <w:hideMark/>
          </w:tcPr>
          <w:p w14:paraId="695CDA19" w14:textId="4025C85F" w:rsidR="001D47A1" w:rsidRPr="00CF5477" w:rsidRDefault="001D47A1" w:rsidP="001D47A1">
            <w:pPr>
              <w:spacing w:before="0" w:after="0" w:line="240" w:lineRule="auto"/>
              <w:jc w:val="center"/>
              <w:rPr>
                <w:ins w:id="4356" w:author="Kisch, Christian" w:date="2022-02-07T14:25:00Z"/>
                <w:rFonts w:eastAsia="Times New Roman" w:cs="Calibri"/>
                <w:sz w:val="20"/>
                <w:szCs w:val="20"/>
                <w:lang w:eastAsia="de-DE"/>
              </w:rPr>
            </w:pPr>
            <w:ins w:id="4357" w:author="Kisch, Christian" w:date="2022-02-07T14:26:00Z">
              <w:r>
                <w:rPr>
                  <w:rFonts w:cs="Calibri"/>
                  <w:sz w:val="20"/>
                  <w:szCs w:val="20"/>
                </w:rPr>
                <w:t>Nein</w:t>
              </w:r>
            </w:ins>
          </w:p>
        </w:tc>
        <w:tc>
          <w:tcPr>
            <w:tcW w:w="992" w:type="dxa"/>
            <w:shd w:val="clear" w:color="000000" w:fill="auto"/>
          </w:tcPr>
          <w:p w14:paraId="2A27D437" w14:textId="3FC944E8" w:rsidR="001D47A1" w:rsidRPr="00CF5477" w:rsidRDefault="001D47A1" w:rsidP="001D47A1">
            <w:pPr>
              <w:spacing w:before="0" w:after="0" w:line="240" w:lineRule="auto"/>
              <w:jc w:val="center"/>
              <w:rPr>
                <w:ins w:id="4358" w:author="Kisch, Christian" w:date="2022-02-07T14:25:00Z"/>
                <w:rFonts w:eastAsia="Times New Roman" w:cs="Calibri"/>
                <w:sz w:val="20"/>
                <w:szCs w:val="20"/>
                <w:lang w:eastAsia="de-DE"/>
              </w:rPr>
            </w:pPr>
            <w:ins w:id="4359" w:author="Kisch, Christian" w:date="2022-02-07T14:28:00Z">
              <w:r>
                <w:rPr>
                  <w:rFonts w:cs="Calibri"/>
                  <w:sz w:val="20"/>
                  <w:szCs w:val="20"/>
                </w:rPr>
                <w:t>Nein</w:t>
              </w:r>
            </w:ins>
          </w:p>
        </w:tc>
        <w:tc>
          <w:tcPr>
            <w:tcW w:w="992" w:type="dxa"/>
            <w:shd w:val="clear" w:color="000000" w:fill="auto"/>
            <w:hideMark/>
          </w:tcPr>
          <w:p w14:paraId="5505015E" w14:textId="50CBD074" w:rsidR="001D47A1" w:rsidRPr="00CF5477" w:rsidRDefault="001D47A1" w:rsidP="001D47A1">
            <w:pPr>
              <w:spacing w:before="0" w:after="0" w:line="240" w:lineRule="auto"/>
              <w:jc w:val="center"/>
              <w:rPr>
                <w:ins w:id="4360" w:author="Kisch, Christian" w:date="2022-02-07T14:25:00Z"/>
                <w:rFonts w:eastAsia="Times New Roman" w:cs="Calibri"/>
                <w:sz w:val="20"/>
                <w:szCs w:val="20"/>
                <w:lang w:eastAsia="de-DE"/>
              </w:rPr>
            </w:pPr>
            <w:ins w:id="4361" w:author="Kisch, Christian" w:date="2022-02-07T14:28:00Z">
              <w:r>
                <w:rPr>
                  <w:rFonts w:cs="Calibri"/>
                  <w:sz w:val="20"/>
                  <w:szCs w:val="20"/>
                </w:rPr>
                <w:t>x</w:t>
              </w:r>
            </w:ins>
          </w:p>
        </w:tc>
        <w:tc>
          <w:tcPr>
            <w:tcW w:w="1134" w:type="dxa"/>
            <w:shd w:val="clear" w:color="000000" w:fill="auto"/>
            <w:hideMark/>
          </w:tcPr>
          <w:p w14:paraId="3C12669D" w14:textId="0FB0FB91" w:rsidR="001D47A1" w:rsidRPr="00CF5477" w:rsidRDefault="001D47A1" w:rsidP="001D47A1">
            <w:pPr>
              <w:spacing w:before="0" w:after="0" w:line="240" w:lineRule="auto"/>
              <w:jc w:val="center"/>
              <w:rPr>
                <w:ins w:id="4362" w:author="Kisch, Christian" w:date="2022-02-07T14:25:00Z"/>
                <w:rFonts w:eastAsia="Times New Roman" w:cs="Calibri"/>
                <w:sz w:val="20"/>
                <w:szCs w:val="20"/>
                <w:lang w:eastAsia="de-DE"/>
              </w:rPr>
            </w:pPr>
            <w:ins w:id="4363" w:author="Kisch, Christian" w:date="2022-02-07T14:29:00Z">
              <w:r>
                <w:rPr>
                  <w:rFonts w:cs="Calibri"/>
                  <w:sz w:val="20"/>
                  <w:szCs w:val="20"/>
                </w:rPr>
                <w:t>Nein</w:t>
              </w:r>
            </w:ins>
          </w:p>
        </w:tc>
        <w:tc>
          <w:tcPr>
            <w:tcW w:w="1134" w:type="dxa"/>
            <w:shd w:val="clear" w:color="000000" w:fill="auto"/>
            <w:hideMark/>
          </w:tcPr>
          <w:p w14:paraId="28F76B5B" w14:textId="7E82E630" w:rsidR="001D47A1" w:rsidRPr="00CF5477" w:rsidRDefault="001D47A1" w:rsidP="001D47A1">
            <w:pPr>
              <w:spacing w:before="0" w:after="0" w:line="240" w:lineRule="auto"/>
              <w:jc w:val="center"/>
              <w:rPr>
                <w:ins w:id="4364" w:author="Kisch, Christian" w:date="2022-02-07T14:25:00Z"/>
                <w:rFonts w:eastAsia="Times New Roman" w:cs="Calibri"/>
                <w:sz w:val="20"/>
                <w:szCs w:val="20"/>
                <w:lang w:eastAsia="de-DE"/>
              </w:rPr>
            </w:pPr>
            <w:ins w:id="4365" w:author="Kisch, Christian" w:date="2022-02-07T14:30:00Z">
              <w:r>
                <w:rPr>
                  <w:rFonts w:cs="Calibri"/>
                  <w:sz w:val="20"/>
                  <w:szCs w:val="20"/>
                </w:rPr>
                <w:t>Nein</w:t>
              </w:r>
            </w:ins>
          </w:p>
        </w:tc>
      </w:tr>
      <w:tr w:rsidR="001D47A1" w:rsidRPr="00CF5477" w14:paraId="5189ADD4" w14:textId="77777777" w:rsidTr="005F5BB3">
        <w:trPr>
          <w:trHeight w:val="554"/>
          <w:ins w:id="4366" w:author="Kisch, Christian" w:date="2022-02-07T14:25:00Z"/>
        </w:trPr>
        <w:tc>
          <w:tcPr>
            <w:tcW w:w="626" w:type="dxa"/>
            <w:shd w:val="clear" w:color="000000" w:fill="auto"/>
            <w:hideMark/>
          </w:tcPr>
          <w:p w14:paraId="072889E4" w14:textId="77777777" w:rsidR="001D47A1" w:rsidRPr="00CF5477" w:rsidRDefault="001D47A1" w:rsidP="001D47A1">
            <w:pPr>
              <w:spacing w:before="0" w:after="0" w:line="240" w:lineRule="auto"/>
              <w:jc w:val="right"/>
              <w:rPr>
                <w:ins w:id="4367" w:author="Kisch, Christian" w:date="2022-02-07T14:25:00Z"/>
                <w:rFonts w:eastAsia="Times New Roman" w:cs="Calibri"/>
                <w:color w:val="000000"/>
                <w:lang w:eastAsia="de-DE"/>
              </w:rPr>
            </w:pPr>
            <w:ins w:id="4368" w:author="Kisch, Christian" w:date="2022-02-07T14:25: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393EAC72" w14:textId="6BEC9334" w:rsidR="001D47A1" w:rsidRPr="00CF5477" w:rsidRDefault="001D47A1" w:rsidP="001D47A1">
            <w:pPr>
              <w:spacing w:before="0" w:after="0" w:line="240" w:lineRule="auto"/>
              <w:rPr>
                <w:ins w:id="4369" w:author="Kisch, Christian" w:date="2022-02-07T14:25:00Z"/>
                <w:rFonts w:eastAsia="Times New Roman" w:cs="Calibri"/>
                <w:color w:val="000000"/>
                <w:lang w:eastAsia="de-DE"/>
              </w:rPr>
            </w:pPr>
            <w:ins w:id="4370"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346A693B" w14:textId="77777777" w:rsidR="001D47A1" w:rsidRPr="00CF5477" w:rsidRDefault="001D47A1" w:rsidP="001D47A1">
            <w:pPr>
              <w:spacing w:before="0" w:after="0" w:line="240" w:lineRule="auto"/>
              <w:rPr>
                <w:ins w:id="4371" w:author="Kisch, Christian" w:date="2022-02-07T14:25:00Z"/>
                <w:rFonts w:eastAsia="Times New Roman" w:cs="Calibri"/>
                <w:b/>
                <w:bCs/>
                <w:sz w:val="20"/>
                <w:szCs w:val="20"/>
                <w:lang w:eastAsia="de-DE"/>
              </w:rPr>
            </w:pPr>
            <w:ins w:id="4372" w:author="Kisch, Christian" w:date="2022-02-07T14:25:00Z">
              <w:r w:rsidRPr="00CF5477">
                <w:rPr>
                  <w:rFonts w:eastAsia="Times New Roman" w:cs="Calibri"/>
                  <w:b/>
                  <w:bCs/>
                  <w:sz w:val="20"/>
                  <w:szCs w:val="20"/>
                  <w:lang w:eastAsia="de-DE"/>
                </w:rPr>
                <w:t>Verfahren</w:t>
              </w:r>
            </w:ins>
          </w:p>
        </w:tc>
        <w:tc>
          <w:tcPr>
            <w:tcW w:w="1418" w:type="dxa"/>
            <w:shd w:val="clear" w:color="000000" w:fill="auto"/>
            <w:hideMark/>
          </w:tcPr>
          <w:p w14:paraId="7153D1C6" w14:textId="744DAB71" w:rsidR="001D47A1" w:rsidRPr="00CF5477" w:rsidRDefault="001D47A1" w:rsidP="001D47A1">
            <w:pPr>
              <w:spacing w:before="0" w:after="0" w:line="240" w:lineRule="auto"/>
              <w:jc w:val="center"/>
              <w:rPr>
                <w:ins w:id="4373" w:author="Kisch, Christian" w:date="2022-02-07T14:25:00Z"/>
                <w:rFonts w:eastAsia="Times New Roman" w:cs="Calibri"/>
                <w:sz w:val="20"/>
                <w:szCs w:val="20"/>
                <w:lang w:eastAsia="de-DE"/>
              </w:rPr>
            </w:pPr>
            <w:ins w:id="4374" w:author="Kisch, Christian" w:date="2022-02-07T14:26:00Z">
              <w:r>
                <w:rPr>
                  <w:rFonts w:cs="Calibri"/>
                  <w:sz w:val="20"/>
                  <w:szCs w:val="20"/>
                </w:rPr>
                <w:t>Ja</w:t>
              </w:r>
            </w:ins>
          </w:p>
        </w:tc>
        <w:tc>
          <w:tcPr>
            <w:tcW w:w="992" w:type="dxa"/>
            <w:shd w:val="clear" w:color="000000" w:fill="auto"/>
          </w:tcPr>
          <w:p w14:paraId="37A394DD" w14:textId="76AA2E4F" w:rsidR="001D47A1" w:rsidRPr="00CF5477" w:rsidRDefault="001D47A1" w:rsidP="001D47A1">
            <w:pPr>
              <w:spacing w:before="0" w:after="0" w:line="240" w:lineRule="auto"/>
              <w:jc w:val="center"/>
              <w:rPr>
                <w:ins w:id="4375" w:author="Kisch, Christian" w:date="2022-02-07T14:25:00Z"/>
                <w:rFonts w:eastAsia="Times New Roman" w:cs="Calibri"/>
                <w:sz w:val="20"/>
                <w:szCs w:val="20"/>
                <w:lang w:eastAsia="de-DE"/>
              </w:rPr>
            </w:pPr>
            <w:ins w:id="4376" w:author="Kisch, Christian" w:date="2022-02-07T14:28:00Z">
              <w:r>
                <w:rPr>
                  <w:rFonts w:cs="Calibri"/>
                  <w:sz w:val="20"/>
                  <w:szCs w:val="20"/>
                </w:rPr>
                <w:t>Ja</w:t>
              </w:r>
            </w:ins>
          </w:p>
        </w:tc>
        <w:tc>
          <w:tcPr>
            <w:tcW w:w="992" w:type="dxa"/>
            <w:shd w:val="clear" w:color="000000" w:fill="auto"/>
            <w:hideMark/>
          </w:tcPr>
          <w:p w14:paraId="1992A68C" w14:textId="0A696F27" w:rsidR="001D47A1" w:rsidRPr="00CF5477" w:rsidRDefault="001D47A1" w:rsidP="001D47A1">
            <w:pPr>
              <w:spacing w:before="0" w:after="0" w:line="240" w:lineRule="auto"/>
              <w:jc w:val="center"/>
              <w:rPr>
                <w:ins w:id="4377" w:author="Kisch, Christian" w:date="2022-02-07T14:25:00Z"/>
                <w:rFonts w:eastAsia="Times New Roman" w:cs="Calibri"/>
                <w:sz w:val="20"/>
                <w:szCs w:val="20"/>
                <w:lang w:eastAsia="de-DE"/>
              </w:rPr>
            </w:pPr>
            <w:ins w:id="4378" w:author="Kisch, Christian" w:date="2022-02-07T14:28:00Z">
              <w:r>
                <w:rPr>
                  <w:rFonts w:cs="Calibri"/>
                  <w:sz w:val="20"/>
                  <w:szCs w:val="20"/>
                </w:rPr>
                <w:t>Nein</w:t>
              </w:r>
            </w:ins>
          </w:p>
        </w:tc>
        <w:tc>
          <w:tcPr>
            <w:tcW w:w="1134" w:type="dxa"/>
            <w:shd w:val="clear" w:color="000000" w:fill="auto"/>
            <w:hideMark/>
          </w:tcPr>
          <w:p w14:paraId="2A0C0E8B" w14:textId="51DC61F8" w:rsidR="001D47A1" w:rsidRPr="00CF5477" w:rsidRDefault="001D47A1" w:rsidP="001D47A1">
            <w:pPr>
              <w:spacing w:before="0" w:after="0" w:line="240" w:lineRule="auto"/>
              <w:jc w:val="center"/>
              <w:rPr>
                <w:ins w:id="4379" w:author="Kisch, Christian" w:date="2022-02-07T14:25:00Z"/>
                <w:rFonts w:eastAsia="Times New Roman" w:cs="Calibri"/>
                <w:sz w:val="20"/>
                <w:szCs w:val="20"/>
                <w:lang w:eastAsia="de-DE"/>
              </w:rPr>
            </w:pPr>
            <w:ins w:id="4380" w:author="Kisch, Christian" w:date="2022-02-07T14:29:00Z">
              <w:r>
                <w:rPr>
                  <w:rFonts w:cs="Calibri"/>
                  <w:sz w:val="20"/>
                  <w:szCs w:val="20"/>
                </w:rPr>
                <w:t>x</w:t>
              </w:r>
            </w:ins>
          </w:p>
        </w:tc>
        <w:tc>
          <w:tcPr>
            <w:tcW w:w="1134" w:type="dxa"/>
            <w:shd w:val="clear" w:color="000000" w:fill="auto"/>
            <w:hideMark/>
          </w:tcPr>
          <w:p w14:paraId="2B96C17D" w14:textId="02223618" w:rsidR="001D47A1" w:rsidRPr="00CF5477" w:rsidRDefault="001D47A1" w:rsidP="001D47A1">
            <w:pPr>
              <w:spacing w:before="0" w:after="0" w:line="240" w:lineRule="auto"/>
              <w:jc w:val="center"/>
              <w:rPr>
                <w:ins w:id="4381" w:author="Kisch, Christian" w:date="2022-02-07T14:25:00Z"/>
                <w:rFonts w:eastAsia="Times New Roman" w:cs="Calibri"/>
                <w:sz w:val="20"/>
                <w:szCs w:val="20"/>
                <w:lang w:eastAsia="de-DE"/>
              </w:rPr>
            </w:pPr>
            <w:ins w:id="4382" w:author="Kisch, Christian" w:date="2022-02-07T14:30:00Z">
              <w:r>
                <w:rPr>
                  <w:rFonts w:cs="Calibri"/>
                  <w:sz w:val="20"/>
                  <w:szCs w:val="20"/>
                </w:rPr>
                <w:t>x</w:t>
              </w:r>
            </w:ins>
          </w:p>
        </w:tc>
      </w:tr>
      <w:tr w:rsidR="001D47A1" w:rsidRPr="00CF5477" w14:paraId="18948E15" w14:textId="77777777" w:rsidTr="005F5BB3">
        <w:trPr>
          <w:trHeight w:val="562"/>
          <w:ins w:id="4383" w:author="Kisch, Christian" w:date="2022-02-07T14:25:00Z"/>
        </w:trPr>
        <w:tc>
          <w:tcPr>
            <w:tcW w:w="626" w:type="dxa"/>
            <w:shd w:val="clear" w:color="000000" w:fill="auto"/>
            <w:hideMark/>
          </w:tcPr>
          <w:p w14:paraId="29DE7A8E" w14:textId="77777777" w:rsidR="001D47A1" w:rsidRPr="00CF5477" w:rsidRDefault="001D47A1" w:rsidP="001D47A1">
            <w:pPr>
              <w:spacing w:before="0" w:after="0" w:line="240" w:lineRule="auto"/>
              <w:jc w:val="right"/>
              <w:rPr>
                <w:ins w:id="4384" w:author="Kisch, Christian" w:date="2022-02-07T14:25:00Z"/>
                <w:rFonts w:eastAsia="Times New Roman" w:cs="Calibri"/>
                <w:color w:val="000000"/>
                <w:lang w:eastAsia="de-DE"/>
              </w:rPr>
            </w:pPr>
            <w:ins w:id="4385" w:author="Kisch, Christian" w:date="2022-02-07T14:25:00Z">
              <w:r>
                <w:rPr>
                  <w:rFonts w:eastAsia="Times New Roman" w:cs="Calibri"/>
                  <w:color w:val="000000"/>
                  <w:lang w:eastAsia="de-DE"/>
                </w:rPr>
                <w:t>14</w:t>
              </w:r>
            </w:ins>
          </w:p>
        </w:tc>
        <w:tc>
          <w:tcPr>
            <w:tcW w:w="2523" w:type="dxa"/>
            <w:shd w:val="clear" w:color="000000" w:fill="auto"/>
            <w:hideMark/>
          </w:tcPr>
          <w:p w14:paraId="57105993" w14:textId="15DF0452" w:rsidR="001D47A1" w:rsidRPr="00CF5477" w:rsidRDefault="001D47A1" w:rsidP="001D47A1">
            <w:pPr>
              <w:spacing w:before="0" w:after="0" w:line="240" w:lineRule="auto"/>
              <w:rPr>
                <w:ins w:id="4386" w:author="Kisch, Christian" w:date="2022-02-07T14:25:00Z"/>
                <w:rFonts w:eastAsia="Times New Roman" w:cs="Calibri"/>
                <w:color w:val="000000"/>
                <w:lang w:eastAsia="de-DE"/>
              </w:rPr>
            </w:pPr>
            <w:ins w:id="4387"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29493AE3" w14:textId="77777777" w:rsidR="001D47A1" w:rsidRPr="00CF5477" w:rsidRDefault="001D47A1" w:rsidP="001D47A1">
            <w:pPr>
              <w:spacing w:before="0" w:after="0" w:line="240" w:lineRule="auto"/>
              <w:rPr>
                <w:ins w:id="4388" w:author="Kisch, Christian" w:date="2022-02-07T14:25:00Z"/>
                <w:rFonts w:eastAsia="Times New Roman" w:cs="Calibri"/>
                <w:b/>
                <w:bCs/>
                <w:sz w:val="20"/>
                <w:szCs w:val="20"/>
                <w:lang w:eastAsia="de-DE"/>
              </w:rPr>
            </w:pPr>
            <w:ins w:id="4389" w:author="Kisch, Christian" w:date="2022-02-07T14:25:00Z">
              <w:r w:rsidRPr="00CF5477">
                <w:rPr>
                  <w:rFonts w:eastAsia="Times New Roman" w:cs="Calibri"/>
                  <w:b/>
                  <w:bCs/>
                  <w:sz w:val="20"/>
                  <w:szCs w:val="20"/>
                  <w:lang w:eastAsia="de-DE"/>
                </w:rPr>
                <w:t>Bearbeitungsstatus</w:t>
              </w:r>
            </w:ins>
          </w:p>
        </w:tc>
        <w:tc>
          <w:tcPr>
            <w:tcW w:w="1418" w:type="dxa"/>
            <w:shd w:val="clear" w:color="000000" w:fill="auto"/>
            <w:hideMark/>
          </w:tcPr>
          <w:p w14:paraId="7964F22D" w14:textId="213AE180" w:rsidR="001D47A1" w:rsidRPr="00CF5477" w:rsidRDefault="001D47A1" w:rsidP="001D47A1">
            <w:pPr>
              <w:spacing w:before="0" w:after="0" w:line="240" w:lineRule="auto"/>
              <w:jc w:val="center"/>
              <w:rPr>
                <w:ins w:id="4390" w:author="Kisch, Christian" w:date="2022-02-07T14:25:00Z"/>
                <w:rFonts w:eastAsia="Times New Roman" w:cs="Calibri"/>
                <w:sz w:val="20"/>
                <w:szCs w:val="20"/>
                <w:lang w:eastAsia="de-DE"/>
              </w:rPr>
            </w:pPr>
            <w:ins w:id="4391" w:author="Kisch, Christian" w:date="2022-02-07T14:26:00Z">
              <w:r>
                <w:rPr>
                  <w:rFonts w:cs="Calibri"/>
                  <w:sz w:val="20"/>
                  <w:szCs w:val="20"/>
                </w:rPr>
                <w:t>Ja</w:t>
              </w:r>
            </w:ins>
          </w:p>
        </w:tc>
        <w:tc>
          <w:tcPr>
            <w:tcW w:w="992" w:type="dxa"/>
            <w:shd w:val="clear" w:color="000000" w:fill="auto"/>
          </w:tcPr>
          <w:p w14:paraId="30AB8EC7" w14:textId="41CA2B7B" w:rsidR="001D47A1" w:rsidRPr="00CF5477" w:rsidRDefault="001D47A1" w:rsidP="001D47A1">
            <w:pPr>
              <w:spacing w:before="0" w:after="0" w:line="240" w:lineRule="auto"/>
              <w:jc w:val="center"/>
              <w:rPr>
                <w:ins w:id="4392" w:author="Kisch, Christian" w:date="2022-02-07T14:25:00Z"/>
                <w:rFonts w:eastAsia="Times New Roman" w:cs="Calibri"/>
                <w:sz w:val="20"/>
                <w:szCs w:val="20"/>
                <w:lang w:eastAsia="de-DE"/>
              </w:rPr>
            </w:pPr>
            <w:ins w:id="4393" w:author="Kisch, Christian" w:date="2022-02-07T14:28:00Z">
              <w:r>
                <w:rPr>
                  <w:rFonts w:cs="Calibri"/>
                  <w:sz w:val="20"/>
                  <w:szCs w:val="20"/>
                </w:rPr>
                <w:t>Ja</w:t>
              </w:r>
            </w:ins>
          </w:p>
        </w:tc>
        <w:tc>
          <w:tcPr>
            <w:tcW w:w="992" w:type="dxa"/>
            <w:shd w:val="clear" w:color="000000" w:fill="auto"/>
            <w:hideMark/>
          </w:tcPr>
          <w:p w14:paraId="40912775" w14:textId="069B2D7B" w:rsidR="001D47A1" w:rsidRPr="00CF5477" w:rsidRDefault="001D47A1" w:rsidP="001D47A1">
            <w:pPr>
              <w:spacing w:before="0" w:after="0" w:line="240" w:lineRule="auto"/>
              <w:jc w:val="center"/>
              <w:rPr>
                <w:ins w:id="4394" w:author="Kisch, Christian" w:date="2022-02-07T14:25:00Z"/>
                <w:rFonts w:eastAsia="Times New Roman" w:cs="Calibri"/>
                <w:sz w:val="20"/>
                <w:szCs w:val="20"/>
                <w:lang w:eastAsia="de-DE"/>
              </w:rPr>
            </w:pPr>
            <w:ins w:id="4395" w:author="Kisch, Christian" w:date="2022-02-07T14:28:00Z">
              <w:r>
                <w:rPr>
                  <w:rFonts w:cs="Calibri"/>
                  <w:sz w:val="20"/>
                  <w:szCs w:val="20"/>
                </w:rPr>
                <w:t>x</w:t>
              </w:r>
            </w:ins>
          </w:p>
        </w:tc>
        <w:tc>
          <w:tcPr>
            <w:tcW w:w="1134" w:type="dxa"/>
            <w:shd w:val="clear" w:color="000000" w:fill="auto"/>
            <w:hideMark/>
          </w:tcPr>
          <w:p w14:paraId="1BA39211" w14:textId="44A61DA3" w:rsidR="001D47A1" w:rsidRPr="00CF5477" w:rsidRDefault="001D47A1" w:rsidP="001D47A1">
            <w:pPr>
              <w:spacing w:before="0" w:after="0" w:line="240" w:lineRule="auto"/>
              <w:jc w:val="center"/>
              <w:rPr>
                <w:ins w:id="4396" w:author="Kisch, Christian" w:date="2022-02-07T14:25:00Z"/>
                <w:rFonts w:eastAsia="Times New Roman" w:cs="Calibri"/>
                <w:sz w:val="20"/>
                <w:szCs w:val="20"/>
                <w:lang w:eastAsia="de-DE"/>
              </w:rPr>
            </w:pPr>
            <w:ins w:id="4397" w:author="Kisch, Christian" w:date="2022-02-07T14:29:00Z">
              <w:r>
                <w:rPr>
                  <w:rFonts w:cs="Calibri"/>
                  <w:sz w:val="20"/>
                  <w:szCs w:val="20"/>
                </w:rPr>
                <w:t>x</w:t>
              </w:r>
            </w:ins>
          </w:p>
        </w:tc>
        <w:tc>
          <w:tcPr>
            <w:tcW w:w="1134" w:type="dxa"/>
            <w:shd w:val="clear" w:color="000000" w:fill="auto"/>
            <w:hideMark/>
          </w:tcPr>
          <w:p w14:paraId="6D27527E" w14:textId="110B73FC" w:rsidR="001D47A1" w:rsidRPr="00CF5477" w:rsidRDefault="001D47A1" w:rsidP="001D47A1">
            <w:pPr>
              <w:spacing w:before="0" w:after="0" w:line="240" w:lineRule="auto"/>
              <w:jc w:val="center"/>
              <w:rPr>
                <w:ins w:id="4398" w:author="Kisch, Christian" w:date="2022-02-07T14:25:00Z"/>
                <w:rFonts w:eastAsia="Times New Roman" w:cs="Calibri"/>
                <w:sz w:val="20"/>
                <w:szCs w:val="20"/>
                <w:lang w:eastAsia="de-DE"/>
              </w:rPr>
            </w:pPr>
            <w:ins w:id="4399" w:author="Kisch, Christian" w:date="2022-02-07T14:30:00Z">
              <w:r>
                <w:rPr>
                  <w:rFonts w:cs="Calibri"/>
                  <w:sz w:val="20"/>
                  <w:szCs w:val="20"/>
                </w:rPr>
                <w:t>x</w:t>
              </w:r>
            </w:ins>
          </w:p>
        </w:tc>
      </w:tr>
      <w:tr w:rsidR="001D47A1" w:rsidRPr="00CF5477" w14:paraId="1A7D0C0F" w14:textId="77777777" w:rsidTr="005F5BB3">
        <w:trPr>
          <w:trHeight w:val="551"/>
          <w:ins w:id="4400" w:author="Kisch, Christian" w:date="2022-02-07T14:25:00Z"/>
        </w:trPr>
        <w:tc>
          <w:tcPr>
            <w:tcW w:w="626" w:type="dxa"/>
            <w:shd w:val="clear" w:color="000000" w:fill="auto"/>
            <w:hideMark/>
          </w:tcPr>
          <w:p w14:paraId="161B7B19" w14:textId="77777777" w:rsidR="001D47A1" w:rsidRPr="00CF5477" w:rsidRDefault="001D47A1" w:rsidP="001D47A1">
            <w:pPr>
              <w:spacing w:before="0" w:after="0" w:line="240" w:lineRule="auto"/>
              <w:jc w:val="right"/>
              <w:rPr>
                <w:ins w:id="4401" w:author="Kisch, Christian" w:date="2022-02-07T14:25:00Z"/>
                <w:rFonts w:eastAsia="Times New Roman" w:cs="Calibri"/>
                <w:color w:val="000000"/>
                <w:lang w:eastAsia="de-DE"/>
              </w:rPr>
            </w:pPr>
            <w:ins w:id="4402" w:author="Kisch, Christian" w:date="2022-02-07T14:25:00Z">
              <w:r>
                <w:rPr>
                  <w:rFonts w:eastAsia="Times New Roman" w:cs="Calibri"/>
                  <w:color w:val="000000"/>
                  <w:lang w:eastAsia="de-DE"/>
                </w:rPr>
                <w:t>15</w:t>
              </w:r>
            </w:ins>
          </w:p>
        </w:tc>
        <w:tc>
          <w:tcPr>
            <w:tcW w:w="2523" w:type="dxa"/>
            <w:shd w:val="clear" w:color="000000" w:fill="auto"/>
            <w:hideMark/>
          </w:tcPr>
          <w:p w14:paraId="374E1BCA" w14:textId="36184FDC" w:rsidR="001D47A1" w:rsidRPr="00CF5477" w:rsidRDefault="001D47A1" w:rsidP="001D47A1">
            <w:pPr>
              <w:spacing w:before="0" w:after="0" w:line="240" w:lineRule="auto"/>
              <w:rPr>
                <w:ins w:id="4403" w:author="Kisch, Christian" w:date="2022-02-07T14:25:00Z"/>
                <w:rFonts w:eastAsia="Times New Roman" w:cs="Calibri"/>
                <w:color w:val="000000"/>
                <w:lang w:eastAsia="de-DE"/>
              </w:rPr>
            </w:pPr>
            <w:ins w:id="4404"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4A8CE694" w14:textId="77777777" w:rsidR="001D47A1" w:rsidRPr="00CF5477" w:rsidRDefault="001D47A1" w:rsidP="001D47A1">
            <w:pPr>
              <w:spacing w:before="0" w:after="0" w:line="240" w:lineRule="auto"/>
              <w:rPr>
                <w:ins w:id="4405" w:author="Kisch, Christian" w:date="2022-02-07T14:25:00Z"/>
                <w:rFonts w:eastAsia="Times New Roman" w:cs="Calibri"/>
                <w:b/>
                <w:bCs/>
                <w:sz w:val="20"/>
                <w:szCs w:val="20"/>
                <w:lang w:eastAsia="de-DE"/>
              </w:rPr>
            </w:pPr>
            <w:ins w:id="4406" w:author="Kisch, Christian" w:date="2022-02-07T14:25:00Z">
              <w:r w:rsidRPr="00CF5477">
                <w:rPr>
                  <w:rFonts w:eastAsia="Times New Roman" w:cs="Calibri"/>
                  <w:b/>
                  <w:bCs/>
                  <w:sz w:val="20"/>
                  <w:szCs w:val="20"/>
                  <w:lang w:eastAsia="de-DE"/>
                </w:rPr>
                <w:t>Aktenführungsrecht</w:t>
              </w:r>
            </w:ins>
          </w:p>
        </w:tc>
        <w:tc>
          <w:tcPr>
            <w:tcW w:w="1418" w:type="dxa"/>
            <w:shd w:val="clear" w:color="000000" w:fill="auto"/>
            <w:hideMark/>
          </w:tcPr>
          <w:p w14:paraId="1A769F93" w14:textId="235322A7" w:rsidR="001D47A1" w:rsidRPr="00CF5477" w:rsidRDefault="001D47A1" w:rsidP="001D47A1">
            <w:pPr>
              <w:spacing w:before="0" w:after="0" w:line="240" w:lineRule="auto"/>
              <w:jc w:val="center"/>
              <w:rPr>
                <w:ins w:id="4407" w:author="Kisch, Christian" w:date="2022-02-07T14:25:00Z"/>
                <w:rFonts w:eastAsia="Times New Roman" w:cs="Calibri"/>
                <w:sz w:val="20"/>
                <w:szCs w:val="20"/>
                <w:lang w:eastAsia="de-DE"/>
              </w:rPr>
            </w:pPr>
            <w:ins w:id="4408" w:author="Kisch, Christian" w:date="2022-02-07T14:26:00Z">
              <w:r>
                <w:rPr>
                  <w:rFonts w:cs="Calibri"/>
                  <w:sz w:val="20"/>
                  <w:szCs w:val="20"/>
                </w:rPr>
                <w:t>Ja</w:t>
              </w:r>
            </w:ins>
          </w:p>
        </w:tc>
        <w:tc>
          <w:tcPr>
            <w:tcW w:w="992" w:type="dxa"/>
            <w:shd w:val="clear" w:color="000000" w:fill="auto"/>
          </w:tcPr>
          <w:p w14:paraId="53D47BC7" w14:textId="1658ABFF" w:rsidR="001D47A1" w:rsidRPr="00CF5477" w:rsidRDefault="001D47A1" w:rsidP="001D47A1">
            <w:pPr>
              <w:spacing w:before="0" w:after="0" w:line="240" w:lineRule="auto"/>
              <w:jc w:val="center"/>
              <w:rPr>
                <w:ins w:id="4409" w:author="Kisch, Christian" w:date="2022-02-07T14:25:00Z"/>
                <w:rFonts w:eastAsia="Times New Roman" w:cs="Calibri"/>
                <w:sz w:val="20"/>
                <w:szCs w:val="20"/>
                <w:lang w:eastAsia="de-DE"/>
              </w:rPr>
            </w:pPr>
            <w:ins w:id="4410" w:author="Kisch, Christian" w:date="2022-02-07T14:28:00Z">
              <w:r>
                <w:rPr>
                  <w:rFonts w:cs="Calibri"/>
                  <w:sz w:val="20"/>
                  <w:szCs w:val="20"/>
                </w:rPr>
                <w:t>Ja</w:t>
              </w:r>
            </w:ins>
          </w:p>
        </w:tc>
        <w:tc>
          <w:tcPr>
            <w:tcW w:w="992" w:type="dxa"/>
            <w:shd w:val="clear" w:color="000000" w:fill="auto"/>
            <w:hideMark/>
          </w:tcPr>
          <w:p w14:paraId="199D7609" w14:textId="64E8834F" w:rsidR="001D47A1" w:rsidRPr="00CF5477" w:rsidRDefault="001D47A1" w:rsidP="001D47A1">
            <w:pPr>
              <w:spacing w:before="0" w:after="0" w:line="240" w:lineRule="auto"/>
              <w:jc w:val="center"/>
              <w:rPr>
                <w:ins w:id="4411" w:author="Kisch, Christian" w:date="2022-02-07T14:25:00Z"/>
                <w:rFonts w:eastAsia="Times New Roman" w:cs="Calibri"/>
                <w:sz w:val="20"/>
                <w:szCs w:val="20"/>
                <w:lang w:eastAsia="de-DE"/>
              </w:rPr>
            </w:pPr>
            <w:ins w:id="4412" w:author="Kisch, Christian" w:date="2022-02-07T14:28:00Z">
              <w:r>
                <w:rPr>
                  <w:rFonts w:cs="Calibri"/>
                  <w:sz w:val="20"/>
                  <w:szCs w:val="20"/>
                </w:rPr>
                <w:t>Ja</w:t>
              </w:r>
            </w:ins>
          </w:p>
        </w:tc>
        <w:tc>
          <w:tcPr>
            <w:tcW w:w="1134" w:type="dxa"/>
            <w:shd w:val="clear" w:color="000000" w:fill="auto"/>
            <w:hideMark/>
          </w:tcPr>
          <w:p w14:paraId="48C5EA98" w14:textId="2F1E820F" w:rsidR="001D47A1" w:rsidRPr="00CF5477" w:rsidRDefault="001D47A1" w:rsidP="001D47A1">
            <w:pPr>
              <w:spacing w:before="0" w:after="0" w:line="240" w:lineRule="auto"/>
              <w:jc w:val="center"/>
              <w:rPr>
                <w:ins w:id="4413" w:author="Kisch, Christian" w:date="2022-02-07T14:25:00Z"/>
                <w:rFonts w:eastAsia="Times New Roman" w:cs="Calibri"/>
                <w:sz w:val="20"/>
                <w:szCs w:val="20"/>
                <w:lang w:eastAsia="de-DE"/>
              </w:rPr>
            </w:pPr>
            <w:ins w:id="4414" w:author="Kisch, Christian" w:date="2022-02-07T14:29:00Z">
              <w:r>
                <w:rPr>
                  <w:rFonts w:cs="Calibri"/>
                  <w:sz w:val="20"/>
                  <w:szCs w:val="20"/>
                </w:rPr>
                <w:t>Ja</w:t>
              </w:r>
            </w:ins>
          </w:p>
        </w:tc>
        <w:tc>
          <w:tcPr>
            <w:tcW w:w="1134" w:type="dxa"/>
            <w:shd w:val="clear" w:color="000000" w:fill="auto"/>
            <w:hideMark/>
          </w:tcPr>
          <w:p w14:paraId="6BC5B351" w14:textId="1CA68137" w:rsidR="001D47A1" w:rsidRPr="00CF5477" w:rsidRDefault="001D47A1" w:rsidP="001D47A1">
            <w:pPr>
              <w:spacing w:before="0" w:after="0" w:line="240" w:lineRule="auto"/>
              <w:jc w:val="center"/>
              <w:rPr>
                <w:ins w:id="4415" w:author="Kisch, Christian" w:date="2022-02-07T14:25:00Z"/>
                <w:rFonts w:eastAsia="Times New Roman" w:cs="Calibri"/>
                <w:sz w:val="20"/>
                <w:szCs w:val="20"/>
                <w:lang w:eastAsia="de-DE"/>
              </w:rPr>
            </w:pPr>
            <w:ins w:id="4416" w:author="Kisch, Christian" w:date="2022-02-07T14:30:00Z">
              <w:r>
                <w:rPr>
                  <w:rFonts w:cs="Calibri"/>
                  <w:sz w:val="20"/>
                  <w:szCs w:val="20"/>
                </w:rPr>
                <w:t>x</w:t>
              </w:r>
            </w:ins>
          </w:p>
        </w:tc>
      </w:tr>
      <w:tr w:rsidR="001D47A1" w:rsidRPr="00CF5477" w14:paraId="0745C120" w14:textId="77777777" w:rsidTr="005F5BB3">
        <w:trPr>
          <w:trHeight w:val="551"/>
          <w:ins w:id="4417" w:author="Kisch, Christian" w:date="2022-02-07T14:25:00Z"/>
        </w:trPr>
        <w:tc>
          <w:tcPr>
            <w:tcW w:w="626" w:type="dxa"/>
            <w:shd w:val="clear" w:color="000000" w:fill="auto"/>
            <w:hideMark/>
          </w:tcPr>
          <w:p w14:paraId="4A446900" w14:textId="77777777" w:rsidR="001D47A1" w:rsidRPr="00CF5477" w:rsidRDefault="001D47A1" w:rsidP="001D47A1">
            <w:pPr>
              <w:spacing w:before="0" w:after="0" w:line="240" w:lineRule="auto"/>
              <w:jc w:val="right"/>
              <w:rPr>
                <w:ins w:id="4418" w:author="Kisch, Christian" w:date="2022-02-07T14:25:00Z"/>
                <w:rFonts w:eastAsia="Times New Roman" w:cs="Calibri"/>
                <w:color w:val="000000"/>
                <w:lang w:eastAsia="de-DE"/>
              </w:rPr>
            </w:pPr>
            <w:ins w:id="4419" w:author="Kisch, Christian" w:date="2022-02-07T14:25:00Z">
              <w:r>
                <w:rPr>
                  <w:rFonts w:eastAsia="Times New Roman" w:cs="Calibri"/>
                  <w:color w:val="000000"/>
                  <w:lang w:eastAsia="de-DE"/>
                </w:rPr>
                <w:t>16</w:t>
              </w:r>
            </w:ins>
          </w:p>
        </w:tc>
        <w:tc>
          <w:tcPr>
            <w:tcW w:w="2523" w:type="dxa"/>
            <w:shd w:val="clear" w:color="000000" w:fill="auto"/>
            <w:hideMark/>
          </w:tcPr>
          <w:p w14:paraId="3D7CFEC4" w14:textId="2027AD97" w:rsidR="001D47A1" w:rsidRPr="00CF5477" w:rsidRDefault="001D47A1" w:rsidP="001D47A1">
            <w:pPr>
              <w:spacing w:before="0" w:after="0" w:line="240" w:lineRule="auto"/>
              <w:rPr>
                <w:ins w:id="4420" w:author="Kisch, Christian" w:date="2022-02-07T14:25:00Z"/>
                <w:rFonts w:eastAsia="Times New Roman" w:cs="Calibri"/>
                <w:color w:val="000000"/>
                <w:lang w:eastAsia="de-DE"/>
              </w:rPr>
            </w:pPr>
            <w:ins w:id="4421"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7F466FE7" w14:textId="77777777" w:rsidR="001D47A1" w:rsidRPr="00CF5477" w:rsidRDefault="001D47A1" w:rsidP="001D47A1">
            <w:pPr>
              <w:spacing w:before="0" w:after="0" w:line="240" w:lineRule="auto"/>
              <w:rPr>
                <w:ins w:id="4422" w:author="Kisch, Christian" w:date="2022-02-07T14:25:00Z"/>
                <w:rFonts w:eastAsia="Times New Roman" w:cs="Calibri"/>
                <w:b/>
                <w:bCs/>
                <w:sz w:val="20"/>
                <w:szCs w:val="20"/>
                <w:lang w:eastAsia="de-DE"/>
              </w:rPr>
            </w:pPr>
            <w:ins w:id="4423" w:author="Kisch, Christian" w:date="2022-02-07T14:25:00Z">
              <w:r w:rsidRPr="00CF5477">
                <w:rPr>
                  <w:rFonts w:eastAsia="Times New Roman" w:cs="Calibri"/>
                  <w:b/>
                  <w:bCs/>
                  <w:sz w:val="20"/>
                  <w:szCs w:val="20"/>
                  <w:lang w:eastAsia="de-DE"/>
                </w:rPr>
                <w:t>Metadaten zum Verfahren</w:t>
              </w:r>
            </w:ins>
          </w:p>
        </w:tc>
        <w:tc>
          <w:tcPr>
            <w:tcW w:w="1418" w:type="dxa"/>
            <w:shd w:val="clear" w:color="000000" w:fill="auto"/>
            <w:hideMark/>
          </w:tcPr>
          <w:p w14:paraId="4C3FF4CB" w14:textId="0F0FBB18" w:rsidR="001D47A1" w:rsidRPr="00CF5477" w:rsidRDefault="001D47A1" w:rsidP="001D47A1">
            <w:pPr>
              <w:spacing w:before="0" w:after="0" w:line="240" w:lineRule="auto"/>
              <w:jc w:val="center"/>
              <w:rPr>
                <w:ins w:id="4424" w:author="Kisch, Christian" w:date="2022-02-07T14:25:00Z"/>
                <w:rFonts w:eastAsia="Times New Roman" w:cs="Calibri"/>
                <w:sz w:val="20"/>
                <w:szCs w:val="20"/>
                <w:lang w:eastAsia="de-DE"/>
              </w:rPr>
            </w:pPr>
            <w:ins w:id="4425" w:author="Kisch, Christian" w:date="2022-02-07T14:26:00Z">
              <w:r>
                <w:rPr>
                  <w:rFonts w:cs="Calibri"/>
                  <w:sz w:val="20"/>
                  <w:szCs w:val="20"/>
                </w:rPr>
                <w:t>Ja</w:t>
              </w:r>
            </w:ins>
          </w:p>
        </w:tc>
        <w:tc>
          <w:tcPr>
            <w:tcW w:w="992" w:type="dxa"/>
            <w:shd w:val="clear" w:color="000000" w:fill="auto"/>
          </w:tcPr>
          <w:p w14:paraId="4C9EDD99" w14:textId="22D5E773" w:rsidR="001D47A1" w:rsidRPr="00CF5477" w:rsidRDefault="001D47A1" w:rsidP="001D47A1">
            <w:pPr>
              <w:spacing w:before="0" w:after="0" w:line="240" w:lineRule="auto"/>
              <w:jc w:val="center"/>
              <w:rPr>
                <w:ins w:id="4426" w:author="Kisch, Christian" w:date="2022-02-07T14:25:00Z"/>
                <w:rFonts w:eastAsia="Times New Roman" w:cs="Calibri"/>
                <w:sz w:val="20"/>
                <w:szCs w:val="20"/>
                <w:lang w:eastAsia="de-DE"/>
              </w:rPr>
            </w:pPr>
            <w:ins w:id="4427" w:author="Kisch, Christian" w:date="2022-02-07T14:28:00Z">
              <w:r>
                <w:rPr>
                  <w:rFonts w:cs="Calibri"/>
                  <w:sz w:val="20"/>
                  <w:szCs w:val="20"/>
                </w:rPr>
                <w:t>Ja</w:t>
              </w:r>
            </w:ins>
          </w:p>
        </w:tc>
        <w:tc>
          <w:tcPr>
            <w:tcW w:w="992" w:type="dxa"/>
            <w:shd w:val="clear" w:color="000000" w:fill="auto"/>
            <w:hideMark/>
          </w:tcPr>
          <w:p w14:paraId="05A805DC" w14:textId="417E9CC4" w:rsidR="001D47A1" w:rsidRPr="00CF5477" w:rsidRDefault="001D47A1" w:rsidP="001D47A1">
            <w:pPr>
              <w:spacing w:before="0" w:after="0" w:line="240" w:lineRule="auto"/>
              <w:jc w:val="center"/>
              <w:rPr>
                <w:ins w:id="4428" w:author="Kisch, Christian" w:date="2022-02-07T14:25:00Z"/>
                <w:rFonts w:eastAsia="Times New Roman" w:cs="Calibri"/>
                <w:sz w:val="20"/>
                <w:szCs w:val="20"/>
                <w:lang w:eastAsia="de-DE"/>
              </w:rPr>
            </w:pPr>
            <w:ins w:id="4429" w:author="Kisch, Christian" w:date="2022-02-07T14:28:00Z">
              <w:r>
                <w:rPr>
                  <w:rFonts w:cs="Calibri"/>
                  <w:sz w:val="20"/>
                  <w:szCs w:val="20"/>
                </w:rPr>
                <w:t>Nein</w:t>
              </w:r>
            </w:ins>
          </w:p>
        </w:tc>
        <w:tc>
          <w:tcPr>
            <w:tcW w:w="1134" w:type="dxa"/>
            <w:shd w:val="clear" w:color="000000" w:fill="auto"/>
            <w:hideMark/>
          </w:tcPr>
          <w:p w14:paraId="19F58325" w14:textId="2D2D129A" w:rsidR="001D47A1" w:rsidRPr="00CF5477" w:rsidRDefault="001D47A1" w:rsidP="001D47A1">
            <w:pPr>
              <w:spacing w:before="0" w:after="0" w:line="240" w:lineRule="auto"/>
              <w:jc w:val="center"/>
              <w:rPr>
                <w:ins w:id="4430" w:author="Kisch, Christian" w:date="2022-02-07T14:25:00Z"/>
                <w:rFonts w:eastAsia="Times New Roman" w:cs="Calibri"/>
                <w:sz w:val="20"/>
                <w:szCs w:val="20"/>
                <w:lang w:eastAsia="de-DE"/>
              </w:rPr>
            </w:pPr>
            <w:ins w:id="4431" w:author="Kisch, Christian" w:date="2022-02-07T14:29:00Z">
              <w:r>
                <w:rPr>
                  <w:rFonts w:cs="Calibri"/>
                  <w:sz w:val="20"/>
                  <w:szCs w:val="20"/>
                </w:rPr>
                <w:t>x</w:t>
              </w:r>
            </w:ins>
          </w:p>
        </w:tc>
        <w:tc>
          <w:tcPr>
            <w:tcW w:w="1134" w:type="dxa"/>
            <w:shd w:val="clear" w:color="000000" w:fill="auto"/>
            <w:hideMark/>
          </w:tcPr>
          <w:p w14:paraId="7AB4DB15" w14:textId="3CF5FC72" w:rsidR="001D47A1" w:rsidRPr="00CF5477" w:rsidRDefault="001D47A1" w:rsidP="001D47A1">
            <w:pPr>
              <w:spacing w:before="0" w:after="0" w:line="240" w:lineRule="auto"/>
              <w:jc w:val="center"/>
              <w:rPr>
                <w:ins w:id="4432" w:author="Kisch, Christian" w:date="2022-02-07T14:25:00Z"/>
                <w:rFonts w:eastAsia="Times New Roman" w:cs="Calibri"/>
                <w:sz w:val="20"/>
                <w:szCs w:val="20"/>
                <w:lang w:eastAsia="de-DE"/>
              </w:rPr>
            </w:pPr>
            <w:ins w:id="4433" w:author="Kisch, Christian" w:date="2022-02-07T14:30:00Z">
              <w:r>
                <w:rPr>
                  <w:rFonts w:cs="Calibri"/>
                  <w:sz w:val="20"/>
                  <w:szCs w:val="20"/>
                </w:rPr>
                <w:t>x</w:t>
              </w:r>
            </w:ins>
          </w:p>
        </w:tc>
      </w:tr>
      <w:tr w:rsidR="001D47A1" w:rsidRPr="00CF5477" w14:paraId="761D2AB1" w14:textId="77777777" w:rsidTr="005F5BB3">
        <w:trPr>
          <w:trHeight w:val="525"/>
          <w:ins w:id="4434" w:author="Kisch, Christian" w:date="2022-02-07T14:25:00Z"/>
        </w:trPr>
        <w:tc>
          <w:tcPr>
            <w:tcW w:w="626" w:type="dxa"/>
            <w:shd w:val="clear" w:color="000000" w:fill="auto"/>
            <w:hideMark/>
          </w:tcPr>
          <w:p w14:paraId="1A0E8BEB" w14:textId="77777777" w:rsidR="001D47A1" w:rsidRPr="00CF5477" w:rsidRDefault="001D47A1" w:rsidP="001D47A1">
            <w:pPr>
              <w:spacing w:before="0" w:after="0" w:line="240" w:lineRule="auto"/>
              <w:jc w:val="right"/>
              <w:rPr>
                <w:ins w:id="4435" w:author="Kisch, Christian" w:date="2022-02-07T14:25:00Z"/>
                <w:rFonts w:eastAsia="Times New Roman" w:cs="Calibri"/>
                <w:color w:val="000000"/>
                <w:lang w:eastAsia="de-DE"/>
              </w:rPr>
            </w:pPr>
            <w:ins w:id="4436" w:author="Kisch, Christian" w:date="2022-02-07T14:25:00Z">
              <w:r>
                <w:rPr>
                  <w:rFonts w:eastAsia="Times New Roman" w:cs="Calibri"/>
                  <w:color w:val="000000"/>
                  <w:lang w:eastAsia="de-DE"/>
                </w:rPr>
                <w:t>17</w:t>
              </w:r>
            </w:ins>
          </w:p>
        </w:tc>
        <w:tc>
          <w:tcPr>
            <w:tcW w:w="2523" w:type="dxa"/>
            <w:shd w:val="clear" w:color="000000" w:fill="auto"/>
            <w:hideMark/>
          </w:tcPr>
          <w:p w14:paraId="3B1A7F0D" w14:textId="52CB219A" w:rsidR="001D47A1" w:rsidRPr="00CF5477" w:rsidRDefault="001D47A1" w:rsidP="001D47A1">
            <w:pPr>
              <w:spacing w:before="0" w:after="0" w:line="240" w:lineRule="auto"/>
              <w:rPr>
                <w:ins w:id="4437" w:author="Kisch, Christian" w:date="2022-02-07T14:25:00Z"/>
                <w:rFonts w:eastAsia="Times New Roman" w:cs="Calibri"/>
                <w:color w:val="000000"/>
                <w:lang w:eastAsia="de-DE"/>
              </w:rPr>
            </w:pPr>
            <w:ins w:id="4438"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0288F6E9" w14:textId="77777777" w:rsidR="001D47A1" w:rsidRPr="00CF5477" w:rsidRDefault="001D47A1" w:rsidP="001D47A1">
            <w:pPr>
              <w:spacing w:before="0" w:after="0" w:line="240" w:lineRule="auto"/>
              <w:rPr>
                <w:ins w:id="4439" w:author="Kisch, Christian" w:date="2022-02-07T14:25:00Z"/>
                <w:rFonts w:eastAsia="Times New Roman" w:cs="Calibri"/>
                <w:b/>
                <w:bCs/>
                <w:sz w:val="20"/>
                <w:szCs w:val="20"/>
                <w:lang w:eastAsia="de-DE"/>
              </w:rPr>
            </w:pPr>
            <w:ins w:id="4440" w:author="Kisch, Christian" w:date="2022-02-07T14:25:00Z">
              <w:r w:rsidRPr="00CF5477">
                <w:rPr>
                  <w:rFonts w:eastAsia="Times New Roman" w:cs="Calibri"/>
                  <w:b/>
                  <w:bCs/>
                  <w:sz w:val="20"/>
                  <w:szCs w:val="20"/>
                  <w:lang w:eastAsia="de-DE"/>
                </w:rPr>
                <w:t>Verfahrenshistorie</w:t>
              </w:r>
            </w:ins>
          </w:p>
        </w:tc>
        <w:tc>
          <w:tcPr>
            <w:tcW w:w="1418" w:type="dxa"/>
            <w:shd w:val="clear" w:color="000000" w:fill="auto"/>
            <w:hideMark/>
          </w:tcPr>
          <w:p w14:paraId="5B74EC4F" w14:textId="5306A3EF" w:rsidR="001D47A1" w:rsidRPr="00CF5477" w:rsidRDefault="001D47A1" w:rsidP="001D47A1">
            <w:pPr>
              <w:spacing w:before="0" w:after="0" w:line="240" w:lineRule="auto"/>
              <w:jc w:val="center"/>
              <w:rPr>
                <w:ins w:id="4441" w:author="Kisch, Christian" w:date="2022-02-07T14:25:00Z"/>
                <w:rFonts w:eastAsia="Times New Roman" w:cs="Calibri"/>
                <w:sz w:val="20"/>
                <w:szCs w:val="20"/>
                <w:lang w:eastAsia="de-DE"/>
              </w:rPr>
            </w:pPr>
            <w:ins w:id="4442" w:author="Kisch, Christian" w:date="2022-02-07T14:26:00Z">
              <w:r>
                <w:rPr>
                  <w:rFonts w:cs="Calibri"/>
                  <w:sz w:val="20"/>
                  <w:szCs w:val="20"/>
                </w:rPr>
                <w:t>Ja</w:t>
              </w:r>
            </w:ins>
          </w:p>
        </w:tc>
        <w:tc>
          <w:tcPr>
            <w:tcW w:w="992" w:type="dxa"/>
            <w:shd w:val="clear" w:color="000000" w:fill="auto"/>
          </w:tcPr>
          <w:p w14:paraId="2F9A7E3A" w14:textId="080CDD56" w:rsidR="001D47A1" w:rsidRPr="00CF5477" w:rsidRDefault="001D47A1" w:rsidP="001D47A1">
            <w:pPr>
              <w:spacing w:before="0" w:after="0" w:line="240" w:lineRule="auto"/>
              <w:jc w:val="center"/>
              <w:rPr>
                <w:ins w:id="4443" w:author="Kisch, Christian" w:date="2022-02-07T14:25:00Z"/>
                <w:rFonts w:eastAsia="Times New Roman" w:cs="Calibri"/>
                <w:sz w:val="20"/>
                <w:szCs w:val="20"/>
                <w:lang w:eastAsia="de-DE"/>
              </w:rPr>
            </w:pPr>
            <w:ins w:id="4444" w:author="Kisch, Christian" w:date="2022-02-07T14:28:00Z">
              <w:r>
                <w:rPr>
                  <w:rFonts w:cs="Calibri"/>
                  <w:sz w:val="20"/>
                  <w:szCs w:val="20"/>
                </w:rPr>
                <w:t>Nein</w:t>
              </w:r>
            </w:ins>
          </w:p>
        </w:tc>
        <w:tc>
          <w:tcPr>
            <w:tcW w:w="992" w:type="dxa"/>
            <w:shd w:val="clear" w:color="000000" w:fill="auto"/>
            <w:hideMark/>
          </w:tcPr>
          <w:p w14:paraId="54E93449" w14:textId="05F9F97C" w:rsidR="001D47A1" w:rsidRPr="00CF5477" w:rsidRDefault="001D47A1" w:rsidP="001D47A1">
            <w:pPr>
              <w:spacing w:before="0" w:after="0" w:line="240" w:lineRule="auto"/>
              <w:jc w:val="center"/>
              <w:rPr>
                <w:ins w:id="4445" w:author="Kisch, Christian" w:date="2022-02-07T14:25:00Z"/>
                <w:rFonts w:eastAsia="Times New Roman" w:cs="Calibri"/>
                <w:sz w:val="20"/>
                <w:szCs w:val="20"/>
                <w:lang w:eastAsia="de-DE"/>
              </w:rPr>
            </w:pPr>
            <w:ins w:id="4446" w:author="Kisch, Christian" w:date="2022-02-07T14:28:00Z">
              <w:r>
                <w:rPr>
                  <w:rFonts w:cs="Calibri"/>
                  <w:sz w:val="20"/>
                  <w:szCs w:val="20"/>
                </w:rPr>
                <w:t>Nein</w:t>
              </w:r>
            </w:ins>
          </w:p>
        </w:tc>
        <w:tc>
          <w:tcPr>
            <w:tcW w:w="1134" w:type="dxa"/>
            <w:shd w:val="clear" w:color="000000" w:fill="auto"/>
            <w:hideMark/>
          </w:tcPr>
          <w:p w14:paraId="1187BDB9" w14:textId="79A5C518" w:rsidR="001D47A1" w:rsidRPr="00CF5477" w:rsidRDefault="001D47A1" w:rsidP="001D47A1">
            <w:pPr>
              <w:spacing w:before="0" w:after="0" w:line="240" w:lineRule="auto"/>
              <w:jc w:val="center"/>
              <w:rPr>
                <w:ins w:id="4447" w:author="Kisch, Christian" w:date="2022-02-07T14:25:00Z"/>
                <w:rFonts w:eastAsia="Times New Roman" w:cs="Calibri"/>
                <w:sz w:val="20"/>
                <w:szCs w:val="20"/>
                <w:lang w:eastAsia="de-DE"/>
              </w:rPr>
            </w:pPr>
            <w:ins w:id="4448" w:author="Kisch, Christian" w:date="2022-02-07T14:29:00Z">
              <w:r>
                <w:rPr>
                  <w:rFonts w:cs="Calibri"/>
                  <w:sz w:val="20"/>
                  <w:szCs w:val="20"/>
                </w:rPr>
                <w:t>x</w:t>
              </w:r>
            </w:ins>
          </w:p>
        </w:tc>
        <w:tc>
          <w:tcPr>
            <w:tcW w:w="1134" w:type="dxa"/>
            <w:shd w:val="clear" w:color="000000" w:fill="auto"/>
            <w:hideMark/>
          </w:tcPr>
          <w:p w14:paraId="1F861696" w14:textId="62BBFCFD" w:rsidR="001D47A1" w:rsidRPr="00CF5477" w:rsidRDefault="001D47A1" w:rsidP="001D47A1">
            <w:pPr>
              <w:spacing w:before="0" w:after="0" w:line="240" w:lineRule="auto"/>
              <w:jc w:val="center"/>
              <w:rPr>
                <w:ins w:id="4449" w:author="Kisch, Christian" w:date="2022-02-07T14:25:00Z"/>
                <w:rFonts w:eastAsia="Times New Roman" w:cs="Calibri"/>
                <w:sz w:val="20"/>
                <w:szCs w:val="20"/>
                <w:lang w:eastAsia="de-DE"/>
              </w:rPr>
            </w:pPr>
            <w:ins w:id="4450" w:author="Kisch, Christian" w:date="2022-02-07T14:30:00Z">
              <w:r>
                <w:rPr>
                  <w:rFonts w:cs="Calibri"/>
                  <w:sz w:val="20"/>
                  <w:szCs w:val="20"/>
                </w:rPr>
                <w:t>x</w:t>
              </w:r>
            </w:ins>
          </w:p>
        </w:tc>
      </w:tr>
      <w:tr w:rsidR="001D47A1" w:rsidRPr="00CF5477" w14:paraId="2B97259D" w14:textId="77777777" w:rsidTr="005F5BB3">
        <w:trPr>
          <w:trHeight w:val="432"/>
          <w:ins w:id="4451" w:author="Kisch, Christian" w:date="2022-02-07T14:25:00Z"/>
        </w:trPr>
        <w:tc>
          <w:tcPr>
            <w:tcW w:w="626" w:type="dxa"/>
            <w:shd w:val="clear" w:color="000000" w:fill="auto"/>
            <w:hideMark/>
          </w:tcPr>
          <w:p w14:paraId="57FBBCF7" w14:textId="77777777" w:rsidR="001D47A1" w:rsidRPr="00CF5477" w:rsidRDefault="001D47A1" w:rsidP="001D47A1">
            <w:pPr>
              <w:spacing w:before="0" w:after="0" w:line="240" w:lineRule="auto"/>
              <w:jc w:val="right"/>
              <w:rPr>
                <w:ins w:id="4452" w:author="Kisch, Christian" w:date="2022-02-07T14:25:00Z"/>
                <w:rFonts w:eastAsia="Times New Roman" w:cs="Calibri"/>
                <w:color w:val="000000"/>
                <w:lang w:eastAsia="de-DE"/>
              </w:rPr>
            </w:pPr>
            <w:ins w:id="4453" w:author="Kisch, Christian" w:date="2022-02-07T14:25:00Z">
              <w:r>
                <w:rPr>
                  <w:rFonts w:eastAsia="Times New Roman" w:cs="Calibri"/>
                  <w:color w:val="000000"/>
                  <w:lang w:eastAsia="de-DE"/>
                </w:rPr>
                <w:t>18</w:t>
              </w:r>
            </w:ins>
          </w:p>
        </w:tc>
        <w:tc>
          <w:tcPr>
            <w:tcW w:w="2523" w:type="dxa"/>
            <w:shd w:val="clear" w:color="000000" w:fill="auto"/>
            <w:hideMark/>
          </w:tcPr>
          <w:p w14:paraId="6F8D2286" w14:textId="6484EF96" w:rsidR="001D47A1" w:rsidRPr="00CF5477" w:rsidRDefault="001D47A1" w:rsidP="001D47A1">
            <w:pPr>
              <w:spacing w:before="0" w:after="0" w:line="240" w:lineRule="auto"/>
              <w:rPr>
                <w:ins w:id="4454" w:author="Kisch, Christian" w:date="2022-02-07T14:25:00Z"/>
                <w:rFonts w:eastAsia="Times New Roman" w:cs="Calibri"/>
                <w:color w:val="000000"/>
                <w:lang w:eastAsia="de-DE"/>
              </w:rPr>
            </w:pPr>
            <w:ins w:id="4455"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47263DF" w14:textId="77777777" w:rsidR="001D47A1" w:rsidRPr="00CF5477" w:rsidRDefault="001D47A1" w:rsidP="001D47A1">
            <w:pPr>
              <w:spacing w:before="0" w:after="0" w:line="240" w:lineRule="auto"/>
              <w:rPr>
                <w:ins w:id="4456" w:author="Kisch, Christian" w:date="2022-02-07T14:25:00Z"/>
                <w:rFonts w:eastAsia="Times New Roman" w:cs="Calibri"/>
                <w:b/>
                <w:bCs/>
                <w:sz w:val="20"/>
                <w:szCs w:val="20"/>
                <w:lang w:eastAsia="de-DE"/>
              </w:rPr>
            </w:pPr>
            <w:ins w:id="4457" w:author="Kisch, Christian" w:date="2022-02-07T14:25:00Z">
              <w:r w:rsidRPr="00CF5477">
                <w:rPr>
                  <w:rFonts w:eastAsia="Times New Roman" w:cs="Calibri"/>
                  <w:b/>
                  <w:bCs/>
                  <w:sz w:val="20"/>
                  <w:szCs w:val="20"/>
                  <w:lang w:eastAsia="de-DE"/>
                </w:rPr>
                <w:t>Ordner</w:t>
              </w:r>
            </w:ins>
          </w:p>
        </w:tc>
        <w:tc>
          <w:tcPr>
            <w:tcW w:w="1418" w:type="dxa"/>
            <w:shd w:val="clear" w:color="000000" w:fill="auto"/>
            <w:hideMark/>
          </w:tcPr>
          <w:p w14:paraId="036E18CA" w14:textId="6C519DC0" w:rsidR="001D47A1" w:rsidRPr="00CF5477" w:rsidRDefault="001D47A1" w:rsidP="001D47A1">
            <w:pPr>
              <w:spacing w:before="0" w:after="0" w:line="240" w:lineRule="auto"/>
              <w:jc w:val="center"/>
              <w:rPr>
                <w:ins w:id="4458" w:author="Kisch, Christian" w:date="2022-02-07T14:25:00Z"/>
                <w:rFonts w:eastAsia="Times New Roman" w:cs="Calibri"/>
                <w:sz w:val="20"/>
                <w:szCs w:val="20"/>
                <w:lang w:eastAsia="de-DE"/>
              </w:rPr>
            </w:pPr>
            <w:ins w:id="4459" w:author="Kisch, Christian" w:date="2022-02-07T14:26:00Z">
              <w:r>
                <w:rPr>
                  <w:rFonts w:cs="Calibri"/>
                  <w:sz w:val="20"/>
                  <w:szCs w:val="20"/>
                </w:rPr>
                <w:t>Ja</w:t>
              </w:r>
            </w:ins>
          </w:p>
        </w:tc>
        <w:tc>
          <w:tcPr>
            <w:tcW w:w="992" w:type="dxa"/>
            <w:shd w:val="clear" w:color="000000" w:fill="auto"/>
          </w:tcPr>
          <w:p w14:paraId="31B9A865" w14:textId="74B2763B" w:rsidR="001D47A1" w:rsidRPr="00CF5477" w:rsidRDefault="001D47A1" w:rsidP="001D47A1">
            <w:pPr>
              <w:spacing w:before="0" w:after="0" w:line="240" w:lineRule="auto"/>
              <w:jc w:val="center"/>
              <w:rPr>
                <w:ins w:id="4460" w:author="Kisch, Christian" w:date="2022-02-07T14:25:00Z"/>
                <w:rFonts w:eastAsia="Times New Roman" w:cs="Calibri"/>
                <w:sz w:val="20"/>
                <w:szCs w:val="20"/>
                <w:lang w:eastAsia="de-DE"/>
              </w:rPr>
            </w:pPr>
            <w:ins w:id="4461" w:author="Kisch, Christian" w:date="2022-02-07T14:28:00Z">
              <w:r>
                <w:rPr>
                  <w:rFonts w:cs="Calibri"/>
                  <w:sz w:val="20"/>
                  <w:szCs w:val="20"/>
                </w:rPr>
                <w:t>Ja</w:t>
              </w:r>
            </w:ins>
          </w:p>
        </w:tc>
        <w:tc>
          <w:tcPr>
            <w:tcW w:w="992" w:type="dxa"/>
            <w:shd w:val="clear" w:color="000000" w:fill="auto"/>
            <w:hideMark/>
          </w:tcPr>
          <w:p w14:paraId="3A7DE835" w14:textId="1F029275" w:rsidR="001D47A1" w:rsidRPr="00CF5477" w:rsidRDefault="001D47A1" w:rsidP="001D47A1">
            <w:pPr>
              <w:spacing w:before="0" w:after="0" w:line="240" w:lineRule="auto"/>
              <w:jc w:val="center"/>
              <w:rPr>
                <w:ins w:id="4462" w:author="Kisch, Christian" w:date="2022-02-07T14:25:00Z"/>
                <w:rFonts w:eastAsia="Times New Roman" w:cs="Calibri"/>
                <w:sz w:val="20"/>
                <w:szCs w:val="20"/>
                <w:lang w:eastAsia="de-DE"/>
              </w:rPr>
            </w:pPr>
            <w:ins w:id="4463" w:author="Kisch, Christian" w:date="2022-02-07T14:28:00Z">
              <w:r>
                <w:rPr>
                  <w:rFonts w:cs="Calibri"/>
                  <w:sz w:val="20"/>
                  <w:szCs w:val="20"/>
                </w:rPr>
                <w:t>Ja</w:t>
              </w:r>
            </w:ins>
          </w:p>
        </w:tc>
        <w:tc>
          <w:tcPr>
            <w:tcW w:w="1134" w:type="dxa"/>
            <w:shd w:val="clear" w:color="000000" w:fill="auto"/>
            <w:hideMark/>
          </w:tcPr>
          <w:p w14:paraId="0B4217F8" w14:textId="448E94DE" w:rsidR="001D47A1" w:rsidRPr="00CF5477" w:rsidRDefault="001D47A1" w:rsidP="001D47A1">
            <w:pPr>
              <w:spacing w:before="0" w:after="0" w:line="240" w:lineRule="auto"/>
              <w:jc w:val="center"/>
              <w:rPr>
                <w:ins w:id="4464" w:author="Kisch, Christian" w:date="2022-02-07T14:25:00Z"/>
                <w:rFonts w:eastAsia="Times New Roman" w:cs="Calibri"/>
                <w:sz w:val="20"/>
                <w:szCs w:val="20"/>
                <w:lang w:eastAsia="de-DE"/>
              </w:rPr>
            </w:pPr>
            <w:ins w:id="4465" w:author="Kisch, Christian" w:date="2022-02-07T14:29:00Z">
              <w:r>
                <w:rPr>
                  <w:rFonts w:cs="Calibri"/>
                  <w:sz w:val="20"/>
                  <w:szCs w:val="20"/>
                </w:rPr>
                <w:t>x</w:t>
              </w:r>
            </w:ins>
          </w:p>
        </w:tc>
        <w:tc>
          <w:tcPr>
            <w:tcW w:w="1134" w:type="dxa"/>
            <w:shd w:val="clear" w:color="000000" w:fill="auto"/>
            <w:hideMark/>
          </w:tcPr>
          <w:p w14:paraId="019E28FD" w14:textId="5D728DE5" w:rsidR="001D47A1" w:rsidRPr="00CF5477" w:rsidRDefault="001D47A1" w:rsidP="001D47A1">
            <w:pPr>
              <w:spacing w:before="0" w:after="0" w:line="240" w:lineRule="auto"/>
              <w:jc w:val="center"/>
              <w:rPr>
                <w:ins w:id="4466" w:author="Kisch, Christian" w:date="2022-02-07T14:25:00Z"/>
                <w:rFonts w:eastAsia="Times New Roman" w:cs="Calibri"/>
                <w:sz w:val="20"/>
                <w:szCs w:val="20"/>
                <w:lang w:eastAsia="de-DE"/>
              </w:rPr>
            </w:pPr>
            <w:ins w:id="4467" w:author="Kisch, Christian" w:date="2022-02-07T14:30:00Z">
              <w:r>
                <w:rPr>
                  <w:rFonts w:cs="Calibri"/>
                  <w:sz w:val="20"/>
                  <w:szCs w:val="20"/>
                </w:rPr>
                <w:t>x</w:t>
              </w:r>
            </w:ins>
          </w:p>
        </w:tc>
      </w:tr>
      <w:tr w:rsidR="001D47A1" w:rsidRPr="00CF5477" w14:paraId="558E930F" w14:textId="77777777" w:rsidTr="005F5BB3">
        <w:trPr>
          <w:trHeight w:val="454"/>
          <w:ins w:id="4468" w:author="Kisch, Christian" w:date="2022-02-07T14:25:00Z"/>
        </w:trPr>
        <w:tc>
          <w:tcPr>
            <w:tcW w:w="626" w:type="dxa"/>
            <w:shd w:val="clear" w:color="000000" w:fill="auto"/>
            <w:hideMark/>
          </w:tcPr>
          <w:p w14:paraId="608AB840" w14:textId="77777777" w:rsidR="001D47A1" w:rsidRPr="00CF5477" w:rsidRDefault="001D47A1" w:rsidP="001D47A1">
            <w:pPr>
              <w:spacing w:before="0" w:after="0" w:line="240" w:lineRule="auto"/>
              <w:jc w:val="right"/>
              <w:rPr>
                <w:ins w:id="4469" w:author="Kisch, Christian" w:date="2022-02-07T14:25:00Z"/>
                <w:rFonts w:eastAsia="Times New Roman" w:cs="Calibri"/>
                <w:color w:val="000000"/>
                <w:lang w:eastAsia="de-DE"/>
              </w:rPr>
            </w:pPr>
            <w:ins w:id="4470" w:author="Kisch, Christian" w:date="2022-02-07T14:25:00Z">
              <w:r>
                <w:rPr>
                  <w:rFonts w:eastAsia="Times New Roman" w:cs="Calibri"/>
                  <w:color w:val="000000"/>
                  <w:lang w:eastAsia="de-DE"/>
                </w:rPr>
                <w:t>19</w:t>
              </w:r>
            </w:ins>
          </w:p>
        </w:tc>
        <w:tc>
          <w:tcPr>
            <w:tcW w:w="2523" w:type="dxa"/>
            <w:shd w:val="clear" w:color="000000" w:fill="auto"/>
            <w:hideMark/>
          </w:tcPr>
          <w:p w14:paraId="44CB47C7" w14:textId="19955E65" w:rsidR="001D47A1" w:rsidRPr="00CF5477" w:rsidRDefault="001D47A1" w:rsidP="001D47A1">
            <w:pPr>
              <w:spacing w:before="0" w:after="0" w:line="240" w:lineRule="auto"/>
              <w:rPr>
                <w:ins w:id="4471" w:author="Kisch, Christian" w:date="2022-02-07T14:25:00Z"/>
                <w:rFonts w:eastAsia="Times New Roman" w:cs="Calibri"/>
                <w:color w:val="000000"/>
                <w:lang w:eastAsia="de-DE"/>
              </w:rPr>
            </w:pPr>
            <w:ins w:id="4472"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458D7B41" w14:textId="77777777" w:rsidR="001D47A1" w:rsidRPr="00CF5477" w:rsidRDefault="001D47A1" w:rsidP="001D47A1">
            <w:pPr>
              <w:spacing w:before="0" w:after="0" w:line="240" w:lineRule="auto"/>
              <w:rPr>
                <w:ins w:id="4473" w:author="Kisch, Christian" w:date="2022-02-07T14:25:00Z"/>
                <w:rFonts w:eastAsia="Times New Roman" w:cs="Calibri"/>
                <w:b/>
                <w:bCs/>
                <w:sz w:val="20"/>
                <w:szCs w:val="20"/>
                <w:lang w:eastAsia="de-DE"/>
              </w:rPr>
            </w:pPr>
            <w:ins w:id="4474" w:author="Kisch, Christian" w:date="2022-02-07T14:25:00Z">
              <w:r w:rsidRPr="00CF5477">
                <w:rPr>
                  <w:rFonts w:eastAsia="Times New Roman" w:cs="Calibri"/>
                  <w:b/>
                  <w:bCs/>
                  <w:sz w:val="20"/>
                  <w:szCs w:val="20"/>
                  <w:lang w:eastAsia="de-DE"/>
                </w:rPr>
                <w:t>Unterordner im Ordner „Akte“</w:t>
              </w:r>
            </w:ins>
          </w:p>
        </w:tc>
        <w:tc>
          <w:tcPr>
            <w:tcW w:w="1418" w:type="dxa"/>
            <w:shd w:val="clear" w:color="000000" w:fill="auto"/>
            <w:hideMark/>
          </w:tcPr>
          <w:p w14:paraId="5FBE3DE9" w14:textId="19F2D6E9" w:rsidR="001D47A1" w:rsidRPr="00CF5477" w:rsidRDefault="001D47A1" w:rsidP="001D47A1">
            <w:pPr>
              <w:spacing w:before="0" w:after="0" w:line="240" w:lineRule="auto"/>
              <w:jc w:val="center"/>
              <w:rPr>
                <w:ins w:id="4475" w:author="Kisch, Christian" w:date="2022-02-07T14:25:00Z"/>
                <w:rFonts w:eastAsia="Times New Roman" w:cs="Calibri"/>
                <w:sz w:val="20"/>
                <w:szCs w:val="20"/>
                <w:lang w:eastAsia="de-DE"/>
              </w:rPr>
            </w:pPr>
            <w:ins w:id="4476" w:author="Kisch, Christian" w:date="2022-02-07T14:26:00Z">
              <w:r>
                <w:rPr>
                  <w:rFonts w:cs="Calibri"/>
                  <w:sz w:val="20"/>
                  <w:szCs w:val="20"/>
                </w:rPr>
                <w:t>Ja</w:t>
              </w:r>
            </w:ins>
          </w:p>
        </w:tc>
        <w:tc>
          <w:tcPr>
            <w:tcW w:w="992" w:type="dxa"/>
            <w:shd w:val="clear" w:color="000000" w:fill="auto"/>
          </w:tcPr>
          <w:p w14:paraId="2059F08F" w14:textId="183E625D" w:rsidR="001D47A1" w:rsidRPr="00CF5477" w:rsidRDefault="001D47A1" w:rsidP="001D47A1">
            <w:pPr>
              <w:spacing w:before="0" w:after="0" w:line="240" w:lineRule="auto"/>
              <w:jc w:val="center"/>
              <w:rPr>
                <w:ins w:id="4477" w:author="Kisch, Christian" w:date="2022-02-07T14:25:00Z"/>
                <w:rFonts w:eastAsia="Times New Roman" w:cs="Calibri"/>
                <w:sz w:val="20"/>
                <w:szCs w:val="20"/>
                <w:lang w:eastAsia="de-DE"/>
              </w:rPr>
            </w:pPr>
            <w:ins w:id="4478" w:author="Kisch, Christian" w:date="2022-02-07T14:28:00Z">
              <w:r>
                <w:rPr>
                  <w:rFonts w:cs="Calibri"/>
                  <w:sz w:val="20"/>
                  <w:szCs w:val="20"/>
                </w:rPr>
                <w:t>Ja**</w:t>
              </w:r>
            </w:ins>
          </w:p>
        </w:tc>
        <w:tc>
          <w:tcPr>
            <w:tcW w:w="992" w:type="dxa"/>
            <w:shd w:val="clear" w:color="000000" w:fill="auto"/>
            <w:hideMark/>
          </w:tcPr>
          <w:p w14:paraId="356E5A6B" w14:textId="22001A5A" w:rsidR="001D47A1" w:rsidRPr="00CF5477" w:rsidRDefault="001D47A1" w:rsidP="001D47A1">
            <w:pPr>
              <w:spacing w:before="0" w:after="0" w:line="240" w:lineRule="auto"/>
              <w:jc w:val="center"/>
              <w:rPr>
                <w:ins w:id="4479" w:author="Kisch, Christian" w:date="2022-02-07T14:25:00Z"/>
                <w:rFonts w:eastAsia="Times New Roman" w:cs="Calibri"/>
                <w:sz w:val="20"/>
                <w:szCs w:val="20"/>
                <w:lang w:eastAsia="de-DE"/>
              </w:rPr>
            </w:pPr>
            <w:ins w:id="4480" w:author="Kisch, Christian" w:date="2022-02-07T14:28:00Z">
              <w:r>
                <w:rPr>
                  <w:rFonts w:cs="Calibri"/>
                  <w:sz w:val="20"/>
                  <w:szCs w:val="20"/>
                </w:rPr>
                <w:t>Ja**</w:t>
              </w:r>
            </w:ins>
          </w:p>
        </w:tc>
        <w:tc>
          <w:tcPr>
            <w:tcW w:w="1134" w:type="dxa"/>
            <w:shd w:val="clear" w:color="000000" w:fill="auto"/>
            <w:hideMark/>
          </w:tcPr>
          <w:p w14:paraId="658F84C0" w14:textId="5642CA50" w:rsidR="001D47A1" w:rsidRPr="00CF5477" w:rsidRDefault="001D47A1" w:rsidP="001D47A1">
            <w:pPr>
              <w:spacing w:before="0" w:after="0" w:line="240" w:lineRule="auto"/>
              <w:jc w:val="center"/>
              <w:rPr>
                <w:ins w:id="4481" w:author="Kisch, Christian" w:date="2022-02-07T14:25:00Z"/>
                <w:rFonts w:eastAsia="Times New Roman" w:cs="Calibri"/>
                <w:sz w:val="20"/>
                <w:szCs w:val="20"/>
                <w:lang w:eastAsia="de-DE"/>
              </w:rPr>
            </w:pPr>
            <w:ins w:id="4482" w:author="Kisch, Christian" w:date="2022-02-07T14:29:00Z">
              <w:r>
                <w:rPr>
                  <w:rFonts w:cs="Calibri"/>
                  <w:sz w:val="20"/>
                  <w:szCs w:val="20"/>
                </w:rPr>
                <w:t>x</w:t>
              </w:r>
            </w:ins>
          </w:p>
        </w:tc>
        <w:tc>
          <w:tcPr>
            <w:tcW w:w="1134" w:type="dxa"/>
            <w:shd w:val="clear" w:color="000000" w:fill="auto"/>
            <w:hideMark/>
          </w:tcPr>
          <w:p w14:paraId="4DE49756" w14:textId="23B8693F" w:rsidR="001D47A1" w:rsidRPr="00CF5477" w:rsidRDefault="001D47A1" w:rsidP="001D47A1">
            <w:pPr>
              <w:spacing w:before="0" w:after="0" w:line="240" w:lineRule="auto"/>
              <w:jc w:val="center"/>
              <w:rPr>
                <w:ins w:id="4483" w:author="Kisch, Christian" w:date="2022-02-07T14:25:00Z"/>
                <w:rFonts w:eastAsia="Times New Roman" w:cs="Calibri"/>
                <w:sz w:val="20"/>
                <w:szCs w:val="20"/>
                <w:lang w:eastAsia="de-DE"/>
              </w:rPr>
            </w:pPr>
            <w:ins w:id="4484" w:author="Kisch, Christian" w:date="2022-02-07T14:30:00Z">
              <w:r>
                <w:rPr>
                  <w:rFonts w:cs="Calibri"/>
                  <w:sz w:val="20"/>
                  <w:szCs w:val="20"/>
                </w:rPr>
                <w:t>x</w:t>
              </w:r>
            </w:ins>
          </w:p>
        </w:tc>
      </w:tr>
      <w:tr w:rsidR="001D47A1" w:rsidRPr="00CF5477" w14:paraId="022E6AF4" w14:textId="77777777" w:rsidTr="005F5BB3">
        <w:trPr>
          <w:trHeight w:val="475"/>
          <w:ins w:id="4485" w:author="Kisch, Christian" w:date="2022-02-07T14:25:00Z"/>
        </w:trPr>
        <w:tc>
          <w:tcPr>
            <w:tcW w:w="626" w:type="dxa"/>
            <w:shd w:val="clear" w:color="000000" w:fill="auto"/>
            <w:hideMark/>
          </w:tcPr>
          <w:p w14:paraId="59AC97F7" w14:textId="77777777" w:rsidR="001D47A1" w:rsidRPr="00CF5477" w:rsidRDefault="001D47A1" w:rsidP="001D47A1">
            <w:pPr>
              <w:spacing w:before="0" w:after="0" w:line="240" w:lineRule="auto"/>
              <w:jc w:val="right"/>
              <w:rPr>
                <w:ins w:id="4486" w:author="Kisch, Christian" w:date="2022-02-07T14:25:00Z"/>
                <w:rFonts w:eastAsia="Times New Roman" w:cs="Calibri"/>
                <w:color w:val="000000"/>
                <w:lang w:eastAsia="de-DE"/>
              </w:rPr>
            </w:pPr>
            <w:ins w:id="4487" w:author="Kisch, Christian" w:date="2022-02-07T14:25:00Z">
              <w:r>
                <w:rPr>
                  <w:rFonts w:eastAsia="Times New Roman" w:cs="Calibri"/>
                  <w:color w:val="000000"/>
                  <w:lang w:eastAsia="de-DE"/>
                </w:rPr>
                <w:t>20</w:t>
              </w:r>
            </w:ins>
          </w:p>
        </w:tc>
        <w:tc>
          <w:tcPr>
            <w:tcW w:w="2523" w:type="dxa"/>
            <w:shd w:val="clear" w:color="000000" w:fill="auto"/>
            <w:hideMark/>
          </w:tcPr>
          <w:p w14:paraId="4D4EBFB0" w14:textId="171932D8" w:rsidR="001D47A1" w:rsidRPr="00CF5477" w:rsidRDefault="001D47A1" w:rsidP="001D47A1">
            <w:pPr>
              <w:spacing w:before="0" w:after="0" w:line="240" w:lineRule="auto"/>
              <w:rPr>
                <w:ins w:id="4488" w:author="Kisch, Christian" w:date="2022-02-07T14:25:00Z"/>
                <w:rFonts w:eastAsia="Times New Roman" w:cs="Calibri"/>
                <w:color w:val="000000"/>
                <w:lang w:eastAsia="de-DE"/>
              </w:rPr>
            </w:pPr>
            <w:ins w:id="4489"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611C9E6C" w14:textId="77777777" w:rsidR="001D47A1" w:rsidRPr="00CF5477" w:rsidRDefault="001D47A1" w:rsidP="001D47A1">
            <w:pPr>
              <w:spacing w:before="0" w:after="0" w:line="240" w:lineRule="auto"/>
              <w:rPr>
                <w:ins w:id="4490" w:author="Kisch, Christian" w:date="2022-02-07T14:25:00Z"/>
                <w:rFonts w:eastAsia="Times New Roman" w:cs="Calibri"/>
                <w:b/>
                <w:bCs/>
                <w:sz w:val="20"/>
                <w:szCs w:val="20"/>
                <w:lang w:eastAsia="de-DE"/>
              </w:rPr>
            </w:pPr>
            <w:ins w:id="4491" w:author="Kisch, Christian" w:date="2022-02-07T14:25:00Z">
              <w:r w:rsidRPr="00CF5477">
                <w:rPr>
                  <w:rFonts w:eastAsia="Times New Roman" w:cs="Calibri"/>
                  <w:b/>
                  <w:bCs/>
                  <w:sz w:val="20"/>
                  <w:szCs w:val="20"/>
                  <w:lang w:eastAsia="de-DE"/>
                </w:rPr>
                <w:t>Dokumente im Ordner „Akte“</w:t>
              </w:r>
            </w:ins>
          </w:p>
        </w:tc>
        <w:tc>
          <w:tcPr>
            <w:tcW w:w="1418" w:type="dxa"/>
            <w:shd w:val="clear" w:color="000000" w:fill="auto"/>
            <w:hideMark/>
          </w:tcPr>
          <w:p w14:paraId="21F68D1F" w14:textId="61796067" w:rsidR="001D47A1" w:rsidRPr="00CF5477" w:rsidRDefault="001D47A1" w:rsidP="001D47A1">
            <w:pPr>
              <w:spacing w:before="0" w:after="0" w:line="240" w:lineRule="auto"/>
              <w:jc w:val="center"/>
              <w:rPr>
                <w:ins w:id="4492" w:author="Kisch, Christian" w:date="2022-02-07T14:25:00Z"/>
                <w:rFonts w:eastAsia="Times New Roman" w:cs="Calibri"/>
                <w:sz w:val="20"/>
                <w:szCs w:val="20"/>
                <w:lang w:eastAsia="de-DE"/>
              </w:rPr>
            </w:pPr>
            <w:ins w:id="4493" w:author="Kisch, Christian" w:date="2022-02-07T14:26:00Z">
              <w:r>
                <w:rPr>
                  <w:rFonts w:cs="Calibri"/>
                  <w:sz w:val="20"/>
                  <w:szCs w:val="20"/>
                </w:rPr>
                <w:t>Ja</w:t>
              </w:r>
            </w:ins>
          </w:p>
        </w:tc>
        <w:tc>
          <w:tcPr>
            <w:tcW w:w="992" w:type="dxa"/>
            <w:shd w:val="clear" w:color="000000" w:fill="auto"/>
          </w:tcPr>
          <w:p w14:paraId="0A90A9B8" w14:textId="2195139D" w:rsidR="001D47A1" w:rsidRPr="00CF5477" w:rsidRDefault="001D47A1" w:rsidP="001D47A1">
            <w:pPr>
              <w:spacing w:before="0" w:after="0" w:line="240" w:lineRule="auto"/>
              <w:jc w:val="center"/>
              <w:rPr>
                <w:ins w:id="4494" w:author="Kisch, Christian" w:date="2022-02-07T14:25:00Z"/>
                <w:rFonts w:eastAsia="Times New Roman" w:cs="Calibri"/>
                <w:sz w:val="20"/>
                <w:szCs w:val="20"/>
                <w:lang w:eastAsia="de-DE"/>
              </w:rPr>
            </w:pPr>
            <w:ins w:id="4495" w:author="Kisch, Christian" w:date="2022-02-07T14:28:00Z">
              <w:r>
                <w:rPr>
                  <w:rFonts w:cs="Calibri"/>
                  <w:sz w:val="20"/>
                  <w:szCs w:val="20"/>
                </w:rPr>
                <w:t>Ja**</w:t>
              </w:r>
            </w:ins>
          </w:p>
        </w:tc>
        <w:tc>
          <w:tcPr>
            <w:tcW w:w="992" w:type="dxa"/>
            <w:shd w:val="clear" w:color="000000" w:fill="auto"/>
            <w:hideMark/>
          </w:tcPr>
          <w:p w14:paraId="6ACBA7F2" w14:textId="06CB8C4F" w:rsidR="001D47A1" w:rsidRPr="00CF5477" w:rsidRDefault="001D47A1" w:rsidP="001D47A1">
            <w:pPr>
              <w:spacing w:before="0" w:after="0" w:line="240" w:lineRule="auto"/>
              <w:jc w:val="center"/>
              <w:rPr>
                <w:ins w:id="4496" w:author="Kisch, Christian" w:date="2022-02-07T14:25:00Z"/>
                <w:rFonts w:eastAsia="Times New Roman" w:cs="Calibri"/>
                <w:sz w:val="20"/>
                <w:szCs w:val="20"/>
                <w:lang w:eastAsia="de-DE"/>
              </w:rPr>
            </w:pPr>
            <w:ins w:id="4497" w:author="Kisch, Christian" w:date="2022-02-07T14:28:00Z">
              <w:r>
                <w:rPr>
                  <w:rFonts w:cs="Calibri"/>
                  <w:sz w:val="20"/>
                  <w:szCs w:val="20"/>
                </w:rPr>
                <w:t>Ja**</w:t>
              </w:r>
            </w:ins>
          </w:p>
        </w:tc>
        <w:tc>
          <w:tcPr>
            <w:tcW w:w="1134" w:type="dxa"/>
            <w:shd w:val="clear" w:color="000000" w:fill="auto"/>
            <w:hideMark/>
          </w:tcPr>
          <w:p w14:paraId="21F6E048" w14:textId="666B7AF8" w:rsidR="001D47A1" w:rsidRPr="00CF5477" w:rsidRDefault="001D47A1" w:rsidP="001D47A1">
            <w:pPr>
              <w:spacing w:before="0" w:after="0" w:line="240" w:lineRule="auto"/>
              <w:jc w:val="center"/>
              <w:rPr>
                <w:ins w:id="4498" w:author="Kisch, Christian" w:date="2022-02-07T14:25:00Z"/>
                <w:rFonts w:eastAsia="Times New Roman" w:cs="Calibri"/>
                <w:sz w:val="20"/>
                <w:szCs w:val="20"/>
                <w:lang w:eastAsia="de-DE"/>
              </w:rPr>
            </w:pPr>
            <w:ins w:id="4499" w:author="Kisch, Christian" w:date="2022-02-07T14:29:00Z">
              <w:r>
                <w:rPr>
                  <w:rFonts w:cs="Calibri"/>
                  <w:sz w:val="20"/>
                  <w:szCs w:val="20"/>
                </w:rPr>
                <w:t>x</w:t>
              </w:r>
            </w:ins>
          </w:p>
        </w:tc>
        <w:tc>
          <w:tcPr>
            <w:tcW w:w="1134" w:type="dxa"/>
            <w:shd w:val="clear" w:color="000000" w:fill="auto"/>
            <w:hideMark/>
          </w:tcPr>
          <w:p w14:paraId="1706FD41" w14:textId="47AA19F8" w:rsidR="001D47A1" w:rsidRPr="00CF5477" w:rsidRDefault="001D47A1" w:rsidP="001D47A1">
            <w:pPr>
              <w:spacing w:before="0" w:after="0" w:line="240" w:lineRule="auto"/>
              <w:jc w:val="center"/>
              <w:rPr>
                <w:ins w:id="4500" w:author="Kisch, Christian" w:date="2022-02-07T14:25:00Z"/>
                <w:rFonts w:eastAsia="Times New Roman" w:cs="Calibri"/>
                <w:sz w:val="20"/>
                <w:szCs w:val="20"/>
                <w:lang w:eastAsia="de-DE"/>
              </w:rPr>
            </w:pPr>
            <w:ins w:id="4501" w:author="Kisch, Christian" w:date="2022-02-07T14:30:00Z">
              <w:r>
                <w:rPr>
                  <w:rFonts w:cs="Calibri"/>
                  <w:sz w:val="20"/>
                  <w:szCs w:val="20"/>
                </w:rPr>
                <w:t>x</w:t>
              </w:r>
            </w:ins>
          </w:p>
        </w:tc>
      </w:tr>
      <w:tr w:rsidR="001D47A1" w:rsidRPr="00CF5477" w14:paraId="718C205D" w14:textId="77777777" w:rsidTr="005F5BB3">
        <w:trPr>
          <w:trHeight w:val="497"/>
          <w:ins w:id="4502" w:author="Kisch, Christian" w:date="2022-02-07T14:25:00Z"/>
        </w:trPr>
        <w:tc>
          <w:tcPr>
            <w:tcW w:w="626" w:type="dxa"/>
            <w:shd w:val="clear" w:color="000000" w:fill="auto"/>
            <w:hideMark/>
          </w:tcPr>
          <w:p w14:paraId="49C9B8EE" w14:textId="77777777" w:rsidR="001D47A1" w:rsidRPr="00CF5477" w:rsidRDefault="001D47A1" w:rsidP="001D47A1">
            <w:pPr>
              <w:spacing w:before="0" w:after="0" w:line="240" w:lineRule="auto"/>
              <w:jc w:val="right"/>
              <w:rPr>
                <w:ins w:id="4503" w:author="Kisch, Christian" w:date="2022-02-07T14:25:00Z"/>
                <w:rFonts w:eastAsia="Times New Roman" w:cs="Calibri"/>
                <w:color w:val="000000"/>
                <w:lang w:eastAsia="de-DE"/>
              </w:rPr>
            </w:pPr>
            <w:ins w:id="4504" w:author="Kisch, Christian" w:date="2022-02-07T14:25:00Z">
              <w:r>
                <w:rPr>
                  <w:rFonts w:eastAsia="Times New Roman" w:cs="Calibri"/>
                  <w:color w:val="000000"/>
                  <w:lang w:eastAsia="de-DE"/>
                </w:rPr>
                <w:t>21</w:t>
              </w:r>
            </w:ins>
          </w:p>
        </w:tc>
        <w:tc>
          <w:tcPr>
            <w:tcW w:w="2523" w:type="dxa"/>
            <w:shd w:val="clear" w:color="000000" w:fill="auto"/>
            <w:hideMark/>
          </w:tcPr>
          <w:p w14:paraId="5AC85555" w14:textId="37D3AD0D" w:rsidR="001D47A1" w:rsidRPr="00CF5477" w:rsidRDefault="001D47A1" w:rsidP="001D47A1">
            <w:pPr>
              <w:spacing w:before="0" w:after="0" w:line="240" w:lineRule="auto"/>
              <w:rPr>
                <w:ins w:id="4505" w:author="Kisch, Christian" w:date="2022-02-07T14:25:00Z"/>
                <w:rFonts w:eastAsia="Times New Roman" w:cs="Calibri"/>
                <w:color w:val="000000"/>
                <w:lang w:eastAsia="de-DE"/>
              </w:rPr>
            </w:pPr>
            <w:ins w:id="4506"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527E8AAD" w14:textId="77777777" w:rsidR="001D47A1" w:rsidRPr="00CF5477" w:rsidRDefault="001D47A1" w:rsidP="001D47A1">
            <w:pPr>
              <w:spacing w:before="0" w:after="0" w:line="240" w:lineRule="auto"/>
              <w:rPr>
                <w:ins w:id="4507" w:author="Kisch, Christian" w:date="2022-02-07T14:25:00Z"/>
                <w:rFonts w:eastAsia="Times New Roman" w:cs="Calibri"/>
                <w:b/>
                <w:bCs/>
                <w:sz w:val="20"/>
                <w:szCs w:val="20"/>
                <w:lang w:eastAsia="de-DE"/>
              </w:rPr>
            </w:pPr>
            <w:ins w:id="4508" w:author="Kisch, Christian" w:date="2022-02-07T14:25:00Z">
              <w:r w:rsidRPr="00CF5477">
                <w:rPr>
                  <w:rFonts w:eastAsia="Times New Roman" w:cs="Calibri"/>
                  <w:b/>
                  <w:bCs/>
                  <w:sz w:val="20"/>
                  <w:szCs w:val="20"/>
                  <w:lang w:eastAsia="de-DE"/>
                </w:rPr>
                <w:t>Kennzeichnung im Ordner „Akte“</w:t>
              </w:r>
            </w:ins>
          </w:p>
        </w:tc>
        <w:tc>
          <w:tcPr>
            <w:tcW w:w="1418" w:type="dxa"/>
            <w:shd w:val="clear" w:color="000000" w:fill="auto"/>
            <w:hideMark/>
          </w:tcPr>
          <w:p w14:paraId="5B9ADECB" w14:textId="6D22E658" w:rsidR="001D47A1" w:rsidRPr="00CF5477" w:rsidRDefault="001D47A1" w:rsidP="001D47A1">
            <w:pPr>
              <w:spacing w:before="0" w:after="0" w:line="240" w:lineRule="auto"/>
              <w:jc w:val="center"/>
              <w:rPr>
                <w:ins w:id="4509" w:author="Kisch, Christian" w:date="2022-02-07T14:25:00Z"/>
                <w:rFonts w:eastAsia="Times New Roman" w:cs="Calibri"/>
                <w:sz w:val="20"/>
                <w:szCs w:val="20"/>
                <w:lang w:eastAsia="de-DE"/>
              </w:rPr>
            </w:pPr>
            <w:ins w:id="4510" w:author="Kisch, Christian" w:date="2022-02-07T14:26:00Z">
              <w:r>
                <w:rPr>
                  <w:rFonts w:cs="Calibri"/>
                  <w:sz w:val="20"/>
                  <w:szCs w:val="20"/>
                </w:rPr>
                <w:t>Ja</w:t>
              </w:r>
            </w:ins>
          </w:p>
        </w:tc>
        <w:tc>
          <w:tcPr>
            <w:tcW w:w="992" w:type="dxa"/>
            <w:shd w:val="clear" w:color="000000" w:fill="auto"/>
          </w:tcPr>
          <w:p w14:paraId="5F620AAE" w14:textId="71B3735D" w:rsidR="001D47A1" w:rsidRPr="00CF5477" w:rsidRDefault="001D47A1" w:rsidP="001D47A1">
            <w:pPr>
              <w:spacing w:before="0" w:after="0" w:line="240" w:lineRule="auto"/>
              <w:jc w:val="center"/>
              <w:rPr>
                <w:ins w:id="4511" w:author="Kisch, Christian" w:date="2022-02-07T14:25:00Z"/>
                <w:rFonts w:eastAsia="Times New Roman" w:cs="Calibri"/>
                <w:sz w:val="20"/>
                <w:szCs w:val="20"/>
                <w:lang w:eastAsia="de-DE"/>
              </w:rPr>
            </w:pPr>
            <w:ins w:id="4512" w:author="Kisch, Christian" w:date="2022-02-07T14:28:00Z">
              <w:r>
                <w:rPr>
                  <w:rFonts w:cs="Calibri"/>
                  <w:sz w:val="20"/>
                  <w:szCs w:val="20"/>
                </w:rPr>
                <w:t>Ja</w:t>
              </w:r>
            </w:ins>
          </w:p>
        </w:tc>
        <w:tc>
          <w:tcPr>
            <w:tcW w:w="992" w:type="dxa"/>
            <w:shd w:val="clear" w:color="000000" w:fill="auto"/>
            <w:hideMark/>
          </w:tcPr>
          <w:p w14:paraId="4F40957E" w14:textId="27BD9CFD" w:rsidR="001D47A1" w:rsidRPr="00CF5477" w:rsidRDefault="001D47A1" w:rsidP="001D47A1">
            <w:pPr>
              <w:spacing w:before="0" w:after="0" w:line="240" w:lineRule="auto"/>
              <w:jc w:val="center"/>
              <w:rPr>
                <w:ins w:id="4513" w:author="Kisch, Christian" w:date="2022-02-07T14:25:00Z"/>
                <w:rFonts w:eastAsia="Times New Roman" w:cs="Calibri"/>
                <w:sz w:val="20"/>
                <w:szCs w:val="20"/>
                <w:lang w:eastAsia="de-DE"/>
              </w:rPr>
            </w:pPr>
            <w:ins w:id="4514" w:author="Kisch, Christian" w:date="2022-02-07T14:28:00Z">
              <w:r>
                <w:rPr>
                  <w:rFonts w:cs="Calibri"/>
                  <w:sz w:val="20"/>
                  <w:szCs w:val="20"/>
                </w:rPr>
                <w:t>Ja</w:t>
              </w:r>
            </w:ins>
          </w:p>
        </w:tc>
        <w:tc>
          <w:tcPr>
            <w:tcW w:w="1134" w:type="dxa"/>
            <w:shd w:val="clear" w:color="000000" w:fill="auto"/>
            <w:hideMark/>
          </w:tcPr>
          <w:p w14:paraId="7BB3EC45" w14:textId="3797E611" w:rsidR="001D47A1" w:rsidRPr="00CF5477" w:rsidRDefault="001D47A1" w:rsidP="001D47A1">
            <w:pPr>
              <w:spacing w:before="0" w:after="0" w:line="240" w:lineRule="auto"/>
              <w:jc w:val="center"/>
              <w:rPr>
                <w:ins w:id="4515" w:author="Kisch, Christian" w:date="2022-02-07T14:25:00Z"/>
                <w:rFonts w:eastAsia="Times New Roman" w:cs="Calibri"/>
                <w:sz w:val="20"/>
                <w:szCs w:val="20"/>
                <w:lang w:eastAsia="de-DE"/>
              </w:rPr>
            </w:pPr>
            <w:ins w:id="4516" w:author="Kisch, Christian" w:date="2022-02-07T14:29:00Z">
              <w:r>
                <w:rPr>
                  <w:rFonts w:cs="Calibri"/>
                  <w:sz w:val="20"/>
                  <w:szCs w:val="20"/>
                </w:rPr>
                <w:t>x</w:t>
              </w:r>
            </w:ins>
          </w:p>
        </w:tc>
        <w:tc>
          <w:tcPr>
            <w:tcW w:w="1134" w:type="dxa"/>
            <w:shd w:val="clear" w:color="000000" w:fill="auto"/>
            <w:hideMark/>
          </w:tcPr>
          <w:p w14:paraId="407C09AE" w14:textId="6909D7E8" w:rsidR="001D47A1" w:rsidRPr="00CF5477" w:rsidRDefault="001D47A1" w:rsidP="001D47A1">
            <w:pPr>
              <w:spacing w:before="0" w:after="0" w:line="240" w:lineRule="auto"/>
              <w:jc w:val="center"/>
              <w:rPr>
                <w:ins w:id="4517" w:author="Kisch, Christian" w:date="2022-02-07T14:25:00Z"/>
                <w:rFonts w:eastAsia="Times New Roman" w:cs="Calibri"/>
                <w:sz w:val="20"/>
                <w:szCs w:val="20"/>
                <w:lang w:eastAsia="de-DE"/>
              </w:rPr>
            </w:pPr>
            <w:ins w:id="4518" w:author="Kisch, Christian" w:date="2022-02-07T14:30:00Z">
              <w:r>
                <w:rPr>
                  <w:rFonts w:cs="Calibri"/>
                  <w:sz w:val="20"/>
                  <w:szCs w:val="20"/>
                </w:rPr>
                <w:t>x</w:t>
              </w:r>
            </w:ins>
          </w:p>
        </w:tc>
      </w:tr>
      <w:tr w:rsidR="001D47A1" w:rsidRPr="00CF5477" w14:paraId="11833CB6" w14:textId="77777777" w:rsidTr="005F5BB3">
        <w:trPr>
          <w:trHeight w:val="505"/>
          <w:ins w:id="4519" w:author="Kisch, Christian" w:date="2022-02-07T14:25:00Z"/>
        </w:trPr>
        <w:tc>
          <w:tcPr>
            <w:tcW w:w="626" w:type="dxa"/>
            <w:shd w:val="clear" w:color="000000" w:fill="auto"/>
            <w:hideMark/>
          </w:tcPr>
          <w:p w14:paraId="27C28CEB" w14:textId="77777777" w:rsidR="001D47A1" w:rsidRPr="00CF5477" w:rsidRDefault="001D47A1" w:rsidP="001D47A1">
            <w:pPr>
              <w:spacing w:before="0" w:after="0" w:line="240" w:lineRule="auto"/>
              <w:jc w:val="right"/>
              <w:rPr>
                <w:ins w:id="4520" w:author="Kisch, Christian" w:date="2022-02-07T14:25:00Z"/>
                <w:rFonts w:eastAsia="Times New Roman" w:cs="Calibri"/>
                <w:color w:val="000000"/>
                <w:lang w:eastAsia="de-DE"/>
              </w:rPr>
            </w:pPr>
            <w:ins w:id="4521" w:author="Kisch, Christian" w:date="2022-02-07T14:25:00Z">
              <w:r>
                <w:rPr>
                  <w:rFonts w:eastAsia="Times New Roman" w:cs="Calibri"/>
                  <w:color w:val="000000"/>
                  <w:lang w:eastAsia="de-DE"/>
                </w:rPr>
                <w:t>22</w:t>
              </w:r>
            </w:ins>
          </w:p>
        </w:tc>
        <w:tc>
          <w:tcPr>
            <w:tcW w:w="2523" w:type="dxa"/>
            <w:shd w:val="clear" w:color="000000" w:fill="auto"/>
            <w:hideMark/>
          </w:tcPr>
          <w:p w14:paraId="6DA4D408" w14:textId="4D7A7C3B" w:rsidR="001D47A1" w:rsidRPr="00CF5477" w:rsidRDefault="001D47A1" w:rsidP="001D47A1">
            <w:pPr>
              <w:spacing w:before="0" w:after="0" w:line="240" w:lineRule="auto"/>
              <w:rPr>
                <w:ins w:id="4522" w:author="Kisch, Christian" w:date="2022-02-07T14:25:00Z"/>
                <w:rFonts w:eastAsia="Times New Roman" w:cs="Calibri"/>
                <w:color w:val="000000"/>
                <w:lang w:eastAsia="de-DE"/>
              </w:rPr>
            </w:pPr>
            <w:ins w:id="4523"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67672DBE" w14:textId="77777777" w:rsidR="001D47A1" w:rsidRPr="00CF5477" w:rsidRDefault="001D47A1" w:rsidP="001D47A1">
            <w:pPr>
              <w:spacing w:before="0" w:after="0" w:line="240" w:lineRule="auto"/>
              <w:rPr>
                <w:ins w:id="4524" w:author="Kisch, Christian" w:date="2022-02-07T14:25:00Z"/>
                <w:rFonts w:eastAsia="Times New Roman" w:cs="Calibri"/>
                <w:b/>
                <w:bCs/>
                <w:sz w:val="20"/>
                <w:szCs w:val="20"/>
                <w:lang w:eastAsia="de-DE"/>
              </w:rPr>
            </w:pPr>
            <w:ins w:id="4525" w:author="Kisch, Christian" w:date="2022-02-07T14:25: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7C52AF28" w14:textId="5FE0C9DF" w:rsidR="001D47A1" w:rsidRPr="00CF5477" w:rsidRDefault="001D47A1" w:rsidP="001D47A1">
            <w:pPr>
              <w:spacing w:before="0" w:after="0" w:line="240" w:lineRule="auto"/>
              <w:jc w:val="center"/>
              <w:rPr>
                <w:ins w:id="4526" w:author="Kisch, Christian" w:date="2022-02-07T14:25:00Z"/>
                <w:rFonts w:eastAsia="Times New Roman" w:cs="Calibri"/>
                <w:sz w:val="20"/>
                <w:szCs w:val="20"/>
                <w:lang w:eastAsia="de-DE"/>
              </w:rPr>
            </w:pPr>
            <w:ins w:id="4527" w:author="Kisch, Christian" w:date="2022-02-07T14:26:00Z">
              <w:r>
                <w:rPr>
                  <w:rFonts w:cs="Calibri"/>
                  <w:sz w:val="20"/>
                  <w:szCs w:val="20"/>
                </w:rPr>
                <w:t>Ja</w:t>
              </w:r>
            </w:ins>
          </w:p>
        </w:tc>
        <w:tc>
          <w:tcPr>
            <w:tcW w:w="992" w:type="dxa"/>
            <w:shd w:val="clear" w:color="000000" w:fill="auto"/>
          </w:tcPr>
          <w:p w14:paraId="0B168945" w14:textId="7FC9761B" w:rsidR="001D47A1" w:rsidRPr="00CF5477" w:rsidRDefault="001D47A1" w:rsidP="001D47A1">
            <w:pPr>
              <w:spacing w:before="0" w:after="0" w:line="240" w:lineRule="auto"/>
              <w:jc w:val="center"/>
              <w:rPr>
                <w:ins w:id="4528" w:author="Kisch, Christian" w:date="2022-02-07T14:25:00Z"/>
                <w:rFonts w:eastAsia="Times New Roman" w:cs="Calibri"/>
                <w:sz w:val="20"/>
                <w:szCs w:val="20"/>
                <w:lang w:eastAsia="de-DE"/>
              </w:rPr>
            </w:pPr>
            <w:ins w:id="4529" w:author="Kisch, Christian" w:date="2022-02-07T14:28:00Z">
              <w:r>
                <w:rPr>
                  <w:rFonts w:cs="Calibri"/>
                  <w:sz w:val="20"/>
                  <w:szCs w:val="20"/>
                </w:rPr>
                <w:t>Ja**</w:t>
              </w:r>
            </w:ins>
          </w:p>
        </w:tc>
        <w:tc>
          <w:tcPr>
            <w:tcW w:w="992" w:type="dxa"/>
            <w:shd w:val="clear" w:color="000000" w:fill="auto"/>
            <w:hideMark/>
          </w:tcPr>
          <w:p w14:paraId="7A9CD9BB" w14:textId="1495E41B" w:rsidR="001D47A1" w:rsidRPr="00CF5477" w:rsidRDefault="001D47A1" w:rsidP="001D47A1">
            <w:pPr>
              <w:spacing w:before="0" w:after="0" w:line="240" w:lineRule="auto"/>
              <w:jc w:val="center"/>
              <w:rPr>
                <w:ins w:id="4530" w:author="Kisch, Christian" w:date="2022-02-07T14:25:00Z"/>
                <w:rFonts w:eastAsia="Times New Roman" w:cs="Calibri"/>
                <w:sz w:val="20"/>
                <w:szCs w:val="20"/>
                <w:lang w:eastAsia="de-DE"/>
              </w:rPr>
            </w:pPr>
            <w:ins w:id="4531" w:author="Kisch, Christian" w:date="2022-02-07T14:28:00Z">
              <w:r>
                <w:rPr>
                  <w:rFonts w:cs="Calibri"/>
                  <w:sz w:val="20"/>
                  <w:szCs w:val="20"/>
                </w:rPr>
                <w:t>Ja**</w:t>
              </w:r>
            </w:ins>
          </w:p>
        </w:tc>
        <w:tc>
          <w:tcPr>
            <w:tcW w:w="1134" w:type="dxa"/>
            <w:shd w:val="clear" w:color="000000" w:fill="auto"/>
            <w:hideMark/>
          </w:tcPr>
          <w:p w14:paraId="6E59C794" w14:textId="1DA47196" w:rsidR="001D47A1" w:rsidRPr="00CF5477" w:rsidRDefault="001D47A1" w:rsidP="001D47A1">
            <w:pPr>
              <w:spacing w:before="0" w:after="0" w:line="240" w:lineRule="auto"/>
              <w:jc w:val="center"/>
              <w:rPr>
                <w:ins w:id="4532" w:author="Kisch, Christian" w:date="2022-02-07T14:25:00Z"/>
                <w:rFonts w:eastAsia="Times New Roman" w:cs="Calibri"/>
                <w:sz w:val="20"/>
                <w:szCs w:val="20"/>
                <w:lang w:eastAsia="de-DE"/>
              </w:rPr>
            </w:pPr>
            <w:ins w:id="4533" w:author="Kisch, Christian" w:date="2022-02-07T14:29:00Z">
              <w:r>
                <w:rPr>
                  <w:rFonts w:cs="Calibri"/>
                  <w:sz w:val="20"/>
                  <w:szCs w:val="20"/>
                </w:rPr>
                <w:t>x</w:t>
              </w:r>
            </w:ins>
          </w:p>
        </w:tc>
        <w:tc>
          <w:tcPr>
            <w:tcW w:w="1134" w:type="dxa"/>
            <w:shd w:val="clear" w:color="000000" w:fill="auto"/>
            <w:hideMark/>
          </w:tcPr>
          <w:p w14:paraId="054A614B" w14:textId="371AB453" w:rsidR="001D47A1" w:rsidRPr="00CF5477" w:rsidRDefault="001D47A1" w:rsidP="001D47A1">
            <w:pPr>
              <w:spacing w:before="0" w:after="0" w:line="240" w:lineRule="auto"/>
              <w:jc w:val="center"/>
              <w:rPr>
                <w:ins w:id="4534" w:author="Kisch, Christian" w:date="2022-02-07T14:25:00Z"/>
                <w:rFonts w:eastAsia="Times New Roman" w:cs="Calibri"/>
                <w:sz w:val="20"/>
                <w:szCs w:val="20"/>
                <w:lang w:eastAsia="de-DE"/>
              </w:rPr>
            </w:pPr>
            <w:ins w:id="4535" w:author="Kisch, Christian" w:date="2022-02-07T14:30:00Z">
              <w:r>
                <w:rPr>
                  <w:rFonts w:cs="Calibri"/>
                  <w:sz w:val="20"/>
                  <w:szCs w:val="20"/>
                </w:rPr>
                <w:t>x</w:t>
              </w:r>
            </w:ins>
          </w:p>
        </w:tc>
      </w:tr>
      <w:tr w:rsidR="001D47A1" w:rsidRPr="00CF5477" w14:paraId="6C5DD32C" w14:textId="77777777" w:rsidTr="005F5BB3">
        <w:trPr>
          <w:trHeight w:val="541"/>
          <w:ins w:id="4536" w:author="Kisch, Christian" w:date="2022-02-07T14:25:00Z"/>
        </w:trPr>
        <w:tc>
          <w:tcPr>
            <w:tcW w:w="626" w:type="dxa"/>
            <w:shd w:val="clear" w:color="000000" w:fill="auto"/>
            <w:hideMark/>
          </w:tcPr>
          <w:p w14:paraId="72BCCA03" w14:textId="77777777" w:rsidR="001D47A1" w:rsidRPr="00CF5477" w:rsidRDefault="001D47A1" w:rsidP="001D47A1">
            <w:pPr>
              <w:spacing w:before="0" w:after="0" w:line="240" w:lineRule="auto"/>
              <w:jc w:val="right"/>
              <w:rPr>
                <w:ins w:id="4537" w:author="Kisch, Christian" w:date="2022-02-07T14:25:00Z"/>
                <w:rFonts w:eastAsia="Times New Roman" w:cs="Calibri"/>
                <w:color w:val="000000"/>
                <w:lang w:eastAsia="de-DE"/>
              </w:rPr>
            </w:pPr>
            <w:ins w:id="4538" w:author="Kisch, Christian" w:date="2022-02-07T14:25: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4F9EC242" w14:textId="7088BD03" w:rsidR="001D47A1" w:rsidRPr="00CF5477" w:rsidRDefault="001D47A1" w:rsidP="001D47A1">
            <w:pPr>
              <w:spacing w:before="0" w:after="0" w:line="240" w:lineRule="auto"/>
              <w:rPr>
                <w:ins w:id="4539" w:author="Kisch, Christian" w:date="2022-02-07T14:25:00Z"/>
                <w:rFonts w:eastAsia="Times New Roman" w:cs="Calibri"/>
                <w:color w:val="000000"/>
                <w:lang w:eastAsia="de-DE"/>
              </w:rPr>
            </w:pPr>
            <w:ins w:id="4540"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88F50D8" w14:textId="77777777" w:rsidR="001D47A1" w:rsidRPr="00CF5477" w:rsidRDefault="001D47A1" w:rsidP="001D47A1">
            <w:pPr>
              <w:spacing w:before="0" w:after="0" w:line="240" w:lineRule="auto"/>
              <w:rPr>
                <w:ins w:id="4541" w:author="Kisch, Christian" w:date="2022-02-07T14:25:00Z"/>
                <w:rFonts w:eastAsia="Times New Roman" w:cs="Calibri"/>
                <w:b/>
                <w:bCs/>
                <w:sz w:val="20"/>
                <w:szCs w:val="20"/>
                <w:lang w:eastAsia="de-DE"/>
              </w:rPr>
            </w:pPr>
            <w:ins w:id="4542" w:author="Kisch, Christian" w:date="2022-02-07T14:25: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4D1D3367" w14:textId="0F555B13" w:rsidR="001D47A1" w:rsidRPr="00CF5477" w:rsidRDefault="001D47A1" w:rsidP="001D47A1">
            <w:pPr>
              <w:spacing w:before="0" w:after="0" w:line="240" w:lineRule="auto"/>
              <w:jc w:val="center"/>
              <w:rPr>
                <w:ins w:id="4543" w:author="Kisch, Christian" w:date="2022-02-07T14:25:00Z"/>
                <w:rFonts w:eastAsia="Times New Roman" w:cs="Calibri"/>
                <w:sz w:val="20"/>
                <w:szCs w:val="20"/>
                <w:lang w:eastAsia="de-DE"/>
              </w:rPr>
            </w:pPr>
            <w:ins w:id="4544" w:author="Kisch, Christian" w:date="2022-02-07T14:26:00Z">
              <w:r>
                <w:rPr>
                  <w:rFonts w:cs="Calibri"/>
                  <w:sz w:val="20"/>
                  <w:szCs w:val="20"/>
                </w:rPr>
                <w:t>Ja</w:t>
              </w:r>
            </w:ins>
          </w:p>
        </w:tc>
        <w:tc>
          <w:tcPr>
            <w:tcW w:w="992" w:type="dxa"/>
            <w:shd w:val="clear" w:color="000000" w:fill="auto"/>
          </w:tcPr>
          <w:p w14:paraId="7449D473" w14:textId="122FF3FA" w:rsidR="001D47A1" w:rsidRPr="00CF5477" w:rsidRDefault="001D47A1" w:rsidP="001D47A1">
            <w:pPr>
              <w:spacing w:before="0" w:after="0" w:line="240" w:lineRule="auto"/>
              <w:jc w:val="center"/>
              <w:rPr>
                <w:ins w:id="4545" w:author="Kisch, Christian" w:date="2022-02-07T14:25:00Z"/>
                <w:rFonts w:eastAsia="Times New Roman" w:cs="Calibri"/>
                <w:sz w:val="20"/>
                <w:szCs w:val="20"/>
                <w:lang w:eastAsia="de-DE"/>
              </w:rPr>
            </w:pPr>
            <w:ins w:id="4546" w:author="Kisch, Christian" w:date="2022-02-07T14:28:00Z">
              <w:r>
                <w:rPr>
                  <w:rFonts w:cs="Calibri"/>
                  <w:sz w:val="20"/>
                  <w:szCs w:val="20"/>
                </w:rPr>
                <w:t>Ja</w:t>
              </w:r>
            </w:ins>
          </w:p>
        </w:tc>
        <w:tc>
          <w:tcPr>
            <w:tcW w:w="992" w:type="dxa"/>
            <w:shd w:val="clear" w:color="000000" w:fill="auto"/>
            <w:hideMark/>
          </w:tcPr>
          <w:p w14:paraId="4F683E68" w14:textId="5AF5AFEA" w:rsidR="001D47A1" w:rsidRPr="00CF5477" w:rsidRDefault="001D47A1" w:rsidP="001D47A1">
            <w:pPr>
              <w:spacing w:before="0" w:after="0" w:line="240" w:lineRule="auto"/>
              <w:jc w:val="center"/>
              <w:rPr>
                <w:ins w:id="4547" w:author="Kisch, Christian" w:date="2022-02-07T14:25:00Z"/>
                <w:rFonts w:eastAsia="Times New Roman" w:cs="Calibri"/>
                <w:sz w:val="20"/>
                <w:szCs w:val="20"/>
                <w:lang w:eastAsia="de-DE"/>
              </w:rPr>
            </w:pPr>
            <w:ins w:id="4548" w:author="Kisch, Christian" w:date="2022-02-07T14:28:00Z">
              <w:r>
                <w:rPr>
                  <w:rFonts w:cs="Calibri"/>
                  <w:sz w:val="20"/>
                  <w:szCs w:val="20"/>
                </w:rPr>
                <w:t>Ja</w:t>
              </w:r>
            </w:ins>
          </w:p>
        </w:tc>
        <w:tc>
          <w:tcPr>
            <w:tcW w:w="1134" w:type="dxa"/>
            <w:shd w:val="clear" w:color="000000" w:fill="auto"/>
            <w:hideMark/>
          </w:tcPr>
          <w:p w14:paraId="6D2EF4B8" w14:textId="2C5C2BD4" w:rsidR="001D47A1" w:rsidRPr="00CF5477" w:rsidRDefault="001D47A1" w:rsidP="001D47A1">
            <w:pPr>
              <w:spacing w:before="0" w:after="0" w:line="240" w:lineRule="auto"/>
              <w:jc w:val="center"/>
              <w:rPr>
                <w:ins w:id="4549" w:author="Kisch, Christian" w:date="2022-02-07T14:25:00Z"/>
                <w:rFonts w:eastAsia="Times New Roman" w:cs="Calibri"/>
                <w:sz w:val="20"/>
                <w:szCs w:val="20"/>
                <w:lang w:eastAsia="de-DE"/>
              </w:rPr>
            </w:pPr>
            <w:ins w:id="4550" w:author="Kisch, Christian" w:date="2022-02-07T14:29:00Z">
              <w:r>
                <w:rPr>
                  <w:rFonts w:cs="Calibri"/>
                  <w:sz w:val="20"/>
                  <w:szCs w:val="20"/>
                </w:rPr>
                <w:t>x</w:t>
              </w:r>
            </w:ins>
          </w:p>
        </w:tc>
        <w:tc>
          <w:tcPr>
            <w:tcW w:w="1134" w:type="dxa"/>
            <w:shd w:val="clear" w:color="000000" w:fill="auto"/>
            <w:hideMark/>
          </w:tcPr>
          <w:p w14:paraId="3D6F27FC" w14:textId="79E8C864" w:rsidR="001D47A1" w:rsidRPr="00CF5477" w:rsidRDefault="001D47A1" w:rsidP="001D47A1">
            <w:pPr>
              <w:spacing w:before="0" w:after="0" w:line="240" w:lineRule="auto"/>
              <w:jc w:val="center"/>
              <w:rPr>
                <w:ins w:id="4551" w:author="Kisch, Christian" w:date="2022-02-07T14:25:00Z"/>
                <w:rFonts w:eastAsia="Times New Roman" w:cs="Calibri"/>
                <w:sz w:val="20"/>
                <w:szCs w:val="20"/>
                <w:lang w:eastAsia="de-DE"/>
              </w:rPr>
            </w:pPr>
            <w:ins w:id="4552" w:author="Kisch, Christian" w:date="2022-02-07T14:30:00Z">
              <w:r>
                <w:rPr>
                  <w:rFonts w:cs="Calibri"/>
                  <w:sz w:val="20"/>
                  <w:szCs w:val="20"/>
                </w:rPr>
                <w:t>x</w:t>
              </w:r>
            </w:ins>
          </w:p>
        </w:tc>
      </w:tr>
      <w:tr w:rsidR="001D47A1" w:rsidRPr="00CF5477" w14:paraId="7A275351" w14:textId="77777777" w:rsidTr="005F5BB3">
        <w:trPr>
          <w:trHeight w:val="549"/>
          <w:ins w:id="4553" w:author="Kisch, Christian" w:date="2022-02-07T14:25:00Z"/>
        </w:trPr>
        <w:tc>
          <w:tcPr>
            <w:tcW w:w="626" w:type="dxa"/>
            <w:shd w:val="clear" w:color="000000" w:fill="auto"/>
            <w:hideMark/>
          </w:tcPr>
          <w:p w14:paraId="667B3D03" w14:textId="77777777" w:rsidR="001D47A1" w:rsidRPr="00CF5477" w:rsidRDefault="001D47A1" w:rsidP="001D47A1">
            <w:pPr>
              <w:spacing w:before="0" w:after="0" w:line="240" w:lineRule="auto"/>
              <w:jc w:val="right"/>
              <w:rPr>
                <w:ins w:id="4554" w:author="Kisch, Christian" w:date="2022-02-07T14:25:00Z"/>
                <w:rFonts w:eastAsia="Times New Roman" w:cs="Calibri"/>
                <w:color w:val="000000"/>
                <w:lang w:eastAsia="de-DE"/>
              </w:rPr>
            </w:pPr>
            <w:ins w:id="4555" w:author="Kisch, Christian" w:date="2022-02-07T14:25:00Z">
              <w:r>
                <w:rPr>
                  <w:rFonts w:eastAsia="Times New Roman" w:cs="Calibri"/>
                  <w:color w:val="000000"/>
                  <w:lang w:eastAsia="de-DE"/>
                </w:rPr>
                <w:t>24</w:t>
              </w:r>
            </w:ins>
          </w:p>
        </w:tc>
        <w:tc>
          <w:tcPr>
            <w:tcW w:w="2523" w:type="dxa"/>
            <w:shd w:val="clear" w:color="000000" w:fill="auto"/>
            <w:hideMark/>
          </w:tcPr>
          <w:p w14:paraId="20E08A03" w14:textId="4059B656" w:rsidR="001D47A1" w:rsidRPr="00CF5477" w:rsidRDefault="001D47A1" w:rsidP="001D47A1">
            <w:pPr>
              <w:spacing w:before="0" w:after="0" w:line="240" w:lineRule="auto"/>
              <w:rPr>
                <w:ins w:id="4556" w:author="Kisch, Christian" w:date="2022-02-07T14:25:00Z"/>
                <w:rFonts w:eastAsia="Times New Roman" w:cs="Calibri"/>
                <w:color w:val="000000"/>
                <w:lang w:eastAsia="de-DE"/>
              </w:rPr>
            </w:pPr>
            <w:ins w:id="4557"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611B5A79" w14:textId="77777777" w:rsidR="001D47A1" w:rsidRPr="00CF5477" w:rsidRDefault="001D47A1" w:rsidP="001D47A1">
            <w:pPr>
              <w:spacing w:before="0" w:after="0" w:line="240" w:lineRule="auto"/>
              <w:rPr>
                <w:ins w:id="4558" w:author="Kisch, Christian" w:date="2022-02-07T14:25:00Z"/>
                <w:rFonts w:eastAsia="Times New Roman" w:cs="Calibri"/>
                <w:b/>
                <w:bCs/>
                <w:sz w:val="20"/>
                <w:szCs w:val="20"/>
                <w:lang w:eastAsia="de-DE"/>
              </w:rPr>
            </w:pPr>
            <w:ins w:id="4559" w:author="Kisch, Christian" w:date="2022-02-07T14:25: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716AB570" w14:textId="305DF9B0" w:rsidR="001D47A1" w:rsidRPr="00CF5477" w:rsidRDefault="001D47A1" w:rsidP="001D47A1">
            <w:pPr>
              <w:spacing w:before="0" w:after="0" w:line="240" w:lineRule="auto"/>
              <w:jc w:val="center"/>
              <w:rPr>
                <w:ins w:id="4560" w:author="Kisch, Christian" w:date="2022-02-07T14:25:00Z"/>
                <w:rFonts w:eastAsia="Times New Roman" w:cs="Calibri"/>
                <w:sz w:val="20"/>
                <w:szCs w:val="20"/>
                <w:lang w:eastAsia="de-DE"/>
              </w:rPr>
            </w:pPr>
            <w:ins w:id="4561" w:author="Kisch, Christian" w:date="2022-02-07T14:26:00Z">
              <w:r>
                <w:rPr>
                  <w:rFonts w:cs="Calibri"/>
                  <w:sz w:val="20"/>
                  <w:szCs w:val="20"/>
                </w:rPr>
                <w:t>Ja</w:t>
              </w:r>
            </w:ins>
          </w:p>
        </w:tc>
        <w:tc>
          <w:tcPr>
            <w:tcW w:w="992" w:type="dxa"/>
            <w:shd w:val="clear" w:color="000000" w:fill="auto"/>
          </w:tcPr>
          <w:p w14:paraId="25BF6F98" w14:textId="6AC534D4" w:rsidR="001D47A1" w:rsidRPr="00CF5477" w:rsidRDefault="001D47A1" w:rsidP="001D47A1">
            <w:pPr>
              <w:spacing w:before="0" w:after="0" w:line="240" w:lineRule="auto"/>
              <w:jc w:val="center"/>
              <w:rPr>
                <w:ins w:id="4562" w:author="Kisch, Christian" w:date="2022-02-07T14:25:00Z"/>
                <w:rFonts w:eastAsia="Times New Roman" w:cs="Calibri"/>
                <w:sz w:val="20"/>
                <w:szCs w:val="20"/>
                <w:lang w:eastAsia="de-DE"/>
              </w:rPr>
            </w:pPr>
            <w:ins w:id="4563" w:author="Kisch, Christian" w:date="2022-02-07T14:28:00Z">
              <w:r>
                <w:rPr>
                  <w:rFonts w:cs="Calibri"/>
                  <w:sz w:val="20"/>
                  <w:szCs w:val="20"/>
                </w:rPr>
                <w:t>Ja</w:t>
              </w:r>
            </w:ins>
          </w:p>
        </w:tc>
        <w:tc>
          <w:tcPr>
            <w:tcW w:w="992" w:type="dxa"/>
            <w:shd w:val="clear" w:color="000000" w:fill="auto"/>
            <w:hideMark/>
          </w:tcPr>
          <w:p w14:paraId="3C28CEE5" w14:textId="79B7D97B" w:rsidR="001D47A1" w:rsidRPr="00CF5477" w:rsidRDefault="001D47A1" w:rsidP="001D47A1">
            <w:pPr>
              <w:spacing w:before="0" w:after="0" w:line="240" w:lineRule="auto"/>
              <w:jc w:val="center"/>
              <w:rPr>
                <w:ins w:id="4564" w:author="Kisch, Christian" w:date="2022-02-07T14:25:00Z"/>
                <w:rFonts w:eastAsia="Times New Roman" w:cs="Calibri"/>
                <w:sz w:val="20"/>
                <w:szCs w:val="20"/>
                <w:lang w:eastAsia="de-DE"/>
              </w:rPr>
            </w:pPr>
            <w:ins w:id="4565" w:author="Kisch, Christian" w:date="2022-02-07T14:28:00Z">
              <w:r>
                <w:rPr>
                  <w:rFonts w:cs="Calibri"/>
                  <w:sz w:val="20"/>
                  <w:szCs w:val="20"/>
                </w:rPr>
                <w:t>Ja</w:t>
              </w:r>
            </w:ins>
          </w:p>
        </w:tc>
        <w:tc>
          <w:tcPr>
            <w:tcW w:w="1134" w:type="dxa"/>
            <w:shd w:val="clear" w:color="000000" w:fill="auto"/>
            <w:hideMark/>
          </w:tcPr>
          <w:p w14:paraId="0495F545" w14:textId="0B5ED57D" w:rsidR="001D47A1" w:rsidRPr="00CF5477" w:rsidRDefault="001D47A1" w:rsidP="001D47A1">
            <w:pPr>
              <w:spacing w:before="0" w:after="0" w:line="240" w:lineRule="auto"/>
              <w:jc w:val="center"/>
              <w:rPr>
                <w:ins w:id="4566" w:author="Kisch, Christian" w:date="2022-02-07T14:25:00Z"/>
                <w:rFonts w:eastAsia="Times New Roman" w:cs="Calibri"/>
                <w:sz w:val="20"/>
                <w:szCs w:val="20"/>
                <w:lang w:eastAsia="de-DE"/>
              </w:rPr>
            </w:pPr>
            <w:ins w:id="4567" w:author="Kisch, Christian" w:date="2022-02-07T14:29:00Z">
              <w:r>
                <w:rPr>
                  <w:rFonts w:cs="Calibri"/>
                  <w:sz w:val="20"/>
                  <w:szCs w:val="20"/>
                </w:rPr>
                <w:t>x</w:t>
              </w:r>
            </w:ins>
          </w:p>
        </w:tc>
        <w:tc>
          <w:tcPr>
            <w:tcW w:w="1134" w:type="dxa"/>
            <w:shd w:val="clear" w:color="000000" w:fill="auto"/>
            <w:hideMark/>
          </w:tcPr>
          <w:p w14:paraId="07EF15E3" w14:textId="680C7C8C" w:rsidR="001D47A1" w:rsidRPr="00CF5477" w:rsidRDefault="001D47A1" w:rsidP="001D47A1">
            <w:pPr>
              <w:spacing w:before="0" w:after="0" w:line="240" w:lineRule="auto"/>
              <w:jc w:val="center"/>
              <w:rPr>
                <w:ins w:id="4568" w:author="Kisch, Christian" w:date="2022-02-07T14:25:00Z"/>
                <w:rFonts w:eastAsia="Times New Roman" w:cs="Calibri"/>
                <w:sz w:val="20"/>
                <w:szCs w:val="20"/>
                <w:lang w:eastAsia="de-DE"/>
              </w:rPr>
            </w:pPr>
            <w:ins w:id="4569" w:author="Kisch, Christian" w:date="2022-02-07T14:30:00Z">
              <w:r>
                <w:rPr>
                  <w:rFonts w:cs="Calibri"/>
                  <w:sz w:val="20"/>
                  <w:szCs w:val="20"/>
                </w:rPr>
                <w:t>x</w:t>
              </w:r>
            </w:ins>
          </w:p>
        </w:tc>
      </w:tr>
      <w:tr w:rsidR="001D47A1" w:rsidRPr="00CF5477" w14:paraId="29E99F9F" w14:textId="77777777" w:rsidTr="005F5BB3">
        <w:trPr>
          <w:trHeight w:val="415"/>
          <w:ins w:id="4570" w:author="Kisch, Christian" w:date="2022-02-07T14:25:00Z"/>
        </w:trPr>
        <w:tc>
          <w:tcPr>
            <w:tcW w:w="626" w:type="dxa"/>
            <w:shd w:val="clear" w:color="000000" w:fill="auto"/>
            <w:hideMark/>
          </w:tcPr>
          <w:p w14:paraId="51B450EC" w14:textId="77777777" w:rsidR="001D47A1" w:rsidRPr="00CF5477" w:rsidRDefault="001D47A1" w:rsidP="001D47A1">
            <w:pPr>
              <w:spacing w:before="0" w:after="0" w:line="240" w:lineRule="auto"/>
              <w:jc w:val="right"/>
              <w:rPr>
                <w:ins w:id="4571" w:author="Kisch, Christian" w:date="2022-02-07T14:25:00Z"/>
                <w:rFonts w:eastAsia="Times New Roman" w:cs="Calibri"/>
                <w:color w:val="000000"/>
                <w:lang w:eastAsia="de-DE"/>
              </w:rPr>
            </w:pPr>
            <w:ins w:id="4572" w:author="Kisch, Christian" w:date="2022-02-07T14:25:00Z">
              <w:r>
                <w:rPr>
                  <w:rFonts w:eastAsia="Times New Roman" w:cs="Calibri"/>
                  <w:color w:val="000000"/>
                  <w:lang w:eastAsia="de-DE"/>
                </w:rPr>
                <w:t>25</w:t>
              </w:r>
            </w:ins>
          </w:p>
        </w:tc>
        <w:tc>
          <w:tcPr>
            <w:tcW w:w="2523" w:type="dxa"/>
            <w:shd w:val="clear" w:color="000000" w:fill="auto"/>
            <w:hideMark/>
          </w:tcPr>
          <w:p w14:paraId="0D914960" w14:textId="37E02E6A" w:rsidR="001D47A1" w:rsidRPr="00CF5477" w:rsidRDefault="001D47A1" w:rsidP="001D47A1">
            <w:pPr>
              <w:spacing w:before="0" w:after="0" w:line="240" w:lineRule="auto"/>
              <w:rPr>
                <w:ins w:id="4573" w:author="Kisch, Christian" w:date="2022-02-07T14:25:00Z"/>
                <w:rFonts w:eastAsia="Times New Roman" w:cs="Calibri"/>
                <w:color w:val="000000"/>
                <w:lang w:eastAsia="de-DE"/>
              </w:rPr>
            </w:pPr>
            <w:ins w:id="4574"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9B8A0F9" w14:textId="77777777" w:rsidR="001D47A1" w:rsidRPr="00CF5477" w:rsidRDefault="001D47A1" w:rsidP="001D47A1">
            <w:pPr>
              <w:spacing w:before="0" w:after="0" w:line="240" w:lineRule="auto"/>
              <w:rPr>
                <w:ins w:id="4575" w:author="Kisch, Christian" w:date="2022-02-07T14:25:00Z"/>
                <w:rFonts w:eastAsia="Times New Roman" w:cs="Calibri"/>
                <w:b/>
                <w:bCs/>
                <w:sz w:val="20"/>
                <w:szCs w:val="20"/>
                <w:lang w:eastAsia="de-DE"/>
              </w:rPr>
            </w:pPr>
            <w:ins w:id="4576" w:author="Kisch, Christian" w:date="2022-02-07T14:25: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5B0433AB" w14:textId="6D07D3C1" w:rsidR="001D47A1" w:rsidRPr="00CF5477" w:rsidRDefault="001D47A1" w:rsidP="001D47A1">
            <w:pPr>
              <w:spacing w:before="0" w:after="0" w:line="240" w:lineRule="auto"/>
              <w:jc w:val="center"/>
              <w:rPr>
                <w:ins w:id="4577" w:author="Kisch, Christian" w:date="2022-02-07T14:25:00Z"/>
                <w:rFonts w:eastAsia="Times New Roman" w:cs="Calibri"/>
                <w:sz w:val="20"/>
                <w:szCs w:val="20"/>
                <w:lang w:eastAsia="de-DE"/>
              </w:rPr>
            </w:pPr>
            <w:ins w:id="4578" w:author="Kisch, Christian" w:date="2022-02-07T14:26:00Z">
              <w:r>
                <w:rPr>
                  <w:rFonts w:cs="Calibri"/>
                  <w:sz w:val="20"/>
                  <w:szCs w:val="20"/>
                </w:rPr>
                <w:t>Ja</w:t>
              </w:r>
            </w:ins>
          </w:p>
        </w:tc>
        <w:tc>
          <w:tcPr>
            <w:tcW w:w="992" w:type="dxa"/>
            <w:shd w:val="clear" w:color="000000" w:fill="auto"/>
          </w:tcPr>
          <w:p w14:paraId="4B3EFE56" w14:textId="56C2673F" w:rsidR="001D47A1" w:rsidRPr="00CF5477" w:rsidRDefault="001D47A1" w:rsidP="001D47A1">
            <w:pPr>
              <w:spacing w:before="0" w:after="0" w:line="240" w:lineRule="auto"/>
              <w:jc w:val="center"/>
              <w:rPr>
                <w:ins w:id="4579" w:author="Kisch, Christian" w:date="2022-02-07T14:25:00Z"/>
                <w:rFonts w:eastAsia="Times New Roman" w:cs="Calibri"/>
                <w:sz w:val="20"/>
                <w:szCs w:val="20"/>
                <w:lang w:eastAsia="de-DE"/>
              </w:rPr>
            </w:pPr>
            <w:ins w:id="4580" w:author="Kisch, Christian" w:date="2022-02-07T14:28:00Z">
              <w:r>
                <w:rPr>
                  <w:rFonts w:cs="Calibri"/>
                  <w:sz w:val="20"/>
                  <w:szCs w:val="20"/>
                </w:rPr>
                <w:t>Ja</w:t>
              </w:r>
            </w:ins>
          </w:p>
        </w:tc>
        <w:tc>
          <w:tcPr>
            <w:tcW w:w="992" w:type="dxa"/>
            <w:shd w:val="clear" w:color="000000" w:fill="auto"/>
            <w:hideMark/>
          </w:tcPr>
          <w:p w14:paraId="4AB01391" w14:textId="50125487" w:rsidR="001D47A1" w:rsidRPr="00CF5477" w:rsidRDefault="001D47A1" w:rsidP="001D47A1">
            <w:pPr>
              <w:spacing w:before="0" w:after="0" w:line="240" w:lineRule="auto"/>
              <w:jc w:val="center"/>
              <w:rPr>
                <w:ins w:id="4581" w:author="Kisch, Christian" w:date="2022-02-07T14:25:00Z"/>
                <w:rFonts w:eastAsia="Times New Roman" w:cs="Calibri"/>
                <w:sz w:val="20"/>
                <w:szCs w:val="20"/>
                <w:lang w:eastAsia="de-DE"/>
              </w:rPr>
            </w:pPr>
            <w:ins w:id="4582" w:author="Kisch, Christian" w:date="2022-02-07T14:28:00Z">
              <w:r>
                <w:rPr>
                  <w:rFonts w:cs="Calibri"/>
                  <w:sz w:val="20"/>
                  <w:szCs w:val="20"/>
                </w:rPr>
                <w:t>Ja</w:t>
              </w:r>
            </w:ins>
          </w:p>
        </w:tc>
        <w:tc>
          <w:tcPr>
            <w:tcW w:w="1134" w:type="dxa"/>
            <w:shd w:val="clear" w:color="000000" w:fill="auto"/>
            <w:hideMark/>
          </w:tcPr>
          <w:p w14:paraId="5FEB71D9" w14:textId="7D1C9831" w:rsidR="001D47A1" w:rsidRPr="00CF5477" w:rsidRDefault="001D47A1" w:rsidP="001D47A1">
            <w:pPr>
              <w:spacing w:before="0" w:after="0" w:line="240" w:lineRule="auto"/>
              <w:jc w:val="center"/>
              <w:rPr>
                <w:ins w:id="4583" w:author="Kisch, Christian" w:date="2022-02-07T14:25:00Z"/>
                <w:rFonts w:eastAsia="Times New Roman" w:cs="Calibri"/>
                <w:sz w:val="20"/>
                <w:szCs w:val="20"/>
                <w:lang w:eastAsia="de-DE"/>
              </w:rPr>
            </w:pPr>
            <w:ins w:id="4584" w:author="Kisch, Christian" w:date="2022-02-07T14:29:00Z">
              <w:r>
                <w:rPr>
                  <w:rFonts w:cs="Calibri"/>
                  <w:sz w:val="20"/>
                  <w:szCs w:val="20"/>
                </w:rPr>
                <w:t>x</w:t>
              </w:r>
            </w:ins>
          </w:p>
        </w:tc>
        <w:tc>
          <w:tcPr>
            <w:tcW w:w="1134" w:type="dxa"/>
            <w:shd w:val="clear" w:color="000000" w:fill="auto"/>
            <w:hideMark/>
          </w:tcPr>
          <w:p w14:paraId="667B794E" w14:textId="6B59ACA4" w:rsidR="001D47A1" w:rsidRPr="00CF5477" w:rsidRDefault="001D47A1" w:rsidP="001D47A1">
            <w:pPr>
              <w:spacing w:before="0" w:after="0" w:line="240" w:lineRule="auto"/>
              <w:jc w:val="center"/>
              <w:rPr>
                <w:ins w:id="4585" w:author="Kisch, Christian" w:date="2022-02-07T14:25:00Z"/>
                <w:rFonts w:eastAsia="Times New Roman" w:cs="Calibri"/>
                <w:sz w:val="20"/>
                <w:szCs w:val="20"/>
                <w:lang w:eastAsia="de-DE"/>
              </w:rPr>
            </w:pPr>
            <w:ins w:id="4586" w:author="Kisch, Christian" w:date="2022-02-07T14:30:00Z">
              <w:r>
                <w:rPr>
                  <w:rFonts w:cs="Calibri"/>
                  <w:sz w:val="20"/>
                  <w:szCs w:val="20"/>
                </w:rPr>
                <w:t>x</w:t>
              </w:r>
            </w:ins>
          </w:p>
        </w:tc>
      </w:tr>
      <w:tr w:rsidR="001D47A1" w:rsidRPr="00CF5477" w14:paraId="0E00A5AC" w14:textId="77777777" w:rsidTr="005F5BB3">
        <w:trPr>
          <w:trHeight w:val="437"/>
          <w:ins w:id="4587" w:author="Kisch, Christian" w:date="2022-02-07T14:25:00Z"/>
        </w:trPr>
        <w:tc>
          <w:tcPr>
            <w:tcW w:w="626" w:type="dxa"/>
            <w:shd w:val="clear" w:color="000000" w:fill="auto"/>
            <w:hideMark/>
          </w:tcPr>
          <w:p w14:paraId="029D5B07" w14:textId="77777777" w:rsidR="001D47A1" w:rsidRPr="00CF5477" w:rsidRDefault="001D47A1" w:rsidP="001D47A1">
            <w:pPr>
              <w:spacing w:before="0" w:after="0" w:line="240" w:lineRule="auto"/>
              <w:jc w:val="right"/>
              <w:rPr>
                <w:ins w:id="4588" w:author="Kisch, Christian" w:date="2022-02-07T14:25:00Z"/>
                <w:rFonts w:eastAsia="Times New Roman" w:cs="Calibri"/>
                <w:color w:val="000000"/>
                <w:lang w:eastAsia="de-DE"/>
              </w:rPr>
            </w:pPr>
            <w:ins w:id="4589" w:author="Kisch, Christian" w:date="2022-02-07T14:25:00Z">
              <w:r>
                <w:rPr>
                  <w:rFonts w:eastAsia="Times New Roman" w:cs="Calibri"/>
                  <w:color w:val="000000"/>
                  <w:lang w:eastAsia="de-DE"/>
                </w:rPr>
                <w:t>26</w:t>
              </w:r>
            </w:ins>
          </w:p>
        </w:tc>
        <w:tc>
          <w:tcPr>
            <w:tcW w:w="2523" w:type="dxa"/>
            <w:shd w:val="clear" w:color="000000" w:fill="auto"/>
            <w:hideMark/>
          </w:tcPr>
          <w:p w14:paraId="69B9BADC" w14:textId="6CA30409" w:rsidR="001D47A1" w:rsidRPr="00CF5477" w:rsidRDefault="001D47A1" w:rsidP="001D47A1">
            <w:pPr>
              <w:spacing w:before="0" w:after="0" w:line="240" w:lineRule="auto"/>
              <w:rPr>
                <w:ins w:id="4590" w:author="Kisch, Christian" w:date="2022-02-07T14:25:00Z"/>
                <w:rFonts w:eastAsia="Times New Roman" w:cs="Calibri"/>
                <w:color w:val="000000"/>
                <w:lang w:eastAsia="de-DE"/>
              </w:rPr>
            </w:pPr>
            <w:ins w:id="4591"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5428748" w14:textId="77777777" w:rsidR="001D47A1" w:rsidRPr="00CF5477" w:rsidRDefault="001D47A1" w:rsidP="001D47A1">
            <w:pPr>
              <w:spacing w:before="0" w:after="0" w:line="240" w:lineRule="auto"/>
              <w:rPr>
                <w:ins w:id="4592" w:author="Kisch, Christian" w:date="2022-02-07T14:25:00Z"/>
                <w:rFonts w:eastAsia="Times New Roman" w:cs="Calibri"/>
                <w:b/>
                <w:bCs/>
                <w:sz w:val="20"/>
                <w:szCs w:val="20"/>
                <w:lang w:eastAsia="de-DE"/>
              </w:rPr>
            </w:pPr>
            <w:ins w:id="4593" w:author="Kisch, Christian" w:date="2022-02-07T14:25:00Z">
              <w:r w:rsidRPr="00CF5477">
                <w:rPr>
                  <w:rFonts w:eastAsia="Times New Roman" w:cs="Calibri"/>
                  <w:b/>
                  <w:bCs/>
                  <w:sz w:val="20"/>
                  <w:szCs w:val="20"/>
                  <w:lang w:eastAsia="de-DE"/>
                </w:rPr>
                <w:t>Templates</w:t>
              </w:r>
            </w:ins>
          </w:p>
        </w:tc>
        <w:tc>
          <w:tcPr>
            <w:tcW w:w="1418" w:type="dxa"/>
            <w:shd w:val="clear" w:color="000000" w:fill="auto"/>
            <w:hideMark/>
          </w:tcPr>
          <w:p w14:paraId="344C9B37" w14:textId="0050274C" w:rsidR="001D47A1" w:rsidRPr="00CF5477" w:rsidRDefault="001D47A1" w:rsidP="001D47A1">
            <w:pPr>
              <w:spacing w:before="0" w:after="0" w:line="240" w:lineRule="auto"/>
              <w:jc w:val="center"/>
              <w:rPr>
                <w:ins w:id="4594" w:author="Kisch, Christian" w:date="2022-02-07T14:25:00Z"/>
                <w:rFonts w:eastAsia="Times New Roman" w:cs="Calibri"/>
                <w:sz w:val="20"/>
                <w:szCs w:val="20"/>
                <w:lang w:eastAsia="de-DE"/>
              </w:rPr>
            </w:pPr>
            <w:ins w:id="4595" w:author="Kisch, Christian" w:date="2022-02-07T14:26:00Z">
              <w:r>
                <w:rPr>
                  <w:rFonts w:cs="Calibri"/>
                  <w:sz w:val="20"/>
                  <w:szCs w:val="20"/>
                </w:rPr>
                <w:t>Ja</w:t>
              </w:r>
            </w:ins>
          </w:p>
        </w:tc>
        <w:tc>
          <w:tcPr>
            <w:tcW w:w="992" w:type="dxa"/>
            <w:shd w:val="clear" w:color="000000" w:fill="auto"/>
          </w:tcPr>
          <w:p w14:paraId="79EB6073" w14:textId="40754086" w:rsidR="001D47A1" w:rsidRPr="00CF5477" w:rsidRDefault="001D47A1" w:rsidP="001D47A1">
            <w:pPr>
              <w:spacing w:before="0" w:after="0" w:line="240" w:lineRule="auto"/>
              <w:jc w:val="center"/>
              <w:rPr>
                <w:ins w:id="4596" w:author="Kisch, Christian" w:date="2022-02-07T14:25:00Z"/>
                <w:rFonts w:eastAsia="Times New Roman" w:cs="Calibri"/>
                <w:sz w:val="20"/>
                <w:szCs w:val="20"/>
                <w:lang w:eastAsia="de-DE"/>
              </w:rPr>
            </w:pPr>
            <w:ins w:id="4597" w:author="Kisch, Christian" w:date="2022-02-07T14:28:00Z">
              <w:r>
                <w:rPr>
                  <w:rFonts w:cs="Calibri"/>
                  <w:sz w:val="20"/>
                  <w:szCs w:val="20"/>
                </w:rPr>
                <w:t>Ja</w:t>
              </w:r>
            </w:ins>
          </w:p>
        </w:tc>
        <w:tc>
          <w:tcPr>
            <w:tcW w:w="992" w:type="dxa"/>
            <w:shd w:val="clear" w:color="000000" w:fill="auto"/>
            <w:hideMark/>
          </w:tcPr>
          <w:p w14:paraId="55E002F4" w14:textId="70931348" w:rsidR="001D47A1" w:rsidRPr="00CF5477" w:rsidRDefault="001D47A1" w:rsidP="001D47A1">
            <w:pPr>
              <w:spacing w:before="0" w:after="0" w:line="240" w:lineRule="auto"/>
              <w:jc w:val="center"/>
              <w:rPr>
                <w:ins w:id="4598" w:author="Kisch, Christian" w:date="2022-02-07T14:25:00Z"/>
                <w:rFonts w:eastAsia="Times New Roman" w:cs="Calibri"/>
                <w:sz w:val="20"/>
                <w:szCs w:val="20"/>
                <w:lang w:eastAsia="de-DE"/>
              </w:rPr>
            </w:pPr>
            <w:ins w:id="4599" w:author="Kisch, Christian" w:date="2022-02-07T14:28:00Z">
              <w:r>
                <w:rPr>
                  <w:rFonts w:cs="Calibri"/>
                  <w:sz w:val="20"/>
                  <w:szCs w:val="20"/>
                </w:rPr>
                <w:t>Ja</w:t>
              </w:r>
            </w:ins>
          </w:p>
        </w:tc>
        <w:tc>
          <w:tcPr>
            <w:tcW w:w="1134" w:type="dxa"/>
            <w:shd w:val="clear" w:color="000000" w:fill="auto"/>
            <w:hideMark/>
          </w:tcPr>
          <w:p w14:paraId="0DDE2921" w14:textId="35B0AD99" w:rsidR="001D47A1" w:rsidRPr="00CF5477" w:rsidRDefault="001D47A1" w:rsidP="001D47A1">
            <w:pPr>
              <w:spacing w:before="0" w:after="0" w:line="240" w:lineRule="auto"/>
              <w:jc w:val="center"/>
              <w:rPr>
                <w:ins w:id="4600" w:author="Kisch, Christian" w:date="2022-02-07T14:25:00Z"/>
                <w:rFonts w:eastAsia="Times New Roman" w:cs="Calibri"/>
                <w:sz w:val="20"/>
                <w:szCs w:val="20"/>
                <w:lang w:eastAsia="de-DE"/>
              </w:rPr>
            </w:pPr>
            <w:ins w:id="4601" w:author="Kisch, Christian" w:date="2022-02-07T14:29:00Z">
              <w:r>
                <w:rPr>
                  <w:rFonts w:cs="Calibri"/>
                  <w:sz w:val="20"/>
                  <w:szCs w:val="20"/>
                </w:rPr>
                <w:t>Ja</w:t>
              </w:r>
            </w:ins>
          </w:p>
        </w:tc>
        <w:tc>
          <w:tcPr>
            <w:tcW w:w="1134" w:type="dxa"/>
            <w:shd w:val="clear" w:color="000000" w:fill="auto"/>
            <w:hideMark/>
          </w:tcPr>
          <w:p w14:paraId="1EDC8C57" w14:textId="5D12BCE2" w:rsidR="001D47A1" w:rsidRPr="00CF5477" w:rsidRDefault="001D47A1" w:rsidP="001D47A1">
            <w:pPr>
              <w:spacing w:before="0" w:after="0" w:line="240" w:lineRule="auto"/>
              <w:jc w:val="center"/>
              <w:rPr>
                <w:ins w:id="4602" w:author="Kisch, Christian" w:date="2022-02-07T14:25:00Z"/>
                <w:rFonts w:eastAsia="Times New Roman" w:cs="Calibri"/>
                <w:sz w:val="20"/>
                <w:szCs w:val="20"/>
                <w:lang w:eastAsia="de-DE"/>
              </w:rPr>
            </w:pPr>
            <w:ins w:id="4603" w:author="Kisch, Christian" w:date="2022-02-07T14:30:00Z">
              <w:r>
                <w:rPr>
                  <w:rFonts w:cs="Calibri"/>
                  <w:sz w:val="20"/>
                  <w:szCs w:val="20"/>
                </w:rPr>
                <w:t>Ja</w:t>
              </w:r>
            </w:ins>
          </w:p>
        </w:tc>
      </w:tr>
      <w:tr w:rsidR="001D47A1" w:rsidRPr="00CF5477" w14:paraId="7832BBCC" w14:textId="77777777" w:rsidTr="005F5BB3">
        <w:trPr>
          <w:trHeight w:val="445"/>
          <w:ins w:id="4604" w:author="Kisch, Christian" w:date="2022-02-07T14:25:00Z"/>
        </w:trPr>
        <w:tc>
          <w:tcPr>
            <w:tcW w:w="626" w:type="dxa"/>
            <w:shd w:val="clear" w:color="000000" w:fill="auto"/>
            <w:hideMark/>
          </w:tcPr>
          <w:p w14:paraId="49E07693" w14:textId="77777777" w:rsidR="001D47A1" w:rsidRPr="00CF5477" w:rsidRDefault="001D47A1" w:rsidP="001D47A1">
            <w:pPr>
              <w:spacing w:before="0" w:after="0" w:line="240" w:lineRule="auto"/>
              <w:jc w:val="right"/>
              <w:rPr>
                <w:ins w:id="4605" w:author="Kisch, Christian" w:date="2022-02-07T14:25:00Z"/>
                <w:rFonts w:eastAsia="Times New Roman" w:cs="Calibri"/>
                <w:color w:val="000000"/>
                <w:lang w:eastAsia="de-DE"/>
              </w:rPr>
            </w:pPr>
            <w:ins w:id="4606" w:author="Kisch, Christian" w:date="2022-02-07T14:25:00Z">
              <w:r>
                <w:rPr>
                  <w:rFonts w:eastAsia="Times New Roman" w:cs="Calibri"/>
                  <w:color w:val="000000"/>
                  <w:lang w:eastAsia="de-DE"/>
                </w:rPr>
                <w:t>27</w:t>
              </w:r>
            </w:ins>
          </w:p>
        </w:tc>
        <w:tc>
          <w:tcPr>
            <w:tcW w:w="2523" w:type="dxa"/>
            <w:shd w:val="clear" w:color="000000" w:fill="auto"/>
            <w:hideMark/>
          </w:tcPr>
          <w:p w14:paraId="4331BCFE" w14:textId="2EF6D550" w:rsidR="001D47A1" w:rsidRPr="00CF5477" w:rsidRDefault="001D47A1" w:rsidP="001D47A1">
            <w:pPr>
              <w:spacing w:before="0" w:after="0" w:line="240" w:lineRule="auto"/>
              <w:rPr>
                <w:ins w:id="4607" w:author="Kisch, Christian" w:date="2022-02-07T14:25:00Z"/>
                <w:rFonts w:eastAsia="Times New Roman" w:cs="Calibri"/>
                <w:color w:val="000000"/>
                <w:lang w:eastAsia="de-DE"/>
              </w:rPr>
            </w:pPr>
            <w:ins w:id="4608"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662C4313" w14:textId="77777777" w:rsidR="001D47A1" w:rsidRPr="00CF5477" w:rsidRDefault="001D47A1" w:rsidP="001D47A1">
            <w:pPr>
              <w:spacing w:before="0" w:after="0" w:line="240" w:lineRule="auto"/>
              <w:rPr>
                <w:ins w:id="4609" w:author="Kisch, Christian" w:date="2022-02-07T14:25:00Z"/>
                <w:rFonts w:eastAsia="Times New Roman" w:cs="Calibri"/>
                <w:b/>
                <w:bCs/>
                <w:sz w:val="20"/>
                <w:szCs w:val="20"/>
                <w:lang w:eastAsia="de-DE"/>
              </w:rPr>
            </w:pPr>
            <w:ins w:id="4610" w:author="Kisch, Christian" w:date="2022-02-07T14:25:00Z">
              <w:r w:rsidRPr="00CF5477">
                <w:rPr>
                  <w:rFonts w:eastAsia="Times New Roman" w:cs="Calibri"/>
                  <w:b/>
                  <w:bCs/>
                  <w:sz w:val="20"/>
                  <w:szCs w:val="20"/>
                  <w:lang w:eastAsia="de-DE"/>
                </w:rPr>
                <w:t>Annotationen</w:t>
              </w:r>
            </w:ins>
          </w:p>
        </w:tc>
        <w:tc>
          <w:tcPr>
            <w:tcW w:w="1418" w:type="dxa"/>
            <w:shd w:val="clear" w:color="000000" w:fill="auto"/>
            <w:hideMark/>
          </w:tcPr>
          <w:p w14:paraId="4B1611D5" w14:textId="0D4CDCA4" w:rsidR="001D47A1" w:rsidRPr="00CF5477" w:rsidRDefault="001D47A1" w:rsidP="001D47A1">
            <w:pPr>
              <w:spacing w:before="0" w:after="0" w:line="240" w:lineRule="auto"/>
              <w:jc w:val="center"/>
              <w:rPr>
                <w:ins w:id="4611" w:author="Kisch, Christian" w:date="2022-02-07T14:25:00Z"/>
                <w:rFonts w:eastAsia="Times New Roman" w:cs="Calibri"/>
                <w:sz w:val="20"/>
                <w:szCs w:val="20"/>
                <w:lang w:eastAsia="de-DE"/>
              </w:rPr>
            </w:pPr>
            <w:ins w:id="4612" w:author="Kisch, Christian" w:date="2022-02-07T14:26:00Z">
              <w:r>
                <w:rPr>
                  <w:rFonts w:cs="Calibri"/>
                  <w:sz w:val="20"/>
                  <w:szCs w:val="20"/>
                </w:rPr>
                <w:t>Ja</w:t>
              </w:r>
            </w:ins>
          </w:p>
        </w:tc>
        <w:tc>
          <w:tcPr>
            <w:tcW w:w="992" w:type="dxa"/>
            <w:shd w:val="clear" w:color="000000" w:fill="auto"/>
          </w:tcPr>
          <w:p w14:paraId="28B701BB" w14:textId="474CE3E2" w:rsidR="001D47A1" w:rsidRPr="00CF5477" w:rsidRDefault="001D47A1" w:rsidP="001D47A1">
            <w:pPr>
              <w:spacing w:before="0" w:after="0" w:line="240" w:lineRule="auto"/>
              <w:jc w:val="center"/>
              <w:rPr>
                <w:ins w:id="4613" w:author="Kisch, Christian" w:date="2022-02-07T14:25:00Z"/>
                <w:rFonts w:eastAsia="Times New Roman" w:cs="Calibri"/>
                <w:sz w:val="20"/>
                <w:szCs w:val="20"/>
                <w:lang w:eastAsia="de-DE"/>
              </w:rPr>
            </w:pPr>
            <w:ins w:id="4614" w:author="Kisch, Christian" w:date="2022-02-07T14:28:00Z">
              <w:r>
                <w:rPr>
                  <w:rFonts w:cs="Calibri"/>
                  <w:sz w:val="20"/>
                  <w:szCs w:val="20"/>
                </w:rPr>
                <w:t>Ja</w:t>
              </w:r>
            </w:ins>
          </w:p>
        </w:tc>
        <w:tc>
          <w:tcPr>
            <w:tcW w:w="992" w:type="dxa"/>
            <w:shd w:val="clear" w:color="000000" w:fill="auto"/>
            <w:hideMark/>
          </w:tcPr>
          <w:p w14:paraId="0FCA2540" w14:textId="1DA3E5F8" w:rsidR="001D47A1" w:rsidRPr="00CF5477" w:rsidRDefault="001D47A1" w:rsidP="001D47A1">
            <w:pPr>
              <w:spacing w:before="0" w:after="0" w:line="240" w:lineRule="auto"/>
              <w:jc w:val="center"/>
              <w:rPr>
                <w:ins w:id="4615" w:author="Kisch, Christian" w:date="2022-02-07T14:25:00Z"/>
                <w:rFonts w:eastAsia="Times New Roman" w:cs="Calibri"/>
                <w:sz w:val="20"/>
                <w:szCs w:val="20"/>
                <w:lang w:eastAsia="de-DE"/>
              </w:rPr>
            </w:pPr>
            <w:ins w:id="4616" w:author="Kisch, Christian" w:date="2022-02-07T14:28:00Z">
              <w:r>
                <w:rPr>
                  <w:rFonts w:cs="Calibri"/>
                  <w:sz w:val="20"/>
                  <w:szCs w:val="20"/>
                </w:rPr>
                <w:t>Ja</w:t>
              </w:r>
            </w:ins>
          </w:p>
        </w:tc>
        <w:tc>
          <w:tcPr>
            <w:tcW w:w="1134" w:type="dxa"/>
            <w:shd w:val="clear" w:color="000000" w:fill="auto"/>
            <w:hideMark/>
          </w:tcPr>
          <w:p w14:paraId="5903B235" w14:textId="6ED55AE6" w:rsidR="001D47A1" w:rsidRPr="00CF5477" w:rsidRDefault="001D47A1" w:rsidP="001D47A1">
            <w:pPr>
              <w:spacing w:before="0" w:after="0" w:line="240" w:lineRule="auto"/>
              <w:jc w:val="center"/>
              <w:rPr>
                <w:ins w:id="4617" w:author="Kisch, Christian" w:date="2022-02-07T14:25:00Z"/>
                <w:rFonts w:eastAsia="Times New Roman" w:cs="Calibri"/>
                <w:sz w:val="20"/>
                <w:szCs w:val="20"/>
                <w:lang w:eastAsia="de-DE"/>
              </w:rPr>
            </w:pPr>
            <w:ins w:id="4618" w:author="Kisch, Christian" w:date="2022-02-07T14:29:00Z">
              <w:r>
                <w:rPr>
                  <w:rFonts w:cs="Calibri"/>
                  <w:sz w:val="20"/>
                  <w:szCs w:val="20"/>
                </w:rPr>
                <w:t>Ja</w:t>
              </w:r>
            </w:ins>
          </w:p>
        </w:tc>
        <w:tc>
          <w:tcPr>
            <w:tcW w:w="1134" w:type="dxa"/>
            <w:shd w:val="clear" w:color="000000" w:fill="auto"/>
            <w:hideMark/>
          </w:tcPr>
          <w:p w14:paraId="7DD890AA" w14:textId="1B167536" w:rsidR="001D47A1" w:rsidRPr="00CF5477" w:rsidRDefault="001D47A1" w:rsidP="001D47A1">
            <w:pPr>
              <w:spacing w:before="0" w:after="0" w:line="240" w:lineRule="auto"/>
              <w:jc w:val="center"/>
              <w:rPr>
                <w:ins w:id="4619" w:author="Kisch, Christian" w:date="2022-02-07T14:25:00Z"/>
                <w:rFonts w:eastAsia="Times New Roman" w:cs="Calibri"/>
                <w:sz w:val="20"/>
                <w:szCs w:val="20"/>
                <w:lang w:eastAsia="de-DE"/>
              </w:rPr>
            </w:pPr>
            <w:ins w:id="4620" w:author="Kisch, Christian" w:date="2022-02-07T14:30:00Z">
              <w:r>
                <w:rPr>
                  <w:rFonts w:cs="Calibri"/>
                  <w:sz w:val="20"/>
                  <w:szCs w:val="20"/>
                </w:rPr>
                <w:t>Ja</w:t>
              </w:r>
            </w:ins>
          </w:p>
        </w:tc>
      </w:tr>
      <w:tr w:rsidR="001D47A1" w:rsidRPr="00CF5477" w14:paraId="756A8475" w14:textId="77777777" w:rsidTr="005F5BB3">
        <w:trPr>
          <w:trHeight w:val="481"/>
          <w:ins w:id="4621" w:author="Kisch, Christian" w:date="2022-02-07T14:25:00Z"/>
        </w:trPr>
        <w:tc>
          <w:tcPr>
            <w:tcW w:w="626" w:type="dxa"/>
            <w:shd w:val="clear" w:color="000000" w:fill="auto"/>
            <w:hideMark/>
          </w:tcPr>
          <w:p w14:paraId="4D5B6CA2" w14:textId="77777777" w:rsidR="001D47A1" w:rsidRPr="00CF5477" w:rsidRDefault="001D47A1" w:rsidP="001D47A1">
            <w:pPr>
              <w:spacing w:before="0" w:after="0" w:line="240" w:lineRule="auto"/>
              <w:jc w:val="right"/>
              <w:rPr>
                <w:ins w:id="4622" w:author="Kisch, Christian" w:date="2022-02-07T14:25:00Z"/>
                <w:rFonts w:eastAsia="Times New Roman" w:cs="Calibri"/>
                <w:color w:val="000000"/>
                <w:lang w:eastAsia="de-DE"/>
              </w:rPr>
            </w:pPr>
            <w:ins w:id="4623" w:author="Kisch, Christian" w:date="2022-02-07T14:25:00Z">
              <w:r>
                <w:rPr>
                  <w:rFonts w:eastAsia="Times New Roman" w:cs="Calibri"/>
                  <w:color w:val="000000"/>
                  <w:lang w:eastAsia="de-DE"/>
                </w:rPr>
                <w:t>28</w:t>
              </w:r>
            </w:ins>
          </w:p>
        </w:tc>
        <w:tc>
          <w:tcPr>
            <w:tcW w:w="2523" w:type="dxa"/>
            <w:shd w:val="clear" w:color="000000" w:fill="auto"/>
            <w:hideMark/>
          </w:tcPr>
          <w:p w14:paraId="47634F81" w14:textId="2489E3D3" w:rsidR="001D47A1" w:rsidRPr="00CF5477" w:rsidRDefault="001D47A1" w:rsidP="001D47A1">
            <w:pPr>
              <w:spacing w:before="0" w:after="0" w:line="240" w:lineRule="auto"/>
              <w:rPr>
                <w:ins w:id="4624" w:author="Kisch, Christian" w:date="2022-02-07T14:25:00Z"/>
                <w:rFonts w:eastAsia="Times New Roman" w:cs="Calibri"/>
                <w:color w:val="000000"/>
                <w:lang w:eastAsia="de-DE"/>
              </w:rPr>
            </w:pPr>
            <w:ins w:id="4625"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47EDDABC" w14:textId="77777777" w:rsidR="001D47A1" w:rsidRPr="00CF5477" w:rsidRDefault="001D47A1" w:rsidP="001D47A1">
            <w:pPr>
              <w:spacing w:before="0" w:after="0" w:line="240" w:lineRule="auto"/>
              <w:rPr>
                <w:ins w:id="4626" w:author="Kisch, Christian" w:date="2022-02-07T14:25:00Z"/>
                <w:rFonts w:eastAsia="Times New Roman" w:cs="Calibri"/>
                <w:b/>
                <w:bCs/>
                <w:sz w:val="20"/>
                <w:szCs w:val="20"/>
                <w:lang w:eastAsia="de-DE"/>
              </w:rPr>
            </w:pPr>
            <w:ins w:id="4627" w:author="Kisch, Christian" w:date="2022-02-07T14:25:00Z">
              <w:r w:rsidRPr="00CF5477">
                <w:rPr>
                  <w:rFonts w:eastAsia="Times New Roman" w:cs="Calibri"/>
                  <w:b/>
                  <w:bCs/>
                  <w:sz w:val="20"/>
                  <w:szCs w:val="20"/>
                  <w:lang w:eastAsia="de-DE"/>
                </w:rPr>
                <w:t>Paginieren</w:t>
              </w:r>
            </w:ins>
          </w:p>
        </w:tc>
        <w:tc>
          <w:tcPr>
            <w:tcW w:w="1418" w:type="dxa"/>
            <w:shd w:val="clear" w:color="000000" w:fill="auto"/>
            <w:hideMark/>
          </w:tcPr>
          <w:p w14:paraId="0AED3418" w14:textId="53671794" w:rsidR="001D47A1" w:rsidRPr="00CF5477" w:rsidRDefault="001D47A1" w:rsidP="001D47A1">
            <w:pPr>
              <w:spacing w:before="0" w:after="0" w:line="240" w:lineRule="auto"/>
              <w:jc w:val="center"/>
              <w:rPr>
                <w:ins w:id="4628" w:author="Kisch, Christian" w:date="2022-02-07T14:25:00Z"/>
                <w:rFonts w:eastAsia="Times New Roman" w:cs="Calibri"/>
                <w:sz w:val="20"/>
                <w:szCs w:val="20"/>
                <w:lang w:eastAsia="de-DE"/>
              </w:rPr>
            </w:pPr>
            <w:ins w:id="4629" w:author="Kisch, Christian" w:date="2022-02-07T14:26:00Z">
              <w:r>
                <w:rPr>
                  <w:rFonts w:cs="Calibri"/>
                  <w:sz w:val="20"/>
                  <w:szCs w:val="20"/>
                </w:rPr>
                <w:t>x</w:t>
              </w:r>
            </w:ins>
          </w:p>
        </w:tc>
        <w:tc>
          <w:tcPr>
            <w:tcW w:w="992" w:type="dxa"/>
            <w:shd w:val="clear" w:color="000000" w:fill="auto"/>
          </w:tcPr>
          <w:p w14:paraId="48F42F5F" w14:textId="0603A855" w:rsidR="001D47A1" w:rsidRPr="00CF5477" w:rsidRDefault="001D47A1" w:rsidP="001D47A1">
            <w:pPr>
              <w:spacing w:before="0" w:after="0" w:line="240" w:lineRule="auto"/>
              <w:jc w:val="center"/>
              <w:rPr>
                <w:ins w:id="4630" w:author="Kisch, Christian" w:date="2022-02-07T14:25:00Z"/>
                <w:rFonts w:eastAsia="Times New Roman" w:cs="Calibri"/>
                <w:sz w:val="20"/>
                <w:szCs w:val="20"/>
                <w:lang w:eastAsia="de-DE"/>
              </w:rPr>
            </w:pPr>
            <w:ins w:id="4631" w:author="Kisch, Christian" w:date="2022-02-07T14:28:00Z">
              <w:r>
                <w:rPr>
                  <w:rFonts w:cs="Calibri"/>
                  <w:sz w:val="20"/>
                  <w:szCs w:val="20"/>
                </w:rPr>
                <w:t>x</w:t>
              </w:r>
            </w:ins>
          </w:p>
        </w:tc>
        <w:tc>
          <w:tcPr>
            <w:tcW w:w="992" w:type="dxa"/>
            <w:shd w:val="clear" w:color="000000" w:fill="auto"/>
            <w:hideMark/>
          </w:tcPr>
          <w:p w14:paraId="5ACA2142" w14:textId="086B3390" w:rsidR="001D47A1" w:rsidRPr="00CF5477" w:rsidRDefault="001D47A1" w:rsidP="001D47A1">
            <w:pPr>
              <w:spacing w:before="0" w:after="0" w:line="240" w:lineRule="auto"/>
              <w:jc w:val="center"/>
              <w:rPr>
                <w:ins w:id="4632" w:author="Kisch, Christian" w:date="2022-02-07T14:25:00Z"/>
                <w:rFonts w:eastAsia="Times New Roman" w:cs="Calibri"/>
                <w:sz w:val="20"/>
                <w:szCs w:val="20"/>
                <w:lang w:eastAsia="de-DE"/>
              </w:rPr>
            </w:pPr>
            <w:ins w:id="4633" w:author="Kisch, Christian" w:date="2022-02-07T14:28:00Z">
              <w:r>
                <w:rPr>
                  <w:rFonts w:cs="Calibri"/>
                  <w:sz w:val="20"/>
                  <w:szCs w:val="20"/>
                </w:rPr>
                <w:t>x</w:t>
              </w:r>
            </w:ins>
          </w:p>
        </w:tc>
        <w:tc>
          <w:tcPr>
            <w:tcW w:w="1134" w:type="dxa"/>
            <w:shd w:val="clear" w:color="000000" w:fill="auto"/>
            <w:hideMark/>
          </w:tcPr>
          <w:p w14:paraId="176AC156" w14:textId="339DC4F4" w:rsidR="001D47A1" w:rsidRPr="00CF5477" w:rsidRDefault="001D47A1" w:rsidP="001D47A1">
            <w:pPr>
              <w:spacing w:before="0" w:after="0" w:line="240" w:lineRule="auto"/>
              <w:jc w:val="center"/>
              <w:rPr>
                <w:ins w:id="4634" w:author="Kisch, Christian" w:date="2022-02-07T14:25:00Z"/>
                <w:rFonts w:eastAsia="Times New Roman" w:cs="Calibri"/>
                <w:sz w:val="20"/>
                <w:szCs w:val="20"/>
                <w:lang w:eastAsia="de-DE"/>
              </w:rPr>
            </w:pPr>
            <w:ins w:id="4635" w:author="Kisch, Christian" w:date="2022-02-07T14:29:00Z">
              <w:r>
                <w:rPr>
                  <w:rFonts w:cs="Calibri"/>
                  <w:sz w:val="20"/>
                  <w:szCs w:val="20"/>
                </w:rPr>
                <w:t>Ja</w:t>
              </w:r>
            </w:ins>
          </w:p>
        </w:tc>
        <w:tc>
          <w:tcPr>
            <w:tcW w:w="1134" w:type="dxa"/>
            <w:shd w:val="clear" w:color="000000" w:fill="auto"/>
            <w:hideMark/>
          </w:tcPr>
          <w:p w14:paraId="7587CA58" w14:textId="2D585428" w:rsidR="001D47A1" w:rsidRPr="00CF5477" w:rsidRDefault="001D47A1" w:rsidP="001D47A1">
            <w:pPr>
              <w:spacing w:before="0" w:after="0" w:line="240" w:lineRule="auto"/>
              <w:jc w:val="center"/>
              <w:rPr>
                <w:ins w:id="4636" w:author="Kisch, Christian" w:date="2022-02-07T14:25:00Z"/>
                <w:rFonts w:eastAsia="Times New Roman" w:cs="Calibri"/>
                <w:sz w:val="20"/>
                <w:szCs w:val="20"/>
                <w:lang w:eastAsia="de-DE"/>
              </w:rPr>
            </w:pPr>
            <w:ins w:id="4637" w:author="Kisch, Christian" w:date="2022-02-07T14:30:00Z">
              <w:r>
                <w:rPr>
                  <w:rFonts w:cs="Calibri"/>
                  <w:sz w:val="20"/>
                  <w:szCs w:val="20"/>
                </w:rPr>
                <w:t>Ja</w:t>
              </w:r>
            </w:ins>
          </w:p>
        </w:tc>
      </w:tr>
      <w:tr w:rsidR="001D47A1" w:rsidRPr="00CF5477" w14:paraId="27C65616" w14:textId="77777777" w:rsidTr="005F5BB3">
        <w:trPr>
          <w:trHeight w:val="489"/>
          <w:ins w:id="4638" w:author="Kisch, Christian" w:date="2022-02-07T14:25:00Z"/>
        </w:trPr>
        <w:tc>
          <w:tcPr>
            <w:tcW w:w="626" w:type="dxa"/>
            <w:shd w:val="clear" w:color="000000" w:fill="auto"/>
            <w:hideMark/>
          </w:tcPr>
          <w:p w14:paraId="12686B53" w14:textId="77777777" w:rsidR="001D47A1" w:rsidRPr="00CF5477" w:rsidRDefault="001D47A1" w:rsidP="001D47A1">
            <w:pPr>
              <w:spacing w:before="0" w:after="0" w:line="240" w:lineRule="auto"/>
              <w:jc w:val="right"/>
              <w:rPr>
                <w:ins w:id="4639" w:author="Kisch, Christian" w:date="2022-02-07T14:25:00Z"/>
                <w:rFonts w:eastAsia="Times New Roman" w:cs="Calibri"/>
                <w:color w:val="000000"/>
                <w:lang w:eastAsia="de-DE"/>
              </w:rPr>
            </w:pPr>
            <w:ins w:id="4640" w:author="Kisch, Christian" w:date="2022-02-07T14:25:00Z">
              <w:r>
                <w:rPr>
                  <w:rFonts w:eastAsia="Times New Roman" w:cs="Calibri"/>
                  <w:color w:val="000000"/>
                  <w:lang w:eastAsia="de-DE"/>
                </w:rPr>
                <w:t>29</w:t>
              </w:r>
            </w:ins>
          </w:p>
        </w:tc>
        <w:tc>
          <w:tcPr>
            <w:tcW w:w="2523" w:type="dxa"/>
            <w:shd w:val="clear" w:color="000000" w:fill="auto"/>
            <w:hideMark/>
          </w:tcPr>
          <w:p w14:paraId="4AEA1B81" w14:textId="6956FB77" w:rsidR="001D47A1" w:rsidRPr="00CF5477" w:rsidRDefault="001D47A1" w:rsidP="001D47A1">
            <w:pPr>
              <w:spacing w:before="0" w:after="0" w:line="240" w:lineRule="auto"/>
              <w:rPr>
                <w:ins w:id="4641" w:author="Kisch, Christian" w:date="2022-02-07T14:25:00Z"/>
                <w:rFonts w:eastAsia="Times New Roman" w:cs="Calibri"/>
                <w:color w:val="000000"/>
                <w:lang w:eastAsia="de-DE"/>
              </w:rPr>
            </w:pPr>
            <w:ins w:id="4642"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122E013A" w14:textId="77777777" w:rsidR="001D47A1" w:rsidRPr="00CF5477" w:rsidRDefault="001D47A1" w:rsidP="001D47A1">
            <w:pPr>
              <w:spacing w:before="0" w:after="0" w:line="240" w:lineRule="auto"/>
              <w:rPr>
                <w:ins w:id="4643" w:author="Kisch, Christian" w:date="2022-02-07T14:25:00Z"/>
                <w:rFonts w:eastAsia="Times New Roman" w:cs="Calibri"/>
                <w:b/>
                <w:bCs/>
                <w:sz w:val="20"/>
                <w:szCs w:val="20"/>
                <w:lang w:eastAsia="de-DE"/>
              </w:rPr>
            </w:pPr>
            <w:ins w:id="4644" w:author="Kisch, Christian" w:date="2022-02-07T14:25:00Z">
              <w:r w:rsidRPr="00CF5477">
                <w:rPr>
                  <w:rFonts w:eastAsia="Times New Roman" w:cs="Calibri"/>
                  <w:b/>
                  <w:bCs/>
                  <w:sz w:val="20"/>
                  <w:szCs w:val="20"/>
                  <w:lang w:eastAsia="de-DE"/>
                </w:rPr>
                <w:t>Papierkorb</w:t>
              </w:r>
            </w:ins>
          </w:p>
        </w:tc>
        <w:tc>
          <w:tcPr>
            <w:tcW w:w="1418" w:type="dxa"/>
            <w:shd w:val="clear" w:color="000000" w:fill="auto"/>
            <w:hideMark/>
          </w:tcPr>
          <w:p w14:paraId="09F1CDFD" w14:textId="69CE11BF" w:rsidR="001D47A1" w:rsidRPr="00CF5477" w:rsidRDefault="001D47A1" w:rsidP="001D47A1">
            <w:pPr>
              <w:spacing w:before="0" w:after="0" w:line="240" w:lineRule="auto"/>
              <w:jc w:val="center"/>
              <w:rPr>
                <w:ins w:id="4645" w:author="Kisch, Christian" w:date="2022-02-07T14:25:00Z"/>
                <w:rFonts w:eastAsia="Times New Roman" w:cs="Calibri"/>
                <w:sz w:val="20"/>
                <w:szCs w:val="20"/>
                <w:lang w:eastAsia="de-DE"/>
              </w:rPr>
            </w:pPr>
            <w:ins w:id="4646" w:author="Kisch, Christian" w:date="2022-02-07T14:26:00Z">
              <w:r>
                <w:rPr>
                  <w:rFonts w:cs="Calibri"/>
                  <w:sz w:val="20"/>
                  <w:szCs w:val="20"/>
                </w:rPr>
                <w:t>Ja</w:t>
              </w:r>
            </w:ins>
          </w:p>
        </w:tc>
        <w:tc>
          <w:tcPr>
            <w:tcW w:w="992" w:type="dxa"/>
            <w:shd w:val="clear" w:color="000000" w:fill="auto"/>
          </w:tcPr>
          <w:p w14:paraId="1C781411" w14:textId="7B66A92E" w:rsidR="001D47A1" w:rsidRPr="00CF5477" w:rsidRDefault="001D47A1" w:rsidP="001D47A1">
            <w:pPr>
              <w:spacing w:before="0" w:after="0" w:line="240" w:lineRule="auto"/>
              <w:jc w:val="center"/>
              <w:rPr>
                <w:ins w:id="4647" w:author="Kisch, Christian" w:date="2022-02-07T14:25:00Z"/>
                <w:rFonts w:eastAsia="Times New Roman" w:cs="Calibri"/>
                <w:sz w:val="20"/>
                <w:szCs w:val="20"/>
                <w:lang w:eastAsia="de-DE"/>
              </w:rPr>
            </w:pPr>
            <w:ins w:id="4648" w:author="Kisch, Christian" w:date="2022-02-07T14:28:00Z">
              <w:r>
                <w:rPr>
                  <w:rFonts w:cs="Calibri"/>
                  <w:sz w:val="20"/>
                  <w:szCs w:val="20"/>
                </w:rPr>
                <w:t>Ja</w:t>
              </w:r>
            </w:ins>
          </w:p>
        </w:tc>
        <w:tc>
          <w:tcPr>
            <w:tcW w:w="992" w:type="dxa"/>
            <w:shd w:val="clear" w:color="000000" w:fill="auto"/>
            <w:hideMark/>
          </w:tcPr>
          <w:p w14:paraId="45A689A5" w14:textId="5A0C57CA" w:rsidR="001D47A1" w:rsidRPr="00CF5477" w:rsidRDefault="001D47A1" w:rsidP="001D47A1">
            <w:pPr>
              <w:spacing w:before="0" w:after="0" w:line="240" w:lineRule="auto"/>
              <w:jc w:val="center"/>
              <w:rPr>
                <w:ins w:id="4649" w:author="Kisch, Christian" w:date="2022-02-07T14:25:00Z"/>
                <w:rFonts w:eastAsia="Times New Roman" w:cs="Calibri"/>
                <w:sz w:val="20"/>
                <w:szCs w:val="20"/>
                <w:lang w:eastAsia="de-DE"/>
              </w:rPr>
            </w:pPr>
            <w:ins w:id="4650" w:author="Kisch, Christian" w:date="2022-02-07T14:28:00Z">
              <w:r>
                <w:rPr>
                  <w:rFonts w:cs="Calibri"/>
                  <w:sz w:val="20"/>
                  <w:szCs w:val="20"/>
                </w:rPr>
                <w:t>x</w:t>
              </w:r>
            </w:ins>
          </w:p>
        </w:tc>
        <w:tc>
          <w:tcPr>
            <w:tcW w:w="1134" w:type="dxa"/>
            <w:shd w:val="clear" w:color="000000" w:fill="auto"/>
            <w:hideMark/>
          </w:tcPr>
          <w:p w14:paraId="20FB64FF" w14:textId="0EDD40CC" w:rsidR="001D47A1" w:rsidRPr="00CF5477" w:rsidRDefault="001D47A1" w:rsidP="001D47A1">
            <w:pPr>
              <w:spacing w:before="0" w:after="0" w:line="240" w:lineRule="auto"/>
              <w:jc w:val="center"/>
              <w:rPr>
                <w:ins w:id="4651" w:author="Kisch, Christian" w:date="2022-02-07T14:25:00Z"/>
                <w:rFonts w:eastAsia="Times New Roman" w:cs="Calibri"/>
                <w:sz w:val="20"/>
                <w:szCs w:val="20"/>
                <w:lang w:eastAsia="de-DE"/>
              </w:rPr>
            </w:pPr>
            <w:ins w:id="4652" w:author="Kisch, Christian" w:date="2022-02-07T14:29:00Z">
              <w:r>
                <w:rPr>
                  <w:rFonts w:cs="Calibri"/>
                  <w:sz w:val="20"/>
                  <w:szCs w:val="20"/>
                </w:rPr>
                <w:t>Ja</w:t>
              </w:r>
            </w:ins>
          </w:p>
        </w:tc>
        <w:tc>
          <w:tcPr>
            <w:tcW w:w="1134" w:type="dxa"/>
            <w:shd w:val="clear" w:color="000000" w:fill="auto"/>
            <w:hideMark/>
          </w:tcPr>
          <w:p w14:paraId="675E4D3F" w14:textId="3878A4A9" w:rsidR="001D47A1" w:rsidRPr="00CF5477" w:rsidRDefault="001D47A1" w:rsidP="001D47A1">
            <w:pPr>
              <w:spacing w:before="0" w:after="0" w:line="240" w:lineRule="auto"/>
              <w:jc w:val="center"/>
              <w:rPr>
                <w:ins w:id="4653" w:author="Kisch, Christian" w:date="2022-02-07T14:25:00Z"/>
                <w:rFonts w:eastAsia="Times New Roman" w:cs="Calibri"/>
                <w:sz w:val="20"/>
                <w:szCs w:val="20"/>
                <w:lang w:eastAsia="de-DE"/>
              </w:rPr>
            </w:pPr>
            <w:ins w:id="4654" w:author="Kisch, Christian" w:date="2022-02-07T14:30:00Z">
              <w:r>
                <w:rPr>
                  <w:rFonts w:cs="Calibri"/>
                  <w:sz w:val="20"/>
                  <w:szCs w:val="20"/>
                </w:rPr>
                <w:t>x</w:t>
              </w:r>
            </w:ins>
          </w:p>
        </w:tc>
      </w:tr>
      <w:tr w:rsidR="001D47A1" w:rsidRPr="00CF5477" w14:paraId="3B72577C" w14:textId="77777777" w:rsidTr="005F5BB3">
        <w:trPr>
          <w:trHeight w:val="126"/>
          <w:ins w:id="4655" w:author="Kisch, Christian" w:date="2022-02-07T14:25:00Z"/>
        </w:trPr>
        <w:tc>
          <w:tcPr>
            <w:tcW w:w="626" w:type="dxa"/>
            <w:shd w:val="clear" w:color="000000" w:fill="auto"/>
            <w:hideMark/>
          </w:tcPr>
          <w:p w14:paraId="7EE1488E" w14:textId="77777777" w:rsidR="001D47A1" w:rsidRPr="00CF5477" w:rsidRDefault="001D47A1" w:rsidP="001D47A1">
            <w:pPr>
              <w:spacing w:before="0" w:after="0" w:line="240" w:lineRule="auto"/>
              <w:jc w:val="right"/>
              <w:rPr>
                <w:ins w:id="4656" w:author="Kisch, Christian" w:date="2022-02-07T14:25:00Z"/>
                <w:rFonts w:eastAsia="Times New Roman" w:cs="Calibri"/>
                <w:color w:val="000000"/>
                <w:lang w:eastAsia="de-DE"/>
              </w:rPr>
            </w:pPr>
            <w:ins w:id="4657" w:author="Kisch, Christian" w:date="2022-02-07T14:25: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23A96321" w14:textId="3AB6E5ED" w:rsidR="001D47A1" w:rsidRPr="00CF5477" w:rsidRDefault="001D47A1" w:rsidP="001D47A1">
            <w:pPr>
              <w:spacing w:before="0" w:after="0" w:line="240" w:lineRule="auto"/>
              <w:rPr>
                <w:ins w:id="4658" w:author="Kisch, Christian" w:date="2022-02-07T14:25:00Z"/>
                <w:rFonts w:eastAsia="Times New Roman" w:cs="Calibri"/>
                <w:color w:val="000000"/>
                <w:lang w:eastAsia="de-DE"/>
              </w:rPr>
            </w:pPr>
            <w:ins w:id="4659"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344CA010" w14:textId="77777777" w:rsidR="001D47A1" w:rsidRPr="00CF5477" w:rsidRDefault="001D47A1" w:rsidP="001D47A1">
            <w:pPr>
              <w:spacing w:before="0" w:after="0" w:line="240" w:lineRule="auto"/>
              <w:rPr>
                <w:ins w:id="4660" w:author="Kisch, Christian" w:date="2022-02-07T14:25:00Z"/>
                <w:rFonts w:eastAsia="Times New Roman" w:cs="Calibri"/>
                <w:b/>
                <w:bCs/>
                <w:sz w:val="20"/>
                <w:szCs w:val="20"/>
                <w:lang w:eastAsia="de-DE"/>
              </w:rPr>
            </w:pPr>
            <w:ins w:id="4661" w:author="Kisch, Christian" w:date="2022-02-07T14:25:00Z">
              <w:r w:rsidRPr="00CF5477">
                <w:rPr>
                  <w:rFonts w:eastAsia="Times New Roman" w:cs="Calibri"/>
                  <w:b/>
                  <w:bCs/>
                  <w:sz w:val="20"/>
                  <w:szCs w:val="20"/>
                  <w:lang w:eastAsia="de-DE"/>
                </w:rPr>
                <w:t>Repräsentat</w:t>
              </w:r>
            </w:ins>
          </w:p>
        </w:tc>
        <w:tc>
          <w:tcPr>
            <w:tcW w:w="1418" w:type="dxa"/>
            <w:shd w:val="clear" w:color="000000" w:fill="auto"/>
            <w:hideMark/>
          </w:tcPr>
          <w:p w14:paraId="7AA54CB1" w14:textId="09D8BE2E" w:rsidR="001D47A1" w:rsidRPr="00CF5477" w:rsidRDefault="001D47A1" w:rsidP="001D47A1">
            <w:pPr>
              <w:spacing w:before="0" w:after="0" w:line="240" w:lineRule="auto"/>
              <w:jc w:val="center"/>
              <w:rPr>
                <w:ins w:id="4662" w:author="Kisch, Christian" w:date="2022-02-07T14:25:00Z"/>
                <w:rFonts w:eastAsia="Times New Roman" w:cs="Calibri"/>
                <w:sz w:val="20"/>
                <w:szCs w:val="20"/>
                <w:lang w:eastAsia="de-DE"/>
              </w:rPr>
            </w:pPr>
            <w:ins w:id="4663" w:author="Kisch, Christian" w:date="2022-02-07T14:26:00Z">
              <w:r>
                <w:rPr>
                  <w:rFonts w:cs="Calibri"/>
                  <w:sz w:val="20"/>
                  <w:szCs w:val="20"/>
                </w:rPr>
                <w:t>Ja</w:t>
              </w:r>
            </w:ins>
          </w:p>
        </w:tc>
        <w:tc>
          <w:tcPr>
            <w:tcW w:w="992" w:type="dxa"/>
            <w:shd w:val="clear" w:color="000000" w:fill="auto"/>
          </w:tcPr>
          <w:p w14:paraId="327C1C0F" w14:textId="2873C0D8" w:rsidR="001D47A1" w:rsidRPr="00CF5477" w:rsidRDefault="001D47A1" w:rsidP="001D47A1">
            <w:pPr>
              <w:spacing w:before="0" w:after="0" w:line="240" w:lineRule="auto"/>
              <w:jc w:val="center"/>
              <w:rPr>
                <w:ins w:id="4664" w:author="Kisch, Christian" w:date="2022-02-07T14:25:00Z"/>
                <w:rFonts w:eastAsia="Times New Roman" w:cs="Calibri"/>
                <w:sz w:val="20"/>
                <w:szCs w:val="20"/>
                <w:lang w:eastAsia="de-DE"/>
              </w:rPr>
            </w:pPr>
            <w:ins w:id="4665" w:author="Kisch, Christian" w:date="2022-02-07T14:28:00Z">
              <w:r>
                <w:rPr>
                  <w:rFonts w:cs="Calibri"/>
                  <w:sz w:val="20"/>
                  <w:szCs w:val="20"/>
                </w:rPr>
                <w:t>Ja</w:t>
              </w:r>
            </w:ins>
          </w:p>
        </w:tc>
        <w:tc>
          <w:tcPr>
            <w:tcW w:w="992" w:type="dxa"/>
            <w:shd w:val="clear" w:color="000000" w:fill="auto"/>
            <w:hideMark/>
          </w:tcPr>
          <w:p w14:paraId="5E4D4BBB" w14:textId="18B814B8" w:rsidR="001D47A1" w:rsidRPr="00CF5477" w:rsidRDefault="001D47A1" w:rsidP="001D47A1">
            <w:pPr>
              <w:spacing w:before="0" w:after="0" w:line="240" w:lineRule="auto"/>
              <w:jc w:val="center"/>
              <w:rPr>
                <w:ins w:id="4666" w:author="Kisch, Christian" w:date="2022-02-07T14:25:00Z"/>
                <w:rFonts w:eastAsia="Times New Roman" w:cs="Calibri"/>
                <w:sz w:val="20"/>
                <w:szCs w:val="20"/>
                <w:lang w:eastAsia="de-DE"/>
              </w:rPr>
            </w:pPr>
            <w:ins w:id="4667" w:author="Kisch, Christian" w:date="2022-02-07T14:28:00Z">
              <w:r>
                <w:rPr>
                  <w:rFonts w:cs="Calibri"/>
                  <w:sz w:val="20"/>
                  <w:szCs w:val="20"/>
                </w:rPr>
                <w:t>Ja</w:t>
              </w:r>
            </w:ins>
          </w:p>
        </w:tc>
        <w:tc>
          <w:tcPr>
            <w:tcW w:w="1134" w:type="dxa"/>
            <w:shd w:val="clear" w:color="000000" w:fill="auto"/>
            <w:hideMark/>
          </w:tcPr>
          <w:p w14:paraId="565F2E6E" w14:textId="2C2FE4B9" w:rsidR="001D47A1" w:rsidRPr="00CF5477" w:rsidRDefault="001D47A1" w:rsidP="001D47A1">
            <w:pPr>
              <w:spacing w:before="0" w:after="0" w:line="240" w:lineRule="auto"/>
              <w:jc w:val="center"/>
              <w:rPr>
                <w:ins w:id="4668" w:author="Kisch, Christian" w:date="2022-02-07T14:25:00Z"/>
                <w:rFonts w:eastAsia="Times New Roman" w:cs="Calibri"/>
                <w:sz w:val="20"/>
                <w:szCs w:val="20"/>
                <w:lang w:eastAsia="de-DE"/>
              </w:rPr>
            </w:pPr>
            <w:ins w:id="4669" w:author="Kisch, Christian" w:date="2022-02-07T14:29:00Z">
              <w:r>
                <w:rPr>
                  <w:rFonts w:cs="Calibri"/>
                  <w:sz w:val="20"/>
                  <w:szCs w:val="20"/>
                </w:rPr>
                <w:t>x</w:t>
              </w:r>
            </w:ins>
          </w:p>
        </w:tc>
        <w:tc>
          <w:tcPr>
            <w:tcW w:w="1134" w:type="dxa"/>
            <w:shd w:val="clear" w:color="000000" w:fill="auto"/>
            <w:hideMark/>
          </w:tcPr>
          <w:p w14:paraId="1C852893" w14:textId="64A5E108" w:rsidR="001D47A1" w:rsidRPr="00CF5477" w:rsidRDefault="001D47A1" w:rsidP="001D47A1">
            <w:pPr>
              <w:spacing w:before="0" w:after="0" w:line="240" w:lineRule="auto"/>
              <w:jc w:val="center"/>
              <w:rPr>
                <w:ins w:id="4670" w:author="Kisch, Christian" w:date="2022-02-07T14:25:00Z"/>
                <w:rFonts w:eastAsia="Times New Roman" w:cs="Calibri"/>
                <w:sz w:val="20"/>
                <w:szCs w:val="20"/>
                <w:lang w:eastAsia="de-DE"/>
              </w:rPr>
            </w:pPr>
            <w:ins w:id="4671" w:author="Kisch, Christian" w:date="2022-02-07T14:30:00Z">
              <w:r>
                <w:rPr>
                  <w:rFonts w:cs="Calibri"/>
                  <w:sz w:val="20"/>
                  <w:szCs w:val="20"/>
                </w:rPr>
                <w:t>x</w:t>
              </w:r>
            </w:ins>
          </w:p>
        </w:tc>
      </w:tr>
      <w:tr w:rsidR="001D47A1" w:rsidRPr="00CF5477" w14:paraId="4067EA04" w14:textId="77777777" w:rsidTr="005F5BB3">
        <w:trPr>
          <w:trHeight w:val="126"/>
          <w:ins w:id="4672" w:author="Kisch, Christian" w:date="2022-02-07T14:25:00Z"/>
        </w:trPr>
        <w:tc>
          <w:tcPr>
            <w:tcW w:w="626" w:type="dxa"/>
            <w:shd w:val="clear" w:color="000000" w:fill="auto"/>
            <w:hideMark/>
          </w:tcPr>
          <w:p w14:paraId="2C92FFD9" w14:textId="77777777" w:rsidR="001D47A1" w:rsidRPr="00CF5477" w:rsidRDefault="001D47A1" w:rsidP="001D47A1">
            <w:pPr>
              <w:spacing w:before="0" w:after="0" w:line="240" w:lineRule="auto"/>
              <w:jc w:val="right"/>
              <w:rPr>
                <w:ins w:id="4673" w:author="Kisch, Christian" w:date="2022-02-07T14:25:00Z"/>
                <w:rFonts w:eastAsia="Times New Roman" w:cs="Calibri"/>
                <w:color w:val="000000"/>
                <w:lang w:eastAsia="de-DE"/>
              </w:rPr>
            </w:pPr>
            <w:ins w:id="4674" w:author="Kisch, Christian" w:date="2022-02-07T14:25: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1E6DEC78" w14:textId="26C80D04" w:rsidR="001D47A1" w:rsidRPr="00CF5477" w:rsidRDefault="001D47A1" w:rsidP="001D47A1">
            <w:pPr>
              <w:spacing w:before="0" w:after="0" w:line="240" w:lineRule="auto"/>
              <w:rPr>
                <w:ins w:id="4675" w:author="Kisch, Christian" w:date="2022-02-07T14:25:00Z"/>
                <w:rFonts w:eastAsia="Times New Roman" w:cs="Calibri"/>
                <w:color w:val="000000"/>
                <w:lang w:eastAsia="de-DE"/>
              </w:rPr>
            </w:pPr>
            <w:ins w:id="4676"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7A1579C1" w14:textId="77777777" w:rsidR="001D47A1" w:rsidRPr="00CF5477" w:rsidRDefault="001D47A1" w:rsidP="001D47A1">
            <w:pPr>
              <w:spacing w:before="0" w:after="0" w:line="240" w:lineRule="auto"/>
              <w:rPr>
                <w:ins w:id="4677" w:author="Kisch, Christian" w:date="2022-02-07T14:25:00Z"/>
                <w:rFonts w:eastAsia="Times New Roman" w:cs="Calibri"/>
                <w:b/>
                <w:bCs/>
                <w:sz w:val="20"/>
                <w:szCs w:val="20"/>
                <w:lang w:eastAsia="de-DE"/>
              </w:rPr>
            </w:pPr>
            <w:ins w:id="4678" w:author="Kisch, Christian" w:date="2022-02-07T14:25: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24ECC9DD" w14:textId="5B214A03" w:rsidR="001D47A1" w:rsidRPr="00CF5477" w:rsidRDefault="001D47A1" w:rsidP="001D47A1">
            <w:pPr>
              <w:spacing w:before="0" w:after="0" w:line="240" w:lineRule="auto"/>
              <w:jc w:val="center"/>
              <w:rPr>
                <w:ins w:id="4679" w:author="Kisch, Christian" w:date="2022-02-07T14:25:00Z"/>
                <w:rFonts w:eastAsia="Times New Roman" w:cs="Calibri"/>
                <w:sz w:val="20"/>
                <w:szCs w:val="20"/>
                <w:lang w:eastAsia="de-DE"/>
              </w:rPr>
            </w:pPr>
            <w:ins w:id="4680" w:author="Kisch, Christian" w:date="2022-02-07T14:26:00Z">
              <w:r>
                <w:rPr>
                  <w:rFonts w:cs="Calibri"/>
                  <w:sz w:val="20"/>
                  <w:szCs w:val="20"/>
                </w:rPr>
                <w:t>Ja</w:t>
              </w:r>
            </w:ins>
          </w:p>
        </w:tc>
        <w:tc>
          <w:tcPr>
            <w:tcW w:w="992" w:type="dxa"/>
            <w:shd w:val="clear" w:color="000000" w:fill="auto"/>
          </w:tcPr>
          <w:p w14:paraId="2B08FABA" w14:textId="28861FBA" w:rsidR="001D47A1" w:rsidRPr="00CF5477" w:rsidRDefault="001D47A1" w:rsidP="001D47A1">
            <w:pPr>
              <w:spacing w:before="0" w:after="0" w:line="240" w:lineRule="auto"/>
              <w:jc w:val="center"/>
              <w:rPr>
                <w:ins w:id="4681" w:author="Kisch, Christian" w:date="2022-02-07T14:25:00Z"/>
                <w:rFonts w:eastAsia="Times New Roman" w:cs="Calibri"/>
                <w:sz w:val="20"/>
                <w:szCs w:val="20"/>
                <w:lang w:eastAsia="de-DE"/>
              </w:rPr>
            </w:pPr>
            <w:ins w:id="4682" w:author="Kisch, Christian" w:date="2022-02-07T14:28:00Z">
              <w:r>
                <w:rPr>
                  <w:rFonts w:cs="Calibri"/>
                  <w:sz w:val="20"/>
                  <w:szCs w:val="20"/>
                </w:rPr>
                <w:t>Ja</w:t>
              </w:r>
            </w:ins>
          </w:p>
        </w:tc>
        <w:tc>
          <w:tcPr>
            <w:tcW w:w="992" w:type="dxa"/>
            <w:shd w:val="clear" w:color="000000" w:fill="auto"/>
            <w:hideMark/>
          </w:tcPr>
          <w:p w14:paraId="12878A70" w14:textId="2FDD0CC7" w:rsidR="001D47A1" w:rsidRPr="00CF5477" w:rsidRDefault="001D47A1" w:rsidP="001D47A1">
            <w:pPr>
              <w:spacing w:before="0" w:after="0" w:line="240" w:lineRule="auto"/>
              <w:jc w:val="center"/>
              <w:rPr>
                <w:ins w:id="4683" w:author="Kisch, Christian" w:date="2022-02-07T14:25:00Z"/>
                <w:rFonts w:eastAsia="Times New Roman" w:cs="Calibri"/>
                <w:sz w:val="20"/>
                <w:szCs w:val="20"/>
                <w:lang w:eastAsia="de-DE"/>
              </w:rPr>
            </w:pPr>
            <w:ins w:id="4684" w:author="Kisch, Christian" w:date="2022-02-07T14:28:00Z">
              <w:r>
                <w:rPr>
                  <w:rFonts w:cs="Calibri"/>
                  <w:sz w:val="20"/>
                  <w:szCs w:val="20"/>
                </w:rPr>
                <w:t>Ja</w:t>
              </w:r>
            </w:ins>
          </w:p>
        </w:tc>
        <w:tc>
          <w:tcPr>
            <w:tcW w:w="1134" w:type="dxa"/>
            <w:shd w:val="clear" w:color="000000" w:fill="auto"/>
            <w:hideMark/>
          </w:tcPr>
          <w:p w14:paraId="74D6AE7F" w14:textId="25BD3DDB" w:rsidR="001D47A1" w:rsidRPr="00CF5477" w:rsidRDefault="001D47A1" w:rsidP="001D47A1">
            <w:pPr>
              <w:spacing w:before="0" w:after="0" w:line="240" w:lineRule="auto"/>
              <w:jc w:val="center"/>
              <w:rPr>
                <w:ins w:id="4685" w:author="Kisch, Christian" w:date="2022-02-07T14:25:00Z"/>
                <w:rFonts w:eastAsia="Times New Roman" w:cs="Calibri"/>
                <w:sz w:val="20"/>
                <w:szCs w:val="20"/>
                <w:lang w:eastAsia="de-DE"/>
              </w:rPr>
            </w:pPr>
            <w:ins w:id="4686" w:author="Kisch, Christian" w:date="2022-02-07T14:29:00Z">
              <w:r>
                <w:rPr>
                  <w:rFonts w:cs="Calibri"/>
                  <w:sz w:val="20"/>
                  <w:szCs w:val="20"/>
                </w:rPr>
                <w:t>x</w:t>
              </w:r>
            </w:ins>
          </w:p>
        </w:tc>
        <w:tc>
          <w:tcPr>
            <w:tcW w:w="1134" w:type="dxa"/>
            <w:shd w:val="clear" w:color="000000" w:fill="auto"/>
            <w:hideMark/>
          </w:tcPr>
          <w:p w14:paraId="6AF126BC" w14:textId="61CB1188" w:rsidR="001D47A1" w:rsidRPr="00CF5477" w:rsidRDefault="001D47A1" w:rsidP="001D47A1">
            <w:pPr>
              <w:spacing w:before="0" w:after="0" w:line="240" w:lineRule="auto"/>
              <w:jc w:val="center"/>
              <w:rPr>
                <w:ins w:id="4687" w:author="Kisch, Christian" w:date="2022-02-07T14:25:00Z"/>
                <w:rFonts w:eastAsia="Times New Roman" w:cs="Calibri"/>
                <w:sz w:val="20"/>
                <w:szCs w:val="20"/>
                <w:lang w:eastAsia="de-DE"/>
              </w:rPr>
            </w:pPr>
            <w:ins w:id="4688" w:author="Kisch, Christian" w:date="2022-02-07T14:30:00Z">
              <w:r>
                <w:rPr>
                  <w:rFonts w:cs="Calibri"/>
                  <w:sz w:val="20"/>
                  <w:szCs w:val="20"/>
                </w:rPr>
                <w:t>x</w:t>
              </w:r>
            </w:ins>
          </w:p>
        </w:tc>
      </w:tr>
      <w:tr w:rsidR="001D47A1" w:rsidRPr="00CF5477" w14:paraId="420EA2F8" w14:textId="77777777" w:rsidTr="005F5BB3">
        <w:trPr>
          <w:trHeight w:val="615"/>
          <w:ins w:id="4689" w:author="Kisch, Christian" w:date="2022-02-07T14:25:00Z"/>
        </w:trPr>
        <w:tc>
          <w:tcPr>
            <w:tcW w:w="626" w:type="dxa"/>
            <w:shd w:val="clear" w:color="000000" w:fill="auto"/>
            <w:hideMark/>
          </w:tcPr>
          <w:p w14:paraId="6D896EB2" w14:textId="77777777" w:rsidR="001D47A1" w:rsidRPr="00CF5477" w:rsidRDefault="001D47A1" w:rsidP="001D47A1">
            <w:pPr>
              <w:spacing w:before="0" w:after="0" w:line="240" w:lineRule="auto"/>
              <w:jc w:val="right"/>
              <w:rPr>
                <w:ins w:id="4690" w:author="Kisch, Christian" w:date="2022-02-07T14:25:00Z"/>
                <w:rFonts w:eastAsia="Times New Roman" w:cs="Calibri"/>
                <w:color w:val="000000"/>
                <w:lang w:eastAsia="de-DE"/>
              </w:rPr>
            </w:pPr>
            <w:ins w:id="4691" w:author="Kisch, Christian" w:date="2022-02-07T14:25: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4C689B4C" w14:textId="62CEA98E" w:rsidR="001D47A1" w:rsidRPr="00CF5477" w:rsidRDefault="001D47A1" w:rsidP="001D47A1">
            <w:pPr>
              <w:spacing w:before="0" w:after="0" w:line="240" w:lineRule="auto"/>
              <w:rPr>
                <w:ins w:id="4692" w:author="Kisch, Christian" w:date="2022-02-07T14:25:00Z"/>
                <w:rFonts w:eastAsia="Times New Roman" w:cs="Calibri"/>
                <w:color w:val="000000"/>
                <w:lang w:eastAsia="de-DE"/>
              </w:rPr>
            </w:pPr>
            <w:ins w:id="4693"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hideMark/>
          </w:tcPr>
          <w:p w14:paraId="641A9D88" w14:textId="77777777" w:rsidR="001D47A1" w:rsidRPr="00CF5477" w:rsidRDefault="001D47A1" w:rsidP="001D47A1">
            <w:pPr>
              <w:spacing w:before="0" w:after="0" w:line="240" w:lineRule="auto"/>
              <w:rPr>
                <w:ins w:id="4694" w:author="Kisch, Christian" w:date="2022-02-07T14:25:00Z"/>
                <w:rFonts w:eastAsia="Times New Roman" w:cs="Calibri"/>
                <w:b/>
                <w:bCs/>
                <w:sz w:val="20"/>
                <w:szCs w:val="20"/>
                <w:lang w:eastAsia="de-DE"/>
              </w:rPr>
            </w:pPr>
            <w:ins w:id="4695" w:author="Kisch, Christian" w:date="2022-02-07T14:25:00Z">
              <w:r w:rsidRPr="00CF5477">
                <w:rPr>
                  <w:rFonts w:eastAsia="Times New Roman" w:cs="Calibri"/>
                  <w:b/>
                  <w:bCs/>
                  <w:sz w:val="20"/>
                  <w:szCs w:val="20"/>
                  <w:lang w:eastAsia="de-DE"/>
                </w:rPr>
                <w:t>Workflow</w:t>
              </w:r>
            </w:ins>
          </w:p>
        </w:tc>
        <w:tc>
          <w:tcPr>
            <w:tcW w:w="1418" w:type="dxa"/>
            <w:shd w:val="clear" w:color="000000" w:fill="auto"/>
            <w:hideMark/>
          </w:tcPr>
          <w:p w14:paraId="6C1A4BF6" w14:textId="4353A11E" w:rsidR="001D47A1" w:rsidRPr="00CF5477" w:rsidRDefault="001D47A1" w:rsidP="001D47A1">
            <w:pPr>
              <w:spacing w:before="0" w:after="0" w:line="240" w:lineRule="auto"/>
              <w:jc w:val="center"/>
              <w:rPr>
                <w:ins w:id="4696" w:author="Kisch, Christian" w:date="2022-02-07T14:25:00Z"/>
                <w:rFonts w:eastAsia="Times New Roman" w:cs="Calibri"/>
                <w:sz w:val="20"/>
                <w:szCs w:val="20"/>
                <w:lang w:eastAsia="de-DE"/>
              </w:rPr>
            </w:pPr>
            <w:ins w:id="4697" w:author="Kisch, Christian" w:date="2022-02-07T14:26:00Z">
              <w:r>
                <w:rPr>
                  <w:rFonts w:cs="Calibri"/>
                  <w:sz w:val="20"/>
                  <w:szCs w:val="20"/>
                </w:rPr>
                <w:t>Ja</w:t>
              </w:r>
            </w:ins>
          </w:p>
        </w:tc>
        <w:tc>
          <w:tcPr>
            <w:tcW w:w="992" w:type="dxa"/>
            <w:shd w:val="clear" w:color="000000" w:fill="auto"/>
          </w:tcPr>
          <w:p w14:paraId="47E1093D" w14:textId="786A3E06" w:rsidR="001D47A1" w:rsidRPr="00CF5477" w:rsidRDefault="001D47A1" w:rsidP="001D47A1">
            <w:pPr>
              <w:spacing w:before="0" w:after="0" w:line="240" w:lineRule="auto"/>
              <w:jc w:val="center"/>
              <w:rPr>
                <w:ins w:id="4698" w:author="Kisch, Christian" w:date="2022-02-07T14:25:00Z"/>
                <w:rFonts w:eastAsia="Times New Roman" w:cs="Calibri"/>
                <w:sz w:val="20"/>
                <w:szCs w:val="20"/>
                <w:lang w:eastAsia="de-DE"/>
              </w:rPr>
            </w:pPr>
            <w:ins w:id="4699" w:author="Kisch, Christian" w:date="2022-02-07T14:28:00Z">
              <w:r>
                <w:rPr>
                  <w:rFonts w:cs="Calibri"/>
                  <w:sz w:val="20"/>
                  <w:szCs w:val="20"/>
                </w:rPr>
                <w:t>Ja</w:t>
              </w:r>
            </w:ins>
          </w:p>
        </w:tc>
        <w:tc>
          <w:tcPr>
            <w:tcW w:w="992" w:type="dxa"/>
            <w:shd w:val="clear" w:color="000000" w:fill="auto"/>
            <w:hideMark/>
          </w:tcPr>
          <w:p w14:paraId="1F2C4027" w14:textId="0A45695D" w:rsidR="001D47A1" w:rsidRPr="00CF5477" w:rsidRDefault="001D47A1" w:rsidP="001D47A1">
            <w:pPr>
              <w:spacing w:before="0" w:after="0" w:line="240" w:lineRule="auto"/>
              <w:jc w:val="center"/>
              <w:rPr>
                <w:ins w:id="4700" w:author="Kisch, Christian" w:date="2022-02-07T14:25:00Z"/>
                <w:rFonts w:eastAsia="Times New Roman" w:cs="Calibri"/>
                <w:sz w:val="20"/>
                <w:szCs w:val="20"/>
                <w:lang w:eastAsia="de-DE"/>
              </w:rPr>
            </w:pPr>
            <w:ins w:id="4701" w:author="Kisch, Christian" w:date="2022-02-07T14:28:00Z">
              <w:r>
                <w:rPr>
                  <w:rFonts w:cs="Calibri"/>
                  <w:sz w:val="20"/>
                  <w:szCs w:val="20"/>
                </w:rPr>
                <w:t>Ja</w:t>
              </w:r>
            </w:ins>
          </w:p>
        </w:tc>
        <w:tc>
          <w:tcPr>
            <w:tcW w:w="1134" w:type="dxa"/>
            <w:shd w:val="clear" w:color="000000" w:fill="auto"/>
            <w:hideMark/>
          </w:tcPr>
          <w:p w14:paraId="7FA5ED95" w14:textId="18942E31" w:rsidR="001D47A1" w:rsidRPr="00CF5477" w:rsidRDefault="001D47A1" w:rsidP="001D47A1">
            <w:pPr>
              <w:spacing w:before="0" w:after="0" w:line="240" w:lineRule="auto"/>
              <w:jc w:val="center"/>
              <w:rPr>
                <w:ins w:id="4702" w:author="Kisch, Christian" w:date="2022-02-07T14:25:00Z"/>
                <w:rFonts w:eastAsia="Times New Roman" w:cs="Calibri"/>
                <w:sz w:val="20"/>
                <w:szCs w:val="20"/>
                <w:lang w:eastAsia="de-DE"/>
              </w:rPr>
            </w:pPr>
            <w:ins w:id="4703" w:author="Kisch, Christian" w:date="2022-02-07T14:29:00Z">
              <w:r>
                <w:rPr>
                  <w:rFonts w:cs="Calibri"/>
                  <w:sz w:val="20"/>
                  <w:szCs w:val="20"/>
                </w:rPr>
                <w:t>Ja*</w:t>
              </w:r>
            </w:ins>
          </w:p>
        </w:tc>
        <w:tc>
          <w:tcPr>
            <w:tcW w:w="1134" w:type="dxa"/>
            <w:shd w:val="clear" w:color="000000" w:fill="auto"/>
            <w:hideMark/>
          </w:tcPr>
          <w:p w14:paraId="1B987008" w14:textId="49385B6D" w:rsidR="001D47A1" w:rsidRPr="00CF5477" w:rsidRDefault="001D47A1" w:rsidP="001D47A1">
            <w:pPr>
              <w:spacing w:before="0" w:after="0" w:line="240" w:lineRule="auto"/>
              <w:jc w:val="center"/>
              <w:rPr>
                <w:ins w:id="4704" w:author="Kisch, Christian" w:date="2022-02-07T14:25:00Z"/>
                <w:rFonts w:eastAsia="Times New Roman" w:cs="Calibri"/>
                <w:sz w:val="20"/>
                <w:szCs w:val="20"/>
                <w:lang w:eastAsia="de-DE"/>
              </w:rPr>
            </w:pPr>
            <w:ins w:id="4705" w:author="Kisch, Christian" w:date="2022-02-07T14:30:00Z">
              <w:r>
                <w:rPr>
                  <w:rFonts w:cs="Calibri"/>
                  <w:sz w:val="20"/>
                  <w:szCs w:val="20"/>
                </w:rPr>
                <w:t>Ja*</w:t>
              </w:r>
            </w:ins>
          </w:p>
        </w:tc>
      </w:tr>
      <w:tr w:rsidR="0059736C" w:rsidRPr="00CF5477" w14:paraId="391A829E" w14:textId="77777777" w:rsidTr="005F5BB3">
        <w:trPr>
          <w:trHeight w:val="615"/>
          <w:ins w:id="4706" w:author="Kisch, Christian" w:date="2022-02-07T14:25:00Z"/>
        </w:trPr>
        <w:tc>
          <w:tcPr>
            <w:tcW w:w="626" w:type="dxa"/>
            <w:shd w:val="clear" w:color="000000" w:fill="auto"/>
          </w:tcPr>
          <w:p w14:paraId="468EE98C" w14:textId="77777777" w:rsidR="0059736C" w:rsidRPr="00CF5477" w:rsidRDefault="0059736C" w:rsidP="0059736C">
            <w:pPr>
              <w:spacing w:before="0" w:after="0" w:line="240" w:lineRule="auto"/>
              <w:jc w:val="right"/>
              <w:rPr>
                <w:ins w:id="4707" w:author="Kisch, Christian" w:date="2022-02-07T14:25:00Z"/>
                <w:rFonts w:eastAsia="Times New Roman" w:cs="Calibri"/>
                <w:color w:val="000000"/>
                <w:lang w:eastAsia="de-DE"/>
              </w:rPr>
            </w:pPr>
            <w:ins w:id="4708" w:author="Kisch, Christian" w:date="2022-02-07T14:25:00Z">
              <w:r>
                <w:rPr>
                  <w:rFonts w:eastAsia="Times New Roman" w:cs="Calibri"/>
                  <w:color w:val="000000"/>
                  <w:lang w:eastAsia="de-DE"/>
                </w:rPr>
                <w:t>33</w:t>
              </w:r>
            </w:ins>
          </w:p>
        </w:tc>
        <w:tc>
          <w:tcPr>
            <w:tcW w:w="2523" w:type="dxa"/>
            <w:shd w:val="clear" w:color="000000" w:fill="auto"/>
          </w:tcPr>
          <w:p w14:paraId="73A27773" w14:textId="486A92FF" w:rsidR="0059736C" w:rsidRPr="00CF5477" w:rsidRDefault="0059736C" w:rsidP="0059736C">
            <w:pPr>
              <w:spacing w:before="0" w:after="0" w:line="240" w:lineRule="auto"/>
              <w:rPr>
                <w:ins w:id="4709" w:author="Kisch, Christian" w:date="2022-02-07T14:25:00Z"/>
                <w:rFonts w:eastAsia="Times New Roman" w:cs="Calibri"/>
                <w:color w:val="000000"/>
                <w:lang w:eastAsia="de-DE"/>
              </w:rPr>
            </w:pPr>
            <w:ins w:id="4710"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tcPr>
          <w:p w14:paraId="3ACD5D94" w14:textId="77777777" w:rsidR="0059736C" w:rsidRPr="00CF5477" w:rsidRDefault="0059736C" w:rsidP="0059736C">
            <w:pPr>
              <w:spacing w:before="0" w:after="0" w:line="240" w:lineRule="auto"/>
              <w:rPr>
                <w:ins w:id="4711" w:author="Kisch, Christian" w:date="2022-02-07T14:25:00Z"/>
                <w:rFonts w:eastAsia="Times New Roman" w:cs="Calibri"/>
                <w:b/>
                <w:bCs/>
                <w:sz w:val="20"/>
                <w:szCs w:val="20"/>
                <w:lang w:eastAsia="de-DE"/>
              </w:rPr>
            </w:pPr>
            <w:ins w:id="4712" w:author="Kisch, Christian" w:date="2022-02-07T14:25:00Z">
              <w:r>
                <w:rPr>
                  <w:rFonts w:eastAsia="Times New Roman" w:cs="Times New Roman"/>
                  <w:b/>
                  <w:bCs/>
                  <w:sz w:val="20"/>
                  <w:szCs w:val="20"/>
                  <w:lang w:eastAsia="de-DE"/>
                </w:rPr>
                <w:t>Drucken</w:t>
              </w:r>
            </w:ins>
          </w:p>
        </w:tc>
        <w:tc>
          <w:tcPr>
            <w:tcW w:w="1418" w:type="dxa"/>
            <w:shd w:val="clear" w:color="000000" w:fill="auto"/>
          </w:tcPr>
          <w:p w14:paraId="738BD8B2" w14:textId="77777777" w:rsidR="0059736C" w:rsidRPr="00CF5477" w:rsidRDefault="0059736C" w:rsidP="0059736C">
            <w:pPr>
              <w:spacing w:before="0" w:after="0" w:line="240" w:lineRule="auto"/>
              <w:jc w:val="center"/>
              <w:rPr>
                <w:ins w:id="4713" w:author="Kisch, Christian" w:date="2022-02-07T14:25:00Z"/>
                <w:rFonts w:eastAsia="Times New Roman" w:cs="Calibri"/>
                <w:sz w:val="20"/>
                <w:szCs w:val="20"/>
                <w:lang w:eastAsia="de-DE"/>
              </w:rPr>
            </w:pPr>
            <w:ins w:id="4714" w:author="Kisch, Christian" w:date="2022-02-07T14:25:00Z">
              <w:r>
                <w:rPr>
                  <w:rFonts w:eastAsia="Times New Roman" w:cs="Times New Roman"/>
                  <w:sz w:val="20"/>
                  <w:szCs w:val="20"/>
                  <w:lang w:eastAsia="de-DE"/>
                </w:rPr>
                <w:t>Ja</w:t>
              </w:r>
            </w:ins>
          </w:p>
        </w:tc>
        <w:tc>
          <w:tcPr>
            <w:tcW w:w="992" w:type="dxa"/>
            <w:shd w:val="clear" w:color="000000" w:fill="auto"/>
          </w:tcPr>
          <w:p w14:paraId="57050E03" w14:textId="77777777" w:rsidR="0059736C" w:rsidRPr="00CF5477" w:rsidRDefault="0059736C" w:rsidP="0059736C">
            <w:pPr>
              <w:spacing w:before="0" w:after="0" w:line="240" w:lineRule="auto"/>
              <w:jc w:val="center"/>
              <w:rPr>
                <w:ins w:id="4715" w:author="Kisch, Christian" w:date="2022-02-07T14:25:00Z"/>
                <w:rFonts w:eastAsia="Times New Roman" w:cs="Calibri"/>
                <w:sz w:val="20"/>
                <w:szCs w:val="20"/>
                <w:lang w:eastAsia="de-DE"/>
              </w:rPr>
            </w:pPr>
            <w:ins w:id="4716" w:author="Kisch, Christian" w:date="2022-02-07T14:25:00Z">
              <w:r>
                <w:rPr>
                  <w:rFonts w:eastAsia="Times New Roman" w:cs="Times New Roman"/>
                  <w:sz w:val="20"/>
                  <w:szCs w:val="20"/>
                  <w:lang w:eastAsia="de-DE"/>
                </w:rPr>
                <w:t>Ja</w:t>
              </w:r>
            </w:ins>
          </w:p>
        </w:tc>
        <w:tc>
          <w:tcPr>
            <w:tcW w:w="992" w:type="dxa"/>
            <w:shd w:val="clear" w:color="000000" w:fill="auto"/>
          </w:tcPr>
          <w:p w14:paraId="77F771E9" w14:textId="77777777" w:rsidR="0059736C" w:rsidRPr="00CF5477" w:rsidRDefault="0059736C" w:rsidP="0059736C">
            <w:pPr>
              <w:spacing w:before="0" w:after="0" w:line="240" w:lineRule="auto"/>
              <w:jc w:val="center"/>
              <w:rPr>
                <w:ins w:id="4717" w:author="Kisch, Christian" w:date="2022-02-07T14:25:00Z"/>
                <w:rFonts w:eastAsia="Times New Roman" w:cs="Calibri"/>
                <w:sz w:val="20"/>
                <w:szCs w:val="20"/>
                <w:lang w:eastAsia="de-DE"/>
              </w:rPr>
            </w:pPr>
            <w:ins w:id="4718" w:author="Kisch, Christian" w:date="2022-02-07T14:25:00Z">
              <w:r>
                <w:rPr>
                  <w:rFonts w:eastAsia="Times New Roman" w:cs="Times New Roman"/>
                  <w:sz w:val="20"/>
                  <w:szCs w:val="20"/>
                  <w:lang w:eastAsia="de-DE"/>
                </w:rPr>
                <w:t>x</w:t>
              </w:r>
            </w:ins>
          </w:p>
        </w:tc>
        <w:tc>
          <w:tcPr>
            <w:tcW w:w="1134" w:type="dxa"/>
            <w:shd w:val="clear" w:color="000000" w:fill="auto"/>
          </w:tcPr>
          <w:p w14:paraId="6AD9FC44" w14:textId="77777777" w:rsidR="0059736C" w:rsidRPr="00CF5477" w:rsidRDefault="0059736C" w:rsidP="0059736C">
            <w:pPr>
              <w:spacing w:before="0" w:after="0" w:line="240" w:lineRule="auto"/>
              <w:jc w:val="center"/>
              <w:rPr>
                <w:ins w:id="4719" w:author="Kisch, Christian" w:date="2022-02-07T14:25:00Z"/>
                <w:rFonts w:eastAsia="Times New Roman" w:cs="Calibri"/>
                <w:sz w:val="20"/>
                <w:szCs w:val="20"/>
                <w:lang w:eastAsia="de-DE"/>
              </w:rPr>
            </w:pPr>
            <w:ins w:id="4720" w:author="Kisch, Christian" w:date="2022-02-07T14:25:00Z">
              <w:r>
                <w:rPr>
                  <w:rFonts w:eastAsia="Times New Roman" w:cs="Times New Roman"/>
                  <w:sz w:val="20"/>
                  <w:szCs w:val="20"/>
                  <w:lang w:eastAsia="de-DE"/>
                </w:rPr>
                <w:t>Ja</w:t>
              </w:r>
            </w:ins>
          </w:p>
        </w:tc>
        <w:tc>
          <w:tcPr>
            <w:tcW w:w="1134" w:type="dxa"/>
            <w:shd w:val="clear" w:color="000000" w:fill="auto"/>
          </w:tcPr>
          <w:p w14:paraId="47AFAA06" w14:textId="77777777" w:rsidR="0059736C" w:rsidRPr="00CF5477" w:rsidRDefault="0059736C" w:rsidP="0059736C">
            <w:pPr>
              <w:spacing w:before="0" w:after="0" w:line="240" w:lineRule="auto"/>
              <w:jc w:val="center"/>
              <w:rPr>
                <w:ins w:id="4721" w:author="Kisch, Christian" w:date="2022-02-07T14:25:00Z"/>
                <w:rFonts w:eastAsia="Times New Roman" w:cs="Calibri"/>
                <w:sz w:val="20"/>
                <w:szCs w:val="20"/>
                <w:lang w:eastAsia="de-DE"/>
              </w:rPr>
            </w:pPr>
            <w:ins w:id="4722" w:author="Kisch, Christian" w:date="2022-02-07T14:25:00Z">
              <w:r>
                <w:rPr>
                  <w:rFonts w:eastAsia="Times New Roman" w:cs="Times New Roman"/>
                  <w:sz w:val="20"/>
                  <w:szCs w:val="20"/>
                  <w:lang w:eastAsia="de-DE"/>
                </w:rPr>
                <w:t>Ja</w:t>
              </w:r>
            </w:ins>
          </w:p>
        </w:tc>
      </w:tr>
      <w:tr w:rsidR="0059736C" w:rsidRPr="00CF5477" w14:paraId="23182CEC" w14:textId="77777777" w:rsidTr="005F5BB3">
        <w:trPr>
          <w:trHeight w:val="615"/>
          <w:ins w:id="4723" w:author="Kisch, Christian" w:date="2022-02-07T14:25:00Z"/>
        </w:trPr>
        <w:tc>
          <w:tcPr>
            <w:tcW w:w="626" w:type="dxa"/>
            <w:shd w:val="clear" w:color="000000" w:fill="auto"/>
          </w:tcPr>
          <w:p w14:paraId="4911CA74" w14:textId="77777777" w:rsidR="0059736C" w:rsidRPr="00CF5477" w:rsidRDefault="0059736C" w:rsidP="0059736C">
            <w:pPr>
              <w:spacing w:before="0" w:after="0" w:line="240" w:lineRule="auto"/>
              <w:jc w:val="right"/>
              <w:rPr>
                <w:ins w:id="4724" w:author="Kisch, Christian" w:date="2022-02-07T14:25:00Z"/>
                <w:rFonts w:eastAsia="Times New Roman" w:cs="Calibri"/>
                <w:color w:val="000000"/>
                <w:lang w:eastAsia="de-DE"/>
              </w:rPr>
            </w:pPr>
            <w:ins w:id="4725" w:author="Kisch, Christian" w:date="2022-02-07T14:25:00Z">
              <w:r>
                <w:rPr>
                  <w:rFonts w:eastAsia="Times New Roman" w:cs="Calibri"/>
                  <w:color w:val="000000"/>
                  <w:lang w:eastAsia="de-DE"/>
                </w:rPr>
                <w:t>34</w:t>
              </w:r>
            </w:ins>
          </w:p>
        </w:tc>
        <w:tc>
          <w:tcPr>
            <w:tcW w:w="2523" w:type="dxa"/>
            <w:shd w:val="clear" w:color="000000" w:fill="auto"/>
          </w:tcPr>
          <w:p w14:paraId="4A90A2ED" w14:textId="0B820977" w:rsidR="0059736C" w:rsidRPr="00CF5477" w:rsidRDefault="0059736C" w:rsidP="0059736C">
            <w:pPr>
              <w:spacing w:before="0" w:after="0" w:line="240" w:lineRule="auto"/>
              <w:rPr>
                <w:ins w:id="4726" w:author="Kisch, Christian" w:date="2022-02-07T14:25:00Z"/>
                <w:rFonts w:eastAsia="Times New Roman" w:cs="Calibri"/>
                <w:color w:val="000000"/>
                <w:lang w:eastAsia="de-DE"/>
              </w:rPr>
            </w:pPr>
            <w:ins w:id="4727"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tcPr>
          <w:p w14:paraId="29C72F52" w14:textId="77777777" w:rsidR="0059736C" w:rsidRPr="00CF5477" w:rsidRDefault="0059736C" w:rsidP="0059736C">
            <w:pPr>
              <w:spacing w:before="0" w:after="0" w:line="240" w:lineRule="auto"/>
              <w:rPr>
                <w:ins w:id="4728" w:author="Kisch, Christian" w:date="2022-02-07T14:25:00Z"/>
                <w:rFonts w:eastAsia="Times New Roman" w:cs="Calibri"/>
                <w:b/>
                <w:bCs/>
                <w:sz w:val="20"/>
                <w:szCs w:val="20"/>
                <w:lang w:eastAsia="de-DE"/>
              </w:rPr>
            </w:pPr>
            <w:ins w:id="4729" w:author="Kisch, Christian" w:date="2022-02-07T14:25:00Z">
              <w:r w:rsidRPr="00C320BE">
                <w:rPr>
                  <w:rFonts w:eastAsia="Times New Roman" w:cs="Calibri"/>
                  <w:b/>
                  <w:bCs/>
                  <w:sz w:val="20"/>
                  <w:szCs w:val="20"/>
                  <w:lang w:eastAsia="de-DE"/>
                </w:rPr>
                <w:t>Kopieren</w:t>
              </w:r>
            </w:ins>
          </w:p>
        </w:tc>
        <w:tc>
          <w:tcPr>
            <w:tcW w:w="1418" w:type="dxa"/>
            <w:shd w:val="clear" w:color="000000" w:fill="auto"/>
          </w:tcPr>
          <w:p w14:paraId="596F32BB" w14:textId="77777777" w:rsidR="0059736C" w:rsidRPr="00CF5477" w:rsidRDefault="0059736C" w:rsidP="0059736C">
            <w:pPr>
              <w:spacing w:before="0" w:after="0" w:line="240" w:lineRule="auto"/>
              <w:jc w:val="center"/>
              <w:rPr>
                <w:ins w:id="4730" w:author="Kisch, Christian" w:date="2022-02-07T14:25:00Z"/>
                <w:rFonts w:eastAsia="Times New Roman" w:cs="Calibri"/>
                <w:sz w:val="20"/>
                <w:szCs w:val="20"/>
                <w:lang w:eastAsia="de-DE"/>
              </w:rPr>
            </w:pPr>
            <w:ins w:id="4731" w:author="Kisch, Christian" w:date="2022-02-07T14:25:00Z">
              <w:r>
                <w:rPr>
                  <w:rFonts w:eastAsia="Times New Roman" w:cs="Times New Roman"/>
                  <w:sz w:val="20"/>
                  <w:szCs w:val="20"/>
                  <w:lang w:eastAsia="de-DE"/>
                </w:rPr>
                <w:t>Ja</w:t>
              </w:r>
            </w:ins>
          </w:p>
        </w:tc>
        <w:tc>
          <w:tcPr>
            <w:tcW w:w="992" w:type="dxa"/>
            <w:shd w:val="clear" w:color="000000" w:fill="auto"/>
          </w:tcPr>
          <w:p w14:paraId="19FA16E3" w14:textId="77777777" w:rsidR="0059736C" w:rsidRPr="00CF5477" w:rsidRDefault="0059736C" w:rsidP="0059736C">
            <w:pPr>
              <w:spacing w:before="0" w:after="0" w:line="240" w:lineRule="auto"/>
              <w:jc w:val="center"/>
              <w:rPr>
                <w:ins w:id="4732" w:author="Kisch, Christian" w:date="2022-02-07T14:25:00Z"/>
                <w:rFonts w:eastAsia="Times New Roman" w:cs="Calibri"/>
                <w:sz w:val="20"/>
                <w:szCs w:val="20"/>
                <w:lang w:eastAsia="de-DE"/>
              </w:rPr>
            </w:pPr>
            <w:ins w:id="4733" w:author="Kisch, Christian" w:date="2022-02-07T14:25:00Z">
              <w:r>
                <w:rPr>
                  <w:rFonts w:eastAsia="Times New Roman" w:cs="Times New Roman"/>
                  <w:sz w:val="20"/>
                  <w:szCs w:val="20"/>
                  <w:lang w:eastAsia="de-DE"/>
                </w:rPr>
                <w:t>Ja</w:t>
              </w:r>
            </w:ins>
          </w:p>
        </w:tc>
        <w:tc>
          <w:tcPr>
            <w:tcW w:w="992" w:type="dxa"/>
            <w:shd w:val="clear" w:color="000000" w:fill="auto"/>
          </w:tcPr>
          <w:p w14:paraId="2A4CCBF9" w14:textId="77777777" w:rsidR="0059736C" w:rsidRPr="00CF5477" w:rsidRDefault="0059736C" w:rsidP="0059736C">
            <w:pPr>
              <w:spacing w:before="0" w:after="0" w:line="240" w:lineRule="auto"/>
              <w:jc w:val="center"/>
              <w:rPr>
                <w:ins w:id="4734" w:author="Kisch, Christian" w:date="2022-02-07T14:25:00Z"/>
                <w:rFonts w:eastAsia="Times New Roman" w:cs="Calibri"/>
                <w:sz w:val="20"/>
                <w:szCs w:val="20"/>
                <w:lang w:eastAsia="de-DE"/>
              </w:rPr>
            </w:pPr>
            <w:ins w:id="4735" w:author="Kisch, Christian" w:date="2022-02-07T14:25:00Z">
              <w:r>
                <w:rPr>
                  <w:rFonts w:eastAsia="Times New Roman" w:cs="Times New Roman"/>
                  <w:sz w:val="20"/>
                  <w:szCs w:val="20"/>
                  <w:lang w:eastAsia="de-DE"/>
                </w:rPr>
                <w:t>x</w:t>
              </w:r>
            </w:ins>
          </w:p>
        </w:tc>
        <w:tc>
          <w:tcPr>
            <w:tcW w:w="1134" w:type="dxa"/>
            <w:shd w:val="clear" w:color="000000" w:fill="auto"/>
          </w:tcPr>
          <w:p w14:paraId="5F39CA33" w14:textId="77777777" w:rsidR="0059736C" w:rsidRPr="00CF5477" w:rsidRDefault="0059736C" w:rsidP="0059736C">
            <w:pPr>
              <w:spacing w:before="0" w:after="0" w:line="240" w:lineRule="auto"/>
              <w:jc w:val="center"/>
              <w:rPr>
                <w:ins w:id="4736" w:author="Kisch, Christian" w:date="2022-02-07T14:25:00Z"/>
                <w:rFonts w:eastAsia="Times New Roman" w:cs="Calibri"/>
                <w:sz w:val="20"/>
                <w:szCs w:val="20"/>
                <w:lang w:eastAsia="de-DE"/>
              </w:rPr>
            </w:pPr>
            <w:ins w:id="4737" w:author="Kisch, Christian" w:date="2022-02-07T14:25:00Z">
              <w:r>
                <w:rPr>
                  <w:rFonts w:eastAsia="Times New Roman" w:cs="Times New Roman"/>
                  <w:sz w:val="20"/>
                  <w:szCs w:val="20"/>
                  <w:lang w:eastAsia="de-DE"/>
                </w:rPr>
                <w:t>Ja</w:t>
              </w:r>
            </w:ins>
          </w:p>
        </w:tc>
        <w:tc>
          <w:tcPr>
            <w:tcW w:w="1134" w:type="dxa"/>
            <w:shd w:val="clear" w:color="000000" w:fill="auto"/>
          </w:tcPr>
          <w:p w14:paraId="470EEFF4" w14:textId="77777777" w:rsidR="0059736C" w:rsidRPr="00CF5477" w:rsidRDefault="0059736C" w:rsidP="0059736C">
            <w:pPr>
              <w:spacing w:before="0" w:after="0" w:line="240" w:lineRule="auto"/>
              <w:jc w:val="center"/>
              <w:rPr>
                <w:ins w:id="4738" w:author="Kisch, Christian" w:date="2022-02-07T14:25:00Z"/>
                <w:rFonts w:eastAsia="Times New Roman" w:cs="Calibri"/>
                <w:sz w:val="20"/>
                <w:szCs w:val="20"/>
                <w:lang w:eastAsia="de-DE"/>
              </w:rPr>
            </w:pPr>
            <w:ins w:id="4739" w:author="Kisch, Christian" w:date="2022-02-07T14:25:00Z">
              <w:r>
                <w:rPr>
                  <w:rFonts w:eastAsia="Times New Roman" w:cs="Times New Roman"/>
                  <w:sz w:val="20"/>
                  <w:szCs w:val="20"/>
                  <w:lang w:eastAsia="de-DE"/>
                </w:rPr>
                <w:t>Ja</w:t>
              </w:r>
            </w:ins>
          </w:p>
        </w:tc>
      </w:tr>
      <w:tr w:rsidR="0059736C" w:rsidRPr="00CF5477" w14:paraId="6441BC8A" w14:textId="77777777" w:rsidTr="005F5BB3">
        <w:trPr>
          <w:trHeight w:val="615"/>
          <w:ins w:id="4740" w:author="Kisch, Christian" w:date="2022-02-07T14:25:00Z"/>
        </w:trPr>
        <w:tc>
          <w:tcPr>
            <w:tcW w:w="626" w:type="dxa"/>
            <w:shd w:val="clear" w:color="000000" w:fill="auto"/>
          </w:tcPr>
          <w:p w14:paraId="718025EF" w14:textId="77777777" w:rsidR="0059736C" w:rsidRPr="00CF5477" w:rsidRDefault="0059736C" w:rsidP="0059736C">
            <w:pPr>
              <w:spacing w:before="0" w:after="0" w:line="240" w:lineRule="auto"/>
              <w:jc w:val="right"/>
              <w:rPr>
                <w:ins w:id="4741" w:author="Kisch, Christian" w:date="2022-02-07T14:25:00Z"/>
                <w:rFonts w:eastAsia="Times New Roman" w:cs="Calibri"/>
                <w:color w:val="000000"/>
                <w:lang w:eastAsia="de-DE"/>
              </w:rPr>
            </w:pPr>
            <w:ins w:id="4742" w:author="Kisch, Christian" w:date="2022-02-07T14:25:00Z">
              <w:r>
                <w:rPr>
                  <w:rFonts w:eastAsia="Times New Roman" w:cs="Calibri"/>
                  <w:color w:val="000000"/>
                  <w:lang w:eastAsia="de-DE"/>
                </w:rPr>
                <w:t>35</w:t>
              </w:r>
            </w:ins>
          </w:p>
        </w:tc>
        <w:tc>
          <w:tcPr>
            <w:tcW w:w="2523" w:type="dxa"/>
            <w:shd w:val="clear" w:color="000000" w:fill="auto"/>
          </w:tcPr>
          <w:p w14:paraId="5C3C379C" w14:textId="3FF0B61F" w:rsidR="0059736C" w:rsidRPr="00CF5477" w:rsidRDefault="0059736C" w:rsidP="0059736C">
            <w:pPr>
              <w:spacing w:before="0" w:after="0" w:line="240" w:lineRule="auto"/>
              <w:rPr>
                <w:ins w:id="4743" w:author="Kisch, Christian" w:date="2022-02-07T14:25:00Z"/>
                <w:rFonts w:eastAsia="Times New Roman" w:cs="Calibri"/>
                <w:color w:val="000000"/>
                <w:lang w:eastAsia="de-DE"/>
              </w:rPr>
            </w:pPr>
            <w:ins w:id="4744"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tcPr>
          <w:p w14:paraId="0D2E4A32" w14:textId="77777777" w:rsidR="0059736C" w:rsidRPr="00CF5477" w:rsidRDefault="0059736C" w:rsidP="0059736C">
            <w:pPr>
              <w:spacing w:before="0" w:after="0" w:line="240" w:lineRule="auto"/>
              <w:rPr>
                <w:ins w:id="4745" w:author="Kisch, Christian" w:date="2022-02-07T14:25:00Z"/>
                <w:rFonts w:eastAsia="Times New Roman" w:cs="Calibri"/>
                <w:b/>
                <w:bCs/>
                <w:sz w:val="20"/>
                <w:szCs w:val="20"/>
                <w:lang w:eastAsia="de-DE"/>
              </w:rPr>
            </w:pPr>
            <w:ins w:id="4746" w:author="Kisch, Christian" w:date="2022-02-07T14:25:00Z">
              <w:r w:rsidRPr="00C320BE">
                <w:rPr>
                  <w:rFonts w:eastAsia="Times New Roman" w:cs="Calibri"/>
                  <w:b/>
                  <w:bCs/>
                  <w:sz w:val="20"/>
                  <w:szCs w:val="20"/>
                  <w:lang w:eastAsia="de-DE"/>
                </w:rPr>
                <w:t>Verschieben</w:t>
              </w:r>
            </w:ins>
          </w:p>
        </w:tc>
        <w:tc>
          <w:tcPr>
            <w:tcW w:w="1418" w:type="dxa"/>
            <w:shd w:val="clear" w:color="000000" w:fill="auto"/>
          </w:tcPr>
          <w:p w14:paraId="43E11091" w14:textId="77777777" w:rsidR="0059736C" w:rsidRPr="00CF5477" w:rsidRDefault="0059736C" w:rsidP="0059736C">
            <w:pPr>
              <w:spacing w:before="0" w:after="0" w:line="240" w:lineRule="auto"/>
              <w:jc w:val="center"/>
              <w:rPr>
                <w:ins w:id="4747" w:author="Kisch, Christian" w:date="2022-02-07T14:25:00Z"/>
                <w:rFonts w:eastAsia="Times New Roman" w:cs="Calibri"/>
                <w:sz w:val="20"/>
                <w:szCs w:val="20"/>
                <w:lang w:eastAsia="de-DE"/>
              </w:rPr>
            </w:pPr>
            <w:ins w:id="4748" w:author="Kisch, Christian" w:date="2022-02-07T14:25:00Z">
              <w:r>
                <w:rPr>
                  <w:rFonts w:eastAsia="Times New Roman" w:cs="Times New Roman"/>
                  <w:sz w:val="20"/>
                  <w:szCs w:val="20"/>
                  <w:lang w:eastAsia="de-DE"/>
                </w:rPr>
                <w:t>Ja</w:t>
              </w:r>
            </w:ins>
          </w:p>
        </w:tc>
        <w:tc>
          <w:tcPr>
            <w:tcW w:w="992" w:type="dxa"/>
            <w:shd w:val="clear" w:color="000000" w:fill="auto"/>
          </w:tcPr>
          <w:p w14:paraId="2C45718E" w14:textId="77777777" w:rsidR="0059736C" w:rsidRPr="00CF5477" w:rsidRDefault="0059736C" w:rsidP="0059736C">
            <w:pPr>
              <w:spacing w:before="0" w:after="0" w:line="240" w:lineRule="auto"/>
              <w:jc w:val="center"/>
              <w:rPr>
                <w:ins w:id="4749" w:author="Kisch, Christian" w:date="2022-02-07T14:25:00Z"/>
                <w:rFonts w:eastAsia="Times New Roman" w:cs="Calibri"/>
                <w:sz w:val="20"/>
                <w:szCs w:val="20"/>
                <w:lang w:eastAsia="de-DE"/>
              </w:rPr>
            </w:pPr>
            <w:ins w:id="4750" w:author="Kisch, Christian" w:date="2022-02-07T14:25:00Z">
              <w:r>
                <w:rPr>
                  <w:rFonts w:eastAsia="Times New Roman" w:cs="Times New Roman"/>
                  <w:sz w:val="20"/>
                  <w:szCs w:val="20"/>
                  <w:lang w:eastAsia="de-DE"/>
                </w:rPr>
                <w:t>Ja</w:t>
              </w:r>
            </w:ins>
          </w:p>
        </w:tc>
        <w:tc>
          <w:tcPr>
            <w:tcW w:w="992" w:type="dxa"/>
            <w:shd w:val="clear" w:color="000000" w:fill="auto"/>
          </w:tcPr>
          <w:p w14:paraId="7F22171E" w14:textId="77777777" w:rsidR="0059736C" w:rsidRPr="00CF5477" w:rsidRDefault="0059736C" w:rsidP="0059736C">
            <w:pPr>
              <w:spacing w:before="0" w:after="0" w:line="240" w:lineRule="auto"/>
              <w:jc w:val="center"/>
              <w:rPr>
                <w:ins w:id="4751" w:author="Kisch, Christian" w:date="2022-02-07T14:25:00Z"/>
                <w:rFonts w:eastAsia="Times New Roman" w:cs="Calibri"/>
                <w:sz w:val="20"/>
                <w:szCs w:val="20"/>
                <w:lang w:eastAsia="de-DE"/>
              </w:rPr>
            </w:pPr>
            <w:ins w:id="4752" w:author="Kisch, Christian" w:date="2022-02-07T14:25:00Z">
              <w:r>
                <w:rPr>
                  <w:rFonts w:eastAsia="Times New Roman" w:cs="Times New Roman"/>
                  <w:sz w:val="20"/>
                  <w:szCs w:val="20"/>
                  <w:lang w:eastAsia="de-DE"/>
                </w:rPr>
                <w:t>x</w:t>
              </w:r>
            </w:ins>
          </w:p>
        </w:tc>
        <w:tc>
          <w:tcPr>
            <w:tcW w:w="1134" w:type="dxa"/>
            <w:shd w:val="clear" w:color="000000" w:fill="auto"/>
          </w:tcPr>
          <w:p w14:paraId="59DDE57D" w14:textId="77777777" w:rsidR="0059736C" w:rsidRPr="00CF5477" w:rsidRDefault="0059736C" w:rsidP="0059736C">
            <w:pPr>
              <w:spacing w:before="0" w:after="0" w:line="240" w:lineRule="auto"/>
              <w:jc w:val="center"/>
              <w:rPr>
                <w:ins w:id="4753" w:author="Kisch, Christian" w:date="2022-02-07T14:25:00Z"/>
                <w:rFonts w:eastAsia="Times New Roman" w:cs="Calibri"/>
                <w:sz w:val="20"/>
                <w:szCs w:val="20"/>
                <w:lang w:eastAsia="de-DE"/>
              </w:rPr>
            </w:pPr>
            <w:ins w:id="4754" w:author="Kisch, Christian" w:date="2022-02-07T14:25:00Z">
              <w:r>
                <w:rPr>
                  <w:rFonts w:eastAsia="Times New Roman" w:cs="Times New Roman"/>
                  <w:sz w:val="20"/>
                  <w:szCs w:val="20"/>
                  <w:lang w:eastAsia="de-DE"/>
                </w:rPr>
                <w:t>Ja</w:t>
              </w:r>
            </w:ins>
          </w:p>
        </w:tc>
        <w:tc>
          <w:tcPr>
            <w:tcW w:w="1134" w:type="dxa"/>
            <w:shd w:val="clear" w:color="000000" w:fill="auto"/>
          </w:tcPr>
          <w:p w14:paraId="30B9D589" w14:textId="77777777" w:rsidR="0059736C" w:rsidRPr="00CF5477" w:rsidRDefault="0059736C" w:rsidP="0059736C">
            <w:pPr>
              <w:spacing w:before="0" w:after="0" w:line="240" w:lineRule="auto"/>
              <w:jc w:val="center"/>
              <w:rPr>
                <w:ins w:id="4755" w:author="Kisch, Christian" w:date="2022-02-07T14:25:00Z"/>
                <w:rFonts w:eastAsia="Times New Roman" w:cs="Calibri"/>
                <w:sz w:val="20"/>
                <w:szCs w:val="20"/>
                <w:lang w:eastAsia="de-DE"/>
              </w:rPr>
            </w:pPr>
            <w:ins w:id="4756" w:author="Kisch, Christian" w:date="2022-02-07T14:25:00Z">
              <w:r>
                <w:rPr>
                  <w:rFonts w:eastAsia="Times New Roman" w:cs="Times New Roman"/>
                  <w:sz w:val="20"/>
                  <w:szCs w:val="20"/>
                  <w:lang w:eastAsia="de-DE"/>
                </w:rPr>
                <w:t>Ja</w:t>
              </w:r>
            </w:ins>
          </w:p>
        </w:tc>
      </w:tr>
      <w:tr w:rsidR="0059736C" w:rsidRPr="00CF5477" w14:paraId="199BF524" w14:textId="77777777" w:rsidTr="005F5BB3">
        <w:trPr>
          <w:trHeight w:val="615"/>
          <w:ins w:id="4757" w:author="Kisch, Christian" w:date="2022-02-07T14:25:00Z"/>
        </w:trPr>
        <w:tc>
          <w:tcPr>
            <w:tcW w:w="626" w:type="dxa"/>
            <w:shd w:val="clear" w:color="000000" w:fill="auto"/>
          </w:tcPr>
          <w:p w14:paraId="48EAD6D2" w14:textId="77777777" w:rsidR="0059736C" w:rsidRPr="00CF5477" w:rsidRDefault="0059736C" w:rsidP="0059736C">
            <w:pPr>
              <w:spacing w:before="0" w:after="0" w:line="240" w:lineRule="auto"/>
              <w:jc w:val="right"/>
              <w:rPr>
                <w:ins w:id="4758" w:author="Kisch, Christian" w:date="2022-02-07T14:25:00Z"/>
                <w:rFonts w:eastAsia="Times New Roman" w:cs="Calibri"/>
                <w:color w:val="000000"/>
                <w:lang w:eastAsia="de-DE"/>
              </w:rPr>
            </w:pPr>
            <w:ins w:id="4759" w:author="Kisch, Christian" w:date="2022-02-07T14:25:00Z">
              <w:r>
                <w:rPr>
                  <w:rFonts w:eastAsia="Times New Roman" w:cs="Calibri"/>
                  <w:color w:val="000000"/>
                  <w:lang w:eastAsia="de-DE"/>
                </w:rPr>
                <w:t>36</w:t>
              </w:r>
            </w:ins>
          </w:p>
        </w:tc>
        <w:tc>
          <w:tcPr>
            <w:tcW w:w="2523" w:type="dxa"/>
            <w:shd w:val="clear" w:color="000000" w:fill="auto"/>
          </w:tcPr>
          <w:p w14:paraId="74400436" w14:textId="4B052766" w:rsidR="0059736C" w:rsidRPr="00CF5477" w:rsidRDefault="0059736C" w:rsidP="0059736C">
            <w:pPr>
              <w:spacing w:before="0" w:after="0" w:line="240" w:lineRule="auto"/>
              <w:rPr>
                <w:ins w:id="4760" w:author="Kisch, Christian" w:date="2022-02-07T14:25:00Z"/>
                <w:rFonts w:eastAsia="Times New Roman" w:cs="Calibri"/>
                <w:color w:val="000000"/>
                <w:lang w:eastAsia="de-DE"/>
              </w:rPr>
            </w:pPr>
            <w:ins w:id="4761"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tcPr>
          <w:p w14:paraId="56EE8839" w14:textId="77777777" w:rsidR="0059736C" w:rsidRPr="00CF5477" w:rsidRDefault="0059736C" w:rsidP="0059736C">
            <w:pPr>
              <w:spacing w:before="0" w:after="0" w:line="240" w:lineRule="auto"/>
              <w:rPr>
                <w:ins w:id="4762" w:author="Kisch, Christian" w:date="2022-02-07T14:25:00Z"/>
                <w:rFonts w:eastAsia="Times New Roman" w:cs="Calibri"/>
                <w:b/>
                <w:bCs/>
                <w:sz w:val="20"/>
                <w:szCs w:val="20"/>
                <w:lang w:eastAsia="de-DE"/>
              </w:rPr>
            </w:pPr>
            <w:ins w:id="4763" w:author="Kisch, Christian" w:date="2022-02-07T14:25:00Z">
              <w:r w:rsidRPr="00C320BE">
                <w:rPr>
                  <w:rFonts w:eastAsia="Times New Roman" w:cs="Calibri"/>
                  <w:b/>
                  <w:bCs/>
                  <w:sz w:val="20"/>
                  <w:szCs w:val="20"/>
                  <w:lang w:eastAsia="de-DE"/>
                </w:rPr>
                <w:t>Wiederherstellen</w:t>
              </w:r>
            </w:ins>
          </w:p>
        </w:tc>
        <w:tc>
          <w:tcPr>
            <w:tcW w:w="1418" w:type="dxa"/>
            <w:shd w:val="clear" w:color="000000" w:fill="auto"/>
          </w:tcPr>
          <w:p w14:paraId="17ECCF3F" w14:textId="77777777" w:rsidR="0059736C" w:rsidRPr="00CF5477" w:rsidRDefault="0059736C" w:rsidP="0059736C">
            <w:pPr>
              <w:spacing w:before="0" w:after="0" w:line="240" w:lineRule="auto"/>
              <w:jc w:val="center"/>
              <w:rPr>
                <w:ins w:id="4764" w:author="Kisch, Christian" w:date="2022-02-07T14:25:00Z"/>
                <w:rFonts w:eastAsia="Times New Roman" w:cs="Calibri"/>
                <w:sz w:val="20"/>
                <w:szCs w:val="20"/>
                <w:lang w:eastAsia="de-DE"/>
              </w:rPr>
            </w:pPr>
            <w:ins w:id="4765" w:author="Kisch, Christian" w:date="2022-02-07T14:25:00Z">
              <w:r>
                <w:rPr>
                  <w:rFonts w:eastAsia="Times New Roman" w:cs="Times New Roman"/>
                  <w:sz w:val="20"/>
                  <w:szCs w:val="20"/>
                  <w:lang w:eastAsia="de-DE"/>
                </w:rPr>
                <w:t>Ja</w:t>
              </w:r>
            </w:ins>
          </w:p>
        </w:tc>
        <w:tc>
          <w:tcPr>
            <w:tcW w:w="992" w:type="dxa"/>
            <w:shd w:val="clear" w:color="000000" w:fill="auto"/>
          </w:tcPr>
          <w:p w14:paraId="72D763DF" w14:textId="77777777" w:rsidR="0059736C" w:rsidRPr="00CF5477" w:rsidRDefault="0059736C" w:rsidP="0059736C">
            <w:pPr>
              <w:spacing w:before="0" w:after="0" w:line="240" w:lineRule="auto"/>
              <w:jc w:val="center"/>
              <w:rPr>
                <w:ins w:id="4766" w:author="Kisch, Christian" w:date="2022-02-07T14:25:00Z"/>
                <w:rFonts w:eastAsia="Times New Roman" w:cs="Calibri"/>
                <w:sz w:val="20"/>
                <w:szCs w:val="20"/>
                <w:lang w:eastAsia="de-DE"/>
              </w:rPr>
            </w:pPr>
            <w:ins w:id="4767" w:author="Kisch, Christian" w:date="2022-02-07T14:25:00Z">
              <w:r>
                <w:rPr>
                  <w:rFonts w:eastAsia="Times New Roman" w:cs="Times New Roman"/>
                  <w:sz w:val="20"/>
                  <w:szCs w:val="20"/>
                  <w:lang w:eastAsia="de-DE"/>
                </w:rPr>
                <w:t>Ja</w:t>
              </w:r>
            </w:ins>
          </w:p>
        </w:tc>
        <w:tc>
          <w:tcPr>
            <w:tcW w:w="992" w:type="dxa"/>
            <w:shd w:val="clear" w:color="000000" w:fill="auto"/>
          </w:tcPr>
          <w:p w14:paraId="4C1F66DC" w14:textId="77777777" w:rsidR="0059736C" w:rsidRPr="00CF5477" w:rsidRDefault="0059736C" w:rsidP="0059736C">
            <w:pPr>
              <w:spacing w:before="0" w:after="0" w:line="240" w:lineRule="auto"/>
              <w:jc w:val="center"/>
              <w:rPr>
                <w:ins w:id="4768" w:author="Kisch, Christian" w:date="2022-02-07T14:25:00Z"/>
                <w:rFonts w:eastAsia="Times New Roman" w:cs="Calibri"/>
                <w:sz w:val="20"/>
                <w:szCs w:val="20"/>
                <w:lang w:eastAsia="de-DE"/>
              </w:rPr>
            </w:pPr>
            <w:ins w:id="4769" w:author="Kisch, Christian" w:date="2022-02-07T14:25:00Z">
              <w:r>
                <w:rPr>
                  <w:rFonts w:eastAsia="Times New Roman" w:cs="Times New Roman"/>
                  <w:sz w:val="20"/>
                  <w:szCs w:val="20"/>
                  <w:lang w:eastAsia="de-DE"/>
                </w:rPr>
                <w:t>x</w:t>
              </w:r>
            </w:ins>
          </w:p>
        </w:tc>
        <w:tc>
          <w:tcPr>
            <w:tcW w:w="1134" w:type="dxa"/>
            <w:shd w:val="clear" w:color="000000" w:fill="auto"/>
          </w:tcPr>
          <w:p w14:paraId="6BB9E1B5" w14:textId="77777777" w:rsidR="0059736C" w:rsidRPr="00CF5477" w:rsidRDefault="0059736C" w:rsidP="0059736C">
            <w:pPr>
              <w:spacing w:before="0" w:after="0" w:line="240" w:lineRule="auto"/>
              <w:jc w:val="center"/>
              <w:rPr>
                <w:ins w:id="4770" w:author="Kisch, Christian" w:date="2022-02-07T14:25:00Z"/>
                <w:rFonts w:eastAsia="Times New Roman" w:cs="Calibri"/>
                <w:sz w:val="20"/>
                <w:szCs w:val="20"/>
                <w:lang w:eastAsia="de-DE"/>
              </w:rPr>
            </w:pPr>
            <w:ins w:id="4771" w:author="Kisch, Christian" w:date="2022-02-07T14:25:00Z">
              <w:r>
                <w:rPr>
                  <w:rFonts w:eastAsia="Times New Roman" w:cs="Times New Roman"/>
                  <w:sz w:val="20"/>
                  <w:szCs w:val="20"/>
                  <w:lang w:eastAsia="de-DE"/>
                </w:rPr>
                <w:t>Ja</w:t>
              </w:r>
            </w:ins>
          </w:p>
        </w:tc>
        <w:tc>
          <w:tcPr>
            <w:tcW w:w="1134" w:type="dxa"/>
            <w:shd w:val="clear" w:color="000000" w:fill="auto"/>
          </w:tcPr>
          <w:p w14:paraId="5514CA26" w14:textId="77777777" w:rsidR="0059736C" w:rsidRPr="00CF5477" w:rsidRDefault="0059736C" w:rsidP="0059736C">
            <w:pPr>
              <w:spacing w:before="0" w:after="0" w:line="240" w:lineRule="auto"/>
              <w:jc w:val="center"/>
              <w:rPr>
                <w:ins w:id="4772" w:author="Kisch, Christian" w:date="2022-02-07T14:25:00Z"/>
                <w:rFonts w:eastAsia="Times New Roman" w:cs="Calibri"/>
                <w:sz w:val="20"/>
                <w:szCs w:val="20"/>
                <w:lang w:eastAsia="de-DE"/>
              </w:rPr>
            </w:pPr>
            <w:ins w:id="4773" w:author="Kisch, Christian" w:date="2022-02-07T14:25:00Z">
              <w:r>
                <w:rPr>
                  <w:rFonts w:eastAsia="Times New Roman" w:cs="Times New Roman"/>
                  <w:sz w:val="20"/>
                  <w:szCs w:val="20"/>
                  <w:lang w:eastAsia="de-DE"/>
                </w:rPr>
                <w:t>Ja</w:t>
              </w:r>
            </w:ins>
          </w:p>
        </w:tc>
      </w:tr>
      <w:tr w:rsidR="0059736C" w:rsidRPr="00CF5477" w14:paraId="750E35C8" w14:textId="77777777" w:rsidTr="005F5BB3">
        <w:trPr>
          <w:trHeight w:val="615"/>
          <w:ins w:id="4774" w:author="Kisch, Christian" w:date="2022-02-07T14:25:00Z"/>
        </w:trPr>
        <w:tc>
          <w:tcPr>
            <w:tcW w:w="626" w:type="dxa"/>
            <w:shd w:val="clear" w:color="000000" w:fill="auto"/>
          </w:tcPr>
          <w:p w14:paraId="0F1817AF" w14:textId="77777777" w:rsidR="0059736C" w:rsidRDefault="0059736C" w:rsidP="0059736C">
            <w:pPr>
              <w:spacing w:before="0" w:after="0" w:line="240" w:lineRule="auto"/>
              <w:jc w:val="right"/>
              <w:rPr>
                <w:ins w:id="4775" w:author="Kisch, Christian" w:date="2022-02-07T14:25:00Z"/>
                <w:rFonts w:eastAsia="Times New Roman" w:cs="Calibri"/>
                <w:color w:val="000000"/>
                <w:lang w:eastAsia="de-DE"/>
              </w:rPr>
            </w:pPr>
            <w:ins w:id="4776" w:author="Kisch, Christian" w:date="2022-02-07T14:25:00Z">
              <w:r>
                <w:rPr>
                  <w:rFonts w:eastAsia="Times New Roman" w:cs="Calibri"/>
                  <w:color w:val="000000"/>
                  <w:lang w:eastAsia="de-DE"/>
                </w:rPr>
                <w:t>37</w:t>
              </w:r>
            </w:ins>
          </w:p>
        </w:tc>
        <w:tc>
          <w:tcPr>
            <w:tcW w:w="2523" w:type="dxa"/>
            <w:shd w:val="clear" w:color="000000" w:fill="auto"/>
          </w:tcPr>
          <w:p w14:paraId="2A51517E" w14:textId="7116072B" w:rsidR="0059736C" w:rsidRPr="00C13B39" w:rsidRDefault="0059736C" w:rsidP="0059736C">
            <w:pPr>
              <w:spacing w:before="0" w:after="0" w:line="240" w:lineRule="auto"/>
              <w:rPr>
                <w:ins w:id="4777" w:author="Kisch, Christian" w:date="2022-02-07T14:25:00Z"/>
                <w:rFonts w:eastAsia="Times New Roman" w:cs="Calibri"/>
                <w:color w:val="000000"/>
                <w:lang w:eastAsia="de-DE"/>
              </w:rPr>
            </w:pPr>
            <w:ins w:id="4778" w:author="Kisch, Christian" w:date="2022-02-07T14:25:00Z">
              <w:r w:rsidRPr="007029FF">
                <w:rPr>
                  <w:rFonts w:eastAsia="Times New Roman" w:cs="Calibri"/>
                  <w:color w:val="000000"/>
                  <w:lang w:eastAsia="de-DE"/>
                </w:rPr>
                <w:t>Sachbearbeiters Straf- und Bußgeldakte</w:t>
              </w:r>
            </w:ins>
          </w:p>
        </w:tc>
        <w:tc>
          <w:tcPr>
            <w:tcW w:w="3083" w:type="dxa"/>
            <w:shd w:val="clear" w:color="000000" w:fill="E7E6E6"/>
          </w:tcPr>
          <w:p w14:paraId="0CB01C1A" w14:textId="77777777" w:rsidR="0059736C" w:rsidRPr="00C320BE" w:rsidRDefault="0059736C" w:rsidP="0059736C">
            <w:pPr>
              <w:spacing w:before="0" w:after="0" w:line="240" w:lineRule="auto"/>
              <w:rPr>
                <w:ins w:id="4779" w:author="Kisch, Christian" w:date="2022-02-07T14:25:00Z"/>
                <w:rFonts w:eastAsia="Times New Roman" w:cs="Calibri"/>
                <w:b/>
                <w:bCs/>
                <w:sz w:val="20"/>
                <w:szCs w:val="20"/>
                <w:lang w:eastAsia="de-DE"/>
              </w:rPr>
            </w:pPr>
            <w:ins w:id="4780" w:author="Kisch, Christian" w:date="2022-02-07T14:25: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5B32D64E" w14:textId="77777777" w:rsidR="0059736C" w:rsidRPr="00CF5477" w:rsidRDefault="0059736C" w:rsidP="0059736C">
            <w:pPr>
              <w:spacing w:before="0" w:after="0" w:line="240" w:lineRule="auto"/>
              <w:jc w:val="center"/>
              <w:rPr>
                <w:ins w:id="4781" w:author="Kisch, Christian" w:date="2022-02-07T14:25:00Z"/>
                <w:rFonts w:eastAsia="Times New Roman" w:cs="Calibri"/>
                <w:sz w:val="20"/>
                <w:szCs w:val="20"/>
                <w:lang w:eastAsia="de-DE"/>
              </w:rPr>
            </w:pPr>
            <w:ins w:id="4782" w:author="Kisch, Christian" w:date="2022-02-07T14:25:00Z">
              <w:r>
                <w:rPr>
                  <w:rFonts w:eastAsia="Times New Roman" w:cs="Times New Roman"/>
                  <w:sz w:val="20"/>
                  <w:szCs w:val="20"/>
                  <w:lang w:eastAsia="de-DE"/>
                </w:rPr>
                <w:t>x</w:t>
              </w:r>
            </w:ins>
          </w:p>
        </w:tc>
        <w:tc>
          <w:tcPr>
            <w:tcW w:w="992" w:type="dxa"/>
            <w:shd w:val="clear" w:color="000000" w:fill="auto"/>
          </w:tcPr>
          <w:p w14:paraId="48544567" w14:textId="77777777" w:rsidR="0059736C" w:rsidRPr="00CF5477" w:rsidRDefault="0059736C" w:rsidP="0059736C">
            <w:pPr>
              <w:spacing w:before="0" w:after="0" w:line="240" w:lineRule="auto"/>
              <w:jc w:val="center"/>
              <w:rPr>
                <w:ins w:id="4783" w:author="Kisch, Christian" w:date="2022-02-07T14:25:00Z"/>
                <w:rFonts w:eastAsia="Times New Roman" w:cs="Calibri"/>
                <w:sz w:val="20"/>
                <w:szCs w:val="20"/>
                <w:lang w:eastAsia="de-DE"/>
              </w:rPr>
            </w:pPr>
            <w:ins w:id="4784" w:author="Kisch, Christian" w:date="2022-02-07T14:25:00Z">
              <w:r>
                <w:rPr>
                  <w:rFonts w:eastAsia="Times New Roman" w:cs="Times New Roman"/>
                  <w:sz w:val="20"/>
                  <w:szCs w:val="20"/>
                  <w:lang w:eastAsia="de-DE"/>
                </w:rPr>
                <w:t>x</w:t>
              </w:r>
            </w:ins>
          </w:p>
        </w:tc>
        <w:tc>
          <w:tcPr>
            <w:tcW w:w="992" w:type="dxa"/>
            <w:shd w:val="clear" w:color="000000" w:fill="auto"/>
          </w:tcPr>
          <w:p w14:paraId="63F75CCD" w14:textId="77777777" w:rsidR="0059736C" w:rsidRPr="00CF5477" w:rsidRDefault="0059736C" w:rsidP="0059736C">
            <w:pPr>
              <w:spacing w:before="0" w:after="0" w:line="240" w:lineRule="auto"/>
              <w:jc w:val="center"/>
              <w:rPr>
                <w:ins w:id="4785" w:author="Kisch, Christian" w:date="2022-02-07T14:25:00Z"/>
                <w:rFonts w:eastAsia="Times New Roman" w:cs="Calibri"/>
                <w:sz w:val="20"/>
                <w:szCs w:val="20"/>
                <w:lang w:eastAsia="de-DE"/>
              </w:rPr>
            </w:pPr>
            <w:ins w:id="4786" w:author="Kisch, Christian" w:date="2022-02-07T14:25:00Z">
              <w:r>
                <w:rPr>
                  <w:rFonts w:eastAsia="Times New Roman" w:cs="Times New Roman"/>
                  <w:sz w:val="20"/>
                  <w:szCs w:val="20"/>
                  <w:lang w:eastAsia="de-DE"/>
                </w:rPr>
                <w:t>x</w:t>
              </w:r>
            </w:ins>
          </w:p>
        </w:tc>
        <w:tc>
          <w:tcPr>
            <w:tcW w:w="1134" w:type="dxa"/>
            <w:shd w:val="clear" w:color="000000" w:fill="auto"/>
          </w:tcPr>
          <w:p w14:paraId="23B02341" w14:textId="77777777" w:rsidR="0059736C" w:rsidRPr="00CF5477" w:rsidRDefault="0059736C" w:rsidP="0059736C">
            <w:pPr>
              <w:spacing w:before="0" w:after="0" w:line="240" w:lineRule="auto"/>
              <w:jc w:val="center"/>
              <w:rPr>
                <w:ins w:id="4787" w:author="Kisch, Christian" w:date="2022-02-07T14:25:00Z"/>
                <w:rFonts w:eastAsia="Times New Roman" w:cs="Calibri"/>
                <w:sz w:val="20"/>
                <w:szCs w:val="20"/>
                <w:lang w:eastAsia="de-DE"/>
              </w:rPr>
            </w:pPr>
            <w:ins w:id="4788" w:author="Kisch, Christian" w:date="2022-02-07T14:25:00Z">
              <w:r>
                <w:rPr>
                  <w:rFonts w:eastAsia="Times New Roman" w:cs="Times New Roman"/>
                  <w:sz w:val="20"/>
                  <w:szCs w:val="20"/>
                  <w:lang w:eastAsia="de-DE"/>
                </w:rPr>
                <w:t>x</w:t>
              </w:r>
            </w:ins>
          </w:p>
        </w:tc>
        <w:tc>
          <w:tcPr>
            <w:tcW w:w="1134" w:type="dxa"/>
            <w:shd w:val="clear" w:color="000000" w:fill="auto"/>
          </w:tcPr>
          <w:p w14:paraId="374534FA" w14:textId="77777777" w:rsidR="0059736C" w:rsidRPr="00CF5477" w:rsidRDefault="0059736C" w:rsidP="0059736C">
            <w:pPr>
              <w:spacing w:before="0" w:after="0" w:line="240" w:lineRule="auto"/>
              <w:jc w:val="center"/>
              <w:rPr>
                <w:ins w:id="4789" w:author="Kisch, Christian" w:date="2022-02-07T14:25:00Z"/>
                <w:rFonts w:eastAsia="Times New Roman" w:cs="Calibri"/>
                <w:sz w:val="20"/>
                <w:szCs w:val="20"/>
                <w:lang w:eastAsia="de-DE"/>
              </w:rPr>
            </w:pPr>
            <w:ins w:id="4790" w:author="Kisch, Christian" w:date="2022-02-07T14:25:00Z">
              <w:r>
                <w:rPr>
                  <w:rFonts w:eastAsia="Times New Roman" w:cs="Times New Roman"/>
                  <w:sz w:val="20"/>
                  <w:szCs w:val="20"/>
                  <w:lang w:eastAsia="de-DE"/>
                </w:rPr>
                <w:t>x</w:t>
              </w:r>
            </w:ins>
          </w:p>
        </w:tc>
      </w:tr>
    </w:tbl>
    <w:p w14:paraId="7A167CD4" w14:textId="3D476632" w:rsidR="005F5BB3" w:rsidRPr="005F5BB3" w:rsidRDefault="005F5BB3" w:rsidP="005F5BB3">
      <w:pPr>
        <w:pStyle w:val="StandardWeb"/>
        <w:rPr>
          <w:ins w:id="4791" w:author="Kisch, Christian" w:date="2022-02-07T14:32:00Z"/>
          <w:rFonts w:asciiTheme="minorHAnsi" w:hAnsiTheme="minorHAnsi" w:cstheme="minorHAnsi"/>
          <w:sz w:val="22"/>
          <w:szCs w:val="22"/>
          <w:u w:val="single"/>
        </w:rPr>
      </w:pPr>
      <w:ins w:id="4792" w:author="Kisch, Christian" w:date="2022-02-07T14:32:00Z">
        <w:r w:rsidRPr="002F2EBE">
          <w:rPr>
            <w:rFonts w:asciiTheme="minorHAnsi" w:hAnsiTheme="minorHAnsi" w:cstheme="minorHAnsi"/>
            <w:sz w:val="22"/>
            <w:szCs w:val="22"/>
            <w:u w:val="single"/>
          </w:rPr>
          <w:t>Gewährte zusätzliche Funktionsrechte:</w:t>
        </w:r>
      </w:ins>
    </w:p>
    <w:p w14:paraId="4BBFCBF9" w14:textId="77777777" w:rsidR="005F5BB3" w:rsidRPr="002F2EBE" w:rsidRDefault="005F5BB3" w:rsidP="005F5BB3">
      <w:pPr>
        <w:pStyle w:val="StandardWeb"/>
        <w:numPr>
          <w:ilvl w:val="0"/>
          <w:numId w:val="14"/>
        </w:numPr>
        <w:rPr>
          <w:ins w:id="4793" w:author="Kisch, Christian" w:date="2022-02-07T14:32:00Z"/>
          <w:rFonts w:asciiTheme="minorHAnsi" w:hAnsiTheme="minorHAnsi" w:cstheme="minorHAnsi"/>
          <w:sz w:val="22"/>
          <w:szCs w:val="22"/>
        </w:rPr>
      </w:pPr>
      <w:ins w:id="4794" w:author="Kisch, Christian" w:date="2022-02-07T14:32:00Z">
        <w:r w:rsidRPr="002F2EBE">
          <w:rPr>
            <w:rFonts w:asciiTheme="minorHAnsi" w:hAnsiTheme="minorHAnsi" w:cstheme="minorHAnsi"/>
            <w:sz w:val="22"/>
            <w:szCs w:val="22"/>
          </w:rPr>
          <w:t>Übergeben des Aktenführungsrechts</w:t>
        </w:r>
        <w:r>
          <w:rPr>
            <w:rFonts w:asciiTheme="minorHAnsi" w:hAnsiTheme="minorHAnsi" w:cstheme="minorHAnsi"/>
            <w:sz w:val="22"/>
            <w:szCs w:val="22"/>
          </w:rPr>
          <w:t>,</w:t>
        </w:r>
      </w:ins>
    </w:p>
    <w:p w14:paraId="1800EC25" w14:textId="77777777" w:rsidR="005F5BB3" w:rsidRDefault="005F5BB3" w:rsidP="005F5BB3">
      <w:pPr>
        <w:pStyle w:val="StandardWeb"/>
        <w:numPr>
          <w:ilvl w:val="0"/>
          <w:numId w:val="14"/>
        </w:numPr>
        <w:rPr>
          <w:ins w:id="4795" w:author="Kisch, Christian" w:date="2022-02-07T14:32:00Z"/>
          <w:rFonts w:asciiTheme="minorHAnsi" w:hAnsiTheme="minorHAnsi" w:cstheme="minorHAnsi"/>
          <w:sz w:val="22"/>
          <w:szCs w:val="22"/>
        </w:rPr>
      </w:pPr>
      <w:ins w:id="4796" w:author="Kisch, Christian" w:date="2022-02-07T14:32:00Z">
        <w:r w:rsidRPr="002F2EBE">
          <w:rPr>
            <w:rFonts w:asciiTheme="minorHAnsi" w:hAnsiTheme="minorHAnsi" w:cstheme="minorHAnsi"/>
            <w:sz w:val="22"/>
            <w:szCs w:val="22"/>
          </w:rPr>
          <w:t>Übe</w:t>
        </w:r>
        <w:r>
          <w:rPr>
            <w:rFonts w:asciiTheme="minorHAnsi" w:hAnsiTheme="minorHAnsi" w:cstheme="minorHAnsi"/>
            <w:sz w:val="22"/>
            <w:szCs w:val="22"/>
          </w:rPr>
          <w:t>rnehmen des Aktenführungsrechts.</w:t>
        </w:r>
      </w:ins>
    </w:p>
    <w:p w14:paraId="7670155D" w14:textId="77777777" w:rsidR="005F5BB3" w:rsidRPr="0054790E" w:rsidRDefault="005F5BB3" w:rsidP="005F5BB3">
      <w:pPr>
        <w:pStyle w:val="StandardWeb"/>
        <w:numPr>
          <w:ilvl w:val="0"/>
          <w:numId w:val="14"/>
        </w:numPr>
        <w:rPr>
          <w:ins w:id="4797" w:author="Kisch, Christian" w:date="2022-02-07T14:32:00Z"/>
          <w:rFonts w:asciiTheme="minorHAnsi" w:hAnsiTheme="minorHAnsi" w:cstheme="minorHAnsi"/>
          <w:sz w:val="22"/>
          <w:szCs w:val="22"/>
        </w:rPr>
      </w:pPr>
      <w:ins w:id="4798" w:author="Kisch, Christian" w:date="2022-02-07T14:32:00Z">
        <w:r w:rsidRPr="0054790E">
          <w:rPr>
            <w:rFonts w:asciiTheme="minorHAnsi" w:hAnsiTheme="minorHAnsi" w:cstheme="minorHAnsi"/>
            <w:sz w:val="22"/>
            <w:szCs w:val="22"/>
          </w:rPr>
          <w:t>Erstellen und Exportieren von Repräsentaten.</w:t>
        </w:r>
      </w:ins>
    </w:p>
    <w:p w14:paraId="4145862C" w14:textId="77777777" w:rsidR="005F5BB3" w:rsidRDefault="005F5BB3" w:rsidP="005F5BB3">
      <w:pPr>
        <w:rPr>
          <w:ins w:id="4799" w:author="Kisch, Christian" w:date="2022-02-07T14:35:00Z"/>
        </w:rPr>
        <w:sectPr w:rsidR="005F5BB3" w:rsidSect="006618E8">
          <w:pgSz w:w="16838" w:h="11906" w:orient="landscape"/>
          <w:pgMar w:top="1418" w:right="1418" w:bottom="1418" w:left="1134" w:header="709" w:footer="851" w:gutter="0"/>
          <w:cols w:space="708"/>
          <w:docGrid w:linePitch="360"/>
        </w:sectPr>
      </w:pPr>
    </w:p>
    <w:p w14:paraId="3926C95E" w14:textId="69DDC375" w:rsidR="0059736C" w:rsidRDefault="005F5BB3" w:rsidP="005F5BB3">
      <w:pPr>
        <w:pStyle w:val="berschrift1"/>
        <w:numPr>
          <w:ilvl w:val="0"/>
          <w:numId w:val="0"/>
        </w:numPr>
        <w:spacing w:before="240" w:line="240" w:lineRule="auto"/>
        <w:rPr>
          <w:ins w:id="4800" w:author="Kisch, Christian" w:date="2022-02-07T14:37:00Z"/>
          <w:rFonts w:asciiTheme="minorHAnsi" w:hAnsiTheme="minorHAnsi" w:cstheme="minorHAnsi"/>
        </w:rPr>
      </w:pPr>
      <w:ins w:id="4801" w:author="Kisch, Christian" w:date="2022-02-07T14:35:00Z">
        <w:r>
          <w:rPr>
            <w:rFonts w:asciiTheme="minorHAnsi" w:hAnsiTheme="minorHAnsi" w:cstheme="minorHAnsi"/>
          </w:rPr>
          <w:t xml:space="preserve">Anlage 7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4802" w:author="Kisch, Christian" w:date="2022-02-07T14:36:00Z">
        <w:r>
          <w:rPr>
            <w:rFonts w:asciiTheme="minorHAnsi" w:hAnsiTheme="minorHAnsi" w:cstheme="minorHAnsi"/>
          </w:rPr>
          <w:t xml:space="preserve"> </w:t>
        </w:r>
        <w:r w:rsidRPr="005F5BB3">
          <w:rPr>
            <w:rFonts w:asciiTheme="minorHAnsi" w:hAnsiTheme="minorHAnsi" w:cstheme="minorHAnsi"/>
          </w:rPr>
          <w:t>beteiligte</w:t>
        </w:r>
        <w:r>
          <w:rPr>
            <w:rFonts w:asciiTheme="minorHAnsi" w:hAnsiTheme="minorHAnsi" w:cstheme="minorHAnsi"/>
          </w:rPr>
          <w:t>n</w:t>
        </w:r>
        <w:r w:rsidRPr="005F5BB3">
          <w:rPr>
            <w:rFonts w:asciiTheme="minorHAnsi" w:hAnsiTheme="minorHAnsi" w:cstheme="minorHAnsi"/>
          </w:rPr>
          <w:t xml:space="preserve"> Sachbearbeiter</w:t>
        </w:r>
        <w:r>
          <w:rPr>
            <w:rFonts w:asciiTheme="minorHAnsi" w:hAnsiTheme="minorHAnsi" w:cstheme="minorHAnsi"/>
          </w:rPr>
          <w:t>s</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5F5BB3" w:rsidRPr="00CF5477" w14:paraId="6BC1B2F4" w14:textId="77777777" w:rsidTr="005F5BB3">
        <w:trPr>
          <w:trHeight w:val="780"/>
          <w:ins w:id="4803" w:author="Kisch, Christian" w:date="2022-02-07T14:37:00Z"/>
        </w:trPr>
        <w:tc>
          <w:tcPr>
            <w:tcW w:w="626" w:type="dxa"/>
            <w:vMerge w:val="restart"/>
            <w:shd w:val="clear" w:color="auto" w:fill="auto"/>
            <w:hideMark/>
          </w:tcPr>
          <w:p w14:paraId="48751079" w14:textId="77777777" w:rsidR="005F5BB3" w:rsidRPr="00CF5477" w:rsidRDefault="005F5BB3" w:rsidP="005F5BB3">
            <w:pPr>
              <w:spacing w:before="0" w:after="0" w:line="240" w:lineRule="auto"/>
              <w:rPr>
                <w:ins w:id="4804" w:author="Kisch, Christian" w:date="2022-02-07T14:37:00Z"/>
                <w:rFonts w:eastAsia="Times New Roman" w:cs="Calibri"/>
                <w:color w:val="000000"/>
                <w:lang w:eastAsia="de-DE"/>
              </w:rPr>
            </w:pPr>
            <w:ins w:id="4805" w:author="Kisch, Christian" w:date="2022-02-07T14:37: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4E05CA99" w14:textId="77777777" w:rsidR="005F5BB3" w:rsidRPr="00CF5477" w:rsidRDefault="005F5BB3" w:rsidP="005F5BB3">
            <w:pPr>
              <w:spacing w:before="0" w:after="0" w:line="240" w:lineRule="auto"/>
              <w:rPr>
                <w:ins w:id="4806" w:author="Kisch, Christian" w:date="2022-02-07T14:37:00Z"/>
                <w:rFonts w:eastAsia="Times New Roman" w:cs="Calibri"/>
                <w:color w:val="000000"/>
                <w:lang w:eastAsia="de-DE"/>
              </w:rPr>
            </w:pPr>
            <w:ins w:id="4807" w:author="Kisch, Christian" w:date="2022-02-07T14:37:00Z">
              <w:r w:rsidRPr="00CF5477">
                <w:rPr>
                  <w:rFonts w:eastAsia="Times New Roman" w:cs="Calibri"/>
                  <w:color w:val="000000"/>
                  <w:lang w:eastAsia="de-DE"/>
                </w:rPr>
                <w:t>Rolle</w:t>
              </w:r>
            </w:ins>
          </w:p>
          <w:p w14:paraId="4F3A24DA" w14:textId="77777777" w:rsidR="005F5BB3" w:rsidRPr="00CF5477" w:rsidRDefault="005F5BB3" w:rsidP="005F5BB3">
            <w:pPr>
              <w:spacing w:before="0" w:after="0" w:line="240" w:lineRule="auto"/>
              <w:rPr>
                <w:ins w:id="4808" w:author="Kisch, Christian" w:date="2022-02-07T14:37:00Z"/>
                <w:rFonts w:eastAsia="Times New Roman" w:cs="Calibri"/>
                <w:color w:val="000000"/>
                <w:lang w:eastAsia="de-DE"/>
              </w:rPr>
            </w:pPr>
          </w:p>
        </w:tc>
        <w:tc>
          <w:tcPr>
            <w:tcW w:w="3083" w:type="dxa"/>
            <w:tcBorders>
              <w:bottom w:val="nil"/>
            </w:tcBorders>
            <w:shd w:val="clear" w:color="000000" w:fill="D9D9D9"/>
            <w:hideMark/>
          </w:tcPr>
          <w:p w14:paraId="04A48DCD" w14:textId="77777777" w:rsidR="005F5BB3" w:rsidRPr="00CF5477" w:rsidRDefault="005F5BB3" w:rsidP="005F5BB3">
            <w:pPr>
              <w:spacing w:before="0" w:after="0" w:line="240" w:lineRule="auto"/>
              <w:jc w:val="right"/>
              <w:rPr>
                <w:ins w:id="4809" w:author="Kisch, Christian" w:date="2022-02-07T14:37:00Z"/>
                <w:rFonts w:eastAsia="Times New Roman" w:cs="Calibri"/>
                <w:b/>
                <w:bCs/>
                <w:sz w:val="20"/>
                <w:szCs w:val="20"/>
                <w:lang w:eastAsia="de-DE"/>
              </w:rPr>
            </w:pPr>
            <w:ins w:id="4810" w:author="Kisch, Christian" w:date="2022-02-07T14:37:00Z">
              <w:r w:rsidRPr="00CF5477">
                <w:rPr>
                  <w:rFonts w:eastAsia="Times New Roman" w:cs="Calibri"/>
                  <w:noProof/>
                  <w:color w:val="000000"/>
                  <w:lang w:eastAsia="de-DE"/>
                </w:rPr>
                <mc:AlternateContent>
                  <mc:Choice Requires="wps">
                    <w:drawing>
                      <wp:anchor distT="0" distB="0" distL="114300" distR="114300" simplePos="0" relativeHeight="251900928" behindDoc="0" locked="0" layoutInCell="1" allowOverlap="1" wp14:anchorId="3935992D" wp14:editId="584216A2">
                        <wp:simplePos x="0" y="0"/>
                        <wp:positionH relativeFrom="column">
                          <wp:posOffset>-49530</wp:posOffset>
                        </wp:positionH>
                        <wp:positionV relativeFrom="paragraph">
                          <wp:posOffset>0</wp:posOffset>
                        </wp:positionV>
                        <wp:extent cx="1955800" cy="685800"/>
                        <wp:effectExtent l="0" t="0" r="25400" b="19050"/>
                        <wp:wrapNone/>
                        <wp:docPr id="7" name="Gerader Verbinder 7">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1CF3" id="Gerader Verbinder 7"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37E09357" w14:textId="77777777" w:rsidR="005F5BB3" w:rsidRPr="00CF5477" w:rsidRDefault="005F5BB3" w:rsidP="005F5BB3">
            <w:pPr>
              <w:spacing w:before="0" w:after="0" w:line="240" w:lineRule="auto"/>
              <w:jc w:val="center"/>
              <w:rPr>
                <w:ins w:id="4811" w:author="Kisch, Christian" w:date="2022-02-07T14:37:00Z"/>
                <w:rFonts w:eastAsia="Times New Roman" w:cs="Calibri"/>
                <w:b/>
                <w:bCs/>
                <w:sz w:val="20"/>
                <w:szCs w:val="20"/>
                <w:lang w:eastAsia="de-DE"/>
              </w:rPr>
            </w:pPr>
            <w:ins w:id="4812" w:author="Kisch, Christian" w:date="2022-02-07T14:37: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3D814E57" w14:textId="77777777" w:rsidR="005F5BB3" w:rsidRPr="00CF5477" w:rsidRDefault="005F5BB3" w:rsidP="005F5BB3">
            <w:pPr>
              <w:spacing w:before="0" w:after="0" w:line="240" w:lineRule="auto"/>
              <w:jc w:val="center"/>
              <w:rPr>
                <w:ins w:id="4813" w:author="Kisch, Christian" w:date="2022-02-07T14:37:00Z"/>
                <w:rFonts w:eastAsia="Times New Roman" w:cs="Calibri"/>
                <w:b/>
                <w:bCs/>
                <w:sz w:val="20"/>
                <w:szCs w:val="20"/>
                <w:lang w:eastAsia="de-DE"/>
              </w:rPr>
            </w:pPr>
            <w:ins w:id="4814" w:author="Kisch, Christian" w:date="2022-02-07T14:37:00Z">
              <w:r w:rsidRPr="00CF5477">
                <w:rPr>
                  <w:rFonts w:eastAsia="Times New Roman" w:cs="Calibri"/>
                  <w:b/>
                  <w:bCs/>
                  <w:sz w:val="20"/>
                  <w:szCs w:val="20"/>
                  <w:lang w:eastAsia="de-DE"/>
                </w:rPr>
                <w:t>Schreiben</w:t>
              </w:r>
            </w:ins>
          </w:p>
        </w:tc>
        <w:tc>
          <w:tcPr>
            <w:tcW w:w="992" w:type="dxa"/>
            <w:vMerge w:val="restart"/>
            <w:shd w:val="clear" w:color="000000" w:fill="D9D9D9"/>
            <w:hideMark/>
          </w:tcPr>
          <w:p w14:paraId="24A7425D" w14:textId="77777777" w:rsidR="005F5BB3" w:rsidRPr="00CF5477" w:rsidRDefault="005F5BB3" w:rsidP="005F5BB3">
            <w:pPr>
              <w:spacing w:before="0" w:after="0" w:line="240" w:lineRule="auto"/>
              <w:jc w:val="center"/>
              <w:rPr>
                <w:ins w:id="4815" w:author="Kisch, Christian" w:date="2022-02-07T14:37:00Z"/>
                <w:rFonts w:eastAsia="Times New Roman" w:cs="Calibri"/>
                <w:b/>
                <w:bCs/>
                <w:sz w:val="20"/>
                <w:szCs w:val="20"/>
                <w:lang w:eastAsia="de-DE"/>
              </w:rPr>
            </w:pPr>
            <w:ins w:id="4816" w:author="Kisch, Christian" w:date="2022-02-07T14:37:00Z">
              <w:r w:rsidRPr="00CF5477">
                <w:rPr>
                  <w:rFonts w:eastAsia="Times New Roman" w:cs="Calibri"/>
                  <w:b/>
                  <w:bCs/>
                  <w:sz w:val="20"/>
                  <w:szCs w:val="20"/>
                  <w:lang w:eastAsia="de-DE"/>
                </w:rPr>
                <w:t>Löschen</w:t>
              </w:r>
            </w:ins>
          </w:p>
        </w:tc>
        <w:tc>
          <w:tcPr>
            <w:tcW w:w="1134" w:type="dxa"/>
            <w:vMerge w:val="restart"/>
            <w:shd w:val="clear" w:color="000000" w:fill="D9D9D9"/>
            <w:hideMark/>
          </w:tcPr>
          <w:p w14:paraId="3FA9ACB2" w14:textId="77777777" w:rsidR="005F5BB3" w:rsidRPr="00CF5477" w:rsidRDefault="005F5BB3" w:rsidP="005F5BB3">
            <w:pPr>
              <w:spacing w:before="0" w:after="0" w:line="240" w:lineRule="auto"/>
              <w:jc w:val="center"/>
              <w:rPr>
                <w:ins w:id="4817" w:author="Kisch, Christian" w:date="2022-02-07T14:37:00Z"/>
                <w:rFonts w:eastAsia="Times New Roman" w:cs="Calibri"/>
                <w:b/>
                <w:bCs/>
                <w:sz w:val="20"/>
                <w:szCs w:val="20"/>
                <w:lang w:eastAsia="de-DE"/>
              </w:rPr>
            </w:pPr>
            <w:ins w:id="4818" w:author="Kisch, Christian" w:date="2022-02-07T14:37:00Z">
              <w:r w:rsidRPr="00CF5477">
                <w:rPr>
                  <w:rFonts w:eastAsia="Times New Roman" w:cs="Calibri"/>
                  <w:b/>
                  <w:bCs/>
                  <w:sz w:val="20"/>
                  <w:szCs w:val="20"/>
                  <w:lang w:eastAsia="de-DE"/>
                </w:rPr>
                <w:t>Ausführen</w:t>
              </w:r>
            </w:ins>
          </w:p>
        </w:tc>
        <w:tc>
          <w:tcPr>
            <w:tcW w:w="1134" w:type="dxa"/>
            <w:vMerge w:val="restart"/>
            <w:shd w:val="clear" w:color="000000" w:fill="D9D9D9"/>
            <w:hideMark/>
          </w:tcPr>
          <w:p w14:paraId="6B530A5E" w14:textId="77777777" w:rsidR="005F5BB3" w:rsidRPr="00CF5477" w:rsidRDefault="005F5BB3" w:rsidP="005F5BB3">
            <w:pPr>
              <w:spacing w:before="0" w:after="0" w:line="240" w:lineRule="auto"/>
              <w:jc w:val="center"/>
              <w:rPr>
                <w:ins w:id="4819" w:author="Kisch, Christian" w:date="2022-02-07T14:37:00Z"/>
                <w:rFonts w:eastAsia="Times New Roman" w:cs="Calibri"/>
                <w:b/>
                <w:bCs/>
                <w:sz w:val="20"/>
                <w:szCs w:val="20"/>
                <w:lang w:eastAsia="de-DE"/>
              </w:rPr>
            </w:pPr>
            <w:ins w:id="4820" w:author="Kisch, Christian" w:date="2022-02-07T14:37:00Z">
              <w:r w:rsidRPr="00CF5477">
                <w:rPr>
                  <w:rFonts w:eastAsia="Times New Roman" w:cs="Calibri"/>
                  <w:b/>
                  <w:bCs/>
                  <w:sz w:val="20"/>
                  <w:szCs w:val="20"/>
                  <w:lang w:eastAsia="de-DE"/>
                </w:rPr>
                <w:t>Abbrechen</w:t>
              </w:r>
            </w:ins>
          </w:p>
        </w:tc>
      </w:tr>
      <w:tr w:rsidR="005F5BB3" w:rsidRPr="00CF5477" w14:paraId="2A83848A" w14:textId="77777777" w:rsidTr="005F5BB3">
        <w:trPr>
          <w:trHeight w:val="315"/>
          <w:ins w:id="4821" w:author="Kisch, Christian" w:date="2022-02-07T14:37:00Z"/>
        </w:trPr>
        <w:tc>
          <w:tcPr>
            <w:tcW w:w="626" w:type="dxa"/>
            <w:vMerge/>
            <w:shd w:val="clear" w:color="auto" w:fill="auto"/>
            <w:hideMark/>
          </w:tcPr>
          <w:p w14:paraId="00FB2FC2" w14:textId="77777777" w:rsidR="005F5BB3" w:rsidRPr="00CF5477" w:rsidRDefault="005F5BB3" w:rsidP="005F5BB3">
            <w:pPr>
              <w:spacing w:before="0" w:after="0" w:line="240" w:lineRule="auto"/>
              <w:rPr>
                <w:ins w:id="4822" w:author="Kisch, Christian" w:date="2022-02-07T14:37:00Z"/>
                <w:rFonts w:eastAsia="Times New Roman" w:cs="Calibri"/>
                <w:color w:val="000000"/>
                <w:lang w:eastAsia="de-DE"/>
              </w:rPr>
            </w:pPr>
          </w:p>
        </w:tc>
        <w:tc>
          <w:tcPr>
            <w:tcW w:w="2523" w:type="dxa"/>
            <w:vMerge/>
            <w:tcBorders>
              <w:right w:val="single" w:sz="4" w:space="0" w:color="auto"/>
            </w:tcBorders>
            <w:shd w:val="clear" w:color="auto" w:fill="auto"/>
            <w:hideMark/>
          </w:tcPr>
          <w:p w14:paraId="3F63D55B" w14:textId="77777777" w:rsidR="005F5BB3" w:rsidRPr="00CF5477" w:rsidRDefault="005F5BB3" w:rsidP="005F5BB3">
            <w:pPr>
              <w:spacing w:before="0" w:after="0" w:line="240" w:lineRule="auto"/>
              <w:rPr>
                <w:ins w:id="4823" w:author="Kisch, Christian" w:date="2022-02-07T14:37: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73FCE085" w14:textId="77777777" w:rsidR="005F5BB3" w:rsidRPr="00CF5477" w:rsidRDefault="005F5BB3" w:rsidP="005F5BB3">
            <w:pPr>
              <w:spacing w:before="0" w:after="0" w:line="240" w:lineRule="auto"/>
              <w:rPr>
                <w:ins w:id="4824" w:author="Kisch, Christian" w:date="2022-02-07T14:37:00Z"/>
                <w:rFonts w:eastAsia="Times New Roman" w:cs="Calibri"/>
                <w:b/>
                <w:bCs/>
                <w:sz w:val="20"/>
                <w:szCs w:val="20"/>
                <w:lang w:eastAsia="de-DE"/>
              </w:rPr>
            </w:pPr>
            <w:ins w:id="4825" w:author="Kisch, Christian" w:date="2022-02-07T14:37: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473E392A" w14:textId="77777777" w:rsidR="005F5BB3" w:rsidRPr="00CF5477" w:rsidRDefault="005F5BB3" w:rsidP="005F5BB3">
            <w:pPr>
              <w:spacing w:before="0" w:after="0" w:line="240" w:lineRule="auto"/>
              <w:rPr>
                <w:ins w:id="4826" w:author="Kisch, Christian" w:date="2022-02-07T14:37:00Z"/>
                <w:rFonts w:eastAsia="Times New Roman" w:cs="Calibri"/>
                <w:b/>
                <w:bCs/>
                <w:sz w:val="20"/>
                <w:szCs w:val="20"/>
                <w:lang w:eastAsia="de-DE"/>
              </w:rPr>
            </w:pPr>
          </w:p>
        </w:tc>
        <w:tc>
          <w:tcPr>
            <w:tcW w:w="992" w:type="dxa"/>
            <w:vMerge/>
            <w:shd w:val="clear" w:color="000000" w:fill="D9D9D9"/>
          </w:tcPr>
          <w:p w14:paraId="3923DAFF" w14:textId="77777777" w:rsidR="005F5BB3" w:rsidRPr="00CF5477" w:rsidRDefault="005F5BB3" w:rsidP="005F5BB3">
            <w:pPr>
              <w:spacing w:before="0" w:after="0" w:line="240" w:lineRule="auto"/>
              <w:rPr>
                <w:ins w:id="4827" w:author="Kisch, Christian" w:date="2022-02-07T14:37:00Z"/>
                <w:rFonts w:eastAsia="Times New Roman" w:cs="Calibri"/>
                <w:b/>
                <w:bCs/>
                <w:sz w:val="20"/>
                <w:szCs w:val="20"/>
                <w:lang w:eastAsia="de-DE"/>
              </w:rPr>
            </w:pPr>
          </w:p>
        </w:tc>
        <w:tc>
          <w:tcPr>
            <w:tcW w:w="992" w:type="dxa"/>
            <w:vMerge/>
            <w:shd w:val="clear" w:color="000000" w:fill="D9D9D9"/>
            <w:hideMark/>
          </w:tcPr>
          <w:p w14:paraId="2F954134" w14:textId="77777777" w:rsidR="005F5BB3" w:rsidRPr="00CF5477" w:rsidRDefault="005F5BB3" w:rsidP="005F5BB3">
            <w:pPr>
              <w:spacing w:before="0" w:after="0" w:line="240" w:lineRule="auto"/>
              <w:rPr>
                <w:ins w:id="4828" w:author="Kisch, Christian" w:date="2022-02-07T14:37:00Z"/>
                <w:rFonts w:eastAsia="Times New Roman" w:cs="Calibri"/>
                <w:b/>
                <w:bCs/>
                <w:sz w:val="20"/>
                <w:szCs w:val="20"/>
                <w:lang w:eastAsia="de-DE"/>
              </w:rPr>
            </w:pPr>
          </w:p>
        </w:tc>
        <w:tc>
          <w:tcPr>
            <w:tcW w:w="1134" w:type="dxa"/>
            <w:vMerge/>
            <w:shd w:val="clear" w:color="000000" w:fill="D9D9D9"/>
            <w:hideMark/>
          </w:tcPr>
          <w:p w14:paraId="0BF33632" w14:textId="77777777" w:rsidR="005F5BB3" w:rsidRPr="00CF5477" w:rsidRDefault="005F5BB3" w:rsidP="005F5BB3">
            <w:pPr>
              <w:spacing w:before="0" w:after="0" w:line="240" w:lineRule="auto"/>
              <w:rPr>
                <w:ins w:id="4829" w:author="Kisch, Christian" w:date="2022-02-07T14:37:00Z"/>
                <w:rFonts w:eastAsia="Times New Roman" w:cs="Calibri"/>
                <w:b/>
                <w:bCs/>
                <w:sz w:val="20"/>
                <w:szCs w:val="20"/>
                <w:lang w:eastAsia="de-DE"/>
              </w:rPr>
            </w:pPr>
          </w:p>
        </w:tc>
        <w:tc>
          <w:tcPr>
            <w:tcW w:w="1134" w:type="dxa"/>
            <w:vMerge/>
            <w:shd w:val="clear" w:color="000000" w:fill="D9D9D9"/>
            <w:hideMark/>
          </w:tcPr>
          <w:p w14:paraId="0C72C886" w14:textId="77777777" w:rsidR="005F5BB3" w:rsidRPr="00CF5477" w:rsidRDefault="005F5BB3" w:rsidP="005F5BB3">
            <w:pPr>
              <w:spacing w:before="0" w:after="0" w:line="240" w:lineRule="auto"/>
              <w:rPr>
                <w:ins w:id="4830" w:author="Kisch, Christian" w:date="2022-02-07T14:37:00Z"/>
                <w:rFonts w:eastAsia="Times New Roman" w:cs="Calibri"/>
                <w:b/>
                <w:bCs/>
                <w:sz w:val="20"/>
                <w:szCs w:val="20"/>
                <w:lang w:eastAsia="de-DE"/>
              </w:rPr>
            </w:pPr>
          </w:p>
        </w:tc>
      </w:tr>
      <w:tr w:rsidR="00FB22A9" w:rsidRPr="00CF5477" w14:paraId="6C251984" w14:textId="77777777" w:rsidTr="005F5BB3">
        <w:trPr>
          <w:trHeight w:val="521"/>
          <w:ins w:id="4831" w:author="Kisch, Christian" w:date="2022-02-07T14:37:00Z"/>
        </w:trPr>
        <w:tc>
          <w:tcPr>
            <w:tcW w:w="626" w:type="dxa"/>
            <w:shd w:val="clear" w:color="000000" w:fill="auto"/>
            <w:hideMark/>
          </w:tcPr>
          <w:p w14:paraId="12805D08" w14:textId="77777777" w:rsidR="00FB22A9" w:rsidRPr="00CF5477" w:rsidRDefault="00FB22A9" w:rsidP="00FB22A9">
            <w:pPr>
              <w:spacing w:before="0" w:after="0" w:line="240" w:lineRule="auto"/>
              <w:jc w:val="right"/>
              <w:rPr>
                <w:ins w:id="4832" w:author="Kisch, Christian" w:date="2022-02-07T14:37:00Z"/>
                <w:rFonts w:eastAsia="Times New Roman" w:cs="Calibri"/>
                <w:color w:val="000000"/>
                <w:lang w:eastAsia="de-DE"/>
              </w:rPr>
            </w:pPr>
            <w:ins w:id="4833" w:author="Kisch, Christian" w:date="2022-02-07T14:37:00Z">
              <w:r>
                <w:rPr>
                  <w:rFonts w:eastAsia="Times New Roman" w:cs="Calibri"/>
                  <w:color w:val="000000"/>
                  <w:lang w:eastAsia="de-DE"/>
                </w:rPr>
                <w:t>1</w:t>
              </w:r>
            </w:ins>
          </w:p>
        </w:tc>
        <w:tc>
          <w:tcPr>
            <w:tcW w:w="2523" w:type="dxa"/>
            <w:shd w:val="clear" w:color="000000" w:fill="auto"/>
            <w:hideMark/>
          </w:tcPr>
          <w:p w14:paraId="617DA68A" w14:textId="51B81D8C" w:rsidR="00FB22A9" w:rsidRPr="00CF5477" w:rsidRDefault="004F097F" w:rsidP="00FB22A9">
            <w:pPr>
              <w:spacing w:before="0" w:after="0" w:line="240" w:lineRule="auto"/>
              <w:rPr>
                <w:ins w:id="4834" w:author="Kisch, Christian" w:date="2022-02-07T14:37:00Z"/>
                <w:rFonts w:eastAsia="Times New Roman" w:cs="Calibri"/>
                <w:color w:val="000000"/>
                <w:lang w:eastAsia="de-DE"/>
              </w:rPr>
            </w:pPr>
            <w:ins w:id="4835" w:author="Kisch, Christian" w:date="2022-02-07T14:42:00Z">
              <w:r>
                <w:rPr>
                  <w:rFonts w:eastAsia="Times New Roman" w:cs="Calibri"/>
                  <w:color w:val="000000"/>
                  <w:lang w:eastAsia="de-DE"/>
                </w:rPr>
                <w:t>beteiligter</w:t>
              </w:r>
            </w:ins>
            <w:ins w:id="4836" w:author="Kisch, Christian" w:date="2022-02-07T14:37:00Z">
              <w:r w:rsidR="00FB22A9">
                <w:rPr>
                  <w:rFonts w:eastAsia="Times New Roman" w:cs="Calibri"/>
                  <w:color w:val="000000"/>
                  <w:lang w:eastAsia="de-DE"/>
                </w:rPr>
                <w:t xml:space="preserve"> Sachbearbeiter</w:t>
              </w:r>
            </w:ins>
          </w:p>
        </w:tc>
        <w:tc>
          <w:tcPr>
            <w:tcW w:w="3083" w:type="dxa"/>
            <w:tcBorders>
              <w:top w:val="single" w:sz="4" w:space="0" w:color="auto"/>
            </w:tcBorders>
            <w:shd w:val="clear" w:color="000000" w:fill="E7E6E6"/>
            <w:hideMark/>
          </w:tcPr>
          <w:p w14:paraId="2C6AE389" w14:textId="77777777" w:rsidR="00FB22A9" w:rsidRPr="00CF5477" w:rsidRDefault="00FB22A9" w:rsidP="00FB22A9">
            <w:pPr>
              <w:spacing w:before="0" w:after="0" w:line="240" w:lineRule="auto"/>
              <w:rPr>
                <w:ins w:id="4837" w:author="Kisch, Christian" w:date="2022-02-07T14:37:00Z"/>
                <w:rFonts w:eastAsia="Times New Roman" w:cs="Calibri"/>
                <w:b/>
                <w:bCs/>
                <w:sz w:val="20"/>
                <w:szCs w:val="20"/>
                <w:lang w:eastAsia="de-DE"/>
              </w:rPr>
            </w:pPr>
            <w:ins w:id="4838" w:author="Kisch, Christian" w:date="2022-02-07T14:37:00Z">
              <w:r w:rsidRPr="00CF5477">
                <w:rPr>
                  <w:rFonts w:eastAsia="Times New Roman" w:cs="Calibri"/>
                  <w:b/>
                  <w:bCs/>
                  <w:sz w:val="20"/>
                  <w:szCs w:val="20"/>
                  <w:lang w:eastAsia="de-DE"/>
                </w:rPr>
                <w:t>Administrationsprotokollierung</w:t>
              </w:r>
            </w:ins>
          </w:p>
        </w:tc>
        <w:tc>
          <w:tcPr>
            <w:tcW w:w="1418" w:type="dxa"/>
            <w:shd w:val="clear" w:color="000000" w:fill="auto"/>
            <w:hideMark/>
          </w:tcPr>
          <w:p w14:paraId="1BA7CBB9" w14:textId="2535C48E" w:rsidR="00FB22A9" w:rsidRPr="00CF5477" w:rsidRDefault="00FB22A9" w:rsidP="00FB22A9">
            <w:pPr>
              <w:spacing w:before="0" w:after="0" w:line="240" w:lineRule="auto"/>
              <w:jc w:val="center"/>
              <w:rPr>
                <w:ins w:id="4839" w:author="Kisch, Christian" w:date="2022-02-07T14:37:00Z"/>
                <w:rFonts w:eastAsia="Times New Roman" w:cs="Calibri"/>
                <w:sz w:val="20"/>
                <w:szCs w:val="20"/>
                <w:lang w:eastAsia="de-DE"/>
              </w:rPr>
            </w:pPr>
            <w:ins w:id="4840" w:author="Kisch, Christian" w:date="2022-02-07T14:38:00Z">
              <w:r>
                <w:rPr>
                  <w:rFonts w:cs="Calibri"/>
                  <w:sz w:val="20"/>
                  <w:szCs w:val="20"/>
                </w:rPr>
                <w:t>Nein</w:t>
              </w:r>
            </w:ins>
          </w:p>
        </w:tc>
        <w:tc>
          <w:tcPr>
            <w:tcW w:w="992" w:type="dxa"/>
            <w:shd w:val="clear" w:color="000000" w:fill="auto"/>
          </w:tcPr>
          <w:p w14:paraId="0F3F4097" w14:textId="43EA8ABD" w:rsidR="00FB22A9" w:rsidRPr="00CF5477" w:rsidRDefault="00FB22A9" w:rsidP="00FB22A9">
            <w:pPr>
              <w:spacing w:before="0" w:after="0" w:line="240" w:lineRule="auto"/>
              <w:jc w:val="center"/>
              <w:rPr>
                <w:ins w:id="4841" w:author="Kisch, Christian" w:date="2022-02-07T14:37:00Z"/>
                <w:rFonts w:eastAsia="Times New Roman" w:cs="Calibri"/>
                <w:sz w:val="20"/>
                <w:szCs w:val="20"/>
                <w:lang w:eastAsia="de-DE"/>
              </w:rPr>
            </w:pPr>
            <w:ins w:id="4842" w:author="Kisch, Christian" w:date="2022-02-07T14:39:00Z">
              <w:r>
                <w:rPr>
                  <w:rFonts w:cs="Calibri"/>
                  <w:sz w:val="20"/>
                  <w:szCs w:val="20"/>
                </w:rPr>
                <w:t>Nein</w:t>
              </w:r>
            </w:ins>
          </w:p>
        </w:tc>
        <w:tc>
          <w:tcPr>
            <w:tcW w:w="992" w:type="dxa"/>
            <w:shd w:val="clear" w:color="000000" w:fill="auto"/>
            <w:hideMark/>
          </w:tcPr>
          <w:p w14:paraId="089DA62B" w14:textId="639EB6AE" w:rsidR="00FB22A9" w:rsidRPr="00CF5477" w:rsidRDefault="00FB22A9" w:rsidP="00FB22A9">
            <w:pPr>
              <w:spacing w:before="0" w:after="0" w:line="240" w:lineRule="auto"/>
              <w:jc w:val="center"/>
              <w:rPr>
                <w:ins w:id="4843" w:author="Kisch, Christian" w:date="2022-02-07T14:37:00Z"/>
                <w:rFonts w:eastAsia="Times New Roman" w:cs="Calibri"/>
                <w:sz w:val="20"/>
                <w:szCs w:val="20"/>
                <w:lang w:eastAsia="de-DE"/>
              </w:rPr>
            </w:pPr>
            <w:ins w:id="4844" w:author="Kisch, Christian" w:date="2022-02-07T14:40:00Z">
              <w:r>
                <w:rPr>
                  <w:rFonts w:cs="Calibri"/>
                  <w:sz w:val="20"/>
                  <w:szCs w:val="20"/>
                </w:rPr>
                <w:t>Nein</w:t>
              </w:r>
            </w:ins>
          </w:p>
        </w:tc>
        <w:tc>
          <w:tcPr>
            <w:tcW w:w="1134" w:type="dxa"/>
            <w:shd w:val="clear" w:color="000000" w:fill="auto"/>
            <w:hideMark/>
          </w:tcPr>
          <w:p w14:paraId="22FC73C6" w14:textId="4BA08854" w:rsidR="00FB22A9" w:rsidRPr="00CF5477" w:rsidRDefault="00FB22A9" w:rsidP="00FB22A9">
            <w:pPr>
              <w:spacing w:before="0" w:after="0" w:line="240" w:lineRule="auto"/>
              <w:jc w:val="center"/>
              <w:rPr>
                <w:ins w:id="4845" w:author="Kisch, Christian" w:date="2022-02-07T14:37:00Z"/>
                <w:rFonts w:eastAsia="Times New Roman" w:cs="Calibri"/>
                <w:sz w:val="20"/>
                <w:szCs w:val="20"/>
                <w:lang w:eastAsia="de-DE"/>
              </w:rPr>
            </w:pPr>
            <w:ins w:id="4846" w:author="Kisch, Christian" w:date="2022-02-07T14:40:00Z">
              <w:r>
                <w:rPr>
                  <w:rFonts w:cs="Calibri"/>
                  <w:sz w:val="20"/>
                  <w:szCs w:val="20"/>
                </w:rPr>
                <w:t>x</w:t>
              </w:r>
            </w:ins>
          </w:p>
        </w:tc>
        <w:tc>
          <w:tcPr>
            <w:tcW w:w="1134" w:type="dxa"/>
            <w:shd w:val="clear" w:color="000000" w:fill="auto"/>
            <w:hideMark/>
          </w:tcPr>
          <w:p w14:paraId="49F23697" w14:textId="0CB620C6" w:rsidR="00FB22A9" w:rsidRPr="00CF5477" w:rsidRDefault="00FB22A9" w:rsidP="00FB22A9">
            <w:pPr>
              <w:spacing w:before="0" w:after="0" w:line="240" w:lineRule="auto"/>
              <w:jc w:val="center"/>
              <w:rPr>
                <w:ins w:id="4847" w:author="Kisch, Christian" w:date="2022-02-07T14:37:00Z"/>
                <w:rFonts w:eastAsia="Times New Roman" w:cs="Calibri"/>
                <w:sz w:val="20"/>
                <w:szCs w:val="20"/>
                <w:lang w:eastAsia="de-DE"/>
              </w:rPr>
            </w:pPr>
            <w:ins w:id="4848" w:author="Kisch, Christian" w:date="2022-02-07T14:41:00Z">
              <w:r>
                <w:rPr>
                  <w:rFonts w:cs="Calibri"/>
                  <w:sz w:val="20"/>
                  <w:szCs w:val="20"/>
                </w:rPr>
                <w:t>Nein</w:t>
              </w:r>
            </w:ins>
          </w:p>
        </w:tc>
      </w:tr>
      <w:tr w:rsidR="004F097F" w:rsidRPr="00CF5477" w14:paraId="0F8C89BF" w14:textId="77777777" w:rsidTr="005F5BB3">
        <w:trPr>
          <w:trHeight w:val="541"/>
          <w:ins w:id="4849" w:author="Kisch, Christian" w:date="2022-02-07T14:37:00Z"/>
        </w:trPr>
        <w:tc>
          <w:tcPr>
            <w:tcW w:w="626" w:type="dxa"/>
            <w:shd w:val="clear" w:color="000000" w:fill="auto"/>
            <w:hideMark/>
          </w:tcPr>
          <w:p w14:paraId="6650D4E9" w14:textId="77777777" w:rsidR="004F097F" w:rsidRPr="00CF5477" w:rsidRDefault="004F097F" w:rsidP="004F097F">
            <w:pPr>
              <w:spacing w:before="0" w:after="0" w:line="240" w:lineRule="auto"/>
              <w:jc w:val="right"/>
              <w:rPr>
                <w:ins w:id="4850" w:author="Kisch, Christian" w:date="2022-02-07T14:37:00Z"/>
                <w:rFonts w:eastAsia="Times New Roman" w:cs="Calibri"/>
                <w:color w:val="000000"/>
                <w:lang w:eastAsia="de-DE"/>
              </w:rPr>
            </w:pPr>
            <w:ins w:id="4851" w:author="Kisch, Christian" w:date="2022-02-07T14:37:00Z">
              <w:r>
                <w:rPr>
                  <w:rFonts w:eastAsia="Times New Roman" w:cs="Calibri"/>
                  <w:color w:val="000000"/>
                  <w:lang w:eastAsia="de-DE"/>
                </w:rPr>
                <w:t>2</w:t>
              </w:r>
            </w:ins>
          </w:p>
        </w:tc>
        <w:tc>
          <w:tcPr>
            <w:tcW w:w="2523" w:type="dxa"/>
            <w:shd w:val="clear" w:color="000000" w:fill="auto"/>
            <w:hideMark/>
          </w:tcPr>
          <w:p w14:paraId="4604E781" w14:textId="4FC8432C" w:rsidR="004F097F" w:rsidRPr="00CF5477" w:rsidRDefault="004F097F" w:rsidP="004F097F">
            <w:pPr>
              <w:spacing w:before="0" w:after="0" w:line="240" w:lineRule="auto"/>
              <w:rPr>
                <w:ins w:id="4852" w:author="Kisch, Christian" w:date="2022-02-07T14:37:00Z"/>
                <w:rFonts w:eastAsia="Times New Roman" w:cs="Calibri"/>
                <w:color w:val="000000"/>
                <w:lang w:eastAsia="de-DE"/>
              </w:rPr>
            </w:pPr>
            <w:ins w:id="4853"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4532192E" w14:textId="77777777" w:rsidR="004F097F" w:rsidRPr="00CF5477" w:rsidRDefault="004F097F" w:rsidP="004F097F">
            <w:pPr>
              <w:spacing w:before="0" w:after="0" w:line="240" w:lineRule="auto"/>
              <w:rPr>
                <w:ins w:id="4854" w:author="Kisch, Christian" w:date="2022-02-07T14:37:00Z"/>
                <w:rFonts w:eastAsia="Times New Roman" w:cs="Calibri"/>
                <w:b/>
                <w:bCs/>
                <w:sz w:val="20"/>
                <w:szCs w:val="20"/>
                <w:lang w:eastAsia="de-DE"/>
              </w:rPr>
            </w:pPr>
            <w:ins w:id="4855" w:author="Kisch, Christian" w:date="2022-02-07T14:37:00Z">
              <w:r w:rsidRPr="00CF5477">
                <w:rPr>
                  <w:rFonts w:eastAsia="Times New Roman" w:cs="Calibri"/>
                  <w:b/>
                  <w:bCs/>
                  <w:sz w:val="20"/>
                  <w:szCs w:val="20"/>
                  <w:lang w:eastAsia="de-DE"/>
                </w:rPr>
                <w:t>Fachdatenprotokollierung</w:t>
              </w:r>
            </w:ins>
          </w:p>
        </w:tc>
        <w:tc>
          <w:tcPr>
            <w:tcW w:w="1418" w:type="dxa"/>
            <w:shd w:val="clear" w:color="000000" w:fill="auto"/>
            <w:hideMark/>
          </w:tcPr>
          <w:p w14:paraId="2DFCC0F8" w14:textId="298B2858" w:rsidR="004F097F" w:rsidRPr="00CF5477" w:rsidRDefault="004F097F" w:rsidP="004F097F">
            <w:pPr>
              <w:spacing w:before="0" w:after="0" w:line="240" w:lineRule="auto"/>
              <w:jc w:val="center"/>
              <w:rPr>
                <w:ins w:id="4856" w:author="Kisch, Christian" w:date="2022-02-07T14:37:00Z"/>
                <w:rFonts w:eastAsia="Times New Roman" w:cs="Calibri"/>
                <w:sz w:val="20"/>
                <w:szCs w:val="20"/>
                <w:lang w:eastAsia="de-DE"/>
              </w:rPr>
            </w:pPr>
            <w:ins w:id="4857" w:author="Kisch, Christian" w:date="2022-02-07T14:38:00Z">
              <w:r>
                <w:rPr>
                  <w:rFonts w:cs="Calibri"/>
                  <w:sz w:val="20"/>
                  <w:szCs w:val="20"/>
                </w:rPr>
                <w:t>Nein</w:t>
              </w:r>
            </w:ins>
          </w:p>
        </w:tc>
        <w:tc>
          <w:tcPr>
            <w:tcW w:w="992" w:type="dxa"/>
            <w:shd w:val="clear" w:color="000000" w:fill="auto"/>
          </w:tcPr>
          <w:p w14:paraId="5483B9F7" w14:textId="06B3B587" w:rsidR="004F097F" w:rsidRPr="00CF5477" w:rsidRDefault="004F097F" w:rsidP="004F097F">
            <w:pPr>
              <w:spacing w:before="0" w:after="0" w:line="240" w:lineRule="auto"/>
              <w:jc w:val="center"/>
              <w:rPr>
                <w:ins w:id="4858" w:author="Kisch, Christian" w:date="2022-02-07T14:37:00Z"/>
                <w:rFonts w:eastAsia="Times New Roman" w:cs="Calibri"/>
                <w:sz w:val="20"/>
                <w:szCs w:val="20"/>
                <w:lang w:eastAsia="de-DE"/>
              </w:rPr>
            </w:pPr>
            <w:ins w:id="4859" w:author="Kisch, Christian" w:date="2022-02-07T14:39:00Z">
              <w:r>
                <w:rPr>
                  <w:rFonts w:cs="Calibri"/>
                  <w:sz w:val="20"/>
                  <w:szCs w:val="20"/>
                </w:rPr>
                <w:t>Nein</w:t>
              </w:r>
            </w:ins>
          </w:p>
        </w:tc>
        <w:tc>
          <w:tcPr>
            <w:tcW w:w="992" w:type="dxa"/>
            <w:shd w:val="clear" w:color="000000" w:fill="auto"/>
            <w:hideMark/>
          </w:tcPr>
          <w:p w14:paraId="5C822AB2" w14:textId="71D98FA9" w:rsidR="004F097F" w:rsidRPr="00CF5477" w:rsidRDefault="004F097F" w:rsidP="004F097F">
            <w:pPr>
              <w:spacing w:before="0" w:after="0" w:line="240" w:lineRule="auto"/>
              <w:jc w:val="center"/>
              <w:rPr>
                <w:ins w:id="4860" w:author="Kisch, Christian" w:date="2022-02-07T14:37:00Z"/>
                <w:rFonts w:eastAsia="Times New Roman" w:cs="Calibri"/>
                <w:sz w:val="20"/>
                <w:szCs w:val="20"/>
                <w:lang w:eastAsia="de-DE"/>
              </w:rPr>
            </w:pPr>
            <w:ins w:id="4861" w:author="Kisch, Christian" w:date="2022-02-07T14:40:00Z">
              <w:r>
                <w:rPr>
                  <w:rFonts w:cs="Calibri"/>
                  <w:sz w:val="20"/>
                  <w:szCs w:val="20"/>
                </w:rPr>
                <w:t>Nein</w:t>
              </w:r>
            </w:ins>
          </w:p>
        </w:tc>
        <w:tc>
          <w:tcPr>
            <w:tcW w:w="1134" w:type="dxa"/>
            <w:shd w:val="clear" w:color="000000" w:fill="auto"/>
            <w:hideMark/>
          </w:tcPr>
          <w:p w14:paraId="08ACD312" w14:textId="198A344A" w:rsidR="004F097F" w:rsidRPr="00CF5477" w:rsidRDefault="004F097F" w:rsidP="004F097F">
            <w:pPr>
              <w:spacing w:before="0" w:after="0" w:line="240" w:lineRule="auto"/>
              <w:jc w:val="center"/>
              <w:rPr>
                <w:ins w:id="4862" w:author="Kisch, Christian" w:date="2022-02-07T14:37:00Z"/>
                <w:rFonts w:eastAsia="Times New Roman" w:cs="Calibri"/>
                <w:sz w:val="20"/>
                <w:szCs w:val="20"/>
                <w:lang w:eastAsia="de-DE"/>
              </w:rPr>
            </w:pPr>
            <w:ins w:id="4863" w:author="Kisch, Christian" w:date="2022-02-07T14:40:00Z">
              <w:r>
                <w:rPr>
                  <w:rFonts w:cs="Calibri"/>
                  <w:sz w:val="20"/>
                  <w:szCs w:val="20"/>
                </w:rPr>
                <w:t>x</w:t>
              </w:r>
            </w:ins>
          </w:p>
        </w:tc>
        <w:tc>
          <w:tcPr>
            <w:tcW w:w="1134" w:type="dxa"/>
            <w:shd w:val="clear" w:color="000000" w:fill="auto"/>
            <w:hideMark/>
          </w:tcPr>
          <w:p w14:paraId="692A1C4C" w14:textId="1387D279" w:rsidR="004F097F" w:rsidRPr="00CF5477" w:rsidRDefault="004F097F" w:rsidP="004F097F">
            <w:pPr>
              <w:spacing w:before="0" w:after="0" w:line="240" w:lineRule="auto"/>
              <w:jc w:val="center"/>
              <w:rPr>
                <w:ins w:id="4864" w:author="Kisch, Christian" w:date="2022-02-07T14:37:00Z"/>
                <w:rFonts w:eastAsia="Times New Roman" w:cs="Calibri"/>
                <w:sz w:val="20"/>
                <w:szCs w:val="20"/>
                <w:lang w:eastAsia="de-DE"/>
              </w:rPr>
            </w:pPr>
            <w:ins w:id="4865" w:author="Kisch, Christian" w:date="2022-02-07T14:41:00Z">
              <w:r>
                <w:rPr>
                  <w:rFonts w:cs="Calibri"/>
                  <w:sz w:val="20"/>
                  <w:szCs w:val="20"/>
                </w:rPr>
                <w:t>Nein</w:t>
              </w:r>
            </w:ins>
          </w:p>
        </w:tc>
      </w:tr>
      <w:tr w:rsidR="004F097F" w:rsidRPr="00CF5477" w14:paraId="3C8B3AAD" w14:textId="77777777" w:rsidTr="005F5BB3">
        <w:trPr>
          <w:trHeight w:val="116"/>
          <w:ins w:id="4866" w:author="Kisch, Christian" w:date="2022-02-07T14:37:00Z"/>
        </w:trPr>
        <w:tc>
          <w:tcPr>
            <w:tcW w:w="626" w:type="dxa"/>
            <w:shd w:val="clear" w:color="000000" w:fill="auto"/>
            <w:hideMark/>
          </w:tcPr>
          <w:p w14:paraId="1D8D1AB6" w14:textId="77777777" w:rsidR="004F097F" w:rsidRPr="00CF5477" w:rsidRDefault="004F097F" w:rsidP="004F097F">
            <w:pPr>
              <w:spacing w:before="0" w:after="0" w:line="240" w:lineRule="auto"/>
              <w:jc w:val="right"/>
              <w:rPr>
                <w:ins w:id="4867" w:author="Kisch, Christian" w:date="2022-02-07T14:37:00Z"/>
                <w:rFonts w:eastAsia="Times New Roman" w:cs="Calibri"/>
                <w:color w:val="000000"/>
                <w:lang w:eastAsia="de-DE"/>
              </w:rPr>
            </w:pPr>
            <w:ins w:id="4868" w:author="Kisch, Christian" w:date="2022-02-07T14:37:00Z">
              <w:r w:rsidRPr="00CF5477">
                <w:rPr>
                  <w:rFonts w:eastAsia="Times New Roman" w:cs="Calibri"/>
                  <w:color w:val="000000"/>
                  <w:lang w:eastAsia="de-DE"/>
                </w:rPr>
                <w:t>3</w:t>
              </w:r>
            </w:ins>
          </w:p>
        </w:tc>
        <w:tc>
          <w:tcPr>
            <w:tcW w:w="2523" w:type="dxa"/>
            <w:shd w:val="clear" w:color="000000" w:fill="auto"/>
            <w:hideMark/>
          </w:tcPr>
          <w:p w14:paraId="4946860B" w14:textId="51CC94C2" w:rsidR="004F097F" w:rsidRPr="00CF5477" w:rsidRDefault="004F097F" w:rsidP="004F097F">
            <w:pPr>
              <w:spacing w:before="0" w:after="0" w:line="240" w:lineRule="auto"/>
              <w:rPr>
                <w:ins w:id="4869" w:author="Kisch, Christian" w:date="2022-02-07T14:37:00Z"/>
                <w:rFonts w:eastAsia="Times New Roman" w:cs="Calibri"/>
                <w:color w:val="000000"/>
                <w:lang w:eastAsia="de-DE"/>
              </w:rPr>
            </w:pPr>
            <w:ins w:id="4870"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31912A3D" w14:textId="77777777" w:rsidR="004F097F" w:rsidRPr="00CF5477" w:rsidRDefault="004F097F" w:rsidP="004F097F">
            <w:pPr>
              <w:spacing w:before="0" w:after="0" w:line="240" w:lineRule="auto"/>
              <w:rPr>
                <w:ins w:id="4871" w:author="Kisch, Christian" w:date="2022-02-07T14:37:00Z"/>
                <w:rFonts w:eastAsia="Times New Roman" w:cs="Calibri"/>
                <w:b/>
                <w:bCs/>
                <w:sz w:val="20"/>
                <w:szCs w:val="20"/>
                <w:lang w:eastAsia="de-DE"/>
              </w:rPr>
            </w:pPr>
            <w:ins w:id="4872" w:author="Kisch, Christian" w:date="2022-02-07T14:37:00Z">
              <w:r w:rsidRPr="00CF5477">
                <w:rPr>
                  <w:rFonts w:eastAsia="Times New Roman" w:cs="Calibri"/>
                  <w:b/>
                  <w:bCs/>
                  <w:sz w:val="20"/>
                  <w:szCs w:val="20"/>
                  <w:lang w:eastAsia="de-DE"/>
                </w:rPr>
                <w:t>Statistik</w:t>
              </w:r>
            </w:ins>
          </w:p>
        </w:tc>
        <w:tc>
          <w:tcPr>
            <w:tcW w:w="1418" w:type="dxa"/>
            <w:shd w:val="clear" w:color="000000" w:fill="auto"/>
            <w:hideMark/>
          </w:tcPr>
          <w:p w14:paraId="290E42A0" w14:textId="019F5C72" w:rsidR="004F097F" w:rsidRPr="00CF5477" w:rsidRDefault="004F097F" w:rsidP="004F097F">
            <w:pPr>
              <w:spacing w:before="0" w:after="0" w:line="240" w:lineRule="auto"/>
              <w:jc w:val="center"/>
              <w:rPr>
                <w:ins w:id="4873" w:author="Kisch, Christian" w:date="2022-02-07T14:37:00Z"/>
                <w:rFonts w:eastAsia="Times New Roman" w:cs="Calibri"/>
                <w:sz w:val="20"/>
                <w:szCs w:val="20"/>
                <w:lang w:eastAsia="de-DE"/>
              </w:rPr>
            </w:pPr>
            <w:ins w:id="4874" w:author="Kisch, Christian" w:date="2022-02-07T14:38:00Z">
              <w:r>
                <w:rPr>
                  <w:rFonts w:cs="Calibri"/>
                  <w:sz w:val="20"/>
                  <w:szCs w:val="20"/>
                </w:rPr>
                <w:t>Nein</w:t>
              </w:r>
            </w:ins>
          </w:p>
        </w:tc>
        <w:tc>
          <w:tcPr>
            <w:tcW w:w="992" w:type="dxa"/>
            <w:shd w:val="clear" w:color="000000" w:fill="auto"/>
          </w:tcPr>
          <w:p w14:paraId="231EAD26" w14:textId="56BD551D" w:rsidR="004F097F" w:rsidRPr="00CF5477" w:rsidRDefault="004F097F" w:rsidP="004F097F">
            <w:pPr>
              <w:spacing w:before="0" w:after="0" w:line="240" w:lineRule="auto"/>
              <w:jc w:val="center"/>
              <w:rPr>
                <w:ins w:id="4875" w:author="Kisch, Christian" w:date="2022-02-07T14:37:00Z"/>
                <w:rFonts w:eastAsia="Times New Roman" w:cs="Calibri"/>
                <w:sz w:val="20"/>
                <w:szCs w:val="20"/>
                <w:lang w:eastAsia="de-DE"/>
              </w:rPr>
            </w:pPr>
            <w:ins w:id="4876" w:author="Kisch, Christian" w:date="2022-02-07T14:39:00Z">
              <w:r>
                <w:rPr>
                  <w:rFonts w:cs="Calibri"/>
                  <w:sz w:val="20"/>
                  <w:szCs w:val="20"/>
                </w:rPr>
                <w:t>Nein</w:t>
              </w:r>
            </w:ins>
          </w:p>
        </w:tc>
        <w:tc>
          <w:tcPr>
            <w:tcW w:w="992" w:type="dxa"/>
            <w:shd w:val="clear" w:color="000000" w:fill="auto"/>
            <w:hideMark/>
          </w:tcPr>
          <w:p w14:paraId="6AE5470B" w14:textId="5BE2EC09" w:rsidR="004F097F" w:rsidRPr="00CF5477" w:rsidRDefault="004F097F" w:rsidP="004F097F">
            <w:pPr>
              <w:spacing w:before="0" w:after="0" w:line="240" w:lineRule="auto"/>
              <w:jc w:val="center"/>
              <w:rPr>
                <w:ins w:id="4877" w:author="Kisch, Christian" w:date="2022-02-07T14:37:00Z"/>
                <w:rFonts w:eastAsia="Times New Roman" w:cs="Calibri"/>
                <w:sz w:val="20"/>
                <w:szCs w:val="20"/>
                <w:lang w:eastAsia="de-DE"/>
              </w:rPr>
            </w:pPr>
            <w:ins w:id="4878" w:author="Kisch, Christian" w:date="2022-02-07T14:40:00Z">
              <w:r>
                <w:rPr>
                  <w:rFonts w:cs="Calibri"/>
                  <w:sz w:val="20"/>
                  <w:szCs w:val="20"/>
                </w:rPr>
                <w:t>Nein</w:t>
              </w:r>
            </w:ins>
          </w:p>
        </w:tc>
        <w:tc>
          <w:tcPr>
            <w:tcW w:w="1134" w:type="dxa"/>
            <w:shd w:val="clear" w:color="000000" w:fill="auto"/>
            <w:hideMark/>
          </w:tcPr>
          <w:p w14:paraId="78E372B2" w14:textId="6092C3B3" w:rsidR="004F097F" w:rsidRPr="00CF5477" w:rsidRDefault="004F097F" w:rsidP="004F097F">
            <w:pPr>
              <w:spacing w:before="0" w:after="0" w:line="240" w:lineRule="auto"/>
              <w:jc w:val="center"/>
              <w:rPr>
                <w:ins w:id="4879" w:author="Kisch, Christian" w:date="2022-02-07T14:37:00Z"/>
                <w:rFonts w:eastAsia="Times New Roman" w:cs="Calibri"/>
                <w:sz w:val="20"/>
                <w:szCs w:val="20"/>
                <w:lang w:eastAsia="de-DE"/>
              </w:rPr>
            </w:pPr>
            <w:ins w:id="4880" w:author="Kisch, Christian" w:date="2022-02-07T14:40:00Z">
              <w:r>
                <w:rPr>
                  <w:rFonts w:cs="Calibri"/>
                  <w:sz w:val="20"/>
                  <w:szCs w:val="20"/>
                </w:rPr>
                <w:t>x</w:t>
              </w:r>
            </w:ins>
          </w:p>
        </w:tc>
        <w:tc>
          <w:tcPr>
            <w:tcW w:w="1134" w:type="dxa"/>
            <w:shd w:val="clear" w:color="000000" w:fill="auto"/>
            <w:hideMark/>
          </w:tcPr>
          <w:p w14:paraId="48B400B0" w14:textId="56570C0F" w:rsidR="004F097F" w:rsidRPr="00CF5477" w:rsidRDefault="004F097F" w:rsidP="004F097F">
            <w:pPr>
              <w:spacing w:before="0" w:after="0" w:line="240" w:lineRule="auto"/>
              <w:jc w:val="center"/>
              <w:rPr>
                <w:ins w:id="4881" w:author="Kisch, Christian" w:date="2022-02-07T14:37:00Z"/>
                <w:rFonts w:eastAsia="Times New Roman" w:cs="Calibri"/>
                <w:sz w:val="20"/>
                <w:szCs w:val="20"/>
                <w:lang w:eastAsia="de-DE"/>
              </w:rPr>
            </w:pPr>
            <w:ins w:id="4882" w:author="Kisch, Christian" w:date="2022-02-07T14:41:00Z">
              <w:r>
                <w:rPr>
                  <w:rFonts w:cs="Calibri"/>
                  <w:sz w:val="20"/>
                  <w:szCs w:val="20"/>
                </w:rPr>
                <w:t>x</w:t>
              </w:r>
            </w:ins>
          </w:p>
        </w:tc>
      </w:tr>
      <w:tr w:rsidR="004F097F" w:rsidRPr="00CF5477" w14:paraId="3682488D" w14:textId="77777777" w:rsidTr="005F5BB3">
        <w:trPr>
          <w:trHeight w:val="541"/>
          <w:ins w:id="4883" w:author="Kisch, Christian" w:date="2022-02-07T14:37:00Z"/>
        </w:trPr>
        <w:tc>
          <w:tcPr>
            <w:tcW w:w="626" w:type="dxa"/>
            <w:shd w:val="clear" w:color="000000" w:fill="auto"/>
            <w:hideMark/>
          </w:tcPr>
          <w:p w14:paraId="4456D76A" w14:textId="77777777" w:rsidR="004F097F" w:rsidRPr="00CF5477" w:rsidRDefault="004F097F" w:rsidP="004F097F">
            <w:pPr>
              <w:spacing w:before="0" w:after="0" w:line="240" w:lineRule="auto"/>
              <w:jc w:val="right"/>
              <w:rPr>
                <w:ins w:id="4884" w:author="Kisch, Christian" w:date="2022-02-07T14:37:00Z"/>
                <w:rFonts w:eastAsia="Times New Roman" w:cs="Calibri"/>
                <w:color w:val="000000"/>
                <w:lang w:eastAsia="de-DE"/>
              </w:rPr>
            </w:pPr>
            <w:ins w:id="4885" w:author="Kisch, Christian" w:date="2022-02-07T14:37:00Z">
              <w:r>
                <w:rPr>
                  <w:rFonts w:eastAsia="Times New Roman" w:cs="Calibri"/>
                  <w:color w:val="000000"/>
                  <w:lang w:eastAsia="de-DE"/>
                </w:rPr>
                <w:t>4</w:t>
              </w:r>
            </w:ins>
          </w:p>
        </w:tc>
        <w:tc>
          <w:tcPr>
            <w:tcW w:w="2523" w:type="dxa"/>
            <w:shd w:val="clear" w:color="000000" w:fill="auto"/>
            <w:hideMark/>
          </w:tcPr>
          <w:p w14:paraId="5292CBCF" w14:textId="63D2277B" w:rsidR="004F097F" w:rsidRPr="00CF5477" w:rsidRDefault="004F097F" w:rsidP="004F097F">
            <w:pPr>
              <w:spacing w:before="0" w:after="0" w:line="240" w:lineRule="auto"/>
              <w:rPr>
                <w:ins w:id="4886" w:author="Kisch, Christian" w:date="2022-02-07T14:37:00Z"/>
                <w:rFonts w:eastAsia="Times New Roman" w:cs="Calibri"/>
                <w:color w:val="000000"/>
                <w:lang w:eastAsia="de-DE"/>
              </w:rPr>
            </w:pPr>
            <w:ins w:id="4887"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4A196EB" w14:textId="77777777" w:rsidR="004F097F" w:rsidRPr="00CF5477" w:rsidRDefault="004F097F" w:rsidP="004F097F">
            <w:pPr>
              <w:spacing w:before="0" w:after="0" w:line="240" w:lineRule="auto"/>
              <w:rPr>
                <w:ins w:id="4888" w:author="Kisch, Christian" w:date="2022-02-07T14:37:00Z"/>
                <w:rFonts w:eastAsia="Times New Roman" w:cs="Calibri"/>
                <w:b/>
                <w:bCs/>
                <w:sz w:val="20"/>
                <w:szCs w:val="20"/>
                <w:lang w:eastAsia="de-DE"/>
              </w:rPr>
            </w:pPr>
            <w:ins w:id="4889" w:author="Kisch, Christian" w:date="2022-02-07T14:37:00Z">
              <w:r w:rsidRPr="00CF5477">
                <w:rPr>
                  <w:rFonts w:eastAsia="Times New Roman" w:cs="Calibri"/>
                  <w:b/>
                  <w:bCs/>
                  <w:sz w:val="20"/>
                  <w:szCs w:val="20"/>
                  <w:lang w:eastAsia="de-DE"/>
                </w:rPr>
                <w:t>Ansicht</w:t>
              </w:r>
            </w:ins>
          </w:p>
        </w:tc>
        <w:tc>
          <w:tcPr>
            <w:tcW w:w="1418" w:type="dxa"/>
            <w:shd w:val="clear" w:color="000000" w:fill="auto"/>
            <w:hideMark/>
          </w:tcPr>
          <w:p w14:paraId="2627A398" w14:textId="7406461E" w:rsidR="004F097F" w:rsidRPr="00CF5477" w:rsidRDefault="004F097F" w:rsidP="004F097F">
            <w:pPr>
              <w:spacing w:before="0" w:after="0" w:line="240" w:lineRule="auto"/>
              <w:jc w:val="center"/>
              <w:rPr>
                <w:ins w:id="4890" w:author="Kisch, Christian" w:date="2022-02-07T14:37:00Z"/>
                <w:rFonts w:eastAsia="Times New Roman" w:cs="Calibri"/>
                <w:sz w:val="20"/>
                <w:szCs w:val="20"/>
                <w:lang w:eastAsia="de-DE"/>
              </w:rPr>
            </w:pPr>
            <w:ins w:id="4891" w:author="Kisch, Christian" w:date="2022-02-07T14:38:00Z">
              <w:r>
                <w:rPr>
                  <w:rFonts w:cs="Calibri"/>
                  <w:sz w:val="20"/>
                  <w:szCs w:val="20"/>
                </w:rPr>
                <w:t>Ja</w:t>
              </w:r>
            </w:ins>
          </w:p>
        </w:tc>
        <w:tc>
          <w:tcPr>
            <w:tcW w:w="992" w:type="dxa"/>
            <w:shd w:val="clear" w:color="000000" w:fill="auto"/>
          </w:tcPr>
          <w:p w14:paraId="59BBB91C" w14:textId="4C2EF009" w:rsidR="004F097F" w:rsidRPr="00CF5477" w:rsidRDefault="004F097F" w:rsidP="004F097F">
            <w:pPr>
              <w:spacing w:before="0" w:after="0" w:line="240" w:lineRule="auto"/>
              <w:jc w:val="center"/>
              <w:rPr>
                <w:ins w:id="4892" w:author="Kisch, Christian" w:date="2022-02-07T14:37:00Z"/>
                <w:rFonts w:eastAsia="Times New Roman" w:cs="Calibri"/>
                <w:sz w:val="20"/>
                <w:szCs w:val="20"/>
                <w:lang w:eastAsia="de-DE"/>
              </w:rPr>
            </w:pPr>
            <w:ins w:id="4893" w:author="Kisch, Christian" w:date="2022-02-07T14:39:00Z">
              <w:r>
                <w:rPr>
                  <w:rFonts w:cs="Calibri"/>
                  <w:sz w:val="20"/>
                  <w:szCs w:val="20"/>
                </w:rPr>
                <w:t>Ja</w:t>
              </w:r>
            </w:ins>
          </w:p>
        </w:tc>
        <w:tc>
          <w:tcPr>
            <w:tcW w:w="992" w:type="dxa"/>
            <w:shd w:val="clear" w:color="000000" w:fill="auto"/>
            <w:hideMark/>
          </w:tcPr>
          <w:p w14:paraId="11B95E89" w14:textId="4CBFB082" w:rsidR="004F097F" w:rsidRPr="00CF5477" w:rsidRDefault="004F097F" w:rsidP="004F097F">
            <w:pPr>
              <w:spacing w:before="0" w:after="0" w:line="240" w:lineRule="auto"/>
              <w:jc w:val="center"/>
              <w:rPr>
                <w:ins w:id="4894" w:author="Kisch, Christian" w:date="2022-02-07T14:37:00Z"/>
                <w:rFonts w:eastAsia="Times New Roman" w:cs="Calibri"/>
                <w:sz w:val="20"/>
                <w:szCs w:val="20"/>
                <w:lang w:eastAsia="de-DE"/>
              </w:rPr>
            </w:pPr>
            <w:ins w:id="4895" w:author="Kisch, Christian" w:date="2022-02-07T14:40:00Z">
              <w:r>
                <w:rPr>
                  <w:rFonts w:cs="Calibri"/>
                  <w:sz w:val="20"/>
                  <w:szCs w:val="20"/>
                </w:rPr>
                <w:t>x</w:t>
              </w:r>
            </w:ins>
          </w:p>
        </w:tc>
        <w:tc>
          <w:tcPr>
            <w:tcW w:w="1134" w:type="dxa"/>
            <w:shd w:val="clear" w:color="000000" w:fill="auto"/>
            <w:hideMark/>
          </w:tcPr>
          <w:p w14:paraId="0F6C6ED0" w14:textId="07F27A92" w:rsidR="004F097F" w:rsidRPr="00CF5477" w:rsidRDefault="004F097F" w:rsidP="004F097F">
            <w:pPr>
              <w:spacing w:before="0" w:after="0" w:line="240" w:lineRule="auto"/>
              <w:jc w:val="center"/>
              <w:rPr>
                <w:ins w:id="4896" w:author="Kisch, Christian" w:date="2022-02-07T14:37:00Z"/>
                <w:rFonts w:eastAsia="Times New Roman" w:cs="Calibri"/>
                <w:sz w:val="20"/>
                <w:szCs w:val="20"/>
                <w:lang w:eastAsia="de-DE"/>
              </w:rPr>
            </w:pPr>
            <w:ins w:id="4897" w:author="Kisch, Christian" w:date="2022-02-07T14:40:00Z">
              <w:r>
                <w:rPr>
                  <w:rFonts w:cs="Calibri"/>
                  <w:sz w:val="20"/>
                  <w:szCs w:val="20"/>
                </w:rPr>
                <w:t>Ja</w:t>
              </w:r>
            </w:ins>
          </w:p>
        </w:tc>
        <w:tc>
          <w:tcPr>
            <w:tcW w:w="1134" w:type="dxa"/>
            <w:shd w:val="clear" w:color="000000" w:fill="auto"/>
            <w:hideMark/>
          </w:tcPr>
          <w:p w14:paraId="4DE3C826" w14:textId="315B9416" w:rsidR="004F097F" w:rsidRPr="00CF5477" w:rsidRDefault="004F097F" w:rsidP="004F097F">
            <w:pPr>
              <w:spacing w:before="0" w:after="0" w:line="240" w:lineRule="auto"/>
              <w:jc w:val="center"/>
              <w:rPr>
                <w:ins w:id="4898" w:author="Kisch, Christian" w:date="2022-02-07T14:37:00Z"/>
                <w:rFonts w:eastAsia="Times New Roman" w:cs="Calibri"/>
                <w:sz w:val="20"/>
                <w:szCs w:val="20"/>
                <w:lang w:eastAsia="de-DE"/>
              </w:rPr>
            </w:pPr>
            <w:ins w:id="4899" w:author="Kisch, Christian" w:date="2022-02-07T14:41:00Z">
              <w:r>
                <w:rPr>
                  <w:rFonts w:cs="Calibri"/>
                  <w:sz w:val="20"/>
                  <w:szCs w:val="20"/>
                </w:rPr>
                <w:t>Ja</w:t>
              </w:r>
            </w:ins>
          </w:p>
        </w:tc>
      </w:tr>
      <w:tr w:rsidR="004F097F" w:rsidRPr="00CF5477" w14:paraId="630AAD15" w14:textId="77777777" w:rsidTr="005F5BB3">
        <w:trPr>
          <w:trHeight w:val="602"/>
          <w:ins w:id="4900" w:author="Kisch, Christian" w:date="2022-02-07T14:37:00Z"/>
        </w:trPr>
        <w:tc>
          <w:tcPr>
            <w:tcW w:w="626" w:type="dxa"/>
            <w:shd w:val="clear" w:color="000000" w:fill="auto"/>
            <w:hideMark/>
          </w:tcPr>
          <w:p w14:paraId="3F260E88" w14:textId="77777777" w:rsidR="004F097F" w:rsidRPr="00CF5477" w:rsidRDefault="004F097F" w:rsidP="004F097F">
            <w:pPr>
              <w:spacing w:before="0" w:after="0" w:line="240" w:lineRule="auto"/>
              <w:jc w:val="right"/>
              <w:rPr>
                <w:ins w:id="4901" w:author="Kisch, Christian" w:date="2022-02-07T14:37:00Z"/>
                <w:rFonts w:eastAsia="Times New Roman" w:cs="Calibri"/>
                <w:color w:val="000000"/>
                <w:lang w:eastAsia="de-DE"/>
              </w:rPr>
            </w:pPr>
            <w:ins w:id="4902" w:author="Kisch, Christian" w:date="2022-02-07T14:37:00Z">
              <w:r>
                <w:rPr>
                  <w:rFonts w:eastAsia="Times New Roman" w:cs="Calibri"/>
                  <w:color w:val="000000"/>
                  <w:lang w:eastAsia="de-DE"/>
                </w:rPr>
                <w:t>5</w:t>
              </w:r>
            </w:ins>
          </w:p>
        </w:tc>
        <w:tc>
          <w:tcPr>
            <w:tcW w:w="2523" w:type="dxa"/>
            <w:shd w:val="clear" w:color="000000" w:fill="auto"/>
            <w:hideMark/>
          </w:tcPr>
          <w:p w14:paraId="320851EC" w14:textId="3C35B39E" w:rsidR="004F097F" w:rsidRPr="00CF5477" w:rsidRDefault="004F097F" w:rsidP="004F097F">
            <w:pPr>
              <w:spacing w:before="0" w:after="0" w:line="240" w:lineRule="auto"/>
              <w:rPr>
                <w:ins w:id="4903" w:author="Kisch, Christian" w:date="2022-02-07T14:37:00Z"/>
                <w:rFonts w:eastAsia="Times New Roman" w:cs="Calibri"/>
                <w:color w:val="000000"/>
                <w:lang w:eastAsia="de-DE"/>
              </w:rPr>
            </w:pPr>
            <w:ins w:id="4904"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043B8E66" w14:textId="77777777" w:rsidR="004F097F" w:rsidRPr="00CF5477" w:rsidRDefault="004F097F" w:rsidP="004F097F">
            <w:pPr>
              <w:spacing w:before="0" w:after="0" w:line="240" w:lineRule="auto"/>
              <w:rPr>
                <w:ins w:id="4905" w:author="Kisch, Christian" w:date="2022-02-07T14:37:00Z"/>
                <w:rFonts w:eastAsia="Times New Roman" w:cs="Calibri"/>
                <w:b/>
                <w:bCs/>
                <w:sz w:val="20"/>
                <w:szCs w:val="20"/>
                <w:lang w:eastAsia="de-DE"/>
              </w:rPr>
            </w:pPr>
            <w:ins w:id="4906" w:author="Kisch, Christian" w:date="2022-02-07T14:37:00Z">
              <w:r w:rsidRPr="00CF5477">
                <w:rPr>
                  <w:rFonts w:eastAsia="Times New Roman" w:cs="Calibri"/>
                  <w:b/>
                  <w:bCs/>
                  <w:sz w:val="20"/>
                  <w:szCs w:val="20"/>
                  <w:lang w:eastAsia="de-DE"/>
                </w:rPr>
                <w:t>Favoriten</w:t>
              </w:r>
            </w:ins>
          </w:p>
        </w:tc>
        <w:tc>
          <w:tcPr>
            <w:tcW w:w="1418" w:type="dxa"/>
            <w:shd w:val="clear" w:color="000000" w:fill="auto"/>
            <w:hideMark/>
          </w:tcPr>
          <w:p w14:paraId="7BD2935A" w14:textId="7A4619C7" w:rsidR="004F097F" w:rsidRPr="00CF5477" w:rsidRDefault="004F097F" w:rsidP="004F097F">
            <w:pPr>
              <w:spacing w:before="0" w:after="0" w:line="240" w:lineRule="auto"/>
              <w:jc w:val="center"/>
              <w:rPr>
                <w:ins w:id="4907" w:author="Kisch, Christian" w:date="2022-02-07T14:37:00Z"/>
                <w:rFonts w:eastAsia="Times New Roman" w:cs="Calibri"/>
                <w:sz w:val="20"/>
                <w:szCs w:val="20"/>
                <w:lang w:eastAsia="de-DE"/>
              </w:rPr>
            </w:pPr>
            <w:ins w:id="4908" w:author="Kisch, Christian" w:date="2022-02-07T14:38:00Z">
              <w:r>
                <w:rPr>
                  <w:rFonts w:cs="Calibri"/>
                  <w:sz w:val="20"/>
                  <w:szCs w:val="20"/>
                </w:rPr>
                <w:t>Ja</w:t>
              </w:r>
            </w:ins>
          </w:p>
        </w:tc>
        <w:tc>
          <w:tcPr>
            <w:tcW w:w="992" w:type="dxa"/>
            <w:shd w:val="clear" w:color="000000" w:fill="auto"/>
          </w:tcPr>
          <w:p w14:paraId="586BDBA8" w14:textId="154B7E86" w:rsidR="004F097F" w:rsidRPr="00CF5477" w:rsidRDefault="004F097F" w:rsidP="004F097F">
            <w:pPr>
              <w:spacing w:before="0" w:after="0" w:line="240" w:lineRule="auto"/>
              <w:jc w:val="center"/>
              <w:rPr>
                <w:ins w:id="4909" w:author="Kisch, Christian" w:date="2022-02-07T14:37:00Z"/>
                <w:rFonts w:eastAsia="Times New Roman" w:cs="Calibri"/>
                <w:sz w:val="20"/>
                <w:szCs w:val="20"/>
                <w:lang w:eastAsia="de-DE"/>
              </w:rPr>
            </w:pPr>
            <w:ins w:id="4910" w:author="Kisch, Christian" w:date="2022-02-07T14:39:00Z">
              <w:r>
                <w:rPr>
                  <w:rFonts w:cs="Calibri"/>
                  <w:sz w:val="20"/>
                  <w:szCs w:val="20"/>
                </w:rPr>
                <w:t>Ja</w:t>
              </w:r>
            </w:ins>
          </w:p>
        </w:tc>
        <w:tc>
          <w:tcPr>
            <w:tcW w:w="992" w:type="dxa"/>
            <w:shd w:val="clear" w:color="000000" w:fill="auto"/>
            <w:hideMark/>
          </w:tcPr>
          <w:p w14:paraId="3CD68E87" w14:textId="58482115" w:rsidR="004F097F" w:rsidRPr="00CF5477" w:rsidRDefault="004F097F" w:rsidP="004F097F">
            <w:pPr>
              <w:spacing w:before="0" w:after="0" w:line="240" w:lineRule="auto"/>
              <w:jc w:val="center"/>
              <w:rPr>
                <w:ins w:id="4911" w:author="Kisch, Christian" w:date="2022-02-07T14:37:00Z"/>
                <w:rFonts w:eastAsia="Times New Roman" w:cs="Calibri"/>
                <w:sz w:val="20"/>
                <w:szCs w:val="20"/>
                <w:lang w:eastAsia="de-DE"/>
              </w:rPr>
            </w:pPr>
            <w:ins w:id="4912" w:author="Kisch, Christian" w:date="2022-02-07T14:40:00Z">
              <w:r>
                <w:rPr>
                  <w:rFonts w:cs="Calibri"/>
                  <w:sz w:val="20"/>
                  <w:szCs w:val="20"/>
                </w:rPr>
                <w:t>Ja</w:t>
              </w:r>
            </w:ins>
          </w:p>
        </w:tc>
        <w:tc>
          <w:tcPr>
            <w:tcW w:w="1134" w:type="dxa"/>
            <w:shd w:val="clear" w:color="000000" w:fill="auto"/>
            <w:hideMark/>
          </w:tcPr>
          <w:p w14:paraId="0E26AA5C" w14:textId="627D8C35" w:rsidR="004F097F" w:rsidRPr="00CF5477" w:rsidRDefault="004F097F" w:rsidP="004F097F">
            <w:pPr>
              <w:spacing w:before="0" w:after="0" w:line="240" w:lineRule="auto"/>
              <w:jc w:val="center"/>
              <w:rPr>
                <w:ins w:id="4913" w:author="Kisch, Christian" w:date="2022-02-07T14:37:00Z"/>
                <w:rFonts w:eastAsia="Times New Roman" w:cs="Calibri"/>
                <w:sz w:val="20"/>
                <w:szCs w:val="20"/>
                <w:lang w:eastAsia="de-DE"/>
              </w:rPr>
            </w:pPr>
            <w:ins w:id="4914" w:author="Kisch, Christian" w:date="2022-02-07T14:40:00Z">
              <w:r>
                <w:rPr>
                  <w:rFonts w:cs="Calibri"/>
                  <w:sz w:val="20"/>
                  <w:szCs w:val="20"/>
                </w:rPr>
                <w:t>Ja</w:t>
              </w:r>
            </w:ins>
          </w:p>
        </w:tc>
        <w:tc>
          <w:tcPr>
            <w:tcW w:w="1134" w:type="dxa"/>
            <w:shd w:val="clear" w:color="000000" w:fill="auto"/>
            <w:hideMark/>
          </w:tcPr>
          <w:p w14:paraId="7C6252AD" w14:textId="1F9957B5" w:rsidR="004F097F" w:rsidRPr="00CF5477" w:rsidRDefault="004F097F" w:rsidP="004F097F">
            <w:pPr>
              <w:spacing w:before="0" w:after="0" w:line="240" w:lineRule="auto"/>
              <w:jc w:val="center"/>
              <w:rPr>
                <w:ins w:id="4915" w:author="Kisch, Christian" w:date="2022-02-07T14:37:00Z"/>
                <w:rFonts w:eastAsia="Times New Roman" w:cs="Calibri"/>
                <w:sz w:val="20"/>
                <w:szCs w:val="20"/>
                <w:lang w:eastAsia="de-DE"/>
              </w:rPr>
            </w:pPr>
            <w:ins w:id="4916" w:author="Kisch, Christian" w:date="2022-02-07T14:41:00Z">
              <w:r>
                <w:rPr>
                  <w:rFonts w:cs="Calibri"/>
                  <w:sz w:val="20"/>
                  <w:szCs w:val="20"/>
                </w:rPr>
                <w:t>Ja</w:t>
              </w:r>
            </w:ins>
          </w:p>
        </w:tc>
      </w:tr>
      <w:tr w:rsidR="004F097F" w:rsidRPr="00CF5477" w14:paraId="22197C92" w14:textId="77777777" w:rsidTr="005F5BB3">
        <w:trPr>
          <w:trHeight w:val="427"/>
          <w:ins w:id="4917" w:author="Kisch, Christian" w:date="2022-02-07T14:37:00Z"/>
        </w:trPr>
        <w:tc>
          <w:tcPr>
            <w:tcW w:w="626" w:type="dxa"/>
            <w:shd w:val="clear" w:color="000000" w:fill="auto"/>
            <w:hideMark/>
          </w:tcPr>
          <w:p w14:paraId="2B9EF0BF" w14:textId="77777777" w:rsidR="004F097F" w:rsidRPr="00CF5477" w:rsidRDefault="004F097F" w:rsidP="004F097F">
            <w:pPr>
              <w:spacing w:before="0" w:after="0" w:line="240" w:lineRule="auto"/>
              <w:jc w:val="right"/>
              <w:rPr>
                <w:ins w:id="4918" w:author="Kisch, Christian" w:date="2022-02-07T14:37:00Z"/>
                <w:rFonts w:eastAsia="Times New Roman" w:cs="Calibri"/>
                <w:color w:val="000000"/>
                <w:lang w:eastAsia="de-DE"/>
              </w:rPr>
            </w:pPr>
            <w:ins w:id="4919" w:author="Kisch, Christian" w:date="2022-02-07T14:37:00Z">
              <w:r>
                <w:rPr>
                  <w:rFonts w:eastAsia="Times New Roman" w:cs="Calibri"/>
                  <w:color w:val="000000"/>
                  <w:lang w:eastAsia="de-DE"/>
                </w:rPr>
                <w:t>6</w:t>
              </w:r>
            </w:ins>
          </w:p>
        </w:tc>
        <w:tc>
          <w:tcPr>
            <w:tcW w:w="2523" w:type="dxa"/>
            <w:shd w:val="clear" w:color="000000" w:fill="auto"/>
            <w:hideMark/>
          </w:tcPr>
          <w:p w14:paraId="0B869B5E" w14:textId="59798591" w:rsidR="004F097F" w:rsidRPr="00CF5477" w:rsidRDefault="004F097F" w:rsidP="004F097F">
            <w:pPr>
              <w:spacing w:before="0" w:after="0" w:line="240" w:lineRule="auto"/>
              <w:rPr>
                <w:ins w:id="4920" w:author="Kisch, Christian" w:date="2022-02-07T14:37:00Z"/>
                <w:rFonts w:eastAsia="Times New Roman" w:cs="Calibri"/>
                <w:color w:val="000000"/>
                <w:lang w:eastAsia="de-DE"/>
              </w:rPr>
            </w:pPr>
            <w:ins w:id="4921"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46031FAB" w14:textId="77777777" w:rsidR="004F097F" w:rsidRPr="00CF5477" w:rsidRDefault="004F097F" w:rsidP="004F097F">
            <w:pPr>
              <w:spacing w:before="0" w:after="0" w:line="240" w:lineRule="auto"/>
              <w:rPr>
                <w:ins w:id="4922" w:author="Kisch, Christian" w:date="2022-02-07T14:37:00Z"/>
                <w:rFonts w:eastAsia="Times New Roman" w:cs="Calibri"/>
                <w:b/>
                <w:bCs/>
                <w:sz w:val="20"/>
                <w:szCs w:val="20"/>
                <w:lang w:eastAsia="de-DE"/>
              </w:rPr>
            </w:pPr>
            <w:ins w:id="4923" w:author="Kisch, Christian" w:date="2022-02-07T14:37:00Z">
              <w:r w:rsidRPr="00CF5477">
                <w:rPr>
                  <w:rFonts w:eastAsia="Times New Roman" w:cs="Calibri"/>
                  <w:b/>
                  <w:bCs/>
                  <w:sz w:val="20"/>
                  <w:szCs w:val="20"/>
                  <w:lang w:eastAsia="de-DE"/>
                </w:rPr>
                <w:t>Mandant</w:t>
              </w:r>
            </w:ins>
          </w:p>
        </w:tc>
        <w:tc>
          <w:tcPr>
            <w:tcW w:w="1418" w:type="dxa"/>
            <w:shd w:val="clear" w:color="000000" w:fill="auto"/>
            <w:hideMark/>
          </w:tcPr>
          <w:p w14:paraId="00E2B7A5" w14:textId="3C646FF4" w:rsidR="004F097F" w:rsidRPr="00CF5477" w:rsidRDefault="004F097F" w:rsidP="004F097F">
            <w:pPr>
              <w:spacing w:before="0" w:after="0" w:line="240" w:lineRule="auto"/>
              <w:jc w:val="center"/>
              <w:rPr>
                <w:ins w:id="4924" w:author="Kisch, Christian" w:date="2022-02-07T14:37:00Z"/>
                <w:rFonts w:eastAsia="Times New Roman" w:cs="Calibri"/>
                <w:sz w:val="20"/>
                <w:szCs w:val="20"/>
                <w:lang w:eastAsia="de-DE"/>
              </w:rPr>
            </w:pPr>
            <w:ins w:id="4925" w:author="Kisch, Christian" w:date="2022-02-07T14:38:00Z">
              <w:r>
                <w:rPr>
                  <w:rFonts w:cs="Calibri"/>
                  <w:sz w:val="20"/>
                  <w:szCs w:val="20"/>
                </w:rPr>
                <w:t>Nein</w:t>
              </w:r>
            </w:ins>
          </w:p>
        </w:tc>
        <w:tc>
          <w:tcPr>
            <w:tcW w:w="992" w:type="dxa"/>
            <w:shd w:val="clear" w:color="000000" w:fill="auto"/>
          </w:tcPr>
          <w:p w14:paraId="14ABE439" w14:textId="4CA0A78D" w:rsidR="004F097F" w:rsidRPr="00CF5477" w:rsidRDefault="004F097F" w:rsidP="004F097F">
            <w:pPr>
              <w:spacing w:before="0" w:after="0" w:line="240" w:lineRule="auto"/>
              <w:jc w:val="center"/>
              <w:rPr>
                <w:ins w:id="4926" w:author="Kisch, Christian" w:date="2022-02-07T14:37:00Z"/>
                <w:rFonts w:eastAsia="Times New Roman" w:cs="Calibri"/>
                <w:sz w:val="20"/>
                <w:szCs w:val="20"/>
                <w:lang w:eastAsia="de-DE"/>
              </w:rPr>
            </w:pPr>
            <w:ins w:id="4927" w:author="Kisch, Christian" w:date="2022-02-07T14:39:00Z">
              <w:r>
                <w:rPr>
                  <w:rFonts w:cs="Calibri"/>
                  <w:sz w:val="20"/>
                  <w:szCs w:val="20"/>
                </w:rPr>
                <w:t>Nein</w:t>
              </w:r>
            </w:ins>
          </w:p>
        </w:tc>
        <w:tc>
          <w:tcPr>
            <w:tcW w:w="992" w:type="dxa"/>
            <w:shd w:val="clear" w:color="000000" w:fill="auto"/>
            <w:hideMark/>
          </w:tcPr>
          <w:p w14:paraId="215F29CA" w14:textId="00909038" w:rsidR="004F097F" w:rsidRPr="00CF5477" w:rsidRDefault="004F097F" w:rsidP="004F097F">
            <w:pPr>
              <w:spacing w:before="0" w:after="0" w:line="240" w:lineRule="auto"/>
              <w:jc w:val="center"/>
              <w:rPr>
                <w:ins w:id="4928" w:author="Kisch, Christian" w:date="2022-02-07T14:37:00Z"/>
                <w:rFonts w:eastAsia="Times New Roman" w:cs="Calibri"/>
                <w:sz w:val="20"/>
                <w:szCs w:val="20"/>
                <w:lang w:eastAsia="de-DE"/>
              </w:rPr>
            </w:pPr>
            <w:ins w:id="4929" w:author="Kisch, Christian" w:date="2022-02-07T14:40:00Z">
              <w:r>
                <w:rPr>
                  <w:rFonts w:cs="Calibri"/>
                  <w:sz w:val="20"/>
                  <w:szCs w:val="20"/>
                </w:rPr>
                <w:t>Nein</w:t>
              </w:r>
            </w:ins>
          </w:p>
        </w:tc>
        <w:tc>
          <w:tcPr>
            <w:tcW w:w="1134" w:type="dxa"/>
            <w:shd w:val="clear" w:color="000000" w:fill="auto"/>
            <w:hideMark/>
          </w:tcPr>
          <w:p w14:paraId="5AD2E982" w14:textId="01F106E9" w:rsidR="004F097F" w:rsidRPr="00CF5477" w:rsidRDefault="004F097F" w:rsidP="004F097F">
            <w:pPr>
              <w:spacing w:before="0" w:after="0" w:line="240" w:lineRule="auto"/>
              <w:jc w:val="center"/>
              <w:rPr>
                <w:ins w:id="4930" w:author="Kisch, Christian" w:date="2022-02-07T14:37:00Z"/>
                <w:rFonts w:eastAsia="Times New Roman" w:cs="Calibri"/>
                <w:sz w:val="20"/>
                <w:szCs w:val="20"/>
                <w:lang w:eastAsia="de-DE"/>
              </w:rPr>
            </w:pPr>
            <w:ins w:id="4931" w:author="Kisch, Christian" w:date="2022-02-07T14:40:00Z">
              <w:r>
                <w:rPr>
                  <w:rFonts w:cs="Calibri"/>
                  <w:sz w:val="20"/>
                  <w:szCs w:val="20"/>
                </w:rPr>
                <w:t>x</w:t>
              </w:r>
            </w:ins>
          </w:p>
        </w:tc>
        <w:tc>
          <w:tcPr>
            <w:tcW w:w="1134" w:type="dxa"/>
            <w:shd w:val="clear" w:color="000000" w:fill="auto"/>
            <w:hideMark/>
          </w:tcPr>
          <w:p w14:paraId="68550E7B" w14:textId="51C444FB" w:rsidR="004F097F" w:rsidRPr="00CF5477" w:rsidRDefault="004F097F" w:rsidP="004F097F">
            <w:pPr>
              <w:spacing w:before="0" w:after="0" w:line="240" w:lineRule="auto"/>
              <w:jc w:val="center"/>
              <w:rPr>
                <w:ins w:id="4932" w:author="Kisch, Christian" w:date="2022-02-07T14:37:00Z"/>
                <w:rFonts w:eastAsia="Times New Roman" w:cs="Calibri"/>
                <w:sz w:val="20"/>
                <w:szCs w:val="20"/>
                <w:lang w:eastAsia="de-DE"/>
              </w:rPr>
            </w:pPr>
            <w:ins w:id="4933" w:author="Kisch, Christian" w:date="2022-02-07T14:41:00Z">
              <w:r>
                <w:rPr>
                  <w:rFonts w:cs="Calibri"/>
                  <w:sz w:val="20"/>
                  <w:szCs w:val="20"/>
                </w:rPr>
                <w:t>x</w:t>
              </w:r>
            </w:ins>
          </w:p>
        </w:tc>
      </w:tr>
      <w:tr w:rsidR="004F097F" w:rsidRPr="00CF5477" w14:paraId="5A2E56BE" w14:textId="77777777" w:rsidTr="005F5BB3">
        <w:trPr>
          <w:trHeight w:val="576"/>
          <w:ins w:id="4934" w:author="Kisch, Christian" w:date="2022-02-07T14:37:00Z"/>
        </w:trPr>
        <w:tc>
          <w:tcPr>
            <w:tcW w:w="626" w:type="dxa"/>
            <w:shd w:val="clear" w:color="000000" w:fill="auto"/>
            <w:hideMark/>
          </w:tcPr>
          <w:p w14:paraId="46CCB87E" w14:textId="77777777" w:rsidR="004F097F" w:rsidRPr="00CF5477" w:rsidRDefault="004F097F" w:rsidP="004F097F">
            <w:pPr>
              <w:spacing w:before="0" w:after="0" w:line="240" w:lineRule="auto"/>
              <w:jc w:val="right"/>
              <w:rPr>
                <w:ins w:id="4935" w:author="Kisch, Christian" w:date="2022-02-07T14:37:00Z"/>
                <w:rFonts w:eastAsia="Times New Roman" w:cs="Calibri"/>
                <w:color w:val="000000"/>
                <w:lang w:eastAsia="de-DE"/>
              </w:rPr>
            </w:pPr>
            <w:ins w:id="4936" w:author="Kisch, Christian" w:date="2022-02-07T14:37:00Z">
              <w:r>
                <w:rPr>
                  <w:rFonts w:eastAsia="Times New Roman" w:cs="Calibri"/>
                  <w:color w:val="000000"/>
                  <w:lang w:eastAsia="de-DE"/>
                </w:rPr>
                <w:t>7</w:t>
              </w:r>
            </w:ins>
          </w:p>
        </w:tc>
        <w:tc>
          <w:tcPr>
            <w:tcW w:w="2523" w:type="dxa"/>
            <w:shd w:val="clear" w:color="000000" w:fill="auto"/>
            <w:hideMark/>
          </w:tcPr>
          <w:p w14:paraId="36CE903E" w14:textId="4D5F3250" w:rsidR="004F097F" w:rsidRPr="00CF5477" w:rsidRDefault="004F097F" w:rsidP="004F097F">
            <w:pPr>
              <w:spacing w:before="0" w:after="0" w:line="240" w:lineRule="auto"/>
              <w:rPr>
                <w:ins w:id="4937" w:author="Kisch, Christian" w:date="2022-02-07T14:37:00Z"/>
                <w:rFonts w:eastAsia="Times New Roman" w:cs="Calibri"/>
                <w:color w:val="000000"/>
                <w:lang w:eastAsia="de-DE"/>
              </w:rPr>
            </w:pPr>
            <w:ins w:id="4938"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2D806587" w14:textId="77777777" w:rsidR="004F097F" w:rsidRPr="00CF5477" w:rsidRDefault="004F097F" w:rsidP="004F097F">
            <w:pPr>
              <w:spacing w:before="0" w:after="0" w:line="240" w:lineRule="auto"/>
              <w:rPr>
                <w:ins w:id="4939" w:author="Kisch, Christian" w:date="2022-02-07T14:37:00Z"/>
                <w:rFonts w:eastAsia="Times New Roman" w:cs="Calibri"/>
                <w:b/>
                <w:bCs/>
                <w:sz w:val="20"/>
                <w:szCs w:val="20"/>
                <w:lang w:eastAsia="de-DE"/>
              </w:rPr>
            </w:pPr>
            <w:ins w:id="4940" w:author="Kisch, Christian" w:date="2022-02-07T14:37:00Z">
              <w:r w:rsidRPr="00CF5477">
                <w:rPr>
                  <w:rFonts w:eastAsia="Times New Roman" w:cs="Calibri"/>
                  <w:b/>
                  <w:bCs/>
                  <w:sz w:val="20"/>
                  <w:szCs w:val="20"/>
                  <w:lang w:eastAsia="de-DE"/>
                </w:rPr>
                <w:t>Dienststelle</w:t>
              </w:r>
            </w:ins>
          </w:p>
        </w:tc>
        <w:tc>
          <w:tcPr>
            <w:tcW w:w="1418" w:type="dxa"/>
            <w:shd w:val="clear" w:color="000000" w:fill="auto"/>
            <w:hideMark/>
          </w:tcPr>
          <w:p w14:paraId="31C3BF11" w14:textId="30A60B80" w:rsidR="004F097F" w:rsidRPr="00CF5477" w:rsidRDefault="004F097F" w:rsidP="004F097F">
            <w:pPr>
              <w:spacing w:before="0" w:after="0" w:line="240" w:lineRule="auto"/>
              <w:jc w:val="center"/>
              <w:rPr>
                <w:ins w:id="4941" w:author="Kisch, Christian" w:date="2022-02-07T14:37:00Z"/>
                <w:rFonts w:eastAsia="Times New Roman" w:cs="Calibri"/>
                <w:sz w:val="20"/>
                <w:szCs w:val="20"/>
                <w:lang w:eastAsia="de-DE"/>
              </w:rPr>
            </w:pPr>
            <w:ins w:id="4942" w:author="Kisch, Christian" w:date="2022-02-07T14:38:00Z">
              <w:r>
                <w:rPr>
                  <w:rFonts w:cs="Calibri"/>
                  <w:sz w:val="20"/>
                  <w:szCs w:val="20"/>
                </w:rPr>
                <w:t>Ja</w:t>
              </w:r>
            </w:ins>
          </w:p>
        </w:tc>
        <w:tc>
          <w:tcPr>
            <w:tcW w:w="992" w:type="dxa"/>
            <w:shd w:val="clear" w:color="000000" w:fill="auto"/>
          </w:tcPr>
          <w:p w14:paraId="3D85AC8B" w14:textId="6322826F" w:rsidR="004F097F" w:rsidRPr="00CF5477" w:rsidRDefault="004F097F" w:rsidP="004F097F">
            <w:pPr>
              <w:spacing w:before="0" w:after="0" w:line="240" w:lineRule="auto"/>
              <w:jc w:val="center"/>
              <w:rPr>
                <w:ins w:id="4943" w:author="Kisch, Christian" w:date="2022-02-07T14:37:00Z"/>
                <w:rFonts w:eastAsia="Times New Roman" w:cs="Calibri"/>
                <w:sz w:val="20"/>
                <w:szCs w:val="20"/>
                <w:lang w:eastAsia="de-DE"/>
              </w:rPr>
            </w:pPr>
            <w:ins w:id="4944" w:author="Kisch, Christian" w:date="2022-02-07T14:39:00Z">
              <w:r>
                <w:rPr>
                  <w:rFonts w:cs="Calibri"/>
                  <w:sz w:val="20"/>
                  <w:szCs w:val="20"/>
                </w:rPr>
                <w:t>Nein</w:t>
              </w:r>
            </w:ins>
          </w:p>
        </w:tc>
        <w:tc>
          <w:tcPr>
            <w:tcW w:w="992" w:type="dxa"/>
            <w:shd w:val="clear" w:color="000000" w:fill="auto"/>
            <w:hideMark/>
          </w:tcPr>
          <w:p w14:paraId="4C392145" w14:textId="2C02D824" w:rsidR="004F097F" w:rsidRPr="00CF5477" w:rsidRDefault="004F097F" w:rsidP="004F097F">
            <w:pPr>
              <w:spacing w:before="0" w:after="0" w:line="240" w:lineRule="auto"/>
              <w:jc w:val="center"/>
              <w:rPr>
                <w:ins w:id="4945" w:author="Kisch, Christian" w:date="2022-02-07T14:37:00Z"/>
                <w:rFonts w:eastAsia="Times New Roman" w:cs="Calibri"/>
                <w:sz w:val="20"/>
                <w:szCs w:val="20"/>
                <w:lang w:eastAsia="de-DE"/>
              </w:rPr>
            </w:pPr>
            <w:ins w:id="4946" w:author="Kisch, Christian" w:date="2022-02-07T14:40:00Z">
              <w:r>
                <w:rPr>
                  <w:rFonts w:cs="Calibri"/>
                  <w:sz w:val="20"/>
                  <w:szCs w:val="20"/>
                </w:rPr>
                <w:t>Nein</w:t>
              </w:r>
            </w:ins>
          </w:p>
        </w:tc>
        <w:tc>
          <w:tcPr>
            <w:tcW w:w="1134" w:type="dxa"/>
            <w:shd w:val="clear" w:color="000000" w:fill="auto"/>
            <w:hideMark/>
          </w:tcPr>
          <w:p w14:paraId="46BE2690" w14:textId="7E3E55C7" w:rsidR="004F097F" w:rsidRPr="00CF5477" w:rsidRDefault="004F097F" w:rsidP="004F097F">
            <w:pPr>
              <w:spacing w:before="0" w:after="0" w:line="240" w:lineRule="auto"/>
              <w:jc w:val="center"/>
              <w:rPr>
                <w:ins w:id="4947" w:author="Kisch, Christian" w:date="2022-02-07T14:37:00Z"/>
                <w:rFonts w:eastAsia="Times New Roman" w:cs="Calibri"/>
                <w:sz w:val="20"/>
                <w:szCs w:val="20"/>
                <w:lang w:eastAsia="de-DE"/>
              </w:rPr>
            </w:pPr>
            <w:ins w:id="4948" w:author="Kisch, Christian" w:date="2022-02-07T14:40:00Z">
              <w:r>
                <w:rPr>
                  <w:rFonts w:cs="Calibri"/>
                  <w:sz w:val="20"/>
                  <w:szCs w:val="20"/>
                </w:rPr>
                <w:t>x</w:t>
              </w:r>
            </w:ins>
          </w:p>
        </w:tc>
        <w:tc>
          <w:tcPr>
            <w:tcW w:w="1134" w:type="dxa"/>
            <w:shd w:val="clear" w:color="000000" w:fill="auto"/>
            <w:hideMark/>
          </w:tcPr>
          <w:p w14:paraId="07DA3BA1" w14:textId="5103C3B6" w:rsidR="004F097F" w:rsidRPr="00CF5477" w:rsidRDefault="004F097F" w:rsidP="004F097F">
            <w:pPr>
              <w:spacing w:before="0" w:after="0" w:line="240" w:lineRule="auto"/>
              <w:jc w:val="center"/>
              <w:rPr>
                <w:ins w:id="4949" w:author="Kisch, Christian" w:date="2022-02-07T14:37:00Z"/>
                <w:rFonts w:eastAsia="Times New Roman" w:cs="Calibri"/>
                <w:sz w:val="20"/>
                <w:szCs w:val="20"/>
                <w:lang w:eastAsia="de-DE"/>
              </w:rPr>
            </w:pPr>
            <w:ins w:id="4950" w:author="Kisch, Christian" w:date="2022-02-07T14:41:00Z">
              <w:r>
                <w:rPr>
                  <w:rFonts w:cs="Calibri"/>
                  <w:sz w:val="20"/>
                  <w:szCs w:val="20"/>
                </w:rPr>
                <w:t>x</w:t>
              </w:r>
            </w:ins>
          </w:p>
        </w:tc>
      </w:tr>
      <w:tr w:rsidR="004F097F" w:rsidRPr="00CF5477" w14:paraId="41FF8CDD" w14:textId="77777777" w:rsidTr="005F5BB3">
        <w:trPr>
          <w:trHeight w:val="570"/>
          <w:ins w:id="4951" w:author="Kisch, Christian" w:date="2022-02-07T14:37:00Z"/>
        </w:trPr>
        <w:tc>
          <w:tcPr>
            <w:tcW w:w="626" w:type="dxa"/>
            <w:shd w:val="clear" w:color="000000" w:fill="auto"/>
            <w:hideMark/>
          </w:tcPr>
          <w:p w14:paraId="3EC2AD43" w14:textId="77777777" w:rsidR="004F097F" w:rsidRPr="00CF5477" w:rsidRDefault="004F097F" w:rsidP="004F097F">
            <w:pPr>
              <w:spacing w:before="0" w:after="0" w:line="240" w:lineRule="auto"/>
              <w:jc w:val="right"/>
              <w:rPr>
                <w:ins w:id="4952" w:author="Kisch, Christian" w:date="2022-02-07T14:37:00Z"/>
                <w:rFonts w:eastAsia="Times New Roman" w:cs="Calibri"/>
                <w:color w:val="000000"/>
                <w:lang w:eastAsia="de-DE"/>
              </w:rPr>
            </w:pPr>
            <w:ins w:id="4953" w:author="Kisch, Christian" w:date="2022-02-07T14:37:00Z">
              <w:r>
                <w:rPr>
                  <w:rFonts w:eastAsia="Times New Roman" w:cs="Calibri"/>
                  <w:color w:val="000000"/>
                  <w:lang w:eastAsia="de-DE"/>
                </w:rPr>
                <w:t>8</w:t>
              </w:r>
            </w:ins>
          </w:p>
        </w:tc>
        <w:tc>
          <w:tcPr>
            <w:tcW w:w="2523" w:type="dxa"/>
            <w:shd w:val="clear" w:color="000000" w:fill="auto"/>
            <w:hideMark/>
          </w:tcPr>
          <w:p w14:paraId="4D7DAEF1" w14:textId="7770BD4C" w:rsidR="004F097F" w:rsidRPr="00CF5477" w:rsidRDefault="004F097F" w:rsidP="004F097F">
            <w:pPr>
              <w:spacing w:before="0" w:after="0" w:line="240" w:lineRule="auto"/>
              <w:rPr>
                <w:ins w:id="4954" w:author="Kisch, Christian" w:date="2022-02-07T14:37:00Z"/>
                <w:rFonts w:eastAsia="Times New Roman" w:cs="Calibri"/>
                <w:color w:val="000000"/>
                <w:lang w:eastAsia="de-DE"/>
              </w:rPr>
            </w:pPr>
            <w:ins w:id="4955"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9AD37F4" w14:textId="77777777" w:rsidR="004F097F" w:rsidRPr="00CF5477" w:rsidRDefault="004F097F" w:rsidP="004F097F">
            <w:pPr>
              <w:spacing w:before="0" w:after="0" w:line="240" w:lineRule="auto"/>
              <w:rPr>
                <w:ins w:id="4956" w:author="Kisch, Christian" w:date="2022-02-07T14:37:00Z"/>
                <w:rFonts w:eastAsia="Times New Roman" w:cs="Calibri"/>
                <w:b/>
                <w:bCs/>
                <w:sz w:val="20"/>
                <w:szCs w:val="20"/>
                <w:lang w:eastAsia="de-DE"/>
              </w:rPr>
            </w:pPr>
            <w:ins w:id="4957" w:author="Kisch, Christian" w:date="2022-02-07T14:37:00Z">
              <w:r w:rsidRPr="00CF5477">
                <w:rPr>
                  <w:rFonts w:eastAsia="Times New Roman" w:cs="Calibri"/>
                  <w:b/>
                  <w:bCs/>
                  <w:sz w:val="20"/>
                  <w:szCs w:val="20"/>
                  <w:lang w:eastAsia="de-DE"/>
                </w:rPr>
                <w:t>Benutzergruppen  der OE</w:t>
              </w:r>
            </w:ins>
          </w:p>
        </w:tc>
        <w:tc>
          <w:tcPr>
            <w:tcW w:w="1418" w:type="dxa"/>
            <w:shd w:val="clear" w:color="000000" w:fill="auto"/>
            <w:hideMark/>
          </w:tcPr>
          <w:p w14:paraId="354874C4" w14:textId="30B01137" w:rsidR="004F097F" w:rsidRPr="00CF5477" w:rsidRDefault="004F097F" w:rsidP="004F097F">
            <w:pPr>
              <w:spacing w:before="0" w:after="0" w:line="240" w:lineRule="auto"/>
              <w:jc w:val="center"/>
              <w:rPr>
                <w:ins w:id="4958" w:author="Kisch, Christian" w:date="2022-02-07T14:37:00Z"/>
                <w:rFonts w:eastAsia="Times New Roman" w:cs="Calibri"/>
                <w:sz w:val="20"/>
                <w:szCs w:val="20"/>
                <w:lang w:eastAsia="de-DE"/>
              </w:rPr>
            </w:pPr>
            <w:ins w:id="4959" w:author="Kisch, Christian" w:date="2022-02-07T14:38:00Z">
              <w:r>
                <w:rPr>
                  <w:rFonts w:cs="Calibri"/>
                  <w:sz w:val="20"/>
                  <w:szCs w:val="20"/>
                </w:rPr>
                <w:t>Ja</w:t>
              </w:r>
            </w:ins>
          </w:p>
        </w:tc>
        <w:tc>
          <w:tcPr>
            <w:tcW w:w="992" w:type="dxa"/>
            <w:shd w:val="clear" w:color="000000" w:fill="auto"/>
          </w:tcPr>
          <w:p w14:paraId="37B456F9" w14:textId="284DE0DD" w:rsidR="004F097F" w:rsidRPr="00CF5477" w:rsidRDefault="004F097F" w:rsidP="004F097F">
            <w:pPr>
              <w:spacing w:before="0" w:after="0" w:line="240" w:lineRule="auto"/>
              <w:jc w:val="center"/>
              <w:rPr>
                <w:ins w:id="4960" w:author="Kisch, Christian" w:date="2022-02-07T14:37:00Z"/>
                <w:rFonts w:eastAsia="Times New Roman" w:cs="Calibri"/>
                <w:sz w:val="20"/>
                <w:szCs w:val="20"/>
                <w:lang w:eastAsia="de-DE"/>
              </w:rPr>
            </w:pPr>
            <w:ins w:id="4961" w:author="Kisch, Christian" w:date="2022-02-07T14:39:00Z">
              <w:r>
                <w:rPr>
                  <w:rFonts w:cs="Calibri"/>
                  <w:sz w:val="20"/>
                  <w:szCs w:val="20"/>
                </w:rPr>
                <w:t>Nein</w:t>
              </w:r>
            </w:ins>
          </w:p>
        </w:tc>
        <w:tc>
          <w:tcPr>
            <w:tcW w:w="992" w:type="dxa"/>
            <w:shd w:val="clear" w:color="000000" w:fill="auto"/>
            <w:hideMark/>
          </w:tcPr>
          <w:p w14:paraId="1C796B25" w14:textId="72E0E7C2" w:rsidR="004F097F" w:rsidRPr="00CF5477" w:rsidRDefault="004F097F" w:rsidP="004F097F">
            <w:pPr>
              <w:spacing w:before="0" w:after="0" w:line="240" w:lineRule="auto"/>
              <w:jc w:val="center"/>
              <w:rPr>
                <w:ins w:id="4962" w:author="Kisch, Christian" w:date="2022-02-07T14:37:00Z"/>
                <w:rFonts w:eastAsia="Times New Roman" w:cs="Calibri"/>
                <w:sz w:val="20"/>
                <w:szCs w:val="20"/>
                <w:lang w:eastAsia="de-DE"/>
              </w:rPr>
            </w:pPr>
            <w:ins w:id="4963" w:author="Kisch, Christian" w:date="2022-02-07T14:40:00Z">
              <w:r>
                <w:rPr>
                  <w:rFonts w:cs="Calibri"/>
                  <w:sz w:val="20"/>
                  <w:szCs w:val="20"/>
                </w:rPr>
                <w:t>Nein</w:t>
              </w:r>
            </w:ins>
          </w:p>
        </w:tc>
        <w:tc>
          <w:tcPr>
            <w:tcW w:w="1134" w:type="dxa"/>
            <w:shd w:val="clear" w:color="000000" w:fill="auto"/>
            <w:hideMark/>
          </w:tcPr>
          <w:p w14:paraId="7910385D" w14:textId="63440431" w:rsidR="004F097F" w:rsidRPr="00CF5477" w:rsidRDefault="004F097F" w:rsidP="004F097F">
            <w:pPr>
              <w:spacing w:before="0" w:after="0" w:line="240" w:lineRule="auto"/>
              <w:jc w:val="center"/>
              <w:rPr>
                <w:ins w:id="4964" w:author="Kisch, Christian" w:date="2022-02-07T14:37:00Z"/>
                <w:rFonts w:eastAsia="Times New Roman" w:cs="Calibri"/>
                <w:sz w:val="20"/>
                <w:szCs w:val="20"/>
                <w:lang w:eastAsia="de-DE"/>
              </w:rPr>
            </w:pPr>
            <w:ins w:id="4965" w:author="Kisch, Christian" w:date="2022-02-07T14:40:00Z">
              <w:r>
                <w:rPr>
                  <w:rFonts w:cs="Calibri"/>
                  <w:sz w:val="20"/>
                  <w:szCs w:val="20"/>
                </w:rPr>
                <w:t>x</w:t>
              </w:r>
            </w:ins>
          </w:p>
        </w:tc>
        <w:tc>
          <w:tcPr>
            <w:tcW w:w="1134" w:type="dxa"/>
            <w:shd w:val="clear" w:color="000000" w:fill="auto"/>
            <w:hideMark/>
          </w:tcPr>
          <w:p w14:paraId="7E4F4463" w14:textId="4DD3E078" w:rsidR="004F097F" w:rsidRPr="00CF5477" w:rsidRDefault="004F097F" w:rsidP="004F097F">
            <w:pPr>
              <w:spacing w:before="0" w:after="0" w:line="240" w:lineRule="auto"/>
              <w:jc w:val="center"/>
              <w:rPr>
                <w:ins w:id="4966" w:author="Kisch, Christian" w:date="2022-02-07T14:37:00Z"/>
                <w:rFonts w:eastAsia="Times New Roman" w:cs="Calibri"/>
                <w:sz w:val="20"/>
                <w:szCs w:val="20"/>
                <w:lang w:eastAsia="de-DE"/>
              </w:rPr>
            </w:pPr>
            <w:ins w:id="4967" w:author="Kisch, Christian" w:date="2022-02-07T14:41:00Z">
              <w:r>
                <w:rPr>
                  <w:rFonts w:cs="Calibri"/>
                  <w:sz w:val="20"/>
                  <w:szCs w:val="20"/>
                </w:rPr>
                <w:t>x</w:t>
              </w:r>
            </w:ins>
          </w:p>
        </w:tc>
      </w:tr>
      <w:tr w:rsidR="004F097F" w:rsidRPr="00CF5477" w14:paraId="684CFA95" w14:textId="77777777" w:rsidTr="005F5BB3">
        <w:trPr>
          <w:trHeight w:val="551"/>
          <w:ins w:id="4968" w:author="Kisch, Christian" w:date="2022-02-07T14:37:00Z"/>
        </w:trPr>
        <w:tc>
          <w:tcPr>
            <w:tcW w:w="626" w:type="dxa"/>
            <w:shd w:val="clear" w:color="000000" w:fill="auto"/>
            <w:hideMark/>
          </w:tcPr>
          <w:p w14:paraId="03CBE0B7" w14:textId="77777777" w:rsidR="004F097F" w:rsidRPr="00CF5477" w:rsidRDefault="004F097F" w:rsidP="004F097F">
            <w:pPr>
              <w:spacing w:before="0" w:after="0" w:line="240" w:lineRule="auto"/>
              <w:jc w:val="right"/>
              <w:rPr>
                <w:ins w:id="4969" w:author="Kisch, Christian" w:date="2022-02-07T14:37:00Z"/>
                <w:rFonts w:eastAsia="Times New Roman" w:cs="Calibri"/>
                <w:color w:val="000000"/>
                <w:lang w:eastAsia="de-DE"/>
              </w:rPr>
            </w:pPr>
            <w:ins w:id="4970" w:author="Kisch, Christian" w:date="2022-02-07T14:37:00Z">
              <w:r>
                <w:rPr>
                  <w:rFonts w:eastAsia="Times New Roman" w:cs="Calibri"/>
                  <w:color w:val="000000"/>
                  <w:lang w:eastAsia="de-DE"/>
                </w:rPr>
                <w:t>9</w:t>
              </w:r>
            </w:ins>
          </w:p>
        </w:tc>
        <w:tc>
          <w:tcPr>
            <w:tcW w:w="2523" w:type="dxa"/>
            <w:shd w:val="clear" w:color="000000" w:fill="auto"/>
            <w:hideMark/>
          </w:tcPr>
          <w:p w14:paraId="3F788B92" w14:textId="142F82B2" w:rsidR="004F097F" w:rsidRPr="00CF5477" w:rsidRDefault="004F097F" w:rsidP="004F097F">
            <w:pPr>
              <w:spacing w:before="0" w:after="0" w:line="240" w:lineRule="auto"/>
              <w:rPr>
                <w:ins w:id="4971" w:author="Kisch, Christian" w:date="2022-02-07T14:37:00Z"/>
                <w:rFonts w:eastAsia="Times New Roman" w:cs="Calibri"/>
                <w:color w:val="000000"/>
                <w:lang w:eastAsia="de-DE"/>
              </w:rPr>
            </w:pPr>
            <w:ins w:id="4972"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0E8F37A2" w14:textId="77777777" w:rsidR="004F097F" w:rsidRPr="00CF5477" w:rsidRDefault="004F097F" w:rsidP="004F097F">
            <w:pPr>
              <w:spacing w:before="0" w:after="0" w:line="240" w:lineRule="auto"/>
              <w:rPr>
                <w:ins w:id="4973" w:author="Kisch, Christian" w:date="2022-02-07T14:37:00Z"/>
                <w:rFonts w:eastAsia="Times New Roman" w:cs="Calibri"/>
                <w:b/>
                <w:bCs/>
                <w:sz w:val="20"/>
                <w:szCs w:val="20"/>
                <w:lang w:eastAsia="de-DE"/>
              </w:rPr>
            </w:pPr>
            <w:ins w:id="4974" w:author="Kisch, Christian" w:date="2022-02-07T14:37:00Z">
              <w:r w:rsidRPr="00CF5477">
                <w:rPr>
                  <w:rFonts w:eastAsia="Times New Roman" w:cs="Calibri"/>
                  <w:b/>
                  <w:bCs/>
                  <w:sz w:val="20"/>
                  <w:szCs w:val="20"/>
                  <w:lang w:eastAsia="de-DE"/>
                </w:rPr>
                <w:t>Benutzer der OE</w:t>
              </w:r>
            </w:ins>
          </w:p>
        </w:tc>
        <w:tc>
          <w:tcPr>
            <w:tcW w:w="1418" w:type="dxa"/>
            <w:shd w:val="clear" w:color="000000" w:fill="auto"/>
            <w:hideMark/>
          </w:tcPr>
          <w:p w14:paraId="2756024B" w14:textId="771014B8" w:rsidR="004F097F" w:rsidRPr="00CF5477" w:rsidRDefault="004F097F" w:rsidP="004F097F">
            <w:pPr>
              <w:spacing w:before="0" w:after="0" w:line="240" w:lineRule="auto"/>
              <w:jc w:val="center"/>
              <w:rPr>
                <w:ins w:id="4975" w:author="Kisch, Christian" w:date="2022-02-07T14:37:00Z"/>
                <w:rFonts w:eastAsia="Times New Roman" w:cs="Calibri"/>
                <w:sz w:val="20"/>
                <w:szCs w:val="20"/>
                <w:lang w:eastAsia="de-DE"/>
              </w:rPr>
            </w:pPr>
            <w:ins w:id="4976" w:author="Kisch, Christian" w:date="2022-02-07T14:38:00Z">
              <w:r>
                <w:rPr>
                  <w:rFonts w:cs="Calibri"/>
                  <w:sz w:val="20"/>
                  <w:szCs w:val="20"/>
                </w:rPr>
                <w:t>Ja</w:t>
              </w:r>
            </w:ins>
          </w:p>
        </w:tc>
        <w:tc>
          <w:tcPr>
            <w:tcW w:w="992" w:type="dxa"/>
            <w:shd w:val="clear" w:color="000000" w:fill="auto"/>
          </w:tcPr>
          <w:p w14:paraId="29A2B2D1" w14:textId="0FB24577" w:rsidR="004F097F" w:rsidRPr="00CF5477" w:rsidRDefault="004F097F" w:rsidP="004F097F">
            <w:pPr>
              <w:spacing w:before="0" w:after="0" w:line="240" w:lineRule="auto"/>
              <w:jc w:val="center"/>
              <w:rPr>
                <w:ins w:id="4977" w:author="Kisch, Christian" w:date="2022-02-07T14:37:00Z"/>
                <w:rFonts w:eastAsia="Times New Roman" w:cs="Calibri"/>
                <w:sz w:val="20"/>
                <w:szCs w:val="20"/>
                <w:lang w:eastAsia="de-DE"/>
              </w:rPr>
            </w:pPr>
            <w:ins w:id="4978" w:author="Kisch, Christian" w:date="2022-02-07T14:39:00Z">
              <w:r>
                <w:rPr>
                  <w:rFonts w:cs="Calibri"/>
                  <w:sz w:val="20"/>
                  <w:szCs w:val="20"/>
                </w:rPr>
                <w:t>Nein</w:t>
              </w:r>
            </w:ins>
          </w:p>
        </w:tc>
        <w:tc>
          <w:tcPr>
            <w:tcW w:w="992" w:type="dxa"/>
            <w:shd w:val="clear" w:color="000000" w:fill="auto"/>
            <w:hideMark/>
          </w:tcPr>
          <w:p w14:paraId="61B2BEE9" w14:textId="4F3022E4" w:rsidR="004F097F" w:rsidRPr="00CF5477" w:rsidRDefault="004F097F" w:rsidP="004F097F">
            <w:pPr>
              <w:spacing w:before="0" w:after="0" w:line="240" w:lineRule="auto"/>
              <w:jc w:val="center"/>
              <w:rPr>
                <w:ins w:id="4979" w:author="Kisch, Christian" w:date="2022-02-07T14:37:00Z"/>
                <w:rFonts w:eastAsia="Times New Roman" w:cs="Calibri"/>
                <w:sz w:val="20"/>
                <w:szCs w:val="20"/>
                <w:lang w:eastAsia="de-DE"/>
              </w:rPr>
            </w:pPr>
            <w:ins w:id="4980" w:author="Kisch, Christian" w:date="2022-02-07T14:40:00Z">
              <w:r>
                <w:rPr>
                  <w:rFonts w:cs="Calibri"/>
                  <w:sz w:val="20"/>
                  <w:szCs w:val="20"/>
                </w:rPr>
                <w:t>Nein</w:t>
              </w:r>
            </w:ins>
          </w:p>
        </w:tc>
        <w:tc>
          <w:tcPr>
            <w:tcW w:w="1134" w:type="dxa"/>
            <w:shd w:val="clear" w:color="000000" w:fill="auto"/>
            <w:hideMark/>
          </w:tcPr>
          <w:p w14:paraId="2152D952" w14:textId="1452F3CC" w:rsidR="004F097F" w:rsidRPr="00CF5477" w:rsidRDefault="004F097F" w:rsidP="004F097F">
            <w:pPr>
              <w:spacing w:before="0" w:after="0" w:line="240" w:lineRule="auto"/>
              <w:jc w:val="center"/>
              <w:rPr>
                <w:ins w:id="4981" w:author="Kisch, Christian" w:date="2022-02-07T14:37:00Z"/>
                <w:rFonts w:eastAsia="Times New Roman" w:cs="Calibri"/>
                <w:sz w:val="20"/>
                <w:szCs w:val="20"/>
                <w:lang w:eastAsia="de-DE"/>
              </w:rPr>
            </w:pPr>
            <w:ins w:id="4982" w:author="Kisch, Christian" w:date="2022-02-07T14:40:00Z">
              <w:r>
                <w:rPr>
                  <w:rFonts w:cs="Calibri"/>
                  <w:sz w:val="20"/>
                  <w:szCs w:val="20"/>
                </w:rPr>
                <w:t>x</w:t>
              </w:r>
            </w:ins>
          </w:p>
        </w:tc>
        <w:tc>
          <w:tcPr>
            <w:tcW w:w="1134" w:type="dxa"/>
            <w:shd w:val="clear" w:color="000000" w:fill="auto"/>
            <w:hideMark/>
          </w:tcPr>
          <w:p w14:paraId="0267EF1E" w14:textId="2FB2801F" w:rsidR="004F097F" w:rsidRPr="00CF5477" w:rsidRDefault="004F097F" w:rsidP="004F097F">
            <w:pPr>
              <w:spacing w:before="0" w:after="0" w:line="240" w:lineRule="auto"/>
              <w:jc w:val="center"/>
              <w:rPr>
                <w:ins w:id="4983" w:author="Kisch, Christian" w:date="2022-02-07T14:37:00Z"/>
                <w:rFonts w:eastAsia="Times New Roman" w:cs="Calibri"/>
                <w:sz w:val="20"/>
                <w:szCs w:val="20"/>
                <w:lang w:eastAsia="de-DE"/>
              </w:rPr>
            </w:pPr>
            <w:ins w:id="4984" w:author="Kisch, Christian" w:date="2022-02-07T14:41:00Z">
              <w:r>
                <w:rPr>
                  <w:rFonts w:cs="Calibri"/>
                  <w:sz w:val="20"/>
                  <w:szCs w:val="20"/>
                </w:rPr>
                <w:t>x</w:t>
              </w:r>
            </w:ins>
          </w:p>
        </w:tc>
      </w:tr>
      <w:tr w:rsidR="004F097F" w:rsidRPr="00CF5477" w14:paraId="1A9A9265" w14:textId="77777777" w:rsidTr="005F5BB3">
        <w:trPr>
          <w:trHeight w:val="544"/>
          <w:ins w:id="4985" w:author="Kisch, Christian" w:date="2022-02-07T14:37:00Z"/>
        </w:trPr>
        <w:tc>
          <w:tcPr>
            <w:tcW w:w="626" w:type="dxa"/>
            <w:shd w:val="clear" w:color="000000" w:fill="auto"/>
            <w:hideMark/>
          </w:tcPr>
          <w:p w14:paraId="6C36182B" w14:textId="77777777" w:rsidR="004F097F" w:rsidRPr="00CF5477" w:rsidRDefault="004F097F" w:rsidP="004F097F">
            <w:pPr>
              <w:spacing w:before="0" w:after="0" w:line="240" w:lineRule="auto"/>
              <w:jc w:val="right"/>
              <w:rPr>
                <w:ins w:id="4986" w:author="Kisch, Christian" w:date="2022-02-07T14:37:00Z"/>
                <w:rFonts w:eastAsia="Times New Roman" w:cs="Calibri"/>
                <w:color w:val="000000"/>
                <w:lang w:eastAsia="de-DE"/>
              </w:rPr>
            </w:pPr>
            <w:ins w:id="4987" w:author="Kisch, Christian" w:date="2022-02-07T14:37:00Z">
              <w:r>
                <w:rPr>
                  <w:rFonts w:eastAsia="Times New Roman" w:cs="Calibri"/>
                  <w:color w:val="000000"/>
                  <w:lang w:eastAsia="de-DE"/>
                </w:rPr>
                <w:t>10</w:t>
              </w:r>
            </w:ins>
          </w:p>
        </w:tc>
        <w:tc>
          <w:tcPr>
            <w:tcW w:w="2523" w:type="dxa"/>
            <w:shd w:val="clear" w:color="000000" w:fill="auto"/>
            <w:hideMark/>
          </w:tcPr>
          <w:p w14:paraId="724A2BFE" w14:textId="3E0924AB" w:rsidR="004F097F" w:rsidRPr="00CF5477" w:rsidRDefault="004F097F" w:rsidP="004F097F">
            <w:pPr>
              <w:spacing w:before="0" w:after="0" w:line="240" w:lineRule="auto"/>
              <w:rPr>
                <w:ins w:id="4988" w:author="Kisch, Christian" w:date="2022-02-07T14:37:00Z"/>
                <w:rFonts w:eastAsia="Times New Roman" w:cs="Calibri"/>
                <w:color w:val="000000"/>
                <w:lang w:eastAsia="de-DE"/>
              </w:rPr>
            </w:pPr>
            <w:ins w:id="4989"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2286B193" w14:textId="77777777" w:rsidR="004F097F" w:rsidRPr="00CF5477" w:rsidRDefault="004F097F" w:rsidP="004F097F">
            <w:pPr>
              <w:spacing w:before="0" w:after="0" w:line="240" w:lineRule="auto"/>
              <w:rPr>
                <w:ins w:id="4990" w:author="Kisch, Christian" w:date="2022-02-07T14:37:00Z"/>
                <w:rFonts w:eastAsia="Times New Roman" w:cs="Calibri"/>
                <w:b/>
                <w:bCs/>
                <w:sz w:val="20"/>
                <w:szCs w:val="20"/>
                <w:lang w:eastAsia="de-DE"/>
              </w:rPr>
            </w:pPr>
            <w:ins w:id="4991" w:author="Kisch, Christian" w:date="2022-02-07T14:37:00Z">
              <w:r w:rsidRPr="00CF5477">
                <w:rPr>
                  <w:rFonts w:eastAsia="Times New Roman" w:cs="Calibri"/>
                  <w:b/>
                  <w:bCs/>
                  <w:sz w:val="20"/>
                  <w:szCs w:val="20"/>
                  <w:lang w:eastAsia="de-DE"/>
                </w:rPr>
                <w:t>Rollen</w:t>
              </w:r>
            </w:ins>
          </w:p>
        </w:tc>
        <w:tc>
          <w:tcPr>
            <w:tcW w:w="1418" w:type="dxa"/>
            <w:shd w:val="clear" w:color="000000" w:fill="auto"/>
            <w:hideMark/>
          </w:tcPr>
          <w:p w14:paraId="24572973" w14:textId="446C3FD5" w:rsidR="004F097F" w:rsidRPr="00CF5477" w:rsidRDefault="004F097F" w:rsidP="004F097F">
            <w:pPr>
              <w:spacing w:before="0" w:after="0" w:line="240" w:lineRule="auto"/>
              <w:jc w:val="center"/>
              <w:rPr>
                <w:ins w:id="4992" w:author="Kisch, Christian" w:date="2022-02-07T14:37:00Z"/>
                <w:rFonts w:eastAsia="Times New Roman" w:cs="Calibri"/>
                <w:sz w:val="20"/>
                <w:szCs w:val="20"/>
                <w:lang w:eastAsia="de-DE"/>
              </w:rPr>
            </w:pPr>
            <w:ins w:id="4993" w:author="Kisch, Christian" w:date="2022-02-07T14:38:00Z">
              <w:r>
                <w:rPr>
                  <w:rFonts w:cs="Calibri"/>
                  <w:sz w:val="20"/>
                  <w:szCs w:val="20"/>
                </w:rPr>
                <w:t>Ja</w:t>
              </w:r>
            </w:ins>
          </w:p>
        </w:tc>
        <w:tc>
          <w:tcPr>
            <w:tcW w:w="992" w:type="dxa"/>
            <w:shd w:val="clear" w:color="000000" w:fill="auto"/>
          </w:tcPr>
          <w:p w14:paraId="3EDDDA79" w14:textId="6ABCCAE1" w:rsidR="004F097F" w:rsidRPr="00CF5477" w:rsidRDefault="004F097F" w:rsidP="004F097F">
            <w:pPr>
              <w:spacing w:before="0" w:after="0" w:line="240" w:lineRule="auto"/>
              <w:jc w:val="center"/>
              <w:rPr>
                <w:ins w:id="4994" w:author="Kisch, Christian" w:date="2022-02-07T14:37:00Z"/>
                <w:rFonts w:eastAsia="Times New Roman" w:cs="Calibri"/>
                <w:sz w:val="20"/>
                <w:szCs w:val="20"/>
                <w:lang w:eastAsia="de-DE"/>
              </w:rPr>
            </w:pPr>
            <w:ins w:id="4995" w:author="Kisch, Christian" w:date="2022-02-07T14:39:00Z">
              <w:r>
                <w:rPr>
                  <w:rFonts w:cs="Calibri"/>
                  <w:sz w:val="20"/>
                  <w:szCs w:val="20"/>
                </w:rPr>
                <w:t>Nein</w:t>
              </w:r>
            </w:ins>
          </w:p>
        </w:tc>
        <w:tc>
          <w:tcPr>
            <w:tcW w:w="992" w:type="dxa"/>
            <w:shd w:val="clear" w:color="000000" w:fill="auto"/>
            <w:hideMark/>
          </w:tcPr>
          <w:p w14:paraId="6013288D" w14:textId="08E5C13D" w:rsidR="004F097F" w:rsidRPr="00CF5477" w:rsidRDefault="004F097F" w:rsidP="004F097F">
            <w:pPr>
              <w:spacing w:before="0" w:after="0" w:line="240" w:lineRule="auto"/>
              <w:jc w:val="center"/>
              <w:rPr>
                <w:ins w:id="4996" w:author="Kisch, Christian" w:date="2022-02-07T14:37:00Z"/>
                <w:rFonts w:eastAsia="Times New Roman" w:cs="Calibri"/>
                <w:sz w:val="20"/>
                <w:szCs w:val="20"/>
                <w:lang w:eastAsia="de-DE"/>
              </w:rPr>
            </w:pPr>
            <w:ins w:id="4997" w:author="Kisch, Christian" w:date="2022-02-07T14:40:00Z">
              <w:r>
                <w:rPr>
                  <w:rFonts w:cs="Calibri"/>
                  <w:sz w:val="20"/>
                  <w:szCs w:val="20"/>
                </w:rPr>
                <w:t>Nein</w:t>
              </w:r>
            </w:ins>
          </w:p>
        </w:tc>
        <w:tc>
          <w:tcPr>
            <w:tcW w:w="1134" w:type="dxa"/>
            <w:shd w:val="clear" w:color="000000" w:fill="auto"/>
            <w:hideMark/>
          </w:tcPr>
          <w:p w14:paraId="5A0785D5" w14:textId="65538BA7" w:rsidR="004F097F" w:rsidRPr="00CF5477" w:rsidRDefault="004F097F" w:rsidP="004F097F">
            <w:pPr>
              <w:spacing w:before="0" w:after="0" w:line="240" w:lineRule="auto"/>
              <w:jc w:val="center"/>
              <w:rPr>
                <w:ins w:id="4998" w:author="Kisch, Christian" w:date="2022-02-07T14:37:00Z"/>
                <w:rFonts w:eastAsia="Times New Roman" w:cs="Calibri"/>
                <w:sz w:val="20"/>
                <w:szCs w:val="20"/>
                <w:lang w:eastAsia="de-DE"/>
              </w:rPr>
            </w:pPr>
            <w:ins w:id="4999" w:author="Kisch, Christian" w:date="2022-02-07T14:40:00Z">
              <w:r>
                <w:rPr>
                  <w:rFonts w:cs="Calibri"/>
                  <w:sz w:val="20"/>
                  <w:szCs w:val="20"/>
                </w:rPr>
                <w:t>x</w:t>
              </w:r>
            </w:ins>
          </w:p>
        </w:tc>
        <w:tc>
          <w:tcPr>
            <w:tcW w:w="1134" w:type="dxa"/>
            <w:shd w:val="clear" w:color="000000" w:fill="auto"/>
            <w:hideMark/>
          </w:tcPr>
          <w:p w14:paraId="6DA629B2" w14:textId="407A0D55" w:rsidR="004F097F" w:rsidRPr="00CF5477" w:rsidRDefault="004F097F" w:rsidP="004F097F">
            <w:pPr>
              <w:spacing w:before="0" w:after="0" w:line="240" w:lineRule="auto"/>
              <w:jc w:val="center"/>
              <w:rPr>
                <w:ins w:id="5000" w:author="Kisch, Christian" w:date="2022-02-07T14:37:00Z"/>
                <w:rFonts w:eastAsia="Times New Roman" w:cs="Calibri"/>
                <w:sz w:val="20"/>
                <w:szCs w:val="20"/>
                <w:lang w:eastAsia="de-DE"/>
              </w:rPr>
            </w:pPr>
            <w:ins w:id="5001" w:author="Kisch, Christian" w:date="2022-02-07T14:41:00Z">
              <w:r>
                <w:rPr>
                  <w:rFonts w:cs="Calibri"/>
                  <w:sz w:val="20"/>
                  <w:szCs w:val="20"/>
                </w:rPr>
                <w:t>x</w:t>
              </w:r>
            </w:ins>
          </w:p>
        </w:tc>
      </w:tr>
      <w:tr w:rsidR="004F097F" w:rsidRPr="00CF5477" w14:paraId="36FCA0DF" w14:textId="77777777" w:rsidTr="005F5BB3">
        <w:trPr>
          <w:trHeight w:val="567"/>
          <w:ins w:id="5002" w:author="Kisch, Christian" w:date="2022-02-07T14:37:00Z"/>
        </w:trPr>
        <w:tc>
          <w:tcPr>
            <w:tcW w:w="626" w:type="dxa"/>
            <w:shd w:val="clear" w:color="000000" w:fill="auto"/>
            <w:hideMark/>
          </w:tcPr>
          <w:p w14:paraId="36EEE291" w14:textId="77777777" w:rsidR="004F097F" w:rsidRPr="00CF5477" w:rsidRDefault="004F097F" w:rsidP="004F097F">
            <w:pPr>
              <w:spacing w:before="0" w:after="0" w:line="240" w:lineRule="auto"/>
              <w:jc w:val="right"/>
              <w:rPr>
                <w:ins w:id="5003" w:author="Kisch, Christian" w:date="2022-02-07T14:37:00Z"/>
                <w:rFonts w:eastAsia="Times New Roman" w:cs="Calibri"/>
                <w:color w:val="000000"/>
                <w:lang w:eastAsia="de-DE"/>
              </w:rPr>
            </w:pPr>
            <w:ins w:id="5004" w:author="Kisch, Christian" w:date="2022-02-07T14:37:00Z">
              <w:r>
                <w:rPr>
                  <w:rFonts w:eastAsia="Times New Roman" w:cs="Calibri"/>
                  <w:color w:val="000000"/>
                  <w:lang w:eastAsia="de-DE"/>
                </w:rPr>
                <w:t>11</w:t>
              </w:r>
            </w:ins>
          </w:p>
        </w:tc>
        <w:tc>
          <w:tcPr>
            <w:tcW w:w="2523" w:type="dxa"/>
            <w:shd w:val="clear" w:color="000000" w:fill="auto"/>
            <w:hideMark/>
          </w:tcPr>
          <w:p w14:paraId="05769F29" w14:textId="7EFFA6BE" w:rsidR="004F097F" w:rsidRPr="00CF5477" w:rsidRDefault="004F097F" w:rsidP="004F097F">
            <w:pPr>
              <w:spacing w:before="0" w:after="0" w:line="240" w:lineRule="auto"/>
              <w:rPr>
                <w:ins w:id="5005" w:author="Kisch, Christian" w:date="2022-02-07T14:37:00Z"/>
                <w:rFonts w:eastAsia="Times New Roman" w:cs="Calibri"/>
                <w:color w:val="000000"/>
                <w:lang w:eastAsia="de-DE"/>
              </w:rPr>
            </w:pPr>
            <w:ins w:id="5006"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32C48A23" w14:textId="77777777" w:rsidR="004F097F" w:rsidRPr="00CF5477" w:rsidRDefault="004F097F" w:rsidP="004F097F">
            <w:pPr>
              <w:spacing w:before="0" w:after="0" w:line="240" w:lineRule="auto"/>
              <w:rPr>
                <w:ins w:id="5007" w:author="Kisch, Christian" w:date="2022-02-07T14:37:00Z"/>
                <w:rFonts w:eastAsia="Times New Roman" w:cs="Calibri"/>
                <w:b/>
                <w:bCs/>
                <w:sz w:val="20"/>
                <w:szCs w:val="20"/>
                <w:lang w:eastAsia="de-DE"/>
              </w:rPr>
            </w:pPr>
            <w:ins w:id="5008" w:author="Kisch, Christian" w:date="2022-02-07T14:37:00Z">
              <w:r w:rsidRPr="00CF5477">
                <w:rPr>
                  <w:rFonts w:eastAsia="Times New Roman" w:cs="Calibri"/>
                  <w:b/>
                  <w:bCs/>
                  <w:sz w:val="20"/>
                  <w:szCs w:val="20"/>
                  <w:lang w:eastAsia="de-DE"/>
                </w:rPr>
                <w:t>Berechtigungen</w:t>
              </w:r>
            </w:ins>
          </w:p>
        </w:tc>
        <w:tc>
          <w:tcPr>
            <w:tcW w:w="1418" w:type="dxa"/>
            <w:shd w:val="clear" w:color="000000" w:fill="auto"/>
            <w:hideMark/>
          </w:tcPr>
          <w:p w14:paraId="38F43AEE" w14:textId="42AFEE2E" w:rsidR="004F097F" w:rsidRPr="00CF5477" w:rsidRDefault="004F097F" w:rsidP="004F097F">
            <w:pPr>
              <w:spacing w:before="0" w:after="0" w:line="240" w:lineRule="auto"/>
              <w:jc w:val="center"/>
              <w:rPr>
                <w:ins w:id="5009" w:author="Kisch, Christian" w:date="2022-02-07T14:37:00Z"/>
                <w:rFonts w:eastAsia="Times New Roman" w:cs="Calibri"/>
                <w:sz w:val="20"/>
                <w:szCs w:val="20"/>
                <w:lang w:eastAsia="de-DE"/>
              </w:rPr>
            </w:pPr>
            <w:ins w:id="5010" w:author="Kisch, Christian" w:date="2022-02-07T14:38:00Z">
              <w:r>
                <w:rPr>
                  <w:rFonts w:cs="Calibri"/>
                  <w:sz w:val="20"/>
                  <w:szCs w:val="20"/>
                </w:rPr>
                <w:t>Ja</w:t>
              </w:r>
            </w:ins>
          </w:p>
        </w:tc>
        <w:tc>
          <w:tcPr>
            <w:tcW w:w="992" w:type="dxa"/>
            <w:shd w:val="clear" w:color="000000" w:fill="auto"/>
          </w:tcPr>
          <w:p w14:paraId="0C858A9D" w14:textId="4A8E5F53" w:rsidR="004F097F" w:rsidRPr="00CF5477" w:rsidRDefault="004F097F" w:rsidP="004F097F">
            <w:pPr>
              <w:spacing w:before="0" w:after="0" w:line="240" w:lineRule="auto"/>
              <w:jc w:val="center"/>
              <w:rPr>
                <w:ins w:id="5011" w:author="Kisch, Christian" w:date="2022-02-07T14:37:00Z"/>
                <w:rFonts w:eastAsia="Times New Roman" w:cs="Calibri"/>
                <w:sz w:val="20"/>
                <w:szCs w:val="20"/>
                <w:lang w:eastAsia="de-DE"/>
              </w:rPr>
            </w:pPr>
            <w:ins w:id="5012" w:author="Kisch, Christian" w:date="2022-02-07T14:39:00Z">
              <w:r>
                <w:rPr>
                  <w:rFonts w:cs="Calibri"/>
                  <w:sz w:val="20"/>
                  <w:szCs w:val="20"/>
                </w:rPr>
                <w:t>Nein</w:t>
              </w:r>
            </w:ins>
          </w:p>
        </w:tc>
        <w:tc>
          <w:tcPr>
            <w:tcW w:w="992" w:type="dxa"/>
            <w:shd w:val="clear" w:color="000000" w:fill="auto"/>
            <w:hideMark/>
          </w:tcPr>
          <w:p w14:paraId="7A236DD1" w14:textId="49E5CE23" w:rsidR="004F097F" w:rsidRPr="00CF5477" w:rsidRDefault="004F097F" w:rsidP="004F097F">
            <w:pPr>
              <w:spacing w:before="0" w:after="0" w:line="240" w:lineRule="auto"/>
              <w:jc w:val="center"/>
              <w:rPr>
                <w:ins w:id="5013" w:author="Kisch, Christian" w:date="2022-02-07T14:37:00Z"/>
                <w:rFonts w:eastAsia="Times New Roman" w:cs="Calibri"/>
                <w:sz w:val="20"/>
                <w:szCs w:val="20"/>
                <w:lang w:eastAsia="de-DE"/>
              </w:rPr>
            </w:pPr>
            <w:ins w:id="5014" w:author="Kisch, Christian" w:date="2022-02-07T14:40:00Z">
              <w:r>
                <w:rPr>
                  <w:rFonts w:cs="Calibri"/>
                  <w:sz w:val="20"/>
                  <w:szCs w:val="20"/>
                </w:rPr>
                <w:t>Nein</w:t>
              </w:r>
            </w:ins>
          </w:p>
        </w:tc>
        <w:tc>
          <w:tcPr>
            <w:tcW w:w="1134" w:type="dxa"/>
            <w:shd w:val="clear" w:color="000000" w:fill="auto"/>
            <w:hideMark/>
          </w:tcPr>
          <w:p w14:paraId="3C38E163" w14:textId="0D75B50F" w:rsidR="004F097F" w:rsidRPr="00CF5477" w:rsidRDefault="004F097F" w:rsidP="004F097F">
            <w:pPr>
              <w:spacing w:before="0" w:after="0" w:line="240" w:lineRule="auto"/>
              <w:jc w:val="center"/>
              <w:rPr>
                <w:ins w:id="5015" w:author="Kisch, Christian" w:date="2022-02-07T14:37:00Z"/>
                <w:rFonts w:eastAsia="Times New Roman" w:cs="Calibri"/>
                <w:sz w:val="20"/>
                <w:szCs w:val="20"/>
                <w:lang w:eastAsia="de-DE"/>
              </w:rPr>
            </w:pPr>
            <w:ins w:id="5016" w:author="Kisch, Christian" w:date="2022-02-07T14:40:00Z">
              <w:r>
                <w:rPr>
                  <w:rFonts w:cs="Calibri"/>
                  <w:sz w:val="20"/>
                  <w:szCs w:val="20"/>
                </w:rPr>
                <w:t>Nein</w:t>
              </w:r>
            </w:ins>
          </w:p>
        </w:tc>
        <w:tc>
          <w:tcPr>
            <w:tcW w:w="1134" w:type="dxa"/>
            <w:shd w:val="clear" w:color="000000" w:fill="auto"/>
            <w:hideMark/>
          </w:tcPr>
          <w:p w14:paraId="6D2B738C" w14:textId="2B73368E" w:rsidR="004F097F" w:rsidRPr="00CF5477" w:rsidRDefault="004F097F" w:rsidP="004F097F">
            <w:pPr>
              <w:spacing w:before="0" w:after="0" w:line="240" w:lineRule="auto"/>
              <w:jc w:val="center"/>
              <w:rPr>
                <w:ins w:id="5017" w:author="Kisch, Christian" w:date="2022-02-07T14:37:00Z"/>
                <w:rFonts w:eastAsia="Times New Roman" w:cs="Calibri"/>
                <w:sz w:val="20"/>
                <w:szCs w:val="20"/>
                <w:lang w:eastAsia="de-DE"/>
              </w:rPr>
            </w:pPr>
            <w:ins w:id="5018" w:author="Kisch, Christian" w:date="2022-02-07T14:41:00Z">
              <w:r>
                <w:rPr>
                  <w:rFonts w:cs="Calibri"/>
                  <w:sz w:val="20"/>
                  <w:szCs w:val="20"/>
                </w:rPr>
                <w:t>Nein</w:t>
              </w:r>
            </w:ins>
          </w:p>
        </w:tc>
      </w:tr>
      <w:tr w:rsidR="004F097F" w:rsidRPr="00CF5477" w14:paraId="001A9FC2" w14:textId="77777777" w:rsidTr="005F5BB3">
        <w:trPr>
          <w:trHeight w:val="561"/>
          <w:ins w:id="5019" w:author="Kisch, Christian" w:date="2022-02-07T14:37:00Z"/>
        </w:trPr>
        <w:tc>
          <w:tcPr>
            <w:tcW w:w="626" w:type="dxa"/>
            <w:shd w:val="clear" w:color="000000" w:fill="auto"/>
            <w:hideMark/>
          </w:tcPr>
          <w:p w14:paraId="14B44AC7" w14:textId="77777777" w:rsidR="004F097F" w:rsidRPr="00CF5477" w:rsidRDefault="004F097F" w:rsidP="004F097F">
            <w:pPr>
              <w:spacing w:before="0" w:after="0" w:line="240" w:lineRule="auto"/>
              <w:jc w:val="right"/>
              <w:rPr>
                <w:ins w:id="5020" w:author="Kisch, Christian" w:date="2022-02-07T14:37:00Z"/>
                <w:rFonts w:eastAsia="Times New Roman" w:cs="Calibri"/>
                <w:color w:val="000000"/>
                <w:lang w:eastAsia="de-DE"/>
              </w:rPr>
            </w:pPr>
            <w:ins w:id="5021" w:author="Kisch, Christian" w:date="2022-02-07T14:37:00Z">
              <w:r>
                <w:rPr>
                  <w:rFonts w:eastAsia="Times New Roman" w:cs="Calibri"/>
                  <w:color w:val="000000"/>
                  <w:lang w:eastAsia="de-DE"/>
                </w:rPr>
                <w:t>12</w:t>
              </w:r>
            </w:ins>
          </w:p>
        </w:tc>
        <w:tc>
          <w:tcPr>
            <w:tcW w:w="2523" w:type="dxa"/>
            <w:shd w:val="clear" w:color="000000" w:fill="auto"/>
            <w:hideMark/>
          </w:tcPr>
          <w:p w14:paraId="63A57DDF" w14:textId="6EE55381" w:rsidR="004F097F" w:rsidRPr="00CF5477" w:rsidRDefault="004F097F" w:rsidP="004F097F">
            <w:pPr>
              <w:spacing w:before="0" w:after="0" w:line="240" w:lineRule="auto"/>
              <w:rPr>
                <w:ins w:id="5022" w:author="Kisch, Christian" w:date="2022-02-07T14:37:00Z"/>
                <w:rFonts w:eastAsia="Times New Roman" w:cs="Calibri"/>
                <w:color w:val="000000"/>
                <w:lang w:eastAsia="de-DE"/>
              </w:rPr>
            </w:pPr>
            <w:ins w:id="5023"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EDABC16" w14:textId="77777777" w:rsidR="004F097F" w:rsidRPr="00CF5477" w:rsidRDefault="004F097F" w:rsidP="004F097F">
            <w:pPr>
              <w:spacing w:before="0" w:after="0" w:line="240" w:lineRule="auto"/>
              <w:rPr>
                <w:ins w:id="5024" w:author="Kisch, Christian" w:date="2022-02-07T14:37:00Z"/>
                <w:rFonts w:eastAsia="Times New Roman" w:cs="Calibri"/>
                <w:b/>
                <w:bCs/>
                <w:sz w:val="20"/>
                <w:szCs w:val="20"/>
                <w:lang w:eastAsia="de-DE"/>
              </w:rPr>
            </w:pPr>
            <w:ins w:id="5025" w:author="Kisch, Christian" w:date="2022-02-07T14:37:00Z">
              <w:r w:rsidRPr="00CF5477">
                <w:rPr>
                  <w:rFonts w:eastAsia="Times New Roman" w:cs="Calibri"/>
                  <w:b/>
                  <w:bCs/>
                  <w:sz w:val="20"/>
                  <w:szCs w:val="20"/>
                  <w:lang w:eastAsia="de-DE"/>
                </w:rPr>
                <w:t>Posteingang OE</w:t>
              </w:r>
            </w:ins>
          </w:p>
        </w:tc>
        <w:tc>
          <w:tcPr>
            <w:tcW w:w="1418" w:type="dxa"/>
            <w:shd w:val="clear" w:color="000000" w:fill="auto"/>
            <w:hideMark/>
          </w:tcPr>
          <w:p w14:paraId="086E7D4D" w14:textId="32BE1B59" w:rsidR="004F097F" w:rsidRPr="00CF5477" w:rsidRDefault="004F097F" w:rsidP="004F097F">
            <w:pPr>
              <w:spacing w:before="0" w:after="0" w:line="240" w:lineRule="auto"/>
              <w:jc w:val="center"/>
              <w:rPr>
                <w:ins w:id="5026" w:author="Kisch, Christian" w:date="2022-02-07T14:37:00Z"/>
                <w:rFonts w:eastAsia="Times New Roman" w:cs="Calibri"/>
                <w:sz w:val="20"/>
                <w:szCs w:val="20"/>
                <w:lang w:eastAsia="de-DE"/>
              </w:rPr>
            </w:pPr>
            <w:ins w:id="5027" w:author="Kisch, Christian" w:date="2022-02-07T14:38:00Z">
              <w:r>
                <w:rPr>
                  <w:rFonts w:cs="Calibri"/>
                  <w:sz w:val="20"/>
                  <w:szCs w:val="20"/>
                </w:rPr>
                <w:t>Nein</w:t>
              </w:r>
            </w:ins>
          </w:p>
        </w:tc>
        <w:tc>
          <w:tcPr>
            <w:tcW w:w="992" w:type="dxa"/>
            <w:shd w:val="clear" w:color="000000" w:fill="auto"/>
          </w:tcPr>
          <w:p w14:paraId="11C99644" w14:textId="3B99D8A5" w:rsidR="004F097F" w:rsidRPr="00CF5477" w:rsidRDefault="004F097F" w:rsidP="004F097F">
            <w:pPr>
              <w:spacing w:before="0" w:after="0" w:line="240" w:lineRule="auto"/>
              <w:jc w:val="center"/>
              <w:rPr>
                <w:ins w:id="5028" w:author="Kisch, Christian" w:date="2022-02-07T14:37:00Z"/>
                <w:rFonts w:eastAsia="Times New Roman" w:cs="Calibri"/>
                <w:sz w:val="20"/>
                <w:szCs w:val="20"/>
                <w:lang w:eastAsia="de-DE"/>
              </w:rPr>
            </w:pPr>
            <w:ins w:id="5029" w:author="Kisch, Christian" w:date="2022-02-07T14:39:00Z">
              <w:r>
                <w:rPr>
                  <w:rFonts w:cs="Calibri"/>
                  <w:sz w:val="20"/>
                  <w:szCs w:val="20"/>
                </w:rPr>
                <w:t>Nein</w:t>
              </w:r>
            </w:ins>
          </w:p>
        </w:tc>
        <w:tc>
          <w:tcPr>
            <w:tcW w:w="992" w:type="dxa"/>
            <w:shd w:val="clear" w:color="000000" w:fill="auto"/>
            <w:hideMark/>
          </w:tcPr>
          <w:p w14:paraId="7D967761" w14:textId="02B7F905" w:rsidR="004F097F" w:rsidRPr="00CF5477" w:rsidRDefault="004F097F" w:rsidP="004F097F">
            <w:pPr>
              <w:spacing w:before="0" w:after="0" w:line="240" w:lineRule="auto"/>
              <w:jc w:val="center"/>
              <w:rPr>
                <w:ins w:id="5030" w:author="Kisch, Christian" w:date="2022-02-07T14:37:00Z"/>
                <w:rFonts w:eastAsia="Times New Roman" w:cs="Calibri"/>
                <w:sz w:val="20"/>
                <w:szCs w:val="20"/>
                <w:lang w:eastAsia="de-DE"/>
              </w:rPr>
            </w:pPr>
            <w:ins w:id="5031" w:author="Kisch, Christian" w:date="2022-02-07T14:40:00Z">
              <w:r>
                <w:rPr>
                  <w:rFonts w:cs="Calibri"/>
                  <w:sz w:val="20"/>
                  <w:szCs w:val="20"/>
                </w:rPr>
                <w:t>x</w:t>
              </w:r>
            </w:ins>
          </w:p>
        </w:tc>
        <w:tc>
          <w:tcPr>
            <w:tcW w:w="1134" w:type="dxa"/>
            <w:shd w:val="clear" w:color="000000" w:fill="auto"/>
            <w:hideMark/>
          </w:tcPr>
          <w:p w14:paraId="106ECBC9" w14:textId="2B3A3566" w:rsidR="004F097F" w:rsidRPr="00CF5477" w:rsidRDefault="004F097F" w:rsidP="004F097F">
            <w:pPr>
              <w:spacing w:before="0" w:after="0" w:line="240" w:lineRule="auto"/>
              <w:jc w:val="center"/>
              <w:rPr>
                <w:ins w:id="5032" w:author="Kisch, Christian" w:date="2022-02-07T14:37:00Z"/>
                <w:rFonts w:eastAsia="Times New Roman" w:cs="Calibri"/>
                <w:sz w:val="20"/>
                <w:szCs w:val="20"/>
                <w:lang w:eastAsia="de-DE"/>
              </w:rPr>
            </w:pPr>
            <w:ins w:id="5033" w:author="Kisch, Christian" w:date="2022-02-07T14:40:00Z">
              <w:r>
                <w:rPr>
                  <w:rFonts w:cs="Calibri"/>
                  <w:sz w:val="20"/>
                  <w:szCs w:val="20"/>
                </w:rPr>
                <w:t>Nein</w:t>
              </w:r>
            </w:ins>
          </w:p>
        </w:tc>
        <w:tc>
          <w:tcPr>
            <w:tcW w:w="1134" w:type="dxa"/>
            <w:shd w:val="clear" w:color="000000" w:fill="auto"/>
            <w:hideMark/>
          </w:tcPr>
          <w:p w14:paraId="058CA821" w14:textId="7C695987" w:rsidR="004F097F" w:rsidRPr="00CF5477" w:rsidRDefault="004F097F" w:rsidP="004F097F">
            <w:pPr>
              <w:spacing w:before="0" w:after="0" w:line="240" w:lineRule="auto"/>
              <w:jc w:val="center"/>
              <w:rPr>
                <w:ins w:id="5034" w:author="Kisch, Christian" w:date="2022-02-07T14:37:00Z"/>
                <w:rFonts w:eastAsia="Times New Roman" w:cs="Calibri"/>
                <w:sz w:val="20"/>
                <w:szCs w:val="20"/>
                <w:lang w:eastAsia="de-DE"/>
              </w:rPr>
            </w:pPr>
            <w:ins w:id="5035" w:author="Kisch, Christian" w:date="2022-02-07T14:41:00Z">
              <w:r>
                <w:rPr>
                  <w:rFonts w:cs="Calibri"/>
                  <w:sz w:val="20"/>
                  <w:szCs w:val="20"/>
                </w:rPr>
                <w:t>Nein</w:t>
              </w:r>
            </w:ins>
          </w:p>
        </w:tc>
      </w:tr>
      <w:tr w:rsidR="004F097F" w:rsidRPr="00CF5477" w14:paraId="6ED4A83D" w14:textId="77777777" w:rsidTr="005F5BB3">
        <w:trPr>
          <w:trHeight w:val="554"/>
          <w:ins w:id="5036" w:author="Kisch, Christian" w:date="2022-02-07T14:37:00Z"/>
        </w:trPr>
        <w:tc>
          <w:tcPr>
            <w:tcW w:w="626" w:type="dxa"/>
            <w:shd w:val="clear" w:color="000000" w:fill="auto"/>
            <w:hideMark/>
          </w:tcPr>
          <w:p w14:paraId="186F7792" w14:textId="77777777" w:rsidR="004F097F" w:rsidRPr="00CF5477" w:rsidRDefault="004F097F" w:rsidP="004F097F">
            <w:pPr>
              <w:spacing w:before="0" w:after="0" w:line="240" w:lineRule="auto"/>
              <w:jc w:val="right"/>
              <w:rPr>
                <w:ins w:id="5037" w:author="Kisch, Christian" w:date="2022-02-07T14:37:00Z"/>
                <w:rFonts w:eastAsia="Times New Roman" w:cs="Calibri"/>
                <w:color w:val="000000"/>
                <w:lang w:eastAsia="de-DE"/>
              </w:rPr>
            </w:pPr>
            <w:ins w:id="5038" w:author="Kisch, Christian" w:date="2022-02-07T14:37: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074AE852" w14:textId="0F2910DB" w:rsidR="004F097F" w:rsidRPr="00CF5477" w:rsidRDefault="004F097F" w:rsidP="004F097F">
            <w:pPr>
              <w:spacing w:before="0" w:after="0" w:line="240" w:lineRule="auto"/>
              <w:rPr>
                <w:ins w:id="5039" w:author="Kisch, Christian" w:date="2022-02-07T14:37:00Z"/>
                <w:rFonts w:eastAsia="Times New Roman" w:cs="Calibri"/>
                <w:color w:val="000000"/>
                <w:lang w:eastAsia="de-DE"/>
              </w:rPr>
            </w:pPr>
            <w:ins w:id="5040"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FBF502F" w14:textId="77777777" w:rsidR="004F097F" w:rsidRPr="00CF5477" w:rsidRDefault="004F097F" w:rsidP="004F097F">
            <w:pPr>
              <w:spacing w:before="0" w:after="0" w:line="240" w:lineRule="auto"/>
              <w:rPr>
                <w:ins w:id="5041" w:author="Kisch, Christian" w:date="2022-02-07T14:37:00Z"/>
                <w:rFonts w:eastAsia="Times New Roman" w:cs="Calibri"/>
                <w:b/>
                <w:bCs/>
                <w:sz w:val="20"/>
                <w:szCs w:val="20"/>
                <w:lang w:eastAsia="de-DE"/>
              </w:rPr>
            </w:pPr>
            <w:ins w:id="5042" w:author="Kisch, Christian" w:date="2022-02-07T14:37:00Z">
              <w:r w:rsidRPr="00CF5477">
                <w:rPr>
                  <w:rFonts w:eastAsia="Times New Roman" w:cs="Calibri"/>
                  <w:b/>
                  <w:bCs/>
                  <w:sz w:val="20"/>
                  <w:szCs w:val="20"/>
                  <w:lang w:eastAsia="de-DE"/>
                </w:rPr>
                <w:t>Verfahren</w:t>
              </w:r>
            </w:ins>
          </w:p>
        </w:tc>
        <w:tc>
          <w:tcPr>
            <w:tcW w:w="1418" w:type="dxa"/>
            <w:shd w:val="clear" w:color="000000" w:fill="auto"/>
            <w:hideMark/>
          </w:tcPr>
          <w:p w14:paraId="49740887" w14:textId="2D8A056A" w:rsidR="004F097F" w:rsidRPr="00CF5477" w:rsidRDefault="004F097F" w:rsidP="004F097F">
            <w:pPr>
              <w:spacing w:before="0" w:after="0" w:line="240" w:lineRule="auto"/>
              <w:jc w:val="center"/>
              <w:rPr>
                <w:ins w:id="5043" w:author="Kisch, Christian" w:date="2022-02-07T14:37:00Z"/>
                <w:rFonts w:eastAsia="Times New Roman" w:cs="Calibri"/>
                <w:sz w:val="20"/>
                <w:szCs w:val="20"/>
                <w:lang w:eastAsia="de-DE"/>
              </w:rPr>
            </w:pPr>
            <w:ins w:id="5044" w:author="Kisch, Christian" w:date="2022-02-07T14:38:00Z">
              <w:r>
                <w:rPr>
                  <w:rFonts w:cs="Calibri"/>
                  <w:sz w:val="20"/>
                  <w:szCs w:val="20"/>
                </w:rPr>
                <w:t>Ja</w:t>
              </w:r>
            </w:ins>
          </w:p>
        </w:tc>
        <w:tc>
          <w:tcPr>
            <w:tcW w:w="992" w:type="dxa"/>
            <w:shd w:val="clear" w:color="000000" w:fill="auto"/>
          </w:tcPr>
          <w:p w14:paraId="0377ECDA" w14:textId="118184E1" w:rsidR="004F097F" w:rsidRPr="00CF5477" w:rsidRDefault="004F097F" w:rsidP="004F097F">
            <w:pPr>
              <w:spacing w:before="0" w:after="0" w:line="240" w:lineRule="auto"/>
              <w:jc w:val="center"/>
              <w:rPr>
                <w:ins w:id="5045" w:author="Kisch, Christian" w:date="2022-02-07T14:37:00Z"/>
                <w:rFonts w:eastAsia="Times New Roman" w:cs="Calibri"/>
                <w:sz w:val="20"/>
                <w:szCs w:val="20"/>
                <w:lang w:eastAsia="de-DE"/>
              </w:rPr>
            </w:pPr>
            <w:ins w:id="5046" w:author="Kisch, Christian" w:date="2022-02-07T14:39:00Z">
              <w:r>
                <w:rPr>
                  <w:rFonts w:cs="Calibri"/>
                  <w:sz w:val="20"/>
                  <w:szCs w:val="20"/>
                </w:rPr>
                <w:t>Nein</w:t>
              </w:r>
            </w:ins>
          </w:p>
        </w:tc>
        <w:tc>
          <w:tcPr>
            <w:tcW w:w="992" w:type="dxa"/>
            <w:shd w:val="clear" w:color="000000" w:fill="auto"/>
            <w:hideMark/>
          </w:tcPr>
          <w:p w14:paraId="2AC61773" w14:textId="2785B741" w:rsidR="004F097F" w:rsidRPr="00CF5477" w:rsidRDefault="004F097F" w:rsidP="004F097F">
            <w:pPr>
              <w:spacing w:before="0" w:after="0" w:line="240" w:lineRule="auto"/>
              <w:jc w:val="center"/>
              <w:rPr>
                <w:ins w:id="5047" w:author="Kisch, Christian" w:date="2022-02-07T14:37:00Z"/>
                <w:rFonts w:eastAsia="Times New Roman" w:cs="Calibri"/>
                <w:sz w:val="20"/>
                <w:szCs w:val="20"/>
                <w:lang w:eastAsia="de-DE"/>
              </w:rPr>
            </w:pPr>
            <w:ins w:id="5048" w:author="Kisch, Christian" w:date="2022-02-07T14:40:00Z">
              <w:r>
                <w:rPr>
                  <w:rFonts w:cs="Calibri"/>
                  <w:sz w:val="20"/>
                  <w:szCs w:val="20"/>
                </w:rPr>
                <w:t>Nein</w:t>
              </w:r>
            </w:ins>
          </w:p>
        </w:tc>
        <w:tc>
          <w:tcPr>
            <w:tcW w:w="1134" w:type="dxa"/>
            <w:shd w:val="clear" w:color="000000" w:fill="auto"/>
            <w:hideMark/>
          </w:tcPr>
          <w:p w14:paraId="0C7E6FB8" w14:textId="1584A2A9" w:rsidR="004F097F" w:rsidRPr="00CF5477" w:rsidRDefault="004F097F" w:rsidP="004F097F">
            <w:pPr>
              <w:spacing w:before="0" w:after="0" w:line="240" w:lineRule="auto"/>
              <w:jc w:val="center"/>
              <w:rPr>
                <w:ins w:id="5049" w:author="Kisch, Christian" w:date="2022-02-07T14:37:00Z"/>
                <w:rFonts w:eastAsia="Times New Roman" w:cs="Calibri"/>
                <w:sz w:val="20"/>
                <w:szCs w:val="20"/>
                <w:lang w:eastAsia="de-DE"/>
              </w:rPr>
            </w:pPr>
            <w:ins w:id="5050" w:author="Kisch, Christian" w:date="2022-02-07T14:40:00Z">
              <w:r>
                <w:rPr>
                  <w:rFonts w:cs="Calibri"/>
                  <w:sz w:val="20"/>
                  <w:szCs w:val="20"/>
                </w:rPr>
                <w:t>x</w:t>
              </w:r>
            </w:ins>
          </w:p>
        </w:tc>
        <w:tc>
          <w:tcPr>
            <w:tcW w:w="1134" w:type="dxa"/>
            <w:shd w:val="clear" w:color="000000" w:fill="auto"/>
            <w:hideMark/>
          </w:tcPr>
          <w:p w14:paraId="6990B09F" w14:textId="3F6828E1" w:rsidR="004F097F" w:rsidRPr="00CF5477" w:rsidRDefault="004F097F" w:rsidP="004F097F">
            <w:pPr>
              <w:spacing w:before="0" w:after="0" w:line="240" w:lineRule="auto"/>
              <w:jc w:val="center"/>
              <w:rPr>
                <w:ins w:id="5051" w:author="Kisch, Christian" w:date="2022-02-07T14:37:00Z"/>
                <w:rFonts w:eastAsia="Times New Roman" w:cs="Calibri"/>
                <w:sz w:val="20"/>
                <w:szCs w:val="20"/>
                <w:lang w:eastAsia="de-DE"/>
              </w:rPr>
            </w:pPr>
            <w:ins w:id="5052" w:author="Kisch, Christian" w:date="2022-02-07T14:41:00Z">
              <w:r>
                <w:rPr>
                  <w:rFonts w:cs="Calibri"/>
                  <w:sz w:val="20"/>
                  <w:szCs w:val="20"/>
                </w:rPr>
                <w:t>x</w:t>
              </w:r>
            </w:ins>
          </w:p>
        </w:tc>
      </w:tr>
      <w:tr w:rsidR="004F097F" w:rsidRPr="00CF5477" w14:paraId="2BA0E489" w14:textId="77777777" w:rsidTr="005F5BB3">
        <w:trPr>
          <w:trHeight w:val="562"/>
          <w:ins w:id="5053" w:author="Kisch, Christian" w:date="2022-02-07T14:37:00Z"/>
        </w:trPr>
        <w:tc>
          <w:tcPr>
            <w:tcW w:w="626" w:type="dxa"/>
            <w:shd w:val="clear" w:color="000000" w:fill="auto"/>
            <w:hideMark/>
          </w:tcPr>
          <w:p w14:paraId="6F471C40" w14:textId="77777777" w:rsidR="004F097F" w:rsidRPr="00CF5477" w:rsidRDefault="004F097F" w:rsidP="004F097F">
            <w:pPr>
              <w:spacing w:before="0" w:after="0" w:line="240" w:lineRule="auto"/>
              <w:jc w:val="right"/>
              <w:rPr>
                <w:ins w:id="5054" w:author="Kisch, Christian" w:date="2022-02-07T14:37:00Z"/>
                <w:rFonts w:eastAsia="Times New Roman" w:cs="Calibri"/>
                <w:color w:val="000000"/>
                <w:lang w:eastAsia="de-DE"/>
              </w:rPr>
            </w:pPr>
            <w:ins w:id="5055" w:author="Kisch, Christian" w:date="2022-02-07T14:37:00Z">
              <w:r>
                <w:rPr>
                  <w:rFonts w:eastAsia="Times New Roman" w:cs="Calibri"/>
                  <w:color w:val="000000"/>
                  <w:lang w:eastAsia="de-DE"/>
                </w:rPr>
                <w:t>14</w:t>
              </w:r>
            </w:ins>
          </w:p>
        </w:tc>
        <w:tc>
          <w:tcPr>
            <w:tcW w:w="2523" w:type="dxa"/>
            <w:shd w:val="clear" w:color="000000" w:fill="auto"/>
            <w:hideMark/>
          </w:tcPr>
          <w:p w14:paraId="1613B944" w14:textId="64A808D6" w:rsidR="004F097F" w:rsidRPr="00CF5477" w:rsidRDefault="004F097F" w:rsidP="004F097F">
            <w:pPr>
              <w:spacing w:before="0" w:after="0" w:line="240" w:lineRule="auto"/>
              <w:rPr>
                <w:ins w:id="5056" w:author="Kisch, Christian" w:date="2022-02-07T14:37:00Z"/>
                <w:rFonts w:eastAsia="Times New Roman" w:cs="Calibri"/>
                <w:color w:val="000000"/>
                <w:lang w:eastAsia="de-DE"/>
              </w:rPr>
            </w:pPr>
            <w:ins w:id="5057"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0DB71C7B" w14:textId="77777777" w:rsidR="004F097F" w:rsidRPr="00CF5477" w:rsidRDefault="004F097F" w:rsidP="004F097F">
            <w:pPr>
              <w:spacing w:before="0" w:after="0" w:line="240" w:lineRule="auto"/>
              <w:rPr>
                <w:ins w:id="5058" w:author="Kisch, Christian" w:date="2022-02-07T14:37:00Z"/>
                <w:rFonts w:eastAsia="Times New Roman" w:cs="Calibri"/>
                <w:b/>
                <w:bCs/>
                <w:sz w:val="20"/>
                <w:szCs w:val="20"/>
                <w:lang w:eastAsia="de-DE"/>
              </w:rPr>
            </w:pPr>
            <w:ins w:id="5059" w:author="Kisch, Christian" w:date="2022-02-07T14:37:00Z">
              <w:r w:rsidRPr="00CF5477">
                <w:rPr>
                  <w:rFonts w:eastAsia="Times New Roman" w:cs="Calibri"/>
                  <w:b/>
                  <w:bCs/>
                  <w:sz w:val="20"/>
                  <w:szCs w:val="20"/>
                  <w:lang w:eastAsia="de-DE"/>
                </w:rPr>
                <w:t>Bearbeitungsstatus</w:t>
              </w:r>
            </w:ins>
          </w:p>
        </w:tc>
        <w:tc>
          <w:tcPr>
            <w:tcW w:w="1418" w:type="dxa"/>
            <w:shd w:val="clear" w:color="000000" w:fill="auto"/>
            <w:hideMark/>
          </w:tcPr>
          <w:p w14:paraId="44CC45B1" w14:textId="1A5922D1" w:rsidR="004F097F" w:rsidRPr="00CF5477" w:rsidRDefault="004F097F" w:rsidP="004F097F">
            <w:pPr>
              <w:spacing w:before="0" w:after="0" w:line="240" w:lineRule="auto"/>
              <w:jc w:val="center"/>
              <w:rPr>
                <w:ins w:id="5060" w:author="Kisch, Christian" w:date="2022-02-07T14:37:00Z"/>
                <w:rFonts w:eastAsia="Times New Roman" w:cs="Calibri"/>
                <w:sz w:val="20"/>
                <w:szCs w:val="20"/>
                <w:lang w:eastAsia="de-DE"/>
              </w:rPr>
            </w:pPr>
            <w:ins w:id="5061" w:author="Kisch, Christian" w:date="2022-02-07T14:38:00Z">
              <w:r>
                <w:rPr>
                  <w:rFonts w:cs="Calibri"/>
                  <w:sz w:val="20"/>
                  <w:szCs w:val="20"/>
                </w:rPr>
                <w:t>Ja</w:t>
              </w:r>
            </w:ins>
          </w:p>
        </w:tc>
        <w:tc>
          <w:tcPr>
            <w:tcW w:w="992" w:type="dxa"/>
            <w:shd w:val="clear" w:color="000000" w:fill="auto"/>
          </w:tcPr>
          <w:p w14:paraId="6B9A7B2E" w14:textId="3737FB51" w:rsidR="004F097F" w:rsidRPr="00CF5477" w:rsidRDefault="004F097F" w:rsidP="004F097F">
            <w:pPr>
              <w:spacing w:before="0" w:after="0" w:line="240" w:lineRule="auto"/>
              <w:jc w:val="center"/>
              <w:rPr>
                <w:ins w:id="5062" w:author="Kisch, Christian" w:date="2022-02-07T14:37:00Z"/>
                <w:rFonts w:eastAsia="Times New Roman" w:cs="Calibri"/>
                <w:sz w:val="20"/>
                <w:szCs w:val="20"/>
                <w:lang w:eastAsia="de-DE"/>
              </w:rPr>
            </w:pPr>
            <w:ins w:id="5063" w:author="Kisch, Christian" w:date="2022-02-07T14:39:00Z">
              <w:r>
                <w:rPr>
                  <w:rFonts w:cs="Calibri"/>
                  <w:sz w:val="20"/>
                  <w:szCs w:val="20"/>
                </w:rPr>
                <w:t>Nein</w:t>
              </w:r>
            </w:ins>
          </w:p>
        </w:tc>
        <w:tc>
          <w:tcPr>
            <w:tcW w:w="992" w:type="dxa"/>
            <w:shd w:val="clear" w:color="000000" w:fill="auto"/>
            <w:hideMark/>
          </w:tcPr>
          <w:p w14:paraId="2074726C" w14:textId="12A182AC" w:rsidR="004F097F" w:rsidRPr="00CF5477" w:rsidRDefault="004F097F" w:rsidP="004F097F">
            <w:pPr>
              <w:spacing w:before="0" w:after="0" w:line="240" w:lineRule="auto"/>
              <w:jc w:val="center"/>
              <w:rPr>
                <w:ins w:id="5064" w:author="Kisch, Christian" w:date="2022-02-07T14:37:00Z"/>
                <w:rFonts w:eastAsia="Times New Roman" w:cs="Calibri"/>
                <w:sz w:val="20"/>
                <w:szCs w:val="20"/>
                <w:lang w:eastAsia="de-DE"/>
              </w:rPr>
            </w:pPr>
            <w:ins w:id="5065" w:author="Kisch, Christian" w:date="2022-02-07T14:40:00Z">
              <w:r>
                <w:rPr>
                  <w:rFonts w:cs="Calibri"/>
                  <w:sz w:val="20"/>
                  <w:szCs w:val="20"/>
                </w:rPr>
                <w:t>x</w:t>
              </w:r>
            </w:ins>
          </w:p>
        </w:tc>
        <w:tc>
          <w:tcPr>
            <w:tcW w:w="1134" w:type="dxa"/>
            <w:shd w:val="clear" w:color="000000" w:fill="auto"/>
            <w:hideMark/>
          </w:tcPr>
          <w:p w14:paraId="2E56637D" w14:textId="4D548907" w:rsidR="004F097F" w:rsidRPr="00CF5477" w:rsidRDefault="004F097F" w:rsidP="004F097F">
            <w:pPr>
              <w:spacing w:before="0" w:after="0" w:line="240" w:lineRule="auto"/>
              <w:jc w:val="center"/>
              <w:rPr>
                <w:ins w:id="5066" w:author="Kisch, Christian" w:date="2022-02-07T14:37:00Z"/>
                <w:rFonts w:eastAsia="Times New Roman" w:cs="Calibri"/>
                <w:sz w:val="20"/>
                <w:szCs w:val="20"/>
                <w:lang w:eastAsia="de-DE"/>
              </w:rPr>
            </w:pPr>
            <w:ins w:id="5067" w:author="Kisch, Christian" w:date="2022-02-07T14:40:00Z">
              <w:r>
                <w:rPr>
                  <w:rFonts w:cs="Calibri"/>
                  <w:sz w:val="20"/>
                  <w:szCs w:val="20"/>
                </w:rPr>
                <w:t>x</w:t>
              </w:r>
            </w:ins>
          </w:p>
        </w:tc>
        <w:tc>
          <w:tcPr>
            <w:tcW w:w="1134" w:type="dxa"/>
            <w:shd w:val="clear" w:color="000000" w:fill="auto"/>
            <w:hideMark/>
          </w:tcPr>
          <w:p w14:paraId="43338C79" w14:textId="68DDABB7" w:rsidR="004F097F" w:rsidRPr="00CF5477" w:rsidRDefault="004F097F" w:rsidP="004F097F">
            <w:pPr>
              <w:spacing w:before="0" w:after="0" w:line="240" w:lineRule="auto"/>
              <w:jc w:val="center"/>
              <w:rPr>
                <w:ins w:id="5068" w:author="Kisch, Christian" w:date="2022-02-07T14:37:00Z"/>
                <w:rFonts w:eastAsia="Times New Roman" w:cs="Calibri"/>
                <w:sz w:val="20"/>
                <w:szCs w:val="20"/>
                <w:lang w:eastAsia="de-DE"/>
              </w:rPr>
            </w:pPr>
            <w:ins w:id="5069" w:author="Kisch, Christian" w:date="2022-02-07T14:41:00Z">
              <w:r>
                <w:rPr>
                  <w:rFonts w:cs="Calibri"/>
                  <w:sz w:val="20"/>
                  <w:szCs w:val="20"/>
                </w:rPr>
                <w:t>x</w:t>
              </w:r>
            </w:ins>
          </w:p>
        </w:tc>
      </w:tr>
      <w:tr w:rsidR="004F097F" w:rsidRPr="00CF5477" w14:paraId="5D237379" w14:textId="77777777" w:rsidTr="005F5BB3">
        <w:trPr>
          <w:trHeight w:val="551"/>
          <w:ins w:id="5070" w:author="Kisch, Christian" w:date="2022-02-07T14:37:00Z"/>
        </w:trPr>
        <w:tc>
          <w:tcPr>
            <w:tcW w:w="626" w:type="dxa"/>
            <w:shd w:val="clear" w:color="000000" w:fill="auto"/>
            <w:hideMark/>
          </w:tcPr>
          <w:p w14:paraId="566C28CB" w14:textId="77777777" w:rsidR="004F097F" w:rsidRPr="00CF5477" w:rsidRDefault="004F097F" w:rsidP="004F097F">
            <w:pPr>
              <w:spacing w:before="0" w:after="0" w:line="240" w:lineRule="auto"/>
              <w:jc w:val="right"/>
              <w:rPr>
                <w:ins w:id="5071" w:author="Kisch, Christian" w:date="2022-02-07T14:37:00Z"/>
                <w:rFonts w:eastAsia="Times New Roman" w:cs="Calibri"/>
                <w:color w:val="000000"/>
                <w:lang w:eastAsia="de-DE"/>
              </w:rPr>
            </w:pPr>
            <w:ins w:id="5072" w:author="Kisch, Christian" w:date="2022-02-07T14:37:00Z">
              <w:r>
                <w:rPr>
                  <w:rFonts w:eastAsia="Times New Roman" w:cs="Calibri"/>
                  <w:color w:val="000000"/>
                  <w:lang w:eastAsia="de-DE"/>
                </w:rPr>
                <w:t>15</w:t>
              </w:r>
            </w:ins>
          </w:p>
        </w:tc>
        <w:tc>
          <w:tcPr>
            <w:tcW w:w="2523" w:type="dxa"/>
            <w:shd w:val="clear" w:color="000000" w:fill="auto"/>
            <w:hideMark/>
          </w:tcPr>
          <w:p w14:paraId="0E65E976" w14:textId="4E7C8AE7" w:rsidR="004F097F" w:rsidRPr="00CF5477" w:rsidRDefault="004F097F" w:rsidP="004F097F">
            <w:pPr>
              <w:spacing w:before="0" w:after="0" w:line="240" w:lineRule="auto"/>
              <w:rPr>
                <w:ins w:id="5073" w:author="Kisch, Christian" w:date="2022-02-07T14:37:00Z"/>
                <w:rFonts w:eastAsia="Times New Roman" w:cs="Calibri"/>
                <w:color w:val="000000"/>
                <w:lang w:eastAsia="de-DE"/>
              </w:rPr>
            </w:pPr>
            <w:ins w:id="5074"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76BA150D" w14:textId="77777777" w:rsidR="004F097F" w:rsidRPr="00CF5477" w:rsidRDefault="004F097F" w:rsidP="004F097F">
            <w:pPr>
              <w:spacing w:before="0" w:after="0" w:line="240" w:lineRule="auto"/>
              <w:rPr>
                <w:ins w:id="5075" w:author="Kisch, Christian" w:date="2022-02-07T14:37:00Z"/>
                <w:rFonts w:eastAsia="Times New Roman" w:cs="Calibri"/>
                <w:b/>
                <w:bCs/>
                <w:sz w:val="20"/>
                <w:szCs w:val="20"/>
                <w:lang w:eastAsia="de-DE"/>
              </w:rPr>
            </w:pPr>
            <w:ins w:id="5076" w:author="Kisch, Christian" w:date="2022-02-07T14:37:00Z">
              <w:r w:rsidRPr="00CF5477">
                <w:rPr>
                  <w:rFonts w:eastAsia="Times New Roman" w:cs="Calibri"/>
                  <w:b/>
                  <w:bCs/>
                  <w:sz w:val="20"/>
                  <w:szCs w:val="20"/>
                  <w:lang w:eastAsia="de-DE"/>
                </w:rPr>
                <w:t>Aktenführungsrecht</w:t>
              </w:r>
            </w:ins>
          </w:p>
        </w:tc>
        <w:tc>
          <w:tcPr>
            <w:tcW w:w="1418" w:type="dxa"/>
            <w:shd w:val="clear" w:color="000000" w:fill="auto"/>
            <w:hideMark/>
          </w:tcPr>
          <w:p w14:paraId="5BC694F9" w14:textId="61C2237F" w:rsidR="004F097F" w:rsidRPr="00CF5477" w:rsidRDefault="004F097F" w:rsidP="004F097F">
            <w:pPr>
              <w:spacing w:before="0" w:after="0" w:line="240" w:lineRule="auto"/>
              <w:jc w:val="center"/>
              <w:rPr>
                <w:ins w:id="5077" w:author="Kisch, Christian" w:date="2022-02-07T14:37:00Z"/>
                <w:rFonts w:eastAsia="Times New Roman" w:cs="Calibri"/>
                <w:sz w:val="20"/>
                <w:szCs w:val="20"/>
                <w:lang w:eastAsia="de-DE"/>
              </w:rPr>
            </w:pPr>
            <w:ins w:id="5078" w:author="Kisch, Christian" w:date="2022-02-07T14:38:00Z">
              <w:r>
                <w:rPr>
                  <w:rFonts w:cs="Calibri"/>
                  <w:sz w:val="20"/>
                  <w:szCs w:val="20"/>
                </w:rPr>
                <w:t>Ja</w:t>
              </w:r>
            </w:ins>
          </w:p>
        </w:tc>
        <w:tc>
          <w:tcPr>
            <w:tcW w:w="992" w:type="dxa"/>
            <w:shd w:val="clear" w:color="000000" w:fill="auto"/>
          </w:tcPr>
          <w:p w14:paraId="6C4DFB08" w14:textId="1E0D1217" w:rsidR="004F097F" w:rsidRPr="00CF5477" w:rsidRDefault="004F097F" w:rsidP="004F097F">
            <w:pPr>
              <w:spacing w:before="0" w:after="0" w:line="240" w:lineRule="auto"/>
              <w:jc w:val="center"/>
              <w:rPr>
                <w:ins w:id="5079" w:author="Kisch, Christian" w:date="2022-02-07T14:37:00Z"/>
                <w:rFonts w:eastAsia="Times New Roman" w:cs="Calibri"/>
                <w:sz w:val="20"/>
                <w:szCs w:val="20"/>
                <w:lang w:eastAsia="de-DE"/>
              </w:rPr>
            </w:pPr>
            <w:ins w:id="5080" w:author="Kisch, Christian" w:date="2022-02-07T14:39:00Z">
              <w:r>
                <w:rPr>
                  <w:rFonts w:cs="Calibri"/>
                  <w:sz w:val="20"/>
                  <w:szCs w:val="20"/>
                </w:rPr>
                <w:t>Nein</w:t>
              </w:r>
            </w:ins>
          </w:p>
        </w:tc>
        <w:tc>
          <w:tcPr>
            <w:tcW w:w="992" w:type="dxa"/>
            <w:shd w:val="clear" w:color="000000" w:fill="auto"/>
            <w:hideMark/>
          </w:tcPr>
          <w:p w14:paraId="06A4554D" w14:textId="0D62EE15" w:rsidR="004F097F" w:rsidRPr="00CF5477" w:rsidRDefault="004F097F" w:rsidP="004F097F">
            <w:pPr>
              <w:spacing w:before="0" w:after="0" w:line="240" w:lineRule="auto"/>
              <w:jc w:val="center"/>
              <w:rPr>
                <w:ins w:id="5081" w:author="Kisch, Christian" w:date="2022-02-07T14:37:00Z"/>
                <w:rFonts w:eastAsia="Times New Roman" w:cs="Calibri"/>
                <w:sz w:val="20"/>
                <w:szCs w:val="20"/>
                <w:lang w:eastAsia="de-DE"/>
              </w:rPr>
            </w:pPr>
            <w:ins w:id="5082" w:author="Kisch, Christian" w:date="2022-02-07T14:40:00Z">
              <w:r>
                <w:rPr>
                  <w:rFonts w:cs="Calibri"/>
                  <w:sz w:val="20"/>
                  <w:szCs w:val="20"/>
                </w:rPr>
                <w:t>Nein</w:t>
              </w:r>
            </w:ins>
          </w:p>
        </w:tc>
        <w:tc>
          <w:tcPr>
            <w:tcW w:w="1134" w:type="dxa"/>
            <w:shd w:val="clear" w:color="000000" w:fill="auto"/>
            <w:hideMark/>
          </w:tcPr>
          <w:p w14:paraId="696913F5" w14:textId="54DC76C6" w:rsidR="004F097F" w:rsidRPr="00CF5477" w:rsidRDefault="004F097F" w:rsidP="004F097F">
            <w:pPr>
              <w:spacing w:before="0" w:after="0" w:line="240" w:lineRule="auto"/>
              <w:jc w:val="center"/>
              <w:rPr>
                <w:ins w:id="5083" w:author="Kisch, Christian" w:date="2022-02-07T14:37:00Z"/>
                <w:rFonts w:eastAsia="Times New Roman" w:cs="Calibri"/>
                <w:sz w:val="20"/>
                <w:szCs w:val="20"/>
                <w:lang w:eastAsia="de-DE"/>
              </w:rPr>
            </w:pPr>
            <w:ins w:id="5084" w:author="Kisch, Christian" w:date="2022-02-07T14:40:00Z">
              <w:r>
                <w:rPr>
                  <w:rFonts w:cs="Calibri"/>
                  <w:sz w:val="20"/>
                  <w:szCs w:val="20"/>
                </w:rPr>
                <w:t>Nein</w:t>
              </w:r>
            </w:ins>
          </w:p>
        </w:tc>
        <w:tc>
          <w:tcPr>
            <w:tcW w:w="1134" w:type="dxa"/>
            <w:shd w:val="clear" w:color="000000" w:fill="auto"/>
            <w:hideMark/>
          </w:tcPr>
          <w:p w14:paraId="7F2F858D" w14:textId="0745F6FF" w:rsidR="004F097F" w:rsidRPr="00CF5477" w:rsidRDefault="004F097F" w:rsidP="004F097F">
            <w:pPr>
              <w:spacing w:before="0" w:after="0" w:line="240" w:lineRule="auto"/>
              <w:jc w:val="center"/>
              <w:rPr>
                <w:ins w:id="5085" w:author="Kisch, Christian" w:date="2022-02-07T14:37:00Z"/>
                <w:rFonts w:eastAsia="Times New Roman" w:cs="Calibri"/>
                <w:sz w:val="20"/>
                <w:szCs w:val="20"/>
                <w:lang w:eastAsia="de-DE"/>
              </w:rPr>
            </w:pPr>
            <w:ins w:id="5086" w:author="Kisch, Christian" w:date="2022-02-07T14:41:00Z">
              <w:r>
                <w:rPr>
                  <w:rFonts w:cs="Calibri"/>
                  <w:sz w:val="20"/>
                  <w:szCs w:val="20"/>
                </w:rPr>
                <w:t>x</w:t>
              </w:r>
            </w:ins>
          </w:p>
        </w:tc>
      </w:tr>
      <w:tr w:rsidR="004F097F" w:rsidRPr="00CF5477" w14:paraId="442F005A" w14:textId="77777777" w:rsidTr="005F5BB3">
        <w:trPr>
          <w:trHeight w:val="551"/>
          <w:ins w:id="5087" w:author="Kisch, Christian" w:date="2022-02-07T14:37:00Z"/>
        </w:trPr>
        <w:tc>
          <w:tcPr>
            <w:tcW w:w="626" w:type="dxa"/>
            <w:shd w:val="clear" w:color="000000" w:fill="auto"/>
            <w:hideMark/>
          </w:tcPr>
          <w:p w14:paraId="3411CF89" w14:textId="77777777" w:rsidR="004F097F" w:rsidRPr="00CF5477" w:rsidRDefault="004F097F" w:rsidP="004F097F">
            <w:pPr>
              <w:spacing w:before="0" w:after="0" w:line="240" w:lineRule="auto"/>
              <w:jc w:val="right"/>
              <w:rPr>
                <w:ins w:id="5088" w:author="Kisch, Christian" w:date="2022-02-07T14:37:00Z"/>
                <w:rFonts w:eastAsia="Times New Roman" w:cs="Calibri"/>
                <w:color w:val="000000"/>
                <w:lang w:eastAsia="de-DE"/>
              </w:rPr>
            </w:pPr>
            <w:ins w:id="5089" w:author="Kisch, Christian" w:date="2022-02-07T14:37:00Z">
              <w:r>
                <w:rPr>
                  <w:rFonts w:eastAsia="Times New Roman" w:cs="Calibri"/>
                  <w:color w:val="000000"/>
                  <w:lang w:eastAsia="de-DE"/>
                </w:rPr>
                <w:t>16</w:t>
              </w:r>
            </w:ins>
          </w:p>
        </w:tc>
        <w:tc>
          <w:tcPr>
            <w:tcW w:w="2523" w:type="dxa"/>
            <w:shd w:val="clear" w:color="000000" w:fill="auto"/>
            <w:hideMark/>
          </w:tcPr>
          <w:p w14:paraId="2A5387CC" w14:textId="0D49A9D6" w:rsidR="004F097F" w:rsidRPr="00CF5477" w:rsidRDefault="004F097F" w:rsidP="004F097F">
            <w:pPr>
              <w:spacing w:before="0" w:after="0" w:line="240" w:lineRule="auto"/>
              <w:rPr>
                <w:ins w:id="5090" w:author="Kisch, Christian" w:date="2022-02-07T14:37:00Z"/>
                <w:rFonts w:eastAsia="Times New Roman" w:cs="Calibri"/>
                <w:color w:val="000000"/>
                <w:lang w:eastAsia="de-DE"/>
              </w:rPr>
            </w:pPr>
            <w:ins w:id="5091"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18D6C75" w14:textId="77777777" w:rsidR="004F097F" w:rsidRPr="00CF5477" w:rsidRDefault="004F097F" w:rsidP="004F097F">
            <w:pPr>
              <w:spacing w:before="0" w:after="0" w:line="240" w:lineRule="auto"/>
              <w:rPr>
                <w:ins w:id="5092" w:author="Kisch, Christian" w:date="2022-02-07T14:37:00Z"/>
                <w:rFonts w:eastAsia="Times New Roman" w:cs="Calibri"/>
                <w:b/>
                <w:bCs/>
                <w:sz w:val="20"/>
                <w:szCs w:val="20"/>
                <w:lang w:eastAsia="de-DE"/>
              </w:rPr>
            </w:pPr>
            <w:ins w:id="5093" w:author="Kisch, Christian" w:date="2022-02-07T14:37:00Z">
              <w:r w:rsidRPr="00CF5477">
                <w:rPr>
                  <w:rFonts w:eastAsia="Times New Roman" w:cs="Calibri"/>
                  <w:b/>
                  <w:bCs/>
                  <w:sz w:val="20"/>
                  <w:szCs w:val="20"/>
                  <w:lang w:eastAsia="de-DE"/>
                </w:rPr>
                <w:t>Metadaten zum Verfahren</w:t>
              </w:r>
            </w:ins>
          </w:p>
        </w:tc>
        <w:tc>
          <w:tcPr>
            <w:tcW w:w="1418" w:type="dxa"/>
            <w:shd w:val="clear" w:color="000000" w:fill="auto"/>
            <w:hideMark/>
          </w:tcPr>
          <w:p w14:paraId="0986AC0F" w14:textId="68B883B5" w:rsidR="004F097F" w:rsidRPr="00CF5477" w:rsidRDefault="004F097F" w:rsidP="004F097F">
            <w:pPr>
              <w:spacing w:before="0" w:after="0" w:line="240" w:lineRule="auto"/>
              <w:jc w:val="center"/>
              <w:rPr>
                <w:ins w:id="5094" w:author="Kisch, Christian" w:date="2022-02-07T14:37:00Z"/>
                <w:rFonts w:eastAsia="Times New Roman" w:cs="Calibri"/>
                <w:sz w:val="20"/>
                <w:szCs w:val="20"/>
                <w:lang w:eastAsia="de-DE"/>
              </w:rPr>
            </w:pPr>
            <w:ins w:id="5095" w:author="Kisch, Christian" w:date="2022-02-07T14:38:00Z">
              <w:r>
                <w:rPr>
                  <w:rFonts w:cs="Calibri"/>
                  <w:sz w:val="20"/>
                  <w:szCs w:val="20"/>
                </w:rPr>
                <w:t>Ja</w:t>
              </w:r>
            </w:ins>
          </w:p>
        </w:tc>
        <w:tc>
          <w:tcPr>
            <w:tcW w:w="992" w:type="dxa"/>
            <w:shd w:val="clear" w:color="000000" w:fill="auto"/>
          </w:tcPr>
          <w:p w14:paraId="0E836FFA" w14:textId="0698DC11" w:rsidR="004F097F" w:rsidRPr="00CF5477" w:rsidRDefault="004F097F" w:rsidP="004F097F">
            <w:pPr>
              <w:spacing w:before="0" w:after="0" w:line="240" w:lineRule="auto"/>
              <w:jc w:val="center"/>
              <w:rPr>
                <w:ins w:id="5096" w:author="Kisch, Christian" w:date="2022-02-07T14:37:00Z"/>
                <w:rFonts w:eastAsia="Times New Roman" w:cs="Calibri"/>
                <w:sz w:val="20"/>
                <w:szCs w:val="20"/>
                <w:lang w:eastAsia="de-DE"/>
              </w:rPr>
            </w:pPr>
            <w:ins w:id="5097" w:author="Kisch, Christian" w:date="2022-02-07T14:39:00Z">
              <w:r>
                <w:rPr>
                  <w:rFonts w:cs="Calibri"/>
                  <w:sz w:val="20"/>
                  <w:szCs w:val="20"/>
                </w:rPr>
                <w:t>Nein</w:t>
              </w:r>
            </w:ins>
          </w:p>
        </w:tc>
        <w:tc>
          <w:tcPr>
            <w:tcW w:w="992" w:type="dxa"/>
            <w:shd w:val="clear" w:color="000000" w:fill="auto"/>
            <w:hideMark/>
          </w:tcPr>
          <w:p w14:paraId="636B89F5" w14:textId="673DBE0F" w:rsidR="004F097F" w:rsidRPr="00CF5477" w:rsidRDefault="004F097F" w:rsidP="004F097F">
            <w:pPr>
              <w:spacing w:before="0" w:after="0" w:line="240" w:lineRule="auto"/>
              <w:jc w:val="center"/>
              <w:rPr>
                <w:ins w:id="5098" w:author="Kisch, Christian" w:date="2022-02-07T14:37:00Z"/>
                <w:rFonts w:eastAsia="Times New Roman" w:cs="Calibri"/>
                <w:sz w:val="20"/>
                <w:szCs w:val="20"/>
                <w:lang w:eastAsia="de-DE"/>
              </w:rPr>
            </w:pPr>
            <w:ins w:id="5099" w:author="Kisch, Christian" w:date="2022-02-07T14:40:00Z">
              <w:r>
                <w:rPr>
                  <w:rFonts w:cs="Calibri"/>
                  <w:sz w:val="20"/>
                  <w:szCs w:val="20"/>
                </w:rPr>
                <w:t>Nein</w:t>
              </w:r>
            </w:ins>
          </w:p>
        </w:tc>
        <w:tc>
          <w:tcPr>
            <w:tcW w:w="1134" w:type="dxa"/>
            <w:shd w:val="clear" w:color="000000" w:fill="auto"/>
            <w:hideMark/>
          </w:tcPr>
          <w:p w14:paraId="2F98686D" w14:textId="3B79A13C" w:rsidR="004F097F" w:rsidRPr="00CF5477" w:rsidRDefault="004F097F" w:rsidP="004F097F">
            <w:pPr>
              <w:spacing w:before="0" w:after="0" w:line="240" w:lineRule="auto"/>
              <w:jc w:val="center"/>
              <w:rPr>
                <w:ins w:id="5100" w:author="Kisch, Christian" w:date="2022-02-07T14:37:00Z"/>
                <w:rFonts w:eastAsia="Times New Roman" w:cs="Calibri"/>
                <w:sz w:val="20"/>
                <w:szCs w:val="20"/>
                <w:lang w:eastAsia="de-DE"/>
              </w:rPr>
            </w:pPr>
            <w:ins w:id="5101" w:author="Kisch, Christian" w:date="2022-02-07T14:40:00Z">
              <w:r>
                <w:rPr>
                  <w:rFonts w:cs="Calibri"/>
                  <w:sz w:val="20"/>
                  <w:szCs w:val="20"/>
                </w:rPr>
                <w:t>x</w:t>
              </w:r>
            </w:ins>
          </w:p>
        </w:tc>
        <w:tc>
          <w:tcPr>
            <w:tcW w:w="1134" w:type="dxa"/>
            <w:shd w:val="clear" w:color="000000" w:fill="auto"/>
            <w:hideMark/>
          </w:tcPr>
          <w:p w14:paraId="04EAF112" w14:textId="72BE47DC" w:rsidR="004F097F" w:rsidRPr="00CF5477" w:rsidRDefault="004F097F" w:rsidP="004F097F">
            <w:pPr>
              <w:spacing w:before="0" w:after="0" w:line="240" w:lineRule="auto"/>
              <w:jc w:val="center"/>
              <w:rPr>
                <w:ins w:id="5102" w:author="Kisch, Christian" w:date="2022-02-07T14:37:00Z"/>
                <w:rFonts w:eastAsia="Times New Roman" w:cs="Calibri"/>
                <w:sz w:val="20"/>
                <w:szCs w:val="20"/>
                <w:lang w:eastAsia="de-DE"/>
              </w:rPr>
            </w:pPr>
            <w:ins w:id="5103" w:author="Kisch, Christian" w:date="2022-02-07T14:41:00Z">
              <w:r>
                <w:rPr>
                  <w:rFonts w:cs="Calibri"/>
                  <w:sz w:val="20"/>
                  <w:szCs w:val="20"/>
                </w:rPr>
                <w:t>x</w:t>
              </w:r>
            </w:ins>
          </w:p>
        </w:tc>
      </w:tr>
      <w:tr w:rsidR="004F097F" w:rsidRPr="00CF5477" w14:paraId="4E9ED403" w14:textId="77777777" w:rsidTr="005F5BB3">
        <w:trPr>
          <w:trHeight w:val="525"/>
          <w:ins w:id="5104" w:author="Kisch, Christian" w:date="2022-02-07T14:37:00Z"/>
        </w:trPr>
        <w:tc>
          <w:tcPr>
            <w:tcW w:w="626" w:type="dxa"/>
            <w:shd w:val="clear" w:color="000000" w:fill="auto"/>
            <w:hideMark/>
          </w:tcPr>
          <w:p w14:paraId="5A2D5B1B" w14:textId="77777777" w:rsidR="004F097F" w:rsidRPr="00CF5477" w:rsidRDefault="004F097F" w:rsidP="004F097F">
            <w:pPr>
              <w:spacing w:before="0" w:after="0" w:line="240" w:lineRule="auto"/>
              <w:jc w:val="right"/>
              <w:rPr>
                <w:ins w:id="5105" w:author="Kisch, Christian" w:date="2022-02-07T14:37:00Z"/>
                <w:rFonts w:eastAsia="Times New Roman" w:cs="Calibri"/>
                <w:color w:val="000000"/>
                <w:lang w:eastAsia="de-DE"/>
              </w:rPr>
            </w:pPr>
            <w:ins w:id="5106" w:author="Kisch, Christian" w:date="2022-02-07T14:37:00Z">
              <w:r>
                <w:rPr>
                  <w:rFonts w:eastAsia="Times New Roman" w:cs="Calibri"/>
                  <w:color w:val="000000"/>
                  <w:lang w:eastAsia="de-DE"/>
                </w:rPr>
                <w:t>17</w:t>
              </w:r>
            </w:ins>
          </w:p>
        </w:tc>
        <w:tc>
          <w:tcPr>
            <w:tcW w:w="2523" w:type="dxa"/>
            <w:shd w:val="clear" w:color="000000" w:fill="auto"/>
            <w:hideMark/>
          </w:tcPr>
          <w:p w14:paraId="190CEF8E" w14:textId="064E623C" w:rsidR="004F097F" w:rsidRPr="00CF5477" w:rsidRDefault="004F097F" w:rsidP="004F097F">
            <w:pPr>
              <w:spacing w:before="0" w:after="0" w:line="240" w:lineRule="auto"/>
              <w:rPr>
                <w:ins w:id="5107" w:author="Kisch, Christian" w:date="2022-02-07T14:37:00Z"/>
                <w:rFonts w:eastAsia="Times New Roman" w:cs="Calibri"/>
                <w:color w:val="000000"/>
                <w:lang w:eastAsia="de-DE"/>
              </w:rPr>
            </w:pPr>
            <w:ins w:id="5108"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204EDEC6" w14:textId="77777777" w:rsidR="004F097F" w:rsidRPr="00CF5477" w:rsidRDefault="004F097F" w:rsidP="004F097F">
            <w:pPr>
              <w:spacing w:before="0" w:after="0" w:line="240" w:lineRule="auto"/>
              <w:rPr>
                <w:ins w:id="5109" w:author="Kisch, Christian" w:date="2022-02-07T14:37:00Z"/>
                <w:rFonts w:eastAsia="Times New Roman" w:cs="Calibri"/>
                <w:b/>
                <w:bCs/>
                <w:sz w:val="20"/>
                <w:szCs w:val="20"/>
                <w:lang w:eastAsia="de-DE"/>
              </w:rPr>
            </w:pPr>
            <w:ins w:id="5110" w:author="Kisch, Christian" w:date="2022-02-07T14:37:00Z">
              <w:r w:rsidRPr="00CF5477">
                <w:rPr>
                  <w:rFonts w:eastAsia="Times New Roman" w:cs="Calibri"/>
                  <w:b/>
                  <w:bCs/>
                  <w:sz w:val="20"/>
                  <w:szCs w:val="20"/>
                  <w:lang w:eastAsia="de-DE"/>
                </w:rPr>
                <w:t>Verfahrenshistorie</w:t>
              </w:r>
            </w:ins>
          </w:p>
        </w:tc>
        <w:tc>
          <w:tcPr>
            <w:tcW w:w="1418" w:type="dxa"/>
            <w:shd w:val="clear" w:color="000000" w:fill="auto"/>
            <w:hideMark/>
          </w:tcPr>
          <w:p w14:paraId="0CC510A6" w14:textId="1914C7C9" w:rsidR="004F097F" w:rsidRPr="00CF5477" w:rsidRDefault="004F097F" w:rsidP="004F097F">
            <w:pPr>
              <w:spacing w:before="0" w:after="0" w:line="240" w:lineRule="auto"/>
              <w:jc w:val="center"/>
              <w:rPr>
                <w:ins w:id="5111" w:author="Kisch, Christian" w:date="2022-02-07T14:37:00Z"/>
                <w:rFonts w:eastAsia="Times New Roman" w:cs="Calibri"/>
                <w:sz w:val="20"/>
                <w:szCs w:val="20"/>
                <w:lang w:eastAsia="de-DE"/>
              </w:rPr>
            </w:pPr>
            <w:ins w:id="5112" w:author="Kisch, Christian" w:date="2022-02-07T14:38:00Z">
              <w:r>
                <w:rPr>
                  <w:rFonts w:cs="Calibri"/>
                  <w:sz w:val="20"/>
                  <w:szCs w:val="20"/>
                </w:rPr>
                <w:t>Ja</w:t>
              </w:r>
            </w:ins>
          </w:p>
        </w:tc>
        <w:tc>
          <w:tcPr>
            <w:tcW w:w="992" w:type="dxa"/>
            <w:shd w:val="clear" w:color="000000" w:fill="auto"/>
          </w:tcPr>
          <w:p w14:paraId="7F1C650D" w14:textId="5E5B0445" w:rsidR="004F097F" w:rsidRPr="00CF5477" w:rsidRDefault="004F097F" w:rsidP="004F097F">
            <w:pPr>
              <w:spacing w:before="0" w:after="0" w:line="240" w:lineRule="auto"/>
              <w:jc w:val="center"/>
              <w:rPr>
                <w:ins w:id="5113" w:author="Kisch, Christian" w:date="2022-02-07T14:37:00Z"/>
                <w:rFonts w:eastAsia="Times New Roman" w:cs="Calibri"/>
                <w:sz w:val="20"/>
                <w:szCs w:val="20"/>
                <w:lang w:eastAsia="de-DE"/>
              </w:rPr>
            </w:pPr>
            <w:ins w:id="5114" w:author="Kisch, Christian" w:date="2022-02-07T14:39:00Z">
              <w:r>
                <w:rPr>
                  <w:rFonts w:cs="Calibri"/>
                  <w:sz w:val="20"/>
                  <w:szCs w:val="20"/>
                </w:rPr>
                <w:t>Nein</w:t>
              </w:r>
            </w:ins>
          </w:p>
        </w:tc>
        <w:tc>
          <w:tcPr>
            <w:tcW w:w="992" w:type="dxa"/>
            <w:shd w:val="clear" w:color="000000" w:fill="auto"/>
            <w:hideMark/>
          </w:tcPr>
          <w:p w14:paraId="7F5D9F20" w14:textId="1593F9D7" w:rsidR="004F097F" w:rsidRPr="00CF5477" w:rsidRDefault="004F097F" w:rsidP="004F097F">
            <w:pPr>
              <w:spacing w:before="0" w:after="0" w:line="240" w:lineRule="auto"/>
              <w:jc w:val="center"/>
              <w:rPr>
                <w:ins w:id="5115" w:author="Kisch, Christian" w:date="2022-02-07T14:37:00Z"/>
                <w:rFonts w:eastAsia="Times New Roman" w:cs="Calibri"/>
                <w:sz w:val="20"/>
                <w:szCs w:val="20"/>
                <w:lang w:eastAsia="de-DE"/>
              </w:rPr>
            </w:pPr>
            <w:ins w:id="5116" w:author="Kisch, Christian" w:date="2022-02-07T14:40:00Z">
              <w:r>
                <w:rPr>
                  <w:rFonts w:cs="Calibri"/>
                  <w:sz w:val="20"/>
                  <w:szCs w:val="20"/>
                </w:rPr>
                <w:t>Nein</w:t>
              </w:r>
            </w:ins>
          </w:p>
        </w:tc>
        <w:tc>
          <w:tcPr>
            <w:tcW w:w="1134" w:type="dxa"/>
            <w:shd w:val="clear" w:color="000000" w:fill="auto"/>
            <w:hideMark/>
          </w:tcPr>
          <w:p w14:paraId="45AE951F" w14:textId="4B161D03" w:rsidR="004F097F" w:rsidRPr="00CF5477" w:rsidRDefault="004F097F" w:rsidP="004F097F">
            <w:pPr>
              <w:spacing w:before="0" w:after="0" w:line="240" w:lineRule="auto"/>
              <w:jc w:val="center"/>
              <w:rPr>
                <w:ins w:id="5117" w:author="Kisch, Christian" w:date="2022-02-07T14:37:00Z"/>
                <w:rFonts w:eastAsia="Times New Roman" w:cs="Calibri"/>
                <w:sz w:val="20"/>
                <w:szCs w:val="20"/>
                <w:lang w:eastAsia="de-DE"/>
              </w:rPr>
            </w:pPr>
            <w:ins w:id="5118" w:author="Kisch, Christian" w:date="2022-02-07T14:40:00Z">
              <w:r>
                <w:rPr>
                  <w:rFonts w:cs="Calibri"/>
                  <w:sz w:val="20"/>
                  <w:szCs w:val="20"/>
                </w:rPr>
                <w:t>x</w:t>
              </w:r>
            </w:ins>
          </w:p>
        </w:tc>
        <w:tc>
          <w:tcPr>
            <w:tcW w:w="1134" w:type="dxa"/>
            <w:shd w:val="clear" w:color="000000" w:fill="auto"/>
            <w:hideMark/>
          </w:tcPr>
          <w:p w14:paraId="559BA1E6" w14:textId="54EA5C76" w:rsidR="004F097F" w:rsidRPr="00CF5477" w:rsidRDefault="004F097F" w:rsidP="004F097F">
            <w:pPr>
              <w:spacing w:before="0" w:after="0" w:line="240" w:lineRule="auto"/>
              <w:jc w:val="center"/>
              <w:rPr>
                <w:ins w:id="5119" w:author="Kisch, Christian" w:date="2022-02-07T14:37:00Z"/>
                <w:rFonts w:eastAsia="Times New Roman" w:cs="Calibri"/>
                <w:sz w:val="20"/>
                <w:szCs w:val="20"/>
                <w:lang w:eastAsia="de-DE"/>
              </w:rPr>
            </w:pPr>
            <w:ins w:id="5120" w:author="Kisch, Christian" w:date="2022-02-07T14:41:00Z">
              <w:r>
                <w:rPr>
                  <w:rFonts w:cs="Calibri"/>
                  <w:sz w:val="20"/>
                  <w:szCs w:val="20"/>
                </w:rPr>
                <w:t>x</w:t>
              </w:r>
            </w:ins>
          </w:p>
        </w:tc>
      </w:tr>
      <w:tr w:rsidR="004F097F" w:rsidRPr="00CF5477" w14:paraId="04B0FBA7" w14:textId="77777777" w:rsidTr="005F5BB3">
        <w:trPr>
          <w:trHeight w:val="432"/>
          <w:ins w:id="5121" w:author="Kisch, Christian" w:date="2022-02-07T14:37:00Z"/>
        </w:trPr>
        <w:tc>
          <w:tcPr>
            <w:tcW w:w="626" w:type="dxa"/>
            <w:shd w:val="clear" w:color="000000" w:fill="auto"/>
            <w:hideMark/>
          </w:tcPr>
          <w:p w14:paraId="3E3860AA" w14:textId="77777777" w:rsidR="004F097F" w:rsidRPr="00CF5477" w:rsidRDefault="004F097F" w:rsidP="004F097F">
            <w:pPr>
              <w:spacing w:before="0" w:after="0" w:line="240" w:lineRule="auto"/>
              <w:jc w:val="right"/>
              <w:rPr>
                <w:ins w:id="5122" w:author="Kisch, Christian" w:date="2022-02-07T14:37:00Z"/>
                <w:rFonts w:eastAsia="Times New Roman" w:cs="Calibri"/>
                <w:color w:val="000000"/>
                <w:lang w:eastAsia="de-DE"/>
              </w:rPr>
            </w:pPr>
            <w:ins w:id="5123" w:author="Kisch, Christian" w:date="2022-02-07T14:37:00Z">
              <w:r>
                <w:rPr>
                  <w:rFonts w:eastAsia="Times New Roman" w:cs="Calibri"/>
                  <w:color w:val="000000"/>
                  <w:lang w:eastAsia="de-DE"/>
                </w:rPr>
                <w:t>18</w:t>
              </w:r>
            </w:ins>
          </w:p>
        </w:tc>
        <w:tc>
          <w:tcPr>
            <w:tcW w:w="2523" w:type="dxa"/>
            <w:shd w:val="clear" w:color="000000" w:fill="auto"/>
            <w:hideMark/>
          </w:tcPr>
          <w:p w14:paraId="13E130FA" w14:textId="1CDE0EAE" w:rsidR="004F097F" w:rsidRPr="00CF5477" w:rsidRDefault="004F097F" w:rsidP="004F097F">
            <w:pPr>
              <w:spacing w:before="0" w:after="0" w:line="240" w:lineRule="auto"/>
              <w:rPr>
                <w:ins w:id="5124" w:author="Kisch, Christian" w:date="2022-02-07T14:37:00Z"/>
                <w:rFonts w:eastAsia="Times New Roman" w:cs="Calibri"/>
                <w:color w:val="000000"/>
                <w:lang w:eastAsia="de-DE"/>
              </w:rPr>
            </w:pPr>
            <w:ins w:id="5125"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4120AAC8" w14:textId="77777777" w:rsidR="004F097F" w:rsidRPr="00CF5477" w:rsidRDefault="004F097F" w:rsidP="004F097F">
            <w:pPr>
              <w:spacing w:before="0" w:after="0" w:line="240" w:lineRule="auto"/>
              <w:rPr>
                <w:ins w:id="5126" w:author="Kisch, Christian" w:date="2022-02-07T14:37:00Z"/>
                <w:rFonts w:eastAsia="Times New Roman" w:cs="Calibri"/>
                <w:b/>
                <w:bCs/>
                <w:sz w:val="20"/>
                <w:szCs w:val="20"/>
                <w:lang w:eastAsia="de-DE"/>
              </w:rPr>
            </w:pPr>
            <w:ins w:id="5127" w:author="Kisch, Christian" w:date="2022-02-07T14:37:00Z">
              <w:r w:rsidRPr="00CF5477">
                <w:rPr>
                  <w:rFonts w:eastAsia="Times New Roman" w:cs="Calibri"/>
                  <w:b/>
                  <w:bCs/>
                  <w:sz w:val="20"/>
                  <w:szCs w:val="20"/>
                  <w:lang w:eastAsia="de-DE"/>
                </w:rPr>
                <w:t>Ordner</w:t>
              </w:r>
            </w:ins>
          </w:p>
        </w:tc>
        <w:tc>
          <w:tcPr>
            <w:tcW w:w="1418" w:type="dxa"/>
            <w:shd w:val="clear" w:color="000000" w:fill="auto"/>
            <w:hideMark/>
          </w:tcPr>
          <w:p w14:paraId="1D448AD5" w14:textId="58E4027A" w:rsidR="004F097F" w:rsidRPr="00CF5477" w:rsidRDefault="004F097F" w:rsidP="004F097F">
            <w:pPr>
              <w:spacing w:before="0" w:after="0" w:line="240" w:lineRule="auto"/>
              <w:jc w:val="center"/>
              <w:rPr>
                <w:ins w:id="5128" w:author="Kisch, Christian" w:date="2022-02-07T14:37:00Z"/>
                <w:rFonts w:eastAsia="Times New Roman" w:cs="Calibri"/>
                <w:sz w:val="20"/>
                <w:szCs w:val="20"/>
                <w:lang w:eastAsia="de-DE"/>
              </w:rPr>
            </w:pPr>
            <w:ins w:id="5129" w:author="Kisch, Christian" w:date="2022-02-07T14:38:00Z">
              <w:r>
                <w:rPr>
                  <w:rFonts w:cs="Calibri"/>
                  <w:sz w:val="20"/>
                  <w:szCs w:val="20"/>
                </w:rPr>
                <w:t>Ja</w:t>
              </w:r>
            </w:ins>
          </w:p>
        </w:tc>
        <w:tc>
          <w:tcPr>
            <w:tcW w:w="992" w:type="dxa"/>
            <w:shd w:val="clear" w:color="000000" w:fill="auto"/>
          </w:tcPr>
          <w:p w14:paraId="698ECE7D" w14:textId="2B593996" w:rsidR="004F097F" w:rsidRPr="00CF5477" w:rsidRDefault="004F097F" w:rsidP="004F097F">
            <w:pPr>
              <w:spacing w:before="0" w:after="0" w:line="240" w:lineRule="auto"/>
              <w:jc w:val="center"/>
              <w:rPr>
                <w:ins w:id="5130" w:author="Kisch, Christian" w:date="2022-02-07T14:37:00Z"/>
                <w:rFonts w:eastAsia="Times New Roman" w:cs="Calibri"/>
                <w:sz w:val="20"/>
                <w:szCs w:val="20"/>
                <w:lang w:eastAsia="de-DE"/>
              </w:rPr>
            </w:pPr>
            <w:ins w:id="5131" w:author="Kisch, Christian" w:date="2022-02-07T14:39:00Z">
              <w:r>
                <w:rPr>
                  <w:rFonts w:cs="Calibri"/>
                  <w:sz w:val="20"/>
                  <w:szCs w:val="20"/>
                </w:rPr>
                <w:t>Nein</w:t>
              </w:r>
            </w:ins>
          </w:p>
        </w:tc>
        <w:tc>
          <w:tcPr>
            <w:tcW w:w="992" w:type="dxa"/>
            <w:shd w:val="clear" w:color="000000" w:fill="auto"/>
            <w:hideMark/>
          </w:tcPr>
          <w:p w14:paraId="26948BB2" w14:textId="1DE993D4" w:rsidR="004F097F" w:rsidRPr="00CF5477" w:rsidRDefault="004F097F" w:rsidP="004F097F">
            <w:pPr>
              <w:spacing w:before="0" w:after="0" w:line="240" w:lineRule="auto"/>
              <w:jc w:val="center"/>
              <w:rPr>
                <w:ins w:id="5132" w:author="Kisch, Christian" w:date="2022-02-07T14:37:00Z"/>
                <w:rFonts w:eastAsia="Times New Roman" w:cs="Calibri"/>
                <w:sz w:val="20"/>
                <w:szCs w:val="20"/>
                <w:lang w:eastAsia="de-DE"/>
              </w:rPr>
            </w:pPr>
            <w:ins w:id="5133" w:author="Kisch, Christian" w:date="2022-02-07T14:40:00Z">
              <w:r>
                <w:rPr>
                  <w:rFonts w:cs="Calibri"/>
                  <w:sz w:val="20"/>
                  <w:szCs w:val="20"/>
                </w:rPr>
                <w:t>Nein</w:t>
              </w:r>
            </w:ins>
          </w:p>
        </w:tc>
        <w:tc>
          <w:tcPr>
            <w:tcW w:w="1134" w:type="dxa"/>
            <w:shd w:val="clear" w:color="000000" w:fill="auto"/>
            <w:hideMark/>
          </w:tcPr>
          <w:p w14:paraId="2BBFEFED" w14:textId="5146F1D3" w:rsidR="004F097F" w:rsidRPr="00CF5477" w:rsidRDefault="004F097F" w:rsidP="004F097F">
            <w:pPr>
              <w:spacing w:before="0" w:after="0" w:line="240" w:lineRule="auto"/>
              <w:jc w:val="center"/>
              <w:rPr>
                <w:ins w:id="5134" w:author="Kisch, Christian" w:date="2022-02-07T14:37:00Z"/>
                <w:rFonts w:eastAsia="Times New Roman" w:cs="Calibri"/>
                <w:sz w:val="20"/>
                <w:szCs w:val="20"/>
                <w:lang w:eastAsia="de-DE"/>
              </w:rPr>
            </w:pPr>
            <w:ins w:id="5135" w:author="Kisch, Christian" w:date="2022-02-07T14:40:00Z">
              <w:r>
                <w:rPr>
                  <w:rFonts w:cs="Calibri"/>
                  <w:sz w:val="20"/>
                  <w:szCs w:val="20"/>
                </w:rPr>
                <w:t>x</w:t>
              </w:r>
            </w:ins>
          </w:p>
        </w:tc>
        <w:tc>
          <w:tcPr>
            <w:tcW w:w="1134" w:type="dxa"/>
            <w:shd w:val="clear" w:color="000000" w:fill="auto"/>
            <w:hideMark/>
          </w:tcPr>
          <w:p w14:paraId="7D641CC7" w14:textId="56125642" w:rsidR="004F097F" w:rsidRPr="00CF5477" w:rsidRDefault="004F097F" w:rsidP="004F097F">
            <w:pPr>
              <w:spacing w:before="0" w:after="0" w:line="240" w:lineRule="auto"/>
              <w:jc w:val="center"/>
              <w:rPr>
                <w:ins w:id="5136" w:author="Kisch, Christian" w:date="2022-02-07T14:37:00Z"/>
                <w:rFonts w:eastAsia="Times New Roman" w:cs="Calibri"/>
                <w:sz w:val="20"/>
                <w:szCs w:val="20"/>
                <w:lang w:eastAsia="de-DE"/>
              </w:rPr>
            </w:pPr>
            <w:ins w:id="5137" w:author="Kisch, Christian" w:date="2022-02-07T14:41:00Z">
              <w:r>
                <w:rPr>
                  <w:rFonts w:cs="Calibri"/>
                  <w:sz w:val="20"/>
                  <w:szCs w:val="20"/>
                </w:rPr>
                <w:t>x</w:t>
              </w:r>
            </w:ins>
          </w:p>
        </w:tc>
      </w:tr>
      <w:tr w:rsidR="004F097F" w:rsidRPr="00CF5477" w14:paraId="6B178C6B" w14:textId="77777777" w:rsidTr="005F5BB3">
        <w:trPr>
          <w:trHeight w:val="454"/>
          <w:ins w:id="5138" w:author="Kisch, Christian" w:date="2022-02-07T14:37:00Z"/>
        </w:trPr>
        <w:tc>
          <w:tcPr>
            <w:tcW w:w="626" w:type="dxa"/>
            <w:shd w:val="clear" w:color="000000" w:fill="auto"/>
            <w:hideMark/>
          </w:tcPr>
          <w:p w14:paraId="14B2E4CD" w14:textId="77777777" w:rsidR="004F097F" w:rsidRPr="00CF5477" w:rsidRDefault="004F097F" w:rsidP="004F097F">
            <w:pPr>
              <w:spacing w:before="0" w:after="0" w:line="240" w:lineRule="auto"/>
              <w:jc w:val="right"/>
              <w:rPr>
                <w:ins w:id="5139" w:author="Kisch, Christian" w:date="2022-02-07T14:37:00Z"/>
                <w:rFonts w:eastAsia="Times New Roman" w:cs="Calibri"/>
                <w:color w:val="000000"/>
                <w:lang w:eastAsia="de-DE"/>
              </w:rPr>
            </w:pPr>
            <w:ins w:id="5140" w:author="Kisch, Christian" w:date="2022-02-07T14:37:00Z">
              <w:r>
                <w:rPr>
                  <w:rFonts w:eastAsia="Times New Roman" w:cs="Calibri"/>
                  <w:color w:val="000000"/>
                  <w:lang w:eastAsia="de-DE"/>
                </w:rPr>
                <w:t>19</w:t>
              </w:r>
            </w:ins>
          </w:p>
        </w:tc>
        <w:tc>
          <w:tcPr>
            <w:tcW w:w="2523" w:type="dxa"/>
            <w:shd w:val="clear" w:color="000000" w:fill="auto"/>
            <w:hideMark/>
          </w:tcPr>
          <w:p w14:paraId="2E00499E" w14:textId="20525B84" w:rsidR="004F097F" w:rsidRPr="00CF5477" w:rsidRDefault="004F097F" w:rsidP="004F097F">
            <w:pPr>
              <w:spacing w:before="0" w:after="0" w:line="240" w:lineRule="auto"/>
              <w:rPr>
                <w:ins w:id="5141" w:author="Kisch, Christian" w:date="2022-02-07T14:37:00Z"/>
                <w:rFonts w:eastAsia="Times New Roman" w:cs="Calibri"/>
                <w:color w:val="000000"/>
                <w:lang w:eastAsia="de-DE"/>
              </w:rPr>
            </w:pPr>
            <w:ins w:id="5142"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C14EE44" w14:textId="77777777" w:rsidR="004F097F" w:rsidRPr="00CF5477" w:rsidRDefault="004F097F" w:rsidP="004F097F">
            <w:pPr>
              <w:spacing w:before="0" w:after="0" w:line="240" w:lineRule="auto"/>
              <w:rPr>
                <w:ins w:id="5143" w:author="Kisch, Christian" w:date="2022-02-07T14:37:00Z"/>
                <w:rFonts w:eastAsia="Times New Roman" w:cs="Calibri"/>
                <w:b/>
                <w:bCs/>
                <w:sz w:val="20"/>
                <w:szCs w:val="20"/>
                <w:lang w:eastAsia="de-DE"/>
              </w:rPr>
            </w:pPr>
            <w:ins w:id="5144" w:author="Kisch, Christian" w:date="2022-02-07T14:37:00Z">
              <w:r w:rsidRPr="00CF5477">
                <w:rPr>
                  <w:rFonts w:eastAsia="Times New Roman" w:cs="Calibri"/>
                  <w:b/>
                  <w:bCs/>
                  <w:sz w:val="20"/>
                  <w:szCs w:val="20"/>
                  <w:lang w:eastAsia="de-DE"/>
                </w:rPr>
                <w:t>Unterordner im Ordner „Akte“</w:t>
              </w:r>
            </w:ins>
          </w:p>
        </w:tc>
        <w:tc>
          <w:tcPr>
            <w:tcW w:w="1418" w:type="dxa"/>
            <w:shd w:val="clear" w:color="000000" w:fill="auto"/>
            <w:hideMark/>
          </w:tcPr>
          <w:p w14:paraId="2A058590" w14:textId="33B159C6" w:rsidR="004F097F" w:rsidRPr="00CF5477" w:rsidRDefault="004F097F" w:rsidP="004F097F">
            <w:pPr>
              <w:spacing w:before="0" w:after="0" w:line="240" w:lineRule="auto"/>
              <w:jc w:val="center"/>
              <w:rPr>
                <w:ins w:id="5145" w:author="Kisch, Christian" w:date="2022-02-07T14:37:00Z"/>
                <w:rFonts w:eastAsia="Times New Roman" w:cs="Calibri"/>
                <w:sz w:val="20"/>
                <w:szCs w:val="20"/>
                <w:lang w:eastAsia="de-DE"/>
              </w:rPr>
            </w:pPr>
            <w:ins w:id="5146" w:author="Kisch, Christian" w:date="2022-02-07T14:38:00Z">
              <w:r>
                <w:rPr>
                  <w:rFonts w:cs="Calibri"/>
                  <w:sz w:val="20"/>
                  <w:szCs w:val="20"/>
                </w:rPr>
                <w:t>Ja</w:t>
              </w:r>
            </w:ins>
          </w:p>
        </w:tc>
        <w:tc>
          <w:tcPr>
            <w:tcW w:w="992" w:type="dxa"/>
            <w:shd w:val="clear" w:color="000000" w:fill="auto"/>
          </w:tcPr>
          <w:p w14:paraId="30E1BD81" w14:textId="2375DFF8" w:rsidR="004F097F" w:rsidRPr="00CF5477" w:rsidRDefault="004F097F" w:rsidP="004F097F">
            <w:pPr>
              <w:spacing w:before="0" w:after="0" w:line="240" w:lineRule="auto"/>
              <w:jc w:val="center"/>
              <w:rPr>
                <w:ins w:id="5147" w:author="Kisch, Christian" w:date="2022-02-07T14:37:00Z"/>
                <w:rFonts w:eastAsia="Times New Roman" w:cs="Calibri"/>
                <w:sz w:val="20"/>
                <w:szCs w:val="20"/>
                <w:lang w:eastAsia="de-DE"/>
              </w:rPr>
            </w:pPr>
            <w:ins w:id="5148" w:author="Kisch, Christian" w:date="2022-02-07T14:39:00Z">
              <w:r>
                <w:rPr>
                  <w:rFonts w:cs="Calibri"/>
                  <w:sz w:val="20"/>
                  <w:szCs w:val="20"/>
                </w:rPr>
                <w:t>Nein</w:t>
              </w:r>
            </w:ins>
          </w:p>
        </w:tc>
        <w:tc>
          <w:tcPr>
            <w:tcW w:w="992" w:type="dxa"/>
            <w:shd w:val="clear" w:color="000000" w:fill="auto"/>
            <w:hideMark/>
          </w:tcPr>
          <w:p w14:paraId="5F2FCFAF" w14:textId="2F5612B2" w:rsidR="004F097F" w:rsidRPr="00CF5477" w:rsidRDefault="004F097F" w:rsidP="004F097F">
            <w:pPr>
              <w:spacing w:before="0" w:after="0" w:line="240" w:lineRule="auto"/>
              <w:jc w:val="center"/>
              <w:rPr>
                <w:ins w:id="5149" w:author="Kisch, Christian" w:date="2022-02-07T14:37:00Z"/>
                <w:rFonts w:eastAsia="Times New Roman" w:cs="Calibri"/>
                <w:sz w:val="20"/>
                <w:szCs w:val="20"/>
                <w:lang w:eastAsia="de-DE"/>
              </w:rPr>
            </w:pPr>
            <w:ins w:id="5150" w:author="Kisch, Christian" w:date="2022-02-07T14:40:00Z">
              <w:r>
                <w:rPr>
                  <w:rFonts w:cs="Calibri"/>
                  <w:sz w:val="20"/>
                  <w:szCs w:val="20"/>
                </w:rPr>
                <w:t>Nein</w:t>
              </w:r>
            </w:ins>
          </w:p>
        </w:tc>
        <w:tc>
          <w:tcPr>
            <w:tcW w:w="1134" w:type="dxa"/>
            <w:shd w:val="clear" w:color="000000" w:fill="auto"/>
            <w:hideMark/>
          </w:tcPr>
          <w:p w14:paraId="483F53E6" w14:textId="14BA38CF" w:rsidR="004F097F" w:rsidRPr="00CF5477" w:rsidRDefault="004F097F" w:rsidP="004F097F">
            <w:pPr>
              <w:spacing w:before="0" w:after="0" w:line="240" w:lineRule="auto"/>
              <w:jc w:val="center"/>
              <w:rPr>
                <w:ins w:id="5151" w:author="Kisch, Christian" w:date="2022-02-07T14:37:00Z"/>
                <w:rFonts w:eastAsia="Times New Roman" w:cs="Calibri"/>
                <w:sz w:val="20"/>
                <w:szCs w:val="20"/>
                <w:lang w:eastAsia="de-DE"/>
              </w:rPr>
            </w:pPr>
            <w:ins w:id="5152" w:author="Kisch, Christian" w:date="2022-02-07T14:40:00Z">
              <w:r>
                <w:rPr>
                  <w:rFonts w:cs="Calibri"/>
                  <w:sz w:val="20"/>
                  <w:szCs w:val="20"/>
                </w:rPr>
                <w:t>x</w:t>
              </w:r>
            </w:ins>
          </w:p>
        </w:tc>
        <w:tc>
          <w:tcPr>
            <w:tcW w:w="1134" w:type="dxa"/>
            <w:shd w:val="clear" w:color="000000" w:fill="auto"/>
            <w:hideMark/>
          </w:tcPr>
          <w:p w14:paraId="40828AE7" w14:textId="1AF2EC01" w:rsidR="004F097F" w:rsidRPr="00CF5477" w:rsidRDefault="004F097F" w:rsidP="004F097F">
            <w:pPr>
              <w:spacing w:before="0" w:after="0" w:line="240" w:lineRule="auto"/>
              <w:jc w:val="center"/>
              <w:rPr>
                <w:ins w:id="5153" w:author="Kisch, Christian" w:date="2022-02-07T14:37:00Z"/>
                <w:rFonts w:eastAsia="Times New Roman" w:cs="Calibri"/>
                <w:sz w:val="20"/>
                <w:szCs w:val="20"/>
                <w:lang w:eastAsia="de-DE"/>
              </w:rPr>
            </w:pPr>
            <w:ins w:id="5154" w:author="Kisch, Christian" w:date="2022-02-07T14:41:00Z">
              <w:r>
                <w:rPr>
                  <w:rFonts w:cs="Calibri"/>
                  <w:sz w:val="20"/>
                  <w:szCs w:val="20"/>
                </w:rPr>
                <w:t>x</w:t>
              </w:r>
            </w:ins>
          </w:p>
        </w:tc>
      </w:tr>
      <w:tr w:rsidR="004F097F" w:rsidRPr="00CF5477" w14:paraId="1892F59B" w14:textId="77777777" w:rsidTr="005F5BB3">
        <w:trPr>
          <w:trHeight w:val="475"/>
          <w:ins w:id="5155" w:author="Kisch, Christian" w:date="2022-02-07T14:37:00Z"/>
        </w:trPr>
        <w:tc>
          <w:tcPr>
            <w:tcW w:w="626" w:type="dxa"/>
            <w:shd w:val="clear" w:color="000000" w:fill="auto"/>
            <w:hideMark/>
          </w:tcPr>
          <w:p w14:paraId="0172D02C" w14:textId="77777777" w:rsidR="004F097F" w:rsidRPr="00CF5477" w:rsidRDefault="004F097F" w:rsidP="004F097F">
            <w:pPr>
              <w:spacing w:before="0" w:after="0" w:line="240" w:lineRule="auto"/>
              <w:jc w:val="right"/>
              <w:rPr>
                <w:ins w:id="5156" w:author="Kisch, Christian" w:date="2022-02-07T14:37:00Z"/>
                <w:rFonts w:eastAsia="Times New Roman" w:cs="Calibri"/>
                <w:color w:val="000000"/>
                <w:lang w:eastAsia="de-DE"/>
              </w:rPr>
            </w:pPr>
            <w:ins w:id="5157" w:author="Kisch, Christian" w:date="2022-02-07T14:37:00Z">
              <w:r>
                <w:rPr>
                  <w:rFonts w:eastAsia="Times New Roman" w:cs="Calibri"/>
                  <w:color w:val="000000"/>
                  <w:lang w:eastAsia="de-DE"/>
                </w:rPr>
                <w:t>20</w:t>
              </w:r>
            </w:ins>
          </w:p>
        </w:tc>
        <w:tc>
          <w:tcPr>
            <w:tcW w:w="2523" w:type="dxa"/>
            <w:shd w:val="clear" w:color="000000" w:fill="auto"/>
            <w:hideMark/>
          </w:tcPr>
          <w:p w14:paraId="2CA8DFA8" w14:textId="5BB6A79D" w:rsidR="004F097F" w:rsidRPr="00CF5477" w:rsidRDefault="004F097F" w:rsidP="004F097F">
            <w:pPr>
              <w:spacing w:before="0" w:after="0" w:line="240" w:lineRule="auto"/>
              <w:rPr>
                <w:ins w:id="5158" w:author="Kisch, Christian" w:date="2022-02-07T14:37:00Z"/>
                <w:rFonts w:eastAsia="Times New Roman" w:cs="Calibri"/>
                <w:color w:val="000000"/>
                <w:lang w:eastAsia="de-DE"/>
              </w:rPr>
            </w:pPr>
            <w:ins w:id="5159"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599084C" w14:textId="77777777" w:rsidR="004F097F" w:rsidRPr="00CF5477" w:rsidRDefault="004F097F" w:rsidP="004F097F">
            <w:pPr>
              <w:spacing w:before="0" w:after="0" w:line="240" w:lineRule="auto"/>
              <w:rPr>
                <w:ins w:id="5160" w:author="Kisch, Christian" w:date="2022-02-07T14:37:00Z"/>
                <w:rFonts w:eastAsia="Times New Roman" w:cs="Calibri"/>
                <w:b/>
                <w:bCs/>
                <w:sz w:val="20"/>
                <w:szCs w:val="20"/>
                <w:lang w:eastAsia="de-DE"/>
              </w:rPr>
            </w:pPr>
            <w:ins w:id="5161" w:author="Kisch, Christian" w:date="2022-02-07T14:37:00Z">
              <w:r w:rsidRPr="00CF5477">
                <w:rPr>
                  <w:rFonts w:eastAsia="Times New Roman" w:cs="Calibri"/>
                  <w:b/>
                  <w:bCs/>
                  <w:sz w:val="20"/>
                  <w:szCs w:val="20"/>
                  <w:lang w:eastAsia="de-DE"/>
                </w:rPr>
                <w:t>Dokumente im Ordner „Akte“</w:t>
              </w:r>
            </w:ins>
          </w:p>
        </w:tc>
        <w:tc>
          <w:tcPr>
            <w:tcW w:w="1418" w:type="dxa"/>
            <w:shd w:val="clear" w:color="000000" w:fill="auto"/>
            <w:hideMark/>
          </w:tcPr>
          <w:p w14:paraId="3AE02FE7" w14:textId="337CDE31" w:rsidR="004F097F" w:rsidRPr="00CF5477" w:rsidRDefault="004F097F" w:rsidP="004F097F">
            <w:pPr>
              <w:spacing w:before="0" w:after="0" w:line="240" w:lineRule="auto"/>
              <w:jc w:val="center"/>
              <w:rPr>
                <w:ins w:id="5162" w:author="Kisch, Christian" w:date="2022-02-07T14:37:00Z"/>
                <w:rFonts w:eastAsia="Times New Roman" w:cs="Calibri"/>
                <w:sz w:val="20"/>
                <w:szCs w:val="20"/>
                <w:lang w:eastAsia="de-DE"/>
              </w:rPr>
            </w:pPr>
            <w:ins w:id="5163" w:author="Kisch, Christian" w:date="2022-02-07T14:38:00Z">
              <w:r>
                <w:rPr>
                  <w:rFonts w:cs="Calibri"/>
                  <w:sz w:val="20"/>
                  <w:szCs w:val="20"/>
                </w:rPr>
                <w:t>Ja</w:t>
              </w:r>
            </w:ins>
          </w:p>
        </w:tc>
        <w:tc>
          <w:tcPr>
            <w:tcW w:w="992" w:type="dxa"/>
            <w:shd w:val="clear" w:color="000000" w:fill="auto"/>
          </w:tcPr>
          <w:p w14:paraId="459A7C72" w14:textId="22F7BECC" w:rsidR="004F097F" w:rsidRPr="00CF5477" w:rsidRDefault="004F097F" w:rsidP="004F097F">
            <w:pPr>
              <w:spacing w:before="0" w:after="0" w:line="240" w:lineRule="auto"/>
              <w:jc w:val="center"/>
              <w:rPr>
                <w:ins w:id="5164" w:author="Kisch, Christian" w:date="2022-02-07T14:37:00Z"/>
                <w:rFonts w:eastAsia="Times New Roman" w:cs="Calibri"/>
                <w:sz w:val="20"/>
                <w:szCs w:val="20"/>
                <w:lang w:eastAsia="de-DE"/>
              </w:rPr>
            </w:pPr>
            <w:ins w:id="5165" w:author="Kisch, Christian" w:date="2022-02-07T14:39:00Z">
              <w:r>
                <w:rPr>
                  <w:rFonts w:cs="Calibri"/>
                  <w:sz w:val="20"/>
                  <w:szCs w:val="20"/>
                </w:rPr>
                <w:t>Nein</w:t>
              </w:r>
            </w:ins>
          </w:p>
        </w:tc>
        <w:tc>
          <w:tcPr>
            <w:tcW w:w="992" w:type="dxa"/>
            <w:shd w:val="clear" w:color="000000" w:fill="auto"/>
            <w:hideMark/>
          </w:tcPr>
          <w:p w14:paraId="52A4FED9" w14:textId="79831EF0" w:rsidR="004F097F" w:rsidRPr="00CF5477" w:rsidRDefault="004F097F" w:rsidP="004F097F">
            <w:pPr>
              <w:spacing w:before="0" w:after="0" w:line="240" w:lineRule="auto"/>
              <w:jc w:val="center"/>
              <w:rPr>
                <w:ins w:id="5166" w:author="Kisch, Christian" w:date="2022-02-07T14:37:00Z"/>
                <w:rFonts w:eastAsia="Times New Roman" w:cs="Calibri"/>
                <w:sz w:val="20"/>
                <w:szCs w:val="20"/>
                <w:lang w:eastAsia="de-DE"/>
              </w:rPr>
            </w:pPr>
            <w:ins w:id="5167" w:author="Kisch, Christian" w:date="2022-02-07T14:40:00Z">
              <w:r>
                <w:rPr>
                  <w:rFonts w:cs="Calibri"/>
                  <w:sz w:val="20"/>
                  <w:szCs w:val="20"/>
                </w:rPr>
                <w:t>Nein</w:t>
              </w:r>
            </w:ins>
          </w:p>
        </w:tc>
        <w:tc>
          <w:tcPr>
            <w:tcW w:w="1134" w:type="dxa"/>
            <w:shd w:val="clear" w:color="000000" w:fill="auto"/>
            <w:hideMark/>
          </w:tcPr>
          <w:p w14:paraId="1ED1B814" w14:textId="02BDF950" w:rsidR="004F097F" w:rsidRPr="00CF5477" w:rsidRDefault="004F097F" w:rsidP="004F097F">
            <w:pPr>
              <w:spacing w:before="0" w:after="0" w:line="240" w:lineRule="auto"/>
              <w:jc w:val="center"/>
              <w:rPr>
                <w:ins w:id="5168" w:author="Kisch, Christian" w:date="2022-02-07T14:37:00Z"/>
                <w:rFonts w:eastAsia="Times New Roman" w:cs="Calibri"/>
                <w:sz w:val="20"/>
                <w:szCs w:val="20"/>
                <w:lang w:eastAsia="de-DE"/>
              </w:rPr>
            </w:pPr>
            <w:ins w:id="5169" w:author="Kisch, Christian" w:date="2022-02-07T14:40:00Z">
              <w:r>
                <w:rPr>
                  <w:rFonts w:cs="Calibri"/>
                  <w:sz w:val="20"/>
                  <w:szCs w:val="20"/>
                </w:rPr>
                <w:t>x</w:t>
              </w:r>
            </w:ins>
          </w:p>
        </w:tc>
        <w:tc>
          <w:tcPr>
            <w:tcW w:w="1134" w:type="dxa"/>
            <w:shd w:val="clear" w:color="000000" w:fill="auto"/>
            <w:hideMark/>
          </w:tcPr>
          <w:p w14:paraId="6E8FAAA9" w14:textId="6EF36905" w:rsidR="004F097F" w:rsidRPr="00CF5477" w:rsidRDefault="004F097F" w:rsidP="004F097F">
            <w:pPr>
              <w:spacing w:before="0" w:after="0" w:line="240" w:lineRule="auto"/>
              <w:jc w:val="center"/>
              <w:rPr>
                <w:ins w:id="5170" w:author="Kisch, Christian" w:date="2022-02-07T14:37:00Z"/>
                <w:rFonts w:eastAsia="Times New Roman" w:cs="Calibri"/>
                <w:sz w:val="20"/>
                <w:szCs w:val="20"/>
                <w:lang w:eastAsia="de-DE"/>
              </w:rPr>
            </w:pPr>
            <w:ins w:id="5171" w:author="Kisch, Christian" w:date="2022-02-07T14:41:00Z">
              <w:r>
                <w:rPr>
                  <w:rFonts w:cs="Calibri"/>
                  <w:sz w:val="20"/>
                  <w:szCs w:val="20"/>
                </w:rPr>
                <w:t>x</w:t>
              </w:r>
            </w:ins>
          </w:p>
        </w:tc>
      </w:tr>
      <w:tr w:rsidR="004F097F" w:rsidRPr="00CF5477" w14:paraId="647A8940" w14:textId="77777777" w:rsidTr="005F5BB3">
        <w:trPr>
          <w:trHeight w:val="497"/>
          <w:ins w:id="5172" w:author="Kisch, Christian" w:date="2022-02-07T14:37:00Z"/>
        </w:trPr>
        <w:tc>
          <w:tcPr>
            <w:tcW w:w="626" w:type="dxa"/>
            <w:shd w:val="clear" w:color="000000" w:fill="auto"/>
            <w:hideMark/>
          </w:tcPr>
          <w:p w14:paraId="58E4F77A" w14:textId="77777777" w:rsidR="004F097F" w:rsidRPr="00CF5477" w:rsidRDefault="004F097F" w:rsidP="004F097F">
            <w:pPr>
              <w:spacing w:before="0" w:after="0" w:line="240" w:lineRule="auto"/>
              <w:jc w:val="right"/>
              <w:rPr>
                <w:ins w:id="5173" w:author="Kisch, Christian" w:date="2022-02-07T14:37:00Z"/>
                <w:rFonts w:eastAsia="Times New Roman" w:cs="Calibri"/>
                <w:color w:val="000000"/>
                <w:lang w:eastAsia="de-DE"/>
              </w:rPr>
            </w:pPr>
            <w:ins w:id="5174" w:author="Kisch, Christian" w:date="2022-02-07T14:37:00Z">
              <w:r>
                <w:rPr>
                  <w:rFonts w:eastAsia="Times New Roman" w:cs="Calibri"/>
                  <w:color w:val="000000"/>
                  <w:lang w:eastAsia="de-DE"/>
                </w:rPr>
                <w:t>21</w:t>
              </w:r>
            </w:ins>
          </w:p>
        </w:tc>
        <w:tc>
          <w:tcPr>
            <w:tcW w:w="2523" w:type="dxa"/>
            <w:shd w:val="clear" w:color="000000" w:fill="auto"/>
            <w:hideMark/>
          </w:tcPr>
          <w:p w14:paraId="62F6D7B0" w14:textId="543C4C52" w:rsidR="004F097F" w:rsidRPr="00CF5477" w:rsidRDefault="004F097F" w:rsidP="004F097F">
            <w:pPr>
              <w:spacing w:before="0" w:after="0" w:line="240" w:lineRule="auto"/>
              <w:rPr>
                <w:ins w:id="5175" w:author="Kisch, Christian" w:date="2022-02-07T14:37:00Z"/>
                <w:rFonts w:eastAsia="Times New Roman" w:cs="Calibri"/>
                <w:color w:val="000000"/>
                <w:lang w:eastAsia="de-DE"/>
              </w:rPr>
            </w:pPr>
            <w:ins w:id="5176"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32BD6902" w14:textId="77777777" w:rsidR="004F097F" w:rsidRPr="00CF5477" w:rsidRDefault="004F097F" w:rsidP="004F097F">
            <w:pPr>
              <w:spacing w:before="0" w:after="0" w:line="240" w:lineRule="auto"/>
              <w:rPr>
                <w:ins w:id="5177" w:author="Kisch, Christian" w:date="2022-02-07T14:37:00Z"/>
                <w:rFonts w:eastAsia="Times New Roman" w:cs="Calibri"/>
                <w:b/>
                <w:bCs/>
                <w:sz w:val="20"/>
                <w:szCs w:val="20"/>
                <w:lang w:eastAsia="de-DE"/>
              </w:rPr>
            </w:pPr>
            <w:ins w:id="5178" w:author="Kisch, Christian" w:date="2022-02-07T14:37:00Z">
              <w:r w:rsidRPr="00CF5477">
                <w:rPr>
                  <w:rFonts w:eastAsia="Times New Roman" w:cs="Calibri"/>
                  <w:b/>
                  <w:bCs/>
                  <w:sz w:val="20"/>
                  <w:szCs w:val="20"/>
                  <w:lang w:eastAsia="de-DE"/>
                </w:rPr>
                <w:t>Kennzeichnung im Ordner „Akte“</w:t>
              </w:r>
            </w:ins>
          </w:p>
        </w:tc>
        <w:tc>
          <w:tcPr>
            <w:tcW w:w="1418" w:type="dxa"/>
            <w:shd w:val="clear" w:color="000000" w:fill="auto"/>
            <w:hideMark/>
          </w:tcPr>
          <w:p w14:paraId="2772450C" w14:textId="2C30A89A" w:rsidR="004F097F" w:rsidRPr="00CF5477" w:rsidRDefault="004F097F" w:rsidP="004F097F">
            <w:pPr>
              <w:spacing w:before="0" w:after="0" w:line="240" w:lineRule="auto"/>
              <w:jc w:val="center"/>
              <w:rPr>
                <w:ins w:id="5179" w:author="Kisch, Christian" w:date="2022-02-07T14:37:00Z"/>
                <w:rFonts w:eastAsia="Times New Roman" w:cs="Calibri"/>
                <w:sz w:val="20"/>
                <w:szCs w:val="20"/>
                <w:lang w:eastAsia="de-DE"/>
              </w:rPr>
            </w:pPr>
            <w:ins w:id="5180" w:author="Kisch, Christian" w:date="2022-02-07T14:38:00Z">
              <w:r>
                <w:rPr>
                  <w:rFonts w:cs="Calibri"/>
                  <w:sz w:val="20"/>
                  <w:szCs w:val="20"/>
                </w:rPr>
                <w:t>Ja</w:t>
              </w:r>
            </w:ins>
          </w:p>
        </w:tc>
        <w:tc>
          <w:tcPr>
            <w:tcW w:w="992" w:type="dxa"/>
            <w:shd w:val="clear" w:color="000000" w:fill="auto"/>
          </w:tcPr>
          <w:p w14:paraId="65CFB699" w14:textId="0672EDAE" w:rsidR="004F097F" w:rsidRPr="00CF5477" w:rsidRDefault="004F097F" w:rsidP="004F097F">
            <w:pPr>
              <w:spacing w:before="0" w:after="0" w:line="240" w:lineRule="auto"/>
              <w:jc w:val="center"/>
              <w:rPr>
                <w:ins w:id="5181" w:author="Kisch, Christian" w:date="2022-02-07T14:37:00Z"/>
                <w:rFonts w:eastAsia="Times New Roman" w:cs="Calibri"/>
                <w:sz w:val="20"/>
                <w:szCs w:val="20"/>
                <w:lang w:eastAsia="de-DE"/>
              </w:rPr>
            </w:pPr>
            <w:ins w:id="5182" w:author="Kisch, Christian" w:date="2022-02-07T14:39:00Z">
              <w:r>
                <w:rPr>
                  <w:rFonts w:cs="Calibri"/>
                  <w:sz w:val="20"/>
                  <w:szCs w:val="20"/>
                </w:rPr>
                <w:t>Nein</w:t>
              </w:r>
            </w:ins>
          </w:p>
        </w:tc>
        <w:tc>
          <w:tcPr>
            <w:tcW w:w="992" w:type="dxa"/>
            <w:shd w:val="clear" w:color="000000" w:fill="auto"/>
            <w:hideMark/>
          </w:tcPr>
          <w:p w14:paraId="6C9CF23B" w14:textId="577CF8F0" w:rsidR="004F097F" w:rsidRPr="00CF5477" w:rsidRDefault="004F097F" w:rsidP="004F097F">
            <w:pPr>
              <w:spacing w:before="0" w:after="0" w:line="240" w:lineRule="auto"/>
              <w:jc w:val="center"/>
              <w:rPr>
                <w:ins w:id="5183" w:author="Kisch, Christian" w:date="2022-02-07T14:37:00Z"/>
                <w:rFonts w:eastAsia="Times New Roman" w:cs="Calibri"/>
                <w:sz w:val="20"/>
                <w:szCs w:val="20"/>
                <w:lang w:eastAsia="de-DE"/>
              </w:rPr>
            </w:pPr>
            <w:ins w:id="5184" w:author="Kisch, Christian" w:date="2022-02-07T14:40:00Z">
              <w:r>
                <w:rPr>
                  <w:rFonts w:cs="Calibri"/>
                  <w:sz w:val="20"/>
                  <w:szCs w:val="20"/>
                </w:rPr>
                <w:t>Nein</w:t>
              </w:r>
            </w:ins>
          </w:p>
        </w:tc>
        <w:tc>
          <w:tcPr>
            <w:tcW w:w="1134" w:type="dxa"/>
            <w:shd w:val="clear" w:color="000000" w:fill="auto"/>
            <w:hideMark/>
          </w:tcPr>
          <w:p w14:paraId="5C05BBCA" w14:textId="4E59183C" w:rsidR="004F097F" w:rsidRPr="00CF5477" w:rsidRDefault="004F097F" w:rsidP="004F097F">
            <w:pPr>
              <w:spacing w:before="0" w:after="0" w:line="240" w:lineRule="auto"/>
              <w:jc w:val="center"/>
              <w:rPr>
                <w:ins w:id="5185" w:author="Kisch, Christian" w:date="2022-02-07T14:37:00Z"/>
                <w:rFonts w:eastAsia="Times New Roman" w:cs="Calibri"/>
                <w:sz w:val="20"/>
                <w:szCs w:val="20"/>
                <w:lang w:eastAsia="de-DE"/>
              </w:rPr>
            </w:pPr>
            <w:ins w:id="5186" w:author="Kisch, Christian" w:date="2022-02-07T14:40:00Z">
              <w:r>
                <w:rPr>
                  <w:rFonts w:cs="Calibri"/>
                  <w:sz w:val="20"/>
                  <w:szCs w:val="20"/>
                </w:rPr>
                <w:t>x</w:t>
              </w:r>
            </w:ins>
          </w:p>
        </w:tc>
        <w:tc>
          <w:tcPr>
            <w:tcW w:w="1134" w:type="dxa"/>
            <w:shd w:val="clear" w:color="000000" w:fill="auto"/>
            <w:hideMark/>
          </w:tcPr>
          <w:p w14:paraId="6302260C" w14:textId="21E9C5AB" w:rsidR="004F097F" w:rsidRPr="00CF5477" w:rsidRDefault="004F097F" w:rsidP="004F097F">
            <w:pPr>
              <w:spacing w:before="0" w:after="0" w:line="240" w:lineRule="auto"/>
              <w:jc w:val="center"/>
              <w:rPr>
                <w:ins w:id="5187" w:author="Kisch, Christian" w:date="2022-02-07T14:37:00Z"/>
                <w:rFonts w:eastAsia="Times New Roman" w:cs="Calibri"/>
                <w:sz w:val="20"/>
                <w:szCs w:val="20"/>
                <w:lang w:eastAsia="de-DE"/>
              </w:rPr>
            </w:pPr>
            <w:ins w:id="5188" w:author="Kisch, Christian" w:date="2022-02-07T14:41:00Z">
              <w:r>
                <w:rPr>
                  <w:rFonts w:cs="Calibri"/>
                  <w:sz w:val="20"/>
                  <w:szCs w:val="20"/>
                </w:rPr>
                <w:t>x</w:t>
              </w:r>
            </w:ins>
          </w:p>
        </w:tc>
      </w:tr>
      <w:tr w:rsidR="004F097F" w:rsidRPr="00CF5477" w14:paraId="4E9BCB2B" w14:textId="77777777" w:rsidTr="005F5BB3">
        <w:trPr>
          <w:trHeight w:val="505"/>
          <w:ins w:id="5189" w:author="Kisch, Christian" w:date="2022-02-07T14:37:00Z"/>
        </w:trPr>
        <w:tc>
          <w:tcPr>
            <w:tcW w:w="626" w:type="dxa"/>
            <w:shd w:val="clear" w:color="000000" w:fill="auto"/>
            <w:hideMark/>
          </w:tcPr>
          <w:p w14:paraId="4BF055DC" w14:textId="77777777" w:rsidR="004F097F" w:rsidRPr="00CF5477" w:rsidRDefault="004F097F" w:rsidP="004F097F">
            <w:pPr>
              <w:spacing w:before="0" w:after="0" w:line="240" w:lineRule="auto"/>
              <w:jc w:val="right"/>
              <w:rPr>
                <w:ins w:id="5190" w:author="Kisch, Christian" w:date="2022-02-07T14:37:00Z"/>
                <w:rFonts w:eastAsia="Times New Roman" w:cs="Calibri"/>
                <w:color w:val="000000"/>
                <w:lang w:eastAsia="de-DE"/>
              </w:rPr>
            </w:pPr>
            <w:ins w:id="5191" w:author="Kisch, Christian" w:date="2022-02-07T14:37:00Z">
              <w:r>
                <w:rPr>
                  <w:rFonts w:eastAsia="Times New Roman" w:cs="Calibri"/>
                  <w:color w:val="000000"/>
                  <w:lang w:eastAsia="de-DE"/>
                </w:rPr>
                <w:t>22</w:t>
              </w:r>
            </w:ins>
          </w:p>
        </w:tc>
        <w:tc>
          <w:tcPr>
            <w:tcW w:w="2523" w:type="dxa"/>
            <w:shd w:val="clear" w:color="000000" w:fill="auto"/>
            <w:hideMark/>
          </w:tcPr>
          <w:p w14:paraId="5E1AAB31" w14:textId="5E4B7690" w:rsidR="004F097F" w:rsidRPr="00CF5477" w:rsidRDefault="004F097F" w:rsidP="004F097F">
            <w:pPr>
              <w:spacing w:before="0" w:after="0" w:line="240" w:lineRule="auto"/>
              <w:rPr>
                <w:ins w:id="5192" w:author="Kisch, Christian" w:date="2022-02-07T14:37:00Z"/>
                <w:rFonts w:eastAsia="Times New Roman" w:cs="Calibri"/>
                <w:color w:val="000000"/>
                <w:lang w:eastAsia="de-DE"/>
              </w:rPr>
            </w:pPr>
            <w:ins w:id="5193"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40266193" w14:textId="77777777" w:rsidR="004F097F" w:rsidRPr="00CF5477" w:rsidRDefault="004F097F" w:rsidP="004F097F">
            <w:pPr>
              <w:spacing w:before="0" w:after="0" w:line="240" w:lineRule="auto"/>
              <w:rPr>
                <w:ins w:id="5194" w:author="Kisch, Christian" w:date="2022-02-07T14:37:00Z"/>
                <w:rFonts w:eastAsia="Times New Roman" w:cs="Calibri"/>
                <w:b/>
                <w:bCs/>
                <w:sz w:val="20"/>
                <w:szCs w:val="20"/>
                <w:lang w:eastAsia="de-DE"/>
              </w:rPr>
            </w:pPr>
            <w:ins w:id="5195" w:author="Kisch, Christian" w:date="2022-02-07T14:37: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1B7A1806" w14:textId="3FC7D28A" w:rsidR="004F097F" w:rsidRPr="00CF5477" w:rsidRDefault="004F097F" w:rsidP="004F097F">
            <w:pPr>
              <w:spacing w:before="0" w:after="0" w:line="240" w:lineRule="auto"/>
              <w:jc w:val="center"/>
              <w:rPr>
                <w:ins w:id="5196" w:author="Kisch, Christian" w:date="2022-02-07T14:37:00Z"/>
                <w:rFonts w:eastAsia="Times New Roman" w:cs="Calibri"/>
                <w:sz w:val="20"/>
                <w:szCs w:val="20"/>
                <w:lang w:eastAsia="de-DE"/>
              </w:rPr>
            </w:pPr>
            <w:ins w:id="5197" w:author="Kisch, Christian" w:date="2022-02-07T14:38:00Z">
              <w:r>
                <w:rPr>
                  <w:rFonts w:cs="Calibri"/>
                  <w:sz w:val="20"/>
                  <w:szCs w:val="20"/>
                </w:rPr>
                <w:t>Ja</w:t>
              </w:r>
            </w:ins>
          </w:p>
        </w:tc>
        <w:tc>
          <w:tcPr>
            <w:tcW w:w="992" w:type="dxa"/>
            <w:shd w:val="clear" w:color="000000" w:fill="auto"/>
          </w:tcPr>
          <w:p w14:paraId="35F86CEE" w14:textId="78B053C2" w:rsidR="004F097F" w:rsidRPr="00CF5477" w:rsidRDefault="004F097F" w:rsidP="004F097F">
            <w:pPr>
              <w:spacing w:before="0" w:after="0" w:line="240" w:lineRule="auto"/>
              <w:jc w:val="center"/>
              <w:rPr>
                <w:ins w:id="5198" w:author="Kisch, Christian" w:date="2022-02-07T14:37:00Z"/>
                <w:rFonts w:eastAsia="Times New Roman" w:cs="Calibri"/>
                <w:sz w:val="20"/>
                <w:szCs w:val="20"/>
                <w:lang w:eastAsia="de-DE"/>
              </w:rPr>
            </w:pPr>
            <w:ins w:id="5199" w:author="Kisch, Christian" w:date="2022-02-07T14:39:00Z">
              <w:r>
                <w:rPr>
                  <w:rFonts w:cs="Calibri"/>
                  <w:sz w:val="20"/>
                  <w:szCs w:val="20"/>
                </w:rPr>
                <w:t>Nein</w:t>
              </w:r>
            </w:ins>
          </w:p>
        </w:tc>
        <w:tc>
          <w:tcPr>
            <w:tcW w:w="992" w:type="dxa"/>
            <w:shd w:val="clear" w:color="000000" w:fill="auto"/>
            <w:hideMark/>
          </w:tcPr>
          <w:p w14:paraId="1677BCA2" w14:textId="3A78FB83" w:rsidR="004F097F" w:rsidRPr="00CF5477" w:rsidRDefault="004F097F" w:rsidP="004F097F">
            <w:pPr>
              <w:spacing w:before="0" w:after="0" w:line="240" w:lineRule="auto"/>
              <w:jc w:val="center"/>
              <w:rPr>
                <w:ins w:id="5200" w:author="Kisch, Christian" w:date="2022-02-07T14:37:00Z"/>
                <w:rFonts w:eastAsia="Times New Roman" w:cs="Calibri"/>
                <w:sz w:val="20"/>
                <w:szCs w:val="20"/>
                <w:lang w:eastAsia="de-DE"/>
              </w:rPr>
            </w:pPr>
            <w:ins w:id="5201" w:author="Kisch, Christian" w:date="2022-02-07T14:40:00Z">
              <w:r>
                <w:rPr>
                  <w:rFonts w:cs="Calibri"/>
                  <w:sz w:val="20"/>
                  <w:szCs w:val="20"/>
                </w:rPr>
                <w:t>Nein</w:t>
              </w:r>
            </w:ins>
          </w:p>
        </w:tc>
        <w:tc>
          <w:tcPr>
            <w:tcW w:w="1134" w:type="dxa"/>
            <w:shd w:val="clear" w:color="000000" w:fill="auto"/>
            <w:hideMark/>
          </w:tcPr>
          <w:p w14:paraId="0A8C41FC" w14:textId="63AFC61E" w:rsidR="004F097F" w:rsidRPr="00CF5477" w:rsidRDefault="004F097F" w:rsidP="004F097F">
            <w:pPr>
              <w:spacing w:before="0" w:after="0" w:line="240" w:lineRule="auto"/>
              <w:jc w:val="center"/>
              <w:rPr>
                <w:ins w:id="5202" w:author="Kisch, Christian" w:date="2022-02-07T14:37:00Z"/>
                <w:rFonts w:eastAsia="Times New Roman" w:cs="Calibri"/>
                <w:sz w:val="20"/>
                <w:szCs w:val="20"/>
                <w:lang w:eastAsia="de-DE"/>
              </w:rPr>
            </w:pPr>
            <w:ins w:id="5203" w:author="Kisch, Christian" w:date="2022-02-07T14:40:00Z">
              <w:r>
                <w:rPr>
                  <w:rFonts w:cs="Calibri"/>
                  <w:sz w:val="20"/>
                  <w:szCs w:val="20"/>
                </w:rPr>
                <w:t>x</w:t>
              </w:r>
            </w:ins>
          </w:p>
        </w:tc>
        <w:tc>
          <w:tcPr>
            <w:tcW w:w="1134" w:type="dxa"/>
            <w:shd w:val="clear" w:color="000000" w:fill="auto"/>
            <w:hideMark/>
          </w:tcPr>
          <w:p w14:paraId="41CC1DB0" w14:textId="5EAB81B8" w:rsidR="004F097F" w:rsidRPr="00CF5477" w:rsidRDefault="004F097F" w:rsidP="004F097F">
            <w:pPr>
              <w:spacing w:before="0" w:after="0" w:line="240" w:lineRule="auto"/>
              <w:jc w:val="center"/>
              <w:rPr>
                <w:ins w:id="5204" w:author="Kisch, Christian" w:date="2022-02-07T14:37:00Z"/>
                <w:rFonts w:eastAsia="Times New Roman" w:cs="Calibri"/>
                <w:sz w:val="20"/>
                <w:szCs w:val="20"/>
                <w:lang w:eastAsia="de-DE"/>
              </w:rPr>
            </w:pPr>
            <w:ins w:id="5205" w:author="Kisch, Christian" w:date="2022-02-07T14:41:00Z">
              <w:r>
                <w:rPr>
                  <w:rFonts w:cs="Calibri"/>
                  <w:sz w:val="20"/>
                  <w:szCs w:val="20"/>
                </w:rPr>
                <w:t>x</w:t>
              </w:r>
            </w:ins>
          </w:p>
        </w:tc>
      </w:tr>
      <w:tr w:rsidR="004F097F" w:rsidRPr="00CF5477" w14:paraId="74E9C48B" w14:textId="77777777" w:rsidTr="005F5BB3">
        <w:trPr>
          <w:trHeight w:val="541"/>
          <w:ins w:id="5206" w:author="Kisch, Christian" w:date="2022-02-07T14:37:00Z"/>
        </w:trPr>
        <w:tc>
          <w:tcPr>
            <w:tcW w:w="626" w:type="dxa"/>
            <w:shd w:val="clear" w:color="000000" w:fill="auto"/>
            <w:hideMark/>
          </w:tcPr>
          <w:p w14:paraId="49CE0F7B" w14:textId="77777777" w:rsidR="004F097F" w:rsidRPr="00CF5477" w:rsidRDefault="004F097F" w:rsidP="004F097F">
            <w:pPr>
              <w:spacing w:before="0" w:after="0" w:line="240" w:lineRule="auto"/>
              <w:jc w:val="right"/>
              <w:rPr>
                <w:ins w:id="5207" w:author="Kisch, Christian" w:date="2022-02-07T14:37:00Z"/>
                <w:rFonts w:eastAsia="Times New Roman" w:cs="Calibri"/>
                <w:color w:val="000000"/>
                <w:lang w:eastAsia="de-DE"/>
              </w:rPr>
            </w:pPr>
            <w:ins w:id="5208" w:author="Kisch, Christian" w:date="2022-02-07T14:37: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0134B9E1" w14:textId="5E994B11" w:rsidR="004F097F" w:rsidRPr="00CF5477" w:rsidRDefault="004F097F" w:rsidP="004F097F">
            <w:pPr>
              <w:spacing w:before="0" w:after="0" w:line="240" w:lineRule="auto"/>
              <w:rPr>
                <w:ins w:id="5209" w:author="Kisch, Christian" w:date="2022-02-07T14:37:00Z"/>
                <w:rFonts w:eastAsia="Times New Roman" w:cs="Calibri"/>
                <w:color w:val="000000"/>
                <w:lang w:eastAsia="de-DE"/>
              </w:rPr>
            </w:pPr>
            <w:ins w:id="5210"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ECB9832" w14:textId="77777777" w:rsidR="004F097F" w:rsidRPr="00CF5477" w:rsidRDefault="004F097F" w:rsidP="004F097F">
            <w:pPr>
              <w:spacing w:before="0" w:after="0" w:line="240" w:lineRule="auto"/>
              <w:rPr>
                <w:ins w:id="5211" w:author="Kisch, Christian" w:date="2022-02-07T14:37:00Z"/>
                <w:rFonts w:eastAsia="Times New Roman" w:cs="Calibri"/>
                <w:b/>
                <w:bCs/>
                <w:sz w:val="20"/>
                <w:szCs w:val="20"/>
                <w:lang w:eastAsia="de-DE"/>
              </w:rPr>
            </w:pPr>
            <w:ins w:id="5212" w:author="Kisch, Christian" w:date="2022-02-07T14:37: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439A9D7E" w14:textId="39EA7D06" w:rsidR="004F097F" w:rsidRPr="00CF5477" w:rsidRDefault="004F097F" w:rsidP="004F097F">
            <w:pPr>
              <w:spacing w:before="0" w:after="0" w:line="240" w:lineRule="auto"/>
              <w:jc w:val="center"/>
              <w:rPr>
                <w:ins w:id="5213" w:author="Kisch, Christian" w:date="2022-02-07T14:37:00Z"/>
                <w:rFonts w:eastAsia="Times New Roman" w:cs="Calibri"/>
                <w:sz w:val="20"/>
                <w:szCs w:val="20"/>
                <w:lang w:eastAsia="de-DE"/>
              </w:rPr>
            </w:pPr>
            <w:ins w:id="5214" w:author="Kisch, Christian" w:date="2022-02-07T14:38:00Z">
              <w:r>
                <w:rPr>
                  <w:rFonts w:cs="Calibri"/>
                  <w:sz w:val="20"/>
                  <w:szCs w:val="20"/>
                </w:rPr>
                <w:t>Ja</w:t>
              </w:r>
            </w:ins>
          </w:p>
        </w:tc>
        <w:tc>
          <w:tcPr>
            <w:tcW w:w="992" w:type="dxa"/>
            <w:shd w:val="clear" w:color="000000" w:fill="auto"/>
          </w:tcPr>
          <w:p w14:paraId="1D98BC39" w14:textId="131EC48C" w:rsidR="004F097F" w:rsidRPr="00CF5477" w:rsidRDefault="004F097F" w:rsidP="004F097F">
            <w:pPr>
              <w:spacing w:before="0" w:after="0" w:line="240" w:lineRule="auto"/>
              <w:jc w:val="center"/>
              <w:rPr>
                <w:ins w:id="5215" w:author="Kisch, Christian" w:date="2022-02-07T14:37:00Z"/>
                <w:rFonts w:eastAsia="Times New Roman" w:cs="Calibri"/>
                <w:sz w:val="20"/>
                <w:szCs w:val="20"/>
                <w:lang w:eastAsia="de-DE"/>
              </w:rPr>
            </w:pPr>
            <w:ins w:id="5216" w:author="Kisch, Christian" w:date="2022-02-07T14:39:00Z">
              <w:r>
                <w:rPr>
                  <w:rFonts w:cs="Calibri"/>
                  <w:sz w:val="20"/>
                  <w:szCs w:val="20"/>
                </w:rPr>
                <w:t>Ja</w:t>
              </w:r>
            </w:ins>
          </w:p>
        </w:tc>
        <w:tc>
          <w:tcPr>
            <w:tcW w:w="992" w:type="dxa"/>
            <w:shd w:val="clear" w:color="000000" w:fill="auto"/>
            <w:hideMark/>
          </w:tcPr>
          <w:p w14:paraId="07799B32" w14:textId="47894EDB" w:rsidR="004F097F" w:rsidRPr="00CF5477" w:rsidRDefault="004F097F" w:rsidP="004F097F">
            <w:pPr>
              <w:spacing w:before="0" w:after="0" w:line="240" w:lineRule="auto"/>
              <w:jc w:val="center"/>
              <w:rPr>
                <w:ins w:id="5217" w:author="Kisch, Christian" w:date="2022-02-07T14:37:00Z"/>
                <w:rFonts w:eastAsia="Times New Roman" w:cs="Calibri"/>
                <w:sz w:val="20"/>
                <w:szCs w:val="20"/>
                <w:lang w:eastAsia="de-DE"/>
              </w:rPr>
            </w:pPr>
            <w:ins w:id="5218" w:author="Kisch, Christian" w:date="2022-02-07T14:40:00Z">
              <w:r>
                <w:rPr>
                  <w:rFonts w:cs="Calibri"/>
                  <w:sz w:val="20"/>
                  <w:szCs w:val="20"/>
                </w:rPr>
                <w:t>Ja</w:t>
              </w:r>
            </w:ins>
          </w:p>
        </w:tc>
        <w:tc>
          <w:tcPr>
            <w:tcW w:w="1134" w:type="dxa"/>
            <w:shd w:val="clear" w:color="000000" w:fill="auto"/>
            <w:hideMark/>
          </w:tcPr>
          <w:p w14:paraId="5F438163" w14:textId="48EFE43C" w:rsidR="004F097F" w:rsidRPr="00CF5477" w:rsidRDefault="004F097F" w:rsidP="004F097F">
            <w:pPr>
              <w:spacing w:before="0" w:after="0" w:line="240" w:lineRule="auto"/>
              <w:jc w:val="center"/>
              <w:rPr>
                <w:ins w:id="5219" w:author="Kisch, Christian" w:date="2022-02-07T14:37:00Z"/>
                <w:rFonts w:eastAsia="Times New Roman" w:cs="Calibri"/>
                <w:sz w:val="20"/>
                <w:szCs w:val="20"/>
                <w:lang w:eastAsia="de-DE"/>
              </w:rPr>
            </w:pPr>
            <w:ins w:id="5220" w:author="Kisch, Christian" w:date="2022-02-07T14:40:00Z">
              <w:r>
                <w:rPr>
                  <w:rFonts w:cs="Calibri"/>
                  <w:sz w:val="20"/>
                  <w:szCs w:val="20"/>
                </w:rPr>
                <w:t>x</w:t>
              </w:r>
            </w:ins>
          </w:p>
        </w:tc>
        <w:tc>
          <w:tcPr>
            <w:tcW w:w="1134" w:type="dxa"/>
            <w:shd w:val="clear" w:color="000000" w:fill="auto"/>
            <w:hideMark/>
          </w:tcPr>
          <w:p w14:paraId="3BC7A3F5" w14:textId="2FA03840" w:rsidR="004F097F" w:rsidRPr="00CF5477" w:rsidRDefault="004F097F" w:rsidP="004F097F">
            <w:pPr>
              <w:spacing w:before="0" w:after="0" w:line="240" w:lineRule="auto"/>
              <w:jc w:val="center"/>
              <w:rPr>
                <w:ins w:id="5221" w:author="Kisch, Christian" w:date="2022-02-07T14:37:00Z"/>
                <w:rFonts w:eastAsia="Times New Roman" w:cs="Calibri"/>
                <w:sz w:val="20"/>
                <w:szCs w:val="20"/>
                <w:lang w:eastAsia="de-DE"/>
              </w:rPr>
            </w:pPr>
            <w:ins w:id="5222" w:author="Kisch, Christian" w:date="2022-02-07T14:41:00Z">
              <w:r>
                <w:rPr>
                  <w:rFonts w:cs="Calibri"/>
                  <w:sz w:val="20"/>
                  <w:szCs w:val="20"/>
                </w:rPr>
                <w:t>x</w:t>
              </w:r>
            </w:ins>
          </w:p>
        </w:tc>
      </w:tr>
      <w:tr w:rsidR="004F097F" w:rsidRPr="00CF5477" w14:paraId="40347952" w14:textId="77777777" w:rsidTr="005F5BB3">
        <w:trPr>
          <w:trHeight w:val="549"/>
          <w:ins w:id="5223" w:author="Kisch, Christian" w:date="2022-02-07T14:37:00Z"/>
        </w:trPr>
        <w:tc>
          <w:tcPr>
            <w:tcW w:w="626" w:type="dxa"/>
            <w:shd w:val="clear" w:color="000000" w:fill="auto"/>
            <w:hideMark/>
          </w:tcPr>
          <w:p w14:paraId="472600D5" w14:textId="77777777" w:rsidR="004F097F" w:rsidRPr="00CF5477" w:rsidRDefault="004F097F" w:rsidP="004F097F">
            <w:pPr>
              <w:spacing w:before="0" w:after="0" w:line="240" w:lineRule="auto"/>
              <w:jc w:val="right"/>
              <w:rPr>
                <w:ins w:id="5224" w:author="Kisch, Christian" w:date="2022-02-07T14:37:00Z"/>
                <w:rFonts w:eastAsia="Times New Roman" w:cs="Calibri"/>
                <w:color w:val="000000"/>
                <w:lang w:eastAsia="de-DE"/>
              </w:rPr>
            </w:pPr>
            <w:ins w:id="5225" w:author="Kisch, Christian" w:date="2022-02-07T14:37:00Z">
              <w:r>
                <w:rPr>
                  <w:rFonts w:eastAsia="Times New Roman" w:cs="Calibri"/>
                  <w:color w:val="000000"/>
                  <w:lang w:eastAsia="de-DE"/>
                </w:rPr>
                <w:t>24</w:t>
              </w:r>
            </w:ins>
          </w:p>
        </w:tc>
        <w:tc>
          <w:tcPr>
            <w:tcW w:w="2523" w:type="dxa"/>
            <w:shd w:val="clear" w:color="000000" w:fill="auto"/>
            <w:hideMark/>
          </w:tcPr>
          <w:p w14:paraId="17FABA6E" w14:textId="24D70A56" w:rsidR="004F097F" w:rsidRPr="00CF5477" w:rsidRDefault="004F097F" w:rsidP="004F097F">
            <w:pPr>
              <w:spacing w:before="0" w:after="0" w:line="240" w:lineRule="auto"/>
              <w:rPr>
                <w:ins w:id="5226" w:author="Kisch, Christian" w:date="2022-02-07T14:37:00Z"/>
                <w:rFonts w:eastAsia="Times New Roman" w:cs="Calibri"/>
                <w:color w:val="000000"/>
                <w:lang w:eastAsia="de-DE"/>
              </w:rPr>
            </w:pPr>
            <w:ins w:id="5227"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08CED9A4" w14:textId="77777777" w:rsidR="004F097F" w:rsidRPr="00CF5477" w:rsidRDefault="004F097F" w:rsidP="004F097F">
            <w:pPr>
              <w:spacing w:before="0" w:after="0" w:line="240" w:lineRule="auto"/>
              <w:rPr>
                <w:ins w:id="5228" w:author="Kisch, Christian" w:date="2022-02-07T14:37:00Z"/>
                <w:rFonts w:eastAsia="Times New Roman" w:cs="Calibri"/>
                <w:b/>
                <w:bCs/>
                <w:sz w:val="20"/>
                <w:szCs w:val="20"/>
                <w:lang w:eastAsia="de-DE"/>
              </w:rPr>
            </w:pPr>
            <w:ins w:id="5229" w:author="Kisch, Christian" w:date="2022-02-07T14:37: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02802D97" w14:textId="53AC7997" w:rsidR="004F097F" w:rsidRPr="00CF5477" w:rsidRDefault="004F097F" w:rsidP="004F097F">
            <w:pPr>
              <w:spacing w:before="0" w:after="0" w:line="240" w:lineRule="auto"/>
              <w:jc w:val="center"/>
              <w:rPr>
                <w:ins w:id="5230" w:author="Kisch, Christian" w:date="2022-02-07T14:37:00Z"/>
                <w:rFonts w:eastAsia="Times New Roman" w:cs="Calibri"/>
                <w:sz w:val="20"/>
                <w:szCs w:val="20"/>
                <w:lang w:eastAsia="de-DE"/>
              </w:rPr>
            </w:pPr>
            <w:ins w:id="5231" w:author="Kisch, Christian" w:date="2022-02-07T14:38:00Z">
              <w:r>
                <w:rPr>
                  <w:rFonts w:cs="Calibri"/>
                  <w:sz w:val="20"/>
                  <w:szCs w:val="20"/>
                </w:rPr>
                <w:t>Ja</w:t>
              </w:r>
            </w:ins>
          </w:p>
        </w:tc>
        <w:tc>
          <w:tcPr>
            <w:tcW w:w="992" w:type="dxa"/>
            <w:shd w:val="clear" w:color="000000" w:fill="auto"/>
          </w:tcPr>
          <w:p w14:paraId="0A61B880" w14:textId="6C7BA99C" w:rsidR="004F097F" w:rsidRPr="00CF5477" w:rsidRDefault="004F097F" w:rsidP="004F097F">
            <w:pPr>
              <w:spacing w:before="0" w:after="0" w:line="240" w:lineRule="auto"/>
              <w:jc w:val="center"/>
              <w:rPr>
                <w:ins w:id="5232" w:author="Kisch, Christian" w:date="2022-02-07T14:37:00Z"/>
                <w:rFonts w:eastAsia="Times New Roman" w:cs="Calibri"/>
                <w:sz w:val="20"/>
                <w:szCs w:val="20"/>
                <w:lang w:eastAsia="de-DE"/>
              </w:rPr>
            </w:pPr>
            <w:ins w:id="5233" w:author="Kisch, Christian" w:date="2022-02-07T14:39:00Z">
              <w:r>
                <w:rPr>
                  <w:rFonts w:cs="Calibri"/>
                  <w:sz w:val="20"/>
                  <w:szCs w:val="20"/>
                </w:rPr>
                <w:t>Ja</w:t>
              </w:r>
            </w:ins>
          </w:p>
        </w:tc>
        <w:tc>
          <w:tcPr>
            <w:tcW w:w="992" w:type="dxa"/>
            <w:shd w:val="clear" w:color="000000" w:fill="auto"/>
            <w:hideMark/>
          </w:tcPr>
          <w:p w14:paraId="61EFB448" w14:textId="7F7360F6" w:rsidR="004F097F" w:rsidRPr="00CF5477" w:rsidRDefault="004F097F" w:rsidP="004F097F">
            <w:pPr>
              <w:spacing w:before="0" w:after="0" w:line="240" w:lineRule="auto"/>
              <w:jc w:val="center"/>
              <w:rPr>
                <w:ins w:id="5234" w:author="Kisch, Christian" w:date="2022-02-07T14:37:00Z"/>
                <w:rFonts w:eastAsia="Times New Roman" w:cs="Calibri"/>
                <w:sz w:val="20"/>
                <w:szCs w:val="20"/>
                <w:lang w:eastAsia="de-DE"/>
              </w:rPr>
            </w:pPr>
            <w:ins w:id="5235" w:author="Kisch, Christian" w:date="2022-02-07T14:40:00Z">
              <w:r>
                <w:rPr>
                  <w:rFonts w:cs="Calibri"/>
                  <w:sz w:val="20"/>
                  <w:szCs w:val="20"/>
                </w:rPr>
                <w:t>Ja</w:t>
              </w:r>
            </w:ins>
          </w:p>
        </w:tc>
        <w:tc>
          <w:tcPr>
            <w:tcW w:w="1134" w:type="dxa"/>
            <w:shd w:val="clear" w:color="000000" w:fill="auto"/>
            <w:hideMark/>
          </w:tcPr>
          <w:p w14:paraId="43E41E51" w14:textId="2D476B65" w:rsidR="004F097F" w:rsidRPr="00CF5477" w:rsidRDefault="004F097F" w:rsidP="004F097F">
            <w:pPr>
              <w:spacing w:before="0" w:after="0" w:line="240" w:lineRule="auto"/>
              <w:jc w:val="center"/>
              <w:rPr>
                <w:ins w:id="5236" w:author="Kisch, Christian" w:date="2022-02-07T14:37:00Z"/>
                <w:rFonts w:eastAsia="Times New Roman" w:cs="Calibri"/>
                <w:sz w:val="20"/>
                <w:szCs w:val="20"/>
                <w:lang w:eastAsia="de-DE"/>
              </w:rPr>
            </w:pPr>
            <w:ins w:id="5237" w:author="Kisch, Christian" w:date="2022-02-07T14:40:00Z">
              <w:r>
                <w:rPr>
                  <w:rFonts w:cs="Calibri"/>
                  <w:sz w:val="20"/>
                  <w:szCs w:val="20"/>
                </w:rPr>
                <w:t>x</w:t>
              </w:r>
            </w:ins>
          </w:p>
        </w:tc>
        <w:tc>
          <w:tcPr>
            <w:tcW w:w="1134" w:type="dxa"/>
            <w:shd w:val="clear" w:color="000000" w:fill="auto"/>
            <w:hideMark/>
          </w:tcPr>
          <w:p w14:paraId="216BD0C2" w14:textId="3A1EEBB0" w:rsidR="004F097F" w:rsidRPr="00CF5477" w:rsidRDefault="004F097F" w:rsidP="004F097F">
            <w:pPr>
              <w:spacing w:before="0" w:after="0" w:line="240" w:lineRule="auto"/>
              <w:jc w:val="center"/>
              <w:rPr>
                <w:ins w:id="5238" w:author="Kisch, Christian" w:date="2022-02-07T14:37:00Z"/>
                <w:rFonts w:eastAsia="Times New Roman" w:cs="Calibri"/>
                <w:sz w:val="20"/>
                <w:szCs w:val="20"/>
                <w:lang w:eastAsia="de-DE"/>
              </w:rPr>
            </w:pPr>
            <w:ins w:id="5239" w:author="Kisch, Christian" w:date="2022-02-07T14:41:00Z">
              <w:r>
                <w:rPr>
                  <w:rFonts w:cs="Calibri"/>
                  <w:sz w:val="20"/>
                  <w:szCs w:val="20"/>
                </w:rPr>
                <w:t>x</w:t>
              </w:r>
            </w:ins>
          </w:p>
        </w:tc>
      </w:tr>
      <w:tr w:rsidR="004F097F" w:rsidRPr="00CF5477" w14:paraId="34722D36" w14:textId="77777777" w:rsidTr="005F5BB3">
        <w:trPr>
          <w:trHeight w:val="415"/>
          <w:ins w:id="5240" w:author="Kisch, Christian" w:date="2022-02-07T14:37:00Z"/>
        </w:trPr>
        <w:tc>
          <w:tcPr>
            <w:tcW w:w="626" w:type="dxa"/>
            <w:shd w:val="clear" w:color="000000" w:fill="auto"/>
            <w:hideMark/>
          </w:tcPr>
          <w:p w14:paraId="381F0645" w14:textId="77777777" w:rsidR="004F097F" w:rsidRPr="00CF5477" w:rsidRDefault="004F097F" w:rsidP="004F097F">
            <w:pPr>
              <w:spacing w:before="0" w:after="0" w:line="240" w:lineRule="auto"/>
              <w:jc w:val="right"/>
              <w:rPr>
                <w:ins w:id="5241" w:author="Kisch, Christian" w:date="2022-02-07T14:37:00Z"/>
                <w:rFonts w:eastAsia="Times New Roman" w:cs="Calibri"/>
                <w:color w:val="000000"/>
                <w:lang w:eastAsia="de-DE"/>
              </w:rPr>
            </w:pPr>
            <w:ins w:id="5242" w:author="Kisch, Christian" w:date="2022-02-07T14:37:00Z">
              <w:r>
                <w:rPr>
                  <w:rFonts w:eastAsia="Times New Roman" w:cs="Calibri"/>
                  <w:color w:val="000000"/>
                  <w:lang w:eastAsia="de-DE"/>
                </w:rPr>
                <w:t>25</w:t>
              </w:r>
            </w:ins>
          </w:p>
        </w:tc>
        <w:tc>
          <w:tcPr>
            <w:tcW w:w="2523" w:type="dxa"/>
            <w:shd w:val="clear" w:color="000000" w:fill="auto"/>
            <w:hideMark/>
          </w:tcPr>
          <w:p w14:paraId="194069D9" w14:textId="689132BE" w:rsidR="004F097F" w:rsidRPr="00CF5477" w:rsidRDefault="004F097F" w:rsidP="004F097F">
            <w:pPr>
              <w:spacing w:before="0" w:after="0" w:line="240" w:lineRule="auto"/>
              <w:rPr>
                <w:ins w:id="5243" w:author="Kisch, Christian" w:date="2022-02-07T14:37:00Z"/>
                <w:rFonts w:eastAsia="Times New Roman" w:cs="Calibri"/>
                <w:color w:val="000000"/>
                <w:lang w:eastAsia="de-DE"/>
              </w:rPr>
            </w:pPr>
            <w:ins w:id="5244"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7296912" w14:textId="77777777" w:rsidR="004F097F" w:rsidRPr="00CF5477" w:rsidRDefault="004F097F" w:rsidP="004F097F">
            <w:pPr>
              <w:spacing w:before="0" w:after="0" w:line="240" w:lineRule="auto"/>
              <w:rPr>
                <w:ins w:id="5245" w:author="Kisch, Christian" w:date="2022-02-07T14:37:00Z"/>
                <w:rFonts w:eastAsia="Times New Roman" w:cs="Calibri"/>
                <w:b/>
                <w:bCs/>
                <w:sz w:val="20"/>
                <w:szCs w:val="20"/>
                <w:lang w:eastAsia="de-DE"/>
              </w:rPr>
            </w:pPr>
            <w:ins w:id="5246" w:author="Kisch, Christian" w:date="2022-02-07T14:37: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6AB0BD11" w14:textId="0D2E2B94" w:rsidR="004F097F" w:rsidRPr="00CF5477" w:rsidRDefault="004F097F" w:rsidP="004F097F">
            <w:pPr>
              <w:spacing w:before="0" w:after="0" w:line="240" w:lineRule="auto"/>
              <w:jc w:val="center"/>
              <w:rPr>
                <w:ins w:id="5247" w:author="Kisch, Christian" w:date="2022-02-07T14:37:00Z"/>
                <w:rFonts w:eastAsia="Times New Roman" w:cs="Calibri"/>
                <w:sz w:val="20"/>
                <w:szCs w:val="20"/>
                <w:lang w:eastAsia="de-DE"/>
              </w:rPr>
            </w:pPr>
            <w:ins w:id="5248" w:author="Kisch, Christian" w:date="2022-02-07T14:38:00Z">
              <w:r>
                <w:rPr>
                  <w:rFonts w:cs="Calibri"/>
                  <w:sz w:val="20"/>
                  <w:szCs w:val="20"/>
                </w:rPr>
                <w:t>Ja</w:t>
              </w:r>
            </w:ins>
          </w:p>
        </w:tc>
        <w:tc>
          <w:tcPr>
            <w:tcW w:w="992" w:type="dxa"/>
            <w:shd w:val="clear" w:color="000000" w:fill="auto"/>
          </w:tcPr>
          <w:p w14:paraId="195213BD" w14:textId="6B1DAFBE" w:rsidR="004F097F" w:rsidRPr="00CF5477" w:rsidRDefault="004F097F" w:rsidP="004F097F">
            <w:pPr>
              <w:spacing w:before="0" w:after="0" w:line="240" w:lineRule="auto"/>
              <w:jc w:val="center"/>
              <w:rPr>
                <w:ins w:id="5249" w:author="Kisch, Christian" w:date="2022-02-07T14:37:00Z"/>
                <w:rFonts w:eastAsia="Times New Roman" w:cs="Calibri"/>
                <w:sz w:val="20"/>
                <w:szCs w:val="20"/>
                <w:lang w:eastAsia="de-DE"/>
              </w:rPr>
            </w:pPr>
            <w:ins w:id="5250" w:author="Kisch, Christian" w:date="2022-02-07T14:39:00Z">
              <w:r>
                <w:rPr>
                  <w:rFonts w:cs="Calibri"/>
                  <w:sz w:val="20"/>
                  <w:szCs w:val="20"/>
                </w:rPr>
                <w:t>Ja</w:t>
              </w:r>
            </w:ins>
          </w:p>
        </w:tc>
        <w:tc>
          <w:tcPr>
            <w:tcW w:w="992" w:type="dxa"/>
            <w:shd w:val="clear" w:color="000000" w:fill="auto"/>
            <w:hideMark/>
          </w:tcPr>
          <w:p w14:paraId="7CCBF5F9" w14:textId="4302D618" w:rsidR="004F097F" w:rsidRPr="00CF5477" w:rsidRDefault="004F097F" w:rsidP="004F097F">
            <w:pPr>
              <w:spacing w:before="0" w:after="0" w:line="240" w:lineRule="auto"/>
              <w:jc w:val="center"/>
              <w:rPr>
                <w:ins w:id="5251" w:author="Kisch, Christian" w:date="2022-02-07T14:37:00Z"/>
                <w:rFonts w:eastAsia="Times New Roman" w:cs="Calibri"/>
                <w:sz w:val="20"/>
                <w:szCs w:val="20"/>
                <w:lang w:eastAsia="de-DE"/>
              </w:rPr>
            </w:pPr>
            <w:ins w:id="5252" w:author="Kisch, Christian" w:date="2022-02-07T14:40:00Z">
              <w:r>
                <w:rPr>
                  <w:rFonts w:cs="Calibri"/>
                  <w:sz w:val="20"/>
                  <w:szCs w:val="20"/>
                </w:rPr>
                <w:t>Ja</w:t>
              </w:r>
            </w:ins>
          </w:p>
        </w:tc>
        <w:tc>
          <w:tcPr>
            <w:tcW w:w="1134" w:type="dxa"/>
            <w:shd w:val="clear" w:color="000000" w:fill="auto"/>
            <w:hideMark/>
          </w:tcPr>
          <w:p w14:paraId="37A85A21" w14:textId="35A0BAC8" w:rsidR="004F097F" w:rsidRPr="00CF5477" w:rsidRDefault="004F097F" w:rsidP="004F097F">
            <w:pPr>
              <w:spacing w:before="0" w:after="0" w:line="240" w:lineRule="auto"/>
              <w:jc w:val="center"/>
              <w:rPr>
                <w:ins w:id="5253" w:author="Kisch, Christian" w:date="2022-02-07T14:37:00Z"/>
                <w:rFonts w:eastAsia="Times New Roman" w:cs="Calibri"/>
                <w:sz w:val="20"/>
                <w:szCs w:val="20"/>
                <w:lang w:eastAsia="de-DE"/>
              </w:rPr>
            </w:pPr>
            <w:ins w:id="5254" w:author="Kisch, Christian" w:date="2022-02-07T14:40:00Z">
              <w:r>
                <w:rPr>
                  <w:rFonts w:cs="Calibri"/>
                  <w:sz w:val="20"/>
                  <w:szCs w:val="20"/>
                </w:rPr>
                <w:t>x</w:t>
              </w:r>
            </w:ins>
          </w:p>
        </w:tc>
        <w:tc>
          <w:tcPr>
            <w:tcW w:w="1134" w:type="dxa"/>
            <w:shd w:val="clear" w:color="000000" w:fill="auto"/>
            <w:hideMark/>
          </w:tcPr>
          <w:p w14:paraId="50966374" w14:textId="145E2AB6" w:rsidR="004F097F" w:rsidRPr="00CF5477" w:rsidRDefault="004F097F" w:rsidP="004F097F">
            <w:pPr>
              <w:spacing w:before="0" w:after="0" w:line="240" w:lineRule="auto"/>
              <w:jc w:val="center"/>
              <w:rPr>
                <w:ins w:id="5255" w:author="Kisch, Christian" w:date="2022-02-07T14:37:00Z"/>
                <w:rFonts w:eastAsia="Times New Roman" w:cs="Calibri"/>
                <w:sz w:val="20"/>
                <w:szCs w:val="20"/>
                <w:lang w:eastAsia="de-DE"/>
              </w:rPr>
            </w:pPr>
            <w:ins w:id="5256" w:author="Kisch, Christian" w:date="2022-02-07T14:41:00Z">
              <w:r>
                <w:rPr>
                  <w:rFonts w:cs="Calibri"/>
                  <w:sz w:val="20"/>
                  <w:szCs w:val="20"/>
                </w:rPr>
                <w:t>x</w:t>
              </w:r>
            </w:ins>
          </w:p>
        </w:tc>
      </w:tr>
      <w:tr w:rsidR="004F097F" w:rsidRPr="00CF5477" w14:paraId="1F12C0A2" w14:textId="77777777" w:rsidTr="005F5BB3">
        <w:trPr>
          <w:trHeight w:val="437"/>
          <w:ins w:id="5257" w:author="Kisch, Christian" w:date="2022-02-07T14:37:00Z"/>
        </w:trPr>
        <w:tc>
          <w:tcPr>
            <w:tcW w:w="626" w:type="dxa"/>
            <w:shd w:val="clear" w:color="000000" w:fill="auto"/>
            <w:hideMark/>
          </w:tcPr>
          <w:p w14:paraId="1B3D42D1" w14:textId="77777777" w:rsidR="004F097F" w:rsidRPr="00CF5477" w:rsidRDefault="004F097F" w:rsidP="004F097F">
            <w:pPr>
              <w:spacing w:before="0" w:after="0" w:line="240" w:lineRule="auto"/>
              <w:jc w:val="right"/>
              <w:rPr>
                <w:ins w:id="5258" w:author="Kisch, Christian" w:date="2022-02-07T14:37:00Z"/>
                <w:rFonts w:eastAsia="Times New Roman" w:cs="Calibri"/>
                <w:color w:val="000000"/>
                <w:lang w:eastAsia="de-DE"/>
              </w:rPr>
            </w:pPr>
            <w:ins w:id="5259" w:author="Kisch, Christian" w:date="2022-02-07T14:37:00Z">
              <w:r>
                <w:rPr>
                  <w:rFonts w:eastAsia="Times New Roman" w:cs="Calibri"/>
                  <w:color w:val="000000"/>
                  <w:lang w:eastAsia="de-DE"/>
                </w:rPr>
                <w:t>26</w:t>
              </w:r>
            </w:ins>
          </w:p>
        </w:tc>
        <w:tc>
          <w:tcPr>
            <w:tcW w:w="2523" w:type="dxa"/>
            <w:shd w:val="clear" w:color="000000" w:fill="auto"/>
            <w:hideMark/>
          </w:tcPr>
          <w:p w14:paraId="1839095F" w14:textId="36F348B0" w:rsidR="004F097F" w:rsidRPr="00CF5477" w:rsidRDefault="004F097F" w:rsidP="004F097F">
            <w:pPr>
              <w:spacing w:before="0" w:after="0" w:line="240" w:lineRule="auto"/>
              <w:rPr>
                <w:ins w:id="5260" w:author="Kisch, Christian" w:date="2022-02-07T14:37:00Z"/>
                <w:rFonts w:eastAsia="Times New Roman" w:cs="Calibri"/>
                <w:color w:val="000000"/>
                <w:lang w:eastAsia="de-DE"/>
              </w:rPr>
            </w:pPr>
            <w:ins w:id="5261"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F2932E3" w14:textId="77777777" w:rsidR="004F097F" w:rsidRPr="00CF5477" w:rsidRDefault="004F097F" w:rsidP="004F097F">
            <w:pPr>
              <w:spacing w:before="0" w:after="0" w:line="240" w:lineRule="auto"/>
              <w:rPr>
                <w:ins w:id="5262" w:author="Kisch, Christian" w:date="2022-02-07T14:37:00Z"/>
                <w:rFonts w:eastAsia="Times New Roman" w:cs="Calibri"/>
                <w:b/>
                <w:bCs/>
                <w:sz w:val="20"/>
                <w:szCs w:val="20"/>
                <w:lang w:eastAsia="de-DE"/>
              </w:rPr>
            </w:pPr>
            <w:ins w:id="5263" w:author="Kisch, Christian" w:date="2022-02-07T14:37:00Z">
              <w:r w:rsidRPr="00CF5477">
                <w:rPr>
                  <w:rFonts w:eastAsia="Times New Roman" w:cs="Calibri"/>
                  <w:b/>
                  <w:bCs/>
                  <w:sz w:val="20"/>
                  <w:szCs w:val="20"/>
                  <w:lang w:eastAsia="de-DE"/>
                </w:rPr>
                <w:t>Templates</w:t>
              </w:r>
            </w:ins>
          </w:p>
        </w:tc>
        <w:tc>
          <w:tcPr>
            <w:tcW w:w="1418" w:type="dxa"/>
            <w:shd w:val="clear" w:color="000000" w:fill="auto"/>
            <w:hideMark/>
          </w:tcPr>
          <w:p w14:paraId="4A922334" w14:textId="25F8F549" w:rsidR="004F097F" w:rsidRPr="00CF5477" w:rsidRDefault="004F097F" w:rsidP="004F097F">
            <w:pPr>
              <w:spacing w:before="0" w:after="0" w:line="240" w:lineRule="auto"/>
              <w:jc w:val="center"/>
              <w:rPr>
                <w:ins w:id="5264" w:author="Kisch, Christian" w:date="2022-02-07T14:37:00Z"/>
                <w:rFonts w:eastAsia="Times New Roman" w:cs="Calibri"/>
                <w:sz w:val="20"/>
                <w:szCs w:val="20"/>
                <w:lang w:eastAsia="de-DE"/>
              </w:rPr>
            </w:pPr>
            <w:ins w:id="5265" w:author="Kisch, Christian" w:date="2022-02-07T14:38:00Z">
              <w:r>
                <w:rPr>
                  <w:rFonts w:cs="Calibri"/>
                  <w:sz w:val="20"/>
                  <w:szCs w:val="20"/>
                </w:rPr>
                <w:t>Ja</w:t>
              </w:r>
            </w:ins>
          </w:p>
        </w:tc>
        <w:tc>
          <w:tcPr>
            <w:tcW w:w="992" w:type="dxa"/>
            <w:shd w:val="clear" w:color="000000" w:fill="auto"/>
          </w:tcPr>
          <w:p w14:paraId="635D5B94" w14:textId="323431B8" w:rsidR="004F097F" w:rsidRPr="00CF5477" w:rsidRDefault="004F097F" w:rsidP="004F097F">
            <w:pPr>
              <w:spacing w:before="0" w:after="0" w:line="240" w:lineRule="auto"/>
              <w:jc w:val="center"/>
              <w:rPr>
                <w:ins w:id="5266" w:author="Kisch, Christian" w:date="2022-02-07T14:37:00Z"/>
                <w:rFonts w:eastAsia="Times New Roman" w:cs="Calibri"/>
                <w:sz w:val="20"/>
                <w:szCs w:val="20"/>
                <w:lang w:eastAsia="de-DE"/>
              </w:rPr>
            </w:pPr>
            <w:ins w:id="5267" w:author="Kisch, Christian" w:date="2022-02-07T14:39:00Z">
              <w:r>
                <w:rPr>
                  <w:rFonts w:cs="Calibri"/>
                  <w:sz w:val="20"/>
                  <w:szCs w:val="20"/>
                </w:rPr>
                <w:t>Ja</w:t>
              </w:r>
            </w:ins>
          </w:p>
        </w:tc>
        <w:tc>
          <w:tcPr>
            <w:tcW w:w="992" w:type="dxa"/>
            <w:shd w:val="clear" w:color="000000" w:fill="auto"/>
            <w:hideMark/>
          </w:tcPr>
          <w:p w14:paraId="0F8F26DE" w14:textId="42CC3244" w:rsidR="004F097F" w:rsidRPr="00CF5477" w:rsidRDefault="004F097F" w:rsidP="004F097F">
            <w:pPr>
              <w:spacing w:before="0" w:after="0" w:line="240" w:lineRule="auto"/>
              <w:jc w:val="center"/>
              <w:rPr>
                <w:ins w:id="5268" w:author="Kisch, Christian" w:date="2022-02-07T14:37:00Z"/>
                <w:rFonts w:eastAsia="Times New Roman" w:cs="Calibri"/>
                <w:sz w:val="20"/>
                <w:szCs w:val="20"/>
                <w:lang w:eastAsia="de-DE"/>
              </w:rPr>
            </w:pPr>
            <w:ins w:id="5269" w:author="Kisch, Christian" w:date="2022-02-07T14:40:00Z">
              <w:r>
                <w:rPr>
                  <w:rFonts w:cs="Calibri"/>
                  <w:sz w:val="20"/>
                  <w:szCs w:val="20"/>
                </w:rPr>
                <w:t>Ja</w:t>
              </w:r>
            </w:ins>
          </w:p>
        </w:tc>
        <w:tc>
          <w:tcPr>
            <w:tcW w:w="1134" w:type="dxa"/>
            <w:shd w:val="clear" w:color="000000" w:fill="auto"/>
            <w:hideMark/>
          </w:tcPr>
          <w:p w14:paraId="01D2CDEC" w14:textId="5C86EE87" w:rsidR="004F097F" w:rsidRPr="00CF5477" w:rsidRDefault="004F097F" w:rsidP="004F097F">
            <w:pPr>
              <w:spacing w:before="0" w:after="0" w:line="240" w:lineRule="auto"/>
              <w:jc w:val="center"/>
              <w:rPr>
                <w:ins w:id="5270" w:author="Kisch, Christian" w:date="2022-02-07T14:37:00Z"/>
                <w:rFonts w:eastAsia="Times New Roman" w:cs="Calibri"/>
                <w:sz w:val="20"/>
                <w:szCs w:val="20"/>
                <w:lang w:eastAsia="de-DE"/>
              </w:rPr>
            </w:pPr>
            <w:ins w:id="5271" w:author="Kisch, Christian" w:date="2022-02-07T14:40:00Z">
              <w:r>
                <w:rPr>
                  <w:rFonts w:cs="Calibri"/>
                  <w:sz w:val="20"/>
                  <w:szCs w:val="20"/>
                </w:rPr>
                <w:t>Ja</w:t>
              </w:r>
            </w:ins>
          </w:p>
        </w:tc>
        <w:tc>
          <w:tcPr>
            <w:tcW w:w="1134" w:type="dxa"/>
            <w:shd w:val="clear" w:color="000000" w:fill="auto"/>
            <w:hideMark/>
          </w:tcPr>
          <w:p w14:paraId="0F327DDA" w14:textId="41E8F85F" w:rsidR="004F097F" w:rsidRPr="00CF5477" w:rsidRDefault="004F097F" w:rsidP="004F097F">
            <w:pPr>
              <w:spacing w:before="0" w:after="0" w:line="240" w:lineRule="auto"/>
              <w:jc w:val="center"/>
              <w:rPr>
                <w:ins w:id="5272" w:author="Kisch, Christian" w:date="2022-02-07T14:37:00Z"/>
                <w:rFonts w:eastAsia="Times New Roman" w:cs="Calibri"/>
                <w:sz w:val="20"/>
                <w:szCs w:val="20"/>
                <w:lang w:eastAsia="de-DE"/>
              </w:rPr>
            </w:pPr>
            <w:ins w:id="5273" w:author="Kisch, Christian" w:date="2022-02-07T14:41:00Z">
              <w:r>
                <w:rPr>
                  <w:rFonts w:cs="Calibri"/>
                  <w:sz w:val="20"/>
                  <w:szCs w:val="20"/>
                </w:rPr>
                <w:t>Ja</w:t>
              </w:r>
            </w:ins>
          </w:p>
        </w:tc>
      </w:tr>
      <w:tr w:rsidR="004F097F" w:rsidRPr="00CF5477" w14:paraId="7754B5CF" w14:textId="77777777" w:rsidTr="005F5BB3">
        <w:trPr>
          <w:trHeight w:val="445"/>
          <w:ins w:id="5274" w:author="Kisch, Christian" w:date="2022-02-07T14:37:00Z"/>
        </w:trPr>
        <w:tc>
          <w:tcPr>
            <w:tcW w:w="626" w:type="dxa"/>
            <w:shd w:val="clear" w:color="000000" w:fill="auto"/>
            <w:hideMark/>
          </w:tcPr>
          <w:p w14:paraId="2D74C651" w14:textId="77777777" w:rsidR="004F097F" w:rsidRPr="00CF5477" w:rsidRDefault="004F097F" w:rsidP="004F097F">
            <w:pPr>
              <w:spacing w:before="0" w:after="0" w:line="240" w:lineRule="auto"/>
              <w:jc w:val="right"/>
              <w:rPr>
                <w:ins w:id="5275" w:author="Kisch, Christian" w:date="2022-02-07T14:37:00Z"/>
                <w:rFonts w:eastAsia="Times New Roman" w:cs="Calibri"/>
                <w:color w:val="000000"/>
                <w:lang w:eastAsia="de-DE"/>
              </w:rPr>
            </w:pPr>
            <w:ins w:id="5276" w:author="Kisch, Christian" w:date="2022-02-07T14:37:00Z">
              <w:r>
                <w:rPr>
                  <w:rFonts w:eastAsia="Times New Roman" w:cs="Calibri"/>
                  <w:color w:val="000000"/>
                  <w:lang w:eastAsia="de-DE"/>
                </w:rPr>
                <w:t>27</w:t>
              </w:r>
            </w:ins>
          </w:p>
        </w:tc>
        <w:tc>
          <w:tcPr>
            <w:tcW w:w="2523" w:type="dxa"/>
            <w:shd w:val="clear" w:color="000000" w:fill="auto"/>
            <w:hideMark/>
          </w:tcPr>
          <w:p w14:paraId="73E8E57E" w14:textId="43F20221" w:rsidR="004F097F" w:rsidRPr="00CF5477" w:rsidRDefault="004F097F" w:rsidP="004F097F">
            <w:pPr>
              <w:spacing w:before="0" w:after="0" w:line="240" w:lineRule="auto"/>
              <w:rPr>
                <w:ins w:id="5277" w:author="Kisch, Christian" w:date="2022-02-07T14:37:00Z"/>
                <w:rFonts w:eastAsia="Times New Roman" w:cs="Calibri"/>
                <w:color w:val="000000"/>
                <w:lang w:eastAsia="de-DE"/>
              </w:rPr>
            </w:pPr>
            <w:ins w:id="5278"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48B90B55" w14:textId="77777777" w:rsidR="004F097F" w:rsidRPr="00CF5477" w:rsidRDefault="004F097F" w:rsidP="004F097F">
            <w:pPr>
              <w:spacing w:before="0" w:after="0" w:line="240" w:lineRule="auto"/>
              <w:rPr>
                <w:ins w:id="5279" w:author="Kisch, Christian" w:date="2022-02-07T14:37:00Z"/>
                <w:rFonts w:eastAsia="Times New Roman" w:cs="Calibri"/>
                <w:b/>
                <w:bCs/>
                <w:sz w:val="20"/>
                <w:szCs w:val="20"/>
                <w:lang w:eastAsia="de-DE"/>
              </w:rPr>
            </w:pPr>
            <w:ins w:id="5280" w:author="Kisch, Christian" w:date="2022-02-07T14:37:00Z">
              <w:r w:rsidRPr="00CF5477">
                <w:rPr>
                  <w:rFonts w:eastAsia="Times New Roman" w:cs="Calibri"/>
                  <w:b/>
                  <w:bCs/>
                  <w:sz w:val="20"/>
                  <w:szCs w:val="20"/>
                  <w:lang w:eastAsia="de-DE"/>
                </w:rPr>
                <w:t>Annotationen</w:t>
              </w:r>
            </w:ins>
          </w:p>
        </w:tc>
        <w:tc>
          <w:tcPr>
            <w:tcW w:w="1418" w:type="dxa"/>
            <w:shd w:val="clear" w:color="000000" w:fill="auto"/>
            <w:hideMark/>
          </w:tcPr>
          <w:p w14:paraId="7DF49FC1" w14:textId="62176579" w:rsidR="004F097F" w:rsidRPr="00CF5477" w:rsidRDefault="004F097F" w:rsidP="004F097F">
            <w:pPr>
              <w:spacing w:before="0" w:after="0" w:line="240" w:lineRule="auto"/>
              <w:jc w:val="center"/>
              <w:rPr>
                <w:ins w:id="5281" w:author="Kisch, Christian" w:date="2022-02-07T14:37:00Z"/>
                <w:rFonts w:eastAsia="Times New Roman" w:cs="Calibri"/>
                <w:sz w:val="20"/>
                <w:szCs w:val="20"/>
                <w:lang w:eastAsia="de-DE"/>
              </w:rPr>
            </w:pPr>
            <w:ins w:id="5282" w:author="Kisch, Christian" w:date="2022-02-07T14:38:00Z">
              <w:r>
                <w:rPr>
                  <w:rFonts w:cs="Calibri"/>
                  <w:sz w:val="20"/>
                  <w:szCs w:val="20"/>
                </w:rPr>
                <w:t>Ja</w:t>
              </w:r>
            </w:ins>
          </w:p>
        </w:tc>
        <w:tc>
          <w:tcPr>
            <w:tcW w:w="992" w:type="dxa"/>
            <w:shd w:val="clear" w:color="000000" w:fill="auto"/>
          </w:tcPr>
          <w:p w14:paraId="2CA1B430" w14:textId="788D5CB2" w:rsidR="004F097F" w:rsidRPr="00CF5477" w:rsidRDefault="004F097F" w:rsidP="004F097F">
            <w:pPr>
              <w:spacing w:before="0" w:after="0" w:line="240" w:lineRule="auto"/>
              <w:jc w:val="center"/>
              <w:rPr>
                <w:ins w:id="5283" w:author="Kisch, Christian" w:date="2022-02-07T14:37:00Z"/>
                <w:rFonts w:eastAsia="Times New Roman" w:cs="Calibri"/>
                <w:sz w:val="20"/>
                <w:szCs w:val="20"/>
                <w:lang w:eastAsia="de-DE"/>
              </w:rPr>
            </w:pPr>
            <w:ins w:id="5284" w:author="Kisch, Christian" w:date="2022-02-07T14:39:00Z">
              <w:r>
                <w:rPr>
                  <w:rFonts w:cs="Calibri"/>
                  <w:sz w:val="20"/>
                  <w:szCs w:val="20"/>
                </w:rPr>
                <w:t>Ja</w:t>
              </w:r>
            </w:ins>
          </w:p>
        </w:tc>
        <w:tc>
          <w:tcPr>
            <w:tcW w:w="992" w:type="dxa"/>
            <w:shd w:val="clear" w:color="000000" w:fill="auto"/>
            <w:hideMark/>
          </w:tcPr>
          <w:p w14:paraId="528A5FB1" w14:textId="5CF2046B" w:rsidR="004F097F" w:rsidRPr="00CF5477" w:rsidRDefault="004F097F" w:rsidP="004F097F">
            <w:pPr>
              <w:spacing w:before="0" w:after="0" w:line="240" w:lineRule="auto"/>
              <w:jc w:val="center"/>
              <w:rPr>
                <w:ins w:id="5285" w:author="Kisch, Christian" w:date="2022-02-07T14:37:00Z"/>
                <w:rFonts w:eastAsia="Times New Roman" w:cs="Calibri"/>
                <w:sz w:val="20"/>
                <w:szCs w:val="20"/>
                <w:lang w:eastAsia="de-DE"/>
              </w:rPr>
            </w:pPr>
            <w:ins w:id="5286" w:author="Kisch, Christian" w:date="2022-02-07T14:40:00Z">
              <w:r>
                <w:rPr>
                  <w:rFonts w:cs="Calibri"/>
                  <w:sz w:val="20"/>
                  <w:szCs w:val="20"/>
                </w:rPr>
                <w:t>Ja</w:t>
              </w:r>
            </w:ins>
          </w:p>
        </w:tc>
        <w:tc>
          <w:tcPr>
            <w:tcW w:w="1134" w:type="dxa"/>
            <w:shd w:val="clear" w:color="000000" w:fill="auto"/>
            <w:hideMark/>
          </w:tcPr>
          <w:p w14:paraId="2185E35E" w14:textId="35C906A7" w:rsidR="004F097F" w:rsidRPr="00CF5477" w:rsidRDefault="004F097F" w:rsidP="004F097F">
            <w:pPr>
              <w:spacing w:before="0" w:after="0" w:line="240" w:lineRule="auto"/>
              <w:jc w:val="center"/>
              <w:rPr>
                <w:ins w:id="5287" w:author="Kisch, Christian" w:date="2022-02-07T14:37:00Z"/>
                <w:rFonts w:eastAsia="Times New Roman" w:cs="Calibri"/>
                <w:sz w:val="20"/>
                <w:szCs w:val="20"/>
                <w:lang w:eastAsia="de-DE"/>
              </w:rPr>
            </w:pPr>
            <w:ins w:id="5288" w:author="Kisch, Christian" w:date="2022-02-07T14:40:00Z">
              <w:r>
                <w:rPr>
                  <w:rFonts w:cs="Calibri"/>
                  <w:sz w:val="20"/>
                  <w:szCs w:val="20"/>
                </w:rPr>
                <w:t>Ja</w:t>
              </w:r>
            </w:ins>
          </w:p>
        </w:tc>
        <w:tc>
          <w:tcPr>
            <w:tcW w:w="1134" w:type="dxa"/>
            <w:shd w:val="clear" w:color="000000" w:fill="auto"/>
            <w:hideMark/>
          </w:tcPr>
          <w:p w14:paraId="28704D5D" w14:textId="40CD7DA4" w:rsidR="004F097F" w:rsidRPr="00CF5477" w:rsidRDefault="004F097F" w:rsidP="004F097F">
            <w:pPr>
              <w:spacing w:before="0" w:after="0" w:line="240" w:lineRule="auto"/>
              <w:jc w:val="center"/>
              <w:rPr>
                <w:ins w:id="5289" w:author="Kisch, Christian" w:date="2022-02-07T14:37:00Z"/>
                <w:rFonts w:eastAsia="Times New Roman" w:cs="Calibri"/>
                <w:sz w:val="20"/>
                <w:szCs w:val="20"/>
                <w:lang w:eastAsia="de-DE"/>
              </w:rPr>
            </w:pPr>
            <w:ins w:id="5290" w:author="Kisch, Christian" w:date="2022-02-07T14:41:00Z">
              <w:r>
                <w:rPr>
                  <w:rFonts w:cs="Calibri"/>
                  <w:sz w:val="20"/>
                  <w:szCs w:val="20"/>
                </w:rPr>
                <w:t>Ja</w:t>
              </w:r>
            </w:ins>
          </w:p>
        </w:tc>
      </w:tr>
      <w:tr w:rsidR="004F097F" w:rsidRPr="00CF5477" w14:paraId="122E746F" w14:textId="77777777" w:rsidTr="005F5BB3">
        <w:trPr>
          <w:trHeight w:val="481"/>
          <w:ins w:id="5291" w:author="Kisch, Christian" w:date="2022-02-07T14:37:00Z"/>
        </w:trPr>
        <w:tc>
          <w:tcPr>
            <w:tcW w:w="626" w:type="dxa"/>
            <w:shd w:val="clear" w:color="000000" w:fill="auto"/>
            <w:hideMark/>
          </w:tcPr>
          <w:p w14:paraId="07CFBBEA" w14:textId="77777777" w:rsidR="004F097F" w:rsidRPr="00CF5477" w:rsidRDefault="004F097F" w:rsidP="004F097F">
            <w:pPr>
              <w:spacing w:before="0" w:after="0" w:line="240" w:lineRule="auto"/>
              <w:jc w:val="right"/>
              <w:rPr>
                <w:ins w:id="5292" w:author="Kisch, Christian" w:date="2022-02-07T14:37:00Z"/>
                <w:rFonts w:eastAsia="Times New Roman" w:cs="Calibri"/>
                <w:color w:val="000000"/>
                <w:lang w:eastAsia="de-DE"/>
              </w:rPr>
            </w:pPr>
            <w:ins w:id="5293" w:author="Kisch, Christian" w:date="2022-02-07T14:37:00Z">
              <w:r>
                <w:rPr>
                  <w:rFonts w:eastAsia="Times New Roman" w:cs="Calibri"/>
                  <w:color w:val="000000"/>
                  <w:lang w:eastAsia="de-DE"/>
                </w:rPr>
                <w:t>28</w:t>
              </w:r>
            </w:ins>
          </w:p>
        </w:tc>
        <w:tc>
          <w:tcPr>
            <w:tcW w:w="2523" w:type="dxa"/>
            <w:shd w:val="clear" w:color="000000" w:fill="auto"/>
            <w:hideMark/>
          </w:tcPr>
          <w:p w14:paraId="4768C145" w14:textId="1700CAAA" w:rsidR="004F097F" w:rsidRPr="00CF5477" w:rsidRDefault="004F097F" w:rsidP="004F097F">
            <w:pPr>
              <w:spacing w:before="0" w:after="0" w:line="240" w:lineRule="auto"/>
              <w:rPr>
                <w:ins w:id="5294" w:author="Kisch, Christian" w:date="2022-02-07T14:37:00Z"/>
                <w:rFonts w:eastAsia="Times New Roman" w:cs="Calibri"/>
                <w:color w:val="000000"/>
                <w:lang w:eastAsia="de-DE"/>
              </w:rPr>
            </w:pPr>
            <w:ins w:id="5295"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18CB55ED" w14:textId="77777777" w:rsidR="004F097F" w:rsidRPr="00CF5477" w:rsidRDefault="004F097F" w:rsidP="004F097F">
            <w:pPr>
              <w:spacing w:before="0" w:after="0" w:line="240" w:lineRule="auto"/>
              <w:rPr>
                <w:ins w:id="5296" w:author="Kisch, Christian" w:date="2022-02-07T14:37:00Z"/>
                <w:rFonts w:eastAsia="Times New Roman" w:cs="Calibri"/>
                <w:b/>
                <w:bCs/>
                <w:sz w:val="20"/>
                <w:szCs w:val="20"/>
                <w:lang w:eastAsia="de-DE"/>
              </w:rPr>
            </w:pPr>
            <w:ins w:id="5297" w:author="Kisch, Christian" w:date="2022-02-07T14:37:00Z">
              <w:r w:rsidRPr="00CF5477">
                <w:rPr>
                  <w:rFonts w:eastAsia="Times New Roman" w:cs="Calibri"/>
                  <w:b/>
                  <w:bCs/>
                  <w:sz w:val="20"/>
                  <w:szCs w:val="20"/>
                  <w:lang w:eastAsia="de-DE"/>
                </w:rPr>
                <w:t>Paginieren</w:t>
              </w:r>
            </w:ins>
          </w:p>
        </w:tc>
        <w:tc>
          <w:tcPr>
            <w:tcW w:w="1418" w:type="dxa"/>
            <w:shd w:val="clear" w:color="000000" w:fill="auto"/>
            <w:hideMark/>
          </w:tcPr>
          <w:p w14:paraId="4BAC211D" w14:textId="3627828E" w:rsidR="004F097F" w:rsidRPr="00CF5477" w:rsidRDefault="004F097F" w:rsidP="004F097F">
            <w:pPr>
              <w:spacing w:before="0" w:after="0" w:line="240" w:lineRule="auto"/>
              <w:jc w:val="center"/>
              <w:rPr>
                <w:ins w:id="5298" w:author="Kisch, Christian" w:date="2022-02-07T14:37:00Z"/>
                <w:rFonts w:eastAsia="Times New Roman" w:cs="Calibri"/>
                <w:sz w:val="20"/>
                <w:szCs w:val="20"/>
                <w:lang w:eastAsia="de-DE"/>
              </w:rPr>
            </w:pPr>
            <w:ins w:id="5299" w:author="Kisch, Christian" w:date="2022-02-07T14:38:00Z">
              <w:r>
                <w:rPr>
                  <w:rFonts w:cs="Calibri"/>
                  <w:sz w:val="20"/>
                  <w:szCs w:val="20"/>
                </w:rPr>
                <w:t>x</w:t>
              </w:r>
            </w:ins>
          </w:p>
        </w:tc>
        <w:tc>
          <w:tcPr>
            <w:tcW w:w="992" w:type="dxa"/>
            <w:shd w:val="clear" w:color="000000" w:fill="auto"/>
          </w:tcPr>
          <w:p w14:paraId="257F4255" w14:textId="01DB277D" w:rsidR="004F097F" w:rsidRPr="00CF5477" w:rsidRDefault="004F097F" w:rsidP="004F097F">
            <w:pPr>
              <w:spacing w:before="0" w:after="0" w:line="240" w:lineRule="auto"/>
              <w:jc w:val="center"/>
              <w:rPr>
                <w:ins w:id="5300" w:author="Kisch, Christian" w:date="2022-02-07T14:37:00Z"/>
                <w:rFonts w:eastAsia="Times New Roman" w:cs="Calibri"/>
                <w:sz w:val="20"/>
                <w:szCs w:val="20"/>
                <w:lang w:eastAsia="de-DE"/>
              </w:rPr>
            </w:pPr>
            <w:ins w:id="5301" w:author="Kisch, Christian" w:date="2022-02-07T14:39:00Z">
              <w:r>
                <w:rPr>
                  <w:rFonts w:cs="Calibri"/>
                  <w:sz w:val="20"/>
                  <w:szCs w:val="20"/>
                </w:rPr>
                <w:t>x</w:t>
              </w:r>
            </w:ins>
          </w:p>
        </w:tc>
        <w:tc>
          <w:tcPr>
            <w:tcW w:w="992" w:type="dxa"/>
            <w:shd w:val="clear" w:color="000000" w:fill="auto"/>
            <w:hideMark/>
          </w:tcPr>
          <w:p w14:paraId="1E2086D4" w14:textId="65BD4127" w:rsidR="004F097F" w:rsidRPr="00CF5477" w:rsidRDefault="004F097F" w:rsidP="004F097F">
            <w:pPr>
              <w:spacing w:before="0" w:after="0" w:line="240" w:lineRule="auto"/>
              <w:jc w:val="center"/>
              <w:rPr>
                <w:ins w:id="5302" w:author="Kisch, Christian" w:date="2022-02-07T14:37:00Z"/>
                <w:rFonts w:eastAsia="Times New Roman" w:cs="Calibri"/>
                <w:sz w:val="20"/>
                <w:szCs w:val="20"/>
                <w:lang w:eastAsia="de-DE"/>
              </w:rPr>
            </w:pPr>
            <w:ins w:id="5303" w:author="Kisch, Christian" w:date="2022-02-07T14:40:00Z">
              <w:r>
                <w:rPr>
                  <w:rFonts w:cs="Calibri"/>
                  <w:sz w:val="20"/>
                  <w:szCs w:val="20"/>
                </w:rPr>
                <w:t>x</w:t>
              </w:r>
            </w:ins>
          </w:p>
        </w:tc>
        <w:tc>
          <w:tcPr>
            <w:tcW w:w="1134" w:type="dxa"/>
            <w:shd w:val="clear" w:color="000000" w:fill="auto"/>
            <w:hideMark/>
          </w:tcPr>
          <w:p w14:paraId="60E14596" w14:textId="33F67374" w:rsidR="004F097F" w:rsidRPr="00CF5477" w:rsidRDefault="004F097F" w:rsidP="004F097F">
            <w:pPr>
              <w:spacing w:before="0" w:after="0" w:line="240" w:lineRule="auto"/>
              <w:jc w:val="center"/>
              <w:rPr>
                <w:ins w:id="5304" w:author="Kisch, Christian" w:date="2022-02-07T14:37:00Z"/>
                <w:rFonts w:eastAsia="Times New Roman" w:cs="Calibri"/>
                <w:sz w:val="20"/>
                <w:szCs w:val="20"/>
                <w:lang w:eastAsia="de-DE"/>
              </w:rPr>
            </w:pPr>
            <w:ins w:id="5305" w:author="Kisch, Christian" w:date="2022-02-07T14:40:00Z">
              <w:r>
                <w:rPr>
                  <w:rFonts w:cs="Calibri"/>
                  <w:sz w:val="20"/>
                  <w:szCs w:val="20"/>
                </w:rPr>
                <w:t>Ja</w:t>
              </w:r>
            </w:ins>
          </w:p>
        </w:tc>
        <w:tc>
          <w:tcPr>
            <w:tcW w:w="1134" w:type="dxa"/>
            <w:shd w:val="clear" w:color="000000" w:fill="auto"/>
            <w:hideMark/>
          </w:tcPr>
          <w:p w14:paraId="3D376BC7" w14:textId="61D3BDE6" w:rsidR="004F097F" w:rsidRPr="00CF5477" w:rsidRDefault="004F097F" w:rsidP="004F097F">
            <w:pPr>
              <w:spacing w:before="0" w:after="0" w:line="240" w:lineRule="auto"/>
              <w:jc w:val="center"/>
              <w:rPr>
                <w:ins w:id="5306" w:author="Kisch, Christian" w:date="2022-02-07T14:37:00Z"/>
                <w:rFonts w:eastAsia="Times New Roman" w:cs="Calibri"/>
                <w:sz w:val="20"/>
                <w:szCs w:val="20"/>
                <w:lang w:eastAsia="de-DE"/>
              </w:rPr>
            </w:pPr>
            <w:ins w:id="5307" w:author="Kisch, Christian" w:date="2022-02-07T14:41:00Z">
              <w:r>
                <w:rPr>
                  <w:rFonts w:cs="Calibri"/>
                  <w:sz w:val="20"/>
                  <w:szCs w:val="20"/>
                </w:rPr>
                <w:t>Ja</w:t>
              </w:r>
            </w:ins>
          </w:p>
        </w:tc>
      </w:tr>
      <w:tr w:rsidR="004F097F" w:rsidRPr="00CF5477" w14:paraId="7896DAB4" w14:textId="77777777" w:rsidTr="005F5BB3">
        <w:trPr>
          <w:trHeight w:val="489"/>
          <w:ins w:id="5308" w:author="Kisch, Christian" w:date="2022-02-07T14:37:00Z"/>
        </w:trPr>
        <w:tc>
          <w:tcPr>
            <w:tcW w:w="626" w:type="dxa"/>
            <w:shd w:val="clear" w:color="000000" w:fill="auto"/>
            <w:hideMark/>
          </w:tcPr>
          <w:p w14:paraId="1B357036" w14:textId="77777777" w:rsidR="004F097F" w:rsidRPr="00CF5477" w:rsidRDefault="004F097F" w:rsidP="004F097F">
            <w:pPr>
              <w:spacing w:before="0" w:after="0" w:line="240" w:lineRule="auto"/>
              <w:jc w:val="right"/>
              <w:rPr>
                <w:ins w:id="5309" w:author="Kisch, Christian" w:date="2022-02-07T14:37:00Z"/>
                <w:rFonts w:eastAsia="Times New Roman" w:cs="Calibri"/>
                <w:color w:val="000000"/>
                <w:lang w:eastAsia="de-DE"/>
              </w:rPr>
            </w:pPr>
            <w:ins w:id="5310" w:author="Kisch, Christian" w:date="2022-02-07T14:37:00Z">
              <w:r>
                <w:rPr>
                  <w:rFonts w:eastAsia="Times New Roman" w:cs="Calibri"/>
                  <w:color w:val="000000"/>
                  <w:lang w:eastAsia="de-DE"/>
                </w:rPr>
                <w:t>29</w:t>
              </w:r>
            </w:ins>
          </w:p>
        </w:tc>
        <w:tc>
          <w:tcPr>
            <w:tcW w:w="2523" w:type="dxa"/>
            <w:shd w:val="clear" w:color="000000" w:fill="auto"/>
            <w:hideMark/>
          </w:tcPr>
          <w:p w14:paraId="6C1E8FB2" w14:textId="00064415" w:rsidR="004F097F" w:rsidRPr="00CF5477" w:rsidRDefault="004F097F" w:rsidP="004F097F">
            <w:pPr>
              <w:spacing w:before="0" w:after="0" w:line="240" w:lineRule="auto"/>
              <w:rPr>
                <w:ins w:id="5311" w:author="Kisch, Christian" w:date="2022-02-07T14:37:00Z"/>
                <w:rFonts w:eastAsia="Times New Roman" w:cs="Calibri"/>
                <w:color w:val="000000"/>
                <w:lang w:eastAsia="de-DE"/>
              </w:rPr>
            </w:pPr>
            <w:ins w:id="5312"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B7B95D3" w14:textId="77777777" w:rsidR="004F097F" w:rsidRPr="00CF5477" w:rsidRDefault="004F097F" w:rsidP="004F097F">
            <w:pPr>
              <w:spacing w:before="0" w:after="0" w:line="240" w:lineRule="auto"/>
              <w:rPr>
                <w:ins w:id="5313" w:author="Kisch, Christian" w:date="2022-02-07T14:37:00Z"/>
                <w:rFonts w:eastAsia="Times New Roman" w:cs="Calibri"/>
                <w:b/>
                <w:bCs/>
                <w:sz w:val="20"/>
                <w:szCs w:val="20"/>
                <w:lang w:eastAsia="de-DE"/>
              </w:rPr>
            </w:pPr>
            <w:ins w:id="5314" w:author="Kisch, Christian" w:date="2022-02-07T14:37:00Z">
              <w:r w:rsidRPr="00CF5477">
                <w:rPr>
                  <w:rFonts w:eastAsia="Times New Roman" w:cs="Calibri"/>
                  <w:b/>
                  <w:bCs/>
                  <w:sz w:val="20"/>
                  <w:szCs w:val="20"/>
                  <w:lang w:eastAsia="de-DE"/>
                </w:rPr>
                <w:t>Papierkorb</w:t>
              </w:r>
            </w:ins>
          </w:p>
        </w:tc>
        <w:tc>
          <w:tcPr>
            <w:tcW w:w="1418" w:type="dxa"/>
            <w:shd w:val="clear" w:color="000000" w:fill="auto"/>
            <w:hideMark/>
          </w:tcPr>
          <w:p w14:paraId="7F2FAAB9" w14:textId="33BEC969" w:rsidR="004F097F" w:rsidRPr="00CF5477" w:rsidRDefault="004F097F" w:rsidP="004F097F">
            <w:pPr>
              <w:spacing w:before="0" w:after="0" w:line="240" w:lineRule="auto"/>
              <w:jc w:val="center"/>
              <w:rPr>
                <w:ins w:id="5315" w:author="Kisch, Christian" w:date="2022-02-07T14:37:00Z"/>
                <w:rFonts w:eastAsia="Times New Roman" w:cs="Calibri"/>
                <w:sz w:val="20"/>
                <w:szCs w:val="20"/>
                <w:lang w:eastAsia="de-DE"/>
              </w:rPr>
            </w:pPr>
            <w:ins w:id="5316" w:author="Kisch, Christian" w:date="2022-02-07T14:38:00Z">
              <w:r>
                <w:rPr>
                  <w:rFonts w:cs="Calibri"/>
                  <w:sz w:val="20"/>
                  <w:szCs w:val="20"/>
                </w:rPr>
                <w:t>Ja</w:t>
              </w:r>
            </w:ins>
          </w:p>
        </w:tc>
        <w:tc>
          <w:tcPr>
            <w:tcW w:w="992" w:type="dxa"/>
            <w:shd w:val="clear" w:color="000000" w:fill="auto"/>
          </w:tcPr>
          <w:p w14:paraId="62B56AC6" w14:textId="79D8CA7D" w:rsidR="004F097F" w:rsidRPr="00CF5477" w:rsidRDefault="004F097F" w:rsidP="004F097F">
            <w:pPr>
              <w:spacing w:before="0" w:after="0" w:line="240" w:lineRule="auto"/>
              <w:jc w:val="center"/>
              <w:rPr>
                <w:ins w:id="5317" w:author="Kisch, Christian" w:date="2022-02-07T14:37:00Z"/>
                <w:rFonts w:eastAsia="Times New Roman" w:cs="Calibri"/>
                <w:sz w:val="20"/>
                <w:szCs w:val="20"/>
                <w:lang w:eastAsia="de-DE"/>
              </w:rPr>
            </w:pPr>
            <w:ins w:id="5318" w:author="Kisch, Christian" w:date="2022-02-07T14:39:00Z">
              <w:r>
                <w:rPr>
                  <w:rFonts w:cs="Calibri"/>
                  <w:sz w:val="20"/>
                  <w:szCs w:val="20"/>
                </w:rPr>
                <w:t>Nein</w:t>
              </w:r>
            </w:ins>
          </w:p>
        </w:tc>
        <w:tc>
          <w:tcPr>
            <w:tcW w:w="992" w:type="dxa"/>
            <w:shd w:val="clear" w:color="000000" w:fill="auto"/>
            <w:hideMark/>
          </w:tcPr>
          <w:p w14:paraId="64CE199A" w14:textId="52629FAE" w:rsidR="004F097F" w:rsidRPr="00CF5477" w:rsidRDefault="004F097F" w:rsidP="004F097F">
            <w:pPr>
              <w:spacing w:before="0" w:after="0" w:line="240" w:lineRule="auto"/>
              <w:jc w:val="center"/>
              <w:rPr>
                <w:ins w:id="5319" w:author="Kisch, Christian" w:date="2022-02-07T14:37:00Z"/>
                <w:rFonts w:eastAsia="Times New Roman" w:cs="Calibri"/>
                <w:sz w:val="20"/>
                <w:szCs w:val="20"/>
                <w:lang w:eastAsia="de-DE"/>
              </w:rPr>
            </w:pPr>
            <w:ins w:id="5320" w:author="Kisch, Christian" w:date="2022-02-07T14:40:00Z">
              <w:r>
                <w:rPr>
                  <w:rFonts w:cs="Calibri"/>
                  <w:sz w:val="20"/>
                  <w:szCs w:val="20"/>
                </w:rPr>
                <w:t>x</w:t>
              </w:r>
            </w:ins>
          </w:p>
        </w:tc>
        <w:tc>
          <w:tcPr>
            <w:tcW w:w="1134" w:type="dxa"/>
            <w:shd w:val="clear" w:color="000000" w:fill="auto"/>
            <w:hideMark/>
          </w:tcPr>
          <w:p w14:paraId="51B90375" w14:textId="7CDBB9EC" w:rsidR="004F097F" w:rsidRPr="00CF5477" w:rsidRDefault="004F097F" w:rsidP="004F097F">
            <w:pPr>
              <w:spacing w:before="0" w:after="0" w:line="240" w:lineRule="auto"/>
              <w:jc w:val="center"/>
              <w:rPr>
                <w:ins w:id="5321" w:author="Kisch, Christian" w:date="2022-02-07T14:37:00Z"/>
                <w:rFonts w:eastAsia="Times New Roman" w:cs="Calibri"/>
                <w:sz w:val="20"/>
                <w:szCs w:val="20"/>
                <w:lang w:eastAsia="de-DE"/>
              </w:rPr>
            </w:pPr>
            <w:ins w:id="5322" w:author="Kisch, Christian" w:date="2022-02-07T14:40:00Z">
              <w:r>
                <w:rPr>
                  <w:rFonts w:cs="Calibri"/>
                  <w:sz w:val="20"/>
                  <w:szCs w:val="20"/>
                </w:rPr>
                <w:t>Nein</w:t>
              </w:r>
            </w:ins>
          </w:p>
        </w:tc>
        <w:tc>
          <w:tcPr>
            <w:tcW w:w="1134" w:type="dxa"/>
            <w:shd w:val="clear" w:color="000000" w:fill="auto"/>
            <w:hideMark/>
          </w:tcPr>
          <w:p w14:paraId="41C68987" w14:textId="2B0B8D76" w:rsidR="004F097F" w:rsidRPr="00CF5477" w:rsidRDefault="004F097F" w:rsidP="004F097F">
            <w:pPr>
              <w:spacing w:before="0" w:after="0" w:line="240" w:lineRule="auto"/>
              <w:jc w:val="center"/>
              <w:rPr>
                <w:ins w:id="5323" w:author="Kisch, Christian" w:date="2022-02-07T14:37:00Z"/>
                <w:rFonts w:eastAsia="Times New Roman" w:cs="Calibri"/>
                <w:sz w:val="20"/>
                <w:szCs w:val="20"/>
                <w:lang w:eastAsia="de-DE"/>
              </w:rPr>
            </w:pPr>
            <w:ins w:id="5324" w:author="Kisch, Christian" w:date="2022-02-07T14:41:00Z">
              <w:r>
                <w:rPr>
                  <w:rFonts w:cs="Calibri"/>
                  <w:sz w:val="20"/>
                  <w:szCs w:val="20"/>
                </w:rPr>
                <w:t>x</w:t>
              </w:r>
            </w:ins>
          </w:p>
        </w:tc>
      </w:tr>
      <w:tr w:rsidR="004F097F" w:rsidRPr="00CF5477" w14:paraId="0EDC5E42" w14:textId="77777777" w:rsidTr="005F5BB3">
        <w:trPr>
          <w:trHeight w:val="126"/>
          <w:ins w:id="5325" w:author="Kisch, Christian" w:date="2022-02-07T14:37:00Z"/>
        </w:trPr>
        <w:tc>
          <w:tcPr>
            <w:tcW w:w="626" w:type="dxa"/>
            <w:shd w:val="clear" w:color="000000" w:fill="auto"/>
            <w:hideMark/>
          </w:tcPr>
          <w:p w14:paraId="4E51235A" w14:textId="77777777" w:rsidR="004F097F" w:rsidRPr="00CF5477" w:rsidRDefault="004F097F" w:rsidP="004F097F">
            <w:pPr>
              <w:spacing w:before="0" w:after="0" w:line="240" w:lineRule="auto"/>
              <w:jc w:val="right"/>
              <w:rPr>
                <w:ins w:id="5326" w:author="Kisch, Christian" w:date="2022-02-07T14:37:00Z"/>
                <w:rFonts w:eastAsia="Times New Roman" w:cs="Calibri"/>
                <w:color w:val="000000"/>
                <w:lang w:eastAsia="de-DE"/>
              </w:rPr>
            </w:pPr>
            <w:ins w:id="5327" w:author="Kisch, Christian" w:date="2022-02-07T14:37: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19C60632" w14:textId="29AF876D" w:rsidR="004F097F" w:rsidRPr="00CF5477" w:rsidRDefault="004F097F" w:rsidP="004F097F">
            <w:pPr>
              <w:spacing w:before="0" w:after="0" w:line="240" w:lineRule="auto"/>
              <w:rPr>
                <w:ins w:id="5328" w:author="Kisch, Christian" w:date="2022-02-07T14:37:00Z"/>
                <w:rFonts w:eastAsia="Times New Roman" w:cs="Calibri"/>
                <w:color w:val="000000"/>
                <w:lang w:eastAsia="de-DE"/>
              </w:rPr>
            </w:pPr>
            <w:ins w:id="5329"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5CE85F1D" w14:textId="77777777" w:rsidR="004F097F" w:rsidRPr="00CF5477" w:rsidRDefault="004F097F" w:rsidP="004F097F">
            <w:pPr>
              <w:spacing w:before="0" w:after="0" w:line="240" w:lineRule="auto"/>
              <w:rPr>
                <w:ins w:id="5330" w:author="Kisch, Christian" w:date="2022-02-07T14:37:00Z"/>
                <w:rFonts w:eastAsia="Times New Roman" w:cs="Calibri"/>
                <w:b/>
                <w:bCs/>
                <w:sz w:val="20"/>
                <w:szCs w:val="20"/>
                <w:lang w:eastAsia="de-DE"/>
              </w:rPr>
            </w:pPr>
            <w:ins w:id="5331" w:author="Kisch, Christian" w:date="2022-02-07T14:37:00Z">
              <w:r w:rsidRPr="00CF5477">
                <w:rPr>
                  <w:rFonts w:eastAsia="Times New Roman" w:cs="Calibri"/>
                  <w:b/>
                  <w:bCs/>
                  <w:sz w:val="20"/>
                  <w:szCs w:val="20"/>
                  <w:lang w:eastAsia="de-DE"/>
                </w:rPr>
                <w:t>Repräsentat</w:t>
              </w:r>
            </w:ins>
          </w:p>
        </w:tc>
        <w:tc>
          <w:tcPr>
            <w:tcW w:w="1418" w:type="dxa"/>
            <w:shd w:val="clear" w:color="000000" w:fill="auto"/>
            <w:hideMark/>
          </w:tcPr>
          <w:p w14:paraId="5995C927" w14:textId="243CCEB9" w:rsidR="004F097F" w:rsidRPr="00CF5477" w:rsidRDefault="004F097F" w:rsidP="004F097F">
            <w:pPr>
              <w:spacing w:before="0" w:after="0" w:line="240" w:lineRule="auto"/>
              <w:jc w:val="center"/>
              <w:rPr>
                <w:ins w:id="5332" w:author="Kisch, Christian" w:date="2022-02-07T14:37:00Z"/>
                <w:rFonts w:eastAsia="Times New Roman" w:cs="Calibri"/>
                <w:sz w:val="20"/>
                <w:szCs w:val="20"/>
                <w:lang w:eastAsia="de-DE"/>
              </w:rPr>
            </w:pPr>
            <w:ins w:id="5333" w:author="Kisch, Christian" w:date="2022-02-07T14:38:00Z">
              <w:r>
                <w:rPr>
                  <w:rFonts w:cs="Calibri"/>
                  <w:sz w:val="20"/>
                  <w:szCs w:val="20"/>
                </w:rPr>
                <w:t>Ja</w:t>
              </w:r>
            </w:ins>
          </w:p>
        </w:tc>
        <w:tc>
          <w:tcPr>
            <w:tcW w:w="992" w:type="dxa"/>
            <w:shd w:val="clear" w:color="000000" w:fill="auto"/>
          </w:tcPr>
          <w:p w14:paraId="6252D367" w14:textId="1A109E6C" w:rsidR="004F097F" w:rsidRPr="00CF5477" w:rsidRDefault="004F097F" w:rsidP="004F097F">
            <w:pPr>
              <w:spacing w:before="0" w:after="0" w:line="240" w:lineRule="auto"/>
              <w:jc w:val="center"/>
              <w:rPr>
                <w:ins w:id="5334" w:author="Kisch, Christian" w:date="2022-02-07T14:37:00Z"/>
                <w:rFonts w:eastAsia="Times New Roman" w:cs="Calibri"/>
                <w:sz w:val="20"/>
                <w:szCs w:val="20"/>
                <w:lang w:eastAsia="de-DE"/>
              </w:rPr>
            </w:pPr>
            <w:ins w:id="5335" w:author="Kisch, Christian" w:date="2022-02-07T14:39:00Z">
              <w:r>
                <w:rPr>
                  <w:rFonts w:cs="Calibri"/>
                  <w:sz w:val="20"/>
                  <w:szCs w:val="20"/>
                </w:rPr>
                <w:t>Ja</w:t>
              </w:r>
            </w:ins>
          </w:p>
        </w:tc>
        <w:tc>
          <w:tcPr>
            <w:tcW w:w="992" w:type="dxa"/>
            <w:shd w:val="clear" w:color="000000" w:fill="auto"/>
            <w:hideMark/>
          </w:tcPr>
          <w:p w14:paraId="1E850863" w14:textId="60C2426B" w:rsidR="004F097F" w:rsidRPr="00CF5477" w:rsidRDefault="004F097F" w:rsidP="004F097F">
            <w:pPr>
              <w:spacing w:before="0" w:after="0" w:line="240" w:lineRule="auto"/>
              <w:jc w:val="center"/>
              <w:rPr>
                <w:ins w:id="5336" w:author="Kisch, Christian" w:date="2022-02-07T14:37:00Z"/>
                <w:rFonts w:eastAsia="Times New Roman" w:cs="Calibri"/>
                <w:sz w:val="20"/>
                <w:szCs w:val="20"/>
                <w:lang w:eastAsia="de-DE"/>
              </w:rPr>
            </w:pPr>
            <w:ins w:id="5337" w:author="Kisch, Christian" w:date="2022-02-07T14:40:00Z">
              <w:r>
                <w:rPr>
                  <w:rFonts w:cs="Calibri"/>
                  <w:sz w:val="20"/>
                  <w:szCs w:val="20"/>
                </w:rPr>
                <w:t>Nein</w:t>
              </w:r>
            </w:ins>
          </w:p>
        </w:tc>
        <w:tc>
          <w:tcPr>
            <w:tcW w:w="1134" w:type="dxa"/>
            <w:shd w:val="clear" w:color="000000" w:fill="auto"/>
            <w:hideMark/>
          </w:tcPr>
          <w:p w14:paraId="709F7C01" w14:textId="71A107CF" w:rsidR="004F097F" w:rsidRPr="00CF5477" w:rsidRDefault="004F097F" w:rsidP="004F097F">
            <w:pPr>
              <w:spacing w:before="0" w:after="0" w:line="240" w:lineRule="auto"/>
              <w:jc w:val="center"/>
              <w:rPr>
                <w:ins w:id="5338" w:author="Kisch, Christian" w:date="2022-02-07T14:37:00Z"/>
                <w:rFonts w:eastAsia="Times New Roman" w:cs="Calibri"/>
                <w:sz w:val="20"/>
                <w:szCs w:val="20"/>
                <w:lang w:eastAsia="de-DE"/>
              </w:rPr>
            </w:pPr>
            <w:ins w:id="5339" w:author="Kisch, Christian" w:date="2022-02-07T14:40:00Z">
              <w:r>
                <w:rPr>
                  <w:rFonts w:cs="Calibri"/>
                  <w:sz w:val="20"/>
                  <w:szCs w:val="20"/>
                </w:rPr>
                <w:t>x</w:t>
              </w:r>
            </w:ins>
          </w:p>
        </w:tc>
        <w:tc>
          <w:tcPr>
            <w:tcW w:w="1134" w:type="dxa"/>
            <w:shd w:val="clear" w:color="000000" w:fill="auto"/>
            <w:hideMark/>
          </w:tcPr>
          <w:p w14:paraId="31651B7D" w14:textId="0201E0CB" w:rsidR="004F097F" w:rsidRPr="00CF5477" w:rsidRDefault="004F097F" w:rsidP="004F097F">
            <w:pPr>
              <w:spacing w:before="0" w:after="0" w:line="240" w:lineRule="auto"/>
              <w:jc w:val="center"/>
              <w:rPr>
                <w:ins w:id="5340" w:author="Kisch, Christian" w:date="2022-02-07T14:37:00Z"/>
                <w:rFonts w:eastAsia="Times New Roman" w:cs="Calibri"/>
                <w:sz w:val="20"/>
                <w:szCs w:val="20"/>
                <w:lang w:eastAsia="de-DE"/>
              </w:rPr>
            </w:pPr>
            <w:ins w:id="5341" w:author="Kisch, Christian" w:date="2022-02-07T14:41:00Z">
              <w:r>
                <w:rPr>
                  <w:rFonts w:cs="Calibri"/>
                  <w:sz w:val="20"/>
                  <w:szCs w:val="20"/>
                </w:rPr>
                <w:t>x</w:t>
              </w:r>
            </w:ins>
          </w:p>
        </w:tc>
      </w:tr>
      <w:tr w:rsidR="004F097F" w:rsidRPr="00CF5477" w14:paraId="555161E5" w14:textId="77777777" w:rsidTr="005F5BB3">
        <w:trPr>
          <w:trHeight w:val="126"/>
          <w:ins w:id="5342" w:author="Kisch, Christian" w:date="2022-02-07T14:37:00Z"/>
        </w:trPr>
        <w:tc>
          <w:tcPr>
            <w:tcW w:w="626" w:type="dxa"/>
            <w:shd w:val="clear" w:color="000000" w:fill="auto"/>
            <w:hideMark/>
          </w:tcPr>
          <w:p w14:paraId="3718C745" w14:textId="77777777" w:rsidR="004F097F" w:rsidRPr="00CF5477" w:rsidRDefault="004F097F" w:rsidP="004F097F">
            <w:pPr>
              <w:spacing w:before="0" w:after="0" w:line="240" w:lineRule="auto"/>
              <w:jc w:val="right"/>
              <w:rPr>
                <w:ins w:id="5343" w:author="Kisch, Christian" w:date="2022-02-07T14:37:00Z"/>
                <w:rFonts w:eastAsia="Times New Roman" w:cs="Calibri"/>
                <w:color w:val="000000"/>
                <w:lang w:eastAsia="de-DE"/>
              </w:rPr>
            </w:pPr>
            <w:ins w:id="5344" w:author="Kisch, Christian" w:date="2022-02-07T14:37: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4CA16BDF" w14:textId="50D2EAFA" w:rsidR="004F097F" w:rsidRPr="00CF5477" w:rsidRDefault="004F097F" w:rsidP="004F097F">
            <w:pPr>
              <w:spacing w:before="0" w:after="0" w:line="240" w:lineRule="auto"/>
              <w:rPr>
                <w:ins w:id="5345" w:author="Kisch, Christian" w:date="2022-02-07T14:37:00Z"/>
                <w:rFonts w:eastAsia="Times New Roman" w:cs="Calibri"/>
                <w:color w:val="000000"/>
                <w:lang w:eastAsia="de-DE"/>
              </w:rPr>
            </w:pPr>
            <w:ins w:id="5346"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67B420A0" w14:textId="77777777" w:rsidR="004F097F" w:rsidRPr="00CF5477" w:rsidRDefault="004F097F" w:rsidP="004F097F">
            <w:pPr>
              <w:spacing w:before="0" w:after="0" w:line="240" w:lineRule="auto"/>
              <w:rPr>
                <w:ins w:id="5347" w:author="Kisch, Christian" w:date="2022-02-07T14:37:00Z"/>
                <w:rFonts w:eastAsia="Times New Roman" w:cs="Calibri"/>
                <w:b/>
                <w:bCs/>
                <w:sz w:val="20"/>
                <w:szCs w:val="20"/>
                <w:lang w:eastAsia="de-DE"/>
              </w:rPr>
            </w:pPr>
            <w:ins w:id="5348" w:author="Kisch, Christian" w:date="2022-02-07T14:37: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0454996F" w14:textId="03F3F6C4" w:rsidR="004F097F" w:rsidRPr="00CF5477" w:rsidRDefault="004F097F" w:rsidP="004F097F">
            <w:pPr>
              <w:spacing w:before="0" w:after="0" w:line="240" w:lineRule="auto"/>
              <w:jc w:val="center"/>
              <w:rPr>
                <w:ins w:id="5349" w:author="Kisch, Christian" w:date="2022-02-07T14:37:00Z"/>
                <w:rFonts w:eastAsia="Times New Roman" w:cs="Calibri"/>
                <w:sz w:val="20"/>
                <w:szCs w:val="20"/>
                <w:lang w:eastAsia="de-DE"/>
              </w:rPr>
            </w:pPr>
            <w:ins w:id="5350" w:author="Kisch, Christian" w:date="2022-02-07T14:38:00Z">
              <w:r>
                <w:rPr>
                  <w:rFonts w:cs="Calibri"/>
                  <w:sz w:val="20"/>
                  <w:szCs w:val="20"/>
                </w:rPr>
                <w:t>Ja</w:t>
              </w:r>
            </w:ins>
          </w:p>
        </w:tc>
        <w:tc>
          <w:tcPr>
            <w:tcW w:w="992" w:type="dxa"/>
            <w:shd w:val="clear" w:color="000000" w:fill="auto"/>
          </w:tcPr>
          <w:p w14:paraId="3C8EDBBD" w14:textId="5E0F06D4" w:rsidR="004F097F" w:rsidRPr="00CF5477" w:rsidRDefault="004F097F" w:rsidP="004F097F">
            <w:pPr>
              <w:spacing w:before="0" w:after="0" w:line="240" w:lineRule="auto"/>
              <w:jc w:val="center"/>
              <w:rPr>
                <w:ins w:id="5351" w:author="Kisch, Christian" w:date="2022-02-07T14:37:00Z"/>
                <w:rFonts w:eastAsia="Times New Roman" w:cs="Calibri"/>
                <w:sz w:val="20"/>
                <w:szCs w:val="20"/>
                <w:lang w:eastAsia="de-DE"/>
              </w:rPr>
            </w:pPr>
            <w:ins w:id="5352" w:author="Kisch, Christian" w:date="2022-02-07T14:39:00Z">
              <w:r>
                <w:rPr>
                  <w:rFonts w:cs="Calibri"/>
                  <w:sz w:val="20"/>
                  <w:szCs w:val="20"/>
                </w:rPr>
                <w:t>Nein</w:t>
              </w:r>
            </w:ins>
          </w:p>
        </w:tc>
        <w:tc>
          <w:tcPr>
            <w:tcW w:w="992" w:type="dxa"/>
            <w:shd w:val="clear" w:color="000000" w:fill="auto"/>
            <w:hideMark/>
          </w:tcPr>
          <w:p w14:paraId="4F90C623" w14:textId="5FC56009" w:rsidR="004F097F" w:rsidRPr="00CF5477" w:rsidRDefault="004F097F" w:rsidP="004F097F">
            <w:pPr>
              <w:spacing w:before="0" w:after="0" w:line="240" w:lineRule="auto"/>
              <w:jc w:val="center"/>
              <w:rPr>
                <w:ins w:id="5353" w:author="Kisch, Christian" w:date="2022-02-07T14:37:00Z"/>
                <w:rFonts w:eastAsia="Times New Roman" w:cs="Calibri"/>
                <w:sz w:val="20"/>
                <w:szCs w:val="20"/>
                <w:lang w:eastAsia="de-DE"/>
              </w:rPr>
            </w:pPr>
            <w:ins w:id="5354" w:author="Kisch, Christian" w:date="2022-02-07T14:40:00Z">
              <w:r>
                <w:rPr>
                  <w:rFonts w:cs="Calibri"/>
                  <w:sz w:val="20"/>
                  <w:szCs w:val="20"/>
                </w:rPr>
                <w:t>Ja</w:t>
              </w:r>
            </w:ins>
          </w:p>
        </w:tc>
        <w:tc>
          <w:tcPr>
            <w:tcW w:w="1134" w:type="dxa"/>
            <w:shd w:val="clear" w:color="000000" w:fill="auto"/>
            <w:hideMark/>
          </w:tcPr>
          <w:p w14:paraId="000E1CD0" w14:textId="550CF59E" w:rsidR="004F097F" w:rsidRPr="00CF5477" w:rsidRDefault="004F097F" w:rsidP="004F097F">
            <w:pPr>
              <w:spacing w:before="0" w:after="0" w:line="240" w:lineRule="auto"/>
              <w:jc w:val="center"/>
              <w:rPr>
                <w:ins w:id="5355" w:author="Kisch, Christian" w:date="2022-02-07T14:37:00Z"/>
                <w:rFonts w:eastAsia="Times New Roman" w:cs="Calibri"/>
                <w:sz w:val="20"/>
                <w:szCs w:val="20"/>
                <w:lang w:eastAsia="de-DE"/>
              </w:rPr>
            </w:pPr>
            <w:ins w:id="5356" w:author="Kisch, Christian" w:date="2022-02-07T14:40:00Z">
              <w:r>
                <w:rPr>
                  <w:rFonts w:cs="Calibri"/>
                  <w:sz w:val="20"/>
                  <w:szCs w:val="20"/>
                </w:rPr>
                <w:t>x</w:t>
              </w:r>
            </w:ins>
          </w:p>
        </w:tc>
        <w:tc>
          <w:tcPr>
            <w:tcW w:w="1134" w:type="dxa"/>
            <w:shd w:val="clear" w:color="000000" w:fill="auto"/>
            <w:hideMark/>
          </w:tcPr>
          <w:p w14:paraId="387400D9" w14:textId="7796EF57" w:rsidR="004F097F" w:rsidRPr="00CF5477" w:rsidRDefault="004F097F" w:rsidP="004F097F">
            <w:pPr>
              <w:spacing w:before="0" w:after="0" w:line="240" w:lineRule="auto"/>
              <w:jc w:val="center"/>
              <w:rPr>
                <w:ins w:id="5357" w:author="Kisch, Christian" w:date="2022-02-07T14:37:00Z"/>
                <w:rFonts w:eastAsia="Times New Roman" w:cs="Calibri"/>
                <w:sz w:val="20"/>
                <w:szCs w:val="20"/>
                <w:lang w:eastAsia="de-DE"/>
              </w:rPr>
            </w:pPr>
            <w:ins w:id="5358" w:author="Kisch, Christian" w:date="2022-02-07T14:41:00Z">
              <w:r>
                <w:rPr>
                  <w:rFonts w:cs="Calibri"/>
                  <w:sz w:val="20"/>
                  <w:szCs w:val="20"/>
                </w:rPr>
                <w:t>x</w:t>
              </w:r>
            </w:ins>
          </w:p>
        </w:tc>
      </w:tr>
      <w:tr w:rsidR="004F097F" w:rsidRPr="00CF5477" w14:paraId="1419F30E" w14:textId="77777777" w:rsidTr="005F5BB3">
        <w:trPr>
          <w:trHeight w:val="615"/>
          <w:ins w:id="5359" w:author="Kisch, Christian" w:date="2022-02-07T14:37:00Z"/>
        </w:trPr>
        <w:tc>
          <w:tcPr>
            <w:tcW w:w="626" w:type="dxa"/>
            <w:shd w:val="clear" w:color="000000" w:fill="auto"/>
            <w:hideMark/>
          </w:tcPr>
          <w:p w14:paraId="2E25663C" w14:textId="77777777" w:rsidR="004F097F" w:rsidRPr="00CF5477" w:rsidRDefault="004F097F" w:rsidP="004F097F">
            <w:pPr>
              <w:spacing w:before="0" w:after="0" w:line="240" w:lineRule="auto"/>
              <w:jc w:val="right"/>
              <w:rPr>
                <w:ins w:id="5360" w:author="Kisch, Christian" w:date="2022-02-07T14:37:00Z"/>
                <w:rFonts w:eastAsia="Times New Roman" w:cs="Calibri"/>
                <w:color w:val="000000"/>
                <w:lang w:eastAsia="de-DE"/>
              </w:rPr>
            </w:pPr>
            <w:ins w:id="5361" w:author="Kisch, Christian" w:date="2022-02-07T14:37: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6BCFCFAE" w14:textId="36DCACBD" w:rsidR="004F097F" w:rsidRPr="00CF5477" w:rsidRDefault="004F097F" w:rsidP="004F097F">
            <w:pPr>
              <w:spacing w:before="0" w:after="0" w:line="240" w:lineRule="auto"/>
              <w:rPr>
                <w:ins w:id="5362" w:author="Kisch, Christian" w:date="2022-02-07T14:37:00Z"/>
                <w:rFonts w:eastAsia="Times New Roman" w:cs="Calibri"/>
                <w:color w:val="000000"/>
                <w:lang w:eastAsia="de-DE"/>
              </w:rPr>
            </w:pPr>
            <w:ins w:id="5363" w:author="Kisch, Christian" w:date="2022-02-07T14:42:00Z">
              <w:r w:rsidRPr="00870597">
                <w:rPr>
                  <w:rFonts w:eastAsia="Times New Roman" w:cs="Calibri"/>
                  <w:color w:val="000000"/>
                  <w:lang w:eastAsia="de-DE"/>
                </w:rPr>
                <w:t>beteiligter Sachbearbeiter</w:t>
              </w:r>
            </w:ins>
          </w:p>
        </w:tc>
        <w:tc>
          <w:tcPr>
            <w:tcW w:w="3083" w:type="dxa"/>
            <w:shd w:val="clear" w:color="000000" w:fill="E7E6E6"/>
            <w:hideMark/>
          </w:tcPr>
          <w:p w14:paraId="1E5F35C8" w14:textId="77777777" w:rsidR="004F097F" w:rsidRPr="00CF5477" w:rsidRDefault="004F097F" w:rsidP="004F097F">
            <w:pPr>
              <w:spacing w:before="0" w:after="0" w:line="240" w:lineRule="auto"/>
              <w:rPr>
                <w:ins w:id="5364" w:author="Kisch, Christian" w:date="2022-02-07T14:37:00Z"/>
                <w:rFonts w:eastAsia="Times New Roman" w:cs="Calibri"/>
                <w:b/>
                <w:bCs/>
                <w:sz w:val="20"/>
                <w:szCs w:val="20"/>
                <w:lang w:eastAsia="de-DE"/>
              </w:rPr>
            </w:pPr>
            <w:ins w:id="5365" w:author="Kisch, Christian" w:date="2022-02-07T14:37:00Z">
              <w:r w:rsidRPr="00CF5477">
                <w:rPr>
                  <w:rFonts w:eastAsia="Times New Roman" w:cs="Calibri"/>
                  <w:b/>
                  <w:bCs/>
                  <w:sz w:val="20"/>
                  <w:szCs w:val="20"/>
                  <w:lang w:eastAsia="de-DE"/>
                </w:rPr>
                <w:t>Workflow</w:t>
              </w:r>
            </w:ins>
          </w:p>
        </w:tc>
        <w:tc>
          <w:tcPr>
            <w:tcW w:w="1418" w:type="dxa"/>
            <w:shd w:val="clear" w:color="000000" w:fill="auto"/>
            <w:hideMark/>
          </w:tcPr>
          <w:p w14:paraId="459EFEF7" w14:textId="790657BA" w:rsidR="004F097F" w:rsidRPr="00CF5477" w:rsidRDefault="004F097F" w:rsidP="004F097F">
            <w:pPr>
              <w:spacing w:before="0" w:after="0" w:line="240" w:lineRule="auto"/>
              <w:jc w:val="center"/>
              <w:rPr>
                <w:ins w:id="5366" w:author="Kisch, Christian" w:date="2022-02-07T14:37:00Z"/>
                <w:rFonts w:eastAsia="Times New Roman" w:cs="Calibri"/>
                <w:sz w:val="20"/>
                <w:szCs w:val="20"/>
                <w:lang w:eastAsia="de-DE"/>
              </w:rPr>
            </w:pPr>
            <w:ins w:id="5367" w:author="Kisch, Christian" w:date="2022-02-07T14:38:00Z">
              <w:r>
                <w:rPr>
                  <w:rFonts w:cs="Calibri"/>
                  <w:sz w:val="20"/>
                  <w:szCs w:val="20"/>
                </w:rPr>
                <w:t>Ja</w:t>
              </w:r>
            </w:ins>
          </w:p>
        </w:tc>
        <w:tc>
          <w:tcPr>
            <w:tcW w:w="992" w:type="dxa"/>
            <w:shd w:val="clear" w:color="000000" w:fill="auto"/>
          </w:tcPr>
          <w:p w14:paraId="7FA8243E" w14:textId="06894E4B" w:rsidR="004F097F" w:rsidRPr="00CF5477" w:rsidRDefault="004F097F" w:rsidP="004F097F">
            <w:pPr>
              <w:spacing w:before="0" w:after="0" w:line="240" w:lineRule="auto"/>
              <w:jc w:val="center"/>
              <w:rPr>
                <w:ins w:id="5368" w:author="Kisch, Christian" w:date="2022-02-07T14:37:00Z"/>
                <w:rFonts w:eastAsia="Times New Roman" w:cs="Calibri"/>
                <w:sz w:val="20"/>
                <w:szCs w:val="20"/>
                <w:lang w:eastAsia="de-DE"/>
              </w:rPr>
            </w:pPr>
            <w:ins w:id="5369" w:author="Kisch, Christian" w:date="2022-02-07T14:39:00Z">
              <w:r>
                <w:rPr>
                  <w:rFonts w:cs="Calibri"/>
                  <w:sz w:val="20"/>
                  <w:szCs w:val="20"/>
                </w:rPr>
                <w:t>Nein</w:t>
              </w:r>
            </w:ins>
          </w:p>
        </w:tc>
        <w:tc>
          <w:tcPr>
            <w:tcW w:w="992" w:type="dxa"/>
            <w:shd w:val="clear" w:color="000000" w:fill="auto"/>
            <w:hideMark/>
          </w:tcPr>
          <w:p w14:paraId="7083488B" w14:textId="19A8D10A" w:rsidR="004F097F" w:rsidRPr="00CF5477" w:rsidRDefault="004F097F" w:rsidP="004F097F">
            <w:pPr>
              <w:spacing w:before="0" w:after="0" w:line="240" w:lineRule="auto"/>
              <w:jc w:val="center"/>
              <w:rPr>
                <w:ins w:id="5370" w:author="Kisch, Christian" w:date="2022-02-07T14:37:00Z"/>
                <w:rFonts w:eastAsia="Times New Roman" w:cs="Calibri"/>
                <w:sz w:val="20"/>
                <w:szCs w:val="20"/>
                <w:lang w:eastAsia="de-DE"/>
              </w:rPr>
            </w:pPr>
            <w:ins w:id="5371" w:author="Kisch, Christian" w:date="2022-02-07T14:40:00Z">
              <w:r>
                <w:rPr>
                  <w:rFonts w:cs="Calibri"/>
                  <w:sz w:val="20"/>
                  <w:szCs w:val="20"/>
                </w:rPr>
                <w:t>Nein</w:t>
              </w:r>
            </w:ins>
          </w:p>
        </w:tc>
        <w:tc>
          <w:tcPr>
            <w:tcW w:w="1134" w:type="dxa"/>
            <w:shd w:val="clear" w:color="000000" w:fill="auto"/>
            <w:hideMark/>
          </w:tcPr>
          <w:p w14:paraId="7782FD98" w14:textId="04FF8E85" w:rsidR="004F097F" w:rsidRPr="00CF5477" w:rsidRDefault="004F097F" w:rsidP="004F097F">
            <w:pPr>
              <w:spacing w:before="0" w:after="0" w:line="240" w:lineRule="auto"/>
              <w:jc w:val="center"/>
              <w:rPr>
                <w:ins w:id="5372" w:author="Kisch, Christian" w:date="2022-02-07T14:37:00Z"/>
                <w:rFonts w:eastAsia="Times New Roman" w:cs="Calibri"/>
                <w:sz w:val="20"/>
                <w:szCs w:val="20"/>
                <w:lang w:eastAsia="de-DE"/>
              </w:rPr>
            </w:pPr>
            <w:ins w:id="5373" w:author="Kisch, Christian" w:date="2022-02-07T14:40:00Z">
              <w:r>
                <w:rPr>
                  <w:rFonts w:cs="Calibri"/>
                  <w:sz w:val="20"/>
                  <w:szCs w:val="20"/>
                </w:rPr>
                <w:t>Nein</w:t>
              </w:r>
            </w:ins>
          </w:p>
        </w:tc>
        <w:tc>
          <w:tcPr>
            <w:tcW w:w="1134" w:type="dxa"/>
            <w:shd w:val="clear" w:color="000000" w:fill="auto"/>
            <w:hideMark/>
          </w:tcPr>
          <w:p w14:paraId="7747AF38" w14:textId="77759126" w:rsidR="004F097F" w:rsidRPr="00CF5477" w:rsidRDefault="004F097F" w:rsidP="004F097F">
            <w:pPr>
              <w:spacing w:before="0" w:after="0" w:line="240" w:lineRule="auto"/>
              <w:jc w:val="center"/>
              <w:rPr>
                <w:ins w:id="5374" w:author="Kisch, Christian" w:date="2022-02-07T14:37:00Z"/>
                <w:rFonts w:eastAsia="Times New Roman" w:cs="Calibri"/>
                <w:sz w:val="20"/>
                <w:szCs w:val="20"/>
                <w:lang w:eastAsia="de-DE"/>
              </w:rPr>
            </w:pPr>
            <w:ins w:id="5375" w:author="Kisch, Christian" w:date="2022-02-07T14:41:00Z">
              <w:r>
                <w:rPr>
                  <w:rFonts w:cs="Calibri"/>
                  <w:sz w:val="20"/>
                  <w:szCs w:val="20"/>
                </w:rPr>
                <w:t>Nein</w:t>
              </w:r>
            </w:ins>
          </w:p>
        </w:tc>
      </w:tr>
      <w:tr w:rsidR="004F097F" w:rsidRPr="00CF5477" w14:paraId="12A44D50" w14:textId="77777777" w:rsidTr="005F5BB3">
        <w:trPr>
          <w:trHeight w:val="615"/>
          <w:ins w:id="5376" w:author="Kisch, Christian" w:date="2022-02-07T14:37:00Z"/>
        </w:trPr>
        <w:tc>
          <w:tcPr>
            <w:tcW w:w="626" w:type="dxa"/>
            <w:shd w:val="clear" w:color="000000" w:fill="auto"/>
          </w:tcPr>
          <w:p w14:paraId="428E0F5E" w14:textId="77777777" w:rsidR="004F097F" w:rsidRPr="00CF5477" w:rsidRDefault="004F097F" w:rsidP="004F097F">
            <w:pPr>
              <w:spacing w:before="0" w:after="0" w:line="240" w:lineRule="auto"/>
              <w:jc w:val="right"/>
              <w:rPr>
                <w:ins w:id="5377" w:author="Kisch, Christian" w:date="2022-02-07T14:37:00Z"/>
                <w:rFonts w:eastAsia="Times New Roman" w:cs="Calibri"/>
                <w:color w:val="000000"/>
                <w:lang w:eastAsia="de-DE"/>
              </w:rPr>
            </w:pPr>
            <w:ins w:id="5378" w:author="Kisch, Christian" w:date="2022-02-07T14:37:00Z">
              <w:r>
                <w:rPr>
                  <w:rFonts w:eastAsia="Times New Roman" w:cs="Calibri"/>
                  <w:color w:val="000000"/>
                  <w:lang w:eastAsia="de-DE"/>
                </w:rPr>
                <w:t>33</w:t>
              </w:r>
            </w:ins>
          </w:p>
        </w:tc>
        <w:tc>
          <w:tcPr>
            <w:tcW w:w="2523" w:type="dxa"/>
            <w:shd w:val="clear" w:color="000000" w:fill="auto"/>
          </w:tcPr>
          <w:p w14:paraId="5EF0543A" w14:textId="682C848C" w:rsidR="004F097F" w:rsidRPr="00CF5477" w:rsidRDefault="004F097F" w:rsidP="004F097F">
            <w:pPr>
              <w:spacing w:before="0" w:after="0" w:line="240" w:lineRule="auto"/>
              <w:rPr>
                <w:ins w:id="5379" w:author="Kisch, Christian" w:date="2022-02-07T14:37:00Z"/>
                <w:rFonts w:eastAsia="Times New Roman" w:cs="Calibri"/>
                <w:color w:val="000000"/>
                <w:lang w:eastAsia="de-DE"/>
              </w:rPr>
            </w:pPr>
            <w:ins w:id="5380" w:author="Kisch, Christian" w:date="2022-02-07T14:42:00Z">
              <w:r w:rsidRPr="00870597">
                <w:rPr>
                  <w:rFonts w:eastAsia="Times New Roman" w:cs="Calibri"/>
                  <w:color w:val="000000"/>
                  <w:lang w:eastAsia="de-DE"/>
                </w:rPr>
                <w:t>beteiligter Sachbearbeiter</w:t>
              </w:r>
            </w:ins>
          </w:p>
        </w:tc>
        <w:tc>
          <w:tcPr>
            <w:tcW w:w="3083" w:type="dxa"/>
            <w:shd w:val="clear" w:color="000000" w:fill="E7E6E6"/>
          </w:tcPr>
          <w:p w14:paraId="44DC0F0F" w14:textId="77777777" w:rsidR="004F097F" w:rsidRPr="00CF5477" w:rsidRDefault="004F097F" w:rsidP="004F097F">
            <w:pPr>
              <w:spacing w:before="0" w:after="0" w:line="240" w:lineRule="auto"/>
              <w:rPr>
                <w:ins w:id="5381" w:author="Kisch, Christian" w:date="2022-02-07T14:37:00Z"/>
                <w:rFonts w:eastAsia="Times New Roman" w:cs="Calibri"/>
                <w:b/>
                <w:bCs/>
                <w:sz w:val="20"/>
                <w:szCs w:val="20"/>
                <w:lang w:eastAsia="de-DE"/>
              </w:rPr>
            </w:pPr>
            <w:ins w:id="5382" w:author="Kisch, Christian" w:date="2022-02-07T14:37:00Z">
              <w:r>
                <w:rPr>
                  <w:rFonts w:eastAsia="Times New Roman" w:cs="Times New Roman"/>
                  <w:b/>
                  <w:bCs/>
                  <w:sz w:val="20"/>
                  <w:szCs w:val="20"/>
                  <w:lang w:eastAsia="de-DE"/>
                </w:rPr>
                <w:t>Drucken</w:t>
              </w:r>
            </w:ins>
          </w:p>
        </w:tc>
        <w:tc>
          <w:tcPr>
            <w:tcW w:w="1418" w:type="dxa"/>
            <w:shd w:val="clear" w:color="000000" w:fill="auto"/>
          </w:tcPr>
          <w:p w14:paraId="493A920F" w14:textId="77777777" w:rsidR="004F097F" w:rsidRPr="00CF5477" w:rsidRDefault="004F097F" w:rsidP="004F097F">
            <w:pPr>
              <w:spacing w:before="0" w:after="0" w:line="240" w:lineRule="auto"/>
              <w:jc w:val="center"/>
              <w:rPr>
                <w:ins w:id="5383" w:author="Kisch, Christian" w:date="2022-02-07T14:37:00Z"/>
                <w:rFonts w:eastAsia="Times New Roman" w:cs="Calibri"/>
                <w:sz w:val="20"/>
                <w:szCs w:val="20"/>
                <w:lang w:eastAsia="de-DE"/>
              </w:rPr>
            </w:pPr>
            <w:ins w:id="5384" w:author="Kisch, Christian" w:date="2022-02-07T14:37:00Z">
              <w:r>
                <w:rPr>
                  <w:rFonts w:eastAsia="Times New Roman" w:cs="Times New Roman"/>
                  <w:sz w:val="20"/>
                  <w:szCs w:val="20"/>
                  <w:lang w:eastAsia="de-DE"/>
                </w:rPr>
                <w:t>Ja</w:t>
              </w:r>
            </w:ins>
          </w:p>
        </w:tc>
        <w:tc>
          <w:tcPr>
            <w:tcW w:w="992" w:type="dxa"/>
            <w:shd w:val="clear" w:color="000000" w:fill="auto"/>
          </w:tcPr>
          <w:p w14:paraId="67021A98" w14:textId="77777777" w:rsidR="004F097F" w:rsidRPr="00CF5477" w:rsidRDefault="004F097F" w:rsidP="004F097F">
            <w:pPr>
              <w:spacing w:before="0" w:after="0" w:line="240" w:lineRule="auto"/>
              <w:jc w:val="center"/>
              <w:rPr>
                <w:ins w:id="5385" w:author="Kisch, Christian" w:date="2022-02-07T14:37:00Z"/>
                <w:rFonts w:eastAsia="Times New Roman" w:cs="Calibri"/>
                <w:sz w:val="20"/>
                <w:szCs w:val="20"/>
                <w:lang w:eastAsia="de-DE"/>
              </w:rPr>
            </w:pPr>
            <w:ins w:id="5386" w:author="Kisch, Christian" w:date="2022-02-07T14:37:00Z">
              <w:r>
                <w:rPr>
                  <w:rFonts w:eastAsia="Times New Roman" w:cs="Times New Roman"/>
                  <w:sz w:val="20"/>
                  <w:szCs w:val="20"/>
                  <w:lang w:eastAsia="de-DE"/>
                </w:rPr>
                <w:t>Ja</w:t>
              </w:r>
            </w:ins>
          </w:p>
        </w:tc>
        <w:tc>
          <w:tcPr>
            <w:tcW w:w="992" w:type="dxa"/>
            <w:shd w:val="clear" w:color="000000" w:fill="auto"/>
          </w:tcPr>
          <w:p w14:paraId="56C32E8E" w14:textId="77777777" w:rsidR="004F097F" w:rsidRPr="00CF5477" w:rsidRDefault="004F097F" w:rsidP="004F097F">
            <w:pPr>
              <w:spacing w:before="0" w:after="0" w:line="240" w:lineRule="auto"/>
              <w:jc w:val="center"/>
              <w:rPr>
                <w:ins w:id="5387" w:author="Kisch, Christian" w:date="2022-02-07T14:37:00Z"/>
                <w:rFonts w:eastAsia="Times New Roman" w:cs="Calibri"/>
                <w:sz w:val="20"/>
                <w:szCs w:val="20"/>
                <w:lang w:eastAsia="de-DE"/>
              </w:rPr>
            </w:pPr>
            <w:ins w:id="5388" w:author="Kisch, Christian" w:date="2022-02-07T14:37:00Z">
              <w:r>
                <w:rPr>
                  <w:rFonts w:eastAsia="Times New Roman" w:cs="Times New Roman"/>
                  <w:sz w:val="20"/>
                  <w:szCs w:val="20"/>
                  <w:lang w:eastAsia="de-DE"/>
                </w:rPr>
                <w:t>x</w:t>
              </w:r>
            </w:ins>
          </w:p>
        </w:tc>
        <w:tc>
          <w:tcPr>
            <w:tcW w:w="1134" w:type="dxa"/>
            <w:shd w:val="clear" w:color="000000" w:fill="auto"/>
          </w:tcPr>
          <w:p w14:paraId="18DDE8A9" w14:textId="77777777" w:rsidR="004F097F" w:rsidRPr="00CF5477" w:rsidRDefault="004F097F" w:rsidP="004F097F">
            <w:pPr>
              <w:spacing w:before="0" w:after="0" w:line="240" w:lineRule="auto"/>
              <w:jc w:val="center"/>
              <w:rPr>
                <w:ins w:id="5389" w:author="Kisch, Christian" w:date="2022-02-07T14:37:00Z"/>
                <w:rFonts w:eastAsia="Times New Roman" w:cs="Calibri"/>
                <w:sz w:val="20"/>
                <w:szCs w:val="20"/>
                <w:lang w:eastAsia="de-DE"/>
              </w:rPr>
            </w:pPr>
            <w:ins w:id="5390" w:author="Kisch, Christian" w:date="2022-02-07T14:37:00Z">
              <w:r>
                <w:rPr>
                  <w:rFonts w:eastAsia="Times New Roman" w:cs="Times New Roman"/>
                  <w:sz w:val="20"/>
                  <w:szCs w:val="20"/>
                  <w:lang w:eastAsia="de-DE"/>
                </w:rPr>
                <w:t>Ja</w:t>
              </w:r>
            </w:ins>
          </w:p>
        </w:tc>
        <w:tc>
          <w:tcPr>
            <w:tcW w:w="1134" w:type="dxa"/>
            <w:shd w:val="clear" w:color="000000" w:fill="auto"/>
          </w:tcPr>
          <w:p w14:paraId="14336487" w14:textId="77777777" w:rsidR="004F097F" w:rsidRPr="00CF5477" w:rsidRDefault="004F097F" w:rsidP="004F097F">
            <w:pPr>
              <w:spacing w:before="0" w:after="0" w:line="240" w:lineRule="auto"/>
              <w:jc w:val="center"/>
              <w:rPr>
                <w:ins w:id="5391" w:author="Kisch, Christian" w:date="2022-02-07T14:37:00Z"/>
                <w:rFonts w:eastAsia="Times New Roman" w:cs="Calibri"/>
                <w:sz w:val="20"/>
                <w:szCs w:val="20"/>
                <w:lang w:eastAsia="de-DE"/>
              </w:rPr>
            </w:pPr>
            <w:ins w:id="5392" w:author="Kisch, Christian" w:date="2022-02-07T14:37:00Z">
              <w:r>
                <w:rPr>
                  <w:rFonts w:eastAsia="Times New Roman" w:cs="Times New Roman"/>
                  <w:sz w:val="20"/>
                  <w:szCs w:val="20"/>
                  <w:lang w:eastAsia="de-DE"/>
                </w:rPr>
                <w:t>Ja</w:t>
              </w:r>
            </w:ins>
          </w:p>
        </w:tc>
      </w:tr>
      <w:tr w:rsidR="004F097F" w:rsidRPr="00CF5477" w14:paraId="3B19773A" w14:textId="77777777" w:rsidTr="005F5BB3">
        <w:trPr>
          <w:trHeight w:val="615"/>
          <w:ins w:id="5393" w:author="Kisch, Christian" w:date="2022-02-07T14:37:00Z"/>
        </w:trPr>
        <w:tc>
          <w:tcPr>
            <w:tcW w:w="626" w:type="dxa"/>
            <w:shd w:val="clear" w:color="000000" w:fill="auto"/>
          </w:tcPr>
          <w:p w14:paraId="4436A75E" w14:textId="77777777" w:rsidR="004F097F" w:rsidRPr="00CF5477" w:rsidRDefault="004F097F" w:rsidP="004F097F">
            <w:pPr>
              <w:spacing w:before="0" w:after="0" w:line="240" w:lineRule="auto"/>
              <w:jc w:val="right"/>
              <w:rPr>
                <w:ins w:id="5394" w:author="Kisch, Christian" w:date="2022-02-07T14:37:00Z"/>
                <w:rFonts w:eastAsia="Times New Roman" w:cs="Calibri"/>
                <w:color w:val="000000"/>
                <w:lang w:eastAsia="de-DE"/>
              </w:rPr>
            </w:pPr>
            <w:ins w:id="5395" w:author="Kisch, Christian" w:date="2022-02-07T14:37:00Z">
              <w:r>
                <w:rPr>
                  <w:rFonts w:eastAsia="Times New Roman" w:cs="Calibri"/>
                  <w:color w:val="000000"/>
                  <w:lang w:eastAsia="de-DE"/>
                </w:rPr>
                <w:t>34</w:t>
              </w:r>
            </w:ins>
          </w:p>
        </w:tc>
        <w:tc>
          <w:tcPr>
            <w:tcW w:w="2523" w:type="dxa"/>
            <w:shd w:val="clear" w:color="000000" w:fill="auto"/>
          </w:tcPr>
          <w:p w14:paraId="7FBF888D" w14:textId="25F44BC8" w:rsidR="004F097F" w:rsidRPr="00CF5477" w:rsidRDefault="004F097F" w:rsidP="004F097F">
            <w:pPr>
              <w:spacing w:before="0" w:after="0" w:line="240" w:lineRule="auto"/>
              <w:rPr>
                <w:ins w:id="5396" w:author="Kisch, Christian" w:date="2022-02-07T14:37:00Z"/>
                <w:rFonts w:eastAsia="Times New Roman" w:cs="Calibri"/>
                <w:color w:val="000000"/>
                <w:lang w:eastAsia="de-DE"/>
              </w:rPr>
            </w:pPr>
            <w:ins w:id="5397" w:author="Kisch, Christian" w:date="2022-02-07T14:42:00Z">
              <w:r w:rsidRPr="00870597">
                <w:rPr>
                  <w:rFonts w:eastAsia="Times New Roman" w:cs="Calibri"/>
                  <w:color w:val="000000"/>
                  <w:lang w:eastAsia="de-DE"/>
                </w:rPr>
                <w:t>beteiligter Sachbearbeiter</w:t>
              </w:r>
            </w:ins>
          </w:p>
        </w:tc>
        <w:tc>
          <w:tcPr>
            <w:tcW w:w="3083" w:type="dxa"/>
            <w:shd w:val="clear" w:color="000000" w:fill="E7E6E6"/>
          </w:tcPr>
          <w:p w14:paraId="71E68D65" w14:textId="77777777" w:rsidR="004F097F" w:rsidRPr="00CF5477" w:rsidRDefault="004F097F" w:rsidP="004F097F">
            <w:pPr>
              <w:spacing w:before="0" w:after="0" w:line="240" w:lineRule="auto"/>
              <w:rPr>
                <w:ins w:id="5398" w:author="Kisch, Christian" w:date="2022-02-07T14:37:00Z"/>
                <w:rFonts w:eastAsia="Times New Roman" w:cs="Calibri"/>
                <w:b/>
                <w:bCs/>
                <w:sz w:val="20"/>
                <w:szCs w:val="20"/>
                <w:lang w:eastAsia="de-DE"/>
              </w:rPr>
            </w:pPr>
            <w:ins w:id="5399" w:author="Kisch, Christian" w:date="2022-02-07T14:37:00Z">
              <w:r w:rsidRPr="00C320BE">
                <w:rPr>
                  <w:rFonts w:eastAsia="Times New Roman" w:cs="Calibri"/>
                  <w:b/>
                  <w:bCs/>
                  <w:sz w:val="20"/>
                  <w:szCs w:val="20"/>
                  <w:lang w:eastAsia="de-DE"/>
                </w:rPr>
                <w:t>Kopieren</w:t>
              </w:r>
            </w:ins>
          </w:p>
        </w:tc>
        <w:tc>
          <w:tcPr>
            <w:tcW w:w="1418" w:type="dxa"/>
            <w:shd w:val="clear" w:color="000000" w:fill="auto"/>
          </w:tcPr>
          <w:p w14:paraId="34CB456B" w14:textId="77777777" w:rsidR="004F097F" w:rsidRPr="00CF5477" w:rsidRDefault="004F097F" w:rsidP="004F097F">
            <w:pPr>
              <w:spacing w:before="0" w:after="0" w:line="240" w:lineRule="auto"/>
              <w:jc w:val="center"/>
              <w:rPr>
                <w:ins w:id="5400" w:author="Kisch, Christian" w:date="2022-02-07T14:37:00Z"/>
                <w:rFonts w:eastAsia="Times New Roman" w:cs="Calibri"/>
                <w:sz w:val="20"/>
                <w:szCs w:val="20"/>
                <w:lang w:eastAsia="de-DE"/>
              </w:rPr>
            </w:pPr>
            <w:ins w:id="5401" w:author="Kisch, Christian" w:date="2022-02-07T14:37:00Z">
              <w:r>
                <w:rPr>
                  <w:rFonts w:eastAsia="Times New Roman" w:cs="Times New Roman"/>
                  <w:sz w:val="20"/>
                  <w:szCs w:val="20"/>
                  <w:lang w:eastAsia="de-DE"/>
                </w:rPr>
                <w:t>Ja</w:t>
              </w:r>
            </w:ins>
          </w:p>
        </w:tc>
        <w:tc>
          <w:tcPr>
            <w:tcW w:w="992" w:type="dxa"/>
            <w:shd w:val="clear" w:color="000000" w:fill="auto"/>
          </w:tcPr>
          <w:p w14:paraId="7532D8BC" w14:textId="77777777" w:rsidR="004F097F" w:rsidRPr="00CF5477" w:rsidRDefault="004F097F" w:rsidP="004F097F">
            <w:pPr>
              <w:spacing w:before="0" w:after="0" w:line="240" w:lineRule="auto"/>
              <w:jc w:val="center"/>
              <w:rPr>
                <w:ins w:id="5402" w:author="Kisch, Christian" w:date="2022-02-07T14:37:00Z"/>
                <w:rFonts w:eastAsia="Times New Roman" w:cs="Calibri"/>
                <w:sz w:val="20"/>
                <w:szCs w:val="20"/>
                <w:lang w:eastAsia="de-DE"/>
              </w:rPr>
            </w:pPr>
            <w:ins w:id="5403" w:author="Kisch, Christian" w:date="2022-02-07T14:37:00Z">
              <w:r>
                <w:rPr>
                  <w:rFonts w:eastAsia="Times New Roman" w:cs="Times New Roman"/>
                  <w:sz w:val="20"/>
                  <w:szCs w:val="20"/>
                  <w:lang w:eastAsia="de-DE"/>
                </w:rPr>
                <w:t>Ja</w:t>
              </w:r>
            </w:ins>
          </w:p>
        </w:tc>
        <w:tc>
          <w:tcPr>
            <w:tcW w:w="992" w:type="dxa"/>
            <w:shd w:val="clear" w:color="000000" w:fill="auto"/>
          </w:tcPr>
          <w:p w14:paraId="3AB18D59" w14:textId="77777777" w:rsidR="004F097F" w:rsidRPr="00CF5477" w:rsidRDefault="004F097F" w:rsidP="004F097F">
            <w:pPr>
              <w:spacing w:before="0" w:after="0" w:line="240" w:lineRule="auto"/>
              <w:jc w:val="center"/>
              <w:rPr>
                <w:ins w:id="5404" w:author="Kisch, Christian" w:date="2022-02-07T14:37:00Z"/>
                <w:rFonts w:eastAsia="Times New Roman" w:cs="Calibri"/>
                <w:sz w:val="20"/>
                <w:szCs w:val="20"/>
                <w:lang w:eastAsia="de-DE"/>
              </w:rPr>
            </w:pPr>
            <w:ins w:id="5405" w:author="Kisch, Christian" w:date="2022-02-07T14:37:00Z">
              <w:r>
                <w:rPr>
                  <w:rFonts w:eastAsia="Times New Roman" w:cs="Times New Roman"/>
                  <w:sz w:val="20"/>
                  <w:szCs w:val="20"/>
                  <w:lang w:eastAsia="de-DE"/>
                </w:rPr>
                <w:t>x</w:t>
              </w:r>
            </w:ins>
          </w:p>
        </w:tc>
        <w:tc>
          <w:tcPr>
            <w:tcW w:w="1134" w:type="dxa"/>
            <w:shd w:val="clear" w:color="000000" w:fill="auto"/>
          </w:tcPr>
          <w:p w14:paraId="48885C48" w14:textId="77777777" w:rsidR="004F097F" w:rsidRPr="00CF5477" w:rsidRDefault="004F097F" w:rsidP="004F097F">
            <w:pPr>
              <w:spacing w:before="0" w:after="0" w:line="240" w:lineRule="auto"/>
              <w:jc w:val="center"/>
              <w:rPr>
                <w:ins w:id="5406" w:author="Kisch, Christian" w:date="2022-02-07T14:37:00Z"/>
                <w:rFonts w:eastAsia="Times New Roman" w:cs="Calibri"/>
                <w:sz w:val="20"/>
                <w:szCs w:val="20"/>
                <w:lang w:eastAsia="de-DE"/>
              </w:rPr>
            </w:pPr>
            <w:ins w:id="5407" w:author="Kisch, Christian" w:date="2022-02-07T14:37:00Z">
              <w:r>
                <w:rPr>
                  <w:rFonts w:eastAsia="Times New Roman" w:cs="Times New Roman"/>
                  <w:sz w:val="20"/>
                  <w:szCs w:val="20"/>
                  <w:lang w:eastAsia="de-DE"/>
                </w:rPr>
                <w:t>Ja</w:t>
              </w:r>
            </w:ins>
          </w:p>
        </w:tc>
        <w:tc>
          <w:tcPr>
            <w:tcW w:w="1134" w:type="dxa"/>
            <w:shd w:val="clear" w:color="000000" w:fill="auto"/>
          </w:tcPr>
          <w:p w14:paraId="324924E7" w14:textId="77777777" w:rsidR="004F097F" w:rsidRPr="00CF5477" w:rsidRDefault="004F097F" w:rsidP="004F097F">
            <w:pPr>
              <w:spacing w:before="0" w:after="0" w:line="240" w:lineRule="auto"/>
              <w:jc w:val="center"/>
              <w:rPr>
                <w:ins w:id="5408" w:author="Kisch, Christian" w:date="2022-02-07T14:37:00Z"/>
                <w:rFonts w:eastAsia="Times New Roman" w:cs="Calibri"/>
                <w:sz w:val="20"/>
                <w:szCs w:val="20"/>
                <w:lang w:eastAsia="de-DE"/>
              </w:rPr>
            </w:pPr>
            <w:ins w:id="5409" w:author="Kisch, Christian" w:date="2022-02-07T14:37:00Z">
              <w:r>
                <w:rPr>
                  <w:rFonts w:eastAsia="Times New Roman" w:cs="Times New Roman"/>
                  <w:sz w:val="20"/>
                  <w:szCs w:val="20"/>
                  <w:lang w:eastAsia="de-DE"/>
                </w:rPr>
                <w:t>Ja</w:t>
              </w:r>
            </w:ins>
          </w:p>
        </w:tc>
      </w:tr>
      <w:tr w:rsidR="004F097F" w:rsidRPr="00CF5477" w14:paraId="5827E824" w14:textId="77777777" w:rsidTr="005F5BB3">
        <w:trPr>
          <w:trHeight w:val="615"/>
          <w:ins w:id="5410" w:author="Kisch, Christian" w:date="2022-02-07T14:37:00Z"/>
        </w:trPr>
        <w:tc>
          <w:tcPr>
            <w:tcW w:w="626" w:type="dxa"/>
            <w:shd w:val="clear" w:color="000000" w:fill="auto"/>
          </w:tcPr>
          <w:p w14:paraId="5AFFC695" w14:textId="77777777" w:rsidR="004F097F" w:rsidRPr="00CF5477" w:rsidRDefault="004F097F" w:rsidP="004F097F">
            <w:pPr>
              <w:spacing w:before="0" w:after="0" w:line="240" w:lineRule="auto"/>
              <w:jc w:val="right"/>
              <w:rPr>
                <w:ins w:id="5411" w:author="Kisch, Christian" w:date="2022-02-07T14:37:00Z"/>
                <w:rFonts w:eastAsia="Times New Roman" w:cs="Calibri"/>
                <w:color w:val="000000"/>
                <w:lang w:eastAsia="de-DE"/>
              </w:rPr>
            </w:pPr>
            <w:ins w:id="5412" w:author="Kisch, Christian" w:date="2022-02-07T14:37:00Z">
              <w:r>
                <w:rPr>
                  <w:rFonts w:eastAsia="Times New Roman" w:cs="Calibri"/>
                  <w:color w:val="000000"/>
                  <w:lang w:eastAsia="de-DE"/>
                </w:rPr>
                <w:t>35</w:t>
              </w:r>
            </w:ins>
          </w:p>
        </w:tc>
        <w:tc>
          <w:tcPr>
            <w:tcW w:w="2523" w:type="dxa"/>
            <w:shd w:val="clear" w:color="000000" w:fill="auto"/>
          </w:tcPr>
          <w:p w14:paraId="21722C28" w14:textId="6CA444E2" w:rsidR="004F097F" w:rsidRPr="00CF5477" w:rsidRDefault="004F097F" w:rsidP="004F097F">
            <w:pPr>
              <w:spacing w:before="0" w:after="0" w:line="240" w:lineRule="auto"/>
              <w:rPr>
                <w:ins w:id="5413" w:author="Kisch, Christian" w:date="2022-02-07T14:37:00Z"/>
                <w:rFonts w:eastAsia="Times New Roman" w:cs="Calibri"/>
                <w:color w:val="000000"/>
                <w:lang w:eastAsia="de-DE"/>
              </w:rPr>
            </w:pPr>
            <w:ins w:id="5414" w:author="Kisch, Christian" w:date="2022-02-07T14:42:00Z">
              <w:r w:rsidRPr="00870597">
                <w:rPr>
                  <w:rFonts w:eastAsia="Times New Roman" w:cs="Calibri"/>
                  <w:color w:val="000000"/>
                  <w:lang w:eastAsia="de-DE"/>
                </w:rPr>
                <w:t>beteiligter Sachbearbeiter</w:t>
              </w:r>
            </w:ins>
          </w:p>
        </w:tc>
        <w:tc>
          <w:tcPr>
            <w:tcW w:w="3083" w:type="dxa"/>
            <w:shd w:val="clear" w:color="000000" w:fill="E7E6E6"/>
          </w:tcPr>
          <w:p w14:paraId="3414AED5" w14:textId="77777777" w:rsidR="004F097F" w:rsidRPr="00CF5477" w:rsidRDefault="004F097F" w:rsidP="004F097F">
            <w:pPr>
              <w:spacing w:before="0" w:after="0" w:line="240" w:lineRule="auto"/>
              <w:rPr>
                <w:ins w:id="5415" w:author="Kisch, Christian" w:date="2022-02-07T14:37:00Z"/>
                <w:rFonts w:eastAsia="Times New Roman" w:cs="Calibri"/>
                <w:b/>
                <w:bCs/>
                <w:sz w:val="20"/>
                <w:szCs w:val="20"/>
                <w:lang w:eastAsia="de-DE"/>
              </w:rPr>
            </w:pPr>
            <w:ins w:id="5416" w:author="Kisch, Christian" w:date="2022-02-07T14:37:00Z">
              <w:r w:rsidRPr="00C320BE">
                <w:rPr>
                  <w:rFonts w:eastAsia="Times New Roman" w:cs="Calibri"/>
                  <w:b/>
                  <w:bCs/>
                  <w:sz w:val="20"/>
                  <w:szCs w:val="20"/>
                  <w:lang w:eastAsia="de-DE"/>
                </w:rPr>
                <w:t>Verschieben</w:t>
              </w:r>
            </w:ins>
          </w:p>
        </w:tc>
        <w:tc>
          <w:tcPr>
            <w:tcW w:w="1418" w:type="dxa"/>
            <w:shd w:val="clear" w:color="000000" w:fill="auto"/>
          </w:tcPr>
          <w:p w14:paraId="1883F2FB" w14:textId="77777777" w:rsidR="004F097F" w:rsidRPr="00CF5477" w:rsidRDefault="004F097F" w:rsidP="004F097F">
            <w:pPr>
              <w:spacing w:before="0" w:after="0" w:line="240" w:lineRule="auto"/>
              <w:jc w:val="center"/>
              <w:rPr>
                <w:ins w:id="5417" w:author="Kisch, Christian" w:date="2022-02-07T14:37:00Z"/>
                <w:rFonts w:eastAsia="Times New Roman" w:cs="Calibri"/>
                <w:sz w:val="20"/>
                <w:szCs w:val="20"/>
                <w:lang w:eastAsia="de-DE"/>
              </w:rPr>
            </w:pPr>
            <w:ins w:id="5418" w:author="Kisch, Christian" w:date="2022-02-07T14:37:00Z">
              <w:r>
                <w:rPr>
                  <w:rFonts w:eastAsia="Times New Roman" w:cs="Times New Roman"/>
                  <w:sz w:val="20"/>
                  <w:szCs w:val="20"/>
                  <w:lang w:eastAsia="de-DE"/>
                </w:rPr>
                <w:t>Ja</w:t>
              </w:r>
            </w:ins>
          </w:p>
        </w:tc>
        <w:tc>
          <w:tcPr>
            <w:tcW w:w="992" w:type="dxa"/>
            <w:shd w:val="clear" w:color="000000" w:fill="auto"/>
          </w:tcPr>
          <w:p w14:paraId="190D333E" w14:textId="77777777" w:rsidR="004F097F" w:rsidRPr="00CF5477" w:rsidRDefault="004F097F" w:rsidP="004F097F">
            <w:pPr>
              <w:spacing w:before="0" w:after="0" w:line="240" w:lineRule="auto"/>
              <w:jc w:val="center"/>
              <w:rPr>
                <w:ins w:id="5419" w:author="Kisch, Christian" w:date="2022-02-07T14:37:00Z"/>
                <w:rFonts w:eastAsia="Times New Roman" w:cs="Calibri"/>
                <w:sz w:val="20"/>
                <w:szCs w:val="20"/>
                <w:lang w:eastAsia="de-DE"/>
              </w:rPr>
            </w:pPr>
            <w:ins w:id="5420" w:author="Kisch, Christian" w:date="2022-02-07T14:37:00Z">
              <w:r>
                <w:rPr>
                  <w:rFonts w:eastAsia="Times New Roman" w:cs="Times New Roman"/>
                  <w:sz w:val="20"/>
                  <w:szCs w:val="20"/>
                  <w:lang w:eastAsia="de-DE"/>
                </w:rPr>
                <w:t>Ja</w:t>
              </w:r>
            </w:ins>
          </w:p>
        </w:tc>
        <w:tc>
          <w:tcPr>
            <w:tcW w:w="992" w:type="dxa"/>
            <w:shd w:val="clear" w:color="000000" w:fill="auto"/>
          </w:tcPr>
          <w:p w14:paraId="2A73A3DF" w14:textId="77777777" w:rsidR="004F097F" w:rsidRPr="00CF5477" w:rsidRDefault="004F097F" w:rsidP="004F097F">
            <w:pPr>
              <w:spacing w:before="0" w:after="0" w:line="240" w:lineRule="auto"/>
              <w:jc w:val="center"/>
              <w:rPr>
                <w:ins w:id="5421" w:author="Kisch, Christian" w:date="2022-02-07T14:37:00Z"/>
                <w:rFonts w:eastAsia="Times New Roman" w:cs="Calibri"/>
                <w:sz w:val="20"/>
                <w:szCs w:val="20"/>
                <w:lang w:eastAsia="de-DE"/>
              </w:rPr>
            </w:pPr>
            <w:ins w:id="5422" w:author="Kisch, Christian" w:date="2022-02-07T14:37:00Z">
              <w:r>
                <w:rPr>
                  <w:rFonts w:eastAsia="Times New Roman" w:cs="Times New Roman"/>
                  <w:sz w:val="20"/>
                  <w:szCs w:val="20"/>
                  <w:lang w:eastAsia="de-DE"/>
                </w:rPr>
                <w:t>x</w:t>
              </w:r>
            </w:ins>
          </w:p>
        </w:tc>
        <w:tc>
          <w:tcPr>
            <w:tcW w:w="1134" w:type="dxa"/>
            <w:shd w:val="clear" w:color="000000" w:fill="auto"/>
          </w:tcPr>
          <w:p w14:paraId="31626D64" w14:textId="77777777" w:rsidR="004F097F" w:rsidRPr="00CF5477" w:rsidRDefault="004F097F" w:rsidP="004F097F">
            <w:pPr>
              <w:spacing w:before="0" w:after="0" w:line="240" w:lineRule="auto"/>
              <w:jc w:val="center"/>
              <w:rPr>
                <w:ins w:id="5423" w:author="Kisch, Christian" w:date="2022-02-07T14:37:00Z"/>
                <w:rFonts w:eastAsia="Times New Roman" w:cs="Calibri"/>
                <w:sz w:val="20"/>
                <w:szCs w:val="20"/>
                <w:lang w:eastAsia="de-DE"/>
              </w:rPr>
            </w:pPr>
            <w:ins w:id="5424" w:author="Kisch, Christian" w:date="2022-02-07T14:37:00Z">
              <w:r>
                <w:rPr>
                  <w:rFonts w:eastAsia="Times New Roman" w:cs="Times New Roman"/>
                  <w:sz w:val="20"/>
                  <w:szCs w:val="20"/>
                  <w:lang w:eastAsia="de-DE"/>
                </w:rPr>
                <w:t>Ja</w:t>
              </w:r>
            </w:ins>
          </w:p>
        </w:tc>
        <w:tc>
          <w:tcPr>
            <w:tcW w:w="1134" w:type="dxa"/>
            <w:shd w:val="clear" w:color="000000" w:fill="auto"/>
          </w:tcPr>
          <w:p w14:paraId="280B64D4" w14:textId="77777777" w:rsidR="004F097F" w:rsidRPr="00CF5477" w:rsidRDefault="004F097F" w:rsidP="004F097F">
            <w:pPr>
              <w:spacing w:before="0" w:after="0" w:line="240" w:lineRule="auto"/>
              <w:jc w:val="center"/>
              <w:rPr>
                <w:ins w:id="5425" w:author="Kisch, Christian" w:date="2022-02-07T14:37:00Z"/>
                <w:rFonts w:eastAsia="Times New Roman" w:cs="Calibri"/>
                <w:sz w:val="20"/>
                <w:szCs w:val="20"/>
                <w:lang w:eastAsia="de-DE"/>
              </w:rPr>
            </w:pPr>
            <w:ins w:id="5426" w:author="Kisch, Christian" w:date="2022-02-07T14:37:00Z">
              <w:r>
                <w:rPr>
                  <w:rFonts w:eastAsia="Times New Roman" w:cs="Times New Roman"/>
                  <w:sz w:val="20"/>
                  <w:szCs w:val="20"/>
                  <w:lang w:eastAsia="de-DE"/>
                </w:rPr>
                <w:t>Ja</w:t>
              </w:r>
            </w:ins>
          </w:p>
        </w:tc>
      </w:tr>
      <w:tr w:rsidR="004F097F" w:rsidRPr="00CF5477" w14:paraId="40B3B9A0" w14:textId="77777777" w:rsidTr="005F5BB3">
        <w:trPr>
          <w:trHeight w:val="615"/>
          <w:ins w:id="5427" w:author="Kisch, Christian" w:date="2022-02-07T14:37:00Z"/>
        </w:trPr>
        <w:tc>
          <w:tcPr>
            <w:tcW w:w="626" w:type="dxa"/>
            <w:shd w:val="clear" w:color="000000" w:fill="auto"/>
          </w:tcPr>
          <w:p w14:paraId="0E017FBA" w14:textId="77777777" w:rsidR="004F097F" w:rsidRPr="00CF5477" w:rsidRDefault="004F097F" w:rsidP="004F097F">
            <w:pPr>
              <w:spacing w:before="0" w:after="0" w:line="240" w:lineRule="auto"/>
              <w:jc w:val="right"/>
              <w:rPr>
                <w:ins w:id="5428" w:author="Kisch, Christian" w:date="2022-02-07T14:37:00Z"/>
                <w:rFonts w:eastAsia="Times New Roman" w:cs="Calibri"/>
                <w:color w:val="000000"/>
                <w:lang w:eastAsia="de-DE"/>
              </w:rPr>
            </w:pPr>
            <w:ins w:id="5429" w:author="Kisch, Christian" w:date="2022-02-07T14:37:00Z">
              <w:r>
                <w:rPr>
                  <w:rFonts w:eastAsia="Times New Roman" w:cs="Calibri"/>
                  <w:color w:val="000000"/>
                  <w:lang w:eastAsia="de-DE"/>
                </w:rPr>
                <w:t>36</w:t>
              </w:r>
            </w:ins>
          </w:p>
        </w:tc>
        <w:tc>
          <w:tcPr>
            <w:tcW w:w="2523" w:type="dxa"/>
            <w:shd w:val="clear" w:color="000000" w:fill="auto"/>
          </w:tcPr>
          <w:p w14:paraId="6A8DC375" w14:textId="3CAB69D4" w:rsidR="004F097F" w:rsidRPr="00CF5477" w:rsidRDefault="004F097F" w:rsidP="004F097F">
            <w:pPr>
              <w:spacing w:before="0" w:after="0" w:line="240" w:lineRule="auto"/>
              <w:rPr>
                <w:ins w:id="5430" w:author="Kisch, Christian" w:date="2022-02-07T14:37:00Z"/>
                <w:rFonts w:eastAsia="Times New Roman" w:cs="Calibri"/>
                <w:color w:val="000000"/>
                <w:lang w:eastAsia="de-DE"/>
              </w:rPr>
            </w:pPr>
            <w:ins w:id="5431" w:author="Kisch, Christian" w:date="2022-02-07T14:42:00Z">
              <w:r w:rsidRPr="00870597">
                <w:rPr>
                  <w:rFonts w:eastAsia="Times New Roman" w:cs="Calibri"/>
                  <w:color w:val="000000"/>
                  <w:lang w:eastAsia="de-DE"/>
                </w:rPr>
                <w:t>beteiligter Sachbearbeiter</w:t>
              </w:r>
            </w:ins>
          </w:p>
        </w:tc>
        <w:tc>
          <w:tcPr>
            <w:tcW w:w="3083" w:type="dxa"/>
            <w:shd w:val="clear" w:color="000000" w:fill="E7E6E6"/>
          </w:tcPr>
          <w:p w14:paraId="5B9044E1" w14:textId="77777777" w:rsidR="004F097F" w:rsidRPr="00CF5477" w:rsidRDefault="004F097F" w:rsidP="004F097F">
            <w:pPr>
              <w:spacing w:before="0" w:after="0" w:line="240" w:lineRule="auto"/>
              <w:rPr>
                <w:ins w:id="5432" w:author="Kisch, Christian" w:date="2022-02-07T14:37:00Z"/>
                <w:rFonts w:eastAsia="Times New Roman" w:cs="Calibri"/>
                <w:b/>
                <w:bCs/>
                <w:sz w:val="20"/>
                <w:szCs w:val="20"/>
                <w:lang w:eastAsia="de-DE"/>
              </w:rPr>
            </w:pPr>
            <w:ins w:id="5433" w:author="Kisch, Christian" w:date="2022-02-07T14:37:00Z">
              <w:r w:rsidRPr="00C320BE">
                <w:rPr>
                  <w:rFonts w:eastAsia="Times New Roman" w:cs="Calibri"/>
                  <w:b/>
                  <w:bCs/>
                  <w:sz w:val="20"/>
                  <w:szCs w:val="20"/>
                  <w:lang w:eastAsia="de-DE"/>
                </w:rPr>
                <w:t>Wiederherstellen</w:t>
              </w:r>
            </w:ins>
          </w:p>
        </w:tc>
        <w:tc>
          <w:tcPr>
            <w:tcW w:w="1418" w:type="dxa"/>
            <w:shd w:val="clear" w:color="000000" w:fill="auto"/>
          </w:tcPr>
          <w:p w14:paraId="48AF62B9" w14:textId="77777777" w:rsidR="004F097F" w:rsidRPr="00CF5477" w:rsidRDefault="004F097F" w:rsidP="004F097F">
            <w:pPr>
              <w:spacing w:before="0" w:after="0" w:line="240" w:lineRule="auto"/>
              <w:jc w:val="center"/>
              <w:rPr>
                <w:ins w:id="5434" w:author="Kisch, Christian" w:date="2022-02-07T14:37:00Z"/>
                <w:rFonts w:eastAsia="Times New Roman" w:cs="Calibri"/>
                <w:sz w:val="20"/>
                <w:szCs w:val="20"/>
                <w:lang w:eastAsia="de-DE"/>
              </w:rPr>
            </w:pPr>
            <w:ins w:id="5435" w:author="Kisch, Christian" w:date="2022-02-07T14:37:00Z">
              <w:r>
                <w:rPr>
                  <w:rFonts w:eastAsia="Times New Roman" w:cs="Times New Roman"/>
                  <w:sz w:val="20"/>
                  <w:szCs w:val="20"/>
                  <w:lang w:eastAsia="de-DE"/>
                </w:rPr>
                <w:t>Ja</w:t>
              </w:r>
            </w:ins>
          </w:p>
        </w:tc>
        <w:tc>
          <w:tcPr>
            <w:tcW w:w="992" w:type="dxa"/>
            <w:shd w:val="clear" w:color="000000" w:fill="auto"/>
          </w:tcPr>
          <w:p w14:paraId="0B6B3E22" w14:textId="77777777" w:rsidR="004F097F" w:rsidRPr="00CF5477" w:rsidRDefault="004F097F" w:rsidP="004F097F">
            <w:pPr>
              <w:spacing w:before="0" w:after="0" w:line="240" w:lineRule="auto"/>
              <w:jc w:val="center"/>
              <w:rPr>
                <w:ins w:id="5436" w:author="Kisch, Christian" w:date="2022-02-07T14:37:00Z"/>
                <w:rFonts w:eastAsia="Times New Roman" w:cs="Calibri"/>
                <w:sz w:val="20"/>
                <w:szCs w:val="20"/>
                <w:lang w:eastAsia="de-DE"/>
              </w:rPr>
            </w:pPr>
            <w:ins w:id="5437" w:author="Kisch, Christian" w:date="2022-02-07T14:37:00Z">
              <w:r>
                <w:rPr>
                  <w:rFonts w:eastAsia="Times New Roman" w:cs="Times New Roman"/>
                  <w:sz w:val="20"/>
                  <w:szCs w:val="20"/>
                  <w:lang w:eastAsia="de-DE"/>
                </w:rPr>
                <w:t>Ja</w:t>
              </w:r>
            </w:ins>
          </w:p>
        </w:tc>
        <w:tc>
          <w:tcPr>
            <w:tcW w:w="992" w:type="dxa"/>
            <w:shd w:val="clear" w:color="000000" w:fill="auto"/>
          </w:tcPr>
          <w:p w14:paraId="2C3B598C" w14:textId="77777777" w:rsidR="004F097F" w:rsidRPr="00CF5477" w:rsidRDefault="004F097F" w:rsidP="004F097F">
            <w:pPr>
              <w:spacing w:before="0" w:after="0" w:line="240" w:lineRule="auto"/>
              <w:jc w:val="center"/>
              <w:rPr>
                <w:ins w:id="5438" w:author="Kisch, Christian" w:date="2022-02-07T14:37:00Z"/>
                <w:rFonts w:eastAsia="Times New Roman" w:cs="Calibri"/>
                <w:sz w:val="20"/>
                <w:szCs w:val="20"/>
                <w:lang w:eastAsia="de-DE"/>
              </w:rPr>
            </w:pPr>
            <w:ins w:id="5439" w:author="Kisch, Christian" w:date="2022-02-07T14:37:00Z">
              <w:r>
                <w:rPr>
                  <w:rFonts w:eastAsia="Times New Roman" w:cs="Times New Roman"/>
                  <w:sz w:val="20"/>
                  <w:szCs w:val="20"/>
                  <w:lang w:eastAsia="de-DE"/>
                </w:rPr>
                <w:t>x</w:t>
              </w:r>
            </w:ins>
          </w:p>
        </w:tc>
        <w:tc>
          <w:tcPr>
            <w:tcW w:w="1134" w:type="dxa"/>
            <w:shd w:val="clear" w:color="000000" w:fill="auto"/>
          </w:tcPr>
          <w:p w14:paraId="7BE7165D" w14:textId="77777777" w:rsidR="004F097F" w:rsidRPr="00CF5477" w:rsidRDefault="004F097F" w:rsidP="004F097F">
            <w:pPr>
              <w:spacing w:before="0" w:after="0" w:line="240" w:lineRule="auto"/>
              <w:jc w:val="center"/>
              <w:rPr>
                <w:ins w:id="5440" w:author="Kisch, Christian" w:date="2022-02-07T14:37:00Z"/>
                <w:rFonts w:eastAsia="Times New Roman" w:cs="Calibri"/>
                <w:sz w:val="20"/>
                <w:szCs w:val="20"/>
                <w:lang w:eastAsia="de-DE"/>
              </w:rPr>
            </w:pPr>
            <w:ins w:id="5441" w:author="Kisch, Christian" w:date="2022-02-07T14:37:00Z">
              <w:r>
                <w:rPr>
                  <w:rFonts w:eastAsia="Times New Roman" w:cs="Times New Roman"/>
                  <w:sz w:val="20"/>
                  <w:szCs w:val="20"/>
                  <w:lang w:eastAsia="de-DE"/>
                </w:rPr>
                <w:t>Ja</w:t>
              </w:r>
            </w:ins>
          </w:p>
        </w:tc>
        <w:tc>
          <w:tcPr>
            <w:tcW w:w="1134" w:type="dxa"/>
            <w:shd w:val="clear" w:color="000000" w:fill="auto"/>
          </w:tcPr>
          <w:p w14:paraId="6B51EB10" w14:textId="77777777" w:rsidR="004F097F" w:rsidRPr="00CF5477" w:rsidRDefault="004F097F" w:rsidP="004F097F">
            <w:pPr>
              <w:spacing w:before="0" w:after="0" w:line="240" w:lineRule="auto"/>
              <w:jc w:val="center"/>
              <w:rPr>
                <w:ins w:id="5442" w:author="Kisch, Christian" w:date="2022-02-07T14:37:00Z"/>
                <w:rFonts w:eastAsia="Times New Roman" w:cs="Calibri"/>
                <w:sz w:val="20"/>
                <w:szCs w:val="20"/>
                <w:lang w:eastAsia="de-DE"/>
              </w:rPr>
            </w:pPr>
            <w:ins w:id="5443" w:author="Kisch, Christian" w:date="2022-02-07T14:37:00Z">
              <w:r>
                <w:rPr>
                  <w:rFonts w:eastAsia="Times New Roman" w:cs="Times New Roman"/>
                  <w:sz w:val="20"/>
                  <w:szCs w:val="20"/>
                  <w:lang w:eastAsia="de-DE"/>
                </w:rPr>
                <w:t>Ja</w:t>
              </w:r>
            </w:ins>
          </w:p>
        </w:tc>
      </w:tr>
      <w:tr w:rsidR="004F097F" w:rsidRPr="00CF5477" w14:paraId="374DA812" w14:textId="77777777" w:rsidTr="005F5BB3">
        <w:trPr>
          <w:trHeight w:val="615"/>
          <w:ins w:id="5444" w:author="Kisch, Christian" w:date="2022-02-07T14:37:00Z"/>
        </w:trPr>
        <w:tc>
          <w:tcPr>
            <w:tcW w:w="626" w:type="dxa"/>
            <w:shd w:val="clear" w:color="000000" w:fill="auto"/>
          </w:tcPr>
          <w:p w14:paraId="49E50FDB" w14:textId="77777777" w:rsidR="004F097F" w:rsidRDefault="004F097F" w:rsidP="004F097F">
            <w:pPr>
              <w:spacing w:before="0" w:after="0" w:line="240" w:lineRule="auto"/>
              <w:jc w:val="right"/>
              <w:rPr>
                <w:ins w:id="5445" w:author="Kisch, Christian" w:date="2022-02-07T14:37:00Z"/>
                <w:rFonts w:eastAsia="Times New Roman" w:cs="Calibri"/>
                <w:color w:val="000000"/>
                <w:lang w:eastAsia="de-DE"/>
              </w:rPr>
            </w:pPr>
            <w:ins w:id="5446" w:author="Kisch, Christian" w:date="2022-02-07T14:37:00Z">
              <w:r>
                <w:rPr>
                  <w:rFonts w:eastAsia="Times New Roman" w:cs="Calibri"/>
                  <w:color w:val="000000"/>
                  <w:lang w:eastAsia="de-DE"/>
                </w:rPr>
                <w:t>37</w:t>
              </w:r>
            </w:ins>
          </w:p>
        </w:tc>
        <w:tc>
          <w:tcPr>
            <w:tcW w:w="2523" w:type="dxa"/>
            <w:shd w:val="clear" w:color="000000" w:fill="auto"/>
          </w:tcPr>
          <w:p w14:paraId="739E3180" w14:textId="58DD5D9A" w:rsidR="004F097F" w:rsidRPr="00C13B39" w:rsidRDefault="004F097F" w:rsidP="004F097F">
            <w:pPr>
              <w:spacing w:before="0" w:after="0" w:line="240" w:lineRule="auto"/>
              <w:rPr>
                <w:ins w:id="5447" w:author="Kisch, Christian" w:date="2022-02-07T14:37:00Z"/>
                <w:rFonts w:eastAsia="Times New Roman" w:cs="Calibri"/>
                <w:color w:val="000000"/>
                <w:lang w:eastAsia="de-DE"/>
              </w:rPr>
            </w:pPr>
            <w:ins w:id="5448" w:author="Kisch, Christian" w:date="2022-02-07T14:42:00Z">
              <w:r w:rsidRPr="00870597">
                <w:rPr>
                  <w:rFonts w:eastAsia="Times New Roman" w:cs="Calibri"/>
                  <w:color w:val="000000"/>
                  <w:lang w:eastAsia="de-DE"/>
                </w:rPr>
                <w:t>beteiligter Sachbearbeiter</w:t>
              </w:r>
            </w:ins>
          </w:p>
        </w:tc>
        <w:tc>
          <w:tcPr>
            <w:tcW w:w="3083" w:type="dxa"/>
            <w:shd w:val="clear" w:color="000000" w:fill="E7E6E6"/>
          </w:tcPr>
          <w:p w14:paraId="16DDFFC0" w14:textId="77777777" w:rsidR="004F097F" w:rsidRPr="00C320BE" w:rsidRDefault="004F097F" w:rsidP="004F097F">
            <w:pPr>
              <w:spacing w:before="0" w:after="0" w:line="240" w:lineRule="auto"/>
              <w:rPr>
                <w:ins w:id="5449" w:author="Kisch, Christian" w:date="2022-02-07T14:37:00Z"/>
                <w:rFonts w:eastAsia="Times New Roman" w:cs="Calibri"/>
                <w:b/>
                <w:bCs/>
                <w:sz w:val="20"/>
                <w:szCs w:val="20"/>
                <w:lang w:eastAsia="de-DE"/>
              </w:rPr>
            </w:pPr>
            <w:ins w:id="5450" w:author="Kisch, Christian" w:date="2022-02-07T14:37: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5DA93327" w14:textId="77777777" w:rsidR="004F097F" w:rsidRPr="00CF5477" w:rsidRDefault="004F097F" w:rsidP="004F097F">
            <w:pPr>
              <w:spacing w:before="0" w:after="0" w:line="240" w:lineRule="auto"/>
              <w:jc w:val="center"/>
              <w:rPr>
                <w:ins w:id="5451" w:author="Kisch, Christian" w:date="2022-02-07T14:37:00Z"/>
                <w:rFonts w:eastAsia="Times New Roman" w:cs="Calibri"/>
                <w:sz w:val="20"/>
                <w:szCs w:val="20"/>
                <w:lang w:eastAsia="de-DE"/>
              </w:rPr>
            </w:pPr>
            <w:ins w:id="5452" w:author="Kisch, Christian" w:date="2022-02-07T14:37:00Z">
              <w:r>
                <w:rPr>
                  <w:rFonts w:eastAsia="Times New Roman" w:cs="Times New Roman"/>
                  <w:sz w:val="20"/>
                  <w:szCs w:val="20"/>
                  <w:lang w:eastAsia="de-DE"/>
                </w:rPr>
                <w:t>x</w:t>
              </w:r>
            </w:ins>
          </w:p>
        </w:tc>
        <w:tc>
          <w:tcPr>
            <w:tcW w:w="992" w:type="dxa"/>
            <w:shd w:val="clear" w:color="000000" w:fill="auto"/>
          </w:tcPr>
          <w:p w14:paraId="3F1C472B" w14:textId="77777777" w:rsidR="004F097F" w:rsidRPr="00CF5477" w:rsidRDefault="004F097F" w:rsidP="004F097F">
            <w:pPr>
              <w:spacing w:before="0" w:after="0" w:line="240" w:lineRule="auto"/>
              <w:jc w:val="center"/>
              <w:rPr>
                <w:ins w:id="5453" w:author="Kisch, Christian" w:date="2022-02-07T14:37:00Z"/>
                <w:rFonts w:eastAsia="Times New Roman" w:cs="Calibri"/>
                <w:sz w:val="20"/>
                <w:szCs w:val="20"/>
                <w:lang w:eastAsia="de-DE"/>
              </w:rPr>
            </w:pPr>
            <w:ins w:id="5454" w:author="Kisch, Christian" w:date="2022-02-07T14:37:00Z">
              <w:r>
                <w:rPr>
                  <w:rFonts w:eastAsia="Times New Roman" w:cs="Times New Roman"/>
                  <w:sz w:val="20"/>
                  <w:szCs w:val="20"/>
                  <w:lang w:eastAsia="de-DE"/>
                </w:rPr>
                <w:t>x</w:t>
              </w:r>
            </w:ins>
          </w:p>
        </w:tc>
        <w:tc>
          <w:tcPr>
            <w:tcW w:w="992" w:type="dxa"/>
            <w:shd w:val="clear" w:color="000000" w:fill="auto"/>
          </w:tcPr>
          <w:p w14:paraId="3AE31AF5" w14:textId="77777777" w:rsidR="004F097F" w:rsidRPr="00CF5477" w:rsidRDefault="004F097F" w:rsidP="004F097F">
            <w:pPr>
              <w:spacing w:before="0" w:after="0" w:line="240" w:lineRule="auto"/>
              <w:jc w:val="center"/>
              <w:rPr>
                <w:ins w:id="5455" w:author="Kisch, Christian" w:date="2022-02-07T14:37:00Z"/>
                <w:rFonts w:eastAsia="Times New Roman" w:cs="Calibri"/>
                <w:sz w:val="20"/>
                <w:szCs w:val="20"/>
                <w:lang w:eastAsia="de-DE"/>
              </w:rPr>
            </w:pPr>
            <w:ins w:id="5456" w:author="Kisch, Christian" w:date="2022-02-07T14:37:00Z">
              <w:r>
                <w:rPr>
                  <w:rFonts w:eastAsia="Times New Roman" w:cs="Times New Roman"/>
                  <w:sz w:val="20"/>
                  <w:szCs w:val="20"/>
                  <w:lang w:eastAsia="de-DE"/>
                </w:rPr>
                <w:t>x</w:t>
              </w:r>
            </w:ins>
          </w:p>
        </w:tc>
        <w:tc>
          <w:tcPr>
            <w:tcW w:w="1134" w:type="dxa"/>
            <w:shd w:val="clear" w:color="000000" w:fill="auto"/>
          </w:tcPr>
          <w:p w14:paraId="358DF6C8" w14:textId="77777777" w:rsidR="004F097F" w:rsidRPr="00CF5477" w:rsidRDefault="004F097F" w:rsidP="004F097F">
            <w:pPr>
              <w:spacing w:before="0" w:after="0" w:line="240" w:lineRule="auto"/>
              <w:jc w:val="center"/>
              <w:rPr>
                <w:ins w:id="5457" w:author="Kisch, Christian" w:date="2022-02-07T14:37:00Z"/>
                <w:rFonts w:eastAsia="Times New Roman" w:cs="Calibri"/>
                <w:sz w:val="20"/>
                <w:szCs w:val="20"/>
                <w:lang w:eastAsia="de-DE"/>
              </w:rPr>
            </w:pPr>
            <w:ins w:id="5458" w:author="Kisch, Christian" w:date="2022-02-07T14:37:00Z">
              <w:r>
                <w:rPr>
                  <w:rFonts w:eastAsia="Times New Roman" w:cs="Times New Roman"/>
                  <w:sz w:val="20"/>
                  <w:szCs w:val="20"/>
                  <w:lang w:eastAsia="de-DE"/>
                </w:rPr>
                <w:t>x</w:t>
              </w:r>
            </w:ins>
          </w:p>
        </w:tc>
        <w:tc>
          <w:tcPr>
            <w:tcW w:w="1134" w:type="dxa"/>
            <w:shd w:val="clear" w:color="000000" w:fill="auto"/>
          </w:tcPr>
          <w:p w14:paraId="22411EF7" w14:textId="77777777" w:rsidR="004F097F" w:rsidRPr="00CF5477" w:rsidRDefault="004F097F" w:rsidP="004F097F">
            <w:pPr>
              <w:spacing w:before="0" w:after="0" w:line="240" w:lineRule="auto"/>
              <w:jc w:val="center"/>
              <w:rPr>
                <w:ins w:id="5459" w:author="Kisch, Christian" w:date="2022-02-07T14:37:00Z"/>
                <w:rFonts w:eastAsia="Times New Roman" w:cs="Calibri"/>
                <w:sz w:val="20"/>
                <w:szCs w:val="20"/>
                <w:lang w:eastAsia="de-DE"/>
              </w:rPr>
            </w:pPr>
            <w:ins w:id="5460" w:author="Kisch, Christian" w:date="2022-02-07T14:37:00Z">
              <w:r>
                <w:rPr>
                  <w:rFonts w:eastAsia="Times New Roman" w:cs="Times New Roman"/>
                  <w:sz w:val="20"/>
                  <w:szCs w:val="20"/>
                  <w:lang w:eastAsia="de-DE"/>
                </w:rPr>
                <w:t>x</w:t>
              </w:r>
            </w:ins>
          </w:p>
        </w:tc>
      </w:tr>
    </w:tbl>
    <w:p w14:paraId="280DFD3A" w14:textId="60B823AE" w:rsidR="0079626D" w:rsidRPr="000112A1" w:rsidRDefault="0079626D" w:rsidP="0079626D">
      <w:pPr>
        <w:pStyle w:val="StandardWeb"/>
        <w:rPr>
          <w:ins w:id="5461" w:author="Kisch, Christian" w:date="2022-02-07T14:44:00Z"/>
          <w:szCs w:val="22"/>
        </w:rPr>
      </w:pPr>
      <w:ins w:id="5462" w:author="Kisch, Christian" w:date="2022-02-07T14:44:00Z">
        <w:r w:rsidRPr="000112A1">
          <w:rPr>
            <w:szCs w:val="22"/>
          </w:rPr>
          <w:t>Gewährte Funktionsrechte</w:t>
        </w:r>
      </w:ins>
      <w:ins w:id="5463" w:author="Kisch, Christian" w:date="2022-02-07T14:45:00Z">
        <w:r>
          <w:rPr>
            <w:szCs w:val="22"/>
          </w:rPr>
          <w:t>:</w:t>
        </w:r>
      </w:ins>
    </w:p>
    <w:p w14:paraId="3BB84FDF" w14:textId="77777777" w:rsidR="0079626D" w:rsidRDefault="0079626D" w:rsidP="0079626D">
      <w:pPr>
        <w:pStyle w:val="StandardWeb"/>
        <w:numPr>
          <w:ilvl w:val="0"/>
          <w:numId w:val="14"/>
        </w:numPr>
        <w:rPr>
          <w:ins w:id="5464" w:author="Kisch, Christian" w:date="2022-02-07T14:44:00Z"/>
          <w:rFonts w:asciiTheme="minorHAnsi" w:hAnsiTheme="minorHAnsi" w:cstheme="minorHAnsi"/>
          <w:sz w:val="22"/>
          <w:szCs w:val="22"/>
        </w:rPr>
      </w:pPr>
      <w:ins w:id="5465" w:author="Kisch, Christian" w:date="2022-02-07T14:44:00Z">
        <w:r w:rsidRPr="005A004D">
          <w:rPr>
            <w:rFonts w:asciiTheme="minorHAnsi" w:hAnsiTheme="minorHAnsi" w:cstheme="minorHAnsi"/>
            <w:sz w:val="22"/>
            <w:szCs w:val="22"/>
          </w:rPr>
          <w:t>Funktionalitäten der Rahmenanwendung der E-Akten-Lösung ausführen,</w:t>
        </w:r>
      </w:ins>
    </w:p>
    <w:p w14:paraId="28DCE186" w14:textId="77777777" w:rsidR="0079626D" w:rsidRPr="000112A1" w:rsidRDefault="0079626D" w:rsidP="0079626D">
      <w:pPr>
        <w:pStyle w:val="StandardWeb"/>
        <w:numPr>
          <w:ilvl w:val="0"/>
          <w:numId w:val="14"/>
        </w:numPr>
        <w:rPr>
          <w:ins w:id="5466" w:author="Kisch, Christian" w:date="2022-02-07T14:44:00Z"/>
          <w:rFonts w:asciiTheme="minorHAnsi" w:hAnsiTheme="minorHAnsi" w:cstheme="minorHAnsi"/>
          <w:sz w:val="22"/>
          <w:szCs w:val="22"/>
        </w:rPr>
      </w:pPr>
      <w:ins w:id="5467" w:author="Kisch, Christian" w:date="2022-02-07T14:44:00Z">
        <w:r w:rsidRPr="000112A1">
          <w:rPr>
            <w:rFonts w:asciiTheme="minorHAnsi" w:hAnsiTheme="minorHAnsi" w:cstheme="minorHAnsi"/>
            <w:sz w:val="22"/>
            <w:szCs w:val="22"/>
          </w:rPr>
          <w:t>Aktionen abbrechen</w:t>
        </w:r>
        <w:r>
          <w:rPr>
            <w:rFonts w:asciiTheme="minorHAnsi" w:hAnsiTheme="minorHAnsi" w:cstheme="minorHAnsi"/>
            <w:sz w:val="22"/>
            <w:szCs w:val="22"/>
          </w:rPr>
          <w:t>,</w:t>
        </w:r>
      </w:ins>
    </w:p>
    <w:p w14:paraId="3CC49E68" w14:textId="77777777" w:rsidR="0079626D" w:rsidRPr="000112A1" w:rsidRDefault="0079626D" w:rsidP="0079626D">
      <w:pPr>
        <w:pStyle w:val="StandardWeb"/>
        <w:numPr>
          <w:ilvl w:val="0"/>
          <w:numId w:val="14"/>
        </w:numPr>
        <w:rPr>
          <w:ins w:id="5468" w:author="Kisch, Christian" w:date="2022-02-07T14:44:00Z"/>
          <w:rFonts w:asciiTheme="minorHAnsi" w:hAnsiTheme="minorHAnsi" w:cstheme="minorHAnsi"/>
          <w:sz w:val="22"/>
          <w:szCs w:val="22"/>
        </w:rPr>
      </w:pPr>
      <w:ins w:id="5469" w:author="Kisch, Christian" w:date="2022-02-07T14:44:00Z">
        <w:r w:rsidRPr="000112A1">
          <w:rPr>
            <w:rFonts w:asciiTheme="minorHAnsi" w:hAnsiTheme="minorHAnsi" w:cstheme="minorHAnsi"/>
            <w:sz w:val="22"/>
            <w:szCs w:val="22"/>
          </w:rPr>
          <w:t>Digitale Ausgangsdokumente Dritter kennzeichnen</w:t>
        </w:r>
        <w:r>
          <w:rPr>
            <w:rFonts w:asciiTheme="minorHAnsi" w:hAnsiTheme="minorHAnsi" w:cstheme="minorHAnsi"/>
            <w:sz w:val="22"/>
            <w:szCs w:val="22"/>
          </w:rPr>
          <w:t>,</w:t>
        </w:r>
      </w:ins>
    </w:p>
    <w:p w14:paraId="5DFDD59E" w14:textId="77777777" w:rsidR="0079626D" w:rsidRPr="000112A1" w:rsidRDefault="0079626D" w:rsidP="0079626D">
      <w:pPr>
        <w:pStyle w:val="StandardWeb"/>
        <w:numPr>
          <w:ilvl w:val="0"/>
          <w:numId w:val="14"/>
        </w:numPr>
        <w:rPr>
          <w:ins w:id="5470" w:author="Kisch, Christian" w:date="2022-02-07T14:44:00Z"/>
          <w:rFonts w:asciiTheme="minorHAnsi" w:hAnsiTheme="minorHAnsi" w:cstheme="minorHAnsi"/>
          <w:sz w:val="22"/>
          <w:szCs w:val="22"/>
        </w:rPr>
      </w:pPr>
      <w:ins w:id="5471" w:author="Kisch, Christian" w:date="2022-02-07T14:44:00Z">
        <w:r w:rsidRPr="000112A1">
          <w:rPr>
            <w:rFonts w:asciiTheme="minorHAnsi" w:hAnsiTheme="minorHAnsi" w:cstheme="minorHAnsi"/>
            <w:sz w:val="22"/>
            <w:szCs w:val="22"/>
          </w:rPr>
          <w:t>Dokument/Datei als „Eilvorgang“ kennzeichnen</w:t>
        </w:r>
        <w:r>
          <w:rPr>
            <w:rFonts w:asciiTheme="minorHAnsi" w:hAnsiTheme="minorHAnsi" w:cstheme="minorHAnsi"/>
            <w:sz w:val="22"/>
            <w:szCs w:val="22"/>
          </w:rPr>
          <w:t>,</w:t>
        </w:r>
      </w:ins>
    </w:p>
    <w:p w14:paraId="6DF9066E" w14:textId="77777777" w:rsidR="0079626D" w:rsidRPr="000112A1" w:rsidRDefault="0079626D" w:rsidP="0079626D">
      <w:pPr>
        <w:pStyle w:val="StandardWeb"/>
        <w:numPr>
          <w:ilvl w:val="0"/>
          <w:numId w:val="14"/>
        </w:numPr>
        <w:rPr>
          <w:ins w:id="5472" w:author="Kisch, Christian" w:date="2022-02-07T14:44:00Z"/>
          <w:rFonts w:asciiTheme="minorHAnsi" w:hAnsiTheme="minorHAnsi" w:cstheme="minorHAnsi"/>
          <w:sz w:val="22"/>
          <w:szCs w:val="22"/>
        </w:rPr>
      </w:pPr>
      <w:ins w:id="5473" w:author="Kisch, Christian" w:date="2022-02-07T14:44:00Z">
        <w:r w:rsidRPr="000112A1">
          <w:rPr>
            <w:rFonts w:asciiTheme="minorHAnsi" w:hAnsiTheme="minorHAnsi" w:cstheme="minorHAnsi"/>
            <w:sz w:val="22"/>
            <w:szCs w:val="22"/>
          </w:rPr>
          <w:t>Dokument/Dateien hinzufügen, erstellen, signieren, eigene erstellte ändern und löschen</w:t>
        </w:r>
        <w:r>
          <w:rPr>
            <w:rFonts w:asciiTheme="minorHAnsi" w:hAnsiTheme="minorHAnsi" w:cstheme="minorHAnsi"/>
            <w:sz w:val="22"/>
            <w:szCs w:val="22"/>
          </w:rPr>
          <w:t>,</w:t>
        </w:r>
      </w:ins>
    </w:p>
    <w:p w14:paraId="0578A9B8" w14:textId="77777777" w:rsidR="0079626D" w:rsidRPr="000112A1" w:rsidRDefault="0079626D" w:rsidP="0079626D">
      <w:pPr>
        <w:pStyle w:val="StandardWeb"/>
        <w:numPr>
          <w:ilvl w:val="0"/>
          <w:numId w:val="14"/>
        </w:numPr>
        <w:rPr>
          <w:ins w:id="5474" w:author="Kisch, Christian" w:date="2022-02-07T14:44:00Z"/>
          <w:rFonts w:asciiTheme="minorHAnsi" w:hAnsiTheme="minorHAnsi" w:cstheme="minorHAnsi"/>
          <w:sz w:val="22"/>
          <w:szCs w:val="22"/>
        </w:rPr>
      </w:pPr>
      <w:ins w:id="5475" w:author="Kisch, Christian" w:date="2022-02-07T14:44:00Z">
        <w:r w:rsidRPr="000112A1">
          <w:rPr>
            <w:rFonts w:asciiTheme="minorHAnsi" w:hAnsiTheme="minorHAnsi" w:cstheme="minorHAnsi"/>
            <w:sz w:val="22"/>
            <w:szCs w:val="22"/>
          </w:rPr>
          <w:t>Dokumentenversionen anzeigen und auswählen (inkl. Versionshistorie)</w:t>
        </w:r>
        <w:r>
          <w:rPr>
            <w:rFonts w:asciiTheme="minorHAnsi" w:hAnsiTheme="minorHAnsi" w:cstheme="minorHAnsi"/>
            <w:sz w:val="22"/>
            <w:szCs w:val="22"/>
          </w:rPr>
          <w:t>,</w:t>
        </w:r>
      </w:ins>
    </w:p>
    <w:p w14:paraId="01139FC9" w14:textId="77777777" w:rsidR="0079626D" w:rsidRPr="000112A1" w:rsidRDefault="0079626D" w:rsidP="0079626D">
      <w:pPr>
        <w:pStyle w:val="StandardWeb"/>
        <w:numPr>
          <w:ilvl w:val="0"/>
          <w:numId w:val="14"/>
        </w:numPr>
        <w:rPr>
          <w:ins w:id="5476" w:author="Kisch, Christian" w:date="2022-02-07T14:44:00Z"/>
          <w:rFonts w:asciiTheme="minorHAnsi" w:hAnsiTheme="minorHAnsi" w:cstheme="minorHAnsi"/>
          <w:sz w:val="22"/>
          <w:szCs w:val="22"/>
        </w:rPr>
      </w:pPr>
      <w:ins w:id="5477" w:author="Kisch, Christian" w:date="2022-02-07T14:44:00Z">
        <w:r w:rsidRPr="000112A1">
          <w:rPr>
            <w:rFonts w:asciiTheme="minorHAnsi" w:hAnsiTheme="minorHAnsi" w:cstheme="minorHAnsi"/>
            <w:sz w:val="22"/>
            <w:szCs w:val="22"/>
          </w:rPr>
          <w:t>Metadaten (nur eigen erstellte) erstellen, ändern, löschen</w:t>
        </w:r>
        <w:r>
          <w:rPr>
            <w:rFonts w:asciiTheme="minorHAnsi" w:hAnsiTheme="minorHAnsi" w:cstheme="minorHAnsi"/>
            <w:sz w:val="22"/>
            <w:szCs w:val="22"/>
          </w:rPr>
          <w:t>,</w:t>
        </w:r>
      </w:ins>
    </w:p>
    <w:p w14:paraId="68E58E60" w14:textId="77777777" w:rsidR="0079626D" w:rsidRPr="000112A1" w:rsidRDefault="0079626D" w:rsidP="0079626D">
      <w:pPr>
        <w:pStyle w:val="StandardWeb"/>
        <w:numPr>
          <w:ilvl w:val="0"/>
          <w:numId w:val="14"/>
        </w:numPr>
        <w:rPr>
          <w:ins w:id="5478" w:author="Kisch, Christian" w:date="2022-02-07T14:44:00Z"/>
          <w:rFonts w:asciiTheme="minorHAnsi" w:hAnsiTheme="minorHAnsi" w:cstheme="minorHAnsi"/>
          <w:sz w:val="22"/>
          <w:szCs w:val="22"/>
        </w:rPr>
      </w:pPr>
      <w:ins w:id="5479" w:author="Kisch, Christian" w:date="2022-02-07T14:44:00Z">
        <w:r w:rsidRPr="000112A1">
          <w:rPr>
            <w:rFonts w:asciiTheme="minorHAnsi" w:hAnsiTheme="minorHAnsi" w:cstheme="minorHAnsi"/>
            <w:sz w:val="22"/>
            <w:szCs w:val="22"/>
          </w:rPr>
          <w:t xml:space="preserve">Suche und Filtern innerhalb der eigenen </w:t>
        </w:r>
        <w:r w:rsidRPr="0054790E">
          <w:rPr>
            <w:rFonts w:asciiTheme="minorHAnsi" w:hAnsiTheme="minorHAnsi" w:cstheme="minorHAnsi"/>
            <w:sz w:val="22"/>
            <w:szCs w:val="22"/>
          </w:rPr>
          <w:t>Verfahren</w:t>
        </w:r>
        <w:r>
          <w:rPr>
            <w:rFonts w:asciiTheme="minorHAnsi" w:hAnsiTheme="minorHAnsi" w:cstheme="minorHAnsi"/>
            <w:sz w:val="22"/>
            <w:szCs w:val="22"/>
          </w:rPr>
          <w:t>,</w:t>
        </w:r>
      </w:ins>
    </w:p>
    <w:p w14:paraId="4993E718" w14:textId="77777777" w:rsidR="0079626D" w:rsidRPr="000112A1" w:rsidRDefault="0079626D" w:rsidP="0079626D">
      <w:pPr>
        <w:pStyle w:val="StandardWeb"/>
        <w:numPr>
          <w:ilvl w:val="0"/>
          <w:numId w:val="14"/>
        </w:numPr>
        <w:rPr>
          <w:ins w:id="5480" w:author="Kisch, Christian" w:date="2022-02-07T14:44:00Z"/>
          <w:rFonts w:asciiTheme="minorHAnsi" w:hAnsiTheme="minorHAnsi" w:cstheme="minorHAnsi"/>
          <w:sz w:val="22"/>
          <w:szCs w:val="22"/>
        </w:rPr>
      </w:pPr>
      <w:ins w:id="5481" w:author="Kisch, Christian" w:date="2022-02-07T14:44:00Z">
        <w:r w:rsidRPr="000112A1">
          <w:rPr>
            <w:rFonts w:asciiTheme="minorHAnsi" w:hAnsiTheme="minorHAnsi" w:cstheme="minorHAnsi"/>
            <w:sz w:val="22"/>
            <w:szCs w:val="22"/>
          </w:rPr>
          <w:t xml:space="preserve">Suche und Filtern von Metadaten innerhalb der eigenen </w:t>
        </w:r>
        <w:r w:rsidRPr="0054790E">
          <w:rPr>
            <w:rFonts w:asciiTheme="minorHAnsi" w:hAnsiTheme="minorHAnsi" w:cstheme="minorHAnsi"/>
            <w:sz w:val="22"/>
            <w:szCs w:val="22"/>
          </w:rPr>
          <w:t>Verfahren</w:t>
        </w:r>
        <w:r>
          <w:rPr>
            <w:rFonts w:asciiTheme="minorHAnsi" w:hAnsiTheme="minorHAnsi" w:cstheme="minorHAnsi"/>
            <w:sz w:val="22"/>
            <w:szCs w:val="22"/>
          </w:rPr>
          <w:t>,</w:t>
        </w:r>
      </w:ins>
    </w:p>
    <w:p w14:paraId="4A157070" w14:textId="77777777" w:rsidR="0079626D" w:rsidRPr="000112A1" w:rsidRDefault="0079626D" w:rsidP="0079626D">
      <w:pPr>
        <w:pStyle w:val="StandardWeb"/>
        <w:numPr>
          <w:ilvl w:val="0"/>
          <w:numId w:val="14"/>
        </w:numPr>
        <w:rPr>
          <w:ins w:id="5482" w:author="Kisch, Christian" w:date="2022-02-07T14:44:00Z"/>
          <w:rFonts w:asciiTheme="minorHAnsi" w:hAnsiTheme="minorHAnsi" w:cstheme="minorHAnsi"/>
          <w:sz w:val="22"/>
          <w:szCs w:val="22"/>
        </w:rPr>
      </w:pPr>
      <w:ins w:id="5483" w:author="Kisch, Christian" w:date="2022-02-07T14:44:00Z">
        <w:r w:rsidRPr="0054790E">
          <w:rPr>
            <w:rFonts w:asciiTheme="minorHAnsi" w:hAnsiTheme="minorHAnsi" w:cstheme="minorHAnsi"/>
            <w:sz w:val="22"/>
            <w:szCs w:val="22"/>
          </w:rPr>
          <w:t xml:space="preserve">Verfahren </w:t>
        </w:r>
        <w:r w:rsidRPr="000112A1">
          <w:rPr>
            <w:rFonts w:asciiTheme="minorHAnsi" w:hAnsiTheme="minorHAnsi" w:cstheme="minorHAnsi"/>
            <w:sz w:val="22"/>
            <w:szCs w:val="22"/>
          </w:rPr>
          <w:t xml:space="preserve">inkl. </w:t>
        </w:r>
        <w:r>
          <w:rPr>
            <w:rFonts w:asciiTheme="minorHAnsi" w:hAnsiTheme="minorHAnsi" w:cstheme="minorHAnsi"/>
            <w:sz w:val="22"/>
            <w:szCs w:val="22"/>
          </w:rPr>
          <w:t>Ordnern</w:t>
        </w:r>
        <w:r w:rsidRPr="000112A1">
          <w:rPr>
            <w:rFonts w:asciiTheme="minorHAnsi" w:hAnsiTheme="minorHAnsi" w:cstheme="minorHAnsi"/>
            <w:sz w:val="22"/>
            <w:szCs w:val="22"/>
          </w:rPr>
          <w:t xml:space="preserve"> und Dokument/Datei versenden (z.B. E-Mail)</w:t>
        </w:r>
        <w:r>
          <w:rPr>
            <w:rFonts w:asciiTheme="minorHAnsi" w:hAnsiTheme="minorHAnsi" w:cstheme="minorHAnsi"/>
            <w:sz w:val="22"/>
            <w:szCs w:val="22"/>
          </w:rPr>
          <w:t>,</w:t>
        </w:r>
      </w:ins>
    </w:p>
    <w:p w14:paraId="33876808" w14:textId="77777777" w:rsidR="0079626D" w:rsidRDefault="0079626D" w:rsidP="0079626D">
      <w:pPr>
        <w:pStyle w:val="StandardWeb"/>
        <w:numPr>
          <w:ilvl w:val="0"/>
          <w:numId w:val="14"/>
        </w:numPr>
        <w:rPr>
          <w:ins w:id="5484" w:author="Kisch, Christian" w:date="2022-02-07T14:44:00Z"/>
          <w:rFonts w:asciiTheme="minorHAnsi" w:hAnsiTheme="minorHAnsi" w:cstheme="minorHAnsi"/>
          <w:sz w:val="22"/>
          <w:szCs w:val="22"/>
        </w:rPr>
      </w:pPr>
      <w:ins w:id="5485" w:author="Kisch, Christian" w:date="2022-02-07T14:44:00Z">
        <w:r w:rsidRPr="000112A1">
          <w:rPr>
            <w:rFonts w:asciiTheme="minorHAnsi" w:hAnsiTheme="minorHAnsi" w:cstheme="minorHAnsi"/>
            <w:sz w:val="22"/>
            <w:szCs w:val="22"/>
          </w:rPr>
          <w:t>Tools zur Dokumentenbearbeitung für eigene erstellte Dokumente nutzen</w:t>
        </w:r>
        <w:r>
          <w:rPr>
            <w:rFonts w:asciiTheme="minorHAnsi" w:hAnsiTheme="minorHAnsi" w:cstheme="minorHAnsi"/>
            <w:sz w:val="22"/>
            <w:szCs w:val="22"/>
          </w:rPr>
          <w:t>,</w:t>
        </w:r>
      </w:ins>
    </w:p>
    <w:p w14:paraId="6CAED199" w14:textId="77777777" w:rsidR="0079626D" w:rsidRPr="007670A8" w:rsidRDefault="0079626D" w:rsidP="0079626D">
      <w:pPr>
        <w:pStyle w:val="StandardWeb"/>
        <w:numPr>
          <w:ilvl w:val="0"/>
          <w:numId w:val="14"/>
        </w:numPr>
        <w:rPr>
          <w:ins w:id="5486" w:author="Kisch, Christian" w:date="2022-02-07T14:44:00Z"/>
          <w:rFonts w:asciiTheme="minorHAnsi" w:hAnsiTheme="minorHAnsi" w:cstheme="minorHAnsi"/>
          <w:sz w:val="22"/>
          <w:szCs w:val="22"/>
        </w:rPr>
      </w:pPr>
      <w:ins w:id="5487" w:author="Kisch, Christian" w:date="2022-02-07T14:44:00Z">
        <w:r w:rsidRPr="007670A8">
          <w:rPr>
            <w:rFonts w:asciiTheme="minorHAnsi" w:hAnsiTheme="minorHAnsi" w:cstheme="minorHAnsi"/>
            <w:sz w:val="22"/>
            <w:szCs w:val="22"/>
          </w:rPr>
          <w:t>Ansicht konfigurieren und speichern,</w:t>
        </w:r>
      </w:ins>
    </w:p>
    <w:p w14:paraId="09ABBA7E" w14:textId="77777777" w:rsidR="0079626D" w:rsidRPr="007670A8" w:rsidRDefault="0079626D" w:rsidP="0079626D">
      <w:pPr>
        <w:pStyle w:val="StandardWeb"/>
        <w:numPr>
          <w:ilvl w:val="0"/>
          <w:numId w:val="14"/>
        </w:numPr>
        <w:rPr>
          <w:ins w:id="5488" w:author="Kisch, Christian" w:date="2022-02-07T14:44:00Z"/>
          <w:rFonts w:asciiTheme="minorHAnsi" w:hAnsiTheme="minorHAnsi" w:cstheme="minorHAnsi"/>
          <w:sz w:val="22"/>
          <w:szCs w:val="22"/>
        </w:rPr>
      </w:pPr>
      <w:ins w:id="5489" w:author="Kisch, Christian" w:date="2022-02-07T14:44:00Z">
        <w:r w:rsidRPr="007670A8">
          <w:rPr>
            <w:rFonts w:asciiTheme="minorHAnsi" w:hAnsiTheme="minorHAnsi" w:cstheme="minorHAnsi"/>
            <w:sz w:val="22"/>
            <w:szCs w:val="22"/>
          </w:rPr>
          <w:t>Aufgaben (persönlich) erstellen, darstellen und bearbeiten,</w:t>
        </w:r>
      </w:ins>
    </w:p>
    <w:p w14:paraId="1C1E3A6F" w14:textId="77777777" w:rsidR="0079626D" w:rsidRDefault="0079626D" w:rsidP="0079626D">
      <w:pPr>
        <w:pStyle w:val="StandardWeb"/>
        <w:numPr>
          <w:ilvl w:val="0"/>
          <w:numId w:val="14"/>
        </w:numPr>
        <w:rPr>
          <w:ins w:id="5490" w:author="Kisch, Christian" w:date="2022-02-07T14:44:00Z"/>
          <w:rFonts w:asciiTheme="minorHAnsi" w:hAnsiTheme="minorHAnsi" w:cstheme="minorHAnsi"/>
          <w:sz w:val="22"/>
          <w:szCs w:val="22"/>
        </w:rPr>
      </w:pPr>
      <w:ins w:id="5491" w:author="Kisch, Christian" w:date="2022-02-07T14:44:00Z">
        <w:r w:rsidRPr="007670A8">
          <w:rPr>
            <w:rFonts w:asciiTheme="minorHAnsi" w:hAnsiTheme="minorHAnsi" w:cstheme="minorHAnsi"/>
            <w:sz w:val="22"/>
            <w:szCs w:val="22"/>
          </w:rPr>
          <w:t>Workflow erstellen, speichern, starten, ändern und abbrechen</w:t>
        </w:r>
        <w:r>
          <w:rPr>
            <w:rFonts w:asciiTheme="minorHAnsi" w:hAnsiTheme="minorHAnsi" w:cstheme="minorHAnsi"/>
            <w:sz w:val="22"/>
            <w:szCs w:val="22"/>
          </w:rPr>
          <w:t>,</w:t>
        </w:r>
      </w:ins>
    </w:p>
    <w:p w14:paraId="4EB472D0" w14:textId="77777777" w:rsidR="0079626D" w:rsidRPr="00E54F4A" w:rsidRDefault="0079626D" w:rsidP="0079626D">
      <w:pPr>
        <w:pStyle w:val="StandardWeb"/>
        <w:numPr>
          <w:ilvl w:val="0"/>
          <w:numId w:val="14"/>
        </w:numPr>
        <w:rPr>
          <w:ins w:id="5492" w:author="Kisch, Christian" w:date="2022-02-07T14:44:00Z"/>
          <w:rFonts w:asciiTheme="minorHAnsi" w:hAnsiTheme="minorHAnsi" w:cstheme="minorHAnsi"/>
          <w:sz w:val="22"/>
          <w:szCs w:val="22"/>
        </w:rPr>
      </w:pPr>
      <w:ins w:id="5493" w:author="Kisch, Christian" w:date="2022-02-07T14:44:00Z">
        <w:r w:rsidRPr="00E54F4A">
          <w:rPr>
            <w:rFonts w:asciiTheme="minorHAnsi" w:hAnsiTheme="minorHAnsi" w:cstheme="minorHAnsi"/>
            <w:sz w:val="22"/>
            <w:szCs w:val="22"/>
          </w:rPr>
          <w:t>Nutzung der Funktionen im Kontextmenü des Verfahrens,</w:t>
        </w:r>
      </w:ins>
    </w:p>
    <w:p w14:paraId="05114A6F" w14:textId="77777777" w:rsidR="0079626D" w:rsidRDefault="0079626D" w:rsidP="0079626D">
      <w:pPr>
        <w:pStyle w:val="StandardWeb"/>
        <w:numPr>
          <w:ilvl w:val="0"/>
          <w:numId w:val="14"/>
        </w:numPr>
        <w:rPr>
          <w:ins w:id="5494" w:author="Kisch, Christian" w:date="2022-02-07T14:44:00Z"/>
          <w:rFonts w:asciiTheme="minorHAnsi" w:hAnsiTheme="minorHAnsi" w:cstheme="minorHAnsi"/>
          <w:sz w:val="22"/>
          <w:szCs w:val="22"/>
        </w:rPr>
      </w:pPr>
      <w:ins w:id="5495" w:author="Kisch, Christian" w:date="2022-02-07T14:44:00Z">
        <w:r w:rsidRPr="00E54F4A">
          <w:rPr>
            <w:rFonts w:asciiTheme="minorHAnsi" w:hAnsiTheme="minorHAnsi" w:cstheme="minorHAnsi"/>
            <w:sz w:val="22"/>
            <w:szCs w:val="22"/>
          </w:rPr>
          <w:t>Nutzung der Bearbeitungsfunktionen für Dokumente</w:t>
        </w:r>
        <w:r>
          <w:rPr>
            <w:rFonts w:asciiTheme="minorHAnsi" w:hAnsiTheme="minorHAnsi" w:cstheme="minorHAnsi"/>
            <w:sz w:val="22"/>
            <w:szCs w:val="22"/>
          </w:rPr>
          <w:t>,</w:t>
        </w:r>
      </w:ins>
    </w:p>
    <w:p w14:paraId="7BA04720" w14:textId="64A082BA" w:rsidR="005F5BB3" w:rsidRDefault="0079626D" w:rsidP="0079626D">
      <w:pPr>
        <w:pStyle w:val="StandardWeb"/>
        <w:numPr>
          <w:ilvl w:val="0"/>
          <w:numId w:val="14"/>
        </w:numPr>
        <w:rPr>
          <w:rFonts w:asciiTheme="minorHAnsi" w:hAnsiTheme="minorHAnsi" w:cstheme="minorHAnsi"/>
          <w:sz w:val="22"/>
          <w:szCs w:val="22"/>
        </w:rPr>
      </w:pPr>
      <w:ins w:id="5496" w:author="Kisch, Christian" w:date="2022-02-07T14:44:00Z">
        <w:r w:rsidRPr="0079626D">
          <w:rPr>
            <w:rFonts w:asciiTheme="minorHAnsi" w:hAnsiTheme="minorHAnsi" w:cstheme="minorHAnsi"/>
            <w:sz w:val="22"/>
            <w:szCs w:val="22"/>
          </w:rPr>
          <w:t>persönliche Dokumentenvorlagen erstellen, speichern, ändern, nutzen und löschen, Favoriten (persönlich) erstellen, speichern und löschen.</w:t>
        </w:r>
      </w:ins>
    </w:p>
    <w:p w14:paraId="2A37F98B" w14:textId="77777777" w:rsidR="0061141A" w:rsidRDefault="0061141A" w:rsidP="0061141A">
      <w:pPr>
        <w:pStyle w:val="StandardWeb"/>
        <w:rPr>
          <w:rFonts w:asciiTheme="minorHAnsi" w:hAnsiTheme="minorHAnsi" w:cstheme="minorHAnsi"/>
          <w:sz w:val="22"/>
          <w:szCs w:val="22"/>
        </w:rPr>
        <w:sectPr w:rsidR="0061141A" w:rsidSect="006618E8">
          <w:pgSz w:w="16838" w:h="11906" w:orient="landscape"/>
          <w:pgMar w:top="1418" w:right="1418" w:bottom="1418" w:left="1134" w:header="709" w:footer="851" w:gutter="0"/>
          <w:cols w:space="708"/>
          <w:docGrid w:linePitch="360"/>
        </w:sectPr>
      </w:pPr>
    </w:p>
    <w:p w14:paraId="7CC3F547" w14:textId="5596D7E0" w:rsidR="0061141A" w:rsidRDefault="0061141A" w:rsidP="0061141A">
      <w:pPr>
        <w:pStyle w:val="berschrift1"/>
        <w:numPr>
          <w:ilvl w:val="0"/>
          <w:numId w:val="0"/>
        </w:numPr>
        <w:spacing w:before="240" w:line="240" w:lineRule="auto"/>
        <w:rPr>
          <w:ins w:id="5497" w:author="Kisch, Christian" w:date="2022-02-07T14:46:00Z"/>
          <w:rFonts w:asciiTheme="minorHAnsi" w:hAnsiTheme="minorHAnsi" w:cstheme="minorHAnsi"/>
        </w:rPr>
      </w:pPr>
      <w:ins w:id="5498" w:author="Kisch, Christian" w:date="2022-02-07T14:35:00Z">
        <w:r>
          <w:rPr>
            <w:rFonts w:asciiTheme="minorHAnsi" w:hAnsiTheme="minorHAnsi" w:cstheme="minorHAnsi"/>
          </w:rPr>
          <w:t xml:space="preserve">Anlage </w:t>
        </w:r>
      </w:ins>
      <w:ins w:id="5499" w:author="Kisch, Christian" w:date="2022-02-07T14:46:00Z">
        <w:r>
          <w:rPr>
            <w:rFonts w:asciiTheme="minorHAnsi" w:hAnsiTheme="minorHAnsi" w:cstheme="minorHAnsi"/>
          </w:rPr>
          <w:t>8</w:t>
        </w:r>
      </w:ins>
      <w:ins w:id="5500" w:author="Kisch, Christian" w:date="2022-02-07T14:35: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5501" w:author="Kisch, Christian" w:date="2022-02-07T14:47:00Z">
        <w:r>
          <w:rPr>
            <w:rFonts w:asciiTheme="minorHAnsi" w:hAnsiTheme="minorHAnsi" w:cstheme="minorHAnsi"/>
          </w:rPr>
          <w:t xml:space="preserve"> </w:t>
        </w:r>
        <w:r w:rsidRPr="0061141A">
          <w:rPr>
            <w:rFonts w:asciiTheme="minorHAnsi" w:hAnsiTheme="minorHAnsi" w:cstheme="minorHAnsi"/>
          </w:rPr>
          <w:t>Bedienstete</w:t>
        </w:r>
        <w:r>
          <w:rPr>
            <w:rFonts w:asciiTheme="minorHAnsi" w:hAnsiTheme="minorHAnsi" w:cstheme="minorHAnsi"/>
          </w:rPr>
          <w:t>n Elektronische Poststelle/Verwaltung</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895F65" w:rsidRPr="00CF5477" w14:paraId="59C82F1E" w14:textId="77777777" w:rsidTr="006B62F3">
        <w:trPr>
          <w:trHeight w:val="780"/>
          <w:ins w:id="5502" w:author="Kisch, Christian" w:date="2022-02-07T14:48:00Z"/>
        </w:trPr>
        <w:tc>
          <w:tcPr>
            <w:tcW w:w="626" w:type="dxa"/>
            <w:vMerge w:val="restart"/>
            <w:shd w:val="clear" w:color="auto" w:fill="auto"/>
            <w:hideMark/>
          </w:tcPr>
          <w:p w14:paraId="023836F1" w14:textId="77777777" w:rsidR="00895F65" w:rsidRPr="00CF5477" w:rsidRDefault="00895F65" w:rsidP="006B62F3">
            <w:pPr>
              <w:spacing w:before="0" w:after="0" w:line="240" w:lineRule="auto"/>
              <w:rPr>
                <w:ins w:id="5503" w:author="Kisch, Christian" w:date="2022-02-07T14:48:00Z"/>
                <w:rFonts w:eastAsia="Times New Roman" w:cs="Calibri"/>
                <w:color w:val="000000"/>
                <w:lang w:eastAsia="de-DE"/>
              </w:rPr>
            </w:pPr>
            <w:ins w:id="5504" w:author="Kisch, Christian" w:date="2022-02-07T14:48: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41A05A59" w14:textId="77777777" w:rsidR="00895F65" w:rsidRPr="00CF5477" w:rsidRDefault="00895F65" w:rsidP="006B62F3">
            <w:pPr>
              <w:spacing w:before="0" w:after="0" w:line="240" w:lineRule="auto"/>
              <w:rPr>
                <w:ins w:id="5505" w:author="Kisch, Christian" w:date="2022-02-07T14:48:00Z"/>
                <w:rFonts w:eastAsia="Times New Roman" w:cs="Calibri"/>
                <w:color w:val="000000"/>
                <w:lang w:eastAsia="de-DE"/>
              </w:rPr>
            </w:pPr>
            <w:ins w:id="5506" w:author="Kisch, Christian" w:date="2022-02-07T14:48:00Z">
              <w:r w:rsidRPr="00CF5477">
                <w:rPr>
                  <w:rFonts w:eastAsia="Times New Roman" w:cs="Calibri"/>
                  <w:color w:val="000000"/>
                  <w:lang w:eastAsia="de-DE"/>
                </w:rPr>
                <w:t>Rolle</w:t>
              </w:r>
            </w:ins>
          </w:p>
          <w:p w14:paraId="3FB6D4E9" w14:textId="77777777" w:rsidR="00895F65" w:rsidRPr="00CF5477" w:rsidRDefault="00895F65" w:rsidP="006B62F3">
            <w:pPr>
              <w:spacing w:before="0" w:after="0" w:line="240" w:lineRule="auto"/>
              <w:rPr>
                <w:ins w:id="5507" w:author="Kisch, Christian" w:date="2022-02-07T14:48:00Z"/>
                <w:rFonts w:eastAsia="Times New Roman" w:cs="Calibri"/>
                <w:color w:val="000000"/>
                <w:lang w:eastAsia="de-DE"/>
              </w:rPr>
            </w:pPr>
          </w:p>
        </w:tc>
        <w:tc>
          <w:tcPr>
            <w:tcW w:w="3083" w:type="dxa"/>
            <w:tcBorders>
              <w:bottom w:val="nil"/>
            </w:tcBorders>
            <w:shd w:val="clear" w:color="000000" w:fill="D9D9D9"/>
            <w:hideMark/>
          </w:tcPr>
          <w:p w14:paraId="6412D18C" w14:textId="77777777" w:rsidR="00895F65" w:rsidRPr="00CF5477" w:rsidRDefault="00895F65" w:rsidP="006B62F3">
            <w:pPr>
              <w:spacing w:before="0" w:after="0" w:line="240" w:lineRule="auto"/>
              <w:jc w:val="right"/>
              <w:rPr>
                <w:ins w:id="5508" w:author="Kisch, Christian" w:date="2022-02-07T14:48:00Z"/>
                <w:rFonts w:eastAsia="Times New Roman" w:cs="Calibri"/>
                <w:b/>
                <w:bCs/>
                <w:sz w:val="20"/>
                <w:szCs w:val="20"/>
                <w:lang w:eastAsia="de-DE"/>
              </w:rPr>
            </w:pPr>
            <w:ins w:id="5509" w:author="Kisch, Christian" w:date="2022-02-07T14:48:00Z">
              <w:r w:rsidRPr="00CF5477">
                <w:rPr>
                  <w:rFonts w:eastAsia="Times New Roman" w:cs="Calibri"/>
                  <w:noProof/>
                  <w:color w:val="000000"/>
                  <w:lang w:eastAsia="de-DE"/>
                </w:rPr>
                <mc:AlternateContent>
                  <mc:Choice Requires="wps">
                    <w:drawing>
                      <wp:anchor distT="0" distB="0" distL="114300" distR="114300" simplePos="0" relativeHeight="251902976" behindDoc="0" locked="0" layoutInCell="1" allowOverlap="1" wp14:anchorId="4348E61D" wp14:editId="5EB0C65E">
                        <wp:simplePos x="0" y="0"/>
                        <wp:positionH relativeFrom="column">
                          <wp:posOffset>-49530</wp:posOffset>
                        </wp:positionH>
                        <wp:positionV relativeFrom="paragraph">
                          <wp:posOffset>0</wp:posOffset>
                        </wp:positionV>
                        <wp:extent cx="1955800" cy="685800"/>
                        <wp:effectExtent l="0" t="0" r="25400" b="19050"/>
                        <wp:wrapNone/>
                        <wp:docPr id="27" name="Gerader Verbinder 27">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61B6CF" id="Gerader Verbinder 27"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40FDDF12" w14:textId="77777777" w:rsidR="00895F65" w:rsidRPr="00CF5477" w:rsidRDefault="00895F65" w:rsidP="006B62F3">
            <w:pPr>
              <w:spacing w:before="0" w:after="0" w:line="240" w:lineRule="auto"/>
              <w:jc w:val="center"/>
              <w:rPr>
                <w:ins w:id="5510" w:author="Kisch, Christian" w:date="2022-02-07T14:48:00Z"/>
                <w:rFonts w:eastAsia="Times New Roman" w:cs="Calibri"/>
                <w:b/>
                <w:bCs/>
                <w:sz w:val="20"/>
                <w:szCs w:val="20"/>
                <w:lang w:eastAsia="de-DE"/>
              </w:rPr>
            </w:pPr>
            <w:ins w:id="5511" w:author="Kisch, Christian" w:date="2022-02-07T14:48: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66638F00" w14:textId="77777777" w:rsidR="00895F65" w:rsidRPr="00CF5477" w:rsidRDefault="00895F65" w:rsidP="006B62F3">
            <w:pPr>
              <w:spacing w:before="0" w:after="0" w:line="240" w:lineRule="auto"/>
              <w:jc w:val="center"/>
              <w:rPr>
                <w:ins w:id="5512" w:author="Kisch, Christian" w:date="2022-02-07T14:48:00Z"/>
                <w:rFonts w:eastAsia="Times New Roman" w:cs="Calibri"/>
                <w:b/>
                <w:bCs/>
                <w:sz w:val="20"/>
                <w:szCs w:val="20"/>
                <w:lang w:eastAsia="de-DE"/>
              </w:rPr>
            </w:pPr>
            <w:ins w:id="5513" w:author="Kisch, Christian" w:date="2022-02-07T14:48:00Z">
              <w:r w:rsidRPr="00CF5477">
                <w:rPr>
                  <w:rFonts w:eastAsia="Times New Roman" w:cs="Calibri"/>
                  <w:b/>
                  <w:bCs/>
                  <w:sz w:val="20"/>
                  <w:szCs w:val="20"/>
                  <w:lang w:eastAsia="de-DE"/>
                </w:rPr>
                <w:t>Schreiben</w:t>
              </w:r>
            </w:ins>
          </w:p>
        </w:tc>
        <w:tc>
          <w:tcPr>
            <w:tcW w:w="992" w:type="dxa"/>
            <w:vMerge w:val="restart"/>
            <w:shd w:val="clear" w:color="000000" w:fill="D9D9D9"/>
            <w:hideMark/>
          </w:tcPr>
          <w:p w14:paraId="1471EE8F" w14:textId="77777777" w:rsidR="00895F65" w:rsidRPr="00CF5477" w:rsidRDefault="00895F65" w:rsidP="006B62F3">
            <w:pPr>
              <w:spacing w:before="0" w:after="0" w:line="240" w:lineRule="auto"/>
              <w:jc w:val="center"/>
              <w:rPr>
                <w:ins w:id="5514" w:author="Kisch, Christian" w:date="2022-02-07T14:48:00Z"/>
                <w:rFonts w:eastAsia="Times New Roman" w:cs="Calibri"/>
                <w:b/>
                <w:bCs/>
                <w:sz w:val="20"/>
                <w:szCs w:val="20"/>
                <w:lang w:eastAsia="de-DE"/>
              </w:rPr>
            </w:pPr>
            <w:ins w:id="5515" w:author="Kisch, Christian" w:date="2022-02-07T14:48:00Z">
              <w:r w:rsidRPr="00CF5477">
                <w:rPr>
                  <w:rFonts w:eastAsia="Times New Roman" w:cs="Calibri"/>
                  <w:b/>
                  <w:bCs/>
                  <w:sz w:val="20"/>
                  <w:szCs w:val="20"/>
                  <w:lang w:eastAsia="de-DE"/>
                </w:rPr>
                <w:t>Löschen</w:t>
              </w:r>
            </w:ins>
          </w:p>
        </w:tc>
        <w:tc>
          <w:tcPr>
            <w:tcW w:w="1134" w:type="dxa"/>
            <w:vMerge w:val="restart"/>
            <w:shd w:val="clear" w:color="000000" w:fill="D9D9D9"/>
            <w:hideMark/>
          </w:tcPr>
          <w:p w14:paraId="71D9AB94" w14:textId="77777777" w:rsidR="00895F65" w:rsidRPr="00CF5477" w:rsidRDefault="00895F65" w:rsidP="006B62F3">
            <w:pPr>
              <w:spacing w:before="0" w:after="0" w:line="240" w:lineRule="auto"/>
              <w:jc w:val="center"/>
              <w:rPr>
                <w:ins w:id="5516" w:author="Kisch, Christian" w:date="2022-02-07T14:48:00Z"/>
                <w:rFonts w:eastAsia="Times New Roman" w:cs="Calibri"/>
                <w:b/>
                <w:bCs/>
                <w:sz w:val="20"/>
                <w:szCs w:val="20"/>
                <w:lang w:eastAsia="de-DE"/>
              </w:rPr>
            </w:pPr>
            <w:ins w:id="5517" w:author="Kisch, Christian" w:date="2022-02-07T14:48:00Z">
              <w:r w:rsidRPr="00CF5477">
                <w:rPr>
                  <w:rFonts w:eastAsia="Times New Roman" w:cs="Calibri"/>
                  <w:b/>
                  <w:bCs/>
                  <w:sz w:val="20"/>
                  <w:szCs w:val="20"/>
                  <w:lang w:eastAsia="de-DE"/>
                </w:rPr>
                <w:t>Ausführen</w:t>
              </w:r>
            </w:ins>
          </w:p>
        </w:tc>
        <w:tc>
          <w:tcPr>
            <w:tcW w:w="1134" w:type="dxa"/>
            <w:vMerge w:val="restart"/>
            <w:shd w:val="clear" w:color="000000" w:fill="D9D9D9"/>
            <w:hideMark/>
          </w:tcPr>
          <w:p w14:paraId="46983F7B" w14:textId="77777777" w:rsidR="00895F65" w:rsidRPr="00CF5477" w:rsidRDefault="00895F65" w:rsidP="006B62F3">
            <w:pPr>
              <w:spacing w:before="0" w:after="0" w:line="240" w:lineRule="auto"/>
              <w:jc w:val="center"/>
              <w:rPr>
                <w:ins w:id="5518" w:author="Kisch, Christian" w:date="2022-02-07T14:48:00Z"/>
                <w:rFonts w:eastAsia="Times New Roman" w:cs="Calibri"/>
                <w:b/>
                <w:bCs/>
                <w:sz w:val="20"/>
                <w:szCs w:val="20"/>
                <w:lang w:eastAsia="de-DE"/>
              </w:rPr>
            </w:pPr>
            <w:ins w:id="5519" w:author="Kisch, Christian" w:date="2022-02-07T14:48:00Z">
              <w:r w:rsidRPr="00CF5477">
                <w:rPr>
                  <w:rFonts w:eastAsia="Times New Roman" w:cs="Calibri"/>
                  <w:b/>
                  <w:bCs/>
                  <w:sz w:val="20"/>
                  <w:szCs w:val="20"/>
                  <w:lang w:eastAsia="de-DE"/>
                </w:rPr>
                <w:t>Abbrechen</w:t>
              </w:r>
            </w:ins>
          </w:p>
        </w:tc>
      </w:tr>
      <w:tr w:rsidR="00895F65" w:rsidRPr="00CF5477" w14:paraId="6F8C8C48" w14:textId="77777777" w:rsidTr="006B62F3">
        <w:trPr>
          <w:trHeight w:val="315"/>
          <w:ins w:id="5520" w:author="Kisch, Christian" w:date="2022-02-07T14:48:00Z"/>
        </w:trPr>
        <w:tc>
          <w:tcPr>
            <w:tcW w:w="626" w:type="dxa"/>
            <w:vMerge/>
            <w:shd w:val="clear" w:color="auto" w:fill="auto"/>
            <w:hideMark/>
          </w:tcPr>
          <w:p w14:paraId="6FC47F24" w14:textId="77777777" w:rsidR="00895F65" w:rsidRPr="00CF5477" w:rsidRDefault="00895F65" w:rsidP="006B62F3">
            <w:pPr>
              <w:spacing w:before="0" w:after="0" w:line="240" w:lineRule="auto"/>
              <w:rPr>
                <w:ins w:id="5521" w:author="Kisch, Christian" w:date="2022-02-07T14:48:00Z"/>
                <w:rFonts w:eastAsia="Times New Roman" w:cs="Calibri"/>
                <w:color w:val="000000"/>
                <w:lang w:eastAsia="de-DE"/>
              </w:rPr>
            </w:pPr>
          </w:p>
        </w:tc>
        <w:tc>
          <w:tcPr>
            <w:tcW w:w="2523" w:type="dxa"/>
            <w:vMerge/>
            <w:tcBorders>
              <w:right w:val="single" w:sz="4" w:space="0" w:color="auto"/>
            </w:tcBorders>
            <w:shd w:val="clear" w:color="auto" w:fill="auto"/>
            <w:hideMark/>
          </w:tcPr>
          <w:p w14:paraId="604E81D6" w14:textId="77777777" w:rsidR="00895F65" w:rsidRPr="00CF5477" w:rsidRDefault="00895F65" w:rsidP="006B62F3">
            <w:pPr>
              <w:spacing w:before="0" w:after="0" w:line="240" w:lineRule="auto"/>
              <w:rPr>
                <w:ins w:id="5522" w:author="Kisch, Christian" w:date="2022-02-07T14:48: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3ED7CF07" w14:textId="77777777" w:rsidR="00895F65" w:rsidRPr="00CF5477" w:rsidRDefault="00895F65" w:rsidP="006B62F3">
            <w:pPr>
              <w:spacing w:before="0" w:after="0" w:line="240" w:lineRule="auto"/>
              <w:rPr>
                <w:ins w:id="5523" w:author="Kisch, Christian" w:date="2022-02-07T14:48:00Z"/>
                <w:rFonts w:eastAsia="Times New Roman" w:cs="Calibri"/>
                <w:b/>
                <w:bCs/>
                <w:sz w:val="20"/>
                <w:szCs w:val="20"/>
                <w:lang w:eastAsia="de-DE"/>
              </w:rPr>
            </w:pPr>
            <w:ins w:id="5524" w:author="Kisch, Christian" w:date="2022-02-07T14:48: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782E02AD" w14:textId="77777777" w:rsidR="00895F65" w:rsidRPr="00CF5477" w:rsidRDefault="00895F65" w:rsidP="006B62F3">
            <w:pPr>
              <w:spacing w:before="0" w:after="0" w:line="240" w:lineRule="auto"/>
              <w:rPr>
                <w:ins w:id="5525" w:author="Kisch, Christian" w:date="2022-02-07T14:48:00Z"/>
                <w:rFonts w:eastAsia="Times New Roman" w:cs="Calibri"/>
                <w:b/>
                <w:bCs/>
                <w:sz w:val="20"/>
                <w:szCs w:val="20"/>
                <w:lang w:eastAsia="de-DE"/>
              </w:rPr>
            </w:pPr>
          </w:p>
        </w:tc>
        <w:tc>
          <w:tcPr>
            <w:tcW w:w="992" w:type="dxa"/>
            <w:vMerge/>
            <w:shd w:val="clear" w:color="000000" w:fill="D9D9D9"/>
          </w:tcPr>
          <w:p w14:paraId="18299D76" w14:textId="77777777" w:rsidR="00895F65" w:rsidRPr="00CF5477" w:rsidRDefault="00895F65" w:rsidP="006B62F3">
            <w:pPr>
              <w:spacing w:before="0" w:after="0" w:line="240" w:lineRule="auto"/>
              <w:rPr>
                <w:ins w:id="5526" w:author="Kisch, Christian" w:date="2022-02-07T14:48:00Z"/>
                <w:rFonts w:eastAsia="Times New Roman" w:cs="Calibri"/>
                <w:b/>
                <w:bCs/>
                <w:sz w:val="20"/>
                <w:szCs w:val="20"/>
                <w:lang w:eastAsia="de-DE"/>
              </w:rPr>
            </w:pPr>
          </w:p>
        </w:tc>
        <w:tc>
          <w:tcPr>
            <w:tcW w:w="992" w:type="dxa"/>
            <w:vMerge/>
            <w:shd w:val="clear" w:color="000000" w:fill="D9D9D9"/>
            <w:hideMark/>
          </w:tcPr>
          <w:p w14:paraId="0F8A8007" w14:textId="77777777" w:rsidR="00895F65" w:rsidRPr="00CF5477" w:rsidRDefault="00895F65" w:rsidP="006B62F3">
            <w:pPr>
              <w:spacing w:before="0" w:after="0" w:line="240" w:lineRule="auto"/>
              <w:rPr>
                <w:ins w:id="5527" w:author="Kisch, Christian" w:date="2022-02-07T14:48:00Z"/>
                <w:rFonts w:eastAsia="Times New Roman" w:cs="Calibri"/>
                <w:b/>
                <w:bCs/>
                <w:sz w:val="20"/>
                <w:szCs w:val="20"/>
                <w:lang w:eastAsia="de-DE"/>
              </w:rPr>
            </w:pPr>
          </w:p>
        </w:tc>
        <w:tc>
          <w:tcPr>
            <w:tcW w:w="1134" w:type="dxa"/>
            <w:vMerge/>
            <w:shd w:val="clear" w:color="000000" w:fill="D9D9D9"/>
            <w:hideMark/>
          </w:tcPr>
          <w:p w14:paraId="4F5E3CF2" w14:textId="77777777" w:rsidR="00895F65" w:rsidRPr="00CF5477" w:rsidRDefault="00895F65" w:rsidP="006B62F3">
            <w:pPr>
              <w:spacing w:before="0" w:after="0" w:line="240" w:lineRule="auto"/>
              <w:rPr>
                <w:ins w:id="5528" w:author="Kisch, Christian" w:date="2022-02-07T14:48:00Z"/>
                <w:rFonts w:eastAsia="Times New Roman" w:cs="Calibri"/>
                <w:b/>
                <w:bCs/>
                <w:sz w:val="20"/>
                <w:szCs w:val="20"/>
                <w:lang w:eastAsia="de-DE"/>
              </w:rPr>
            </w:pPr>
          </w:p>
        </w:tc>
        <w:tc>
          <w:tcPr>
            <w:tcW w:w="1134" w:type="dxa"/>
            <w:vMerge/>
            <w:shd w:val="clear" w:color="000000" w:fill="D9D9D9"/>
            <w:hideMark/>
          </w:tcPr>
          <w:p w14:paraId="6D54F6CA" w14:textId="77777777" w:rsidR="00895F65" w:rsidRPr="00CF5477" w:rsidRDefault="00895F65" w:rsidP="006B62F3">
            <w:pPr>
              <w:spacing w:before="0" w:after="0" w:line="240" w:lineRule="auto"/>
              <w:rPr>
                <w:ins w:id="5529" w:author="Kisch, Christian" w:date="2022-02-07T14:48:00Z"/>
                <w:rFonts w:eastAsia="Times New Roman" w:cs="Calibri"/>
                <w:b/>
                <w:bCs/>
                <w:sz w:val="20"/>
                <w:szCs w:val="20"/>
                <w:lang w:eastAsia="de-DE"/>
              </w:rPr>
            </w:pPr>
          </w:p>
        </w:tc>
      </w:tr>
      <w:tr w:rsidR="00D57276" w:rsidRPr="00CF5477" w14:paraId="7E489A58" w14:textId="77777777" w:rsidTr="006B62F3">
        <w:trPr>
          <w:trHeight w:val="521"/>
          <w:ins w:id="5530" w:author="Kisch, Christian" w:date="2022-02-07T14:48:00Z"/>
        </w:trPr>
        <w:tc>
          <w:tcPr>
            <w:tcW w:w="626" w:type="dxa"/>
            <w:shd w:val="clear" w:color="000000" w:fill="auto"/>
            <w:hideMark/>
          </w:tcPr>
          <w:p w14:paraId="7DEE8B62" w14:textId="77777777" w:rsidR="00D57276" w:rsidRPr="00CF5477" w:rsidRDefault="00D57276" w:rsidP="00D57276">
            <w:pPr>
              <w:spacing w:before="0" w:after="0" w:line="240" w:lineRule="auto"/>
              <w:jc w:val="right"/>
              <w:rPr>
                <w:ins w:id="5531" w:author="Kisch, Christian" w:date="2022-02-07T14:48:00Z"/>
                <w:rFonts w:eastAsia="Times New Roman" w:cs="Calibri"/>
                <w:color w:val="000000"/>
                <w:lang w:eastAsia="de-DE"/>
              </w:rPr>
            </w:pPr>
            <w:ins w:id="5532" w:author="Kisch, Christian" w:date="2022-02-07T14:48:00Z">
              <w:r>
                <w:rPr>
                  <w:rFonts w:eastAsia="Times New Roman" w:cs="Calibri"/>
                  <w:color w:val="000000"/>
                  <w:lang w:eastAsia="de-DE"/>
                </w:rPr>
                <w:t>1</w:t>
              </w:r>
            </w:ins>
          </w:p>
        </w:tc>
        <w:tc>
          <w:tcPr>
            <w:tcW w:w="2523" w:type="dxa"/>
            <w:shd w:val="clear" w:color="000000" w:fill="auto"/>
            <w:hideMark/>
          </w:tcPr>
          <w:p w14:paraId="436617BA" w14:textId="3EE60E60" w:rsidR="00D57276" w:rsidRPr="00CF5477" w:rsidRDefault="00D57276" w:rsidP="00D57276">
            <w:pPr>
              <w:spacing w:before="0" w:after="0" w:line="240" w:lineRule="auto"/>
              <w:rPr>
                <w:ins w:id="5533" w:author="Kisch, Christian" w:date="2022-02-07T14:48:00Z"/>
                <w:rFonts w:eastAsia="Times New Roman" w:cs="Calibri"/>
                <w:color w:val="000000"/>
                <w:lang w:eastAsia="de-DE"/>
              </w:rPr>
            </w:pPr>
            <w:ins w:id="5534" w:author="Kisch, Christian" w:date="2022-02-07T14:49:00Z">
              <w:r w:rsidRPr="00895F65">
                <w:rPr>
                  <w:rFonts w:eastAsia="Times New Roman" w:cs="Calibri"/>
                  <w:color w:val="000000"/>
                  <w:lang w:eastAsia="de-DE"/>
                </w:rPr>
                <w:t>Bediensteter Elekt</w:t>
              </w:r>
              <w:r>
                <w:rPr>
                  <w:rFonts w:eastAsia="Times New Roman" w:cs="Calibri"/>
                  <w:color w:val="000000"/>
                  <w:lang w:eastAsia="de-DE"/>
                </w:rPr>
                <w:t>ronische Poststelle/Verwaltung</w:t>
              </w:r>
            </w:ins>
          </w:p>
        </w:tc>
        <w:tc>
          <w:tcPr>
            <w:tcW w:w="3083" w:type="dxa"/>
            <w:tcBorders>
              <w:top w:val="single" w:sz="4" w:space="0" w:color="auto"/>
            </w:tcBorders>
            <w:shd w:val="clear" w:color="000000" w:fill="E7E6E6"/>
            <w:hideMark/>
          </w:tcPr>
          <w:p w14:paraId="3EA90E6A" w14:textId="77777777" w:rsidR="00D57276" w:rsidRPr="00CF5477" w:rsidRDefault="00D57276" w:rsidP="00D57276">
            <w:pPr>
              <w:spacing w:before="0" w:after="0" w:line="240" w:lineRule="auto"/>
              <w:rPr>
                <w:ins w:id="5535" w:author="Kisch, Christian" w:date="2022-02-07T14:48:00Z"/>
                <w:rFonts w:eastAsia="Times New Roman" w:cs="Calibri"/>
                <w:b/>
                <w:bCs/>
                <w:sz w:val="20"/>
                <w:szCs w:val="20"/>
                <w:lang w:eastAsia="de-DE"/>
              </w:rPr>
            </w:pPr>
            <w:ins w:id="5536" w:author="Kisch, Christian" w:date="2022-02-07T14:48:00Z">
              <w:r w:rsidRPr="00CF5477">
                <w:rPr>
                  <w:rFonts w:eastAsia="Times New Roman" w:cs="Calibri"/>
                  <w:b/>
                  <w:bCs/>
                  <w:sz w:val="20"/>
                  <w:szCs w:val="20"/>
                  <w:lang w:eastAsia="de-DE"/>
                </w:rPr>
                <w:t>Administrationsprotokollierung</w:t>
              </w:r>
            </w:ins>
          </w:p>
        </w:tc>
        <w:tc>
          <w:tcPr>
            <w:tcW w:w="1418" w:type="dxa"/>
            <w:shd w:val="clear" w:color="000000" w:fill="auto"/>
            <w:hideMark/>
          </w:tcPr>
          <w:p w14:paraId="769ADC29" w14:textId="13AF050E" w:rsidR="00D57276" w:rsidRPr="00CF5477" w:rsidRDefault="00D57276" w:rsidP="00D57276">
            <w:pPr>
              <w:spacing w:before="0" w:after="0" w:line="240" w:lineRule="auto"/>
              <w:jc w:val="center"/>
              <w:rPr>
                <w:ins w:id="5537" w:author="Kisch, Christian" w:date="2022-02-07T14:48:00Z"/>
                <w:rFonts w:eastAsia="Times New Roman" w:cs="Calibri"/>
                <w:sz w:val="20"/>
                <w:szCs w:val="20"/>
                <w:lang w:eastAsia="de-DE"/>
              </w:rPr>
            </w:pPr>
            <w:ins w:id="5538" w:author="Kisch, Christian" w:date="2022-02-07T14:56:00Z">
              <w:r>
                <w:rPr>
                  <w:rFonts w:cs="Calibri"/>
                  <w:sz w:val="20"/>
                  <w:szCs w:val="20"/>
                </w:rPr>
                <w:t>Nein</w:t>
              </w:r>
            </w:ins>
          </w:p>
        </w:tc>
        <w:tc>
          <w:tcPr>
            <w:tcW w:w="992" w:type="dxa"/>
            <w:shd w:val="clear" w:color="000000" w:fill="auto"/>
          </w:tcPr>
          <w:p w14:paraId="2DFD0110" w14:textId="65738580" w:rsidR="00D57276" w:rsidRPr="00CF5477" w:rsidRDefault="00D57276" w:rsidP="00D57276">
            <w:pPr>
              <w:spacing w:before="0" w:after="0" w:line="240" w:lineRule="auto"/>
              <w:jc w:val="center"/>
              <w:rPr>
                <w:ins w:id="5539" w:author="Kisch, Christian" w:date="2022-02-07T14:48:00Z"/>
                <w:rFonts w:eastAsia="Times New Roman" w:cs="Calibri"/>
                <w:sz w:val="20"/>
                <w:szCs w:val="20"/>
                <w:lang w:eastAsia="de-DE"/>
              </w:rPr>
            </w:pPr>
            <w:ins w:id="5540" w:author="Kisch, Christian" w:date="2022-02-07T14:58:00Z">
              <w:r>
                <w:rPr>
                  <w:rFonts w:cs="Calibri"/>
                  <w:sz w:val="20"/>
                  <w:szCs w:val="20"/>
                </w:rPr>
                <w:t>Nein</w:t>
              </w:r>
            </w:ins>
          </w:p>
        </w:tc>
        <w:tc>
          <w:tcPr>
            <w:tcW w:w="992" w:type="dxa"/>
            <w:shd w:val="clear" w:color="000000" w:fill="auto"/>
            <w:hideMark/>
          </w:tcPr>
          <w:p w14:paraId="5E1E9981" w14:textId="4EF55AD3" w:rsidR="00D57276" w:rsidRPr="00CF5477" w:rsidRDefault="00D57276" w:rsidP="00D57276">
            <w:pPr>
              <w:spacing w:before="0" w:after="0" w:line="240" w:lineRule="auto"/>
              <w:jc w:val="center"/>
              <w:rPr>
                <w:ins w:id="5541" w:author="Kisch, Christian" w:date="2022-02-07T14:48:00Z"/>
                <w:rFonts w:eastAsia="Times New Roman" w:cs="Calibri"/>
                <w:sz w:val="20"/>
                <w:szCs w:val="20"/>
                <w:lang w:eastAsia="de-DE"/>
              </w:rPr>
            </w:pPr>
            <w:ins w:id="5542" w:author="Kisch, Christian" w:date="2022-02-07T14:58:00Z">
              <w:r>
                <w:rPr>
                  <w:rFonts w:cs="Calibri"/>
                  <w:sz w:val="20"/>
                  <w:szCs w:val="20"/>
                </w:rPr>
                <w:t>Nein</w:t>
              </w:r>
            </w:ins>
          </w:p>
        </w:tc>
        <w:tc>
          <w:tcPr>
            <w:tcW w:w="1134" w:type="dxa"/>
            <w:shd w:val="clear" w:color="000000" w:fill="auto"/>
            <w:hideMark/>
          </w:tcPr>
          <w:p w14:paraId="56F3C9C5" w14:textId="42E59224" w:rsidR="00D57276" w:rsidRPr="00CF5477" w:rsidRDefault="00D57276" w:rsidP="00D57276">
            <w:pPr>
              <w:spacing w:before="0" w:after="0" w:line="240" w:lineRule="auto"/>
              <w:jc w:val="center"/>
              <w:rPr>
                <w:ins w:id="5543" w:author="Kisch, Christian" w:date="2022-02-07T14:48:00Z"/>
                <w:rFonts w:eastAsia="Times New Roman" w:cs="Calibri"/>
                <w:sz w:val="20"/>
                <w:szCs w:val="20"/>
                <w:lang w:eastAsia="de-DE"/>
              </w:rPr>
            </w:pPr>
            <w:ins w:id="5544" w:author="Kisch, Christian" w:date="2022-02-07T14:59:00Z">
              <w:r>
                <w:rPr>
                  <w:rFonts w:cs="Calibri"/>
                  <w:sz w:val="20"/>
                  <w:szCs w:val="20"/>
                </w:rPr>
                <w:t>x</w:t>
              </w:r>
            </w:ins>
          </w:p>
        </w:tc>
        <w:tc>
          <w:tcPr>
            <w:tcW w:w="1134" w:type="dxa"/>
            <w:shd w:val="clear" w:color="000000" w:fill="auto"/>
            <w:hideMark/>
          </w:tcPr>
          <w:p w14:paraId="61907796" w14:textId="31D0F1BB" w:rsidR="00D57276" w:rsidRPr="00CF5477" w:rsidRDefault="00D57276" w:rsidP="00D57276">
            <w:pPr>
              <w:spacing w:before="0" w:after="0" w:line="240" w:lineRule="auto"/>
              <w:jc w:val="center"/>
              <w:rPr>
                <w:ins w:id="5545" w:author="Kisch, Christian" w:date="2022-02-07T14:48:00Z"/>
                <w:rFonts w:eastAsia="Times New Roman" w:cs="Calibri"/>
                <w:sz w:val="20"/>
                <w:szCs w:val="20"/>
                <w:lang w:eastAsia="de-DE"/>
              </w:rPr>
            </w:pPr>
            <w:ins w:id="5546" w:author="Kisch, Christian" w:date="2022-02-07T15:00:00Z">
              <w:r>
                <w:rPr>
                  <w:rFonts w:cs="Calibri"/>
                  <w:sz w:val="20"/>
                  <w:szCs w:val="20"/>
                </w:rPr>
                <w:t>Nein</w:t>
              </w:r>
            </w:ins>
          </w:p>
        </w:tc>
      </w:tr>
      <w:tr w:rsidR="00D57276" w:rsidRPr="00CF5477" w14:paraId="1E94872E" w14:textId="77777777" w:rsidTr="006B62F3">
        <w:trPr>
          <w:trHeight w:val="541"/>
          <w:ins w:id="5547" w:author="Kisch, Christian" w:date="2022-02-07T14:48:00Z"/>
        </w:trPr>
        <w:tc>
          <w:tcPr>
            <w:tcW w:w="626" w:type="dxa"/>
            <w:shd w:val="clear" w:color="000000" w:fill="auto"/>
            <w:hideMark/>
          </w:tcPr>
          <w:p w14:paraId="42560E8A" w14:textId="77777777" w:rsidR="00D57276" w:rsidRPr="00CF5477" w:rsidRDefault="00D57276" w:rsidP="00D57276">
            <w:pPr>
              <w:spacing w:before="0" w:after="0" w:line="240" w:lineRule="auto"/>
              <w:jc w:val="right"/>
              <w:rPr>
                <w:ins w:id="5548" w:author="Kisch, Christian" w:date="2022-02-07T14:48:00Z"/>
                <w:rFonts w:eastAsia="Times New Roman" w:cs="Calibri"/>
                <w:color w:val="000000"/>
                <w:lang w:eastAsia="de-DE"/>
              </w:rPr>
            </w:pPr>
            <w:ins w:id="5549" w:author="Kisch, Christian" w:date="2022-02-07T14:48:00Z">
              <w:r>
                <w:rPr>
                  <w:rFonts w:eastAsia="Times New Roman" w:cs="Calibri"/>
                  <w:color w:val="000000"/>
                  <w:lang w:eastAsia="de-DE"/>
                </w:rPr>
                <w:t>2</w:t>
              </w:r>
            </w:ins>
          </w:p>
        </w:tc>
        <w:tc>
          <w:tcPr>
            <w:tcW w:w="2523" w:type="dxa"/>
            <w:shd w:val="clear" w:color="000000" w:fill="auto"/>
            <w:hideMark/>
          </w:tcPr>
          <w:p w14:paraId="7A78A59C" w14:textId="5648F48A" w:rsidR="00D57276" w:rsidRPr="00CF5477" w:rsidRDefault="00D57276" w:rsidP="00D57276">
            <w:pPr>
              <w:spacing w:before="0" w:after="0" w:line="240" w:lineRule="auto"/>
              <w:rPr>
                <w:ins w:id="5550" w:author="Kisch, Christian" w:date="2022-02-07T14:48:00Z"/>
                <w:rFonts w:eastAsia="Times New Roman" w:cs="Calibri"/>
                <w:color w:val="000000"/>
                <w:lang w:eastAsia="de-DE"/>
              </w:rPr>
            </w:pPr>
            <w:ins w:id="5551"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01765DF1" w14:textId="77777777" w:rsidR="00D57276" w:rsidRPr="00CF5477" w:rsidRDefault="00D57276" w:rsidP="00D57276">
            <w:pPr>
              <w:spacing w:before="0" w:after="0" w:line="240" w:lineRule="auto"/>
              <w:rPr>
                <w:ins w:id="5552" w:author="Kisch, Christian" w:date="2022-02-07T14:48:00Z"/>
                <w:rFonts w:eastAsia="Times New Roman" w:cs="Calibri"/>
                <w:b/>
                <w:bCs/>
                <w:sz w:val="20"/>
                <w:szCs w:val="20"/>
                <w:lang w:eastAsia="de-DE"/>
              </w:rPr>
            </w:pPr>
            <w:ins w:id="5553" w:author="Kisch, Christian" w:date="2022-02-07T14:48:00Z">
              <w:r w:rsidRPr="00CF5477">
                <w:rPr>
                  <w:rFonts w:eastAsia="Times New Roman" w:cs="Calibri"/>
                  <w:b/>
                  <w:bCs/>
                  <w:sz w:val="20"/>
                  <w:szCs w:val="20"/>
                  <w:lang w:eastAsia="de-DE"/>
                </w:rPr>
                <w:t>Fachdatenprotokollierung</w:t>
              </w:r>
            </w:ins>
          </w:p>
        </w:tc>
        <w:tc>
          <w:tcPr>
            <w:tcW w:w="1418" w:type="dxa"/>
            <w:shd w:val="clear" w:color="000000" w:fill="auto"/>
            <w:hideMark/>
          </w:tcPr>
          <w:p w14:paraId="34FE9B3A" w14:textId="06626072" w:rsidR="00D57276" w:rsidRPr="00CF5477" w:rsidRDefault="00D57276" w:rsidP="00D57276">
            <w:pPr>
              <w:spacing w:before="0" w:after="0" w:line="240" w:lineRule="auto"/>
              <w:jc w:val="center"/>
              <w:rPr>
                <w:ins w:id="5554" w:author="Kisch, Christian" w:date="2022-02-07T14:48:00Z"/>
                <w:rFonts w:eastAsia="Times New Roman" w:cs="Calibri"/>
                <w:sz w:val="20"/>
                <w:szCs w:val="20"/>
                <w:lang w:eastAsia="de-DE"/>
              </w:rPr>
            </w:pPr>
            <w:ins w:id="5555" w:author="Kisch, Christian" w:date="2022-02-07T14:56:00Z">
              <w:r>
                <w:rPr>
                  <w:rFonts w:cs="Calibri"/>
                  <w:sz w:val="20"/>
                  <w:szCs w:val="20"/>
                </w:rPr>
                <w:t>Nein</w:t>
              </w:r>
            </w:ins>
          </w:p>
        </w:tc>
        <w:tc>
          <w:tcPr>
            <w:tcW w:w="992" w:type="dxa"/>
            <w:shd w:val="clear" w:color="000000" w:fill="auto"/>
          </w:tcPr>
          <w:p w14:paraId="2695CE26" w14:textId="640D620D" w:rsidR="00D57276" w:rsidRPr="00CF5477" w:rsidRDefault="00D57276" w:rsidP="00D57276">
            <w:pPr>
              <w:spacing w:before="0" w:after="0" w:line="240" w:lineRule="auto"/>
              <w:jc w:val="center"/>
              <w:rPr>
                <w:ins w:id="5556" w:author="Kisch, Christian" w:date="2022-02-07T14:48:00Z"/>
                <w:rFonts w:eastAsia="Times New Roman" w:cs="Calibri"/>
                <w:sz w:val="20"/>
                <w:szCs w:val="20"/>
                <w:lang w:eastAsia="de-DE"/>
              </w:rPr>
            </w:pPr>
            <w:ins w:id="5557" w:author="Kisch, Christian" w:date="2022-02-07T14:58:00Z">
              <w:r>
                <w:rPr>
                  <w:rFonts w:cs="Calibri"/>
                  <w:sz w:val="20"/>
                  <w:szCs w:val="20"/>
                </w:rPr>
                <w:t>Nein</w:t>
              </w:r>
            </w:ins>
          </w:p>
        </w:tc>
        <w:tc>
          <w:tcPr>
            <w:tcW w:w="992" w:type="dxa"/>
            <w:shd w:val="clear" w:color="000000" w:fill="auto"/>
            <w:hideMark/>
          </w:tcPr>
          <w:p w14:paraId="5C12511F" w14:textId="5F0154DB" w:rsidR="00D57276" w:rsidRPr="00CF5477" w:rsidRDefault="00D57276" w:rsidP="00D57276">
            <w:pPr>
              <w:spacing w:before="0" w:after="0" w:line="240" w:lineRule="auto"/>
              <w:jc w:val="center"/>
              <w:rPr>
                <w:ins w:id="5558" w:author="Kisch, Christian" w:date="2022-02-07T14:48:00Z"/>
                <w:rFonts w:eastAsia="Times New Roman" w:cs="Calibri"/>
                <w:sz w:val="20"/>
                <w:szCs w:val="20"/>
                <w:lang w:eastAsia="de-DE"/>
              </w:rPr>
            </w:pPr>
            <w:ins w:id="5559" w:author="Kisch, Christian" w:date="2022-02-07T14:58:00Z">
              <w:r>
                <w:rPr>
                  <w:rFonts w:cs="Calibri"/>
                  <w:sz w:val="20"/>
                  <w:szCs w:val="20"/>
                </w:rPr>
                <w:t>Nein</w:t>
              </w:r>
            </w:ins>
          </w:p>
        </w:tc>
        <w:tc>
          <w:tcPr>
            <w:tcW w:w="1134" w:type="dxa"/>
            <w:shd w:val="clear" w:color="000000" w:fill="auto"/>
            <w:hideMark/>
          </w:tcPr>
          <w:p w14:paraId="45BEF521" w14:textId="16369ABF" w:rsidR="00D57276" w:rsidRPr="00CF5477" w:rsidRDefault="00D57276" w:rsidP="00D57276">
            <w:pPr>
              <w:spacing w:before="0" w:after="0" w:line="240" w:lineRule="auto"/>
              <w:jc w:val="center"/>
              <w:rPr>
                <w:ins w:id="5560" w:author="Kisch, Christian" w:date="2022-02-07T14:48:00Z"/>
                <w:rFonts w:eastAsia="Times New Roman" w:cs="Calibri"/>
                <w:sz w:val="20"/>
                <w:szCs w:val="20"/>
                <w:lang w:eastAsia="de-DE"/>
              </w:rPr>
            </w:pPr>
            <w:ins w:id="5561" w:author="Kisch, Christian" w:date="2022-02-07T14:59:00Z">
              <w:r>
                <w:rPr>
                  <w:rFonts w:cs="Calibri"/>
                  <w:sz w:val="20"/>
                  <w:szCs w:val="20"/>
                </w:rPr>
                <w:t>x</w:t>
              </w:r>
            </w:ins>
          </w:p>
        </w:tc>
        <w:tc>
          <w:tcPr>
            <w:tcW w:w="1134" w:type="dxa"/>
            <w:shd w:val="clear" w:color="000000" w:fill="auto"/>
            <w:hideMark/>
          </w:tcPr>
          <w:p w14:paraId="49CED37F" w14:textId="348B6278" w:rsidR="00D57276" w:rsidRPr="00CF5477" w:rsidRDefault="00D57276" w:rsidP="00D57276">
            <w:pPr>
              <w:spacing w:before="0" w:after="0" w:line="240" w:lineRule="auto"/>
              <w:jc w:val="center"/>
              <w:rPr>
                <w:ins w:id="5562" w:author="Kisch, Christian" w:date="2022-02-07T14:48:00Z"/>
                <w:rFonts w:eastAsia="Times New Roman" w:cs="Calibri"/>
                <w:sz w:val="20"/>
                <w:szCs w:val="20"/>
                <w:lang w:eastAsia="de-DE"/>
              </w:rPr>
            </w:pPr>
            <w:ins w:id="5563" w:author="Kisch, Christian" w:date="2022-02-07T15:00:00Z">
              <w:r>
                <w:rPr>
                  <w:rFonts w:cs="Calibri"/>
                  <w:sz w:val="20"/>
                  <w:szCs w:val="20"/>
                </w:rPr>
                <w:t>Nein</w:t>
              </w:r>
            </w:ins>
          </w:p>
        </w:tc>
      </w:tr>
      <w:tr w:rsidR="00D57276" w:rsidRPr="00CF5477" w14:paraId="399C7B56" w14:textId="77777777" w:rsidTr="006B62F3">
        <w:trPr>
          <w:trHeight w:val="116"/>
          <w:ins w:id="5564" w:author="Kisch, Christian" w:date="2022-02-07T14:48:00Z"/>
        </w:trPr>
        <w:tc>
          <w:tcPr>
            <w:tcW w:w="626" w:type="dxa"/>
            <w:shd w:val="clear" w:color="000000" w:fill="auto"/>
            <w:hideMark/>
          </w:tcPr>
          <w:p w14:paraId="4312B399" w14:textId="77777777" w:rsidR="00D57276" w:rsidRPr="00CF5477" w:rsidRDefault="00D57276" w:rsidP="00D57276">
            <w:pPr>
              <w:spacing w:before="0" w:after="0" w:line="240" w:lineRule="auto"/>
              <w:jc w:val="right"/>
              <w:rPr>
                <w:ins w:id="5565" w:author="Kisch, Christian" w:date="2022-02-07T14:48:00Z"/>
                <w:rFonts w:eastAsia="Times New Roman" w:cs="Calibri"/>
                <w:color w:val="000000"/>
                <w:lang w:eastAsia="de-DE"/>
              </w:rPr>
            </w:pPr>
            <w:ins w:id="5566" w:author="Kisch, Christian" w:date="2022-02-07T14:48:00Z">
              <w:r w:rsidRPr="00CF5477">
                <w:rPr>
                  <w:rFonts w:eastAsia="Times New Roman" w:cs="Calibri"/>
                  <w:color w:val="000000"/>
                  <w:lang w:eastAsia="de-DE"/>
                </w:rPr>
                <w:t>3</w:t>
              </w:r>
            </w:ins>
          </w:p>
        </w:tc>
        <w:tc>
          <w:tcPr>
            <w:tcW w:w="2523" w:type="dxa"/>
            <w:shd w:val="clear" w:color="000000" w:fill="auto"/>
            <w:hideMark/>
          </w:tcPr>
          <w:p w14:paraId="3F80BDCA" w14:textId="19CFAA5F" w:rsidR="00D57276" w:rsidRPr="00CF5477" w:rsidRDefault="00D57276" w:rsidP="00D57276">
            <w:pPr>
              <w:spacing w:before="0" w:after="0" w:line="240" w:lineRule="auto"/>
              <w:rPr>
                <w:ins w:id="5567" w:author="Kisch, Christian" w:date="2022-02-07T14:48:00Z"/>
                <w:rFonts w:eastAsia="Times New Roman" w:cs="Calibri"/>
                <w:color w:val="000000"/>
                <w:lang w:eastAsia="de-DE"/>
              </w:rPr>
            </w:pPr>
            <w:ins w:id="5568"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48FDB39E" w14:textId="77777777" w:rsidR="00D57276" w:rsidRPr="00CF5477" w:rsidRDefault="00D57276" w:rsidP="00D57276">
            <w:pPr>
              <w:spacing w:before="0" w:after="0" w:line="240" w:lineRule="auto"/>
              <w:rPr>
                <w:ins w:id="5569" w:author="Kisch, Christian" w:date="2022-02-07T14:48:00Z"/>
                <w:rFonts w:eastAsia="Times New Roman" w:cs="Calibri"/>
                <w:b/>
                <w:bCs/>
                <w:sz w:val="20"/>
                <w:szCs w:val="20"/>
                <w:lang w:eastAsia="de-DE"/>
              </w:rPr>
            </w:pPr>
            <w:ins w:id="5570" w:author="Kisch, Christian" w:date="2022-02-07T14:48:00Z">
              <w:r w:rsidRPr="00CF5477">
                <w:rPr>
                  <w:rFonts w:eastAsia="Times New Roman" w:cs="Calibri"/>
                  <w:b/>
                  <w:bCs/>
                  <w:sz w:val="20"/>
                  <w:szCs w:val="20"/>
                  <w:lang w:eastAsia="de-DE"/>
                </w:rPr>
                <w:t>Statistik</w:t>
              </w:r>
            </w:ins>
          </w:p>
        </w:tc>
        <w:tc>
          <w:tcPr>
            <w:tcW w:w="1418" w:type="dxa"/>
            <w:shd w:val="clear" w:color="000000" w:fill="auto"/>
            <w:hideMark/>
          </w:tcPr>
          <w:p w14:paraId="47E087F1" w14:textId="279F840A" w:rsidR="00D57276" w:rsidRPr="00CF5477" w:rsidRDefault="00D57276" w:rsidP="00D57276">
            <w:pPr>
              <w:spacing w:before="0" w:after="0" w:line="240" w:lineRule="auto"/>
              <w:jc w:val="center"/>
              <w:rPr>
                <w:ins w:id="5571" w:author="Kisch, Christian" w:date="2022-02-07T14:48:00Z"/>
                <w:rFonts w:eastAsia="Times New Roman" w:cs="Calibri"/>
                <w:sz w:val="20"/>
                <w:szCs w:val="20"/>
                <w:lang w:eastAsia="de-DE"/>
              </w:rPr>
            </w:pPr>
            <w:ins w:id="5572" w:author="Kisch, Christian" w:date="2022-02-07T14:56:00Z">
              <w:r>
                <w:rPr>
                  <w:rFonts w:cs="Calibri"/>
                  <w:sz w:val="20"/>
                  <w:szCs w:val="20"/>
                </w:rPr>
                <w:t>Nein</w:t>
              </w:r>
            </w:ins>
          </w:p>
        </w:tc>
        <w:tc>
          <w:tcPr>
            <w:tcW w:w="992" w:type="dxa"/>
            <w:shd w:val="clear" w:color="000000" w:fill="auto"/>
          </w:tcPr>
          <w:p w14:paraId="0BCC16B3" w14:textId="30A3689B" w:rsidR="00D57276" w:rsidRPr="00CF5477" w:rsidRDefault="00D57276" w:rsidP="00D57276">
            <w:pPr>
              <w:spacing w:before="0" w:after="0" w:line="240" w:lineRule="auto"/>
              <w:jc w:val="center"/>
              <w:rPr>
                <w:ins w:id="5573" w:author="Kisch, Christian" w:date="2022-02-07T14:48:00Z"/>
                <w:rFonts w:eastAsia="Times New Roman" w:cs="Calibri"/>
                <w:sz w:val="20"/>
                <w:szCs w:val="20"/>
                <w:lang w:eastAsia="de-DE"/>
              </w:rPr>
            </w:pPr>
            <w:ins w:id="5574" w:author="Kisch, Christian" w:date="2022-02-07T14:58:00Z">
              <w:r>
                <w:rPr>
                  <w:rFonts w:cs="Calibri"/>
                  <w:sz w:val="20"/>
                  <w:szCs w:val="20"/>
                </w:rPr>
                <w:t>Nein</w:t>
              </w:r>
            </w:ins>
          </w:p>
        </w:tc>
        <w:tc>
          <w:tcPr>
            <w:tcW w:w="992" w:type="dxa"/>
            <w:shd w:val="clear" w:color="000000" w:fill="auto"/>
            <w:hideMark/>
          </w:tcPr>
          <w:p w14:paraId="2F8F84F4" w14:textId="00AB732A" w:rsidR="00D57276" w:rsidRPr="00CF5477" w:rsidRDefault="00D57276" w:rsidP="00D57276">
            <w:pPr>
              <w:spacing w:before="0" w:after="0" w:line="240" w:lineRule="auto"/>
              <w:jc w:val="center"/>
              <w:rPr>
                <w:ins w:id="5575" w:author="Kisch, Christian" w:date="2022-02-07T14:48:00Z"/>
                <w:rFonts w:eastAsia="Times New Roman" w:cs="Calibri"/>
                <w:sz w:val="20"/>
                <w:szCs w:val="20"/>
                <w:lang w:eastAsia="de-DE"/>
              </w:rPr>
            </w:pPr>
            <w:ins w:id="5576" w:author="Kisch, Christian" w:date="2022-02-07T14:58:00Z">
              <w:r>
                <w:rPr>
                  <w:rFonts w:cs="Calibri"/>
                  <w:sz w:val="20"/>
                  <w:szCs w:val="20"/>
                </w:rPr>
                <w:t>Nein</w:t>
              </w:r>
            </w:ins>
          </w:p>
        </w:tc>
        <w:tc>
          <w:tcPr>
            <w:tcW w:w="1134" w:type="dxa"/>
            <w:shd w:val="clear" w:color="000000" w:fill="auto"/>
            <w:hideMark/>
          </w:tcPr>
          <w:p w14:paraId="2FEC59C3" w14:textId="4232A0DA" w:rsidR="00D57276" w:rsidRPr="00CF5477" w:rsidRDefault="00D57276" w:rsidP="00D57276">
            <w:pPr>
              <w:spacing w:before="0" w:after="0" w:line="240" w:lineRule="auto"/>
              <w:jc w:val="center"/>
              <w:rPr>
                <w:ins w:id="5577" w:author="Kisch, Christian" w:date="2022-02-07T14:48:00Z"/>
                <w:rFonts w:eastAsia="Times New Roman" w:cs="Calibri"/>
                <w:sz w:val="20"/>
                <w:szCs w:val="20"/>
                <w:lang w:eastAsia="de-DE"/>
              </w:rPr>
            </w:pPr>
            <w:ins w:id="5578" w:author="Kisch, Christian" w:date="2022-02-07T14:59:00Z">
              <w:r>
                <w:rPr>
                  <w:rFonts w:cs="Calibri"/>
                  <w:sz w:val="20"/>
                  <w:szCs w:val="20"/>
                </w:rPr>
                <w:t>x</w:t>
              </w:r>
            </w:ins>
          </w:p>
        </w:tc>
        <w:tc>
          <w:tcPr>
            <w:tcW w:w="1134" w:type="dxa"/>
            <w:shd w:val="clear" w:color="000000" w:fill="auto"/>
            <w:hideMark/>
          </w:tcPr>
          <w:p w14:paraId="193C4E81" w14:textId="4F570B64" w:rsidR="00D57276" w:rsidRPr="00CF5477" w:rsidRDefault="00D57276" w:rsidP="00D57276">
            <w:pPr>
              <w:spacing w:before="0" w:after="0" w:line="240" w:lineRule="auto"/>
              <w:jc w:val="center"/>
              <w:rPr>
                <w:ins w:id="5579" w:author="Kisch, Christian" w:date="2022-02-07T14:48:00Z"/>
                <w:rFonts w:eastAsia="Times New Roman" w:cs="Calibri"/>
                <w:sz w:val="20"/>
                <w:szCs w:val="20"/>
                <w:lang w:eastAsia="de-DE"/>
              </w:rPr>
            </w:pPr>
            <w:ins w:id="5580" w:author="Kisch, Christian" w:date="2022-02-07T15:00:00Z">
              <w:r>
                <w:rPr>
                  <w:rFonts w:cs="Calibri"/>
                  <w:sz w:val="20"/>
                  <w:szCs w:val="20"/>
                </w:rPr>
                <w:t>x</w:t>
              </w:r>
            </w:ins>
          </w:p>
        </w:tc>
      </w:tr>
      <w:tr w:rsidR="00D57276" w:rsidRPr="00CF5477" w14:paraId="1800D7E2" w14:textId="77777777" w:rsidTr="006B62F3">
        <w:trPr>
          <w:trHeight w:val="541"/>
          <w:ins w:id="5581" w:author="Kisch, Christian" w:date="2022-02-07T14:48:00Z"/>
        </w:trPr>
        <w:tc>
          <w:tcPr>
            <w:tcW w:w="626" w:type="dxa"/>
            <w:shd w:val="clear" w:color="000000" w:fill="auto"/>
            <w:hideMark/>
          </w:tcPr>
          <w:p w14:paraId="43346F3A" w14:textId="77777777" w:rsidR="00D57276" w:rsidRPr="00CF5477" w:rsidRDefault="00D57276" w:rsidP="00D57276">
            <w:pPr>
              <w:spacing w:before="0" w:after="0" w:line="240" w:lineRule="auto"/>
              <w:jc w:val="right"/>
              <w:rPr>
                <w:ins w:id="5582" w:author="Kisch, Christian" w:date="2022-02-07T14:48:00Z"/>
                <w:rFonts w:eastAsia="Times New Roman" w:cs="Calibri"/>
                <w:color w:val="000000"/>
                <w:lang w:eastAsia="de-DE"/>
              </w:rPr>
            </w:pPr>
            <w:ins w:id="5583" w:author="Kisch, Christian" w:date="2022-02-07T14:48:00Z">
              <w:r>
                <w:rPr>
                  <w:rFonts w:eastAsia="Times New Roman" w:cs="Calibri"/>
                  <w:color w:val="000000"/>
                  <w:lang w:eastAsia="de-DE"/>
                </w:rPr>
                <w:t>4</w:t>
              </w:r>
            </w:ins>
          </w:p>
        </w:tc>
        <w:tc>
          <w:tcPr>
            <w:tcW w:w="2523" w:type="dxa"/>
            <w:shd w:val="clear" w:color="000000" w:fill="auto"/>
            <w:hideMark/>
          </w:tcPr>
          <w:p w14:paraId="4D9BEDDE" w14:textId="5E7CC326" w:rsidR="00D57276" w:rsidRPr="00CF5477" w:rsidRDefault="00D57276" w:rsidP="00D57276">
            <w:pPr>
              <w:spacing w:before="0" w:after="0" w:line="240" w:lineRule="auto"/>
              <w:rPr>
                <w:ins w:id="5584" w:author="Kisch, Christian" w:date="2022-02-07T14:48:00Z"/>
                <w:rFonts w:eastAsia="Times New Roman" w:cs="Calibri"/>
                <w:color w:val="000000"/>
                <w:lang w:eastAsia="de-DE"/>
              </w:rPr>
            </w:pPr>
            <w:ins w:id="5585"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720149C4" w14:textId="77777777" w:rsidR="00D57276" w:rsidRPr="00CF5477" w:rsidRDefault="00D57276" w:rsidP="00D57276">
            <w:pPr>
              <w:spacing w:before="0" w:after="0" w:line="240" w:lineRule="auto"/>
              <w:rPr>
                <w:ins w:id="5586" w:author="Kisch, Christian" w:date="2022-02-07T14:48:00Z"/>
                <w:rFonts w:eastAsia="Times New Roman" w:cs="Calibri"/>
                <w:b/>
                <w:bCs/>
                <w:sz w:val="20"/>
                <w:szCs w:val="20"/>
                <w:lang w:eastAsia="de-DE"/>
              </w:rPr>
            </w:pPr>
            <w:ins w:id="5587" w:author="Kisch, Christian" w:date="2022-02-07T14:48:00Z">
              <w:r w:rsidRPr="00CF5477">
                <w:rPr>
                  <w:rFonts w:eastAsia="Times New Roman" w:cs="Calibri"/>
                  <w:b/>
                  <w:bCs/>
                  <w:sz w:val="20"/>
                  <w:szCs w:val="20"/>
                  <w:lang w:eastAsia="de-DE"/>
                </w:rPr>
                <w:t>Ansicht</w:t>
              </w:r>
            </w:ins>
          </w:p>
        </w:tc>
        <w:tc>
          <w:tcPr>
            <w:tcW w:w="1418" w:type="dxa"/>
            <w:shd w:val="clear" w:color="000000" w:fill="auto"/>
            <w:hideMark/>
          </w:tcPr>
          <w:p w14:paraId="3677E887" w14:textId="6D634AF2" w:rsidR="00D57276" w:rsidRPr="00CF5477" w:rsidRDefault="00D57276" w:rsidP="00D57276">
            <w:pPr>
              <w:spacing w:before="0" w:after="0" w:line="240" w:lineRule="auto"/>
              <w:jc w:val="center"/>
              <w:rPr>
                <w:ins w:id="5588" w:author="Kisch, Christian" w:date="2022-02-07T14:48:00Z"/>
                <w:rFonts w:eastAsia="Times New Roman" w:cs="Calibri"/>
                <w:sz w:val="20"/>
                <w:szCs w:val="20"/>
                <w:lang w:eastAsia="de-DE"/>
              </w:rPr>
            </w:pPr>
            <w:ins w:id="5589" w:author="Kisch, Christian" w:date="2022-02-07T14:56:00Z">
              <w:r>
                <w:rPr>
                  <w:rFonts w:cs="Calibri"/>
                  <w:sz w:val="20"/>
                  <w:szCs w:val="20"/>
                </w:rPr>
                <w:t>Ja</w:t>
              </w:r>
            </w:ins>
          </w:p>
        </w:tc>
        <w:tc>
          <w:tcPr>
            <w:tcW w:w="992" w:type="dxa"/>
            <w:shd w:val="clear" w:color="000000" w:fill="auto"/>
          </w:tcPr>
          <w:p w14:paraId="3120547E" w14:textId="3B940DFF" w:rsidR="00D57276" w:rsidRPr="00CF5477" w:rsidRDefault="00D57276" w:rsidP="00D57276">
            <w:pPr>
              <w:spacing w:before="0" w:after="0" w:line="240" w:lineRule="auto"/>
              <w:jc w:val="center"/>
              <w:rPr>
                <w:ins w:id="5590" w:author="Kisch, Christian" w:date="2022-02-07T14:48:00Z"/>
                <w:rFonts w:eastAsia="Times New Roman" w:cs="Calibri"/>
                <w:sz w:val="20"/>
                <w:szCs w:val="20"/>
                <w:lang w:eastAsia="de-DE"/>
              </w:rPr>
            </w:pPr>
            <w:ins w:id="5591" w:author="Kisch, Christian" w:date="2022-02-07T14:58:00Z">
              <w:r>
                <w:rPr>
                  <w:rFonts w:cs="Calibri"/>
                  <w:sz w:val="20"/>
                  <w:szCs w:val="20"/>
                </w:rPr>
                <w:t>Ja</w:t>
              </w:r>
            </w:ins>
          </w:p>
        </w:tc>
        <w:tc>
          <w:tcPr>
            <w:tcW w:w="992" w:type="dxa"/>
            <w:shd w:val="clear" w:color="000000" w:fill="auto"/>
            <w:hideMark/>
          </w:tcPr>
          <w:p w14:paraId="40562A42" w14:textId="2767B014" w:rsidR="00D57276" w:rsidRPr="00CF5477" w:rsidRDefault="00D57276" w:rsidP="00D57276">
            <w:pPr>
              <w:spacing w:before="0" w:after="0" w:line="240" w:lineRule="auto"/>
              <w:jc w:val="center"/>
              <w:rPr>
                <w:ins w:id="5592" w:author="Kisch, Christian" w:date="2022-02-07T14:48:00Z"/>
                <w:rFonts w:eastAsia="Times New Roman" w:cs="Calibri"/>
                <w:sz w:val="20"/>
                <w:szCs w:val="20"/>
                <w:lang w:eastAsia="de-DE"/>
              </w:rPr>
            </w:pPr>
            <w:ins w:id="5593" w:author="Kisch, Christian" w:date="2022-02-07T14:58:00Z">
              <w:r>
                <w:rPr>
                  <w:rFonts w:cs="Calibri"/>
                  <w:sz w:val="20"/>
                  <w:szCs w:val="20"/>
                </w:rPr>
                <w:t>x</w:t>
              </w:r>
            </w:ins>
          </w:p>
        </w:tc>
        <w:tc>
          <w:tcPr>
            <w:tcW w:w="1134" w:type="dxa"/>
            <w:shd w:val="clear" w:color="000000" w:fill="auto"/>
            <w:hideMark/>
          </w:tcPr>
          <w:p w14:paraId="44A00091" w14:textId="7890C0C8" w:rsidR="00D57276" w:rsidRPr="00CF5477" w:rsidRDefault="00D57276" w:rsidP="00D57276">
            <w:pPr>
              <w:spacing w:before="0" w:after="0" w:line="240" w:lineRule="auto"/>
              <w:jc w:val="center"/>
              <w:rPr>
                <w:ins w:id="5594" w:author="Kisch, Christian" w:date="2022-02-07T14:48:00Z"/>
                <w:rFonts w:eastAsia="Times New Roman" w:cs="Calibri"/>
                <w:sz w:val="20"/>
                <w:szCs w:val="20"/>
                <w:lang w:eastAsia="de-DE"/>
              </w:rPr>
            </w:pPr>
            <w:ins w:id="5595" w:author="Kisch, Christian" w:date="2022-02-07T14:59:00Z">
              <w:r>
                <w:rPr>
                  <w:rFonts w:cs="Calibri"/>
                  <w:sz w:val="20"/>
                  <w:szCs w:val="20"/>
                </w:rPr>
                <w:t>Ja</w:t>
              </w:r>
            </w:ins>
          </w:p>
        </w:tc>
        <w:tc>
          <w:tcPr>
            <w:tcW w:w="1134" w:type="dxa"/>
            <w:shd w:val="clear" w:color="000000" w:fill="auto"/>
            <w:hideMark/>
          </w:tcPr>
          <w:p w14:paraId="4942854E" w14:textId="5D1979DF" w:rsidR="00D57276" w:rsidRPr="00CF5477" w:rsidRDefault="00D57276" w:rsidP="00D57276">
            <w:pPr>
              <w:spacing w:before="0" w:after="0" w:line="240" w:lineRule="auto"/>
              <w:jc w:val="center"/>
              <w:rPr>
                <w:ins w:id="5596" w:author="Kisch, Christian" w:date="2022-02-07T14:48:00Z"/>
                <w:rFonts w:eastAsia="Times New Roman" w:cs="Calibri"/>
                <w:sz w:val="20"/>
                <w:szCs w:val="20"/>
                <w:lang w:eastAsia="de-DE"/>
              </w:rPr>
            </w:pPr>
            <w:ins w:id="5597" w:author="Kisch, Christian" w:date="2022-02-07T15:00:00Z">
              <w:r>
                <w:rPr>
                  <w:rFonts w:cs="Calibri"/>
                  <w:sz w:val="20"/>
                  <w:szCs w:val="20"/>
                </w:rPr>
                <w:t>Ja</w:t>
              </w:r>
            </w:ins>
          </w:p>
        </w:tc>
      </w:tr>
      <w:tr w:rsidR="00D57276" w:rsidRPr="00CF5477" w14:paraId="0BA8ACE4" w14:textId="77777777" w:rsidTr="006B62F3">
        <w:trPr>
          <w:trHeight w:val="602"/>
          <w:ins w:id="5598" w:author="Kisch, Christian" w:date="2022-02-07T14:48:00Z"/>
        </w:trPr>
        <w:tc>
          <w:tcPr>
            <w:tcW w:w="626" w:type="dxa"/>
            <w:shd w:val="clear" w:color="000000" w:fill="auto"/>
            <w:hideMark/>
          </w:tcPr>
          <w:p w14:paraId="7366A4B5" w14:textId="77777777" w:rsidR="00D57276" w:rsidRPr="00CF5477" w:rsidRDefault="00D57276" w:rsidP="00D57276">
            <w:pPr>
              <w:spacing w:before="0" w:after="0" w:line="240" w:lineRule="auto"/>
              <w:jc w:val="right"/>
              <w:rPr>
                <w:ins w:id="5599" w:author="Kisch, Christian" w:date="2022-02-07T14:48:00Z"/>
                <w:rFonts w:eastAsia="Times New Roman" w:cs="Calibri"/>
                <w:color w:val="000000"/>
                <w:lang w:eastAsia="de-DE"/>
              </w:rPr>
            </w:pPr>
            <w:ins w:id="5600" w:author="Kisch, Christian" w:date="2022-02-07T14:48:00Z">
              <w:r>
                <w:rPr>
                  <w:rFonts w:eastAsia="Times New Roman" w:cs="Calibri"/>
                  <w:color w:val="000000"/>
                  <w:lang w:eastAsia="de-DE"/>
                </w:rPr>
                <w:t>5</w:t>
              </w:r>
            </w:ins>
          </w:p>
        </w:tc>
        <w:tc>
          <w:tcPr>
            <w:tcW w:w="2523" w:type="dxa"/>
            <w:shd w:val="clear" w:color="000000" w:fill="auto"/>
            <w:hideMark/>
          </w:tcPr>
          <w:p w14:paraId="43C9A904" w14:textId="7D2D860E" w:rsidR="00D57276" w:rsidRPr="00CF5477" w:rsidRDefault="00D57276" w:rsidP="00D57276">
            <w:pPr>
              <w:spacing w:before="0" w:after="0" w:line="240" w:lineRule="auto"/>
              <w:rPr>
                <w:ins w:id="5601" w:author="Kisch, Christian" w:date="2022-02-07T14:48:00Z"/>
                <w:rFonts w:eastAsia="Times New Roman" w:cs="Calibri"/>
                <w:color w:val="000000"/>
                <w:lang w:eastAsia="de-DE"/>
              </w:rPr>
            </w:pPr>
            <w:ins w:id="5602"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2A65E2A2" w14:textId="77777777" w:rsidR="00D57276" w:rsidRPr="00CF5477" w:rsidRDefault="00D57276" w:rsidP="00D57276">
            <w:pPr>
              <w:spacing w:before="0" w:after="0" w:line="240" w:lineRule="auto"/>
              <w:rPr>
                <w:ins w:id="5603" w:author="Kisch, Christian" w:date="2022-02-07T14:48:00Z"/>
                <w:rFonts w:eastAsia="Times New Roman" w:cs="Calibri"/>
                <w:b/>
                <w:bCs/>
                <w:sz w:val="20"/>
                <w:szCs w:val="20"/>
                <w:lang w:eastAsia="de-DE"/>
              </w:rPr>
            </w:pPr>
            <w:ins w:id="5604" w:author="Kisch, Christian" w:date="2022-02-07T14:48:00Z">
              <w:r w:rsidRPr="00CF5477">
                <w:rPr>
                  <w:rFonts w:eastAsia="Times New Roman" w:cs="Calibri"/>
                  <w:b/>
                  <w:bCs/>
                  <w:sz w:val="20"/>
                  <w:szCs w:val="20"/>
                  <w:lang w:eastAsia="de-DE"/>
                </w:rPr>
                <w:t>Favoriten</w:t>
              </w:r>
            </w:ins>
          </w:p>
        </w:tc>
        <w:tc>
          <w:tcPr>
            <w:tcW w:w="1418" w:type="dxa"/>
            <w:shd w:val="clear" w:color="000000" w:fill="auto"/>
            <w:hideMark/>
          </w:tcPr>
          <w:p w14:paraId="21B43513" w14:textId="304D59C0" w:rsidR="00D57276" w:rsidRPr="00CF5477" w:rsidRDefault="00D57276" w:rsidP="00D57276">
            <w:pPr>
              <w:spacing w:before="0" w:after="0" w:line="240" w:lineRule="auto"/>
              <w:jc w:val="center"/>
              <w:rPr>
                <w:ins w:id="5605" w:author="Kisch, Christian" w:date="2022-02-07T14:48:00Z"/>
                <w:rFonts w:eastAsia="Times New Roman" w:cs="Calibri"/>
                <w:sz w:val="20"/>
                <w:szCs w:val="20"/>
                <w:lang w:eastAsia="de-DE"/>
              </w:rPr>
            </w:pPr>
            <w:ins w:id="5606" w:author="Kisch, Christian" w:date="2022-02-07T14:56:00Z">
              <w:r>
                <w:rPr>
                  <w:rFonts w:cs="Calibri"/>
                  <w:sz w:val="20"/>
                  <w:szCs w:val="20"/>
                </w:rPr>
                <w:t>Ja</w:t>
              </w:r>
            </w:ins>
          </w:p>
        </w:tc>
        <w:tc>
          <w:tcPr>
            <w:tcW w:w="992" w:type="dxa"/>
            <w:shd w:val="clear" w:color="000000" w:fill="auto"/>
          </w:tcPr>
          <w:p w14:paraId="1964D3AD" w14:textId="5AD7487D" w:rsidR="00D57276" w:rsidRPr="00CF5477" w:rsidRDefault="00D57276" w:rsidP="00D57276">
            <w:pPr>
              <w:spacing w:before="0" w:after="0" w:line="240" w:lineRule="auto"/>
              <w:jc w:val="center"/>
              <w:rPr>
                <w:ins w:id="5607" w:author="Kisch, Christian" w:date="2022-02-07T14:48:00Z"/>
                <w:rFonts w:eastAsia="Times New Roman" w:cs="Calibri"/>
                <w:sz w:val="20"/>
                <w:szCs w:val="20"/>
                <w:lang w:eastAsia="de-DE"/>
              </w:rPr>
            </w:pPr>
            <w:ins w:id="5608" w:author="Kisch, Christian" w:date="2022-02-07T14:58:00Z">
              <w:r>
                <w:rPr>
                  <w:rFonts w:cs="Calibri"/>
                  <w:sz w:val="20"/>
                  <w:szCs w:val="20"/>
                </w:rPr>
                <w:t>Ja</w:t>
              </w:r>
            </w:ins>
          </w:p>
        </w:tc>
        <w:tc>
          <w:tcPr>
            <w:tcW w:w="992" w:type="dxa"/>
            <w:shd w:val="clear" w:color="000000" w:fill="auto"/>
            <w:hideMark/>
          </w:tcPr>
          <w:p w14:paraId="4C19490C" w14:textId="16289094" w:rsidR="00D57276" w:rsidRPr="00CF5477" w:rsidRDefault="00D57276" w:rsidP="00D57276">
            <w:pPr>
              <w:spacing w:before="0" w:after="0" w:line="240" w:lineRule="auto"/>
              <w:jc w:val="center"/>
              <w:rPr>
                <w:ins w:id="5609" w:author="Kisch, Christian" w:date="2022-02-07T14:48:00Z"/>
                <w:rFonts w:eastAsia="Times New Roman" w:cs="Calibri"/>
                <w:sz w:val="20"/>
                <w:szCs w:val="20"/>
                <w:lang w:eastAsia="de-DE"/>
              </w:rPr>
            </w:pPr>
            <w:ins w:id="5610" w:author="Kisch, Christian" w:date="2022-02-07T14:58:00Z">
              <w:r>
                <w:rPr>
                  <w:rFonts w:cs="Calibri"/>
                  <w:sz w:val="20"/>
                  <w:szCs w:val="20"/>
                </w:rPr>
                <w:t>Ja</w:t>
              </w:r>
            </w:ins>
          </w:p>
        </w:tc>
        <w:tc>
          <w:tcPr>
            <w:tcW w:w="1134" w:type="dxa"/>
            <w:shd w:val="clear" w:color="000000" w:fill="auto"/>
            <w:hideMark/>
          </w:tcPr>
          <w:p w14:paraId="011429DB" w14:textId="1EB9476F" w:rsidR="00D57276" w:rsidRPr="00CF5477" w:rsidRDefault="00D57276" w:rsidP="00D57276">
            <w:pPr>
              <w:spacing w:before="0" w:after="0" w:line="240" w:lineRule="auto"/>
              <w:jc w:val="center"/>
              <w:rPr>
                <w:ins w:id="5611" w:author="Kisch, Christian" w:date="2022-02-07T14:48:00Z"/>
                <w:rFonts w:eastAsia="Times New Roman" w:cs="Calibri"/>
                <w:sz w:val="20"/>
                <w:szCs w:val="20"/>
                <w:lang w:eastAsia="de-DE"/>
              </w:rPr>
            </w:pPr>
            <w:ins w:id="5612" w:author="Kisch, Christian" w:date="2022-02-07T14:59:00Z">
              <w:r>
                <w:rPr>
                  <w:rFonts w:cs="Calibri"/>
                  <w:sz w:val="20"/>
                  <w:szCs w:val="20"/>
                </w:rPr>
                <w:t>Ja</w:t>
              </w:r>
            </w:ins>
          </w:p>
        </w:tc>
        <w:tc>
          <w:tcPr>
            <w:tcW w:w="1134" w:type="dxa"/>
            <w:shd w:val="clear" w:color="000000" w:fill="auto"/>
            <w:hideMark/>
          </w:tcPr>
          <w:p w14:paraId="7D965786" w14:textId="0BBEBFF3" w:rsidR="00D57276" w:rsidRPr="00CF5477" w:rsidRDefault="00D57276" w:rsidP="00D57276">
            <w:pPr>
              <w:spacing w:before="0" w:after="0" w:line="240" w:lineRule="auto"/>
              <w:jc w:val="center"/>
              <w:rPr>
                <w:ins w:id="5613" w:author="Kisch, Christian" w:date="2022-02-07T14:48:00Z"/>
                <w:rFonts w:eastAsia="Times New Roman" w:cs="Calibri"/>
                <w:sz w:val="20"/>
                <w:szCs w:val="20"/>
                <w:lang w:eastAsia="de-DE"/>
              </w:rPr>
            </w:pPr>
            <w:ins w:id="5614" w:author="Kisch, Christian" w:date="2022-02-07T15:00:00Z">
              <w:r>
                <w:rPr>
                  <w:rFonts w:cs="Calibri"/>
                  <w:sz w:val="20"/>
                  <w:szCs w:val="20"/>
                </w:rPr>
                <w:t>Ja</w:t>
              </w:r>
            </w:ins>
          </w:p>
        </w:tc>
      </w:tr>
      <w:tr w:rsidR="00D57276" w:rsidRPr="00CF5477" w14:paraId="406DD895" w14:textId="77777777" w:rsidTr="006B62F3">
        <w:trPr>
          <w:trHeight w:val="427"/>
          <w:ins w:id="5615" w:author="Kisch, Christian" w:date="2022-02-07T14:48:00Z"/>
        </w:trPr>
        <w:tc>
          <w:tcPr>
            <w:tcW w:w="626" w:type="dxa"/>
            <w:shd w:val="clear" w:color="000000" w:fill="auto"/>
            <w:hideMark/>
          </w:tcPr>
          <w:p w14:paraId="60FD538F" w14:textId="77777777" w:rsidR="00D57276" w:rsidRPr="00CF5477" w:rsidRDefault="00D57276" w:rsidP="00D57276">
            <w:pPr>
              <w:spacing w:before="0" w:after="0" w:line="240" w:lineRule="auto"/>
              <w:jc w:val="right"/>
              <w:rPr>
                <w:ins w:id="5616" w:author="Kisch, Christian" w:date="2022-02-07T14:48:00Z"/>
                <w:rFonts w:eastAsia="Times New Roman" w:cs="Calibri"/>
                <w:color w:val="000000"/>
                <w:lang w:eastAsia="de-DE"/>
              </w:rPr>
            </w:pPr>
            <w:ins w:id="5617" w:author="Kisch, Christian" w:date="2022-02-07T14:48:00Z">
              <w:r>
                <w:rPr>
                  <w:rFonts w:eastAsia="Times New Roman" w:cs="Calibri"/>
                  <w:color w:val="000000"/>
                  <w:lang w:eastAsia="de-DE"/>
                </w:rPr>
                <w:t>6</w:t>
              </w:r>
            </w:ins>
          </w:p>
        </w:tc>
        <w:tc>
          <w:tcPr>
            <w:tcW w:w="2523" w:type="dxa"/>
            <w:shd w:val="clear" w:color="000000" w:fill="auto"/>
            <w:hideMark/>
          </w:tcPr>
          <w:p w14:paraId="717B7FA5" w14:textId="0AB4421E" w:rsidR="00D57276" w:rsidRPr="00CF5477" w:rsidRDefault="00D57276" w:rsidP="00D57276">
            <w:pPr>
              <w:spacing w:before="0" w:after="0" w:line="240" w:lineRule="auto"/>
              <w:rPr>
                <w:ins w:id="5618" w:author="Kisch, Christian" w:date="2022-02-07T14:48:00Z"/>
                <w:rFonts w:eastAsia="Times New Roman" w:cs="Calibri"/>
                <w:color w:val="000000"/>
                <w:lang w:eastAsia="de-DE"/>
              </w:rPr>
            </w:pPr>
            <w:ins w:id="5619"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29DCCFF5" w14:textId="77777777" w:rsidR="00D57276" w:rsidRPr="00CF5477" w:rsidRDefault="00D57276" w:rsidP="00D57276">
            <w:pPr>
              <w:spacing w:before="0" w:after="0" w:line="240" w:lineRule="auto"/>
              <w:rPr>
                <w:ins w:id="5620" w:author="Kisch, Christian" w:date="2022-02-07T14:48:00Z"/>
                <w:rFonts w:eastAsia="Times New Roman" w:cs="Calibri"/>
                <w:b/>
                <w:bCs/>
                <w:sz w:val="20"/>
                <w:szCs w:val="20"/>
                <w:lang w:eastAsia="de-DE"/>
              </w:rPr>
            </w:pPr>
            <w:ins w:id="5621" w:author="Kisch, Christian" w:date="2022-02-07T14:48:00Z">
              <w:r w:rsidRPr="00CF5477">
                <w:rPr>
                  <w:rFonts w:eastAsia="Times New Roman" w:cs="Calibri"/>
                  <w:b/>
                  <w:bCs/>
                  <w:sz w:val="20"/>
                  <w:szCs w:val="20"/>
                  <w:lang w:eastAsia="de-DE"/>
                </w:rPr>
                <w:t>Mandant</w:t>
              </w:r>
            </w:ins>
          </w:p>
        </w:tc>
        <w:tc>
          <w:tcPr>
            <w:tcW w:w="1418" w:type="dxa"/>
            <w:shd w:val="clear" w:color="000000" w:fill="auto"/>
            <w:hideMark/>
          </w:tcPr>
          <w:p w14:paraId="1722BCF4" w14:textId="1429C398" w:rsidR="00D57276" w:rsidRPr="00CF5477" w:rsidRDefault="00D57276" w:rsidP="00D57276">
            <w:pPr>
              <w:spacing w:before="0" w:after="0" w:line="240" w:lineRule="auto"/>
              <w:jc w:val="center"/>
              <w:rPr>
                <w:ins w:id="5622" w:author="Kisch, Christian" w:date="2022-02-07T14:48:00Z"/>
                <w:rFonts w:eastAsia="Times New Roman" w:cs="Calibri"/>
                <w:sz w:val="20"/>
                <w:szCs w:val="20"/>
                <w:lang w:eastAsia="de-DE"/>
              </w:rPr>
            </w:pPr>
            <w:ins w:id="5623" w:author="Kisch, Christian" w:date="2022-02-07T14:56:00Z">
              <w:r>
                <w:rPr>
                  <w:rFonts w:cs="Calibri"/>
                  <w:sz w:val="20"/>
                  <w:szCs w:val="20"/>
                </w:rPr>
                <w:t>Ja</w:t>
              </w:r>
              <w:r>
                <w:rPr>
                  <w:rFonts w:cs="Calibri"/>
                  <w:sz w:val="16"/>
                  <w:szCs w:val="16"/>
                </w:rPr>
                <w:t> </w:t>
              </w:r>
            </w:ins>
          </w:p>
        </w:tc>
        <w:tc>
          <w:tcPr>
            <w:tcW w:w="992" w:type="dxa"/>
            <w:shd w:val="clear" w:color="000000" w:fill="auto"/>
          </w:tcPr>
          <w:p w14:paraId="2AB7930A" w14:textId="2291FE44" w:rsidR="00D57276" w:rsidRPr="00CF5477" w:rsidRDefault="00D57276" w:rsidP="00D57276">
            <w:pPr>
              <w:spacing w:before="0" w:after="0" w:line="240" w:lineRule="auto"/>
              <w:jc w:val="center"/>
              <w:rPr>
                <w:ins w:id="5624" w:author="Kisch, Christian" w:date="2022-02-07T14:48:00Z"/>
                <w:rFonts w:eastAsia="Times New Roman" w:cs="Calibri"/>
                <w:sz w:val="20"/>
                <w:szCs w:val="20"/>
                <w:lang w:eastAsia="de-DE"/>
              </w:rPr>
            </w:pPr>
            <w:ins w:id="5625" w:author="Kisch, Christian" w:date="2022-02-07T14:58:00Z">
              <w:r>
                <w:rPr>
                  <w:rFonts w:cs="Calibri"/>
                  <w:sz w:val="20"/>
                  <w:szCs w:val="20"/>
                </w:rPr>
                <w:t>Nein</w:t>
              </w:r>
            </w:ins>
          </w:p>
        </w:tc>
        <w:tc>
          <w:tcPr>
            <w:tcW w:w="992" w:type="dxa"/>
            <w:shd w:val="clear" w:color="000000" w:fill="auto"/>
            <w:hideMark/>
          </w:tcPr>
          <w:p w14:paraId="5F90BB86" w14:textId="70531B06" w:rsidR="00D57276" w:rsidRPr="00CF5477" w:rsidRDefault="00D57276" w:rsidP="00D57276">
            <w:pPr>
              <w:spacing w:before="0" w:after="0" w:line="240" w:lineRule="auto"/>
              <w:jc w:val="center"/>
              <w:rPr>
                <w:ins w:id="5626" w:author="Kisch, Christian" w:date="2022-02-07T14:48:00Z"/>
                <w:rFonts w:eastAsia="Times New Roman" w:cs="Calibri"/>
                <w:sz w:val="20"/>
                <w:szCs w:val="20"/>
                <w:lang w:eastAsia="de-DE"/>
              </w:rPr>
            </w:pPr>
            <w:ins w:id="5627" w:author="Kisch, Christian" w:date="2022-02-07T14:58:00Z">
              <w:r>
                <w:rPr>
                  <w:rFonts w:cs="Calibri"/>
                  <w:sz w:val="20"/>
                  <w:szCs w:val="20"/>
                </w:rPr>
                <w:t>Nein</w:t>
              </w:r>
            </w:ins>
          </w:p>
        </w:tc>
        <w:tc>
          <w:tcPr>
            <w:tcW w:w="1134" w:type="dxa"/>
            <w:shd w:val="clear" w:color="000000" w:fill="auto"/>
            <w:hideMark/>
          </w:tcPr>
          <w:p w14:paraId="4E76FC2A" w14:textId="346BA695" w:rsidR="00D57276" w:rsidRPr="00CF5477" w:rsidRDefault="00D57276" w:rsidP="00D57276">
            <w:pPr>
              <w:spacing w:before="0" w:after="0" w:line="240" w:lineRule="auto"/>
              <w:jc w:val="center"/>
              <w:rPr>
                <w:ins w:id="5628" w:author="Kisch, Christian" w:date="2022-02-07T14:48:00Z"/>
                <w:rFonts w:eastAsia="Times New Roman" w:cs="Calibri"/>
                <w:sz w:val="20"/>
                <w:szCs w:val="20"/>
                <w:lang w:eastAsia="de-DE"/>
              </w:rPr>
            </w:pPr>
            <w:ins w:id="5629" w:author="Kisch, Christian" w:date="2022-02-07T14:59:00Z">
              <w:r>
                <w:rPr>
                  <w:rFonts w:cs="Calibri"/>
                  <w:sz w:val="20"/>
                  <w:szCs w:val="20"/>
                </w:rPr>
                <w:t>x</w:t>
              </w:r>
            </w:ins>
          </w:p>
        </w:tc>
        <w:tc>
          <w:tcPr>
            <w:tcW w:w="1134" w:type="dxa"/>
            <w:shd w:val="clear" w:color="000000" w:fill="auto"/>
            <w:hideMark/>
          </w:tcPr>
          <w:p w14:paraId="45B4B418" w14:textId="56189B20" w:rsidR="00D57276" w:rsidRPr="00CF5477" w:rsidRDefault="00D57276" w:rsidP="00D57276">
            <w:pPr>
              <w:spacing w:before="0" w:after="0" w:line="240" w:lineRule="auto"/>
              <w:jc w:val="center"/>
              <w:rPr>
                <w:ins w:id="5630" w:author="Kisch, Christian" w:date="2022-02-07T14:48:00Z"/>
                <w:rFonts w:eastAsia="Times New Roman" w:cs="Calibri"/>
                <w:sz w:val="20"/>
                <w:szCs w:val="20"/>
                <w:lang w:eastAsia="de-DE"/>
              </w:rPr>
            </w:pPr>
            <w:ins w:id="5631" w:author="Kisch, Christian" w:date="2022-02-07T15:00:00Z">
              <w:r>
                <w:rPr>
                  <w:rFonts w:cs="Calibri"/>
                  <w:sz w:val="20"/>
                  <w:szCs w:val="20"/>
                </w:rPr>
                <w:t>x</w:t>
              </w:r>
            </w:ins>
          </w:p>
        </w:tc>
      </w:tr>
      <w:tr w:rsidR="00D57276" w:rsidRPr="00CF5477" w14:paraId="1DB89157" w14:textId="77777777" w:rsidTr="006B62F3">
        <w:trPr>
          <w:trHeight w:val="576"/>
          <w:ins w:id="5632" w:author="Kisch, Christian" w:date="2022-02-07T14:48:00Z"/>
        </w:trPr>
        <w:tc>
          <w:tcPr>
            <w:tcW w:w="626" w:type="dxa"/>
            <w:shd w:val="clear" w:color="000000" w:fill="auto"/>
            <w:hideMark/>
          </w:tcPr>
          <w:p w14:paraId="511A9A21" w14:textId="77777777" w:rsidR="00D57276" w:rsidRPr="00CF5477" w:rsidRDefault="00D57276" w:rsidP="00D57276">
            <w:pPr>
              <w:spacing w:before="0" w:after="0" w:line="240" w:lineRule="auto"/>
              <w:jc w:val="right"/>
              <w:rPr>
                <w:ins w:id="5633" w:author="Kisch, Christian" w:date="2022-02-07T14:48:00Z"/>
                <w:rFonts w:eastAsia="Times New Roman" w:cs="Calibri"/>
                <w:color w:val="000000"/>
                <w:lang w:eastAsia="de-DE"/>
              </w:rPr>
            </w:pPr>
            <w:ins w:id="5634" w:author="Kisch, Christian" w:date="2022-02-07T14:48:00Z">
              <w:r>
                <w:rPr>
                  <w:rFonts w:eastAsia="Times New Roman" w:cs="Calibri"/>
                  <w:color w:val="000000"/>
                  <w:lang w:eastAsia="de-DE"/>
                </w:rPr>
                <w:t>7</w:t>
              </w:r>
            </w:ins>
          </w:p>
        </w:tc>
        <w:tc>
          <w:tcPr>
            <w:tcW w:w="2523" w:type="dxa"/>
            <w:shd w:val="clear" w:color="000000" w:fill="auto"/>
            <w:hideMark/>
          </w:tcPr>
          <w:p w14:paraId="0497C134" w14:textId="3930433A" w:rsidR="00D57276" w:rsidRPr="00CF5477" w:rsidRDefault="00D57276" w:rsidP="00D57276">
            <w:pPr>
              <w:spacing w:before="0" w:after="0" w:line="240" w:lineRule="auto"/>
              <w:rPr>
                <w:ins w:id="5635" w:author="Kisch, Christian" w:date="2022-02-07T14:48:00Z"/>
                <w:rFonts w:eastAsia="Times New Roman" w:cs="Calibri"/>
                <w:color w:val="000000"/>
                <w:lang w:eastAsia="de-DE"/>
              </w:rPr>
            </w:pPr>
            <w:ins w:id="5636"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4CDB99DE" w14:textId="77777777" w:rsidR="00D57276" w:rsidRPr="00CF5477" w:rsidRDefault="00D57276" w:rsidP="00D57276">
            <w:pPr>
              <w:spacing w:before="0" w:after="0" w:line="240" w:lineRule="auto"/>
              <w:rPr>
                <w:ins w:id="5637" w:author="Kisch, Christian" w:date="2022-02-07T14:48:00Z"/>
                <w:rFonts w:eastAsia="Times New Roman" w:cs="Calibri"/>
                <w:b/>
                <w:bCs/>
                <w:sz w:val="20"/>
                <w:szCs w:val="20"/>
                <w:lang w:eastAsia="de-DE"/>
              </w:rPr>
            </w:pPr>
            <w:ins w:id="5638" w:author="Kisch, Christian" w:date="2022-02-07T14:48:00Z">
              <w:r w:rsidRPr="00CF5477">
                <w:rPr>
                  <w:rFonts w:eastAsia="Times New Roman" w:cs="Calibri"/>
                  <w:b/>
                  <w:bCs/>
                  <w:sz w:val="20"/>
                  <w:szCs w:val="20"/>
                  <w:lang w:eastAsia="de-DE"/>
                </w:rPr>
                <w:t>Dienststelle</w:t>
              </w:r>
            </w:ins>
          </w:p>
        </w:tc>
        <w:tc>
          <w:tcPr>
            <w:tcW w:w="1418" w:type="dxa"/>
            <w:shd w:val="clear" w:color="000000" w:fill="auto"/>
            <w:hideMark/>
          </w:tcPr>
          <w:p w14:paraId="1FAAB969" w14:textId="60F95611" w:rsidR="00D57276" w:rsidRPr="00CF5477" w:rsidRDefault="00D57276" w:rsidP="00D57276">
            <w:pPr>
              <w:spacing w:before="0" w:after="0" w:line="240" w:lineRule="auto"/>
              <w:jc w:val="center"/>
              <w:rPr>
                <w:ins w:id="5639" w:author="Kisch, Christian" w:date="2022-02-07T14:48:00Z"/>
                <w:rFonts w:eastAsia="Times New Roman" w:cs="Calibri"/>
                <w:sz w:val="20"/>
                <w:szCs w:val="20"/>
                <w:lang w:eastAsia="de-DE"/>
              </w:rPr>
            </w:pPr>
            <w:ins w:id="5640" w:author="Kisch, Christian" w:date="2022-02-07T14:56:00Z">
              <w:r>
                <w:rPr>
                  <w:rFonts w:cs="Calibri"/>
                  <w:sz w:val="20"/>
                  <w:szCs w:val="20"/>
                </w:rPr>
                <w:t>Ja</w:t>
              </w:r>
            </w:ins>
          </w:p>
        </w:tc>
        <w:tc>
          <w:tcPr>
            <w:tcW w:w="992" w:type="dxa"/>
            <w:shd w:val="clear" w:color="000000" w:fill="auto"/>
          </w:tcPr>
          <w:p w14:paraId="7397A9DD" w14:textId="4B2E8CAC" w:rsidR="00D57276" w:rsidRPr="00CF5477" w:rsidRDefault="00D57276" w:rsidP="00D57276">
            <w:pPr>
              <w:spacing w:before="0" w:after="0" w:line="240" w:lineRule="auto"/>
              <w:jc w:val="center"/>
              <w:rPr>
                <w:ins w:id="5641" w:author="Kisch, Christian" w:date="2022-02-07T14:48:00Z"/>
                <w:rFonts w:eastAsia="Times New Roman" w:cs="Calibri"/>
                <w:sz w:val="20"/>
                <w:szCs w:val="20"/>
                <w:lang w:eastAsia="de-DE"/>
              </w:rPr>
            </w:pPr>
            <w:ins w:id="5642" w:author="Kisch, Christian" w:date="2022-02-07T14:58:00Z">
              <w:r>
                <w:rPr>
                  <w:rFonts w:cs="Calibri"/>
                  <w:sz w:val="20"/>
                  <w:szCs w:val="20"/>
                </w:rPr>
                <w:t>Nein</w:t>
              </w:r>
            </w:ins>
          </w:p>
        </w:tc>
        <w:tc>
          <w:tcPr>
            <w:tcW w:w="992" w:type="dxa"/>
            <w:shd w:val="clear" w:color="000000" w:fill="auto"/>
            <w:hideMark/>
          </w:tcPr>
          <w:p w14:paraId="1C5C7062" w14:textId="2E677A5A" w:rsidR="00D57276" w:rsidRPr="00CF5477" w:rsidRDefault="00D57276" w:rsidP="00D57276">
            <w:pPr>
              <w:spacing w:before="0" w:after="0" w:line="240" w:lineRule="auto"/>
              <w:jc w:val="center"/>
              <w:rPr>
                <w:ins w:id="5643" w:author="Kisch, Christian" w:date="2022-02-07T14:48:00Z"/>
                <w:rFonts w:eastAsia="Times New Roman" w:cs="Calibri"/>
                <w:sz w:val="20"/>
                <w:szCs w:val="20"/>
                <w:lang w:eastAsia="de-DE"/>
              </w:rPr>
            </w:pPr>
            <w:ins w:id="5644" w:author="Kisch, Christian" w:date="2022-02-07T14:58:00Z">
              <w:r>
                <w:rPr>
                  <w:rFonts w:cs="Calibri"/>
                  <w:sz w:val="20"/>
                  <w:szCs w:val="20"/>
                </w:rPr>
                <w:t>Nein</w:t>
              </w:r>
            </w:ins>
          </w:p>
        </w:tc>
        <w:tc>
          <w:tcPr>
            <w:tcW w:w="1134" w:type="dxa"/>
            <w:shd w:val="clear" w:color="000000" w:fill="auto"/>
            <w:hideMark/>
          </w:tcPr>
          <w:p w14:paraId="21502510" w14:textId="288D2F5E" w:rsidR="00D57276" w:rsidRPr="00CF5477" w:rsidRDefault="00D57276" w:rsidP="00D57276">
            <w:pPr>
              <w:spacing w:before="0" w:after="0" w:line="240" w:lineRule="auto"/>
              <w:jc w:val="center"/>
              <w:rPr>
                <w:ins w:id="5645" w:author="Kisch, Christian" w:date="2022-02-07T14:48:00Z"/>
                <w:rFonts w:eastAsia="Times New Roman" w:cs="Calibri"/>
                <w:sz w:val="20"/>
                <w:szCs w:val="20"/>
                <w:lang w:eastAsia="de-DE"/>
              </w:rPr>
            </w:pPr>
            <w:ins w:id="5646" w:author="Kisch, Christian" w:date="2022-02-07T14:59:00Z">
              <w:r>
                <w:rPr>
                  <w:rFonts w:cs="Calibri"/>
                  <w:sz w:val="20"/>
                  <w:szCs w:val="20"/>
                </w:rPr>
                <w:t>x</w:t>
              </w:r>
            </w:ins>
          </w:p>
        </w:tc>
        <w:tc>
          <w:tcPr>
            <w:tcW w:w="1134" w:type="dxa"/>
            <w:shd w:val="clear" w:color="000000" w:fill="auto"/>
            <w:hideMark/>
          </w:tcPr>
          <w:p w14:paraId="1AAA98E7" w14:textId="78EB7DB5" w:rsidR="00D57276" w:rsidRPr="00CF5477" w:rsidRDefault="00D57276" w:rsidP="00D57276">
            <w:pPr>
              <w:spacing w:before="0" w:after="0" w:line="240" w:lineRule="auto"/>
              <w:jc w:val="center"/>
              <w:rPr>
                <w:ins w:id="5647" w:author="Kisch, Christian" w:date="2022-02-07T14:48:00Z"/>
                <w:rFonts w:eastAsia="Times New Roman" w:cs="Calibri"/>
                <w:sz w:val="20"/>
                <w:szCs w:val="20"/>
                <w:lang w:eastAsia="de-DE"/>
              </w:rPr>
            </w:pPr>
            <w:ins w:id="5648" w:author="Kisch, Christian" w:date="2022-02-07T15:00:00Z">
              <w:r>
                <w:rPr>
                  <w:rFonts w:cs="Calibri"/>
                  <w:sz w:val="20"/>
                  <w:szCs w:val="20"/>
                </w:rPr>
                <w:t>x</w:t>
              </w:r>
            </w:ins>
          </w:p>
        </w:tc>
      </w:tr>
      <w:tr w:rsidR="00D57276" w:rsidRPr="00CF5477" w14:paraId="1287E4C2" w14:textId="77777777" w:rsidTr="006B62F3">
        <w:trPr>
          <w:trHeight w:val="570"/>
          <w:ins w:id="5649" w:author="Kisch, Christian" w:date="2022-02-07T14:48:00Z"/>
        </w:trPr>
        <w:tc>
          <w:tcPr>
            <w:tcW w:w="626" w:type="dxa"/>
            <w:shd w:val="clear" w:color="000000" w:fill="auto"/>
            <w:hideMark/>
          </w:tcPr>
          <w:p w14:paraId="4CAC6BA7" w14:textId="77777777" w:rsidR="00D57276" w:rsidRPr="00CF5477" w:rsidRDefault="00D57276" w:rsidP="00D57276">
            <w:pPr>
              <w:spacing w:before="0" w:after="0" w:line="240" w:lineRule="auto"/>
              <w:jc w:val="right"/>
              <w:rPr>
                <w:ins w:id="5650" w:author="Kisch, Christian" w:date="2022-02-07T14:48:00Z"/>
                <w:rFonts w:eastAsia="Times New Roman" w:cs="Calibri"/>
                <w:color w:val="000000"/>
                <w:lang w:eastAsia="de-DE"/>
              </w:rPr>
            </w:pPr>
            <w:ins w:id="5651" w:author="Kisch, Christian" w:date="2022-02-07T14:48:00Z">
              <w:r>
                <w:rPr>
                  <w:rFonts w:eastAsia="Times New Roman" w:cs="Calibri"/>
                  <w:color w:val="000000"/>
                  <w:lang w:eastAsia="de-DE"/>
                </w:rPr>
                <w:t>8</w:t>
              </w:r>
            </w:ins>
          </w:p>
        </w:tc>
        <w:tc>
          <w:tcPr>
            <w:tcW w:w="2523" w:type="dxa"/>
            <w:shd w:val="clear" w:color="000000" w:fill="auto"/>
            <w:hideMark/>
          </w:tcPr>
          <w:p w14:paraId="0DAAD697" w14:textId="296A5E5D" w:rsidR="00D57276" w:rsidRPr="00CF5477" w:rsidRDefault="00D57276" w:rsidP="00D57276">
            <w:pPr>
              <w:spacing w:before="0" w:after="0" w:line="240" w:lineRule="auto"/>
              <w:rPr>
                <w:ins w:id="5652" w:author="Kisch, Christian" w:date="2022-02-07T14:48:00Z"/>
                <w:rFonts w:eastAsia="Times New Roman" w:cs="Calibri"/>
                <w:color w:val="000000"/>
                <w:lang w:eastAsia="de-DE"/>
              </w:rPr>
            </w:pPr>
            <w:ins w:id="5653"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6DF70810" w14:textId="77777777" w:rsidR="00D57276" w:rsidRPr="00CF5477" w:rsidRDefault="00D57276" w:rsidP="00D57276">
            <w:pPr>
              <w:spacing w:before="0" w:after="0" w:line="240" w:lineRule="auto"/>
              <w:rPr>
                <w:ins w:id="5654" w:author="Kisch, Christian" w:date="2022-02-07T14:48:00Z"/>
                <w:rFonts w:eastAsia="Times New Roman" w:cs="Calibri"/>
                <w:b/>
                <w:bCs/>
                <w:sz w:val="20"/>
                <w:szCs w:val="20"/>
                <w:lang w:eastAsia="de-DE"/>
              </w:rPr>
            </w:pPr>
            <w:ins w:id="5655" w:author="Kisch, Christian" w:date="2022-02-07T14:48:00Z">
              <w:r w:rsidRPr="00CF5477">
                <w:rPr>
                  <w:rFonts w:eastAsia="Times New Roman" w:cs="Calibri"/>
                  <w:b/>
                  <w:bCs/>
                  <w:sz w:val="20"/>
                  <w:szCs w:val="20"/>
                  <w:lang w:eastAsia="de-DE"/>
                </w:rPr>
                <w:t>Benutzergruppen  der OE</w:t>
              </w:r>
            </w:ins>
          </w:p>
        </w:tc>
        <w:tc>
          <w:tcPr>
            <w:tcW w:w="1418" w:type="dxa"/>
            <w:shd w:val="clear" w:color="000000" w:fill="auto"/>
            <w:hideMark/>
          </w:tcPr>
          <w:p w14:paraId="38FD4A45" w14:textId="203EE340" w:rsidR="00D57276" w:rsidRPr="00CF5477" w:rsidRDefault="00D57276" w:rsidP="00D57276">
            <w:pPr>
              <w:spacing w:before="0" w:after="0" w:line="240" w:lineRule="auto"/>
              <w:jc w:val="center"/>
              <w:rPr>
                <w:ins w:id="5656" w:author="Kisch, Christian" w:date="2022-02-07T14:48:00Z"/>
                <w:rFonts w:eastAsia="Times New Roman" w:cs="Calibri"/>
                <w:sz w:val="20"/>
                <w:szCs w:val="20"/>
                <w:lang w:eastAsia="de-DE"/>
              </w:rPr>
            </w:pPr>
            <w:ins w:id="5657" w:author="Kisch, Christian" w:date="2022-02-07T14:56:00Z">
              <w:r>
                <w:rPr>
                  <w:rFonts w:cs="Calibri"/>
                  <w:sz w:val="20"/>
                  <w:szCs w:val="20"/>
                </w:rPr>
                <w:t>Ja</w:t>
              </w:r>
            </w:ins>
          </w:p>
        </w:tc>
        <w:tc>
          <w:tcPr>
            <w:tcW w:w="992" w:type="dxa"/>
            <w:shd w:val="clear" w:color="000000" w:fill="auto"/>
          </w:tcPr>
          <w:p w14:paraId="681707AA" w14:textId="0AF1E30A" w:rsidR="00D57276" w:rsidRPr="00CF5477" w:rsidRDefault="00D57276" w:rsidP="00D57276">
            <w:pPr>
              <w:spacing w:before="0" w:after="0" w:line="240" w:lineRule="auto"/>
              <w:jc w:val="center"/>
              <w:rPr>
                <w:ins w:id="5658" w:author="Kisch, Christian" w:date="2022-02-07T14:48:00Z"/>
                <w:rFonts w:eastAsia="Times New Roman" w:cs="Calibri"/>
                <w:sz w:val="20"/>
                <w:szCs w:val="20"/>
                <w:lang w:eastAsia="de-DE"/>
              </w:rPr>
            </w:pPr>
            <w:ins w:id="5659" w:author="Kisch, Christian" w:date="2022-02-07T14:58:00Z">
              <w:r>
                <w:rPr>
                  <w:rFonts w:cs="Calibri"/>
                  <w:sz w:val="20"/>
                  <w:szCs w:val="20"/>
                </w:rPr>
                <w:t>Nein</w:t>
              </w:r>
            </w:ins>
          </w:p>
        </w:tc>
        <w:tc>
          <w:tcPr>
            <w:tcW w:w="992" w:type="dxa"/>
            <w:shd w:val="clear" w:color="000000" w:fill="auto"/>
            <w:hideMark/>
          </w:tcPr>
          <w:p w14:paraId="568DF35A" w14:textId="325234C9" w:rsidR="00D57276" w:rsidRPr="00CF5477" w:rsidRDefault="00D57276" w:rsidP="00D57276">
            <w:pPr>
              <w:spacing w:before="0" w:after="0" w:line="240" w:lineRule="auto"/>
              <w:jc w:val="center"/>
              <w:rPr>
                <w:ins w:id="5660" w:author="Kisch, Christian" w:date="2022-02-07T14:48:00Z"/>
                <w:rFonts w:eastAsia="Times New Roman" w:cs="Calibri"/>
                <w:sz w:val="20"/>
                <w:szCs w:val="20"/>
                <w:lang w:eastAsia="de-DE"/>
              </w:rPr>
            </w:pPr>
            <w:ins w:id="5661" w:author="Kisch, Christian" w:date="2022-02-07T14:58:00Z">
              <w:r>
                <w:rPr>
                  <w:rFonts w:cs="Calibri"/>
                  <w:sz w:val="20"/>
                  <w:szCs w:val="20"/>
                </w:rPr>
                <w:t>Nein</w:t>
              </w:r>
            </w:ins>
          </w:p>
        </w:tc>
        <w:tc>
          <w:tcPr>
            <w:tcW w:w="1134" w:type="dxa"/>
            <w:shd w:val="clear" w:color="000000" w:fill="auto"/>
            <w:hideMark/>
          </w:tcPr>
          <w:p w14:paraId="1EBDA16F" w14:textId="137EBE10" w:rsidR="00D57276" w:rsidRPr="00CF5477" w:rsidRDefault="00D57276" w:rsidP="00D57276">
            <w:pPr>
              <w:spacing w:before="0" w:after="0" w:line="240" w:lineRule="auto"/>
              <w:jc w:val="center"/>
              <w:rPr>
                <w:ins w:id="5662" w:author="Kisch, Christian" w:date="2022-02-07T14:48:00Z"/>
                <w:rFonts w:eastAsia="Times New Roman" w:cs="Calibri"/>
                <w:sz w:val="20"/>
                <w:szCs w:val="20"/>
                <w:lang w:eastAsia="de-DE"/>
              </w:rPr>
            </w:pPr>
            <w:ins w:id="5663" w:author="Kisch, Christian" w:date="2022-02-07T14:59:00Z">
              <w:r>
                <w:rPr>
                  <w:rFonts w:cs="Calibri"/>
                  <w:sz w:val="20"/>
                  <w:szCs w:val="20"/>
                </w:rPr>
                <w:t>x</w:t>
              </w:r>
            </w:ins>
          </w:p>
        </w:tc>
        <w:tc>
          <w:tcPr>
            <w:tcW w:w="1134" w:type="dxa"/>
            <w:shd w:val="clear" w:color="000000" w:fill="auto"/>
            <w:hideMark/>
          </w:tcPr>
          <w:p w14:paraId="6BE6DBB7" w14:textId="7CBAEEAE" w:rsidR="00D57276" w:rsidRPr="00CF5477" w:rsidRDefault="00D57276" w:rsidP="00D57276">
            <w:pPr>
              <w:spacing w:before="0" w:after="0" w:line="240" w:lineRule="auto"/>
              <w:jc w:val="center"/>
              <w:rPr>
                <w:ins w:id="5664" w:author="Kisch, Christian" w:date="2022-02-07T14:48:00Z"/>
                <w:rFonts w:eastAsia="Times New Roman" w:cs="Calibri"/>
                <w:sz w:val="20"/>
                <w:szCs w:val="20"/>
                <w:lang w:eastAsia="de-DE"/>
              </w:rPr>
            </w:pPr>
            <w:ins w:id="5665" w:author="Kisch, Christian" w:date="2022-02-07T15:00:00Z">
              <w:r>
                <w:rPr>
                  <w:rFonts w:cs="Calibri"/>
                  <w:sz w:val="20"/>
                  <w:szCs w:val="20"/>
                </w:rPr>
                <w:t>x</w:t>
              </w:r>
            </w:ins>
          </w:p>
        </w:tc>
      </w:tr>
      <w:tr w:rsidR="00D57276" w:rsidRPr="00CF5477" w14:paraId="10FDD9CD" w14:textId="77777777" w:rsidTr="006B62F3">
        <w:trPr>
          <w:trHeight w:val="551"/>
          <w:ins w:id="5666" w:author="Kisch, Christian" w:date="2022-02-07T14:48:00Z"/>
        </w:trPr>
        <w:tc>
          <w:tcPr>
            <w:tcW w:w="626" w:type="dxa"/>
            <w:shd w:val="clear" w:color="000000" w:fill="auto"/>
            <w:hideMark/>
          </w:tcPr>
          <w:p w14:paraId="025FA1E6" w14:textId="77777777" w:rsidR="00D57276" w:rsidRPr="00CF5477" w:rsidRDefault="00D57276" w:rsidP="00D57276">
            <w:pPr>
              <w:spacing w:before="0" w:after="0" w:line="240" w:lineRule="auto"/>
              <w:jc w:val="right"/>
              <w:rPr>
                <w:ins w:id="5667" w:author="Kisch, Christian" w:date="2022-02-07T14:48:00Z"/>
                <w:rFonts w:eastAsia="Times New Roman" w:cs="Calibri"/>
                <w:color w:val="000000"/>
                <w:lang w:eastAsia="de-DE"/>
              </w:rPr>
            </w:pPr>
            <w:ins w:id="5668" w:author="Kisch, Christian" w:date="2022-02-07T14:48:00Z">
              <w:r>
                <w:rPr>
                  <w:rFonts w:eastAsia="Times New Roman" w:cs="Calibri"/>
                  <w:color w:val="000000"/>
                  <w:lang w:eastAsia="de-DE"/>
                </w:rPr>
                <w:t>9</w:t>
              </w:r>
            </w:ins>
          </w:p>
        </w:tc>
        <w:tc>
          <w:tcPr>
            <w:tcW w:w="2523" w:type="dxa"/>
            <w:shd w:val="clear" w:color="000000" w:fill="auto"/>
            <w:hideMark/>
          </w:tcPr>
          <w:p w14:paraId="29D2A99B" w14:textId="16E5753F" w:rsidR="00D57276" w:rsidRPr="00CF5477" w:rsidRDefault="00D57276" w:rsidP="00D57276">
            <w:pPr>
              <w:spacing w:before="0" w:after="0" w:line="240" w:lineRule="auto"/>
              <w:rPr>
                <w:ins w:id="5669" w:author="Kisch, Christian" w:date="2022-02-07T14:48:00Z"/>
                <w:rFonts w:eastAsia="Times New Roman" w:cs="Calibri"/>
                <w:color w:val="000000"/>
                <w:lang w:eastAsia="de-DE"/>
              </w:rPr>
            </w:pPr>
            <w:ins w:id="5670"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11C169DE" w14:textId="77777777" w:rsidR="00D57276" w:rsidRPr="00CF5477" w:rsidRDefault="00D57276" w:rsidP="00D57276">
            <w:pPr>
              <w:spacing w:before="0" w:after="0" w:line="240" w:lineRule="auto"/>
              <w:rPr>
                <w:ins w:id="5671" w:author="Kisch, Christian" w:date="2022-02-07T14:48:00Z"/>
                <w:rFonts w:eastAsia="Times New Roman" w:cs="Calibri"/>
                <w:b/>
                <w:bCs/>
                <w:sz w:val="20"/>
                <w:szCs w:val="20"/>
                <w:lang w:eastAsia="de-DE"/>
              </w:rPr>
            </w:pPr>
            <w:ins w:id="5672" w:author="Kisch, Christian" w:date="2022-02-07T14:48:00Z">
              <w:r w:rsidRPr="00CF5477">
                <w:rPr>
                  <w:rFonts w:eastAsia="Times New Roman" w:cs="Calibri"/>
                  <w:b/>
                  <w:bCs/>
                  <w:sz w:val="20"/>
                  <w:szCs w:val="20"/>
                  <w:lang w:eastAsia="de-DE"/>
                </w:rPr>
                <w:t>Benutzer der OE</w:t>
              </w:r>
            </w:ins>
          </w:p>
        </w:tc>
        <w:tc>
          <w:tcPr>
            <w:tcW w:w="1418" w:type="dxa"/>
            <w:shd w:val="clear" w:color="000000" w:fill="auto"/>
            <w:hideMark/>
          </w:tcPr>
          <w:p w14:paraId="440729DD" w14:textId="5EA79D8F" w:rsidR="00D57276" w:rsidRPr="00CF5477" w:rsidRDefault="00D57276" w:rsidP="00D57276">
            <w:pPr>
              <w:spacing w:before="0" w:after="0" w:line="240" w:lineRule="auto"/>
              <w:jc w:val="center"/>
              <w:rPr>
                <w:ins w:id="5673" w:author="Kisch, Christian" w:date="2022-02-07T14:48:00Z"/>
                <w:rFonts w:eastAsia="Times New Roman" w:cs="Calibri"/>
                <w:sz w:val="20"/>
                <w:szCs w:val="20"/>
                <w:lang w:eastAsia="de-DE"/>
              </w:rPr>
            </w:pPr>
            <w:ins w:id="5674" w:author="Kisch, Christian" w:date="2022-02-07T14:56:00Z">
              <w:r>
                <w:rPr>
                  <w:rFonts w:cs="Calibri"/>
                  <w:sz w:val="20"/>
                  <w:szCs w:val="20"/>
                </w:rPr>
                <w:t>Ja</w:t>
              </w:r>
            </w:ins>
          </w:p>
        </w:tc>
        <w:tc>
          <w:tcPr>
            <w:tcW w:w="992" w:type="dxa"/>
            <w:shd w:val="clear" w:color="000000" w:fill="auto"/>
          </w:tcPr>
          <w:p w14:paraId="61DDD04F" w14:textId="12091FF8" w:rsidR="00D57276" w:rsidRPr="00CF5477" w:rsidRDefault="00D57276" w:rsidP="00D57276">
            <w:pPr>
              <w:spacing w:before="0" w:after="0" w:line="240" w:lineRule="auto"/>
              <w:jc w:val="center"/>
              <w:rPr>
                <w:ins w:id="5675" w:author="Kisch, Christian" w:date="2022-02-07T14:48:00Z"/>
                <w:rFonts w:eastAsia="Times New Roman" w:cs="Calibri"/>
                <w:sz w:val="20"/>
                <w:szCs w:val="20"/>
                <w:lang w:eastAsia="de-DE"/>
              </w:rPr>
            </w:pPr>
            <w:ins w:id="5676" w:author="Kisch, Christian" w:date="2022-02-07T14:58:00Z">
              <w:r>
                <w:rPr>
                  <w:rFonts w:cs="Calibri"/>
                  <w:sz w:val="20"/>
                  <w:szCs w:val="20"/>
                </w:rPr>
                <w:t>Nein</w:t>
              </w:r>
            </w:ins>
          </w:p>
        </w:tc>
        <w:tc>
          <w:tcPr>
            <w:tcW w:w="992" w:type="dxa"/>
            <w:shd w:val="clear" w:color="000000" w:fill="auto"/>
            <w:hideMark/>
          </w:tcPr>
          <w:p w14:paraId="158D5C6A" w14:textId="576F2DC7" w:rsidR="00D57276" w:rsidRPr="00CF5477" w:rsidRDefault="00D57276" w:rsidP="00D57276">
            <w:pPr>
              <w:spacing w:before="0" w:after="0" w:line="240" w:lineRule="auto"/>
              <w:jc w:val="center"/>
              <w:rPr>
                <w:ins w:id="5677" w:author="Kisch, Christian" w:date="2022-02-07T14:48:00Z"/>
                <w:rFonts w:eastAsia="Times New Roman" w:cs="Calibri"/>
                <w:sz w:val="20"/>
                <w:szCs w:val="20"/>
                <w:lang w:eastAsia="de-DE"/>
              </w:rPr>
            </w:pPr>
            <w:ins w:id="5678" w:author="Kisch, Christian" w:date="2022-02-07T14:58:00Z">
              <w:r>
                <w:rPr>
                  <w:rFonts w:cs="Calibri"/>
                  <w:sz w:val="20"/>
                  <w:szCs w:val="20"/>
                </w:rPr>
                <w:t>Nein</w:t>
              </w:r>
            </w:ins>
          </w:p>
        </w:tc>
        <w:tc>
          <w:tcPr>
            <w:tcW w:w="1134" w:type="dxa"/>
            <w:shd w:val="clear" w:color="000000" w:fill="auto"/>
            <w:hideMark/>
          </w:tcPr>
          <w:p w14:paraId="6B1F0FB1" w14:textId="5396E313" w:rsidR="00D57276" w:rsidRPr="00CF5477" w:rsidRDefault="00D57276" w:rsidP="00D57276">
            <w:pPr>
              <w:spacing w:before="0" w:after="0" w:line="240" w:lineRule="auto"/>
              <w:jc w:val="center"/>
              <w:rPr>
                <w:ins w:id="5679" w:author="Kisch, Christian" w:date="2022-02-07T14:48:00Z"/>
                <w:rFonts w:eastAsia="Times New Roman" w:cs="Calibri"/>
                <w:sz w:val="20"/>
                <w:szCs w:val="20"/>
                <w:lang w:eastAsia="de-DE"/>
              </w:rPr>
            </w:pPr>
            <w:ins w:id="5680" w:author="Kisch, Christian" w:date="2022-02-07T14:59:00Z">
              <w:r>
                <w:rPr>
                  <w:rFonts w:cs="Calibri"/>
                  <w:sz w:val="20"/>
                  <w:szCs w:val="20"/>
                </w:rPr>
                <w:t>x</w:t>
              </w:r>
            </w:ins>
          </w:p>
        </w:tc>
        <w:tc>
          <w:tcPr>
            <w:tcW w:w="1134" w:type="dxa"/>
            <w:shd w:val="clear" w:color="000000" w:fill="auto"/>
            <w:hideMark/>
          </w:tcPr>
          <w:p w14:paraId="21A9FA8E" w14:textId="44769D77" w:rsidR="00D57276" w:rsidRPr="00CF5477" w:rsidRDefault="00D57276" w:rsidP="00D57276">
            <w:pPr>
              <w:spacing w:before="0" w:after="0" w:line="240" w:lineRule="auto"/>
              <w:jc w:val="center"/>
              <w:rPr>
                <w:ins w:id="5681" w:author="Kisch, Christian" w:date="2022-02-07T14:48:00Z"/>
                <w:rFonts w:eastAsia="Times New Roman" w:cs="Calibri"/>
                <w:sz w:val="20"/>
                <w:szCs w:val="20"/>
                <w:lang w:eastAsia="de-DE"/>
              </w:rPr>
            </w:pPr>
            <w:ins w:id="5682" w:author="Kisch, Christian" w:date="2022-02-07T15:00:00Z">
              <w:r>
                <w:rPr>
                  <w:rFonts w:cs="Calibri"/>
                  <w:sz w:val="20"/>
                  <w:szCs w:val="20"/>
                </w:rPr>
                <w:t>x</w:t>
              </w:r>
            </w:ins>
          </w:p>
        </w:tc>
      </w:tr>
      <w:tr w:rsidR="00D57276" w:rsidRPr="00CF5477" w14:paraId="22877E77" w14:textId="77777777" w:rsidTr="006B62F3">
        <w:trPr>
          <w:trHeight w:val="544"/>
          <w:ins w:id="5683" w:author="Kisch, Christian" w:date="2022-02-07T14:48:00Z"/>
        </w:trPr>
        <w:tc>
          <w:tcPr>
            <w:tcW w:w="626" w:type="dxa"/>
            <w:shd w:val="clear" w:color="000000" w:fill="auto"/>
            <w:hideMark/>
          </w:tcPr>
          <w:p w14:paraId="75995A7F" w14:textId="77777777" w:rsidR="00D57276" w:rsidRPr="00CF5477" w:rsidRDefault="00D57276" w:rsidP="00D57276">
            <w:pPr>
              <w:spacing w:before="0" w:after="0" w:line="240" w:lineRule="auto"/>
              <w:jc w:val="right"/>
              <w:rPr>
                <w:ins w:id="5684" w:author="Kisch, Christian" w:date="2022-02-07T14:48:00Z"/>
                <w:rFonts w:eastAsia="Times New Roman" w:cs="Calibri"/>
                <w:color w:val="000000"/>
                <w:lang w:eastAsia="de-DE"/>
              </w:rPr>
            </w:pPr>
            <w:ins w:id="5685" w:author="Kisch, Christian" w:date="2022-02-07T14:48:00Z">
              <w:r>
                <w:rPr>
                  <w:rFonts w:eastAsia="Times New Roman" w:cs="Calibri"/>
                  <w:color w:val="000000"/>
                  <w:lang w:eastAsia="de-DE"/>
                </w:rPr>
                <w:t>10</w:t>
              </w:r>
            </w:ins>
          </w:p>
        </w:tc>
        <w:tc>
          <w:tcPr>
            <w:tcW w:w="2523" w:type="dxa"/>
            <w:shd w:val="clear" w:color="000000" w:fill="auto"/>
            <w:hideMark/>
          </w:tcPr>
          <w:p w14:paraId="1731AFDA" w14:textId="6943E43B" w:rsidR="00D57276" w:rsidRPr="00CF5477" w:rsidRDefault="00D57276" w:rsidP="00D57276">
            <w:pPr>
              <w:spacing w:before="0" w:after="0" w:line="240" w:lineRule="auto"/>
              <w:rPr>
                <w:ins w:id="5686" w:author="Kisch, Christian" w:date="2022-02-07T14:48:00Z"/>
                <w:rFonts w:eastAsia="Times New Roman" w:cs="Calibri"/>
                <w:color w:val="000000"/>
                <w:lang w:eastAsia="de-DE"/>
              </w:rPr>
            </w:pPr>
            <w:ins w:id="5687"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6833FF75" w14:textId="77777777" w:rsidR="00D57276" w:rsidRPr="00CF5477" w:rsidRDefault="00D57276" w:rsidP="00D57276">
            <w:pPr>
              <w:spacing w:before="0" w:after="0" w:line="240" w:lineRule="auto"/>
              <w:rPr>
                <w:ins w:id="5688" w:author="Kisch, Christian" w:date="2022-02-07T14:48:00Z"/>
                <w:rFonts w:eastAsia="Times New Roman" w:cs="Calibri"/>
                <w:b/>
                <w:bCs/>
                <w:sz w:val="20"/>
                <w:szCs w:val="20"/>
                <w:lang w:eastAsia="de-DE"/>
              </w:rPr>
            </w:pPr>
            <w:ins w:id="5689" w:author="Kisch, Christian" w:date="2022-02-07T14:48:00Z">
              <w:r w:rsidRPr="00CF5477">
                <w:rPr>
                  <w:rFonts w:eastAsia="Times New Roman" w:cs="Calibri"/>
                  <w:b/>
                  <w:bCs/>
                  <w:sz w:val="20"/>
                  <w:szCs w:val="20"/>
                  <w:lang w:eastAsia="de-DE"/>
                </w:rPr>
                <w:t>Rollen</w:t>
              </w:r>
            </w:ins>
          </w:p>
        </w:tc>
        <w:tc>
          <w:tcPr>
            <w:tcW w:w="1418" w:type="dxa"/>
            <w:shd w:val="clear" w:color="000000" w:fill="auto"/>
            <w:hideMark/>
          </w:tcPr>
          <w:p w14:paraId="2DDC0D5D" w14:textId="416CBE64" w:rsidR="00D57276" w:rsidRPr="00CF5477" w:rsidRDefault="00D57276" w:rsidP="00D57276">
            <w:pPr>
              <w:spacing w:before="0" w:after="0" w:line="240" w:lineRule="auto"/>
              <w:jc w:val="center"/>
              <w:rPr>
                <w:ins w:id="5690" w:author="Kisch, Christian" w:date="2022-02-07T14:48:00Z"/>
                <w:rFonts w:eastAsia="Times New Roman" w:cs="Calibri"/>
                <w:sz w:val="20"/>
                <w:szCs w:val="20"/>
                <w:lang w:eastAsia="de-DE"/>
              </w:rPr>
            </w:pPr>
            <w:ins w:id="5691" w:author="Kisch, Christian" w:date="2022-02-07T14:56:00Z">
              <w:r>
                <w:rPr>
                  <w:rFonts w:cs="Calibri"/>
                  <w:sz w:val="20"/>
                  <w:szCs w:val="20"/>
                </w:rPr>
                <w:t>Nein</w:t>
              </w:r>
            </w:ins>
          </w:p>
        </w:tc>
        <w:tc>
          <w:tcPr>
            <w:tcW w:w="992" w:type="dxa"/>
            <w:shd w:val="clear" w:color="000000" w:fill="auto"/>
          </w:tcPr>
          <w:p w14:paraId="6DF964CD" w14:textId="6D0E2530" w:rsidR="00D57276" w:rsidRPr="00CF5477" w:rsidRDefault="00D57276" w:rsidP="00D57276">
            <w:pPr>
              <w:spacing w:before="0" w:after="0" w:line="240" w:lineRule="auto"/>
              <w:jc w:val="center"/>
              <w:rPr>
                <w:ins w:id="5692" w:author="Kisch, Christian" w:date="2022-02-07T14:48:00Z"/>
                <w:rFonts w:eastAsia="Times New Roman" w:cs="Calibri"/>
                <w:sz w:val="20"/>
                <w:szCs w:val="20"/>
                <w:lang w:eastAsia="de-DE"/>
              </w:rPr>
            </w:pPr>
            <w:ins w:id="5693" w:author="Kisch, Christian" w:date="2022-02-07T14:58:00Z">
              <w:r>
                <w:rPr>
                  <w:rFonts w:cs="Calibri"/>
                  <w:sz w:val="20"/>
                  <w:szCs w:val="20"/>
                </w:rPr>
                <w:t>Nein</w:t>
              </w:r>
            </w:ins>
          </w:p>
        </w:tc>
        <w:tc>
          <w:tcPr>
            <w:tcW w:w="992" w:type="dxa"/>
            <w:shd w:val="clear" w:color="000000" w:fill="auto"/>
            <w:hideMark/>
          </w:tcPr>
          <w:p w14:paraId="139CF946" w14:textId="1D0DD5FB" w:rsidR="00D57276" w:rsidRPr="00CF5477" w:rsidRDefault="00D57276" w:rsidP="00D57276">
            <w:pPr>
              <w:spacing w:before="0" w:after="0" w:line="240" w:lineRule="auto"/>
              <w:jc w:val="center"/>
              <w:rPr>
                <w:ins w:id="5694" w:author="Kisch, Christian" w:date="2022-02-07T14:48:00Z"/>
                <w:rFonts w:eastAsia="Times New Roman" w:cs="Calibri"/>
                <w:sz w:val="20"/>
                <w:szCs w:val="20"/>
                <w:lang w:eastAsia="de-DE"/>
              </w:rPr>
            </w:pPr>
            <w:ins w:id="5695" w:author="Kisch, Christian" w:date="2022-02-07T14:58:00Z">
              <w:r>
                <w:rPr>
                  <w:rFonts w:cs="Calibri"/>
                  <w:sz w:val="20"/>
                  <w:szCs w:val="20"/>
                </w:rPr>
                <w:t>Nein</w:t>
              </w:r>
            </w:ins>
          </w:p>
        </w:tc>
        <w:tc>
          <w:tcPr>
            <w:tcW w:w="1134" w:type="dxa"/>
            <w:shd w:val="clear" w:color="000000" w:fill="auto"/>
            <w:hideMark/>
          </w:tcPr>
          <w:p w14:paraId="08139C05" w14:textId="2A71C5E6" w:rsidR="00D57276" w:rsidRPr="00CF5477" w:rsidRDefault="00D57276" w:rsidP="00D57276">
            <w:pPr>
              <w:spacing w:before="0" w:after="0" w:line="240" w:lineRule="auto"/>
              <w:jc w:val="center"/>
              <w:rPr>
                <w:ins w:id="5696" w:author="Kisch, Christian" w:date="2022-02-07T14:48:00Z"/>
                <w:rFonts w:eastAsia="Times New Roman" w:cs="Calibri"/>
                <w:sz w:val="20"/>
                <w:szCs w:val="20"/>
                <w:lang w:eastAsia="de-DE"/>
              </w:rPr>
            </w:pPr>
            <w:ins w:id="5697" w:author="Kisch, Christian" w:date="2022-02-07T14:59:00Z">
              <w:r>
                <w:rPr>
                  <w:rFonts w:cs="Calibri"/>
                  <w:sz w:val="20"/>
                  <w:szCs w:val="20"/>
                </w:rPr>
                <w:t>x</w:t>
              </w:r>
            </w:ins>
          </w:p>
        </w:tc>
        <w:tc>
          <w:tcPr>
            <w:tcW w:w="1134" w:type="dxa"/>
            <w:shd w:val="clear" w:color="000000" w:fill="auto"/>
            <w:hideMark/>
          </w:tcPr>
          <w:p w14:paraId="73551805" w14:textId="7AA66BC9" w:rsidR="00D57276" w:rsidRPr="00CF5477" w:rsidRDefault="00D57276" w:rsidP="00D57276">
            <w:pPr>
              <w:spacing w:before="0" w:after="0" w:line="240" w:lineRule="auto"/>
              <w:jc w:val="center"/>
              <w:rPr>
                <w:ins w:id="5698" w:author="Kisch, Christian" w:date="2022-02-07T14:48:00Z"/>
                <w:rFonts w:eastAsia="Times New Roman" w:cs="Calibri"/>
                <w:sz w:val="20"/>
                <w:szCs w:val="20"/>
                <w:lang w:eastAsia="de-DE"/>
              </w:rPr>
            </w:pPr>
            <w:ins w:id="5699" w:author="Kisch, Christian" w:date="2022-02-07T15:00:00Z">
              <w:r>
                <w:rPr>
                  <w:rFonts w:cs="Calibri"/>
                  <w:sz w:val="20"/>
                  <w:szCs w:val="20"/>
                </w:rPr>
                <w:t>x</w:t>
              </w:r>
            </w:ins>
          </w:p>
        </w:tc>
      </w:tr>
      <w:tr w:rsidR="00D57276" w:rsidRPr="00CF5477" w14:paraId="6A23F62C" w14:textId="77777777" w:rsidTr="006B62F3">
        <w:trPr>
          <w:trHeight w:val="567"/>
          <w:ins w:id="5700" w:author="Kisch, Christian" w:date="2022-02-07T14:48:00Z"/>
        </w:trPr>
        <w:tc>
          <w:tcPr>
            <w:tcW w:w="626" w:type="dxa"/>
            <w:shd w:val="clear" w:color="000000" w:fill="auto"/>
            <w:hideMark/>
          </w:tcPr>
          <w:p w14:paraId="430B5E71" w14:textId="77777777" w:rsidR="00D57276" w:rsidRPr="00CF5477" w:rsidRDefault="00D57276" w:rsidP="00D57276">
            <w:pPr>
              <w:spacing w:before="0" w:after="0" w:line="240" w:lineRule="auto"/>
              <w:jc w:val="right"/>
              <w:rPr>
                <w:ins w:id="5701" w:author="Kisch, Christian" w:date="2022-02-07T14:48:00Z"/>
                <w:rFonts w:eastAsia="Times New Roman" w:cs="Calibri"/>
                <w:color w:val="000000"/>
                <w:lang w:eastAsia="de-DE"/>
              </w:rPr>
            </w:pPr>
            <w:ins w:id="5702" w:author="Kisch, Christian" w:date="2022-02-07T14:48:00Z">
              <w:r>
                <w:rPr>
                  <w:rFonts w:eastAsia="Times New Roman" w:cs="Calibri"/>
                  <w:color w:val="000000"/>
                  <w:lang w:eastAsia="de-DE"/>
                </w:rPr>
                <w:t>11</w:t>
              </w:r>
            </w:ins>
          </w:p>
        </w:tc>
        <w:tc>
          <w:tcPr>
            <w:tcW w:w="2523" w:type="dxa"/>
            <w:shd w:val="clear" w:color="000000" w:fill="auto"/>
            <w:hideMark/>
          </w:tcPr>
          <w:p w14:paraId="2632EC45" w14:textId="0CDD94B9" w:rsidR="00D57276" w:rsidRPr="00CF5477" w:rsidRDefault="00D57276" w:rsidP="00D57276">
            <w:pPr>
              <w:spacing w:before="0" w:after="0" w:line="240" w:lineRule="auto"/>
              <w:rPr>
                <w:ins w:id="5703" w:author="Kisch, Christian" w:date="2022-02-07T14:48:00Z"/>
                <w:rFonts w:eastAsia="Times New Roman" w:cs="Calibri"/>
                <w:color w:val="000000"/>
                <w:lang w:eastAsia="de-DE"/>
              </w:rPr>
            </w:pPr>
            <w:ins w:id="5704"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0A9ED708" w14:textId="77777777" w:rsidR="00D57276" w:rsidRPr="00CF5477" w:rsidRDefault="00D57276" w:rsidP="00D57276">
            <w:pPr>
              <w:spacing w:before="0" w:after="0" w:line="240" w:lineRule="auto"/>
              <w:rPr>
                <w:ins w:id="5705" w:author="Kisch, Christian" w:date="2022-02-07T14:48:00Z"/>
                <w:rFonts w:eastAsia="Times New Roman" w:cs="Calibri"/>
                <w:b/>
                <w:bCs/>
                <w:sz w:val="20"/>
                <w:szCs w:val="20"/>
                <w:lang w:eastAsia="de-DE"/>
              </w:rPr>
            </w:pPr>
            <w:ins w:id="5706" w:author="Kisch, Christian" w:date="2022-02-07T14:48:00Z">
              <w:r w:rsidRPr="00CF5477">
                <w:rPr>
                  <w:rFonts w:eastAsia="Times New Roman" w:cs="Calibri"/>
                  <w:b/>
                  <w:bCs/>
                  <w:sz w:val="20"/>
                  <w:szCs w:val="20"/>
                  <w:lang w:eastAsia="de-DE"/>
                </w:rPr>
                <w:t>Berechtigungen</w:t>
              </w:r>
            </w:ins>
          </w:p>
        </w:tc>
        <w:tc>
          <w:tcPr>
            <w:tcW w:w="1418" w:type="dxa"/>
            <w:shd w:val="clear" w:color="000000" w:fill="auto"/>
            <w:hideMark/>
          </w:tcPr>
          <w:p w14:paraId="0AABF7B8" w14:textId="7D679D21" w:rsidR="00D57276" w:rsidRPr="00CF5477" w:rsidRDefault="00D57276" w:rsidP="00D57276">
            <w:pPr>
              <w:spacing w:before="0" w:after="0" w:line="240" w:lineRule="auto"/>
              <w:jc w:val="center"/>
              <w:rPr>
                <w:ins w:id="5707" w:author="Kisch, Christian" w:date="2022-02-07T14:48:00Z"/>
                <w:rFonts w:eastAsia="Times New Roman" w:cs="Calibri"/>
                <w:sz w:val="20"/>
                <w:szCs w:val="20"/>
                <w:lang w:eastAsia="de-DE"/>
              </w:rPr>
            </w:pPr>
            <w:ins w:id="5708" w:author="Kisch, Christian" w:date="2022-02-07T14:56:00Z">
              <w:r>
                <w:rPr>
                  <w:rFonts w:cs="Calibri"/>
                  <w:sz w:val="20"/>
                  <w:szCs w:val="20"/>
                </w:rPr>
                <w:t>Nein</w:t>
              </w:r>
            </w:ins>
          </w:p>
        </w:tc>
        <w:tc>
          <w:tcPr>
            <w:tcW w:w="992" w:type="dxa"/>
            <w:shd w:val="clear" w:color="000000" w:fill="auto"/>
          </w:tcPr>
          <w:p w14:paraId="024B0EF6" w14:textId="18704CD5" w:rsidR="00D57276" w:rsidRPr="00CF5477" w:rsidRDefault="00D57276" w:rsidP="00D57276">
            <w:pPr>
              <w:spacing w:before="0" w:after="0" w:line="240" w:lineRule="auto"/>
              <w:jc w:val="center"/>
              <w:rPr>
                <w:ins w:id="5709" w:author="Kisch, Christian" w:date="2022-02-07T14:48:00Z"/>
                <w:rFonts w:eastAsia="Times New Roman" w:cs="Calibri"/>
                <w:sz w:val="20"/>
                <w:szCs w:val="20"/>
                <w:lang w:eastAsia="de-DE"/>
              </w:rPr>
            </w:pPr>
            <w:ins w:id="5710" w:author="Kisch, Christian" w:date="2022-02-07T14:58:00Z">
              <w:r>
                <w:rPr>
                  <w:rFonts w:cs="Calibri"/>
                  <w:sz w:val="20"/>
                  <w:szCs w:val="20"/>
                </w:rPr>
                <w:t>Nein</w:t>
              </w:r>
            </w:ins>
          </w:p>
        </w:tc>
        <w:tc>
          <w:tcPr>
            <w:tcW w:w="992" w:type="dxa"/>
            <w:shd w:val="clear" w:color="000000" w:fill="auto"/>
            <w:hideMark/>
          </w:tcPr>
          <w:p w14:paraId="1489A0ED" w14:textId="6A021D2B" w:rsidR="00D57276" w:rsidRPr="00CF5477" w:rsidRDefault="00D57276" w:rsidP="00D57276">
            <w:pPr>
              <w:spacing w:before="0" w:after="0" w:line="240" w:lineRule="auto"/>
              <w:jc w:val="center"/>
              <w:rPr>
                <w:ins w:id="5711" w:author="Kisch, Christian" w:date="2022-02-07T14:48:00Z"/>
                <w:rFonts w:eastAsia="Times New Roman" w:cs="Calibri"/>
                <w:sz w:val="20"/>
                <w:szCs w:val="20"/>
                <w:lang w:eastAsia="de-DE"/>
              </w:rPr>
            </w:pPr>
            <w:ins w:id="5712" w:author="Kisch, Christian" w:date="2022-02-07T14:58:00Z">
              <w:r>
                <w:rPr>
                  <w:rFonts w:cs="Calibri"/>
                  <w:sz w:val="20"/>
                  <w:szCs w:val="20"/>
                </w:rPr>
                <w:t>Nein</w:t>
              </w:r>
            </w:ins>
          </w:p>
        </w:tc>
        <w:tc>
          <w:tcPr>
            <w:tcW w:w="1134" w:type="dxa"/>
            <w:shd w:val="clear" w:color="000000" w:fill="auto"/>
            <w:hideMark/>
          </w:tcPr>
          <w:p w14:paraId="7EEF685B" w14:textId="4CCC7D3C" w:rsidR="00D57276" w:rsidRPr="00CF5477" w:rsidRDefault="00D57276" w:rsidP="00D57276">
            <w:pPr>
              <w:spacing w:before="0" w:after="0" w:line="240" w:lineRule="auto"/>
              <w:jc w:val="center"/>
              <w:rPr>
                <w:ins w:id="5713" w:author="Kisch, Christian" w:date="2022-02-07T14:48:00Z"/>
                <w:rFonts w:eastAsia="Times New Roman" w:cs="Calibri"/>
                <w:sz w:val="20"/>
                <w:szCs w:val="20"/>
                <w:lang w:eastAsia="de-DE"/>
              </w:rPr>
            </w:pPr>
            <w:ins w:id="5714" w:author="Kisch, Christian" w:date="2022-02-07T14:59:00Z">
              <w:r>
                <w:rPr>
                  <w:rFonts w:cs="Calibri"/>
                  <w:sz w:val="20"/>
                  <w:szCs w:val="20"/>
                </w:rPr>
                <w:t>Nein</w:t>
              </w:r>
            </w:ins>
          </w:p>
        </w:tc>
        <w:tc>
          <w:tcPr>
            <w:tcW w:w="1134" w:type="dxa"/>
            <w:shd w:val="clear" w:color="000000" w:fill="auto"/>
            <w:hideMark/>
          </w:tcPr>
          <w:p w14:paraId="41836E1C" w14:textId="5B3FADB4" w:rsidR="00D57276" w:rsidRPr="00CF5477" w:rsidRDefault="00D57276" w:rsidP="00D57276">
            <w:pPr>
              <w:spacing w:before="0" w:after="0" w:line="240" w:lineRule="auto"/>
              <w:jc w:val="center"/>
              <w:rPr>
                <w:ins w:id="5715" w:author="Kisch, Christian" w:date="2022-02-07T14:48:00Z"/>
                <w:rFonts w:eastAsia="Times New Roman" w:cs="Calibri"/>
                <w:sz w:val="20"/>
                <w:szCs w:val="20"/>
                <w:lang w:eastAsia="de-DE"/>
              </w:rPr>
            </w:pPr>
            <w:ins w:id="5716" w:author="Kisch, Christian" w:date="2022-02-07T15:00:00Z">
              <w:r>
                <w:rPr>
                  <w:rFonts w:cs="Calibri"/>
                  <w:sz w:val="20"/>
                  <w:szCs w:val="20"/>
                </w:rPr>
                <w:t>Nein</w:t>
              </w:r>
            </w:ins>
          </w:p>
        </w:tc>
      </w:tr>
      <w:tr w:rsidR="00D57276" w:rsidRPr="00CF5477" w14:paraId="49BBE1B6" w14:textId="77777777" w:rsidTr="006B62F3">
        <w:trPr>
          <w:trHeight w:val="561"/>
          <w:ins w:id="5717" w:author="Kisch, Christian" w:date="2022-02-07T14:48:00Z"/>
        </w:trPr>
        <w:tc>
          <w:tcPr>
            <w:tcW w:w="626" w:type="dxa"/>
            <w:shd w:val="clear" w:color="000000" w:fill="auto"/>
            <w:hideMark/>
          </w:tcPr>
          <w:p w14:paraId="00A7D333" w14:textId="77777777" w:rsidR="00D57276" w:rsidRPr="00CF5477" w:rsidRDefault="00D57276" w:rsidP="00D57276">
            <w:pPr>
              <w:spacing w:before="0" w:after="0" w:line="240" w:lineRule="auto"/>
              <w:jc w:val="right"/>
              <w:rPr>
                <w:ins w:id="5718" w:author="Kisch, Christian" w:date="2022-02-07T14:48:00Z"/>
                <w:rFonts w:eastAsia="Times New Roman" w:cs="Calibri"/>
                <w:color w:val="000000"/>
                <w:lang w:eastAsia="de-DE"/>
              </w:rPr>
            </w:pPr>
            <w:ins w:id="5719" w:author="Kisch, Christian" w:date="2022-02-07T14:48:00Z">
              <w:r>
                <w:rPr>
                  <w:rFonts w:eastAsia="Times New Roman" w:cs="Calibri"/>
                  <w:color w:val="000000"/>
                  <w:lang w:eastAsia="de-DE"/>
                </w:rPr>
                <w:t>12</w:t>
              </w:r>
            </w:ins>
          </w:p>
        </w:tc>
        <w:tc>
          <w:tcPr>
            <w:tcW w:w="2523" w:type="dxa"/>
            <w:shd w:val="clear" w:color="000000" w:fill="auto"/>
            <w:hideMark/>
          </w:tcPr>
          <w:p w14:paraId="415DFD81" w14:textId="1834D78E" w:rsidR="00D57276" w:rsidRPr="00CF5477" w:rsidRDefault="00D57276" w:rsidP="00D57276">
            <w:pPr>
              <w:spacing w:before="0" w:after="0" w:line="240" w:lineRule="auto"/>
              <w:rPr>
                <w:ins w:id="5720" w:author="Kisch, Christian" w:date="2022-02-07T14:48:00Z"/>
                <w:rFonts w:eastAsia="Times New Roman" w:cs="Calibri"/>
                <w:color w:val="000000"/>
                <w:lang w:eastAsia="de-DE"/>
              </w:rPr>
            </w:pPr>
            <w:ins w:id="5721"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4DD31D9F" w14:textId="77777777" w:rsidR="00D57276" w:rsidRPr="00CF5477" w:rsidRDefault="00D57276" w:rsidP="00D57276">
            <w:pPr>
              <w:spacing w:before="0" w:after="0" w:line="240" w:lineRule="auto"/>
              <w:rPr>
                <w:ins w:id="5722" w:author="Kisch, Christian" w:date="2022-02-07T14:48:00Z"/>
                <w:rFonts w:eastAsia="Times New Roman" w:cs="Calibri"/>
                <w:b/>
                <w:bCs/>
                <w:sz w:val="20"/>
                <w:szCs w:val="20"/>
                <w:lang w:eastAsia="de-DE"/>
              </w:rPr>
            </w:pPr>
            <w:ins w:id="5723" w:author="Kisch, Christian" w:date="2022-02-07T14:48:00Z">
              <w:r w:rsidRPr="00CF5477">
                <w:rPr>
                  <w:rFonts w:eastAsia="Times New Roman" w:cs="Calibri"/>
                  <w:b/>
                  <w:bCs/>
                  <w:sz w:val="20"/>
                  <w:szCs w:val="20"/>
                  <w:lang w:eastAsia="de-DE"/>
                </w:rPr>
                <w:t>Posteingang OE</w:t>
              </w:r>
            </w:ins>
          </w:p>
        </w:tc>
        <w:tc>
          <w:tcPr>
            <w:tcW w:w="1418" w:type="dxa"/>
            <w:shd w:val="clear" w:color="000000" w:fill="auto"/>
            <w:hideMark/>
          </w:tcPr>
          <w:p w14:paraId="37244750" w14:textId="2FCE9AE5" w:rsidR="00D57276" w:rsidRPr="00CF5477" w:rsidRDefault="00D57276" w:rsidP="00D57276">
            <w:pPr>
              <w:spacing w:before="0" w:after="0" w:line="240" w:lineRule="auto"/>
              <w:jc w:val="center"/>
              <w:rPr>
                <w:ins w:id="5724" w:author="Kisch, Christian" w:date="2022-02-07T14:48:00Z"/>
                <w:rFonts w:eastAsia="Times New Roman" w:cs="Calibri"/>
                <w:sz w:val="20"/>
                <w:szCs w:val="20"/>
                <w:lang w:eastAsia="de-DE"/>
              </w:rPr>
            </w:pPr>
            <w:ins w:id="5725" w:author="Kisch, Christian" w:date="2022-02-07T14:56:00Z">
              <w:r>
                <w:rPr>
                  <w:rFonts w:cs="Calibri"/>
                  <w:sz w:val="20"/>
                  <w:szCs w:val="20"/>
                </w:rPr>
                <w:t>Ja</w:t>
              </w:r>
            </w:ins>
          </w:p>
        </w:tc>
        <w:tc>
          <w:tcPr>
            <w:tcW w:w="992" w:type="dxa"/>
            <w:shd w:val="clear" w:color="000000" w:fill="auto"/>
          </w:tcPr>
          <w:p w14:paraId="05D086C8" w14:textId="669A4FAB" w:rsidR="00D57276" w:rsidRPr="00CF5477" w:rsidRDefault="00D57276" w:rsidP="00D57276">
            <w:pPr>
              <w:spacing w:before="0" w:after="0" w:line="240" w:lineRule="auto"/>
              <w:jc w:val="center"/>
              <w:rPr>
                <w:ins w:id="5726" w:author="Kisch, Christian" w:date="2022-02-07T14:48:00Z"/>
                <w:rFonts w:eastAsia="Times New Roman" w:cs="Calibri"/>
                <w:sz w:val="20"/>
                <w:szCs w:val="20"/>
                <w:lang w:eastAsia="de-DE"/>
              </w:rPr>
            </w:pPr>
            <w:ins w:id="5727" w:author="Kisch, Christian" w:date="2022-02-07T14:58:00Z">
              <w:r>
                <w:rPr>
                  <w:rFonts w:cs="Calibri"/>
                  <w:sz w:val="20"/>
                  <w:szCs w:val="20"/>
                </w:rPr>
                <w:t>Ja</w:t>
              </w:r>
            </w:ins>
          </w:p>
        </w:tc>
        <w:tc>
          <w:tcPr>
            <w:tcW w:w="992" w:type="dxa"/>
            <w:shd w:val="clear" w:color="000000" w:fill="auto"/>
            <w:hideMark/>
          </w:tcPr>
          <w:p w14:paraId="2BCF5B68" w14:textId="4261DED5" w:rsidR="00D57276" w:rsidRPr="00CF5477" w:rsidRDefault="00D57276" w:rsidP="00D57276">
            <w:pPr>
              <w:spacing w:before="0" w:after="0" w:line="240" w:lineRule="auto"/>
              <w:jc w:val="center"/>
              <w:rPr>
                <w:ins w:id="5728" w:author="Kisch, Christian" w:date="2022-02-07T14:48:00Z"/>
                <w:rFonts w:eastAsia="Times New Roman" w:cs="Calibri"/>
                <w:sz w:val="20"/>
                <w:szCs w:val="20"/>
                <w:lang w:eastAsia="de-DE"/>
              </w:rPr>
            </w:pPr>
            <w:ins w:id="5729" w:author="Kisch, Christian" w:date="2022-02-07T14:58:00Z">
              <w:r>
                <w:rPr>
                  <w:rFonts w:cs="Calibri"/>
                  <w:sz w:val="20"/>
                  <w:szCs w:val="20"/>
                </w:rPr>
                <w:t>x</w:t>
              </w:r>
            </w:ins>
          </w:p>
        </w:tc>
        <w:tc>
          <w:tcPr>
            <w:tcW w:w="1134" w:type="dxa"/>
            <w:shd w:val="clear" w:color="000000" w:fill="auto"/>
            <w:hideMark/>
          </w:tcPr>
          <w:p w14:paraId="4CF279D3" w14:textId="39CC8841" w:rsidR="00D57276" w:rsidRPr="00CF5477" w:rsidRDefault="00D57276" w:rsidP="00D57276">
            <w:pPr>
              <w:spacing w:before="0" w:after="0" w:line="240" w:lineRule="auto"/>
              <w:jc w:val="center"/>
              <w:rPr>
                <w:ins w:id="5730" w:author="Kisch, Christian" w:date="2022-02-07T14:48:00Z"/>
                <w:rFonts w:eastAsia="Times New Roman" w:cs="Calibri"/>
                <w:sz w:val="20"/>
                <w:szCs w:val="20"/>
                <w:lang w:eastAsia="de-DE"/>
              </w:rPr>
            </w:pPr>
            <w:ins w:id="5731" w:author="Kisch, Christian" w:date="2022-02-07T14:59:00Z">
              <w:r>
                <w:rPr>
                  <w:rFonts w:cs="Calibri"/>
                  <w:sz w:val="20"/>
                  <w:szCs w:val="20"/>
                </w:rPr>
                <w:t>Ja</w:t>
              </w:r>
            </w:ins>
          </w:p>
        </w:tc>
        <w:tc>
          <w:tcPr>
            <w:tcW w:w="1134" w:type="dxa"/>
            <w:shd w:val="clear" w:color="000000" w:fill="auto"/>
            <w:hideMark/>
          </w:tcPr>
          <w:p w14:paraId="0D3873B7" w14:textId="1C71C6CA" w:rsidR="00D57276" w:rsidRPr="00CF5477" w:rsidRDefault="00D57276" w:rsidP="00D57276">
            <w:pPr>
              <w:spacing w:before="0" w:after="0" w:line="240" w:lineRule="auto"/>
              <w:jc w:val="center"/>
              <w:rPr>
                <w:ins w:id="5732" w:author="Kisch, Christian" w:date="2022-02-07T14:48:00Z"/>
                <w:rFonts w:eastAsia="Times New Roman" w:cs="Calibri"/>
                <w:sz w:val="20"/>
                <w:szCs w:val="20"/>
                <w:lang w:eastAsia="de-DE"/>
              </w:rPr>
            </w:pPr>
            <w:ins w:id="5733" w:author="Kisch, Christian" w:date="2022-02-07T15:00:00Z">
              <w:r>
                <w:rPr>
                  <w:rFonts w:cs="Calibri"/>
                  <w:sz w:val="20"/>
                  <w:szCs w:val="20"/>
                </w:rPr>
                <w:t>Ja</w:t>
              </w:r>
            </w:ins>
          </w:p>
        </w:tc>
      </w:tr>
      <w:tr w:rsidR="00D57276" w:rsidRPr="00CF5477" w14:paraId="24E5E52D" w14:textId="77777777" w:rsidTr="006B62F3">
        <w:trPr>
          <w:trHeight w:val="554"/>
          <w:ins w:id="5734" w:author="Kisch, Christian" w:date="2022-02-07T14:48:00Z"/>
        </w:trPr>
        <w:tc>
          <w:tcPr>
            <w:tcW w:w="626" w:type="dxa"/>
            <w:shd w:val="clear" w:color="000000" w:fill="auto"/>
            <w:hideMark/>
          </w:tcPr>
          <w:p w14:paraId="47CEDFBA" w14:textId="77777777" w:rsidR="00D57276" w:rsidRPr="00CF5477" w:rsidRDefault="00D57276" w:rsidP="00D57276">
            <w:pPr>
              <w:spacing w:before="0" w:after="0" w:line="240" w:lineRule="auto"/>
              <w:jc w:val="right"/>
              <w:rPr>
                <w:ins w:id="5735" w:author="Kisch, Christian" w:date="2022-02-07T14:48:00Z"/>
                <w:rFonts w:eastAsia="Times New Roman" w:cs="Calibri"/>
                <w:color w:val="000000"/>
                <w:lang w:eastAsia="de-DE"/>
              </w:rPr>
            </w:pPr>
            <w:ins w:id="5736" w:author="Kisch, Christian" w:date="2022-02-07T14:48: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6669CFE3" w14:textId="70D55EFB" w:rsidR="00D57276" w:rsidRPr="00CF5477" w:rsidRDefault="00D57276" w:rsidP="00D57276">
            <w:pPr>
              <w:spacing w:before="0" w:after="0" w:line="240" w:lineRule="auto"/>
              <w:rPr>
                <w:ins w:id="5737" w:author="Kisch, Christian" w:date="2022-02-07T14:48:00Z"/>
                <w:rFonts w:eastAsia="Times New Roman" w:cs="Calibri"/>
                <w:color w:val="000000"/>
                <w:lang w:eastAsia="de-DE"/>
              </w:rPr>
            </w:pPr>
            <w:ins w:id="5738"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04593832" w14:textId="77777777" w:rsidR="00D57276" w:rsidRPr="00CF5477" w:rsidRDefault="00D57276" w:rsidP="00D57276">
            <w:pPr>
              <w:spacing w:before="0" w:after="0" w:line="240" w:lineRule="auto"/>
              <w:rPr>
                <w:ins w:id="5739" w:author="Kisch, Christian" w:date="2022-02-07T14:48:00Z"/>
                <w:rFonts w:eastAsia="Times New Roman" w:cs="Calibri"/>
                <w:b/>
                <w:bCs/>
                <w:sz w:val="20"/>
                <w:szCs w:val="20"/>
                <w:lang w:eastAsia="de-DE"/>
              </w:rPr>
            </w:pPr>
            <w:ins w:id="5740" w:author="Kisch, Christian" w:date="2022-02-07T14:48:00Z">
              <w:r w:rsidRPr="00CF5477">
                <w:rPr>
                  <w:rFonts w:eastAsia="Times New Roman" w:cs="Calibri"/>
                  <w:b/>
                  <w:bCs/>
                  <w:sz w:val="20"/>
                  <w:szCs w:val="20"/>
                  <w:lang w:eastAsia="de-DE"/>
                </w:rPr>
                <w:t>Verfahren</w:t>
              </w:r>
            </w:ins>
          </w:p>
        </w:tc>
        <w:tc>
          <w:tcPr>
            <w:tcW w:w="1418" w:type="dxa"/>
            <w:shd w:val="clear" w:color="000000" w:fill="auto"/>
            <w:hideMark/>
          </w:tcPr>
          <w:p w14:paraId="6DCD8BE3" w14:textId="7170399A" w:rsidR="00D57276" w:rsidRPr="00CF5477" w:rsidRDefault="00D57276" w:rsidP="00D57276">
            <w:pPr>
              <w:spacing w:before="0" w:after="0" w:line="240" w:lineRule="auto"/>
              <w:jc w:val="center"/>
              <w:rPr>
                <w:ins w:id="5741" w:author="Kisch, Christian" w:date="2022-02-07T14:48:00Z"/>
                <w:rFonts w:eastAsia="Times New Roman" w:cs="Calibri"/>
                <w:sz w:val="20"/>
                <w:szCs w:val="20"/>
                <w:lang w:eastAsia="de-DE"/>
              </w:rPr>
            </w:pPr>
            <w:ins w:id="5742" w:author="Kisch, Christian" w:date="2022-02-07T14:56:00Z">
              <w:r>
                <w:rPr>
                  <w:rFonts w:cs="Calibri"/>
                  <w:sz w:val="20"/>
                  <w:szCs w:val="20"/>
                </w:rPr>
                <w:t>Ja</w:t>
              </w:r>
            </w:ins>
          </w:p>
        </w:tc>
        <w:tc>
          <w:tcPr>
            <w:tcW w:w="992" w:type="dxa"/>
            <w:shd w:val="clear" w:color="000000" w:fill="auto"/>
          </w:tcPr>
          <w:p w14:paraId="017C6660" w14:textId="1CBBF299" w:rsidR="00D57276" w:rsidRPr="00CF5477" w:rsidRDefault="00D57276" w:rsidP="00D57276">
            <w:pPr>
              <w:spacing w:before="0" w:after="0" w:line="240" w:lineRule="auto"/>
              <w:jc w:val="center"/>
              <w:rPr>
                <w:ins w:id="5743" w:author="Kisch, Christian" w:date="2022-02-07T14:48:00Z"/>
                <w:rFonts w:eastAsia="Times New Roman" w:cs="Calibri"/>
                <w:sz w:val="20"/>
                <w:szCs w:val="20"/>
                <w:lang w:eastAsia="de-DE"/>
              </w:rPr>
            </w:pPr>
            <w:ins w:id="5744" w:author="Kisch, Christian" w:date="2022-02-07T14:58:00Z">
              <w:r>
                <w:rPr>
                  <w:rFonts w:cs="Calibri"/>
                  <w:sz w:val="20"/>
                  <w:szCs w:val="20"/>
                </w:rPr>
                <w:t>Nein</w:t>
              </w:r>
            </w:ins>
          </w:p>
        </w:tc>
        <w:tc>
          <w:tcPr>
            <w:tcW w:w="992" w:type="dxa"/>
            <w:shd w:val="clear" w:color="000000" w:fill="auto"/>
            <w:hideMark/>
          </w:tcPr>
          <w:p w14:paraId="1C701B5D" w14:textId="21D84F12" w:rsidR="00D57276" w:rsidRPr="00CF5477" w:rsidRDefault="00D57276" w:rsidP="00D57276">
            <w:pPr>
              <w:spacing w:before="0" w:after="0" w:line="240" w:lineRule="auto"/>
              <w:jc w:val="center"/>
              <w:rPr>
                <w:ins w:id="5745" w:author="Kisch, Christian" w:date="2022-02-07T14:48:00Z"/>
                <w:rFonts w:eastAsia="Times New Roman" w:cs="Calibri"/>
                <w:sz w:val="20"/>
                <w:szCs w:val="20"/>
                <w:lang w:eastAsia="de-DE"/>
              </w:rPr>
            </w:pPr>
            <w:ins w:id="5746" w:author="Kisch, Christian" w:date="2022-02-07T14:58:00Z">
              <w:r>
                <w:rPr>
                  <w:rFonts w:cs="Calibri"/>
                  <w:sz w:val="20"/>
                  <w:szCs w:val="20"/>
                </w:rPr>
                <w:t>Nein</w:t>
              </w:r>
            </w:ins>
          </w:p>
        </w:tc>
        <w:tc>
          <w:tcPr>
            <w:tcW w:w="1134" w:type="dxa"/>
            <w:shd w:val="clear" w:color="000000" w:fill="auto"/>
            <w:hideMark/>
          </w:tcPr>
          <w:p w14:paraId="13D671E4" w14:textId="27D2AA45" w:rsidR="00D57276" w:rsidRPr="00CF5477" w:rsidRDefault="00D57276" w:rsidP="00D57276">
            <w:pPr>
              <w:spacing w:before="0" w:after="0" w:line="240" w:lineRule="auto"/>
              <w:jc w:val="center"/>
              <w:rPr>
                <w:ins w:id="5747" w:author="Kisch, Christian" w:date="2022-02-07T14:48:00Z"/>
                <w:rFonts w:eastAsia="Times New Roman" w:cs="Calibri"/>
                <w:sz w:val="20"/>
                <w:szCs w:val="20"/>
                <w:lang w:eastAsia="de-DE"/>
              </w:rPr>
            </w:pPr>
            <w:ins w:id="5748" w:author="Kisch, Christian" w:date="2022-02-07T14:59:00Z">
              <w:r>
                <w:rPr>
                  <w:rFonts w:cs="Calibri"/>
                  <w:sz w:val="20"/>
                  <w:szCs w:val="20"/>
                </w:rPr>
                <w:t>x</w:t>
              </w:r>
            </w:ins>
          </w:p>
        </w:tc>
        <w:tc>
          <w:tcPr>
            <w:tcW w:w="1134" w:type="dxa"/>
            <w:shd w:val="clear" w:color="000000" w:fill="auto"/>
            <w:hideMark/>
          </w:tcPr>
          <w:p w14:paraId="24DBF229" w14:textId="6B529E1D" w:rsidR="00D57276" w:rsidRPr="00CF5477" w:rsidRDefault="00D57276" w:rsidP="00D57276">
            <w:pPr>
              <w:spacing w:before="0" w:after="0" w:line="240" w:lineRule="auto"/>
              <w:jc w:val="center"/>
              <w:rPr>
                <w:ins w:id="5749" w:author="Kisch, Christian" w:date="2022-02-07T14:48:00Z"/>
                <w:rFonts w:eastAsia="Times New Roman" w:cs="Calibri"/>
                <w:sz w:val="20"/>
                <w:szCs w:val="20"/>
                <w:lang w:eastAsia="de-DE"/>
              </w:rPr>
            </w:pPr>
            <w:ins w:id="5750" w:author="Kisch, Christian" w:date="2022-02-07T15:00:00Z">
              <w:r>
                <w:rPr>
                  <w:rFonts w:cs="Calibri"/>
                  <w:sz w:val="20"/>
                  <w:szCs w:val="20"/>
                </w:rPr>
                <w:t>x</w:t>
              </w:r>
            </w:ins>
          </w:p>
        </w:tc>
      </w:tr>
      <w:tr w:rsidR="00D57276" w:rsidRPr="00CF5477" w14:paraId="5A8F4958" w14:textId="77777777" w:rsidTr="006B62F3">
        <w:trPr>
          <w:trHeight w:val="562"/>
          <w:ins w:id="5751" w:author="Kisch, Christian" w:date="2022-02-07T14:48:00Z"/>
        </w:trPr>
        <w:tc>
          <w:tcPr>
            <w:tcW w:w="626" w:type="dxa"/>
            <w:shd w:val="clear" w:color="000000" w:fill="auto"/>
            <w:hideMark/>
          </w:tcPr>
          <w:p w14:paraId="2295BC1D" w14:textId="77777777" w:rsidR="00D57276" w:rsidRPr="00CF5477" w:rsidRDefault="00D57276" w:rsidP="00D57276">
            <w:pPr>
              <w:spacing w:before="0" w:after="0" w:line="240" w:lineRule="auto"/>
              <w:jc w:val="right"/>
              <w:rPr>
                <w:ins w:id="5752" w:author="Kisch, Christian" w:date="2022-02-07T14:48:00Z"/>
                <w:rFonts w:eastAsia="Times New Roman" w:cs="Calibri"/>
                <w:color w:val="000000"/>
                <w:lang w:eastAsia="de-DE"/>
              </w:rPr>
            </w:pPr>
            <w:ins w:id="5753" w:author="Kisch, Christian" w:date="2022-02-07T14:48:00Z">
              <w:r>
                <w:rPr>
                  <w:rFonts w:eastAsia="Times New Roman" w:cs="Calibri"/>
                  <w:color w:val="000000"/>
                  <w:lang w:eastAsia="de-DE"/>
                </w:rPr>
                <w:t>14</w:t>
              </w:r>
            </w:ins>
          </w:p>
        </w:tc>
        <w:tc>
          <w:tcPr>
            <w:tcW w:w="2523" w:type="dxa"/>
            <w:shd w:val="clear" w:color="000000" w:fill="auto"/>
            <w:hideMark/>
          </w:tcPr>
          <w:p w14:paraId="655E6EAD" w14:textId="3BAEAD45" w:rsidR="00D57276" w:rsidRPr="00CF5477" w:rsidRDefault="00D57276" w:rsidP="00D57276">
            <w:pPr>
              <w:spacing w:before="0" w:after="0" w:line="240" w:lineRule="auto"/>
              <w:rPr>
                <w:ins w:id="5754" w:author="Kisch, Christian" w:date="2022-02-07T14:48:00Z"/>
                <w:rFonts w:eastAsia="Times New Roman" w:cs="Calibri"/>
                <w:color w:val="000000"/>
                <w:lang w:eastAsia="de-DE"/>
              </w:rPr>
            </w:pPr>
            <w:ins w:id="5755"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72C8C5A3" w14:textId="77777777" w:rsidR="00D57276" w:rsidRPr="00CF5477" w:rsidRDefault="00D57276" w:rsidP="00D57276">
            <w:pPr>
              <w:spacing w:before="0" w:after="0" w:line="240" w:lineRule="auto"/>
              <w:rPr>
                <w:ins w:id="5756" w:author="Kisch, Christian" w:date="2022-02-07T14:48:00Z"/>
                <w:rFonts w:eastAsia="Times New Roman" w:cs="Calibri"/>
                <w:b/>
                <w:bCs/>
                <w:sz w:val="20"/>
                <w:szCs w:val="20"/>
                <w:lang w:eastAsia="de-DE"/>
              </w:rPr>
            </w:pPr>
            <w:ins w:id="5757" w:author="Kisch, Christian" w:date="2022-02-07T14:48:00Z">
              <w:r w:rsidRPr="00CF5477">
                <w:rPr>
                  <w:rFonts w:eastAsia="Times New Roman" w:cs="Calibri"/>
                  <w:b/>
                  <w:bCs/>
                  <w:sz w:val="20"/>
                  <w:szCs w:val="20"/>
                  <w:lang w:eastAsia="de-DE"/>
                </w:rPr>
                <w:t>Bearbeitungsstatus</w:t>
              </w:r>
            </w:ins>
          </w:p>
        </w:tc>
        <w:tc>
          <w:tcPr>
            <w:tcW w:w="1418" w:type="dxa"/>
            <w:shd w:val="clear" w:color="000000" w:fill="auto"/>
            <w:hideMark/>
          </w:tcPr>
          <w:p w14:paraId="1B52FE32" w14:textId="4437E9E6" w:rsidR="00D57276" w:rsidRPr="00CF5477" w:rsidRDefault="00D57276" w:rsidP="00D57276">
            <w:pPr>
              <w:spacing w:before="0" w:after="0" w:line="240" w:lineRule="auto"/>
              <w:jc w:val="center"/>
              <w:rPr>
                <w:ins w:id="5758" w:author="Kisch, Christian" w:date="2022-02-07T14:48:00Z"/>
                <w:rFonts w:eastAsia="Times New Roman" w:cs="Calibri"/>
                <w:sz w:val="20"/>
                <w:szCs w:val="20"/>
                <w:lang w:eastAsia="de-DE"/>
              </w:rPr>
            </w:pPr>
            <w:ins w:id="5759" w:author="Kisch, Christian" w:date="2022-02-07T14:56:00Z">
              <w:r>
                <w:rPr>
                  <w:rFonts w:cs="Calibri"/>
                  <w:sz w:val="20"/>
                  <w:szCs w:val="20"/>
                </w:rPr>
                <w:t>Nein</w:t>
              </w:r>
            </w:ins>
          </w:p>
        </w:tc>
        <w:tc>
          <w:tcPr>
            <w:tcW w:w="992" w:type="dxa"/>
            <w:shd w:val="clear" w:color="000000" w:fill="auto"/>
          </w:tcPr>
          <w:p w14:paraId="59EE80EE" w14:textId="241282BB" w:rsidR="00D57276" w:rsidRPr="00CF5477" w:rsidRDefault="00D57276" w:rsidP="00D57276">
            <w:pPr>
              <w:spacing w:before="0" w:after="0" w:line="240" w:lineRule="auto"/>
              <w:jc w:val="center"/>
              <w:rPr>
                <w:ins w:id="5760" w:author="Kisch, Christian" w:date="2022-02-07T14:48:00Z"/>
                <w:rFonts w:eastAsia="Times New Roman" w:cs="Calibri"/>
                <w:sz w:val="20"/>
                <w:szCs w:val="20"/>
                <w:lang w:eastAsia="de-DE"/>
              </w:rPr>
            </w:pPr>
            <w:ins w:id="5761" w:author="Kisch, Christian" w:date="2022-02-07T14:58:00Z">
              <w:r>
                <w:rPr>
                  <w:rFonts w:cs="Calibri"/>
                  <w:sz w:val="20"/>
                  <w:szCs w:val="20"/>
                </w:rPr>
                <w:t>Nein</w:t>
              </w:r>
            </w:ins>
          </w:p>
        </w:tc>
        <w:tc>
          <w:tcPr>
            <w:tcW w:w="992" w:type="dxa"/>
            <w:shd w:val="clear" w:color="000000" w:fill="auto"/>
            <w:hideMark/>
          </w:tcPr>
          <w:p w14:paraId="2DD51037" w14:textId="6F377D05" w:rsidR="00D57276" w:rsidRPr="00CF5477" w:rsidRDefault="00D57276" w:rsidP="00D57276">
            <w:pPr>
              <w:spacing w:before="0" w:after="0" w:line="240" w:lineRule="auto"/>
              <w:jc w:val="center"/>
              <w:rPr>
                <w:ins w:id="5762" w:author="Kisch, Christian" w:date="2022-02-07T14:48:00Z"/>
                <w:rFonts w:eastAsia="Times New Roman" w:cs="Calibri"/>
                <w:sz w:val="20"/>
                <w:szCs w:val="20"/>
                <w:lang w:eastAsia="de-DE"/>
              </w:rPr>
            </w:pPr>
            <w:ins w:id="5763" w:author="Kisch, Christian" w:date="2022-02-07T14:58:00Z">
              <w:r>
                <w:rPr>
                  <w:rFonts w:cs="Calibri"/>
                  <w:sz w:val="20"/>
                  <w:szCs w:val="20"/>
                </w:rPr>
                <w:t>x</w:t>
              </w:r>
            </w:ins>
          </w:p>
        </w:tc>
        <w:tc>
          <w:tcPr>
            <w:tcW w:w="1134" w:type="dxa"/>
            <w:shd w:val="clear" w:color="000000" w:fill="auto"/>
            <w:hideMark/>
          </w:tcPr>
          <w:p w14:paraId="61DBDB14" w14:textId="032D1C69" w:rsidR="00D57276" w:rsidRPr="00CF5477" w:rsidRDefault="00D57276" w:rsidP="00D57276">
            <w:pPr>
              <w:spacing w:before="0" w:after="0" w:line="240" w:lineRule="auto"/>
              <w:jc w:val="center"/>
              <w:rPr>
                <w:ins w:id="5764" w:author="Kisch, Christian" w:date="2022-02-07T14:48:00Z"/>
                <w:rFonts w:eastAsia="Times New Roman" w:cs="Calibri"/>
                <w:sz w:val="20"/>
                <w:szCs w:val="20"/>
                <w:lang w:eastAsia="de-DE"/>
              </w:rPr>
            </w:pPr>
            <w:ins w:id="5765" w:author="Kisch, Christian" w:date="2022-02-07T14:59:00Z">
              <w:r>
                <w:rPr>
                  <w:rFonts w:cs="Calibri"/>
                  <w:sz w:val="20"/>
                  <w:szCs w:val="20"/>
                </w:rPr>
                <w:t>x</w:t>
              </w:r>
            </w:ins>
          </w:p>
        </w:tc>
        <w:tc>
          <w:tcPr>
            <w:tcW w:w="1134" w:type="dxa"/>
            <w:shd w:val="clear" w:color="000000" w:fill="auto"/>
            <w:hideMark/>
          </w:tcPr>
          <w:p w14:paraId="4A708AF2" w14:textId="270A55FE" w:rsidR="00D57276" w:rsidRPr="00CF5477" w:rsidRDefault="00D57276" w:rsidP="00D57276">
            <w:pPr>
              <w:spacing w:before="0" w:after="0" w:line="240" w:lineRule="auto"/>
              <w:jc w:val="center"/>
              <w:rPr>
                <w:ins w:id="5766" w:author="Kisch, Christian" w:date="2022-02-07T14:48:00Z"/>
                <w:rFonts w:eastAsia="Times New Roman" w:cs="Calibri"/>
                <w:sz w:val="20"/>
                <w:szCs w:val="20"/>
                <w:lang w:eastAsia="de-DE"/>
              </w:rPr>
            </w:pPr>
            <w:ins w:id="5767" w:author="Kisch, Christian" w:date="2022-02-07T15:00:00Z">
              <w:r>
                <w:rPr>
                  <w:rFonts w:cs="Calibri"/>
                  <w:sz w:val="20"/>
                  <w:szCs w:val="20"/>
                </w:rPr>
                <w:t>x</w:t>
              </w:r>
            </w:ins>
          </w:p>
        </w:tc>
      </w:tr>
      <w:tr w:rsidR="00D57276" w:rsidRPr="00CF5477" w14:paraId="5DBB5510" w14:textId="77777777" w:rsidTr="006B62F3">
        <w:trPr>
          <w:trHeight w:val="551"/>
          <w:ins w:id="5768" w:author="Kisch, Christian" w:date="2022-02-07T14:48:00Z"/>
        </w:trPr>
        <w:tc>
          <w:tcPr>
            <w:tcW w:w="626" w:type="dxa"/>
            <w:shd w:val="clear" w:color="000000" w:fill="auto"/>
            <w:hideMark/>
          </w:tcPr>
          <w:p w14:paraId="45FD903B" w14:textId="77777777" w:rsidR="00D57276" w:rsidRPr="00CF5477" w:rsidRDefault="00D57276" w:rsidP="00D57276">
            <w:pPr>
              <w:spacing w:before="0" w:after="0" w:line="240" w:lineRule="auto"/>
              <w:jc w:val="right"/>
              <w:rPr>
                <w:ins w:id="5769" w:author="Kisch, Christian" w:date="2022-02-07T14:48:00Z"/>
                <w:rFonts w:eastAsia="Times New Roman" w:cs="Calibri"/>
                <w:color w:val="000000"/>
                <w:lang w:eastAsia="de-DE"/>
              </w:rPr>
            </w:pPr>
            <w:ins w:id="5770" w:author="Kisch, Christian" w:date="2022-02-07T14:48:00Z">
              <w:r>
                <w:rPr>
                  <w:rFonts w:eastAsia="Times New Roman" w:cs="Calibri"/>
                  <w:color w:val="000000"/>
                  <w:lang w:eastAsia="de-DE"/>
                </w:rPr>
                <w:t>15</w:t>
              </w:r>
            </w:ins>
          </w:p>
        </w:tc>
        <w:tc>
          <w:tcPr>
            <w:tcW w:w="2523" w:type="dxa"/>
            <w:shd w:val="clear" w:color="000000" w:fill="auto"/>
            <w:hideMark/>
          </w:tcPr>
          <w:p w14:paraId="2B930A6A" w14:textId="47B2056E" w:rsidR="00D57276" w:rsidRPr="00CF5477" w:rsidRDefault="00D57276" w:rsidP="00D57276">
            <w:pPr>
              <w:spacing w:before="0" w:after="0" w:line="240" w:lineRule="auto"/>
              <w:rPr>
                <w:ins w:id="5771" w:author="Kisch, Christian" w:date="2022-02-07T14:48:00Z"/>
                <w:rFonts w:eastAsia="Times New Roman" w:cs="Calibri"/>
                <w:color w:val="000000"/>
                <w:lang w:eastAsia="de-DE"/>
              </w:rPr>
            </w:pPr>
            <w:ins w:id="5772"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43035C53" w14:textId="77777777" w:rsidR="00D57276" w:rsidRPr="00CF5477" w:rsidRDefault="00D57276" w:rsidP="00D57276">
            <w:pPr>
              <w:spacing w:before="0" w:after="0" w:line="240" w:lineRule="auto"/>
              <w:rPr>
                <w:ins w:id="5773" w:author="Kisch, Christian" w:date="2022-02-07T14:48:00Z"/>
                <w:rFonts w:eastAsia="Times New Roman" w:cs="Calibri"/>
                <w:b/>
                <w:bCs/>
                <w:sz w:val="20"/>
                <w:szCs w:val="20"/>
                <w:lang w:eastAsia="de-DE"/>
              </w:rPr>
            </w:pPr>
            <w:ins w:id="5774" w:author="Kisch, Christian" w:date="2022-02-07T14:48:00Z">
              <w:r w:rsidRPr="00CF5477">
                <w:rPr>
                  <w:rFonts w:eastAsia="Times New Roman" w:cs="Calibri"/>
                  <w:b/>
                  <w:bCs/>
                  <w:sz w:val="20"/>
                  <w:szCs w:val="20"/>
                  <w:lang w:eastAsia="de-DE"/>
                </w:rPr>
                <w:t>Aktenführungsrecht</w:t>
              </w:r>
            </w:ins>
          </w:p>
        </w:tc>
        <w:tc>
          <w:tcPr>
            <w:tcW w:w="1418" w:type="dxa"/>
            <w:shd w:val="clear" w:color="000000" w:fill="auto"/>
            <w:hideMark/>
          </w:tcPr>
          <w:p w14:paraId="72F9B17E" w14:textId="303A46FC" w:rsidR="00D57276" w:rsidRPr="00CF5477" w:rsidRDefault="00D57276" w:rsidP="00D57276">
            <w:pPr>
              <w:spacing w:before="0" w:after="0" w:line="240" w:lineRule="auto"/>
              <w:jc w:val="center"/>
              <w:rPr>
                <w:ins w:id="5775" w:author="Kisch, Christian" w:date="2022-02-07T14:48:00Z"/>
                <w:rFonts w:eastAsia="Times New Roman" w:cs="Calibri"/>
                <w:sz w:val="20"/>
                <w:szCs w:val="20"/>
                <w:lang w:eastAsia="de-DE"/>
              </w:rPr>
            </w:pPr>
            <w:ins w:id="5776" w:author="Kisch, Christian" w:date="2022-02-07T14:56:00Z">
              <w:r>
                <w:rPr>
                  <w:rFonts w:cs="Calibri"/>
                  <w:sz w:val="20"/>
                  <w:szCs w:val="20"/>
                </w:rPr>
                <w:t>Nein</w:t>
              </w:r>
            </w:ins>
          </w:p>
        </w:tc>
        <w:tc>
          <w:tcPr>
            <w:tcW w:w="992" w:type="dxa"/>
            <w:shd w:val="clear" w:color="000000" w:fill="auto"/>
          </w:tcPr>
          <w:p w14:paraId="701B2AB4" w14:textId="008381F0" w:rsidR="00D57276" w:rsidRPr="00CF5477" w:rsidRDefault="00D57276" w:rsidP="00D57276">
            <w:pPr>
              <w:spacing w:before="0" w:after="0" w:line="240" w:lineRule="auto"/>
              <w:jc w:val="center"/>
              <w:rPr>
                <w:ins w:id="5777" w:author="Kisch, Christian" w:date="2022-02-07T14:48:00Z"/>
                <w:rFonts w:eastAsia="Times New Roman" w:cs="Calibri"/>
                <w:sz w:val="20"/>
                <w:szCs w:val="20"/>
                <w:lang w:eastAsia="de-DE"/>
              </w:rPr>
            </w:pPr>
            <w:ins w:id="5778" w:author="Kisch, Christian" w:date="2022-02-07T14:58:00Z">
              <w:r>
                <w:rPr>
                  <w:rFonts w:cs="Calibri"/>
                  <w:sz w:val="20"/>
                  <w:szCs w:val="20"/>
                </w:rPr>
                <w:t>Nein</w:t>
              </w:r>
            </w:ins>
          </w:p>
        </w:tc>
        <w:tc>
          <w:tcPr>
            <w:tcW w:w="992" w:type="dxa"/>
            <w:shd w:val="clear" w:color="000000" w:fill="auto"/>
            <w:hideMark/>
          </w:tcPr>
          <w:p w14:paraId="5D422603" w14:textId="0302748D" w:rsidR="00D57276" w:rsidRPr="00CF5477" w:rsidRDefault="00D57276" w:rsidP="00D57276">
            <w:pPr>
              <w:spacing w:before="0" w:after="0" w:line="240" w:lineRule="auto"/>
              <w:jc w:val="center"/>
              <w:rPr>
                <w:ins w:id="5779" w:author="Kisch, Christian" w:date="2022-02-07T14:48:00Z"/>
                <w:rFonts w:eastAsia="Times New Roman" w:cs="Calibri"/>
                <w:sz w:val="20"/>
                <w:szCs w:val="20"/>
                <w:lang w:eastAsia="de-DE"/>
              </w:rPr>
            </w:pPr>
            <w:ins w:id="5780" w:author="Kisch, Christian" w:date="2022-02-07T14:58:00Z">
              <w:r>
                <w:rPr>
                  <w:rFonts w:cs="Calibri"/>
                  <w:sz w:val="20"/>
                  <w:szCs w:val="20"/>
                </w:rPr>
                <w:t>Nein</w:t>
              </w:r>
            </w:ins>
          </w:p>
        </w:tc>
        <w:tc>
          <w:tcPr>
            <w:tcW w:w="1134" w:type="dxa"/>
            <w:shd w:val="clear" w:color="000000" w:fill="auto"/>
            <w:hideMark/>
          </w:tcPr>
          <w:p w14:paraId="4DB92D36" w14:textId="5ADC4D86" w:rsidR="00D57276" w:rsidRPr="00CF5477" w:rsidRDefault="00D57276" w:rsidP="00D57276">
            <w:pPr>
              <w:spacing w:before="0" w:after="0" w:line="240" w:lineRule="auto"/>
              <w:jc w:val="center"/>
              <w:rPr>
                <w:ins w:id="5781" w:author="Kisch, Christian" w:date="2022-02-07T14:48:00Z"/>
                <w:rFonts w:eastAsia="Times New Roman" w:cs="Calibri"/>
                <w:sz w:val="20"/>
                <w:szCs w:val="20"/>
                <w:lang w:eastAsia="de-DE"/>
              </w:rPr>
            </w:pPr>
            <w:ins w:id="5782" w:author="Kisch, Christian" w:date="2022-02-07T14:59:00Z">
              <w:r>
                <w:rPr>
                  <w:rFonts w:cs="Calibri"/>
                  <w:sz w:val="20"/>
                  <w:szCs w:val="20"/>
                </w:rPr>
                <w:t>Nein</w:t>
              </w:r>
            </w:ins>
          </w:p>
        </w:tc>
        <w:tc>
          <w:tcPr>
            <w:tcW w:w="1134" w:type="dxa"/>
            <w:shd w:val="clear" w:color="000000" w:fill="auto"/>
            <w:hideMark/>
          </w:tcPr>
          <w:p w14:paraId="54084E94" w14:textId="3DA88F07" w:rsidR="00D57276" w:rsidRPr="00CF5477" w:rsidRDefault="00D57276" w:rsidP="00D57276">
            <w:pPr>
              <w:spacing w:before="0" w:after="0" w:line="240" w:lineRule="auto"/>
              <w:jc w:val="center"/>
              <w:rPr>
                <w:ins w:id="5783" w:author="Kisch, Christian" w:date="2022-02-07T14:48:00Z"/>
                <w:rFonts w:eastAsia="Times New Roman" w:cs="Calibri"/>
                <w:sz w:val="20"/>
                <w:szCs w:val="20"/>
                <w:lang w:eastAsia="de-DE"/>
              </w:rPr>
            </w:pPr>
            <w:ins w:id="5784" w:author="Kisch, Christian" w:date="2022-02-07T15:00:00Z">
              <w:r>
                <w:rPr>
                  <w:rFonts w:cs="Calibri"/>
                  <w:sz w:val="20"/>
                  <w:szCs w:val="20"/>
                </w:rPr>
                <w:t>x</w:t>
              </w:r>
            </w:ins>
          </w:p>
        </w:tc>
      </w:tr>
      <w:tr w:rsidR="00D57276" w:rsidRPr="00CF5477" w14:paraId="7F8D720D" w14:textId="77777777" w:rsidTr="006B62F3">
        <w:trPr>
          <w:trHeight w:val="551"/>
          <w:ins w:id="5785" w:author="Kisch, Christian" w:date="2022-02-07T14:48:00Z"/>
        </w:trPr>
        <w:tc>
          <w:tcPr>
            <w:tcW w:w="626" w:type="dxa"/>
            <w:shd w:val="clear" w:color="000000" w:fill="auto"/>
            <w:hideMark/>
          </w:tcPr>
          <w:p w14:paraId="76BB23B8" w14:textId="77777777" w:rsidR="00D57276" w:rsidRPr="00CF5477" w:rsidRDefault="00D57276" w:rsidP="00D57276">
            <w:pPr>
              <w:spacing w:before="0" w:after="0" w:line="240" w:lineRule="auto"/>
              <w:jc w:val="right"/>
              <w:rPr>
                <w:ins w:id="5786" w:author="Kisch, Christian" w:date="2022-02-07T14:48:00Z"/>
                <w:rFonts w:eastAsia="Times New Roman" w:cs="Calibri"/>
                <w:color w:val="000000"/>
                <w:lang w:eastAsia="de-DE"/>
              </w:rPr>
            </w:pPr>
            <w:ins w:id="5787" w:author="Kisch, Christian" w:date="2022-02-07T14:48:00Z">
              <w:r>
                <w:rPr>
                  <w:rFonts w:eastAsia="Times New Roman" w:cs="Calibri"/>
                  <w:color w:val="000000"/>
                  <w:lang w:eastAsia="de-DE"/>
                </w:rPr>
                <w:t>16</w:t>
              </w:r>
            </w:ins>
          </w:p>
        </w:tc>
        <w:tc>
          <w:tcPr>
            <w:tcW w:w="2523" w:type="dxa"/>
            <w:shd w:val="clear" w:color="000000" w:fill="auto"/>
            <w:hideMark/>
          </w:tcPr>
          <w:p w14:paraId="0456530B" w14:textId="68CE9837" w:rsidR="00D57276" w:rsidRPr="00CF5477" w:rsidRDefault="00D57276" w:rsidP="00D57276">
            <w:pPr>
              <w:spacing w:before="0" w:after="0" w:line="240" w:lineRule="auto"/>
              <w:rPr>
                <w:ins w:id="5788" w:author="Kisch, Christian" w:date="2022-02-07T14:48:00Z"/>
                <w:rFonts w:eastAsia="Times New Roman" w:cs="Calibri"/>
                <w:color w:val="000000"/>
                <w:lang w:eastAsia="de-DE"/>
              </w:rPr>
            </w:pPr>
            <w:ins w:id="5789"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7EBC7095" w14:textId="77777777" w:rsidR="00D57276" w:rsidRPr="00CF5477" w:rsidRDefault="00D57276" w:rsidP="00D57276">
            <w:pPr>
              <w:spacing w:before="0" w:after="0" w:line="240" w:lineRule="auto"/>
              <w:rPr>
                <w:ins w:id="5790" w:author="Kisch, Christian" w:date="2022-02-07T14:48:00Z"/>
                <w:rFonts w:eastAsia="Times New Roman" w:cs="Calibri"/>
                <w:b/>
                <w:bCs/>
                <w:sz w:val="20"/>
                <w:szCs w:val="20"/>
                <w:lang w:eastAsia="de-DE"/>
              </w:rPr>
            </w:pPr>
            <w:ins w:id="5791" w:author="Kisch, Christian" w:date="2022-02-07T14:48:00Z">
              <w:r w:rsidRPr="00CF5477">
                <w:rPr>
                  <w:rFonts w:eastAsia="Times New Roman" w:cs="Calibri"/>
                  <w:b/>
                  <w:bCs/>
                  <w:sz w:val="20"/>
                  <w:szCs w:val="20"/>
                  <w:lang w:eastAsia="de-DE"/>
                </w:rPr>
                <w:t>Metadaten zum Verfahren</w:t>
              </w:r>
            </w:ins>
          </w:p>
        </w:tc>
        <w:tc>
          <w:tcPr>
            <w:tcW w:w="1418" w:type="dxa"/>
            <w:shd w:val="clear" w:color="000000" w:fill="auto"/>
            <w:hideMark/>
          </w:tcPr>
          <w:p w14:paraId="1E380F0C" w14:textId="1A8F856B" w:rsidR="00D57276" w:rsidRPr="00CF5477" w:rsidRDefault="00D57276" w:rsidP="00D57276">
            <w:pPr>
              <w:spacing w:before="0" w:after="0" w:line="240" w:lineRule="auto"/>
              <w:jc w:val="center"/>
              <w:rPr>
                <w:ins w:id="5792" w:author="Kisch, Christian" w:date="2022-02-07T14:48:00Z"/>
                <w:rFonts w:eastAsia="Times New Roman" w:cs="Calibri"/>
                <w:sz w:val="20"/>
                <w:szCs w:val="20"/>
                <w:lang w:eastAsia="de-DE"/>
              </w:rPr>
            </w:pPr>
            <w:ins w:id="5793" w:author="Kisch, Christian" w:date="2022-02-07T14:56:00Z">
              <w:r>
                <w:rPr>
                  <w:rFonts w:cs="Calibri"/>
                  <w:sz w:val="20"/>
                  <w:szCs w:val="20"/>
                </w:rPr>
                <w:t>Ja</w:t>
              </w:r>
            </w:ins>
          </w:p>
        </w:tc>
        <w:tc>
          <w:tcPr>
            <w:tcW w:w="992" w:type="dxa"/>
            <w:shd w:val="clear" w:color="000000" w:fill="auto"/>
          </w:tcPr>
          <w:p w14:paraId="67A61034" w14:textId="734DC241" w:rsidR="00D57276" w:rsidRPr="00CF5477" w:rsidRDefault="00D57276" w:rsidP="00D57276">
            <w:pPr>
              <w:spacing w:before="0" w:after="0" w:line="240" w:lineRule="auto"/>
              <w:jc w:val="center"/>
              <w:rPr>
                <w:ins w:id="5794" w:author="Kisch, Christian" w:date="2022-02-07T14:48:00Z"/>
                <w:rFonts w:eastAsia="Times New Roman" w:cs="Calibri"/>
                <w:sz w:val="20"/>
                <w:szCs w:val="20"/>
                <w:lang w:eastAsia="de-DE"/>
              </w:rPr>
            </w:pPr>
            <w:ins w:id="5795" w:author="Kisch, Christian" w:date="2022-02-07T14:58:00Z">
              <w:r>
                <w:rPr>
                  <w:rFonts w:cs="Calibri"/>
                  <w:sz w:val="20"/>
                  <w:szCs w:val="20"/>
                </w:rPr>
                <w:t>Nein</w:t>
              </w:r>
            </w:ins>
          </w:p>
        </w:tc>
        <w:tc>
          <w:tcPr>
            <w:tcW w:w="992" w:type="dxa"/>
            <w:shd w:val="clear" w:color="000000" w:fill="auto"/>
            <w:hideMark/>
          </w:tcPr>
          <w:p w14:paraId="68C89AB7" w14:textId="35974FE6" w:rsidR="00D57276" w:rsidRPr="00CF5477" w:rsidRDefault="00D57276" w:rsidP="00D57276">
            <w:pPr>
              <w:spacing w:before="0" w:after="0" w:line="240" w:lineRule="auto"/>
              <w:jc w:val="center"/>
              <w:rPr>
                <w:ins w:id="5796" w:author="Kisch, Christian" w:date="2022-02-07T14:48:00Z"/>
                <w:rFonts w:eastAsia="Times New Roman" w:cs="Calibri"/>
                <w:sz w:val="20"/>
                <w:szCs w:val="20"/>
                <w:lang w:eastAsia="de-DE"/>
              </w:rPr>
            </w:pPr>
            <w:ins w:id="5797" w:author="Kisch, Christian" w:date="2022-02-07T14:58:00Z">
              <w:r>
                <w:rPr>
                  <w:rFonts w:cs="Calibri"/>
                  <w:sz w:val="20"/>
                  <w:szCs w:val="20"/>
                </w:rPr>
                <w:t>Nein</w:t>
              </w:r>
            </w:ins>
          </w:p>
        </w:tc>
        <w:tc>
          <w:tcPr>
            <w:tcW w:w="1134" w:type="dxa"/>
            <w:shd w:val="clear" w:color="000000" w:fill="auto"/>
            <w:hideMark/>
          </w:tcPr>
          <w:p w14:paraId="72E45A09" w14:textId="4AB50E89" w:rsidR="00D57276" w:rsidRPr="00CF5477" w:rsidRDefault="00D57276" w:rsidP="00D57276">
            <w:pPr>
              <w:spacing w:before="0" w:after="0" w:line="240" w:lineRule="auto"/>
              <w:jc w:val="center"/>
              <w:rPr>
                <w:ins w:id="5798" w:author="Kisch, Christian" w:date="2022-02-07T14:48:00Z"/>
                <w:rFonts w:eastAsia="Times New Roman" w:cs="Calibri"/>
                <w:sz w:val="20"/>
                <w:szCs w:val="20"/>
                <w:lang w:eastAsia="de-DE"/>
              </w:rPr>
            </w:pPr>
            <w:ins w:id="5799" w:author="Kisch, Christian" w:date="2022-02-07T14:59:00Z">
              <w:r>
                <w:rPr>
                  <w:rFonts w:cs="Calibri"/>
                  <w:sz w:val="20"/>
                  <w:szCs w:val="20"/>
                </w:rPr>
                <w:t>x</w:t>
              </w:r>
            </w:ins>
          </w:p>
        </w:tc>
        <w:tc>
          <w:tcPr>
            <w:tcW w:w="1134" w:type="dxa"/>
            <w:shd w:val="clear" w:color="000000" w:fill="auto"/>
            <w:hideMark/>
          </w:tcPr>
          <w:p w14:paraId="3D5EF944" w14:textId="0A31C20C" w:rsidR="00D57276" w:rsidRPr="00CF5477" w:rsidRDefault="00D57276" w:rsidP="00D57276">
            <w:pPr>
              <w:spacing w:before="0" w:after="0" w:line="240" w:lineRule="auto"/>
              <w:jc w:val="center"/>
              <w:rPr>
                <w:ins w:id="5800" w:author="Kisch, Christian" w:date="2022-02-07T14:48:00Z"/>
                <w:rFonts w:eastAsia="Times New Roman" w:cs="Calibri"/>
                <w:sz w:val="20"/>
                <w:szCs w:val="20"/>
                <w:lang w:eastAsia="de-DE"/>
              </w:rPr>
            </w:pPr>
            <w:ins w:id="5801" w:author="Kisch, Christian" w:date="2022-02-07T15:00:00Z">
              <w:r>
                <w:rPr>
                  <w:rFonts w:cs="Calibri"/>
                  <w:sz w:val="20"/>
                  <w:szCs w:val="20"/>
                </w:rPr>
                <w:t>x</w:t>
              </w:r>
            </w:ins>
          </w:p>
        </w:tc>
      </w:tr>
      <w:tr w:rsidR="00D57276" w:rsidRPr="00CF5477" w14:paraId="6AD177F9" w14:textId="77777777" w:rsidTr="006B62F3">
        <w:trPr>
          <w:trHeight w:val="525"/>
          <w:ins w:id="5802" w:author="Kisch, Christian" w:date="2022-02-07T14:48:00Z"/>
        </w:trPr>
        <w:tc>
          <w:tcPr>
            <w:tcW w:w="626" w:type="dxa"/>
            <w:shd w:val="clear" w:color="000000" w:fill="auto"/>
            <w:hideMark/>
          </w:tcPr>
          <w:p w14:paraId="705D6072" w14:textId="77777777" w:rsidR="00D57276" w:rsidRPr="00CF5477" w:rsidRDefault="00D57276" w:rsidP="00D57276">
            <w:pPr>
              <w:spacing w:before="0" w:after="0" w:line="240" w:lineRule="auto"/>
              <w:jc w:val="right"/>
              <w:rPr>
                <w:ins w:id="5803" w:author="Kisch, Christian" w:date="2022-02-07T14:48:00Z"/>
                <w:rFonts w:eastAsia="Times New Roman" w:cs="Calibri"/>
                <w:color w:val="000000"/>
                <w:lang w:eastAsia="de-DE"/>
              </w:rPr>
            </w:pPr>
            <w:ins w:id="5804" w:author="Kisch, Christian" w:date="2022-02-07T14:48:00Z">
              <w:r>
                <w:rPr>
                  <w:rFonts w:eastAsia="Times New Roman" w:cs="Calibri"/>
                  <w:color w:val="000000"/>
                  <w:lang w:eastAsia="de-DE"/>
                </w:rPr>
                <w:t>17</w:t>
              </w:r>
            </w:ins>
          </w:p>
        </w:tc>
        <w:tc>
          <w:tcPr>
            <w:tcW w:w="2523" w:type="dxa"/>
            <w:shd w:val="clear" w:color="000000" w:fill="auto"/>
            <w:hideMark/>
          </w:tcPr>
          <w:p w14:paraId="4949DBD7" w14:textId="4C81B364" w:rsidR="00D57276" w:rsidRPr="00CF5477" w:rsidRDefault="00D57276" w:rsidP="00D57276">
            <w:pPr>
              <w:spacing w:before="0" w:after="0" w:line="240" w:lineRule="auto"/>
              <w:rPr>
                <w:ins w:id="5805" w:author="Kisch, Christian" w:date="2022-02-07T14:48:00Z"/>
                <w:rFonts w:eastAsia="Times New Roman" w:cs="Calibri"/>
                <w:color w:val="000000"/>
                <w:lang w:eastAsia="de-DE"/>
              </w:rPr>
            </w:pPr>
            <w:ins w:id="5806"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3183ACA2" w14:textId="77777777" w:rsidR="00D57276" w:rsidRPr="00CF5477" w:rsidRDefault="00D57276" w:rsidP="00D57276">
            <w:pPr>
              <w:spacing w:before="0" w:after="0" w:line="240" w:lineRule="auto"/>
              <w:rPr>
                <w:ins w:id="5807" w:author="Kisch, Christian" w:date="2022-02-07T14:48:00Z"/>
                <w:rFonts w:eastAsia="Times New Roman" w:cs="Calibri"/>
                <w:b/>
                <w:bCs/>
                <w:sz w:val="20"/>
                <w:szCs w:val="20"/>
                <w:lang w:eastAsia="de-DE"/>
              </w:rPr>
            </w:pPr>
            <w:ins w:id="5808" w:author="Kisch, Christian" w:date="2022-02-07T14:48:00Z">
              <w:r w:rsidRPr="00CF5477">
                <w:rPr>
                  <w:rFonts w:eastAsia="Times New Roman" w:cs="Calibri"/>
                  <w:b/>
                  <w:bCs/>
                  <w:sz w:val="20"/>
                  <w:szCs w:val="20"/>
                  <w:lang w:eastAsia="de-DE"/>
                </w:rPr>
                <w:t>Verfahrenshistorie</w:t>
              </w:r>
            </w:ins>
          </w:p>
        </w:tc>
        <w:tc>
          <w:tcPr>
            <w:tcW w:w="1418" w:type="dxa"/>
            <w:shd w:val="clear" w:color="000000" w:fill="auto"/>
            <w:hideMark/>
          </w:tcPr>
          <w:p w14:paraId="2382A16A" w14:textId="46833C46" w:rsidR="00D57276" w:rsidRPr="00CF5477" w:rsidRDefault="00D57276" w:rsidP="00D57276">
            <w:pPr>
              <w:spacing w:before="0" w:after="0" w:line="240" w:lineRule="auto"/>
              <w:jc w:val="center"/>
              <w:rPr>
                <w:ins w:id="5809" w:author="Kisch, Christian" w:date="2022-02-07T14:48:00Z"/>
                <w:rFonts w:eastAsia="Times New Roman" w:cs="Calibri"/>
                <w:sz w:val="20"/>
                <w:szCs w:val="20"/>
                <w:lang w:eastAsia="de-DE"/>
              </w:rPr>
            </w:pPr>
            <w:ins w:id="5810" w:author="Kisch, Christian" w:date="2022-02-07T14:56:00Z">
              <w:r>
                <w:rPr>
                  <w:rFonts w:cs="Calibri"/>
                  <w:sz w:val="20"/>
                  <w:szCs w:val="20"/>
                </w:rPr>
                <w:t>Nein</w:t>
              </w:r>
            </w:ins>
          </w:p>
        </w:tc>
        <w:tc>
          <w:tcPr>
            <w:tcW w:w="992" w:type="dxa"/>
            <w:shd w:val="clear" w:color="000000" w:fill="auto"/>
          </w:tcPr>
          <w:p w14:paraId="65771BD3" w14:textId="7E0F5DE9" w:rsidR="00D57276" w:rsidRPr="00CF5477" w:rsidRDefault="00D57276" w:rsidP="00D57276">
            <w:pPr>
              <w:spacing w:before="0" w:after="0" w:line="240" w:lineRule="auto"/>
              <w:jc w:val="center"/>
              <w:rPr>
                <w:ins w:id="5811" w:author="Kisch, Christian" w:date="2022-02-07T14:48:00Z"/>
                <w:rFonts w:eastAsia="Times New Roman" w:cs="Calibri"/>
                <w:sz w:val="20"/>
                <w:szCs w:val="20"/>
                <w:lang w:eastAsia="de-DE"/>
              </w:rPr>
            </w:pPr>
            <w:ins w:id="5812" w:author="Kisch, Christian" w:date="2022-02-07T14:58:00Z">
              <w:r>
                <w:rPr>
                  <w:rFonts w:cs="Calibri"/>
                  <w:sz w:val="20"/>
                  <w:szCs w:val="20"/>
                </w:rPr>
                <w:t>Nein</w:t>
              </w:r>
            </w:ins>
          </w:p>
        </w:tc>
        <w:tc>
          <w:tcPr>
            <w:tcW w:w="992" w:type="dxa"/>
            <w:shd w:val="clear" w:color="000000" w:fill="auto"/>
            <w:hideMark/>
          </w:tcPr>
          <w:p w14:paraId="25734FF6" w14:textId="3B2D6B78" w:rsidR="00D57276" w:rsidRPr="00CF5477" w:rsidRDefault="00D57276" w:rsidP="00D57276">
            <w:pPr>
              <w:spacing w:before="0" w:after="0" w:line="240" w:lineRule="auto"/>
              <w:jc w:val="center"/>
              <w:rPr>
                <w:ins w:id="5813" w:author="Kisch, Christian" w:date="2022-02-07T14:48:00Z"/>
                <w:rFonts w:eastAsia="Times New Roman" w:cs="Calibri"/>
                <w:sz w:val="20"/>
                <w:szCs w:val="20"/>
                <w:lang w:eastAsia="de-DE"/>
              </w:rPr>
            </w:pPr>
            <w:ins w:id="5814" w:author="Kisch, Christian" w:date="2022-02-07T14:58:00Z">
              <w:r>
                <w:rPr>
                  <w:rFonts w:cs="Calibri"/>
                  <w:sz w:val="20"/>
                  <w:szCs w:val="20"/>
                </w:rPr>
                <w:t>Nein</w:t>
              </w:r>
            </w:ins>
          </w:p>
        </w:tc>
        <w:tc>
          <w:tcPr>
            <w:tcW w:w="1134" w:type="dxa"/>
            <w:shd w:val="clear" w:color="000000" w:fill="auto"/>
            <w:hideMark/>
          </w:tcPr>
          <w:p w14:paraId="53CF4FD5" w14:textId="323395CF" w:rsidR="00D57276" w:rsidRPr="00CF5477" w:rsidRDefault="00D57276" w:rsidP="00D57276">
            <w:pPr>
              <w:spacing w:before="0" w:after="0" w:line="240" w:lineRule="auto"/>
              <w:jc w:val="center"/>
              <w:rPr>
                <w:ins w:id="5815" w:author="Kisch, Christian" w:date="2022-02-07T14:48:00Z"/>
                <w:rFonts w:eastAsia="Times New Roman" w:cs="Calibri"/>
                <w:sz w:val="20"/>
                <w:szCs w:val="20"/>
                <w:lang w:eastAsia="de-DE"/>
              </w:rPr>
            </w:pPr>
            <w:ins w:id="5816" w:author="Kisch, Christian" w:date="2022-02-07T14:59:00Z">
              <w:r>
                <w:rPr>
                  <w:rFonts w:cs="Calibri"/>
                  <w:sz w:val="20"/>
                  <w:szCs w:val="20"/>
                </w:rPr>
                <w:t>x</w:t>
              </w:r>
            </w:ins>
          </w:p>
        </w:tc>
        <w:tc>
          <w:tcPr>
            <w:tcW w:w="1134" w:type="dxa"/>
            <w:shd w:val="clear" w:color="000000" w:fill="auto"/>
            <w:hideMark/>
          </w:tcPr>
          <w:p w14:paraId="53367273" w14:textId="103A8811" w:rsidR="00D57276" w:rsidRPr="00CF5477" w:rsidRDefault="00D57276" w:rsidP="00D57276">
            <w:pPr>
              <w:spacing w:before="0" w:after="0" w:line="240" w:lineRule="auto"/>
              <w:jc w:val="center"/>
              <w:rPr>
                <w:ins w:id="5817" w:author="Kisch, Christian" w:date="2022-02-07T14:48:00Z"/>
                <w:rFonts w:eastAsia="Times New Roman" w:cs="Calibri"/>
                <w:sz w:val="20"/>
                <w:szCs w:val="20"/>
                <w:lang w:eastAsia="de-DE"/>
              </w:rPr>
            </w:pPr>
            <w:ins w:id="5818" w:author="Kisch, Christian" w:date="2022-02-07T15:00:00Z">
              <w:r>
                <w:rPr>
                  <w:rFonts w:cs="Calibri"/>
                  <w:sz w:val="20"/>
                  <w:szCs w:val="20"/>
                </w:rPr>
                <w:t>x</w:t>
              </w:r>
            </w:ins>
          </w:p>
        </w:tc>
      </w:tr>
      <w:tr w:rsidR="00D57276" w:rsidRPr="00CF5477" w14:paraId="1603F92C" w14:textId="77777777" w:rsidTr="006B62F3">
        <w:trPr>
          <w:trHeight w:val="432"/>
          <w:ins w:id="5819" w:author="Kisch, Christian" w:date="2022-02-07T14:48:00Z"/>
        </w:trPr>
        <w:tc>
          <w:tcPr>
            <w:tcW w:w="626" w:type="dxa"/>
            <w:shd w:val="clear" w:color="000000" w:fill="auto"/>
            <w:hideMark/>
          </w:tcPr>
          <w:p w14:paraId="00F46F44" w14:textId="77777777" w:rsidR="00D57276" w:rsidRPr="00CF5477" w:rsidRDefault="00D57276" w:rsidP="00D57276">
            <w:pPr>
              <w:spacing w:before="0" w:after="0" w:line="240" w:lineRule="auto"/>
              <w:jc w:val="right"/>
              <w:rPr>
                <w:ins w:id="5820" w:author="Kisch, Christian" w:date="2022-02-07T14:48:00Z"/>
                <w:rFonts w:eastAsia="Times New Roman" w:cs="Calibri"/>
                <w:color w:val="000000"/>
                <w:lang w:eastAsia="de-DE"/>
              </w:rPr>
            </w:pPr>
            <w:ins w:id="5821" w:author="Kisch, Christian" w:date="2022-02-07T14:48:00Z">
              <w:r>
                <w:rPr>
                  <w:rFonts w:eastAsia="Times New Roman" w:cs="Calibri"/>
                  <w:color w:val="000000"/>
                  <w:lang w:eastAsia="de-DE"/>
                </w:rPr>
                <w:t>18</w:t>
              </w:r>
            </w:ins>
          </w:p>
        </w:tc>
        <w:tc>
          <w:tcPr>
            <w:tcW w:w="2523" w:type="dxa"/>
            <w:shd w:val="clear" w:color="000000" w:fill="auto"/>
            <w:hideMark/>
          </w:tcPr>
          <w:p w14:paraId="3C5D3515" w14:textId="762A09B4" w:rsidR="00D57276" w:rsidRPr="00CF5477" w:rsidRDefault="00D57276" w:rsidP="00D57276">
            <w:pPr>
              <w:spacing w:before="0" w:after="0" w:line="240" w:lineRule="auto"/>
              <w:rPr>
                <w:ins w:id="5822" w:author="Kisch, Christian" w:date="2022-02-07T14:48:00Z"/>
                <w:rFonts w:eastAsia="Times New Roman" w:cs="Calibri"/>
                <w:color w:val="000000"/>
                <w:lang w:eastAsia="de-DE"/>
              </w:rPr>
            </w:pPr>
            <w:ins w:id="5823"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5ECA3501" w14:textId="77777777" w:rsidR="00D57276" w:rsidRPr="00CF5477" w:rsidRDefault="00D57276" w:rsidP="00D57276">
            <w:pPr>
              <w:spacing w:before="0" w:after="0" w:line="240" w:lineRule="auto"/>
              <w:rPr>
                <w:ins w:id="5824" w:author="Kisch, Christian" w:date="2022-02-07T14:48:00Z"/>
                <w:rFonts w:eastAsia="Times New Roman" w:cs="Calibri"/>
                <w:b/>
                <w:bCs/>
                <w:sz w:val="20"/>
                <w:szCs w:val="20"/>
                <w:lang w:eastAsia="de-DE"/>
              </w:rPr>
            </w:pPr>
            <w:ins w:id="5825" w:author="Kisch, Christian" w:date="2022-02-07T14:48:00Z">
              <w:r w:rsidRPr="00CF5477">
                <w:rPr>
                  <w:rFonts w:eastAsia="Times New Roman" w:cs="Calibri"/>
                  <w:b/>
                  <w:bCs/>
                  <w:sz w:val="20"/>
                  <w:szCs w:val="20"/>
                  <w:lang w:eastAsia="de-DE"/>
                </w:rPr>
                <w:t>Ordner</w:t>
              </w:r>
            </w:ins>
          </w:p>
        </w:tc>
        <w:tc>
          <w:tcPr>
            <w:tcW w:w="1418" w:type="dxa"/>
            <w:shd w:val="clear" w:color="000000" w:fill="auto"/>
            <w:hideMark/>
          </w:tcPr>
          <w:p w14:paraId="0E604C85" w14:textId="7094FFEC" w:rsidR="00D57276" w:rsidRPr="00CF5477" w:rsidRDefault="00D57276" w:rsidP="00D57276">
            <w:pPr>
              <w:spacing w:before="0" w:after="0" w:line="240" w:lineRule="auto"/>
              <w:jc w:val="center"/>
              <w:rPr>
                <w:ins w:id="5826" w:author="Kisch, Christian" w:date="2022-02-07T14:48:00Z"/>
                <w:rFonts w:eastAsia="Times New Roman" w:cs="Calibri"/>
                <w:sz w:val="20"/>
                <w:szCs w:val="20"/>
                <w:lang w:eastAsia="de-DE"/>
              </w:rPr>
            </w:pPr>
            <w:ins w:id="5827" w:author="Kisch, Christian" w:date="2022-02-07T14:56:00Z">
              <w:r>
                <w:rPr>
                  <w:rFonts w:cs="Calibri"/>
                  <w:sz w:val="20"/>
                  <w:szCs w:val="20"/>
                </w:rPr>
                <w:t>Nein</w:t>
              </w:r>
            </w:ins>
          </w:p>
        </w:tc>
        <w:tc>
          <w:tcPr>
            <w:tcW w:w="992" w:type="dxa"/>
            <w:shd w:val="clear" w:color="000000" w:fill="auto"/>
          </w:tcPr>
          <w:p w14:paraId="1F644609" w14:textId="4E6BEDBF" w:rsidR="00D57276" w:rsidRPr="00CF5477" w:rsidRDefault="00D57276" w:rsidP="00D57276">
            <w:pPr>
              <w:spacing w:before="0" w:after="0" w:line="240" w:lineRule="auto"/>
              <w:jc w:val="center"/>
              <w:rPr>
                <w:ins w:id="5828" w:author="Kisch, Christian" w:date="2022-02-07T14:48:00Z"/>
                <w:rFonts w:eastAsia="Times New Roman" w:cs="Calibri"/>
                <w:sz w:val="20"/>
                <w:szCs w:val="20"/>
                <w:lang w:eastAsia="de-DE"/>
              </w:rPr>
            </w:pPr>
            <w:ins w:id="5829" w:author="Kisch, Christian" w:date="2022-02-07T14:58:00Z">
              <w:r>
                <w:rPr>
                  <w:rFonts w:cs="Calibri"/>
                  <w:sz w:val="20"/>
                  <w:szCs w:val="20"/>
                </w:rPr>
                <w:t>Nein</w:t>
              </w:r>
            </w:ins>
          </w:p>
        </w:tc>
        <w:tc>
          <w:tcPr>
            <w:tcW w:w="992" w:type="dxa"/>
            <w:shd w:val="clear" w:color="000000" w:fill="auto"/>
            <w:hideMark/>
          </w:tcPr>
          <w:p w14:paraId="64DF9831" w14:textId="5A18B4B5" w:rsidR="00D57276" w:rsidRPr="00CF5477" w:rsidRDefault="00D57276" w:rsidP="00D57276">
            <w:pPr>
              <w:spacing w:before="0" w:after="0" w:line="240" w:lineRule="auto"/>
              <w:jc w:val="center"/>
              <w:rPr>
                <w:ins w:id="5830" w:author="Kisch, Christian" w:date="2022-02-07T14:48:00Z"/>
                <w:rFonts w:eastAsia="Times New Roman" w:cs="Calibri"/>
                <w:sz w:val="20"/>
                <w:szCs w:val="20"/>
                <w:lang w:eastAsia="de-DE"/>
              </w:rPr>
            </w:pPr>
            <w:ins w:id="5831" w:author="Kisch, Christian" w:date="2022-02-07T14:58:00Z">
              <w:r>
                <w:rPr>
                  <w:rFonts w:cs="Calibri"/>
                  <w:sz w:val="20"/>
                  <w:szCs w:val="20"/>
                </w:rPr>
                <w:t>Nein</w:t>
              </w:r>
            </w:ins>
          </w:p>
        </w:tc>
        <w:tc>
          <w:tcPr>
            <w:tcW w:w="1134" w:type="dxa"/>
            <w:shd w:val="clear" w:color="000000" w:fill="auto"/>
            <w:hideMark/>
          </w:tcPr>
          <w:p w14:paraId="70DE703B" w14:textId="245D768D" w:rsidR="00D57276" w:rsidRPr="00CF5477" w:rsidRDefault="00D57276" w:rsidP="00D57276">
            <w:pPr>
              <w:spacing w:before="0" w:after="0" w:line="240" w:lineRule="auto"/>
              <w:jc w:val="center"/>
              <w:rPr>
                <w:ins w:id="5832" w:author="Kisch, Christian" w:date="2022-02-07T14:48:00Z"/>
                <w:rFonts w:eastAsia="Times New Roman" w:cs="Calibri"/>
                <w:sz w:val="20"/>
                <w:szCs w:val="20"/>
                <w:lang w:eastAsia="de-DE"/>
              </w:rPr>
            </w:pPr>
            <w:ins w:id="5833" w:author="Kisch, Christian" w:date="2022-02-07T14:59:00Z">
              <w:r>
                <w:rPr>
                  <w:rFonts w:cs="Calibri"/>
                  <w:sz w:val="20"/>
                  <w:szCs w:val="20"/>
                </w:rPr>
                <w:t>x</w:t>
              </w:r>
            </w:ins>
          </w:p>
        </w:tc>
        <w:tc>
          <w:tcPr>
            <w:tcW w:w="1134" w:type="dxa"/>
            <w:shd w:val="clear" w:color="000000" w:fill="auto"/>
            <w:hideMark/>
          </w:tcPr>
          <w:p w14:paraId="20847EDF" w14:textId="1F52643F" w:rsidR="00D57276" w:rsidRPr="00CF5477" w:rsidRDefault="00D57276" w:rsidP="00D57276">
            <w:pPr>
              <w:spacing w:before="0" w:after="0" w:line="240" w:lineRule="auto"/>
              <w:jc w:val="center"/>
              <w:rPr>
                <w:ins w:id="5834" w:author="Kisch, Christian" w:date="2022-02-07T14:48:00Z"/>
                <w:rFonts w:eastAsia="Times New Roman" w:cs="Calibri"/>
                <w:sz w:val="20"/>
                <w:szCs w:val="20"/>
                <w:lang w:eastAsia="de-DE"/>
              </w:rPr>
            </w:pPr>
            <w:ins w:id="5835" w:author="Kisch, Christian" w:date="2022-02-07T15:00:00Z">
              <w:r>
                <w:rPr>
                  <w:rFonts w:cs="Calibri"/>
                  <w:sz w:val="20"/>
                  <w:szCs w:val="20"/>
                </w:rPr>
                <w:t>x</w:t>
              </w:r>
            </w:ins>
          </w:p>
        </w:tc>
      </w:tr>
      <w:tr w:rsidR="00D57276" w:rsidRPr="00CF5477" w14:paraId="6AC690EC" w14:textId="77777777" w:rsidTr="006B62F3">
        <w:trPr>
          <w:trHeight w:val="454"/>
          <w:ins w:id="5836" w:author="Kisch, Christian" w:date="2022-02-07T14:48:00Z"/>
        </w:trPr>
        <w:tc>
          <w:tcPr>
            <w:tcW w:w="626" w:type="dxa"/>
            <w:shd w:val="clear" w:color="000000" w:fill="auto"/>
            <w:hideMark/>
          </w:tcPr>
          <w:p w14:paraId="317ABD64" w14:textId="77777777" w:rsidR="00D57276" w:rsidRPr="00CF5477" w:rsidRDefault="00D57276" w:rsidP="00D57276">
            <w:pPr>
              <w:spacing w:before="0" w:after="0" w:line="240" w:lineRule="auto"/>
              <w:jc w:val="right"/>
              <w:rPr>
                <w:ins w:id="5837" w:author="Kisch, Christian" w:date="2022-02-07T14:48:00Z"/>
                <w:rFonts w:eastAsia="Times New Roman" w:cs="Calibri"/>
                <w:color w:val="000000"/>
                <w:lang w:eastAsia="de-DE"/>
              </w:rPr>
            </w:pPr>
            <w:ins w:id="5838" w:author="Kisch, Christian" w:date="2022-02-07T14:48:00Z">
              <w:r>
                <w:rPr>
                  <w:rFonts w:eastAsia="Times New Roman" w:cs="Calibri"/>
                  <w:color w:val="000000"/>
                  <w:lang w:eastAsia="de-DE"/>
                </w:rPr>
                <w:t>19</w:t>
              </w:r>
            </w:ins>
          </w:p>
        </w:tc>
        <w:tc>
          <w:tcPr>
            <w:tcW w:w="2523" w:type="dxa"/>
            <w:shd w:val="clear" w:color="000000" w:fill="auto"/>
            <w:hideMark/>
          </w:tcPr>
          <w:p w14:paraId="4CC065D7" w14:textId="6D596991" w:rsidR="00D57276" w:rsidRPr="00CF5477" w:rsidRDefault="00D57276" w:rsidP="00D57276">
            <w:pPr>
              <w:spacing w:before="0" w:after="0" w:line="240" w:lineRule="auto"/>
              <w:rPr>
                <w:ins w:id="5839" w:author="Kisch, Christian" w:date="2022-02-07T14:48:00Z"/>
                <w:rFonts w:eastAsia="Times New Roman" w:cs="Calibri"/>
                <w:color w:val="000000"/>
                <w:lang w:eastAsia="de-DE"/>
              </w:rPr>
            </w:pPr>
            <w:ins w:id="5840"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0C0FD202" w14:textId="77777777" w:rsidR="00D57276" w:rsidRPr="00CF5477" w:rsidRDefault="00D57276" w:rsidP="00D57276">
            <w:pPr>
              <w:spacing w:before="0" w:after="0" w:line="240" w:lineRule="auto"/>
              <w:rPr>
                <w:ins w:id="5841" w:author="Kisch, Christian" w:date="2022-02-07T14:48:00Z"/>
                <w:rFonts w:eastAsia="Times New Roman" w:cs="Calibri"/>
                <w:b/>
                <w:bCs/>
                <w:sz w:val="20"/>
                <w:szCs w:val="20"/>
                <w:lang w:eastAsia="de-DE"/>
              </w:rPr>
            </w:pPr>
            <w:ins w:id="5842" w:author="Kisch, Christian" w:date="2022-02-07T14:48:00Z">
              <w:r w:rsidRPr="00CF5477">
                <w:rPr>
                  <w:rFonts w:eastAsia="Times New Roman" w:cs="Calibri"/>
                  <w:b/>
                  <w:bCs/>
                  <w:sz w:val="20"/>
                  <w:szCs w:val="20"/>
                  <w:lang w:eastAsia="de-DE"/>
                </w:rPr>
                <w:t>Unterordner im Ordner „Akte“</w:t>
              </w:r>
            </w:ins>
          </w:p>
        </w:tc>
        <w:tc>
          <w:tcPr>
            <w:tcW w:w="1418" w:type="dxa"/>
            <w:shd w:val="clear" w:color="000000" w:fill="auto"/>
            <w:hideMark/>
          </w:tcPr>
          <w:p w14:paraId="55F85597" w14:textId="4D4BE5E7" w:rsidR="00D57276" w:rsidRPr="00CF5477" w:rsidRDefault="00D57276" w:rsidP="00D57276">
            <w:pPr>
              <w:spacing w:before="0" w:after="0" w:line="240" w:lineRule="auto"/>
              <w:jc w:val="center"/>
              <w:rPr>
                <w:ins w:id="5843" w:author="Kisch, Christian" w:date="2022-02-07T14:48:00Z"/>
                <w:rFonts w:eastAsia="Times New Roman" w:cs="Calibri"/>
                <w:sz w:val="20"/>
                <w:szCs w:val="20"/>
                <w:lang w:eastAsia="de-DE"/>
              </w:rPr>
            </w:pPr>
            <w:ins w:id="5844" w:author="Kisch, Christian" w:date="2022-02-07T14:56:00Z">
              <w:r>
                <w:rPr>
                  <w:rFonts w:cs="Calibri"/>
                  <w:sz w:val="20"/>
                  <w:szCs w:val="20"/>
                </w:rPr>
                <w:t>Nein</w:t>
              </w:r>
            </w:ins>
          </w:p>
        </w:tc>
        <w:tc>
          <w:tcPr>
            <w:tcW w:w="992" w:type="dxa"/>
            <w:shd w:val="clear" w:color="000000" w:fill="auto"/>
          </w:tcPr>
          <w:p w14:paraId="32F86AE8" w14:textId="359EA390" w:rsidR="00D57276" w:rsidRPr="00CF5477" w:rsidRDefault="00D57276" w:rsidP="00D57276">
            <w:pPr>
              <w:spacing w:before="0" w:after="0" w:line="240" w:lineRule="auto"/>
              <w:jc w:val="center"/>
              <w:rPr>
                <w:ins w:id="5845" w:author="Kisch, Christian" w:date="2022-02-07T14:48:00Z"/>
                <w:rFonts w:eastAsia="Times New Roman" w:cs="Calibri"/>
                <w:sz w:val="20"/>
                <w:szCs w:val="20"/>
                <w:lang w:eastAsia="de-DE"/>
              </w:rPr>
            </w:pPr>
            <w:ins w:id="5846" w:author="Kisch, Christian" w:date="2022-02-07T14:58:00Z">
              <w:r>
                <w:rPr>
                  <w:rFonts w:cs="Calibri"/>
                  <w:sz w:val="20"/>
                  <w:szCs w:val="20"/>
                </w:rPr>
                <w:t>Nein</w:t>
              </w:r>
            </w:ins>
          </w:p>
        </w:tc>
        <w:tc>
          <w:tcPr>
            <w:tcW w:w="992" w:type="dxa"/>
            <w:shd w:val="clear" w:color="000000" w:fill="auto"/>
            <w:hideMark/>
          </w:tcPr>
          <w:p w14:paraId="7F2A1314" w14:textId="2CF6ECC1" w:rsidR="00D57276" w:rsidRPr="00CF5477" w:rsidRDefault="00D57276" w:rsidP="00D57276">
            <w:pPr>
              <w:spacing w:before="0" w:after="0" w:line="240" w:lineRule="auto"/>
              <w:jc w:val="center"/>
              <w:rPr>
                <w:ins w:id="5847" w:author="Kisch, Christian" w:date="2022-02-07T14:48:00Z"/>
                <w:rFonts w:eastAsia="Times New Roman" w:cs="Calibri"/>
                <w:sz w:val="20"/>
                <w:szCs w:val="20"/>
                <w:lang w:eastAsia="de-DE"/>
              </w:rPr>
            </w:pPr>
            <w:ins w:id="5848" w:author="Kisch, Christian" w:date="2022-02-07T14:58:00Z">
              <w:r>
                <w:rPr>
                  <w:rFonts w:cs="Calibri"/>
                  <w:sz w:val="20"/>
                  <w:szCs w:val="20"/>
                </w:rPr>
                <w:t>Nein</w:t>
              </w:r>
            </w:ins>
          </w:p>
        </w:tc>
        <w:tc>
          <w:tcPr>
            <w:tcW w:w="1134" w:type="dxa"/>
            <w:shd w:val="clear" w:color="000000" w:fill="auto"/>
            <w:hideMark/>
          </w:tcPr>
          <w:p w14:paraId="0C2AED71" w14:textId="18BBDF0A" w:rsidR="00D57276" w:rsidRPr="00CF5477" w:rsidRDefault="00D57276" w:rsidP="00D57276">
            <w:pPr>
              <w:spacing w:before="0" w:after="0" w:line="240" w:lineRule="auto"/>
              <w:jc w:val="center"/>
              <w:rPr>
                <w:ins w:id="5849" w:author="Kisch, Christian" w:date="2022-02-07T14:48:00Z"/>
                <w:rFonts w:eastAsia="Times New Roman" w:cs="Calibri"/>
                <w:sz w:val="20"/>
                <w:szCs w:val="20"/>
                <w:lang w:eastAsia="de-DE"/>
              </w:rPr>
            </w:pPr>
            <w:ins w:id="5850" w:author="Kisch, Christian" w:date="2022-02-07T14:59:00Z">
              <w:r>
                <w:rPr>
                  <w:rFonts w:cs="Calibri"/>
                  <w:sz w:val="20"/>
                  <w:szCs w:val="20"/>
                </w:rPr>
                <w:t>x</w:t>
              </w:r>
            </w:ins>
          </w:p>
        </w:tc>
        <w:tc>
          <w:tcPr>
            <w:tcW w:w="1134" w:type="dxa"/>
            <w:shd w:val="clear" w:color="000000" w:fill="auto"/>
            <w:hideMark/>
          </w:tcPr>
          <w:p w14:paraId="65E3AF3C" w14:textId="4743C871" w:rsidR="00D57276" w:rsidRPr="00CF5477" w:rsidRDefault="00D57276" w:rsidP="00D57276">
            <w:pPr>
              <w:spacing w:before="0" w:after="0" w:line="240" w:lineRule="auto"/>
              <w:jc w:val="center"/>
              <w:rPr>
                <w:ins w:id="5851" w:author="Kisch, Christian" w:date="2022-02-07T14:48:00Z"/>
                <w:rFonts w:eastAsia="Times New Roman" w:cs="Calibri"/>
                <w:sz w:val="20"/>
                <w:szCs w:val="20"/>
                <w:lang w:eastAsia="de-DE"/>
              </w:rPr>
            </w:pPr>
            <w:ins w:id="5852" w:author="Kisch, Christian" w:date="2022-02-07T15:00:00Z">
              <w:r>
                <w:rPr>
                  <w:rFonts w:cs="Calibri"/>
                  <w:sz w:val="20"/>
                  <w:szCs w:val="20"/>
                </w:rPr>
                <w:t>x</w:t>
              </w:r>
            </w:ins>
          </w:p>
        </w:tc>
      </w:tr>
      <w:tr w:rsidR="00D57276" w:rsidRPr="00CF5477" w14:paraId="595F021F" w14:textId="77777777" w:rsidTr="006B62F3">
        <w:trPr>
          <w:trHeight w:val="475"/>
          <w:ins w:id="5853" w:author="Kisch, Christian" w:date="2022-02-07T14:48:00Z"/>
        </w:trPr>
        <w:tc>
          <w:tcPr>
            <w:tcW w:w="626" w:type="dxa"/>
            <w:shd w:val="clear" w:color="000000" w:fill="auto"/>
            <w:hideMark/>
          </w:tcPr>
          <w:p w14:paraId="5EB29ECD" w14:textId="77777777" w:rsidR="00D57276" w:rsidRPr="00CF5477" w:rsidRDefault="00D57276" w:rsidP="00D57276">
            <w:pPr>
              <w:spacing w:before="0" w:after="0" w:line="240" w:lineRule="auto"/>
              <w:jc w:val="right"/>
              <w:rPr>
                <w:ins w:id="5854" w:author="Kisch, Christian" w:date="2022-02-07T14:48:00Z"/>
                <w:rFonts w:eastAsia="Times New Roman" w:cs="Calibri"/>
                <w:color w:val="000000"/>
                <w:lang w:eastAsia="de-DE"/>
              </w:rPr>
            </w:pPr>
            <w:ins w:id="5855" w:author="Kisch, Christian" w:date="2022-02-07T14:48:00Z">
              <w:r>
                <w:rPr>
                  <w:rFonts w:eastAsia="Times New Roman" w:cs="Calibri"/>
                  <w:color w:val="000000"/>
                  <w:lang w:eastAsia="de-DE"/>
                </w:rPr>
                <w:t>20</w:t>
              </w:r>
            </w:ins>
          </w:p>
        </w:tc>
        <w:tc>
          <w:tcPr>
            <w:tcW w:w="2523" w:type="dxa"/>
            <w:shd w:val="clear" w:color="000000" w:fill="auto"/>
            <w:hideMark/>
          </w:tcPr>
          <w:p w14:paraId="0582FC10" w14:textId="5300EDD5" w:rsidR="00D57276" w:rsidRPr="00CF5477" w:rsidRDefault="00D57276" w:rsidP="00D57276">
            <w:pPr>
              <w:spacing w:before="0" w:after="0" w:line="240" w:lineRule="auto"/>
              <w:rPr>
                <w:ins w:id="5856" w:author="Kisch, Christian" w:date="2022-02-07T14:48:00Z"/>
                <w:rFonts w:eastAsia="Times New Roman" w:cs="Calibri"/>
                <w:color w:val="000000"/>
                <w:lang w:eastAsia="de-DE"/>
              </w:rPr>
            </w:pPr>
            <w:ins w:id="5857"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0D0CA045" w14:textId="77777777" w:rsidR="00D57276" w:rsidRPr="00CF5477" w:rsidRDefault="00D57276" w:rsidP="00D57276">
            <w:pPr>
              <w:spacing w:before="0" w:after="0" w:line="240" w:lineRule="auto"/>
              <w:rPr>
                <w:ins w:id="5858" w:author="Kisch, Christian" w:date="2022-02-07T14:48:00Z"/>
                <w:rFonts w:eastAsia="Times New Roman" w:cs="Calibri"/>
                <w:b/>
                <w:bCs/>
                <w:sz w:val="20"/>
                <w:szCs w:val="20"/>
                <w:lang w:eastAsia="de-DE"/>
              </w:rPr>
            </w:pPr>
            <w:ins w:id="5859" w:author="Kisch, Christian" w:date="2022-02-07T14:48:00Z">
              <w:r w:rsidRPr="00CF5477">
                <w:rPr>
                  <w:rFonts w:eastAsia="Times New Roman" w:cs="Calibri"/>
                  <w:b/>
                  <w:bCs/>
                  <w:sz w:val="20"/>
                  <w:szCs w:val="20"/>
                  <w:lang w:eastAsia="de-DE"/>
                </w:rPr>
                <w:t>Dokumente im Ordner „Akte“</w:t>
              </w:r>
            </w:ins>
          </w:p>
        </w:tc>
        <w:tc>
          <w:tcPr>
            <w:tcW w:w="1418" w:type="dxa"/>
            <w:shd w:val="clear" w:color="000000" w:fill="auto"/>
            <w:hideMark/>
          </w:tcPr>
          <w:p w14:paraId="386D4238" w14:textId="1C0FFCC3" w:rsidR="00D57276" w:rsidRPr="00CF5477" w:rsidRDefault="00D57276" w:rsidP="00D57276">
            <w:pPr>
              <w:spacing w:before="0" w:after="0" w:line="240" w:lineRule="auto"/>
              <w:jc w:val="center"/>
              <w:rPr>
                <w:ins w:id="5860" w:author="Kisch, Christian" w:date="2022-02-07T14:48:00Z"/>
                <w:rFonts w:eastAsia="Times New Roman" w:cs="Calibri"/>
                <w:sz w:val="20"/>
                <w:szCs w:val="20"/>
                <w:lang w:eastAsia="de-DE"/>
              </w:rPr>
            </w:pPr>
            <w:ins w:id="5861" w:author="Kisch, Christian" w:date="2022-02-07T14:56:00Z">
              <w:r>
                <w:rPr>
                  <w:rFonts w:cs="Calibri"/>
                  <w:sz w:val="20"/>
                  <w:szCs w:val="20"/>
                </w:rPr>
                <w:t>Nein</w:t>
              </w:r>
            </w:ins>
          </w:p>
        </w:tc>
        <w:tc>
          <w:tcPr>
            <w:tcW w:w="992" w:type="dxa"/>
            <w:shd w:val="clear" w:color="000000" w:fill="auto"/>
          </w:tcPr>
          <w:p w14:paraId="52923F4D" w14:textId="6421A521" w:rsidR="00D57276" w:rsidRPr="00CF5477" w:rsidRDefault="00D57276" w:rsidP="00D57276">
            <w:pPr>
              <w:spacing w:before="0" w:after="0" w:line="240" w:lineRule="auto"/>
              <w:jc w:val="center"/>
              <w:rPr>
                <w:ins w:id="5862" w:author="Kisch, Christian" w:date="2022-02-07T14:48:00Z"/>
                <w:rFonts w:eastAsia="Times New Roman" w:cs="Calibri"/>
                <w:sz w:val="20"/>
                <w:szCs w:val="20"/>
                <w:lang w:eastAsia="de-DE"/>
              </w:rPr>
            </w:pPr>
            <w:ins w:id="5863" w:author="Kisch, Christian" w:date="2022-02-07T14:58:00Z">
              <w:r>
                <w:rPr>
                  <w:rFonts w:cs="Calibri"/>
                  <w:sz w:val="20"/>
                  <w:szCs w:val="20"/>
                </w:rPr>
                <w:t>Nein</w:t>
              </w:r>
            </w:ins>
          </w:p>
        </w:tc>
        <w:tc>
          <w:tcPr>
            <w:tcW w:w="992" w:type="dxa"/>
            <w:shd w:val="clear" w:color="000000" w:fill="auto"/>
            <w:hideMark/>
          </w:tcPr>
          <w:p w14:paraId="4F934876" w14:textId="5AC88A09" w:rsidR="00D57276" w:rsidRPr="00CF5477" w:rsidRDefault="00D57276" w:rsidP="00D57276">
            <w:pPr>
              <w:spacing w:before="0" w:after="0" w:line="240" w:lineRule="auto"/>
              <w:jc w:val="center"/>
              <w:rPr>
                <w:ins w:id="5864" w:author="Kisch, Christian" w:date="2022-02-07T14:48:00Z"/>
                <w:rFonts w:eastAsia="Times New Roman" w:cs="Calibri"/>
                <w:sz w:val="20"/>
                <w:szCs w:val="20"/>
                <w:lang w:eastAsia="de-DE"/>
              </w:rPr>
            </w:pPr>
            <w:ins w:id="5865" w:author="Kisch, Christian" w:date="2022-02-07T14:58:00Z">
              <w:r>
                <w:rPr>
                  <w:rFonts w:cs="Calibri"/>
                  <w:sz w:val="20"/>
                  <w:szCs w:val="20"/>
                </w:rPr>
                <w:t>Nein</w:t>
              </w:r>
            </w:ins>
          </w:p>
        </w:tc>
        <w:tc>
          <w:tcPr>
            <w:tcW w:w="1134" w:type="dxa"/>
            <w:shd w:val="clear" w:color="000000" w:fill="auto"/>
            <w:hideMark/>
          </w:tcPr>
          <w:p w14:paraId="604FA863" w14:textId="0BAE5950" w:rsidR="00D57276" w:rsidRPr="00CF5477" w:rsidRDefault="00D57276" w:rsidP="00D57276">
            <w:pPr>
              <w:spacing w:before="0" w:after="0" w:line="240" w:lineRule="auto"/>
              <w:jc w:val="center"/>
              <w:rPr>
                <w:ins w:id="5866" w:author="Kisch, Christian" w:date="2022-02-07T14:48:00Z"/>
                <w:rFonts w:eastAsia="Times New Roman" w:cs="Calibri"/>
                <w:sz w:val="20"/>
                <w:szCs w:val="20"/>
                <w:lang w:eastAsia="de-DE"/>
              </w:rPr>
            </w:pPr>
            <w:ins w:id="5867" w:author="Kisch, Christian" w:date="2022-02-07T14:59:00Z">
              <w:r>
                <w:rPr>
                  <w:rFonts w:cs="Calibri"/>
                  <w:sz w:val="20"/>
                  <w:szCs w:val="20"/>
                </w:rPr>
                <w:t>x</w:t>
              </w:r>
            </w:ins>
          </w:p>
        </w:tc>
        <w:tc>
          <w:tcPr>
            <w:tcW w:w="1134" w:type="dxa"/>
            <w:shd w:val="clear" w:color="000000" w:fill="auto"/>
            <w:hideMark/>
          </w:tcPr>
          <w:p w14:paraId="6AFBCFC7" w14:textId="1925FA45" w:rsidR="00D57276" w:rsidRPr="00CF5477" w:rsidRDefault="00D57276" w:rsidP="00D57276">
            <w:pPr>
              <w:spacing w:before="0" w:after="0" w:line="240" w:lineRule="auto"/>
              <w:jc w:val="center"/>
              <w:rPr>
                <w:ins w:id="5868" w:author="Kisch, Christian" w:date="2022-02-07T14:48:00Z"/>
                <w:rFonts w:eastAsia="Times New Roman" w:cs="Calibri"/>
                <w:sz w:val="20"/>
                <w:szCs w:val="20"/>
                <w:lang w:eastAsia="de-DE"/>
              </w:rPr>
            </w:pPr>
            <w:ins w:id="5869" w:author="Kisch, Christian" w:date="2022-02-07T15:00:00Z">
              <w:r>
                <w:rPr>
                  <w:rFonts w:cs="Calibri"/>
                  <w:sz w:val="20"/>
                  <w:szCs w:val="20"/>
                </w:rPr>
                <w:t>x</w:t>
              </w:r>
            </w:ins>
          </w:p>
        </w:tc>
      </w:tr>
      <w:tr w:rsidR="00D57276" w:rsidRPr="00CF5477" w14:paraId="429345E4" w14:textId="77777777" w:rsidTr="006B62F3">
        <w:trPr>
          <w:trHeight w:val="497"/>
          <w:ins w:id="5870" w:author="Kisch, Christian" w:date="2022-02-07T14:48:00Z"/>
        </w:trPr>
        <w:tc>
          <w:tcPr>
            <w:tcW w:w="626" w:type="dxa"/>
            <w:shd w:val="clear" w:color="000000" w:fill="auto"/>
            <w:hideMark/>
          </w:tcPr>
          <w:p w14:paraId="2CE150C8" w14:textId="77777777" w:rsidR="00D57276" w:rsidRPr="00CF5477" w:rsidRDefault="00D57276" w:rsidP="00D57276">
            <w:pPr>
              <w:spacing w:before="0" w:after="0" w:line="240" w:lineRule="auto"/>
              <w:jc w:val="right"/>
              <w:rPr>
                <w:ins w:id="5871" w:author="Kisch, Christian" w:date="2022-02-07T14:48:00Z"/>
                <w:rFonts w:eastAsia="Times New Roman" w:cs="Calibri"/>
                <w:color w:val="000000"/>
                <w:lang w:eastAsia="de-DE"/>
              </w:rPr>
            </w:pPr>
            <w:ins w:id="5872" w:author="Kisch, Christian" w:date="2022-02-07T14:48:00Z">
              <w:r>
                <w:rPr>
                  <w:rFonts w:eastAsia="Times New Roman" w:cs="Calibri"/>
                  <w:color w:val="000000"/>
                  <w:lang w:eastAsia="de-DE"/>
                </w:rPr>
                <w:t>21</w:t>
              </w:r>
            </w:ins>
          </w:p>
        </w:tc>
        <w:tc>
          <w:tcPr>
            <w:tcW w:w="2523" w:type="dxa"/>
            <w:shd w:val="clear" w:color="000000" w:fill="auto"/>
            <w:hideMark/>
          </w:tcPr>
          <w:p w14:paraId="5AE4C340" w14:textId="4E43F0C4" w:rsidR="00D57276" w:rsidRPr="00CF5477" w:rsidRDefault="00D57276" w:rsidP="00D57276">
            <w:pPr>
              <w:spacing w:before="0" w:after="0" w:line="240" w:lineRule="auto"/>
              <w:rPr>
                <w:ins w:id="5873" w:author="Kisch, Christian" w:date="2022-02-07T14:48:00Z"/>
                <w:rFonts w:eastAsia="Times New Roman" w:cs="Calibri"/>
                <w:color w:val="000000"/>
                <w:lang w:eastAsia="de-DE"/>
              </w:rPr>
            </w:pPr>
            <w:ins w:id="5874"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152349BE" w14:textId="77777777" w:rsidR="00D57276" w:rsidRPr="00CF5477" w:rsidRDefault="00D57276" w:rsidP="00D57276">
            <w:pPr>
              <w:spacing w:before="0" w:after="0" w:line="240" w:lineRule="auto"/>
              <w:rPr>
                <w:ins w:id="5875" w:author="Kisch, Christian" w:date="2022-02-07T14:48:00Z"/>
                <w:rFonts w:eastAsia="Times New Roman" w:cs="Calibri"/>
                <w:b/>
                <w:bCs/>
                <w:sz w:val="20"/>
                <w:szCs w:val="20"/>
                <w:lang w:eastAsia="de-DE"/>
              </w:rPr>
            </w:pPr>
            <w:ins w:id="5876" w:author="Kisch, Christian" w:date="2022-02-07T14:48:00Z">
              <w:r w:rsidRPr="00CF5477">
                <w:rPr>
                  <w:rFonts w:eastAsia="Times New Roman" w:cs="Calibri"/>
                  <w:b/>
                  <w:bCs/>
                  <w:sz w:val="20"/>
                  <w:szCs w:val="20"/>
                  <w:lang w:eastAsia="de-DE"/>
                </w:rPr>
                <w:t>Kennzeichnung im Ordner „Akte“</w:t>
              </w:r>
            </w:ins>
          </w:p>
        </w:tc>
        <w:tc>
          <w:tcPr>
            <w:tcW w:w="1418" w:type="dxa"/>
            <w:shd w:val="clear" w:color="000000" w:fill="auto"/>
            <w:hideMark/>
          </w:tcPr>
          <w:p w14:paraId="05D0A930" w14:textId="0D253F64" w:rsidR="00D57276" w:rsidRPr="00CF5477" w:rsidRDefault="00D57276" w:rsidP="00D57276">
            <w:pPr>
              <w:spacing w:before="0" w:after="0" w:line="240" w:lineRule="auto"/>
              <w:jc w:val="center"/>
              <w:rPr>
                <w:ins w:id="5877" w:author="Kisch, Christian" w:date="2022-02-07T14:48:00Z"/>
                <w:rFonts w:eastAsia="Times New Roman" w:cs="Calibri"/>
                <w:sz w:val="20"/>
                <w:szCs w:val="20"/>
                <w:lang w:eastAsia="de-DE"/>
              </w:rPr>
            </w:pPr>
            <w:ins w:id="5878" w:author="Kisch, Christian" w:date="2022-02-07T14:56:00Z">
              <w:r>
                <w:rPr>
                  <w:rFonts w:cs="Calibri"/>
                  <w:sz w:val="20"/>
                  <w:szCs w:val="20"/>
                </w:rPr>
                <w:t>Nein</w:t>
              </w:r>
            </w:ins>
          </w:p>
        </w:tc>
        <w:tc>
          <w:tcPr>
            <w:tcW w:w="992" w:type="dxa"/>
            <w:shd w:val="clear" w:color="000000" w:fill="auto"/>
          </w:tcPr>
          <w:p w14:paraId="30F73B87" w14:textId="25AA7B0F" w:rsidR="00D57276" w:rsidRPr="00CF5477" w:rsidRDefault="00D57276" w:rsidP="00D57276">
            <w:pPr>
              <w:spacing w:before="0" w:after="0" w:line="240" w:lineRule="auto"/>
              <w:jc w:val="center"/>
              <w:rPr>
                <w:ins w:id="5879" w:author="Kisch, Christian" w:date="2022-02-07T14:48:00Z"/>
                <w:rFonts w:eastAsia="Times New Roman" w:cs="Calibri"/>
                <w:sz w:val="20"/>
                <w:szCs w:val="20"/>
                <w:lang w:eastAsia="de-DE"/>
              </w:rPr>
            </w:pPr>
            <w:ins w:id="5880" w:author="Kisch, Christian" w:date="2022-02-07T14:58:00Z">
              <w:r>
                <w:rPr>
                  <w:rFonts w:cs="Calibri"/>
                  <w:sz w:val="20"/>
                  <w:szCs w:val="20"/>
                </w:rPr>
                <w:t>Nein</w:t>
              </w:r>
            </w:ins>
          </w:p>
        </w:tc>
        <w:tc>
          <w:tcPr>
            <w:tcW w:w="992" w:type="dxa"/>
            <w:shd w:val="clear" w:color="000000" w:fill="auto"/>
            <w:hideMark/>
          </w:tcPr>
          <w:p w14:paraId="17B38083" w14:textId="5A4DC4D6" w:rsidR="00D57276" w:rsidRPr="00CF5477" w:rsidRDefault="00D57276" w:rsidP="00D57276">
            <w:pPr>
              <w:spacing w:before="0" w:after="0" w:line="240" w:lineRule="auto"/>
              <w:jc w:val="center"/>
              <w:rPr>
                <w:ins w:id="5881" w:author="Kisch, Christian" w:date="2022-02-07T14:48:00Z"/>
                <w:rFonts w:eastAsia="Times New Roman" w:cs="Calibri"/>
                <w:sz w:val="20"/>
                <w:szCs w:val="20"/>
                <w:lang w:eastAsia="de-DE"/>
              </w:rPr>
            </w:pPr>
            <w:ins w:id="5882" w:author="Kisch, Christian" w:date="2022-02-07T14:58:00Z">
              <w:r>
                <w:rPr>
                  <w:rFonts w:cs="Calibri"/>
                  <w:sz w:val="20"/>
                  <w:szCs w:val="20"/>
                </w:rPr>
                <w:t>Nein</w:t>
              </w:r>
            </w:ins>
          </w:p>
        </w:tc>
        <w:tc>
          <w:tcPr>
            <w:tcW w:w="1134" w:type="dxa"/>
            <w:shd w:val="clear" w:color="000000" w:fill="auto"/>
            <w:hideMark/>
          </w:tcPr>
          <w:p w14:paraId="5C55EC97" w14:textId="673CD787" w:rsidR="00D57276" w:rsidRPr="00CF5477" w:rsidRDefault="00D57276" w:rsidP="00D57276">
            <w:pPr>
              <w:spacing w:before="0" w:after="0" w:line="240" w:lineRule="auto"/>
              <w:jc w:val="center"/>
              <w:rPr>
                <w:ins w:id="5883" w:author="Kisch, Christian" w:date="2022-02-07T14:48:00Z"/>
                <w:rFonts w:eastAsia="Times New Roman" w:cs="Calibri"/>
                <w:sz w:val="20"/>
                <w:szCs w:val="20"/>
                <w:lang w:eastAsia="de-DE"/>
              </w:rPr>
            </w:pPr>
            <w:ins w:id="5884" w:author="Kisch, Christian" w:date="2022-02-07T14:59:00Z">
              <w:r>
                <w:rPr>
                  <w:rFonts w:cs="Calibri"/>
                  <w:sz w:val="20"/>
                  <w:szCs w:val="20"/>
                </w:rPr>
                <w:t>x</w:t>
              </w:r>
            </w:ins>
          </w:p>
        </w:tc>
        <w:tc>
          <w:tcPr>
            <w:tcW w:w="1134" w:type="dxa"/>
            <w:shd w:val="clear" w:color="000000" w:fill="auto"/>
            <w:hideMark/>
          </w:tcPr>
          <w:p w14:paraId="6762563D" w14:textId="2B76BCA5" w:rsidR="00D57276" w:rsidRPr="00CF5477" w:rsidRDefault="00D57276" w:rsidP="00D57276">
            <w:pPr>
              <w:spacing w:before="0" w:after="0" w:line="240" w:lineRule="auto"/>
              <w:jc w:val="center"/>
              <w:rPr>
                <w:ins w:id="5885" w:author="Kisch, Christian" w:date="2022-02-07T14:48:00Z"/>
                <w:rFonts w:eastAsia="Times New Roman" w:cs="Calibri"/>
                <w:sz w:val="20"/>
                <w:szCs w:val="20"/>
                <w:lang w:eastAsia="de-DE"/>
              </w:rPr>
            </w:pPr>
            <w:ins w:id="5886" w:author="Kisch, Christian" w:date="2022-02-07T15:00:00Z">
              <w:r>
                <w:rPr>
                  <w:rFonts w:cs="Calibri"/>
                  <w:sz w:val="20"/>
                  <w:szCs w:val="20"/>
                </w:rPr>
                <w:t>x</w:t>
              </w:r>
            </w:ins>
          </w:p>
        </w:tc>
      </w:tr>
      <w:tr w:rsidR="00D57276" w:rsidRPr="00CF5477" w14:paraId="2CF80F82" w14:textId="77777777" w:rsidTr="006B62F3">
        <w:trPr>
          <w:trHeight w:val="505"/>
          <w:ins w:id="5887" w:author="Kisch, Christian" w:date="2022-02-07T14:48:00Z"/>
        </w:trPr>
        <w:tc>
          <w:tcPr>
            <w:tcW w:w="626" w:type="dxa"/>
            <w:shd w:val="clear" w:color="000000" w:fill="auto"/>
            <w:hideMark/>
          </w:tcPr>
          <w:p w14:paraId="26ED0C9A" w14:textId="77777777" w:rsidR="00D57276" w:rsidRPr="00CF5477" w:rsidRDefault="00D57276" w:rsidP="00D57276">
            <w:pPr>
              <w:spacing w:before="0" w:after="0" w:line="240" w:lineRule="auto"/>
              <w:jc w:val="right"/>
              <w:rPr>
                <w:ins w:id="5888" w:author="Kisch, Christian" w:date="2022-02-07T14:48:00Z"/>
                <w:rFonts w:eastAsia="Times New Roman" w:cs="Calibri"/>
                <w:color w:val="000000"/>
                <w:lang w:eastAsia="de-DE"/>
              </w:rPr>
            </w:pPr>
            <w:ins w:id="5889" w:author="Kisch, Christian" w:date="2022-02-07T14:48:00Z">
              <w:r>
                <w:rPr>
                  <w:rFonts w:eastAsia="Times New Roman" w:cs="Calibri"/>
                  <w:color w:val="000000"/>
                  <w:lang w:eastAsia="de-DE"/>
                </w:rPr>
                <w:t>22</w:t>
              </w:r>
            </w:ins>
          </w:p>
        </w:tc>
        <w:tc>
          <w:tcPr>
            <w:tcW w:w="2523" w:type="dxa"/>
            <w:shd w:val="clear" w:color="000000" w:fill="auto"/>
            <w:hideMark/>
          </w:tcPr>
          <w:p w14:paraId="6F094270" w14:textId="67549455" w:rsidR="00D57276" w:rsidRPr="00CF5477" w:rsidRDefault="00D57276" w:rsidP="00D57276">
            <w:pPr>
              <w:spacing w:before="0" w:after="0" w:line="240" w:lineRule="auto"/>
              <w:rPr>
                <w:ins w:id="5890" w:author="Kisch, Christian" w:date="2022-02-07T14:48:00Z"/>
                <w:rFonts w:eastAsia="Times New Roman" w:cs="Calibri"/>
                <w:color w:val="000000"/>
                <w:lang w:eastAsia="de-DE"/>
              </w:rPr>
            </w:pPr>
            <w:ins w:id="5891"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5146C25D" w14:textId="77777777" w:rsidR="00D57276" w:rsidRPr="00CF5477" w:rsidRDefault="00D57276" w:rsidP="00D57276">
            <w:pPr>
              <w:spacing w:before="0" w:after="0" w:line="240" w:lineRule="auto"/>
              <w:rPr>
                <w:ins w:id="5892" w:author="Kisch, Christian" w:date="2022-02-07T14:48:00Z"/>
                <w:rFonts w:eastAsia="Times New Roman" w:cs="Calibri"/>
                <w:b/>
                <w:bCs/>
                <w:sz w:val="20"/>
                <w:szCs w:val="20"/>
                <w:lang w:eastAsia="de-DE"/>
              </w:rPr>
            </w:pPr>
            <w:ins w:id="5893" w:author="Kisch, Christian" w:date="2022-02-07T14:48: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229B5768" w14:textId="666B12AC" w:rsidR="00D57276" w:rsidRPr="00CF5477" w:rsidRDefault="00D57276" w:rsidP="00D57276">
            <w:pPr>
              <w:spacing w:before="0" w:after="0" w:line="240" w:lineRule="auto"/>
              <w:jc w:val="center"/>
              <w:rPr>
                <w:ins w:id="5894" w:author="Kisch, Christian" w:date="2022-02-07T14:48:00Z"/>
                <w:rFonts w:eastAsia="Times New Roman" w:cs="Calibri"/>
                <w:sz w:val="20"/>
                <w:szCs w:val="20"/>
                <w:lang w:eastAsia="de-DE"/>
              </w:rPr>
            </w:pPr>
            <w:ins w:id="5895" w:author="Kisch, Christian" w:date="2022-02-07T14:56:00Z">
              <w:r>
                <w:rPr>
                  <w:rFonts w:cs="Calibri"/>
                  <w:sz w:val="20"/>
                  <w:szCs w:val="20"/>
                </w:rPr>
                <w:t>Nein</w:t>
              </w:r>
            </w:ins>
          </w:p>
        </w:tc>
        <w:tc>
          <w:tcPr>
            <w:tcW w:w="992" w:type="dxa"/>
            <w:shd w:val="clear" w:color="000000" w:fill="auto"/>
          </w:tcPr>
          <w:p w14:paraId="3C7500A8" w14:textId="5FF3E793" w:rsidR="00D57276" w:rsidRPr="00CF5477" w:rsidRDefault="00D57276" w:rsidP="00D57276">
            <w:pPr>
              <w:spacing w:before="0" w:after="0" w:line="240" w:lineRule="auto"/>
              <w:jc w:val="center"/>
              <w:rPr>
                <w:ins w:id="5896" w:author="Kisch, Christian" w:date="2022-02-07T14:48:00Z"/>
                <w:rFonts w:eastAsia="Times New Roman" w:cs="Calibri"/>
                <w:sz w:val="20"/>
                <w:szCs w:val="20"/>
                <w:lang w:eastAsia="de-DE"/>
              </w:rPr>
            </w:pPr>
            <w:ins w:id="5897" w:author="Kisch, Christian" w:date="2022-02-07T14:58:00Z">
              <w:r>
                <w:rPr>
                  <w:rFonts w:cs="Calibri"/>
                  <w:sz w:val="20"/>
                  <w:szCs w:val="20"/>
                </w:rPr>
                <w:t>Nein</w:t>
              </w:r>
            </w:ins>
          </w:p>
        </w:tc>
        <w:tc>
          <w:tcPr>
            <w:tcW w:w="992" w:type="dxa"/>
            <w:shd w:val="clear" w:color="000000" w:fill="auto"/>
            <w:hideMark/>
          </w:tcPr>
          <w:p w14:paraId="6FA6F8A2" w14:textId="33165D6C" w:rsidR="00D57276" w:rsidRPr="00CF5477" w:rsidRDefault="00D57276" w:rsidP="00D57276">
            <w:pPr>
              <w:spacing w:before="0" w:after="0" w:line="240" w:lineRule="auto"/>
              <w:jc w:val="center"/>
              <w:rPr>
                <w:ins w:id="5898" w:author="Kisch, Christian" w:date="2022-02-07T14:48:00Z"/>
                <w:rFonts w:eastAsia="Times New Roman" w:cs="Calibri"/>
                <w:sz w:val="20"/>
                <w:szCs w:val="20"/>
                <w:lang w:eastAsia="de-DE"/>
              </w:rPr>
            </w:pPr>
            <w:ins w:id="5899" w:author="Kisch, Christian" w:date="2022-02-07T14:58:00Z">
              <w:r>
                <w:rPr>
                  <w:rFonts w:cs="Calibri"/>
                  <w:sz w:val="20"/>
                  <w:szCs w:val="20"/>
                </w:rPr>
                <w:t>Nein</w:t>
              </w:r>
            </w:ins>
          </w:p>
        </w:tc>
        <w:tc>
          <w:tcPr>
            <w:tcW w:w="1134" w:type="dxa"/>
            <w:shd w:val="clear" w:color="000000" w:fill="auto"/>
            <w:hideMark/>
          </w:tcPr>
          <w:p w14:paraId="739D4341" w14:textId="44F7DCC0" w:rsidR="00D57276" w:rsidRPr="00CF5477" w:rsidRDefault="00D57276" w:rsidP="00D57276">
            <w:pPr>
              <w:spacing w:before="0" w:after="0" w:line="240" w:lineRule="auto"/>
              <w:jc w:val="center"/>
              <w:rPr>
                <w:ins w:id="5900" w:author="Kisch, Christian" w:date="2022-02-07T14:48:00Z"/>
                <w:rFonts w:eastAsia="Times New Roman" w:cs="Calibri"/>
                <w:sz w:val="20"/>
                <w:szCs w:val="20"/>
                <w:lang w:eastAsia="de-DE"/>
              </w:rPr>
            </w:pPr>
            <w:ins w:id="5901" w:author="Kisch, Christian" w:date="2022-02-07T14:59:00Z">
              <w:r>
                <w:rPr>
                  <w:rFonts w:cs="Calibri"/>
                  <w:sz w:val="20"/>
                  <w:szCs w:val="20"/>
                </w:rPr>
                <w:t>x</w:t>
              </w:r>
            </w:ins>
          </w:p>
        </w:tc>
        <w:tc>
          <w:tcPr>
            <w:tcW w:w="1134" w:type="dxa"/>
            <w:shd w:val="clear" w:color="000000" w:fill="auto"/>
            <w:hideMark/>
          </w:tcPr>
          <w:p w14:paraId="7329FDBC" w14:textId="16DFC1E5" w:rsidR="00D57276" w:rsidRPr="00CF5477" w:rsidRDefault="00D57276" w:rsidP="00D57276">
            <w:pPr>
              <w:spacing w:before="0" w:after="0" w:line="240" w:lineRule="auto"/>
              <w:jc w:val="center"/>
              <w:rPr>
                <w:ins w:id="5902" w:author="Kisch, Christian" w:date="2022-02-07T14:48:00Z"/>
                <w:rFonts w:eastAsia="Times New Roman" w:cs="Calibri"/>
                <w:sz w:val="20"/>
                <w:szCs w:val="20"/>
                <w:lang w:eastAsia="de-DE"/>
              </w:rPr>
            </w:pPr>
            <w:ins w:id="5903" w:author="Kisch, Christian" w:date="2022-02-07T15:00:00Z">
              <w:r>
                <w:rPr>
                  <w:rFonts w:cs="Calibri"/>
                  <w:sz w:val="20"/>
                  <w:szCs w:val="20"/>
                </w:rPr>
                <w:t>x</w:t>
              </w:r>
            </w:ins>
          </w:p>
        </w:tc>
      </w:tr>
      <w:tr w:rsidR="00D57276" w:rsidRPr="00CF5477" w14:paraId="6031D3F0" w14:textId="77777777" w:rsidTr="006B62F3">
        <w:trPr>
          <w:trHeight w:val="541"/>
          <w:ins w:id="5904" w:author="Kisch, Christian" w:date="2022-02-07T14:48:00Z"/>
        </w:trPr>
        <w:tc>
          <w:tcPr>
            <w:tcW w:w="626" w:type="dxa"/>
            <w:shd w:val="clear" w:color="000000" w:fill="auto"/>
            <w:hideMark/>
          </w:tcPr>
          <w:p w14:paraId="4377AB98" w14:textId="77777777" w:rsidR="00D57276" w:rsidRPr="00CF5477" w:rsidRDefault="00D57276" w:rsidP="00D57276">
            <w:pPr>
              <w:spacing w:before="0" w:after="0" w:line="240" w:lineRule="auto"/>
              <w:jc w:val="right"/>
              <w:rPr>
                <w:ins w:id="5905" w:author="Kisch, Christian" w:date="2022-02-07T14:48:00Z"/>
                <w:rFonts w:eastAsia="Times New Roman" w:cs="Calibri"/>
                <w:color w:val="000000"/>
                <w:lang w:eastAsia="de-DE"/>
              </w:rPr>
            </w:pPr>
            <w:ins w:id="5906" w:author="Kisch, Christian" w:date="2022-02-07T14:48: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60FEB6FD" w14:textId="421B8BB5" w:rsidR="00D57276" w:rsidRPr="00CF5477" w:rsidRDefault="00D57276" w:rsidP="00D57276">
            <w:pPr>
              <w:spacing w:before="0" w:after="0" w:line="240" w:lineRule="auto"/>
              <w:rPr>
                <w:ins w:id="5907" w:author="Kisch, Christian" w:date="2022-02-07T14:48:00Z"/>
                <w:rFonts w:eastAsia="Times New Roman" w:cs="Calibri"/>
                <w:color w:val="000000"/>
                <w:lang w:eastAsia="de-DE"/>
              </w:rPr>
            </w:pPr>
            <w:ins w:id="5908"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26BF00C5" w14:textId="77777777" w:rsidR="00D57276" w:rsidRPr="00CF5477" w:rsidRDefault="00D57276" w:rsidP="00D57276">
            <w:pPr>
              <w:spacing w:before="0" w:after="0" w:line="240" w:lineRule="auto"/>
              <w:rPr>
                <w:ins w:id="5909" w:author="Kisch, Christian" w:date="2022-02-07T14:48:00Z"/>
                <w:rFonts w:eastAsia="Times New Roman" w:cs="Calibri"/>
                <w:b/>
                <w:bCs/>
                <w:sz w:val="20"/>
                <w:szCs w:val="20"/>
                <w:lang w:eastAsia="de-DE"/>
              </w:rPr>
            </w:pPr>
            <w:ins w:id="5910" w:author="Kisch, Christian" w:date="2022-02-07T14:48: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088D5EE2" w14:textId="1D6C8814" w:rsidR="00D57276" w:rsidRPr="00CF5477" w:rsidRDefault="00D57276" w:rsidP="00D57276">
            <w:pPr>
              <w:spacing w:before="0" w:after="0" w:line="240" w:lineRule="auto"/>
              <w:jc w:val="center"/>
              <w:rPr>
                <w:ins w:id="5911" w:author="Kisch, Christian" w:date="2022-02-07T14:48:00Z"/>
                <w:rFonts w:eastAsia="Times New Roman" w:cs="Calibri"/>
                <w:sz w:val="20"/>
                <w:szCs w:val="20"/>
                <w:lang w:eastAsia="de-DE"/>
              </w:rPr>
            </w:pPr>
            <w:ins w:id="5912" w:author="Kisch, Christian" w:date="2022-02-07T14:56:00Z">
              <w:r>
                <w:rPr>
                  <w:rFonts w:cs="Calibri"/>
                  <w:sz w:val="20"/>
                  <w:szCs w:val="20"/>
                </w:rPr>
                <w:t>Nein</w:t>
              </w:r>
            </w:ins>
          </w:p>
        </w:tc>
        <w:tc>
          <w:tcPr>
            <w:tcW w:w="992" w:type="dxa"/>
            <w:shd w:val="clear" w:color="000000" w:fill="auto"/>
          </w:tcPr>
          <w:p w14:paraId="327DCB5C" w14:textId="65D430F3" w:rsidR="00D57276" w:rsidRPr="00CF5477" w:rsidRDefault="00D57276" w:rsidP="00D57276">
            <w:pPr>
              <w:spacing w:before="0" w:after="0" w:line="240" w:lineRule="auto"/>
              <w:jc w:val="center"/>
              <w:rPr>
                <w:ins w:id="5913" w:author="Kisch, Christian" w:date="2022-02-07T14:48:00Z"/>
                <w:rFonts w:eastAsia="Times New Roman" w:cs="Calibri"/>
                <w:sz w:val="20"/>
                <w:szCs w:val="20"/>
                <w:lang w:eastAsia="de-DE"/>
              </w:rPr>
            </w:pPr>
            <w:ins w:id="5914" w:author="Kisch, Christian" w:date="2022-02-07T14:58:00Z">
              <w:r>
                <w:rPr>
                  <w:rFonts w:cs="Calibri"/>
                  <w:sz w:val="20"/>
                  <w:szCs w:val="20"/>
                </w:rPr>
                <w:t>Nein</w:t>
              </w:r>
            </w:ins>
          </w:p>
        </w:tc>
        <w:tc>
          <w:tcPr>
            <w:tcW w:w="992" w:type="dxa"/>
            <w:shd w:val="clear" w:color="000000" w:fill="auto"/>
            <w:hideMark/>
          </w:tcPr>
          <w:p w14:paraId="1EEF584C" w14:textId="43839318" w:rsidR="00D57276" w:rsidRPr="00CF5477" w:rsidRDefault="00D57276" w:rsidP="00D57276">
            <w:pPr>
              <w:spacing w:before="0" w:after="0" w:line="240" w:lineRule="auto"/>
              <w:jc w:val="center"/>
              <w:rPr>
                <w:ins w:id="5915" w:author="Kisch, Christian" w:date="2022-02-07T14:48:00Z"/>
                <w:rFonts w:eastAsia="Times New Roman" w:cs="Calibri"/>
                <w:sz w:val="20"/>
                <w:szCs w:val="20"/>
                <w:lang w:eastAsia="de-DE"/>
              </w:rPr>
            </w:pPr>
            <w:ins w:id="5916" w:author="Kisch, Christian" w:date="2022-02-07T14:58:00Z">
              <w:r>
                <w:rPr>
                  <w:rFonts w:cs="Calibri"/>
                  <w:sz w:val="20"/>
                  <w:szCs w:val="20"/>
                </w:rPr>
                <w:t>Nein</w:t>
              </w:r>
            </w:ins>
          </w:p>
        </w:tc>
        <w:tc>
          <w:tcPr>
            <w:tcW w:w="1134" w:type="dxa"/>
            <w:shd w:val="clear" w:color="000000" w:fill="auto"/>
            <w:hideMark/>
          </w:tcPr>
          <w:p w14:paraId="5F1B2736" w14:textId="7139D6A0" w:rsidR="00D57276" w:rsidRPr="00CF5477" w:rsidRDefault="00D57276" w:rsidP="00D57276">
            <w:pPr>
              <w:spacing w:before="0" w:after="0" w:line="240" w:lineRule="auto"/>
              <w:jc w:val="center"/>
              <w:rPr>
                <w:ins w:id="5917" w:author="Kisch, Christian" w:date="2022-02-07T14:48:00Z"/>
                <w:rFonts w:eastAsia="Times New Roman" w:cs="Calibri"/>
                <w:sz w:val="20"/>
                <w:szCs w:val="20"/>
                <w:lang w:eastAsia="de-DE"/>
              </w:rPr>
            </w:pPr>
            <w:ins w:id="5918" w:author="Kisch, Christian" w:date="2022-02-07T14:59:00Z">
              <w:r>
                <w:rPr>
                  <w:rFonts w:cs="Calibri"/>
                  <w:sz w:val="20"/>
                  <w:szCs w:val="20"/>
                </w:rPr>
                <w:t>x</w:t>
              </w:r>
            </w:ins>
          </w:p>
        </w:tc>
        <w:tc>
          <w:tcPr>
            <w:tcW w:w="1134" w:type="dxa"/>
            <w:shd w:val="clear" w:color="000000" w:fill="auto"/>
            <w:hideMark/>
          </w:tcPr>
          <w:p w14:paraId="2FBC2706" w14:textId="1C630A45" w:rsidR="00D57276" w:rsidRPr="00CF5477" w:rsidRDefault="00D57276" w:rsidP="00D57276">
            <w:pPr>
              <w:spacing w:before="0" w:after="0" w:line="240" w:lineRule="auto"/>
              <w:jc w:val="center"/>
              <w:rPr>
                <w:ins w:id="5919" w:author="Kisch, Christian" w:date="2022-02-07T14:48:00Z"/>
                <w:rFonts w:eastAsia="Times New Roman" w:cs="Calibri"/>
                <w:sz w:val="20"/>
                <w:szCs w:val="20"/>
                <w:lang w:eastAsia="de-DE"/>
              </w:rPr>
            </w:pPr>
            <w:ins w:id="5920" w:author="Kisch, Christian" w:date="2022-02-07T15:00:00Z">
              <w:r>
                <w:rPr>
                  <w:rFonts w:cs="Calibri"/>
                  <w:sz w:val="20"/>
                  <w:szCs w:val="20"/>
                </w:rPr>
                <w:t>x</w:t>
              </w:r>
            </w:ins>
          </w:p>
        </w:tc>
      </w:tr>
      <w:tr w:rsidR="00D57276" w:rsidRPr="00CF5477" w14:paraId="63090EC0" w14:textId="77777777" w:rsidTr="006B62F3">
        <w:trPr>
          <w:trHeight w:val="549"/>
          <w:ins w:id="5921" w:author="Kisch, Christian" w:date="2022-02-07T14:48:00Z"/>
        </w:trPr>
        <w:tc>
          <w:tcPr>
            <w:tcW w:w="626" w:type="dxa"/>
            <w:shd w:val="clear" w:color="000000" w:fill="auto"/>
            <w:hideMark/>
          </w:tcPr>
          <w:p w14:paraId="729C9851" w14:textId="77777777" w:rsidR="00D57276" w:rsidRPr="00CF5477" w:rsidRDefault="00D57276" w:rsidP="00D57276">
            <w:pPr>
              <w:spacing w:before="0" w:after="0" w:line="240" w:lineRule="auto"/>
              <w:jc w:val="right"/>
              <w:rPr>
                <w:ins w:id="5922" w:author="Kisch, Christian" w:date="2022-02-07T14:48:00Z"/>
                <w:rFonts w:eastAsia="Times New Roman" w:cs="Calibri"/>
                <w:color w:val="000000"/>
                <w:lang w:eastAsia="de-DE"/>
              </w:rPr>
            </w:pPr>
            <w:ins w:id="5923" w:author="Kisch, Christian" w:date="2022-02-07T14:48:00Z">
              <w:r>
                <w:rPr>
                  <w:rFonts w:eastAsia="Times New Roman" w:cs="Calibri"/>
                  <w:color w:val="000000"/>
                  <w:lang w:eastAsia="de-DE"/>
                </w:rPr>
                <w:t>24</w:t>
              </w:r>
            </w:ins>
          </w:p>
        </w:tc>
        <w:tc>
          <w:tcPr>
            <w:tcW w:w="2523" w:type="dxa"/>
            <w:shd w:val="clear" w:color="000000" w:fill="auto"/>
            <w:hideMark/>
          </w:tcPr>
          <w:p w14:paraId="7C8C5E79" w14:textId="5C59744F" w:rsidR="00D57276" w:rsidRPr="00CF5477" w:rsidRDefault="00D57276" w:rsidP="00D57276">
            <w:pPr>
              <w:spacing w:before="0" w:after="0" w:line="240" w:lineRule="auto"/>
              <w:rPr>
                <w:ins w:id="5924" w:author="Kisch, Christian" w:date="2022-02-07T14:48:00Z"/>
                <w:rFonts w:eastAsia="Times New Roman" w:cs="Calibri"/>
                <w:color w:val="000000"/>
                <w:lang w:eastAsia="de-DE"/>
              </w:rPr>
            </w:pPr>
            <w:ins w:id="5925"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30113C52" w14:textId="77777777" w:rsidR="00D57276" w:rsidRPr="00CF5477" w:rsidRDefault="00D57276" w:rsidP="00D57276">
            <w:pPr>
              <w:spacing w:before="0" w:after="0" w:line="240" w:lineRule="auto"/>
              <w:rPr>
                <w:ins w:id="5926" w:author="Kisch, Christian" w:date="2022-02-07T14:48:00Z"/>
                <w:rFonts w:eastAsia="Times New Roman" w:cs="Calibri"/>
                <w:b/>
                <w:bCs/>
                <w:sz w:val="20"/>
                <w:szCs w:val="20"/>
                <w:lang w:eastAsia="de-DE"/>
              </w:rPr>
            </w:pPr>
            <w:ins w:id="5927" w:author="Kisch, Christian" w:date="2022-02-07T14:48: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2043F314" w14:textId="78F8A4E5" w:rsidR="00D57276" w:rsidRPr="00CF5477" w:rsidRDefault="00D57276" w:rsidP="00D57276">
            <w:pPr>
              <w:spacing w:before="0" w:after="0" w:line="240" w:lineRule="auto"/>
              <w:jc w:val="center"/>
              <w:rPr>
                <w:ins w:id="5928" w:author="Kisch, Christian" w:date="2022-02-07T14:48:00Z"/>
                <w:rFonts w:eastAsia="Times New Roman" w:cs="Calibri"/>
                <w:sz w:val="20"/>
                <w:szCs w:val="20"/>
                <w:lang w:eastAsia="de-DE"/>
              </w:rPr>
            </w:pPr>
            <w:ins w:id="5929" w:author="Kisch, Christian" w:date="2022-02-07T14:56:00Z">
              <w:r>
                <w:rPr>
                  <w:rFonts w:cs="Calibri"/>
                  <w:sz w:val="20"/>
                  <w:szCs w:val="20"/>
                </w:rPr>
                <w:t>Nein</w:t>
              </w:r>
            </w:ins>
          </w:p>
        </w:tc>
        <w:tc>
          <w:tcPr>
            <w:tcW w:w="992" w:type="dxa"/>
            <w:shd w:val="clear" w:color="000000" w:fill="auto"/>
          </w:tcPr>
          <w:p w14:paraId="69D0FF35" w14:textId="3CB0342B" w:rsidR="00D57276" w:rsidRPr="00CF5477" w:rsidRDefault="00D57276" w:rsidP="00D57276">
            <w:pPr>
              <w:spacing w:before="0" w:after="0" w:line="240" w:lineRule="auto"/>
              <w:jc w:val="center"/>
              <w:rPr>
                <w:ins w:id="5930" w:author="Kisch, Christian" w:date="2022-02-07T14:48:00Z"/>
                <w:rFonts w:eastAsia="Times New Roman" w:cs="Calibri"/>
                <w:sz w:val="20"/>
                <w:szCs w:val="20"/>
                <w:lang w:eastAsia="de-DE"/>
              </w:rPr>
            </w:pPr>
            <w:ins w:id="5931" w:author="Kisch, Christian" w:date="2022-02-07T14:58:00Z">
              <w:r>
                <w:rPr>
                  <w:rFonts w:cs="Calibri"/>
                  <w:sz w:val="20"/>
                  <w:szCs w:val="20"/>
                </w:rPr>
                <w:t>Nein</w:t>
              </w:r>
            </w:ins>
          </w:p>
        </w:tc>
        <w:tc>
          <w:tcPr>
            <w:tcW w:w="992" w:type="dxa"/>
            <w:shd w:val="clear" w:color="000000" w:fill="auto"/>
            <w:hideMark/>
          </w:tcPr>
          <w:p w14:paraId="11DB9642" w14:textId="35D6FDDC" w:rsidR="00D57276" w:rsidRPr="00CF5477" w:rsidRDefault="00D57276" w:rsidP="00D57276">
            <w:pPr>
              <w:spacing w:before="0" w:after="0" w:line="240" w:lineRule="auto"/>
              <w:jc w:val="center"/>
              <w:rPr>
                <w:ins w:id="5932" w:author="Kisch, Christian" w:date="2022-02-07T14:48:00Z"/>
                <w:rFonts w:eastAsia="Times New Roman" w:cs="Calibri"/>
                <w:sz w:val="20"/>
                <w:szCs w:val="20"/>
                <w:lang w:eastAsia="de-DE"/>
              </w:rPr>
            </w:pPr>
            <w:ins w:id="5933" w:author="Kisch, Christian" w:date="2022-02-07T14:58:00Z">
              <w:r>
                <w:rPr>
                  <w:rFonts w:cs="Calibri"/>
                  <w:sz w:val="20"/>
                  <w:szCs w:val="20"/>
                </w:rPr>
                <w:t>Nein</w:t>
              </w:r>
            </w:ins>
          </w:p>
        </w:tc>
        <w:tc>
          <w:tcPr>
            <w:tcW w:w="1134" w:type="dxa"/>
            <w:shd w:val="clear" w:color="000000" w:fill="auto"/>
            <w:hideMark/>
          </w:tcPr>
          <w:p w14:paraId="30201B13" w14:textId="3605D78B" w:rsidR="00D57276" w:rsidRPr="00CF5477" w:rsidRDefault="00D57276" w:rsidP="00D57276">
            <w:pPr>
              <w:spacing w:before="0" w:after="0" w:line="240" w:lineRule="auto"/>
              <w:jc w:val="center"/>
              <w:rPr>
                <w:ins w:id="5934" w:author="Kisch, Christian" w:date="2022-02-07T14:48:00Z"/>
                <w:rFonts w:eastAsia="Times New Roman" w:cs="Calibri"/>
                <w:sz w:val="20"/>
                <w:szCs w:val="20"/>
                <w:lang w:eastAsia="de-DE"/>
              </w:rPr>
            </w:pPr>
            <w:ins w:id="5935" w:author="Kisch, Christian" w:date="2022-02-07T14:59:00Z">
              <w:r>
                <w:rPr>
                  <w:rFonts w:cs="Calibri"/>
                  <w:sz w:val="20"/>
                  <w:szCs w:val="20"/>
                </w:rPr>
                <w:t>x</w:t>
              </w:r>
            </w:ins>
          </w:p>
        </w:tc>
        <w:tc>
          <w:tcPr>
            <w:tcW w:w="1134" w:type="dxa"/>
            <w:shd w:val="clear" w:color="000000" w:fill="auto"/>
            <w:hideMark/>
          </w:tcPr>
          <w:p w14:paraId="5ABB6B1D" w14:textId="3D71730A" w:rsidR="00D57276" w:rsidRPr="00CF5477" w:rsidRDefault="00D57276" w:rsidP="00D57276">
            <w:pPr>
              <w:spacing w:before="0" w:after="0" w:line="240" w:lineRule="auto"/>
              <w:jc w:val="center"/>
              <w:rPr>
                <w:ins w:id="5936" w:author="Kisch, Christian" w:date="2022-02-07T14:48:00Z"/>
                <w:rFonts w:eastAsia="Times New Roman" w:cs="Calibri"/>
                <w:sz w:val="20"/>
                <w:szCs w:val="20"/>
                <w:lang w:eastAsia="de-DE"/>
              </w:rPr>
            </w:pPr>
            <w:ins w:id="5937" w:author="Kisch, Christian" w:date="2022-02-07T15:00:00Z">
              <w:r>
                <w:rPr>
                  <w:rFonts w:cs="Calibri"/>
                  <w:sz w:val="20"/>
                  <w:szCs w:val="20"/>
                </w:rPr>
                <w:t>x</w:t>
              </w:r>
            </w:ins>
          </w:p>
        </w:tc>
      </w:tr>
      <w:tr w:rsidR="00D57276" w:rsidRPr="00CF5477" w14:paraId="221C3C18" w14:textId="77777777" w:rsidTr="006B62F3">
        <w:trPr>
          <w:trHeight w:val="415"/>
          <w:ins w:id="5938" w:author="Kisch, Christian" w:date="2022-02-07T14:48:00Z"/>
        </w:trPr>
        <w:tc>
          <w:tcPr>
            <w:tcW w:w="626" w:type="dxa"/>
            <w:shd w:val="clear" w:color="000000" w:fill="auto"/>
            <w:hideMark/>
          </w:tcPr>
          <w:p w14:paraId="6D87C612" w14:textId="77777777" w:rsidR="00D57276" w:rsidRPr="00CF5477" w:rsidRDefault="00D57276" w:rsidP="00D57276">
            <w:pPr>
              <w:spacing w:before="0" w:after="0" w:line="240" w:lineRule="auto"/>
              <w:jc w:val="right"/>
              <w:rPr>
                <w:ins w:id="5939" w:author="Kisch, Christian" w:date="2022-02-07T14:48:00Z"/>
                <w:rFonts w:eastAsia="Times New Roman" w:cs="Calibri"/>
                <w:color w:val="000000"/>
                <w:lang w:eastAsia="de-DE"/>
              </w:rPr>
            </w:pPr>
            <w:ins w:id="5940" w:author="Kisch, Christian" w:date="2022-02-07T14:48:00Z">
              <w:r>
                <w:rPr>
                  <w:rFonts w:eastAsia="Times New Roman" w:cs="Calibri"/>
                  <w:color w:val="000000"/>
                  <w:lang w:eastAsia="de-DE"/>
                </w:rPr>
                <w:t>25</w:t>
              </w:r>
            </w:ins>
          </w:p>
        </w:tc>
        <w:tc>
          <w:tcPr>
            <w:tcW w:w="2523" w:type="dxa"/>
            <w:shd w:val="clear" w:color="000000" w:fill="auto"/>
            <w:hideMark/>
          </w:tcPr>
          <w:p w14:paraId="0CC69714" w14:textId="37869362" w:rsidR="00D57276" w:rsidRPr="00CF5477" w:rsidRDefault="00D57276" w:rsidP="00D57276">
            <w:pPr>
              <w:spacing w:before="0" w:after="0" w:line="240" w:lineRule="auto"/>
              <w:rPr>
                <w:ins w:id="5941" w:author="Kisch, Christian" w:date="2022-02-07T14:48:00Z"/>
                <w:rFonts w:eastAsia="Times New Roman" w:cs="Calibri"/>
                <w:color w:val="000000"/>
                <w:lang w:eastAsia="de-DE"/>
              </w:rPr>
            </w:pPr>
            <w:ins w:id="5942"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399E9B87" w14:textId="77777777" w:rsidR="00D57276" w:rsidRPr="00CF5477" w:rsidRDefault="00D57276" w:rsidP="00D57276">
            <w:pPr>
              <w:spacing w:before="0" w:after="0" w:line="240" w:lineRule="auto"/>
              <w:rPr>
                <w:ins w:id="5943" w:author="Kisch, Christian" w:date="2022-02-07T14:48:00Z"/>
                <w:rFonts w:eastAsia="Times New Roman" w:cs="Calibri"/>
                <w:b/>
                <w:bCs/>
                <w:sz w:val="20"/>
                <w:szCs w:val="20"/>
                <w:lang w:eastAsia="de-DE"/>
              </w:rPr>
            </w:pPr>
            <w:ins w:id="5944" w:author="Kisch, Christian" w:date="2022-02-07T14:48: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14C16BE7" w14:textId="6AE6D6B1" w:rsidR="00D57276" w:rsidRPr="00CF5477" w:rsidRDefault="00D57276" w:rsidP="00D57276">
            <w:pPr>
              <w:spacing w:before="0" w:after="0" w:line="240" w:lineRule="auto"/>
              <w:jc w:val="center"/>
              <w:rPr>
                <w:ins w:id="5945" w:author="Kisch, Christian" w:date="2022-02-07T14:48:00Z"/>
                <w:rFonts w:eastAsia="Times New Roman" w:cs="Calibri"/>
                <w:sz w:val="20"/>
                <w:szCs w:val="20"/>
                <w:lang w:eastAsia="de-DE"/>
              </w:rPr>
            </w:pPr>
            <w:ins w:id="5946" w:author="Kisch, Christian" w:date="2022-02-07T14:56:00Z">
              <w:r>
                <w:rPr>
                  <w:rFonts w:cs="Calibri"/>
                  <w:sz w:val="20"/>
                  <w:szCs w:val="20"/>
                </w:rPr>
                <w:t>Nein</w:t>
              </w:r>
            </w:ins>
          </w:p>
        </w:tc>
        <w:tc>
          <w:tcPr>
            <w:tcW w:w="992" w:type="dxa"/>
            <w:shd w:val="clear" w:color="000000" w:fill="auto"/>
          </w:tcPr>
          <w:p w14:paraId="5B5538EF" w14:textId="5414352A" w:rsidR="00D57276" w:rsidRPr="00CF5477" w:rsidRDefault="00D57276" w:rsidP="00D57276">
            <w:pPr>
              <w:spacing w:before="0" w:after="0" w:line="240" w:lineRule="auto"/>
              <w:jc w:val="center"/>
              <w:rPr>
                <w:ins w:id="5947" w:author="Kisch, Christian" w:date="2022-02-07T14:48:00Z"/>
                <w:rFonts w:eastAsia="Times New Roman" w:cs="Calibri"/>
                <w:sz w:val="20"/>
                <w:szCs w:val="20"/>
                <w:lang w:eastAsia="de-DE"/>
              </w:rPr>
            </w:pPr>
            <w:ins w:id="5948" w:author="Kisch, Christian" w:date="2022-02-07T14:58:00Z">
              <w:r>
                <w:rPr>
                  <w:rFonts w:cs="Calibri"/>
                  <w:sz w:val="20"/>
                  <w:szCs w:val="20"/>
                </w:rPr>
                <w:t>Nein</w:t>
              </w:r>
            </w:ins>
          </w:p>
        </w:tc>
        <w:tc>
          <w:tcPr>
            <w:tcW w:w="992" w:type="dxa"/>
            <w:shd w:val="clear" w:color="000000" w:fill="auto"/>
            <w:hideMark/>
          </w:tcPr>
          <w:p w14:paraId="6F76159E" w14:textId="09E35715" w:rsidR="00D57276" w:rsidRPr="00CF5477" w:rsidRDefault="00D57276" w:rsidP="00D57276">
            <w:pPr>
              <w:spacing w:before="0" w:after="0" w:line="240" w:lineRule="auto"/>
              <w:jc w:val="center"/>
              <w:rPr>
                <w:ins w:id="5949" w:author="Kisch, Christian" w:date="2022-02-07T14:48:00Z"/>
                <w:rFonts w:eastAsia="Times New Roman" w:cs="Calibri"/>
                <w:sz w:val="20"/>
                <w:szCs w:val="20"/>
                <w:lang w:eastAsia="de-DE"/>
              </w:rPr>
            </w:pPr>
            <w:ins w:id="5950" w:author="Kisch, Christian" w:date="2022-02-07T14:58:00Z">
              <w:r>
                <w:rPr>
                  <w:rFonts w:cs="Calibri"/>
                  <w:sz w:val="20"/>
                  <w:szCs w:val="20"/>
                </w:rPr>
                <w:t>Nein</w:t>
              </w:r>
            </w:ins>
          </w:p>
        </w:tc>
        <w:tc>
          <w:tcPr>
            <w:tcW w:w="1134" w:type="dxa"/>
            <w:shd w:val="clear" w:color="000000" w:fill="auto"/>
            <w:hideMark/>
          </w:tcPr>
          <w:p w14:paraId="202844B6" w14:textId="16A37AA3" w:rsidR="00D57276" w:rsidRPr="00CF5477" w:rsidRDefault="00D57276" w:rsidP="00D57276">
            <w:pPr>
              <w:spacing w:before="0" w:after="0" w:line="240" w:lineRule="auto"/>
              <w:jc w:val="center"/>
              <w:rPr>
                <w:ins w:id="5951" w:author="Kisch, Christian" w:date="2022-02-07T14:48:00Z"/>
                <w:rFonts w:eastAsia="Times New Roman" w:cs="Calibri"/>
                <w:sz w:val="20"/>
                <w:szCs w:val="20"/>
                <w:lang w:eastAsia="de-DE"/>
              </w:rPr>
            </w:pPr>
            <w:ins w:id="5952" w:author="Kisch, Christian" w:date="2022-02-07T14:59:00Z">
              <w:r>
                <w:rPr>
                  <w:rFonts w:cs="Calibri"/>
                  <w:sz w:val="20"/>
                  <w:szCs w:val="20"/>
                </w:rPr>
                <w:t>x</w:t>
              </w:r>
            </w:ins>
          </w:p>
        </w:tc>
        <w:tc>
          <w:tcPr>
            <w:tcW w:w="1134" w:type="dxa"/>
            <w:shd w:val="clear" w:color="000000" w:fill="auto"/>
            <w:hideMark/>
          </w:tcPr>
          <w:p w14:paraId="43E0CCC3" w14:textId="5A2FDA0A" w:rsidR="00D57276" w:rsidRPr="00CF5477" w:rsidRDefault="00D57276" w:rsidP="00D57276">
            <w:pPr>
              <w:spacing w:before="0" w:after="0" w:line="240" w:lineRule="auto"/>
              <w:jc w:val="center"/>
              <w:rPr>
                <w:ins w:id="5953" w:author="Kisch, Christian" w:date="2022-02-07T14:48:00Z"/>
                <w:rFonts w:eastAsia="Times New Roman" w:cs="Calibri"/>
                <w:sz w:val="20"/>
                <w:szCs w:val="20"/>
                <w:lang w:eastAsia="de-DE"/>
              </w:rPr>
            </w:pPr>
            <w:ins w:id="5954" w:author="Kisch, Christian" w:date="2022-02-07T15:00:00Z">
              <w:r>
                <w:rPr>
                  <w:rFonts w:cs="Calibri"/>
                  <w:sz w:val="20"/>
                  <w:szCs w:val="20"/>
                </w:rPr>
                <w:t>x</w:t>
              </w:r>
            </w:ins>
          </w:p>
        </w:tc>
      </w:tr>
      <w:tr w:rsidR="00D57276" w:rsidRPr="00CF5477" w14:paraId="76D067AC" w14:textId="77777777" w:rsidTr="006B62F3">
        <w:trPr>
          <w:trHeight w:val="437"/>
          <w:ins w:id="5955" w:author="Kisch, Christian" w:date="2022-02-07T14:48:00Z"/>
        </w:trPr>
        <w:tc>
          <w:tcPr>
            <w:tcW w:w="626" w:type="dxa"/>
            <w:shd w:val="clear" w:color="000000" w:fill="auto"/>
            <w:hideMark/>
          </w:tcPr>
          <w:p w14:paraId="303A23BC" w14:textId="77777777" w:rsidR="00D57276" w:rsidRPr="00CF5477" w:rsidRDefault="00D57276" w:rsidP="00D57276">
            <w:pPr>
              <w:spacing w:before="0" w:after="0" w:line="240" w:lineRule="auto"/>
              <w:jc w:val="right"/>
              <w:rPr>
                <w:ins w:id="5956" w:author="Kisch, Christian" w:date="2022-02-07T14:48:00Z"/>
                <w:rFonts w:eastAsia="Times New Roman" w:cs="Calibri"/>
                <w:color w:val="000000"/>
                <w:lang w:eastAsia="de-DE"/>
              </w:rPr>
            </w:pPr>
            <w:ins w:id="5957" w:author="Kisch, Christian" w:date="2022-02-07T14:48:00Z">
              <w:r>
                <w:rPr>
                  <w:rFonts w:eastAsia="Times New Roman" w:cs="Calibri"/>
                  <w:color w:val="000000"/>
                  <w:lang w:eastAsia="de-DE"/>
                </w:rPr>
                <w:t>26</w:t>
              </w:r>
            </w:ins>
          </w:p>
        </w:tc>
        <w:tc>
          <w:tcPr>
            <w:tcW w:w="2523" w:type="dxa"/>
            <w:shd w:val="clear" w:color="000000" w:fill="auto"/>
            <w:hideMark/>
          </w:tcPr>
          <w:p w14:paraId="4179B3EC" w14:textId="26E4DBEB" w:rsidR="00D57276" w:rsidRPr="00CF5477" w:rsidRDefault="00D57276" w:rsidP="00D57276">
            <w:pPr>
              <w:spacing w:before="0" w:after="0" w:line="240" w:lineRule="auto"/>
              <w:rPr>
                <w:ins w:id="5958" w:author="Kisch, Christian" w:date="2022-02-07T14:48:00Z"/>
                <w:rFonts w:eastAsia="Times New Roman" w:cs="Calibri"/>
                <w:color w:val="000000"/>
                <w:lang w:eastAsia="de-DE"/>
              </w:rPr>
            </w:pPr>
            <w:ins w:id="5959"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74F8294A" w14:textId="77777777" w:rsidR="00D57276" w:rsidRPr="00CF5477" w:rsidRDefault="00D57276" w:rsidP="00D57276">
            <w:pPr>
              <w:spacing w:before="0" w:after="0" w:line="240" w:lineRule="auto"/>
              <w:rPr>
                <w:ins w:id="5960" w:author="Kisch, Christian" w:date="2022-02-07T14:48:00Z"/>
                <w:rFonts w:eastAsia="Times New Roman" w:cs="Calibri"/>
                <w:b/>
                <w:bCs/>
                <w:sz w:val="20"/>
                <w:szCs w:val="20"/>
                <w:lang w:eastAsia="de-DE"/>
              </w:rPr>
            </w:pPr>
            <w:ins w:id="5961" w:author="Kisch, Christian" w:date="2022-02-07T14:48:00Z">
              <w:r w:rsidRPr="00CF5477">
                <w:rPr>
                  <w:rFonts w:eastAsia="Times New Roman" w:cs="Calibri"/>
                  <w:b/>
                  <w:bCs/>
                  <w:sz w:val="20"/>
                  <w:szCs w:val="20"/>
                  <w:lang w:eastAsia="de-DE"/>
                </w:rPr>
                <w:t>Templates</w:t>
              </w:r>
            </w:ins>
          </w:p>
        </w:tc>
        <w:tc>
          <w:tcPr>
            <w:tcW w:w="1418" w:type="dxa"/>
            <w:shd w:val="clear" w:color="000000" w:fill="auto"/>
            <w:hideMark/>
          </w:tcPr>
          <w:p w14:paraId="6F5503CD" w14:textId="5B2E9F86" w:rsidR="00D57276" w:rsidRPr="00CF5477" w:rsidRDefault="00D57276" w:rsidP="00D57276">
            <w:pPr>
              <w:spacing w:before="0" w:after="0" w:line="240" w:lineRule="auto"/>
              <w:jc w:val="center"/>
              <w:rPr>
                <w:ins w:id="5962" w:author="Kisch, Christian" w:date="2022-02-07T14:48:00Z"/>
                <w:rFonts w:eastAsia="Times New Roman" w:cs="Calibri"/>
                <w:sz w:val="20"/>
                <w:szCs w:val="20"/>
                <w:lang w:eastAsia="de-DE"/>
              </w:rPr>
            </w:pPr>
            <w:ins w:id="5963" w:author="Kisch, Christian" w:date="2022-02-07T14:56:00Z">
              <w:r>
                <w:rPr>
                  <w:rFonts w:cs="Calibri"/>
                  <w:sz w:val="20"/>
                  <w:szCs w:val="20"/>
                </w:rPr>
                <w:t>Ja</w:t>
              </w:r>
            </w:ins>
          </w:p>
        </w:tc>
        <w:tc>
          <w:tcPr>
            <w:tcW w:w="992" w:type="dxa"/>
            <w:shd w:val="clear" w:color="000000" w:fill="auto"/>
          </w:tcPr>
          <w:p w14:paraId="2B7FBC7F" w14:textId="4208E430" w:rsidR="00D57276" w:rsidRPr="00CF5477" w:rsidRDefault="00D57276" w:rsidP="00D57276">
            <w:pPr>
              <w:spacing w:before="0" w:after="0" w:line="240" w:lineRule="auto"/>
              <w:jc w:val="center"/>
              <w:rPr>
                <w:ins w:id="5964" w:author="Kisch, Christian" w:date="2022-02-07T14:48:00Z"/>
                <w:rFonts w:eastAsia="Times New Roman" w:cs="Calibri"/>
                <w:sz w:val="20"/>
                <w:szCs w:val="20"/>
                <w:lang w:eastAsia="de-DE"/>
              </w:rPr>
            </w:pPr>
            <w:ins w:id="5965" w:author="Kisch, Christian" w:date="2022-02-07T14:58:00Z">
              <w:r>
                <w:rPr>
                  <w:rFonts w:cs="Calibri"/>
                  <w:sz w:val="20"/>
                  <w:szCs w:val="20"/>
                </w:rPr>
                <w:t>Ja</w:t>
              </w:r>
            </w:ins>
          </w:p>
        </w:tc>
        <w:tc>
          <w:tcPr>
            <w:tcW w:w="992" w:type="dxa"/>
            <w:shd w:val="clear" w:color="000000" w:fill="auto"/>
            <w:hideMark/>
          </w:tcPr>
          <w:p w14:paraId="5E6F12B3" w14:textId="508061ED" w:rsidR="00D57276" w:rsidRPr="00CF5477" w:rsidRDefault="00D57276" w:rsidP="00D57276">
            <w:pPr>
              <w:spacing w:before="0" w:after="0" w:line="240" w:lineRule="auto"/>
              <w:jc w:val="center"/>
              <w:rPr>
                <w:ins w:id="5966" w:author="Kisch, Christian" w:date="2022-02-07T14:48:00Z"/>
                <w:rFonts w:eastAsia="Times New Roman" w:cs="Calibri"/>
                <w:sz w:val="20"/>
                <w:szCs w:val="20"/>
                <w:lang w:eastAsia="de-DE"/>
              </w:rPr>
            </w:pPr>
            <w:ins w:id="5967" w:author="Kisch, Christian" w:date="2022-02-07T14:58:00Z">
              <w:r>
                <w:rPr>
                  <w:rFonts w:cs="Calibri"/>
                  <w:sz w:val="20"/>
                  <w:szCs w:val="20"/>
                </w:rPr>
                <w:t>Ja</w:t>
              </w:r>
            </w:ins>
          </w:p>
        </w:tc>
        <w:tc>
          <w:tcPr>
            <w:tcW w:w="1134" w:type="dxa"/>
            <w:shd w:val="clear" w:color="000000" w:fill="auto"/>
            <w:hideMark/>
          </w:tcPr>
          <w:p w14:paraId="662D5091" w14:textId="78C516FA" w:rsidR="00D57276" w:rsidRPr="00CF5477" w:rsidRDefault="00D57276" w:rsidP="00D57276">
            <w:pPr>
              <w:spacing w:before="0" w:after="0" w:line="240" w:lineRule="auto"/>
              <w:jc w:val="center"/>
              <w:rPr>
                <w:ins w:id="5968" w:author="Kisch, Christian" w:date="2022-02-07T14:48:00Z"/>
                <w:rFonts w:eastAsia="Times New Roman" w:cs="Calibri"/>
                <w:sz w:val="20"/>
                <w:szCs w:val="20"/>
                <w:lang w:eastAsia="de-DE"/>
              </w:rPr>
            </w:pPr>
            <w:ins w:id="5969" w:author="Kisch, Christian" w:date="2022-02-07T14:59:00Z">
              <w:r>
                <w:rPr>
                  <w:rFonts w:cs="Calibri"/>
                  <w:sz w:val="20"/>
                  <w:szCs w:val="20"/>
                </w:rPr>
                <w:t>Ja</w:t>
              </w:r>
            </w:ins>
          </w:p>
        </w:tc>
        <w:tc>
          <w:tcPr>
            <w:tcW w:w="1134" w:type="dxa"/>
            <w:shd w:val="clear" w:color="000000" w:fill="auto"/>
            <w:hideMark/>
          </w:tcPr>
          <w:p w14:paraId="7378A7F5" w14:textId="597159BE" w:rsidR="00D57276" w:rsidRPr="00CF5477" w:rsidRDefault="00D57276" w:rsidP="00D57276">
            <w:pPr>
              <w:spacing w:before="0" w:after="0" w:line="240" w:lineRule="auto"/>
              <w:jc w:val="center"/>
              <w:rPr>
                <w:ins w:id="5970" w:author="Kisch, Christian" w:date="2022-02-07T14:48:00Z"/>
                <w:rFonts w:eastAsia="Times New Roman" w:cs="Calibri"/>
                <w:sz w:val="20"/>
                <w:szCs w:val="20"/>
                <w:lang w:eastAsia="de-DE"/>
              </w:rPr>
            </w:pPr>
            <w:ins w:id="5971" w:author="Kisch, Christian" w:date="2022-02-07T15:00:00Z">
              <w:r>
                <w:rPr>
                  <w:rFonts w:cs="Calibri"/>
                  <w:sz w:val="20"/>
                  <w:szCs w:val="20"/>
                </w:rPr>
                <w:t>Ja</w:t>
              </w:r>
            </w:ins>
          </w:p>
        </w:tc>
      </w:tr>
      <w:tr w:rsidR="00D57276" w:rsidRPr="00CF5477" w14:paraId="1DF77BED" w14:textId="77777777" w:rsidTr="006B62F3">
        <w:trPr>
          <w:trHeight w:val="445"/>
          <w:ins w:id="5972" w:author="Kisch, Christian" w:date="2022-02-07T14:48:00Z"/>
        </w:trPr>
        <w:tc>
          <w:tcPr>
            <w:tcW w:w="626" w:type="dxa"/>
            <w:shd w:val="clear" w:color="000000" w:fill="auto"/>
            <w:hideMark/>
          </w:tcPr>
          <w:p w14:paraId="3426337C" w14:textId="77777777" w:rsidR="00D57276" w:rsidRPr="00CF5477" w:rsidRDefault="00D57276" w:rsidP="00D57276">
            <w:pPr>
              <w:spacing w:before="0" w:after="0" w:line="240" w:lineRule="auto"/>
              <w:jc w:val="right"/>
              <w:rPr>
                <w:ins w:id="5973" w:author="Kisch, Christian" w:date="2022-02-07T14:48:00Z"/>
                <w:rFonts w:eastAsia="Times New Roman" w:cs="Calibri"/>
                <w:color w:val="000000"/>
                <w:lang w:eastAsia="de-DE"/>
              </w:rPr>
            </w:pPr>
            <w:ins w:id="5974" w:author="Kisch, Christian" w:date="2022-02-07T14:48:00Z">
              <w:r>
                <w:rPr>
                  <w:rFonts w:eastAsia="Times New Roman" w:cs="Calibri"/>
                  <w:color w:val="000000"/>
                  <w:lang w:eastAsia="de-DE"/>
                </w:rPr>
                <w:t>27</w:t>
              </w:r>
            </w:ins>
          </w:p>
        </w:tc>
        <w:tc>
          <w:tcPr>
            <w:tcW w:w="2523" w:type="dxa"/>
            <w:shd w:val="clear" w:color="000000" w:fill="auto"/>
            <w:hideMark/>
          </w:tcPr>
          <w:p w14:paraId="3891FB95" w14:textId="01AC9216" w:rsidR="00D57276" w:rsidRPr="00CF5477" w:rsidRDefault="00D57276" w:rsidP="00D57276">
            <w:pPr>
              <w:spacing w:before="0" w:after="0" w:line="240" w:lineRule="auto"/>
              <w:rPr>
                <w:ins w:id="5975" w:author="Kisch, Christian" w:date="2022-02-07T14:48:00Z"/>
                <w:rFonts w:eastAsia="Times New Roman" w:cs="Calibri"/>
                <w:color w:val="000000"/>
                <w:lang w:eastAsia="de-DE"/>
              </w:rPr>
            </w:pPr>
            <w:ins w:id="5976"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536D4D4F" w14:textId="77777777" w:rsidR="00D57276" w:rsidRPr="00CF5477" w:rsidRDefault="00D57276" w:rsidP="00D57276">
            <w:pPr>
              <w:spacing w:before="0" w:after="0" w:line="240" w:lineRule="auto"/>
              <w:rPr>
                <w:ins w:id="5977" w:author="Kisch, Christian" w:date="2022-02-07T14:48:00Z"/>
                <w:rFonts w:eastAsia="Times New Roman" w:cs="Calibri"/>
                <w:b/>
                <w:bCs/>
                <w:sz w:val="20"/>
                <w:szCs w:val="20"/>
                <w:lang w:eastAsia="de-DE"/>
              </w:rPr>
            </w:pPr>
            <w:ins w:id="5978" w:author="Kisch, Christian" w:date="2022-02-07T14:48:00Z">
              <w:r w:rsidRPr="00CF5477">
                <w:rPr>
                  <w:rFonts w:eastAsia="Times New Roman" w:cs="Calibri"/>
                  <w:b/>
                  <w:bCs/>
                  <w:sz w:val="20"/>
                  <w:szCs w:val="20"/>
                  <w:lang w:eastAsia="de-DE"/>
                </w:rPr>
                <w:t>Annotationen</w:t>
              </w:r>
            </w:ins>
          </w:p>
        </w:tc>
        <w:tc>
          <w:tcPr>
            <w:tcW w:w="1418" w:type="dxa"/>
            <w:shd w:val="clear" w:color="000000" w:fill="auto"/>
            <w:hideMark/>
          </w:tcPr>
          <w:p w14:paraId="233BA2CC" w14:textId="7EDBDC4D" w:rsidR="00D57276" w:rsidRPr="00CF5477" w:rsidRDefault="00D57276" w:rsidP="00D57276">
            <w:pPr>
              <w:spacing w:before="0" w:after="0" w:line="240" w:lineRule="auto"/>
              <w:jc w:val="center"/>
              <w:rPr>
                <w:ins w:id="5979" w:author="Kisch, Christian" w:date="2022-02-07T14:48:00Z"/>
                <w:rFonts w:eastAsia="Times New Roman" w:cs="Calibri"/>
                <w:sz w:val="20"/>
                <w:szCs w:val="20"/>
                <w:lang w:eastAsia="de-DE"/>
              </w:rPr>
            </w:pPr>
            <w:ins w:id="5980" w:author="Kisch, Christian" w:date="2022-02-07T14:56:00Z">
              <w:r>
                <w:rPr>
                  <w:rFonts w:cs="Calibri"/>
                  <w:sz w:val="20"/>
                  <w:szCs w:val="20"/>
                </w:rPr>
                <w:t>Nein</w:t>
              </w:r>
            </w:ins>
          </w:p>
        </w:tc>
        <w:tc>
          <w:tcPr>
            <w:tcW w:w="992" w:type="dxa"/>
            <w:shd w:val="clear" w:color="000000" w:fill="auto"/>
          </w:tcPr>
          <w:p w14:paraId="41E13072" w14:textId="6D709992" w:rsidR="00D57276" w:rsidRPr="00CF5477" w:rsidRDefault="00D57276" w:rsidP="00D57276">
            <w:pPr>
              <w:spacing w:before="0" w:after="0" w:line="240" w:lineRule="auto"/>
              <w:jc w:val="center"/>
              <w:rPr>
                <w:ins w:id="5981" w:author="Kisch, Christian" w:date="2022-02-07T14:48:00Z"/>
                <w:rFonts w:eastAsia="Times New Roman" w:cs="Calibri"/>
                <w:sz w:val="20"/>
                <w:szCs w:val="20"/>
                <w:lang w:eastAsia="de-DE"/>
              </w:rPr>
            </w:pPr>
            <w:ins w:id="5982" w:author="Kisch, Christian" w:date="2022-02-07T14:58:00Z">
              <w:r>
                <w:rPr>
                  <w:rFonts w:cs="Calibri"/>
                  <w:sz w:val="20"/>
                  <w:szCs w:val="20"/>
                </w:rPr>
                <w:t>Nein</w:t>
              </w:r>
            </w:ins>
          </w:p>
        </w:tc>
        <w:tc>
          <w:tcPr>
            <w:tcW w:w="992" w:type="dxa"/>
            <w:shd w:val="clear" w:color="000000" w:fill="auto"/>
            <w:hideMark/>
          </w:tcPr>
          <w:p w14:paraId="770C5210" w14:textId="03B7C959" w:rsidR="00D57276" w:rsidRPr="00CF5477" w:rsidRDefault="00D57276" w:rsidP="00D57276">
            <w:pPr>
              <w:spacing w:before="0" w:after="0" w:line="240" w:lineRule="auto"/>
              <w:jc w:val="center"/>
              <w:rPr>
                <w:ins w:id="5983" w:author="Kisch, Christian" w:date="2022-02-07T14:48:00Z"/>
                <w:rFonts w:eastAsia="Times New Roman" w:cs="Calibri"/>
                <w:sz w:val="20"/>
                <w:szCs w:val="20"/>
                <w:lang w:eastAsia="de-DE"/>
              </w:rPr>
            </w:pPr>
            <w:ins w:id="5984" w:author="Kisch, Christian" w:date="2022-02-07T14:58:00Z">
              <w:r>
                <w:rPr>
                  <w:rFonts w:cs="Calibri"/>
                  <w:sz w:val="20"/>
                  <w:szCs w:val="20"/>
                </w:rPr>
                <w:t>Nein</w:t>
              </w:r>
            </w:ins>
          </w:p>
        </w:tc>
        <w:tc>
          <w:tcPr>
            <w:tcW w:w="1134" w:type="dxa"/>
            <w:shd w:val="clear" w:color="000000" w:fill="auto"/>
            <w:hideMark/>
          </w:tcPr>
          <w:p w14:paraId="2EB5290C" w14:textId="37376271" w:rsidR="00D57276" w:rsidRPr="00CF5477" w:rsidRDefault="00D57276" w:rsidP="00D57276">
            <w:pPr>
              <w:spacing w:before="0" w:after="0" w:line="240" w:lineRule="auto"/>
              <w:jc w:val="center"/>
              <w:rPr>
                <w:ins w:id="5985" w:author="Kisch, Christian" w:date="2022-02-07T14:48:00Z"/>
                <w:rFonts w:eastAsia="Times New Roman" w:cs="Calibri"/>
                <w:sz w:val="20"/>
                <w:szCs w:val="20"/>
                <w:lang w:eastAsia="de-DE"/>
              </w:rPr>
            </w:pPr>
            <w:ins w:id="5986" w:author="Kisch, Christian" w:date="2022-02-07T14:59:00Z">
              <w:r>
                <w:rPr>
                  <w:rFonts w:cs="Calibri"/>
                  <w:sz w:val="20"/>
                  <w:szCs w:val="20"/>
                </w:rPr>
                <w:t>Nein</w:t>
              </w:r>
            </w:ins>
          </w:p>
        </w:tc>
        <w:tc>
          <w:tcPr>
            <w:tcW w:w="1134" w:type="dxa"/>
            <w:shd w:val="clear" w:color="000000" w:fill="auto"/>
            <w:hideMark/>
          </w:tcPr>
          <w:p w14:paraId="76F4874D" w14:textId="6A7B21AE" w:rsidR="00D57276" w:rsidRPr="00CF5477" w:rsidRDefault="00D57276" w:rsidP="00D57276">
            <w:pPr>
              <w:spacing w:before="0" w:after="0" w:line="240" w:lineRule="auto"/>
              <w:jc w:val="center"/>
              <w:rPr>
                <w:ins w:id="5987" w:author="Kisch, Christian" w:date="2022-02-07T14:48:00Z"/>
                <w:rFonts w:eastAsia="Times New Roman" w:cs="Calibri"/>
                <w:sz w:val="20"/>
                <w:szCs w:val="20"/>
                <w:lang w:eastAsia="de-DE"/>
              </w:rPr>
            </w:pPr>
            <w:ins w:id="5988" w:author="Kisch, Christian" w:date="2022-02-07T15:00:00Z">
              <w:r>
                <w:rPr>
                  <w:rFonts w:cs="Calibri"/>
                  <w:sz w:val="20"/>
                  <w:szCs w:val="20"/>
                </w:rPr>
                <w:t>Nein</w:t>
              </w:r>
            </w:ins>
          </w:p>
        </w:tc>
      </w:tr>
      <w:tr w:rsidR="00D57276" w:rsidRPr="00CF5477" w14:paraId="0E383D21" w14:textId="77777777" w:rsidTr="006B62F3">
        <w:trPr>
          <w:trHeight w:val="481"/>
          <w:ins w:id="5989" w:author="Kisch, Christian" w:date="2022-02-07T14:48:00Z"/>
        </w:trPr>
        <w:tc>
          <w:tcPr>
            <w:tcW w:w="626" w:type="dxa"/>
            <w:shd w:val="clear" w:color="000000" w:fill="auto"/>
            <w:hideMark/>
          </w:tcPr>
          <w:p w14:paraId="3A59FCC1" w14:textId="77777777" w:rsidR="00D57276" w:rsidRPr="00CF5477" w:rsidRDefault="00D57276" w:rsidP="00D57276">
            <w:pPr>
              <w:spacing w:before="0" w:after="0" w:line="240" w:lineRule="auto"/>
              <w:jc w:val="right"/>
              <w:rPr>
                <w:ins w:id="5990" w:author="Kisch, Christian" w:date="2022-02-07T14:48:00Z"/>
                <w:rFonts w:eastAsia="Times New Roman" w:cs="Calibri"/>
                <w:color w:val="000000"/>
                <w:lang w:eastAsia="de-DE"/>
              </w:rPr>
            </w:pPr>
            <w:ins w:id="5991" w:author="Kisch, Christian" w:date="2022-02-07T14:48:00Z">
              <w:r>
                <w:rPr>
                  <w:rFonts w:eastAsia="Times New Roman" w:cs="Calibri"/>
                  <w:color w:val="000000"/>
                  <w:lang w:eastAsia="de-DE"/>
                </w:rPr>
                <w:t>28</w:t>
              </w:r>
            </w:ins>
          </w:p>
        </w:tc>
        <w:tc>
          <w:tcPr>
            <w:tcW w:w="2523" w:type="dxa"/>
            <w:shd w:val="clear" w:color="000000" w:fill="auto"/>
            <w:hideMark/>
          </w:tcPr>
          <w:p w14:paraId="294240CC" w14:textId="77C03EDE" w:rsidR="00D57276" w:rsidRPr="00CF5477" w:rsidRDefault="00D57276" w:rsidP="00D57276">
            <w:pPr>
              <w:spacing w:before="0" w:after="0" w:line="240" w:lineRule="auto"/>
              <w:rPr>
                <w:ins w:id="5992" w:author="Kisch, Christian" w:date="2022-02-07T14:48:00Z"/>
                <w:rFonts w:eastAsia="Times New Roman" w:cs="Calibri"/>
                <w:color w:val="000000"/>
                <w:lang w:eastAsia="de-DE"/>
              </w:rPr>
            </w:pPr>
            <w:ins w:id="5993"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6DBC8CED" w14:textId="77777777" w:rsidR="00D57276" w:rsidRPr="00CF5477" w:rsidRDefault="00D57276" w:rsidP="00D57276">
            <w:pPr>
              <w:spacing w:before="0" w:after="0" w:line="240" w:lineRule="auto"/>
              <w:rPr>
                <w:ins w:id="5994" w:author="Kisch, Christian" w:date="2022-02-07T14:48:00Z"/>
                <w:rFonts w:eastAsia="Times New Roman" w:cs="Calibri"/>
                <w:b/>
                <w:bCs/>
                <w:sz w:val="20"/>
                <w:szCs w:val="20"/>
                <w:lang w:eastAsia="de-DE"/>
              </w:rPr>
            </w:pPr>
            <w:ins w:id="5995" w:author="Kisch, Christian" w:date="2022-02-07T14:48:00Z">
              <w:r w:rsidRPr="00CF5477">
                <w:rPr>
                  <w:rFonts w:eastAsia="Times New Roman" w:cs="Calibri"/>
                  <w:b/>
                  <w:bCs/>
                  <w:sz w:val="20"/>
                  <w:szCs w:val="20"/>
                  <w:lang w:eastAsia="de-DE"/>
                </w:rPr>
                <w:t>Paginieren</w:t>
              </w:r>
            </w:ins>
          </w:p>
        </w:tc>
        <w:tc>
          <w:tcPr>
            <w:tcW w:w="1418" w:type="dxa"/>
            <w:shd w:val="clear" w:color="000000" w:fill="auto"/>
            <w:hideMark/>
          </w:tcPr>
          <w:p w14:paraId="7577507D" w14:textId="28460582" w:rsidR="00D57276" w:rsidRPr="00CF5477" w:rsidRDefault="00D57276" w:rsidP="00D57276">
            <w:pPr>
              <w:spacing w:before="0" w:after="0" w:line="240" w:lineRule="auto"/>
              <w:jc w:val="center"/>
              <w:rPr>
                <w:ins w:id="5996" w:author="Kisch, Christian" w:date="2022-02-07T14:48:00Z"/>
                <w:rFonts w:eastAsia="Times New Roman" w:cs="Calibri"/>
                <w:sz w:val="20"/>
                <w:szCs w:val="20"/>
                <w:lang w:eastAsia="de-DE"/>
              </w:rPr>
            </w:pPr>
            <w:ins w:id="5997" w:author="Kisch, Christian" w:date="2022-02-07T14:56:00Z">
              <w:r>
                <w:rPr>
                  <w:rFonts w:cs="Calibri"/>
                  <w:sz w:val="20"/>
                  <w:szCs w:val="20"/>
                </w:rPr>
                <w:t>Nein</w:t>
              </w:r>
            </w:ins>
          </w:p>
        </w:tc>
        <w:tc>
          <w:tcPr>
            <w:tcW w:w="992" w:type="dxa"/>
            <w:shd w:val="clear" w:color="000000" w:fill="auto"/>
          </w:tcPr>
          <w:p w14:paraId="7D57B6EE" w14:textId="5693DC27" w:rsidR="00D57276" w:rsidRPr="00CF5477" w:rsidRDefault="00D57276" w:rsidP="00D57276">
            <w:pPr>
              <w:spacing w:before="0" w:after="0" w:line="240" w:lineRule="auto"/>
              <w:jc w:val="center"/>
              <w:rPr>
                <w:ins w:id="5998" w:author="Kisch, Christian" w:date="2022-02-07T14:48:00Z"/>
                <w:rFonts w:eastAsia="Times New Roman" w:cs="Calibri"/>
                <w:sz w:val="20"/>
                <w:szCs w:val="20"/>
                <w:lang w:eastAsia="de-DE"/>
              </w:rPr>
            </w:pPr>
            <w:ins w:id="5999" w:author="Kisch, Christian" w:date="2022-02-07T14:58:00Z">
              <w:r>
                <w:rPr>
                  <w:rFonts w:cs="Calibri"/>
                  <w:sz w:val="20"/>
                  <w:szCs w:val="20"/>
                </w:rPr>
                <w:t>Nein</w:t>
              </w:r>
            </w:ins>
          </w:p>
        </w:tc>
        <w:tc>
          <w:tcPr>
            <w:tcW w:w="992" w:type="dxa"/>
            <w:shd w:val="clear" w:color="000000" w:fill="auto"/>
            <w:hideMark/>
          </w:tcPr>
          <w:p w14:paraId="2911BB7A" w14:textId="62C5AB93" w:rsidR="00D57276" w:rsidRPr="00CF5477" w:rsidRDefault="00D57276" w:rsidP="00D57276">
            <w:pPr>
              <w:spacing w:before="0" w:after="0" w:line="240" w:lineRule="auto"/>
              <w:jc w:val="center"/>
              <w:rPr>
                <w:ins w:id="6000" w:author="Kisch, Christian" w:date="2022-02-07T14:48:00Z"/>
                <w:rFonts w:eastAsia="Times New Roman" w:cs="Calibri"/>
                <w:sz w:val="20"/>
                <w:szCs w:val="20"/>
                <w:lang w:eastAsia="de-DE"/>
              </w:rPr>
            </w:pPr>
            <w:ins w:id="6001" w:author="Kisch, Christian" w:date="2022-02-07T14:58:00Z">
              <w:r>
                <w:rPr>
                  <w:rFonts w:cs="Calibri"/>
                  <w:sz w:val="20"/>
                  <w:szCs w:val="20"/>
                </w:rPr>
                <w:t>x</w:t>
              </w:r>
            </w:ins>
          </w:p>
        </w:tc>
        <w:tc>
          <w:tcPr>
            <w:tcW w:w="1134" w:type="dxa"/>
            <w:shd w:val="clear" w:color="000000" w:fill="auto"/>
            <w:hideMark/>
          </w:tcPr>
          <w:p w14:paraId="28520A45" w14:textId="3DA329B2" w:rsidR="00D57276" w:rsidRPr="00CF5477" w:rsidRDefault="00D57276" w:rsidP="00D57276">
            <w:pPr>
              <w:spacing w:before="0" w:after="0" w:line="240" w:lineRule="auto"/>
              <w:jc w:val="center"/>
              <w:rPr>
                <w:ins w:id="6002" w:author="Kisch, Christian" w:date="2022-02-07T14:48:00Z"/>
                <w:rFonts w:eastAsia="Times New Roman" w:cs="Calibri"/>
                <w:sz w:val="20"/>
                <w:szCs w:val="20"/>
                <w:lang w:eastAsia="de-DE"/>
              </w:rPr>
            </w:pPr>
            <w:ins w:id="6003" w:author="Kisch, Christian" w:date="2022-02-07T14:59:00Z">
              <w:r>
                <w:rPr>
                  <w:rFonts w:cs="Calibri"/>
                  <w:sz w:val="20"/>
                  <w:szCs w:val="20"/>
                </w:rPr>
                <w:t>Nein</w:t>
              </w:r>
            </w:ins>
          </w:p>
        </w:tc>
        <w:tc>
          <w:tcPr>
            <w:tcW w:w="1134" w:type="dxa"/>
            <w:shd w:val="clear" w:color="000000" w:fill="auto"/>
            <w:hideMark/>
          </w:tcPr>
          <w:p w14:paraId="6E60AF76" w14:textId="63BDA01D" w:rsidR="00D57276" w:rsidRPr="00CF5477" w:rsidRDefault="00D57276" w:rsidP="00D57276">
            <w:pPr>
              <w:spacing w:before="0" w:after="0" w:line="240" w:lineRule="auto"/>
              <w:jc w:val="center"/>
              <w:rPr>
                <w:ins w:id="6004" w:author="Kisch, Christian" w:date="2022-02-07T14:48:00Z"/>
                <w:rFonts w:eastAsia="Times New Roman" w:cs="Calibri"/>
                <w:sz w:val="20"/>
                <w:szCs w:val="20"/>
                <w:lang w:eastAsia="de-DE"/>
              </w:rPr>
            </w:pPr>
            <w:ins w:id="6005" w:author="Kisch, Christian" w:date="2022-02-07T15:00:00Z">
              <w:r>
                <w:rPr>
                  <w:rFonts w:cs="Calibri"/>
                  <w:sz w:val="20"/>
                  <w:szCs w:val="20"/>
                </w:rPr>
                <w:t>x</w:t>
              </w:r>
            </w:ins>
          </w:p>
        </w:tc>
      </w:tr>
      <w:tr w:rsidR="00D57276" w:rsidRPr="00CF5477" w14:paraId="540E047E" w14:textId="77777777" w:rsidTr="006B62F3">
        <w:trPr>
          <w:trHeight w:val="489"/>
          <w:ins w:id="6006" w:author="Kisch, Christian" w:date="2022-02-07T14:48:00Z"/>
        </w:trPr>
        <w:tc>
          <w:tcPr>
            <w:tcW w:w="626" w:type="dxa"/>
            <w:shd w:val="clear" w:color="000000" w:fill="auto"/>
            <w:hideMark/>
          </w:tcPr>
          <w:p w14:paraId="1E8DC6D3" w14:textId="77777777" w:rsidR="00D57276" w:rsidRPr="00CF5477" w:rsidRDefault="00D57276" w:rsidP="00D57276">
            <w:pPr>
              <w:spacing w:before="0" w:after="0" w:line="240" w:lineRule="auto"/>
              <w:jc w:val="right"/>
              <w:rPr>
                <w:ins w:id="6007" w:author="Kisch, Christian" w:date="2022-02-07T14:48:00Z"/>
                <w:rFonts w:eastAsia="Times New Roman" w:cs="Calibri"/>
                <w:color w:val="000000"/>
                <w:lang w:eastAsia="de-DE"/>
              </w:rPr>
            </w:pPr>
            <w:ins w:id="6008" w:author="Kisch, Christian" w:date="2022-02-07T14:48:00Z">
              <w:r>
                <w:rPr>
                  <w:rFonts w:eastAsia="Times New Roman" w:cs="Calibri"/>
                  <w:color w:val="000000"/>
                  <w:lang w:eastAsia="de-DE"/>
                </w:rPr>
                <w:t>29</w:t>
              </w:r>
            </w:ins>
          </w:p>
        </w:tc>
        <w:tc>
          <w:tcPr>
            <w:tcW w:w="2523" w:type="dxa"/>
            <w:shd w:val="clear" w:color="000000" w:fill="auto"/>
            <w:hideMark/>
          </w:tcPr>
          <w:p w14:paraId="40114A18" w14:textId="0BC5A1CF" w:rsidR="00D57276" w:rsidRPr="00CF5477" w:rsidRDefault="00D57276" w:rsidP="00D57276">
            <w:pPr>
              <w:spacing w:before="0" w:after="0" w:line="240" w:lineRule="auto"/>
              <w:rPr>
                <w:ins w:id="6009" w:author="Kisch, Christian" w:date="2022-02-07T14:48:00Z"/>
                <w:rFonts w:eastAsia="Times New Roman" w:cs="Calibri"/>
                <w:color w:val="000000"/>
                <w:lang w:eastAsia="de-DE"/>
              </w:rPr>
            </w:pPr>
            <w:ins w:id="6010"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72545275" w14:textId="77777777" w:rsidR="00D57276" w:rsidRPr="00CF5477" w:rsidRDefault="00D57276" w:rsidP="00D57276">
            <w:pPr>
              <w:spacing w:before="0" w:after="0" w:line="240" w:lineRule="auto"/>
              <w:rPr>
                <w:ins w:id="6011" w:author="Kisch, Christian" w:date="2022-02-07T14:48:00Z"/>
                <w:rFonts w:eastAsia="Times New Roman" w:cs="Calibri"/>
                <w:b/>
                <w:bCs/>
                <w:sz w:val="20"/>
                <w:szCs w:val="20"/>
                <w:lang w:eastAsia="de-DE"/>
              </w:rPr>
            </w:pPr>
            <w:ins w:id="6012" w:author="Kisch, Christian" w:date="2022-02-07T14:48:00Z">
              <w:r w:rsidRPr="00CF5477">
                <w:rPr>
                  <w:rFonts w:eastAsia="Times New Roman" w:cs="Calibri"/>
                  <w:b/>
                  <w:bCs/>
                  <w:sz w:val="20"/>
                  <w:szCs w:val="20"/>
                  <w:lang w:eastAsia="de-DE"/>
                </w:rPr>
                <w:t>Papierkorb</w:t>
              </w:r>
            </w:ins>
          </w:p>
        </w:tc>
        <w:tc>
          <w:tcPr>
            <w:tcW w:w="1418" w:type="dxa"/>
            <w:shd w:val="clear" w:color="000000" w:fill="auto"/>
            <w:hideMark/>
          </w:tcPr>
          <w:p w14:paraId="27EC473E" w14:textId="493A83D8" w:rsidR="00D57276" w:rsidRPr="00CF5477" w:rsidRDefault="00D57276" w:rsidP="00D57276">
            <w:pPr>
              <w:spacing w:before="0" w:after="0" w:line="240" w:lineRule="auto"/>
              <w:jc w:val="center"/>
              <w:rPr>
                <w:ins w:id="6013" w:author="Kisch, Christian" w:date="2022-02-07T14:48:00Z"/>
                <w:rFonts w:eastAsia="Times New Roman" w:cs="Calibri"/>
                <w:sz w:val="20"/>
                <w:szCs w:val="20"/>
                <w:lang w:eastAsia="de-DE"/>
              </w:rPr>
            </w:pPr>
            <w:ins w:id="6014" w:author="Kisch, Christian" w:date="2022-02-07T14:56:00Z">
              <w:r>
                <w:rPr>
                  <w:rFonts w:cs="Calibri"/>
                  <w:sz w:val="20"/>
                  <w:szCs w:val="20"/>
                </w:rPr>
                <w:t>Nein</w:t>
              </w:r>
            </w:ins>
          </w:p>
        </w:tc>
        <w:tc>
          <w:tcPr>
            <w:tcW w:w="992" w:type="dxa"/>
            <w:shd w:val="clear" w:color="000000" w:fill="auto"/>
          </w:tcPr>
          <w:p w14:paraId="2E75EF5D" w14:textId="00964F95" w:rsidR="00D57276" w:rsidRPr="00CF5477" w:rsidRDefault="00D57276" w:rsidP="00D57276">
            <w:pPr>
              <w:spacing w:before="0" w:after="0" w:line="240" w:lineRule="auto"/>
              <w:jc w:val="center"/>
              <w:rPr>
                <w:ins w:id="6015" w:author="Kisch, Christian" w:date="2022-02-07T14:48:00Z"/>
                <w:rFonts w:eastAsia="Times New Roman" w:cs="Calibri"/>
                <w:sz w:val="20"/>
                <w:szCs w:val="20"/>
                <w:lang w:eastAsia="de-DE"/>
              </w:rPr>
            </w:pPr>
            <w:ins w:id="6016" w:author="Kisch, Christian" w:date="2022-02-07T14:58:00Z">
              <w:r>
                <w:rPr>
                  <w:rFonts w:cs="Calibri"/>
                  <w:sz w:val="20"/>
                  <w:szCs w:val="20"/>
                </w:rPr>
                <w:t>Nein</w:t>
              </w:r>
            </w:ins>
          </w:p>
        </w:tc>
        <w:tc>
          <w:tcPr>
            <w:tcW w:w="992" w:type="dxa"/>
            <w:shd w:val="clear" w:color="000000" w:fill="auto"/>
            <w:hideMark/>
          </w:tcPr>
          <w:p w14:paraId="7D6C9474" w14:textId="3ADB5FAC" w:rsidR="00D57276" w:rsidRPr="00CF5477" w:rsidRDefault="00D57276" w:rsidP="00D57276">
            <w:pPr>
              <w:spacing w:before="0" w:after="0" w:line="240" w:lineRule="auto"/>
              <w:jc w:val="center"/>
              <w:rPr>
                <w:ins w:id="6017" w:author="Kisch, Christian" w:date="2022-02-07T14:48:00Z"/>
                <w:rFonts w:eastAsia="Times New Roman" w:cs="Calibri"/>
                <w:sz w:val="20"/>
                <w:szCs w:val="20"/>
                <w:lang w:eastAsia="de-DE"/>
              </w:rPr>
            </w:pPr>
            <w:ins w:id="6018" w:author="Kisch, Christian" w:date="2022-02-07T14:58:00Z">
              <w:r>
                <w:rPr>
                  <w:rFonts w:cs="Calibri"/>
                  <w:sz w:val="20"/>
                  <w:szCs w:val="20"/>
                </w:rPr>
                <w:t>Nein</w:t>
              </w:r>
            </w:ins>
          </w:p>
        </w:tc>
        <w:tc>
          <w:tcPr>
            <w:tcW w:w="1134" w:type="dxa"/>
            <w:shd w:val="clear" w:color="000000" w:fill="auto"/>
            <w:hideMark/>
          </w:tcPr>
          <w:p w14:paraId="498825E5" w14:textId="49C84E20" w:rsidR="00D57276" w:rsidRPr="00CF5477" w:rsidRDefault="00D57276" w:rsidP="00D57276">
            <w:pPr>
              <w:spacing w:before="0" w:after="0" w:line="240" w:lineRule="auto"/>
              <w:jc w:val="center"/>
              <w:rPr>
                <w:ins w:id="6019" w:author="Kisch, Christian" w:date="2022-02-07T14:48:00Z"/>
                <w:rFonts w:eastAsia="Times New Roman" w:cs="Calibri"/>
                <w:sz w:val="20"/>
                <w:szCs w:val="20"/>
                <w:lang w:eastAsia="de-DE"/>
              </w:rPr>
            </w:pPr>
            <w:ins w:id="6020" w:author="Kisch, Christian" w:date="2022-02-07T14:59:00Z">
              <w:r>
                <w:rPr>
                  <w:rFonts w:cs="Calibri"/>
                  <w:sz w:val="20"/>
                  <w:szCs w:val="20"/>
                </w:rPr>
                <w:t>x</w:t>
              </w:r>
            </w:ins>
          </w:p>
        </w:tc>
        <w:tc>
          <w:tcPr>
            <w:tcW w:w="1134" w:type="dxa"/>
            <w:shd w:val="clear" w:color="000000" w:fill="auto"/>
            <w:hideMark/>
          </w:tcPr>
          <w:p w14:paraId="0722907F" w14:textId="2DE2B1E0" w:rsidR="00D57276" w:rsidRPr="00CF5477" w:rsidRDefault="00D57276" w:rsidP="00D57276">
            <w:pPr>
              <w:spacing w:before="0" w:after="0" w:line="240" w:lineRule="auto"/>
              <w:jc w:val="center"/>
              <w:rPr>
                <w:ins w:id="6021" w:author="Kisch, Christian" w:date="2022-02-07T14:48:00Z"/>
                <w:rFonts w:eastAsia="Times New Roman" w:cs="Calibri"/>
                <w:sz w:val="20"/>
                <w:szCs w:val="20"/>
                <w:lang w:eastAsia="de-DE"/>
              </w:rPr>
            </w:pPr>
            <w:ins w:id="6022" w:author="Kisch, Christian" w:date="2022-02-07T15:00:00Z">
              <w:r>
                <w:rPr>
                  <w:rFonts w:cs="Calibri"/>
                  <w:sz w:val="20"/>
                  <w:szCs w:val="20"/>
                </w:rPr>
                <w:t>x</w:t>
              </w:r>
            </w:ins>
          </w:p>
        </w:tc>
      </w:tr>
      <w:tr w:rsidR="00D57276" w:rsidRPr="00CF5477" w14:paraId="65483DEF" w14:textId="77777777" w:rsidTr="006B62F3">
        <w:trPr>
          <w:trHeight w:val="126"/>
          <w:ins w:id="6023" w:author="Kisch, Christian" w:date="2022-02-07T14:48:00Z"/>
        </w:trPr>
        <w:tc>
          <w:tcPr>
            <w:tcW w:w="626" w:type="dxa"/>
            <w:shd w:val="clear" w:color="000000" w:fill="auto"/>
            <w:hideMark/>
          </w:tcPr>
          <w:p w14:paraId="38CF43FE" w14:textId="77777777" w:rsidR="00D57276" w:rsidRPr="00CF5477" w:rsidRDefault="00D57276" w:rsidP="00D57276">
            <w:pPr>
              <w:spacing w:before="0" w:after="0" w:line="240" w:lineRule="auto"/>
              <w:jc w:val="right"/>
              <w:rPr>
                <w:ins w:id="6024" w:author="Kisch, Christian" w:date="2022-02-07T14:48:00Z"/>
                <w:rFonts w:eastAsia="Times New Roman" w:cs="Calibri"/>
                <w:color w:val="000000"/>
                <w:lang w:eastAsia="de-DE"/>
              </w:rPr>
            </w:pPr>
            <w:ins w:id="6025" w:author="Kisch, Christian" w:date="2022-02-07T14:48: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02704889" w14:textId="3DCE0F18" w:rsidR="00D57276" w:rsidRPr="00CF5477" w:rsidRDefault="00D57276" w:rsidP="00D57276">
            <w:pPr>
              <w:spacing w:before="0" w:after="0" w:line="240" w:lineRule="auto"/>
              <w:rPr>
                <w:ins w:id="6026" w:author="Kisch, Christian" w:date="2022-02-07T14:48:00Z"/>
                <w:rFonts w:eastAsia="Times New Roman" w:cs="Calibri"/>
                <w:color w:val="000000"/>
                <w:lang w:eastAsia="de-DE"/>
              </w:rPr>
            </w:pPr>
            <w:ins w:id="6027"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289B5A68" w14:textId="77777777" w:rsidR="00D57276" w:rsidRPr="00CF5477" w:rsidRDefault="00D57276" w:rsidP="00D57276">
            <w:pPr>
              <w:spacing w:before="0" w:after="0" w:line="240" w:lineRule="auto"/>
              <w:rPr>
                <w:ins w:id="6028" w:author="Kisch, Christian" w:date="2022-02-07T14:48:00Z"/>
                <w:rFonts w:eastAsia="Times New Roman" w:cs="Calibri"/>
                <w:b/>
                <w:bCs/>
                <w:sz w:val="20"/>
                <w:szCs w:val="20"/>
                <w:lang w:eastAsia="de-DE"/>
              </w:rPr>
            </w:pPr>
            <w:ins w:id="6029" w:author="Kisch, Christian" w:date="2022-02-07T14:48:00Z">
              <w:r w:rsidRPr="00CF5477">
                <w:rPr>
                  <w:rFonts w:eastAsia="Times New Roman" w:cs="Calibri"/>
                  <w:b/>
                  <w:bCs/>
                  <w:sz w:val="20"/>
                  <w:szCs w:val="20"/>
                  <w:lang w:eastAsia="de-DE"/>
                </w:rPr>
                <w:t>Repräsentat</w:t>
              </w:r>
            </w:ins>
          </w:p>
        </w:tc>
        <w:tc>
          <w:tcPr>
            <w:tcW w:w="1418" w:type="dxa"/>
            <w:shd w:val="clear" w:color="000000" w:fill="auto"/>
            <w:hideMark/>
          </w:tcPr>
          <w:p w14:paraId="6AE808D2" w14:textId="22609A23" w:rsidR="00D57276" w:rsidRPr="00CF5477" w:rsidRDefault="00D57276" w:rsidP="00D57276">
            <w:pPr>
              <w:spacing w:before="0" w:after="0" w:line="240" w:lineRule="auto"/>
              <w:jc w:val="center"/>
              <w:rPr>
                <w:ins w:id="6030" w:author="Kisch, Christian" w:date="2022-02-07T14:48:00Z"/>
                <w:rFonts w:eastAsia="Times New Roman" w:cs="Calibri"/>
                <w:sz w:val="20"/>
                <w:szCs w:val="20"/>
                <w:lang w:eastAsia="de-DE"/>
              </w:rPr>
            </w:pPr>
            <w:ins w:id="6031" w:author="Kisch, Christian" w:date="2022-02-07T14:56:00Z">
              <w:r>
                <w:rPr>
                  <w:rFonts w:cs="Calibri"/>
                  <w:sz w:val="20"/>
                  <w:szCs w:val="20"/>
                </w:rPr>
                <w:t>Nein</w:t>
              </w:r>
            </w:ins>
          </w:p>
        </w:tc>
        <w:tc>
          <w:tcPr>
            <w:tcW w:w="992" w:type="dxa"/>
            <w:shd w:val="clear" w:color="000000" w:fill="auto"/>
          </w:tcPr>
          <w:p w14:paraId="62A7443E" w14:textId="077B5DCA" w:rsidR="00D57276" w:rsidRPr="00CF5477" w:rsidRDefault="00D57276" w:rsidP="00D57276">
            <w:pPr>
              <w:spacing w:before="0" w:after="0" w:line="240" w:lineRule="auto"/>
              <w:jc w:val="center"/>
              <w:rPr>
                <w:ins w:id="6032" w:author="Kisch, Christian" w:date="2022-02-07T14:48:00Z"/>
                <w:rFonts w:eastAsia="Times New Roman" w:cs="Calibri"/>
                <w:sz w:val="20"/>
                <w:szCs w:val="20"/>
                <w:lang w:eastAsia="de-DE"/>
              </w:rPr>
            </w:pPr>
            <w:ins w:id="6033" w:author="Kisch, Christian" w:date="2022-02-07T14:58:00Z">
              <w:r>
                <w:rPr>
                  <w:rFonts w:cs="Calibri"/>
                  <w:sz w:val="20"/>
                  <w:szCs w:val="20"/>
                </w:rPr>
                <w:t>Nein</w:t>
              </w:r>
            </w:ins>
          </w:p>
        </w:tc>
        <w:tc>
          <w:tcPr>
            <w:tcW w:w="992" w:type="dxa"/>
            <w:shd w:val="clear" w:color="000000" w:fill="auto"/>
            <w:hideMark/>
          </w:tcPr>
          <w:p w14:paraId="45F1E45A" w14:textId="3E9E4BB5" w:rsidR="00D57276" w:rsidRPr="00CF5477" w:rsidRDefault="00D57276" w:rsidP="00D57276">
            <w:pPr>
              <w:spacing w:before="0" w:after="0" w:line="240" w:lineRule="auto"/>
              <w:jc w:val="center"/>
              <w:rPr>
                <w:ins w:id="6034" w:author="Kisch, Christian" w:date="2022-02-07T14:48:00Z"/>
                <w:rFonts w:eastAsia="Times New Roman" w:cs="Calibri"/>
                <w:sz w:val="20"/>
                <w:szCs w:val="20"/>
                <w:lang w:eastAsia="de-DE"/>
              </w:rPr>
            </w:pPr>
            <w:ins w:id="6035" w:author="Kisch, Christian" w:date="2022-02-07T14:58:00Z">
              <w:r>
                <w:rPr>
                  <w:rFonts w:cs="Calibri"/>
                  <w:sz w:val="20"/>
                  <w:szCs w:val="20"/>
                </w:rPr>
                <w:t>Nein</w:t>
              </w:r>
            </w:ins>
          </w:p>
        </w:tc>
        <w:tc>
          <w:tcPr>
            <w:tcW w:w="1134" w:type="dxa"/>
            <w:shd w:val="clear" w:color="000000" w:fill="auto"/>
            <w:hideMark/>
          </w:tcPr>
          <w:p w14:paraId="6BD224C3" w14:textId="1402D1D3" w:rsidR="00D57276" w:rsidRPr="00CF5477" w:rsidRDefault="00D57276" w:rsidP="00D57276">
            <w:pPr>
              <w:spacing w:before="0" w:after="0" w:line="240" w:lineRule="auto"/>
              <w:jc w:val="center"/>
              <w:rPr>
                <w:ins w:id="6036" w:author="Kisch, Christian" w:date="2022-02-07T14:48:00Z"/>
                <w:rFonts w:eastAsia="Times New Roman" w:cs="Calibri"/>
                <w:sz w:val="20"/>
                <w:szCs w:val="20"/>
                <w:lang w:eastAsia="de-DE"/>
              </w:rPr>
            </w:pPr>
            <w:ins w:id="6037" w:author="Kisch, Christian" w:date="2022-02-07T14:59:00Z">
              <w:r>
                <w:rPr>
                  <w:rFonts w:cs="Calibri"/>
                  <w:sz w:val="20"/>
                  <w:szCs w:val="20"/>
                </w:rPr>
                <w:t>x</w:t>
              </w:r>
            </w:ins>
          </w:p>
        </w:tc>
        <w:tc>
          <w:tcPr>
            <w:tcW w:w="1134" w:type="dxa"/>
            <w:shd w:val="clear" w:color="000000" w:fill="auto"/>
            <w:hideMark/>
          </w:tcPr>
          <w:p w14:paraId="77D94565" w14:textId="4E648B59" w:rsidR="00D57276" w:rsidRPr="00CF5477" w:rsidRDefault="00D57276" w:rsidP="00D57276">
            <w:pPr>
              <w:spacing w:before="0" w:after="0" w:line="240" w:lineRule="auto"/>
              <w:jc w:val="center"/>
              <w:rPr>
                <w:ins w:id="6038" w:author="Kisch, Christian" w:date="2022-02-07T14:48:00Z"/>
                <w:rFonts w:eastAsia="Times New Roman" w:cs="Calibri"/>
                <w:sz w:val="20"/>
                <w:szCs w:val="20"/>
                <w:lang w:eastAsia="de-DE"/>
              </w:rPr>
            </w:pPr>
            <w:ins w:id="6039" w:author="Kisch, Christian" w:date="2022-02-07T15:00:00Z">
              <w:r>
                <w:rPr>
                  <w:rFonts w:cs="Calibri"/>
                  <w:sz w:val="20"/>
                  <w:szCs w:val="20"/>
                </w:rPr>
                <w:t>x</w:t>
              </w:r>
            </w:ins>
          </w:p>
        </w:tc>
      </w:tr>
      <w:tr w:rsidR="00D57276" w:rsidRPr="00CF5477" w14:paraId="02309100" w14:textId="77777777" w:rsidTr="006B62F3">
        <w:trPr>
          <w:trHeight w:val="126"/>
          <w:ins w:id="6040" w:author="Kisch, Christian" w:date="2022-02-07T14:48:00Z"/>
        </w:trPr>
        <w:tc>
          <w:tcPr>
            <w:tcW w:w="626" w:type="dxa"/>
            <w:shd w:val="clear" w:color="000000" w:fill="auto"/>
            <w:hideMark/>
          </w:tcPr>
          <w:p w14:paraId="1F7CD89C" w14:textId="77777777" w:rsidR="00D57276" w:rsidRPr="00CF5477" w:rsidRDefault="00D57276" w:rsidP="00D57276">
            <w:pPr>
              <w:spacing w:before="0" w:after="0" w:line="240" w:lineRule="auto"/>
              <w:jc w:val="right"/>
              <w:rPr>
                <w:ins w:id="6041" w:author="Kisch, Christian" w:date="2022-02-07T14:48:00Z"/>
                <w:rFonts w:eastAsia="Times New Roman" w:cs="Calibri"/>
                <w:color w:val="000000"/>
                <w:lang w:eastAsia="de-DE"/>
              </w:rPr>
            </w:pPr>
            <w:ins w:id="6042" w:author="Kisch, Christian" w:date="2022-02-07T14:48: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138EA9E6" w14:textId="3BE139BB" w:rsidR="00D57276" w:rsidRPr="00CF5477" w:rsidRDefault="00D57276" w:rsidP="00D57276">
            <w:pPr>
              <w:spacing w:before="0" w:after="0" w:line="240" w:lineRule="auto"/>
              <w:rPr>
                <w:ins w:id="6043" w:author="Kisch, Christian" w:date="2022-02-07T14:48:00Z"/>
                <w:rFonts w:eastAsia="Times New Roman" w:cs="Calibri"/>
                <w:color w:val="000000"/>
                <w:lang w:eastAsia="de-DE"/>
              </w:rPr>
            </w:pPr>
            <w:ins w:id="6044"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63188C22" w14:textId="77777777" w:rsidR="00D57276" w:rsidRPr="00CF5477" w:rsidRDefault="00D57276" w:rsidP="00D57276">
            <w:pPr>
              <w:spacing w:before="0" w:after="0" w:line="240" w:lineRule="auto"/>
              <w:rPr>
                <w:ins w:id="6045" w:author="Kisch, Christian" w:date="2022-02-07T14:48:00Z"/>
                <w:rFonts w:eastAsia="Times New Roman" w:cs="Calibri"/>
                <w:b/>
                <w:bCs/>
                <w:sz w:val="20"/>
                <w:szCs w:val="20"/>
                <w:lang w:eastAsia="de-DE"/>
              </w:rPr>
            </w:pPr>
            <w:ins w:id="6046" w:author="Kisch, Christian" w:date="2022-02-07T14:48: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3FC4DB4E" w14:textId="52408441" w:rsidR="00D57276" w:rsidRPr="00CF5477" w:rsidRDefault="00D57276" w:rsidP="00D57276">
            <w:pPr>
              <w:spacing w:before="0" w:after="0" w:line="240" w:lineRule="auto"/>
              <w:jc w:val="center"/>
              <w:rPr>
                <w:ins w:id="6047" w:author="Kisch, Christian" w:date="2022-02-07T14:48:00Z"/>
                <w:rFonts w:eastAsia="Times New Roman" w:cs="Calibri"/>
                <w:sz w:val="20"/>
                <w:szCs w:val="20"/>
                <w:lang w:eastAsia="de-DE"/>
              </w:rPr>
            </w:pPr>
            <w:ins w:id="6048" w:author="Kisch, Christian" w:date="2022-02-07T14:56:00Z">
              <w:r>
                <w:rPr>
                  <w:rFonts w:cs="Calibri"/>
                  <w:sz w:val="20"/>
                  <w:szCs w:val="20"/>
                </w:rPr>
                <w:t>Nein</w:t>
              </w:r>
            </w:ins>
          </w:p>
        </w:tc>
        <w:tc>
          <w:tcPr>
            <w:tcW w:w="992" w:type="dxa"/>
            <w:shd w:val="clear" w:color="000000" w:fill="auto"/>
          </w:tcPr>
          <w:p w14:paraId="7E1E08D6" w14:textId="2F06CEB7" w:rsidR="00D57276" w:rsidRPr="00CF5477" w:rsidRDefault="00D57276" w:rsidP="00D57276">
            <w:pPr>
              <w:spacing w:before="0" w:after="0" w:line="240" w:lineRule="auto"/>
              <w:jc w:val="center"/>
              <w:rPr>
                <w:ins w:id="6049" w:author="Kisch, Christian" w:date="2022-02-07T14:48:00Z"/>
                <w:rFonts w:eastAsia="Times New Roman" w:cs="Calibri"/>
                <w:sz w:val="20"/>
                <w:szCs w:val="20"/>
                <w:lang w:eastAsia="de-DE"/>
              </w:rPr>
            </w:pPr>
            <w:ins w:id="6050" w:author="Kisch, Christian" w:date="2022-02-07T14:58:00Z">
              <w:r>
                <w:rPr>
                  <w:rFonts w:cs="Calibri"/>
                  <w:sz w:val="20"/>
                  <w:szCs w:val="20"/>
                </w:rPr>
                <w:t>Nein</w:t>
              </w:r>
            </w:ins>
          </w:p>
        </w:tc>
        <w:tc>
          <w:tcPr>
            <w:tcW w:w="992" w:type="dxa"/>
            <w:shd w:val="clear" w:color="000000" w:fill="auto"/>
            <w:hideMark/>
          </w:tcPr>
          <w:p w14:paraId="61460136" w14:textId="6264069E" w:rsidR="00D57276" w:rsidRPr="00CF5477" w:rsidRDefault="00D57276" w:rsidP="00D57276">
            <w:pPr>
              <w:spacing w:before="0" w:after="0" w:line="240" w:lineRule="auto"/>
              <w:jc w:val="center"/>
              <w:rPr>
                <w:ins w:id="6051" w:author="Kisch, Christian" w:date="2022-02-07T14:48:00Z"/>
                <w:rFonts w:eastAsia="Times New Roman" w:cs="Calibri"/>
                <w:sz w:val="20"/>
                <w:szCs w:val="20"/>
                <w:lang w:eastAsia="de-DE"/>
              </w:rPr>
            </w:pPr>
            <w:ins w:id="6052" w:author="Kisch, Christian" w:date="2022-02-07T14:58:00Z">
              <w:r>
                <w:rPr>
                  <w:rFonts w:cs="Calibri"/>
                  <w:sz w:val="20"/>
                  <w:szCs w:val="20"/>
                </w:rPr>
                <w:t>Nein</w:t>
              </w:r>
            </w:ins>
          </w:p>
        </w:tc>
        <w:tc>
          <w:tcPr>
            <w:tcW w:w="1134" w:type="dxa"/>
            <w:shd w:val="clear" w:color="000000" w:fill="auto"/>
            <w:hideMark/>
          </w:tcPr>
          <w:p w14:paraId="55A95E0A" w14:textId="47F4857F" w:rsidR="00D57276" w:rsidRPr="00CF5477" w:rsidRDefault="00D57276" w:rsidP="00D57276">
            <w:pPr>
              <w:spacing w:before="0" w:after="0" w:line="240" w:lineRule="auto"/>
              <w:jc w:val="center"/>
              <w:rPr>
                <w:ins w:id="6053" w:author="Kisch, Christian" w:date="2022-02-07T14:48:00Z"/>
                <w:rFonts w:eastAsia="Times New Roman" w:cs="Calibri"/>
                <w:sz w:val="20"/>
                <w:szCs w:val="20"/>
                <w:lang w:eastAsia="de-DE"/>
              </w:rPr>
            </w:pPr>
            <w:ins w:id="6054" w:author="Kisch, Christian" w:date="2022-02-07T14:59:00Z">
              <w:r>
                <w:rPr>
                  <w:rFonts w:cs="Calibri"/>
                  <w:sz w:val="20"/>
                  <w:szCs w:val="20"/>
                </w:rPr>
                <w:t>Nein</w:t>
              </w:r>
            </w:ins>
          </w:p>
        </w:tc>
        <w:tc>
          <w:tcPr>
            <w:tcW w:w="1134" w:type="dxa"/>
            <w:shd w:val="clear" w:color="000000" w:fill="auto"/>
            <w:hideMark/>
          </w:tcPr>
          <w:p w14:paraId="5D899546" w14:textId="51361474" w:rsidR="00D57276" w:rsidRPr="00CF5477" w:rsidRDefault="00D57276" w:rsidP="00D57276">
            <w:pPr>
              <w:spacing w:before="0" w:after="0" w:line="240" w:lineRule="auto"/>
              <w:jc w:val="center"/>
              <w:rPr>
                <w:ins w:id="6055" w:author="Kisch, Christian" w:date="2022-02-07T14:48:00Z"/>
                <w:rFonts w:eastAsia="Times New Roman" w:cs="Calibri"/>
                <w:sz w:val="20"/>
                <w:szCs w:val="20"/>
                <w:lang w:eastAsia="de-DE"/>
              </w:rPr>
            </w:pPr>
            <w:ins w:id="6056" w:author="Kisch, Christian" w:date="2022-02-07T15:00:00Z">
              <w:r>
                <w:rPr>
                  <w:rFonts w:cs="Calibri"/>
                  <w:sz w:val="20"/>
                  <w:szCs w:val="20"/>
                </w:rPr>
                <w:t>Nein</w:t>
              </w:r>
            </w:ins>
          </w:p>
        </w:tc>
      </w:tr>
      <w:tr w:rsidR="00D57276" w:rsidRPr="00CF5477" w14:paraId="16210AAD" w14:textId="77777777" w:rsidTr="006B62F3">
        <w:trPr>
          <w:trHeight w:val="615"/>
          <w:ins w:id="6057" w:author="Kisch, Christian" w:date="2022-02-07T14:48:00Z"/>
        </w:trPr>
        <w:tc>
          <w:tcPr>
            <w:tcW w:w="626" w:type="dxa"/>
            <w:shd w:val="clear" w:color="000000" w:fill="auto"/>
            <w:hideMark/>
          </w:tcPr>
          <w:p w14:paraId="1C375610" w14:textId="77777777" w:rsidR="00D57276" w:rsidRPr="00CF5477" w:rsidRDefault="00D57276" w:rsidP="00D57276">
            <w:pPr>
              <w:spacing w:before="0" w:after="0" w:line="240" w:lineRule="auto"/>
              <w:jc w:val="right"/>
              <w:rPr>
                <w:ins w:id="6058" w:author="Kisch, Christian" w:date="2022-02-07T14:48:00Z"/>
                <w:rFonts w:eastAsia="Times New Roman" w:cs="Calibri"/>
                <w:color w:val="000000"/>
                <w:lang w:eastAsia="de-DE"/>
              </w:rPr>
            </w:pPr>
            <w:ins w:id="6059" w:author="Kisch, Christian" w:date="2022-02-07T14:48: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11ED6BF9" w14:textId="5BE2E348" w:rsidR="00D57276" w:rsidRPr="00CF5477" w:rsidRDefault="00D57276" w:rsidP="00D57276">
            <w:pPr>
              <w:spacing w:before="0" w:after="0" w:line="240" w:lineRule="auto"/>
              <w:rPr>
                <w:ins w:id="6060" w:author="Kisch, Christian" w:date="2022-02-07T14:48:00Z"/>
                <w:rFonts w:eastAsia="Times New Roman" w:cs="Calibri"/>
                <w:color w:val="000000"/>
                <w:lang w:eastAsia="de-DE"/>
              </w:rPr>
            </w:pPr>
            <w:ins w:id="6061"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hideMark/>
          </w:tcPr>
          <w:p w14:paraId="5C53F6DD" w14:textId="77777777" w:rsidR="00D57276" w:rsidRPr="00CF5477" w:rsidRDefault="00D57276" w:rsidP="00D57276">
            <w:pPr>
              <w:spacing w:before="0" w:after="0" w:line="240" w:lineRule="auto"/>
              <w:rPr>
                <w:ins w:id="6062" w:author="Kisch, Christian" w:date="2022-02-07T14:48:00Z"/>
                <w:rFonts w:eastAsia="Times New Roman" w:cs="Calibri"/>
                <w:b/>
                <w:bCs/>
                <w:sz w:val="20"/>
                <w:szCs w:val="20"/>
                <w:lang w:eastAsia="de-DE"/>
              </w:rPr>
            </w:pPr>
            <w:ins w:id="6063" w:author="Kisch, Christian" w:date="2022-02-07T14:48:00Z">
              <w:r w:rsidRPr="00CF5477">
                <w:rPr>
                  <w:rFonts w:eastAsia="Times New Roman" w:cs="Calibri"/>
                  <w:b/>
                  <w:bCs/>
                  <w:sz w:val="20"/>
                  <w:szCs w:val="20"/>
                  <w:lang w:eastAsia="de-DE"/>
                </w:rPr>
                <w:t>Workflow</w:t>
              </w:r>
            </w:ins>
          </w:p>
        </w:tc>
        <w:tc>
          <w:tcPr>
            <w:tcW w:w="1418" w:type="dxa"/>
            <w:shd w:val="clear" w:color="000000" w:fill="auto"/>
            <w:hideMark/>
          </w:tcPr>
          <w:p w14:paraId="1C325A19" w14:textId="4E4052D6" w:rsidR="00D57276" w:rsidRPr="00CF5477" w:rsidRDefault="00D57276" w:rsidP="00D57276">
            <w:pPr>
              <w:spacing w:before="0" w:after="0" w:line="240" w:lineRule="auto"/>
              <w:jc w:val="center"/>
              <w:rPr>
                <w:ins w:id="6064" w:author="Kisch, Christian" w:date="2022-02-07T14:48:00Z"/>
                <w:rFonts w:eastAsia="Times New Roman" w:cs="Calibri"/>
                <w:sz w:val="20"/>
                <w:szCs w:val="20"/>
                <w:lang w:eastAsia="de-DE"/>
              </w:rPr>
            </w:pPr>
            <w:ins w:id="6065" w:author="Kisch, Christian" w:date="2022-02-07T14:56:00Z">
              <w:r>
                <w:rPr>
                  <w:rFonts w:cs="Calibri"/>
                  <w:sz w:val="20"/>
                  <w:szCs w:val="20"/>
                </w:rPr>
                <w:t>Ja</w:t>
              </w:r>
            </w:ins>
          </w:p>
        </w:tc>
        <w:tc>
          <w:tcPr>
            <w:tcW w:w="992" w:type="dxa"/>
            <w:shd w:val="clear" w:color="000000" w:fill="auto"/>
          </w:tcPr>
          <w:p w14:paraId="52B73471" w14:textId="14CD7716" w:rsidR="00D57276" w:rsidRPr="00CF5477" w:rsidRDefault="00D57276" w:rsidP="00D57276">
            <w:pPr>
              <w:spacing w:before="0" w:after="0" w:line="240" w:lineRule="auto"/>
              <w:jc w:val="center"/>
              <w:rPr>
                <w:ins w:id="6066" w:author="Kisch, Christian" w:date="2022-02-07T14:48:00Z"/>
                <w:rFonts w:eastAsia="Times New Roman" w:cs="Calibri"/>
                <w:sz w:val="20"/>
                <w:szCs w:val="20"/>
                <w:lang w:eastAsia="de-DE"/>
              </w:rPr>
            </w:pPr>
            <w:ins w:id="6067" w:author="Kisch, Christian" w:date="2022-02-07T14:58:00Z">
              <w:r>
                <w:rPr>
                  <w:rFonts w:cs="Calibri"/>
                  <w:sz w:val="20"/>
                  <w:szCs w:val="20"/>
                </w:rPr>
                <w:t>Ja</w:t>
              </w:r>
            </w:ins>
          </w:p>
        </w:tc>
        <w:tc>
          <w:tcPr>
            <w:tcW w:w="992" w:type="dxa"/>
            <w:shd w:val="clear" w:color="000000" w:fill="auto"/>
            <w:hideMark/>
          </w:tcPr>
          <w:p w14:paraId="5963B834" w14:textId="768F7480" w:rsidR="00D57276" w:rsidRPr="00CF5477" w:rsidRDefault="00D57276" w:rsidP="00D57276">
            <w:pPr>
              <w:spacing w:before="0" w:after="0" w:line="240" w:lineRule="auto"/>
              <w:jc w:val="center"/>
              <w:rPr>
                <w:ins w:id="6068" w:author="Kisch, Christian" w:date="2022-02-07T14:48:00Z"/>
                <w:rFonts w:eastAsia="Times New Roman" w:cs="Calibri"/>
                <w:sz w:val="20"/>
                <w:szCs w:val="20"/>
                <w:lang w:eastAsia="de-DE"/>
              </w:rPr>
            </w:pPr>
            <w:ins w:id="6069" w:author="Kisch, Christian" w:date="2022-02-07T14:58:00Z">
              <w:r>
                <w:rPr>
                  <w:rFonts w:cs="Calibri"/>
                  <w:sz w:val="20"/>
                  <w:szCs w:val="20"/>
                </w:rPr>
                <w:t>Ja</w:t>
              </w:r>
            </w:ins>
          </w:p>
        </w:tc>
        <w:tc>
          <w:tcPr>
            <w:tcW w:w="1134" w:type="dxa"/>
            <w:shd w:val="clear" w:color="000000" w:fill="auto"/>
            <w:hideMark/>
          </w:tcPr>
          <w:p w14:paraId="619E84F8" w14:textId="717A1111" w:rsidR="00D57276" w:rsidRPr="00CF5477" w:rsidRDefault="00D57276" w:rsidP="00D57276">
            <w:pPr>
              <w:spacing w:before="0" w:after="0" w:line="240" w:lineRule="auto"/>
              <w:jc w:val="center"/>
              <w:rPr>
                <w:ins w:id="6070" w:author="Kisch, Christian" w:date="2022-02-07T14:48:00Z"/>
                <w:rFonts w:eastAsia="Times New Roman" w:cs="Calibri"/>
                <w:sz w:val="20"/>
                <w:szCs w:val="20"/>
                <w:lang w:eastAsia="de-DE"/>
              </w:rPr>
            </w:pPr>
            <w:ins w:id="6071" w:author="Kisch, Christian" w:date="2022-02-07T14:59:00Z">
              <w:r>
                <w:rPr>
                  <w:rFonts w:cs="Calibri"/>
                  <w:sz w:val="20"/>
                  <w:szCs w:val="20"/>
                </w:rPr>
                <w:t>Ja</w:t>
              </w:r>
            </w:ins>
          </w:p>
        </w:tc>
        <w:tc>
          <w:tcPr>
            <w:tcW w:w="1134" w:type="dxa"/>
            <w:shd w:val="clear" w:color="000000" w:fill="auto"/>
            <w:hideMark/>
          </w:tcPr>
          <w:p w14:paraId="19601562" w14:textId="0CBF7928" w:rsidR="00D57276" w:rsidRPr="00CF5477" w:rsidRDefault="00D57276" w:rsidP="00D57276">
            <w:pPr>
              <w:spacing w:before="0" w:after="0" w:line="240" w:lineRule="auto"/>
              <w:jc w:val="center"/>
              <w:rPr>
                <w:ins w:id="6072" w:author="Kisch, Christian" w:date="2022-02-07T14:48:00Z"/>
                <w:rFonts w:eastAsia="Times New Roman" w:cs="Calibri"/>
                <w:sz w:val="20"/>
                <w:szCs w:val="20"/>
                <w:lang w:eastAsia="de-DE"/>
              </w:rPr>
            </w:pPr>
            <w:ins w:id="6073" w:author="Kisch, Christian" w:date="2022-02-07T15:00:00Z">
              <w:r>
                <w:rPr>
                  <w:rFonts w:cs="Calibri"/>
                  <w:sz w:val="20"/>
                  <w:szCs w:val="20"/>
                </w:rPr>
                <w:t>Ja</w:t>
              </w:r>
            </w:ins>
          </w:p>
        </w:tc>
      </w:tr>
      <w:tr w:rsidR="00895F65" w:rsidRPr="00CF5477" w14:paraId="20B453A6" w14:textId="77777777" w:rsidTr="006B62F3">
        <w:trPr>
          <w:trHeight w:val="615"/>
          <w:ins w:id="6074" w:author="Kisch, Christian" w:date="2022-02-07T14:48:00Z"/>
        </w:trPr>
        <w:tc>
          <w:tcPr>
            <w:tcW w:w="626" w:type="dxa"/>
            <w:shd w:val="clear" w:color="000000" w:fill="auto"/>
          </w:tcPr>
          <w:p w14:paraId="0CA3398F" w14:textId="77777777" w:rsidR="00895F65" w:rsidRPr="00CF5477" w:rsidRDefault="00895F65" w:rsidP="00895F65">
            <w:pPr>
              <w:spacing w:before="0" w:after="0" w:line="240" w:lineRule="auto"/>
              <w:jc w:val="right"/>
              <w:rPr>
                <w:ins w:id="6075" w:author="Kisch, Christian" w:date="2022-02-07T14:48:00Z"/>
                <w:rFonts w:eastAsia="Times New Roman" w:cs="Calibri"/>
                <w:color w:val="000000"/>
                <w:lang w:eastAsia="de-DE"/>
              </w:rPr>
            </w:pPr>
            <w:ins w:id="6076" w:author="Kisch, Christian" w:date="2022-02-07T14:48:00Z">
              <w:r>
                <w:rPr>
                  <w:rFonts w:eastAsia="Times New Roman" w:cs="Calibri"/>
                  <w:color w:val="000000"/>
                  <w:lang w:eastAsia="de-DE"/>
                </w:rPr>
                <w:t>33</w:t>
              </w:r>
            </w:ins>
          </w:p>
        </w:tc>
        <w:tc>
          <w:tcPr>
            <w:tcW w:w="2523" w:type="dxa"/>
            <w:shd w:val="clear" w:color="000000" w:fill="auto"/>
          </w:tcPr>
          <w:p w14:paraId="6CE3EAF4" w14:textId="7AECC0D4" w:rsidR="00895F65" w:rsidRPr="00CF5477" w:rsidRDefault="00895F65" w:rsidP="00895F65">
            <w:pPr>
              <w:spacing w:before="0" w:after="0" w:line="240" w:lineRule="auto"/>
              <w:rPr>
                <w:ins w:id="6077" w:author="Kisch, Christian" w:date="2022-02-07T14:48:00Z"/>
                <w:rFonts w:eastAsia="Times New Roman" w:cs="Calibri"/>
                <w:color w:val="000000"/>
                <w:lang w:eastAsia="de-DE"/>
              </w:rPr>
            </w:pPr>
            <w:ins w:id="6078"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tcPr>
          <w:p w14:paraId="7EB981D5" w14:textId="77777777" w:rsidR="00895F65" w:rsidRPr="00CF5477" w:rsidRDefault="00895F65" w:rsidP="00895F65">
            <w:pPr>
              <w:spacing w:before="0" w:after="0" w:line="240" w:lineRule="auto"/>
              <w:rPr>
                <w:ins w:id="6079" w:author="Kisch, Christian" w:date="2022-02-07T14:48:00Z"/>
                <w:rFonts w:eastAsia="Times New Roman" w:cs="Calibri"/>
                <w:b/>
                <w:bCs/>
                <w:sz w:val="20"/>
                <w:szCs w:val="20"/>
                <w:lang w:eastAsia="de-DE"/>
              </w:rPr>
            </w:pPr>
            <w:ins w:id="6080" w:author="Kisch, Christian" w:date="2022-02-07T14:48:00Z">
              <w:r>
                <w:rPr>
                  <w:rFonts w:eastAsia="Times New Roman" w:cs="Times New Roman"/>
                  <w:b/>
                  <w:bCs/>
                  <w:sz w:val="20"/>
                  <w:szCs w:val="20"/>
                  <w:lang w:eastAsia="de-DE"/>
                </w:rPr>
                <w:t>Drucken</w:t>
              </w:r>
            </w:ins>
          </w:p>
        </w:tc>
        <w:tc>
          <w:tcPr>
            <w:tcW w:w="1418" w:type="dxa"/>
            <w:shd w:val="clear" w:color="000000" w:fill="auto"/>
          </w:tcPr>
          <w:p w14:paraId="2DB6B780" w14:textId="77777777" w:rsidR="00895F65" w:rsidRPr="00CF5477" w:rsidRDefault="00895F65" w:rsidP="00895F65">
            <w:pPr>
              <w:spacing w:before="0" w:after="0" w:line="240" w:lineRule="auto"/>
              <w:jc w:val="center"/>
              <w:rPr>
                <w:ins w:id="6081" w:author="Kisch, Christian" w:date="2022-02-07T14:48:00Z"/>
                <w:rFonts w:eastAsia="Times New Roman" w:cs="Calibri"/>
                <w:sz w:val="20"/>
                <w:szCs w:val="20"/>
                <w:lang w:eastAsia="de-DE"/>
              </w:rPr>
            </w:pPr>
            <w:ins w:id="6082" w:author="Kisch, Christian" w:date="2022-02-07T14:48:00Z">
              <w:r>
                <w:rPr>
                  <w:rFonts w:eastAsia="Times New Roman" w:cs="Times New Roman"/>
                  <w:sz w:val="20"/>
                  <w:szCs w:val="20"/>
                  <w:lang w:eastAsia="de-DE"/>
                </w:rPr>
                <w:t>Ja</w:t>
              </w:r>
            </w:ins>
          </w:p>
        </w:tc>
        <w:tc>
          <w:tcPr>
            <w:tcW w:w="992" w:type="dxa"/>
            <w:shd w:val="clear" w:color="000000" w:fill="auto"/>
          </w:tcPr>
          <w:p w14:paraId="55AA6B5C" w14:textId="77777777" w:rsidR="00895F65" w:rsidRPr="00CF5477" w:rsidRDefault="00895F65" w:rsidP="00895F65">
            <w:pPr>
              <w:spacing w:before="0" w:after="0" w:line="240" w:lineRule="auto"/>
              <w:jc w:val="center"/>
              <w:rPr>
                <w:ins w:id="6083" w:author="Kisch, Christian" w:date="2022-02-07T14:48:00Z"/>
                <w:rFonts w:eastAsia="Times New Roman" w:cs="Calibri"/>
                <w:sz w:val="20"/>
                <w:szCs w:val="20"/>
                <w:lang w:eastAsia="de-DE"/>
              </w:rPr>
            </w:pPr>
            <w:ins w:id="6084" w:author="Kisch, Christian" w:date="2022-02-07T14:48:00Z">
              <w:r>
                <w:rPr>
                  <w:rFonts w:eastAsia="Times New Roman" w:cs="Times New Roman"/>
                  <w:sz w:val="20"/>
                  <w:szCs w:val="20"/>
                  <w:lang w:eastAsia="de-DE"/>
                </w:rPr>
                <w:t>Ja</w:t>
              </w:r>
            </w:ins>
          </w:p>
        </w:tc>
        <w:tc>
          <w:tcPr>
            <w:tcW w:w="992" w:type="dxa"/>
            <w:shd w:val="clear" w:color="000000" w:fill="auto"/>
          </w:tcPr>
          <w:p w14:paraId="05E59BAA" w14:textId="77777777" w:rsidR="00895F65" w:rsidRPr="00CF5477" w:rsidRDefault="00895F65" w:rsidP="00895F65">
            <w:pPr>
              <w:spacing w:before="0" w:after="0" w:line="240" w:lineRule="auto"/>
              <w:jc w:val="center"/>
              <w:rPr>
                <w:ins w:id="6085" w:author="Kisch, Christian" w:date="2022-02-07T14:48:00Z"/>
                <w:rFonts w:eastAsia="Times New Roman" w:cs="Calibri"/>
                <w:sz w:val="20"/>
                <w:szCs w:val="20"/>
                <w:lang w:eastAsia="de-DE"/>
              </w:rPr>
            </w:pPr>
            <w:ins w:id="6086" w:author="Kisch, Christian" w:date="2022-02-07T14:48:00Z">
              <w:r>
                <w:rPr>
                  <w:rFonts w:eastAsia="Times New Roman" w:cs="Times New Roman"/>
                  <w:sz w:val="20"/>
                  <w:szCs w:val="20"/>
                  <w:lang w:eastAsia="de-DE"/>
                </w:rPr>
                <w:t>x</w:t>
              </w:r>
            </w:ins>
          </w:p>
        </w:tc>
        <w:tc>
          <w:tcPr>
            <w:tcW w:w="1134" w:type="dxa"/>
            <w:shd w:val="clear" w:color="000000" w:fill="auto"/>
          </w:tcPr>
          <w:p w14:paraId="54918A2B" w14:textId="77777777" w:rsidR="00895F65" w:rsidRPr="00CF5477" w:rsidRDefault="00895F65" w:rsidP="00895F65">
            <w:pPr>
              <w:spacing w:before="0" w:after="0" w:line="240" w:lineRule="auto"/>
              <w:jc w:val="center"/>
              <w:rPr>
                <w:ins w:id="6087" w:author="Kisch, Christian" w:date="2022-02-07T14:48:00Z"/>
                <w:rFonts w:eastAsia="Times New Roman" w:cs="Calibri"/>
                <w:sz w:val="20"/>
                <w:szCs w:val="20"/>
                <w:lang w:eastAsia="de-DE"/>
              </w:rPr>
            </w:pPr>
            <w:ins w:id="6088" w:author="Kisch, Christian" w:date="2022-02-07T14:48:00Z">
              <w:r>
                <w:rPr>
                  <w:rFonts w:eastAsia="Times New Roman" w:cs="Times New Roman"/>
                  <w:sz w:val="20"/>
                  <w:szCs w:val="20"/>
                  <w:lang w:eastAsia="de-DE"/>
                </w:rPr>
                <w:t>Ja</w:t>
              </w:r>
            </w:ins>
          </w:p>
        </w:tc>
        <w:tc>
          <w:tcPr>
            <w:tcW w:w="1134" w:type="dxa"/>
            <w:shd w:val="clear" w:color="000000" w:fill="auto"/>
          </w:tcPr>
          <w:p w14:paraId="6E6E8369" w14:textId="77777777" w:rsidR="00895F65" w:rsidRPr="00CF5477" w:rsidRDefault="00895F65" w:rsidP="00895F65">
            <w:pPr>
              <w:spacing w:before="0" w:after="0" w:line="240" w:lineRule="auto"/>
              <w:jc w:val="center"/>
              <w:rPr>
                <w:ins w:id="6089" w:author="Kisch, Christian" w:date="2022-02-07T14:48:00Z"/>
                <w:rFonts w:eastAsia="Times New Roman" w:cs="Calibri"/>
                <w:sz w:val="20"/>
                <w:szCs w:val="20"/>
                <w:lang w:eastAsia="de-DE"/>
              </w:rPr>
            </w:pPr>
            <w:ins w:id="6090" w:author="Kisch, Christian" w:date="2022-02-07T14:48:00Z">
              <w:r>
                <w:rPr>
                  <w:rFonts w:eastAsia="Times New Roman" w:cs="Times New Roman"/>
                  <w:sz w:val="20"/>
                  <w:szCs w:val="20"/>
                  <w:lang w:eastAsia="de-DE"/>
                </w:rPr>
                <w:t>Ja</w:t>
              </w:r>
            </w:ins>
          </w:p>
        </w:tc>
      </w:tr>
      <w:tr w:rsidR="00895F65" w:rsidRPr="00CF5477" w14:paraId="3999B0ED" w14:textId="77777777" w:rsidTr="006B62F3">
        <w:trPr>
          <w:trHeight w:val="615"/>
          <w:ins w:id="6091" w:author="Kisch, Christian" w:date="2022-02-07T14:48:00Z"/>
        </w:trPr>
        <w:tc>
          <w:tcPr>
            <w:tcW w:w="626" w:type="dxa"/>
            <w:shd w:val="clear" w:color="000000" w:fill="auto"/>
          </w:tcPr>
          <w:p w14:paraId="40F9CE90" w14:textId="77777777" w:rsidR="00895F65" w:rsidRPr="00CF5477" w:rsidRDefault="00895F65" w:rsidP="00895F65">
            <w:pPr>
              <w:spacing w:before="0" w:after="0" w:line="240" w:lineRule="auto"/>
              <w:jc w:val="right"/>
              <w:rPr>
                <w:ins w:id="6092" w:author="Kisch, Christian" w:date="2022-02-07T14:48:00Z"/>
                <w:rFonts w:eastAsia="Times New Roman" w:cs="Calibri"/>
                <w:color w:val="000000"/>
                <w:lang w:eastAsia="de-DE"/>
              </w:rPr>
            </w:pPr>
            <w:ins w:id="6093" w:author="Kisch, Christian" w:date="2022-02-07T14:48:00Z">
              <w:r>
                <w:rPr>
                  <w:rFonts w:eastAsia="Times New Roman" w:cs="Calibri"/>
                  <w:color w:val="000000"/>
                  <w:lang w:eastAsia="de-DE"/>
                </w:rPr>
                <w:t>34</w:t>
              </w:r>
            </w:ins>
          </w:p>
        </w:tc>
        <w:tc>
          <w:tcPr>
            <w:tcW w:w="2523" w:type="dxa"/>
            <w:shd w:val="clear" w:color="000000" w:fill="auto"/>
          </w:tcPr>
          <w:p w14:paraId="4A763A30" w14:textId="3C886D51" w:rsidR="00895F65" w:rsidRPr="00CF5477" w:rsidRDefault="00895F65" w:rsidP="00895F65">
            <w:pPr>
              <w:spacing w:before="0" w:after="0" w:line="240" w:lineRule="auto"/>
              <w:rPr>
                <w:ins w:id="6094" w:author="Kisch, Christian" w:date="2022-02-07T14:48:00Z"/>
                <w:rFonts w:eastAsia="Times New Roman" w:cs="Calibri"/>
                <w:color w:val="000000"/>
                <w:lang w:eastAsia="de-DE"/>
              </w:rPr>
            </w:pPr>
            <w:ins w:id="6095"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tcPr>
          <w:p w14:paraId="34A30F0B" w14:textId="77777777" w:rsidR="00895F65" w:rsidRPr="00CF5477" w:rsidRDefault="00895F65" w:rsidP="00895F65">
            <w:pPr>
              <w:spacing w:before="0" w:after="0" w:line="240" w:lineRule="auto"/>
              <w:rPr>
                <w:ins w:id="6096" w:author="Kisch, Christian" w:date="2022-02-07T14:48:00Z"/>
                <w:rFonts w:eastAsia="Times New Roman" w:cs="Calibri"/>
                <w:b/>
                <w:bCs/>
                <w:sz w:val="20"/>
                <w:szCs w:val="20"/>
                <w:lang w:eastAsia="de-DE"/>
              </w:rPr>
            </w:pPr>
            <w:ins w:id="6097" w:author="Kisch, Christian" w:date="2022-02-07T14:48:00Z">
              <w:r w:rsidRPr="00C320BE">
                <w:rPr>
                  <w:rFonts w:eastAsia="Times New Roman" w:cs="Calibri"/>
                  <w:b/>
                  <w:bCs/>
                  <w:sz w:val="20"/>
                  <w:szCs w:val="20"/>
                  <w:lang w:eastAsia="de-DE"/>
                </w:rPr>
                <w:t>Kopieren</w:t>
              </w:r>
            </w:ins>
          </w:p>
        </w:tc>
        <w:tc>
          <w:tcPr>
            <w:tcW w:w="1418" w:type="dxa"/>
            <w:shd w:val="clear" w:color="000000" w:fill="auto"/>
          </w:tcPr>
          <w:p w14:paraId="6E84D709" w14:textId="77777777" w:rsidR="00895F65" w:rsidRPr="00CF5477" w:rsidRDefault="00895F65" w:rsidP="00895F65">
            <w:pPr>
              <w:spacing w:before="0" w:after="0" w:line="240" w:lineRule="auto"/>
              <w:jc w:val="center"/>
              <w:rPr>
                <w:ins w:id="6098" w:author="Kisch, Christian" w:date="2022-02-07T14:48:00Z"/>
                <w:rFonts w:eastAsia="Times New Roman" w:cs="Calibri"/>
                <w:sz w:val="20"/>
                <w:szCs w:val="20"/>
                <w:lang w:eastAsia="de-DE"/>
              </w:rPr>
            </w:pPr>
            <w:ins w:id="6099" w:author="Kisch, Christian" w:date="2022-02-07T14:48:00Z">
              <w:r>
                <w:rPr>
                  <w:rFonts w:eastAsia="Times New Roman" w:cs="Times New Roman"/>
                  <w:sz w:val="20"/>
                  <w:szCs w:val="20"/>
                  <w:lang w:eastAsia="de-DE"/>
                </w:rPr>
                <w:t>Ja</w:t>
              </w:r>
            </w:ins>
          </w:p>
        </w:tc>
        <w:tc>
          <w:tcPr>
            <w:tcW w:w="992" w:type="dxa"/>
            <w:shd w:val="clear" w:color="000000" w:fill="auto"/>
          </w:tcPr>
          <w:p w14:paraId="793A5D64" w14:textId="77777777" w:rsidR="00895F65" w:rsidRPr="00CF5477" w:rsidRDefault="00895F65" w:rsidP="00895F65">
            <w:pPr>
              <w:spacing w:before="0" w:after="0" w:line="240" w:lineRule="auto"/>
              <w:jc w:val="center"/>
              <w:rPr>
                <w:ins w:id="6100" w:author="Kisch, Christian" w:date="2022-02-07T14:48:00Z"/>
                <w:rFonts w:eastAsia="Times New Roman" w:cs="Calibri"/>
                <w:sz w:val="20"/>
                <w:szCs w:val="20"/>
                <w:lang w:eastAsia="de-DE"/>
              </w:rPr>
            </w:pPr>
            <w:ins w:id="6101" w:author="Kisch, Christian" w:date="2022-02-07T14:48:00Z">
              <w:r>
                <w:rPr>
                  <w:rFonts w:eastAsia="Times New Roman" w:cs="Times New Roman"/>
                  <w:sz w:val="20"/>
                  <w:szCs w:val="20"/>
                  <w:lang w:eastAsia="de-DE"/>
                </w:rPr>
                <w:t>Ja</w:t>
              </w:r>
            </w:ins>
          </w:p>
        </w:tc>
        <w:tc>
          <w:tcPr>
            <w:tcW w:w="992" w:type="dxa"/>
            <w:shd w:val="clear" w:color="000000" w:fill="auto"/>
          </w:tcPr>
          <w:p w14:paraId="4F1DBF89" w14:textId="77777777" w:rsidR="00895F65" w:rsidRPr="00CF5477" w:rsidRDefault="00895F65" w:rsidP="00895F65">
            <w:pPr>
              <w:spacing w:before="0" w:after="0" w:line="240" w:lineRule="auto"/>
              <w:jc w:val="center"/>
              <w:rPr>
                <w:ins w:id="6102" w:author="Kisch, Christian" w:date="2022-02-07T14:48:00Z"/>
                <w:rFonts w:eastAsia="Times New Roman" w:cs="Calibri"/>
                <w:sz w:val="20"/>
                <w:szCs w:val="20"/>
                <w:lang w:eastAsia="de-DE"/>
              </w:rPr>
            </w:pPr>
            <w:ins w:id="6103" w:author="Kisch, Christian" w:date="2022-02-07T14:48:00Z">
              <w:r>
                <w:rPr>
                  <w:rFonts w:eastAsia="Times New Roman" w:cs="Times New Roman"/>
                  <w:sz w:val="20"/>
                  <w:szCs w:val="20"/>
                  <w:lang w:eastAsia="de-DE"/>
                </w:rPr>
                <w:t>x</w:t>
              </w:r>
            </w:ins>
          </w:p>
        </w:tc>
        <w:tc>
          <w:tcPr>
            <w:tcW w:w="1134" w:type="dxa"/>
            <w:shd w:val="clear" w:color="000000" w:fill="auto"/>
          </w:tcPr>
          <w:p w14:paraId="4349CE80" w14:textId="77777777" w:rsidR="00895F65" w:rsidRPr="00CF5477" w:rsidRDefault="00895F65" w:rsidP="00895F65">
            <w:pPr>
              <w:spacing w:before="0" w:after="0" w:line="240" w:lineRule="auto"/>
              <w:jc w:val="center"/>
              <w:rPr>
                <w:ins w:id="6104" w:author="Kisch, Christian" w:date="2022-02-07T14:48:00Z"/>
                <w:rFonts w:eastAsia="Times New Roman" w:cs="Calibri"/>
                <w:sz w:val="20"/>
                <w:szCs w:val="20"/>
                <w:lang w:eastAsia="de-DE"/>
              </w:rPr>
            </w:pPr>
            <w:ins w:id="6105" w:author="Kisch, Christian" w:date="2022-02-07T14:48:00Z">
              <w:r>
                <w:rPr>
                  <w:rFonts w:eastAsia="Times New Roman" w:cs="Times New Roman"/>
                  <w:sz w:val="20"/>
                  <w:szCs w:val="20"/>
                  <w:lang w:eastAsia="de-DE"/>
                </w:rPr>
                <w:t>Ja</w:t>
              </w:r>
            </w:ins>
          </w:p>
        </w:tc>
        <w:tc>
          <w:tcPr>
            <w:tcW w:w="1134" w:type="dxa"/>
            <w:shd w:val="clear" w:color="000000" w:fill="auto"/>
          </w:tcPr>
          <w:p w14:paraId="0183D547" w14:textId="77777777" w:rsidR="00895F65" w:rsidRPr="00CF5477" w:rsidRDefault="00895F65" w:rsidP="00895F65">
            <w:pPr>
              <w:spacing w:before="0" w:after="0" w:line="240" w:lineRule="auto"/>
              <w:jc w:val="center"/>
              <w:rPr>
                <w:ins w:id="6106" w:author="Kisch, Christian" w:date="2022-02-07T14:48:00Z"/>
                <w:rFonts w:eastAsia="Times New Roman" w:cs="Calibri"/>
                <w:sz w:val="20"/>
                <w:szCs w:val="20"/>
                <w:lang w:eastAsia="de-DE"/>
              </w:rPr>
            </w:pPr>
            <w:ins w:id="6107" w:author="Kisch, Christian" w:date="2022-02-07T14:48:00Z">
              <w:r>
                <w:rPr>
                  <w:rFonts w:eastAsia="Times New Roman" w:cs="Times New Roman"/>
                  <w:sz w:val="20"/>
                  <w:szCs w:val="20"/>
                  <w:lang w:eastAsia="de-DE"/>
                </w:rPr>
                <w:t>Ja</w:t>
              </w:r>
            </w:ins>
          </w:p>
        </w:tc>
      </w:tr>
      <w:tr w:rsidR="00895F65" w:rsidRPr="00CF5477" w14:paraId="50C1472A" w14:textId="77777777" w:rsidTr="006B62F3">
        <w:trPr>
          <w:trHeight w:val="615"/>
          <w:ins w:id="6108" w:author="Kisch, Christian" w:date="2022-02-07T14:48:00Z"/>
        </w:trPr>
        <w:tc>
          <w:tcPr>
            <w:tcW w:w="626" w:type="dxa"/>
            <w:shd w:val="clear" w:color="000000" w:fill="auto"/>
          </w:tcPr>
          <w:p w14:paraId="58254D6A" w14:textId="77777777" w:rsidR="00895F65" w:rsidRPr="00CF5477" w:rsidRDefault="00895F65" w:rsidP="00895F65">
            <w:pPr>
              <w:spacing w:before="0" w:after="0" w:line="240" w:lineRule="auto"/>
              <w:jc w:val="right"/>
              <w:rPr>
                <w:ins w:id="6109" w:author="Kisch, Christian" w:date="2022-02-07T14:48:00Z"/>
                <w:rFonts w:eastAsia="Times New Roman" w:cs="Calibri"/>
                <w:color w:val="000000"/>
                <w:lang w:eastAsia="de-DE"/>
              </w:rPr>
            </w:pPr>
            <w:ins w:id="6110" w:author="Kisch, Christian" w:date="2022-02-07T14:48:00Z">
              <w:r>
                <w:rPr>
                  <w:rFonts w:eastAsia="Times New Roman" w:cs="Calibri"/>
                  <w:color w:val="000000"/>
                  <w:lang w:eastAsia="de-DE"/>
                </w:rPr>
                <w:t>35</w:t>
              </w:r>
            </w:ins>
          </w:p>
        </w:tc>
        <w:tc>
          <w:tcPr>
            <w:tcW w:w="2523" w:type="dxa"/>
            <w:shd w:val="clear" w:color="000000" w:fill="auto"/>
          </w:tcPr>
          <w:p w14:paraId="2A17AE3B" w14:textId="391659FB" w:rsidR="00895F65" w:rsidRPr="00CF5477" w:rsidRDefault="00895F65" w:rsidP="00895F65">
            <w:pPr>
              <w:spacing w:before="0" w:after="0" w:line="240" w:lineRule="auto"/>
              <w:rPr>
                <w:ins w:id="6111" w:author="Kisch, Christian" w:date="2022-02-07T14:48:00Z"/>
                <w:rFonts w:eastAsia="Times New Roman" w:cs="Calibri"/>
                <w:color w:val="000000"/>
                <w:lang w:eastAsia="de-DE"/>
              </w:rPr>
            </w:pPr>
            <w:ins w:id="6112"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tcPr>
          <w:p w14:paraId="6983D54A" w14:textId="77777777" w:rsidR="00895F65" w:rsidRPr="00CF5477" w:rsidRDefault="00895F65" w:rsidP="00895F65">
            <w:pPr>
              <w:spacing w:before="0" w:after="0" w:line="240" w:lineRule="auto"/>
              <w:rPr>
                <w:ins w:id="6113" w:author="Kisch, Christian" w:date="2022-02-07T14:48:00Z"/>
                <w:rFonts w:eastAsia="Times New Roman" w:cs="Calibri"/>
                <w:b/>
                <w:bCs/>
                <w:sz w:val="20"/>
                <w:szCs w:val="20"/>
                <w:lang w:eastAsia="de-DE"/>
              </w:rPr>
            </w:pPr>
            <w:ins w:id="6114" w:author="Kisch, Christian" w:date="2022-02-07T14:48:00Z">
              <w:r w:rsidRPr="00C320BE">
                <w:rPr>
                  <w:rFonts w:eastAsia="Times New Roman" w:cs="Calibri"/>
                  <w:b/>
                  <w:bCs/>
                  <w:sz w:val="20"/>
                  <w:szCs w:val="20"/>
                  <w:lang w:eastAsia="de-DE"/>
                </w:rPr>
                <w:t>Verschieben</w:t>
              </w:r>
            </w:ins>
          </w:p>
        </w:tc>
        <w:tc>
          <w:tcPr>
            <w:tcW w:w="1418" w:type="dxa"/>
            <w:shd w:val="clear" w:color="000000" w:fill="auto"/>
          </w:tcPr>
          <w:p w14:paraId="019A5925" w14:textId="77777777" w:rsidR="00895F65" w:rsidRPr="00CF5477" w:rsidRDefault="00895F65" w:rsidP="00895F65">
            <w:pPr>
              <w:spacing w:before="0" w:after="0" w:line="240" w:lineRule="auto"/>
              <w:jc w:val="center"/>
              <w:rPr>
                <w:ins w:id="6115" w:author="Kisch, Christian" w:date="2022-02-07T14:48:00Z"/>
                <w:rFonts w:eastAsia="Times New Roman" w:cs="Calibri"/>
                <w:sz w:val="20"/>
                <w:szCs w:val="20"/>
                <w:lang w:eastAsia="de-DE"/>
              </w:rPr>
            </w:pPr>
            <w:ins w:id="6116" w:author="Kisch, Christian" w:date="2022-02-07T14:48:00Z">
              <w:r>
                <w:rPr>
                  <w:rFonts w:eastAsia="Times New Roman" w:cs="Times New Roman"/>
                  <w:sz w:val="20"/>
                  <w:szCs w:val="20"/>
                  <w:lang w:eastAsia="de-DE"/>
                </w:rPr>
                <w:t>Ja</w:t>
              </w:r>
            </w:ins>
          </w:p>
        </w:tc>
        <w:tc>
          <w:tcPr>
            <w:tcW w:w="992" w:type="dxa"/>
            <w:shd w:val="clear" w:color="000000" w:fill="auto"/>
          </w:tcPr>
          <w:p w14:paraId="195A8B14" w14:textId="77777777" w:rsidR="00895F65" w:rsidRPr="00CF5477" w:rsidRDefault="00895F65" w:rsidP="00895F65">
            <w:pPr>
              <w:spacing w:before="0" w:after="0" w:line="240" w:lineRule="auto"/>
              <w:jc w:val="center"/>
              <w:rPr>
                <w:ins w:id="6117" w:author="Kisch, Christian" w:date="2022-02-07T14:48:00Z"/>
                <w:rFonts w:eastAsia="Times New Roman" w:cs="Calibri"/>
                <w:sz w:val="20"/>
                <w:szCs w:val="20"/>
                <w:lang w:eastAsia="de-DE"/>
              </w:rPr>
            </w:pPr>
            <w:ins w:id="6118" w:author="Kisch, Christian" w:date="2022-02-07T14:48:00Z">
              <w:r>
                <w:rPr>
                  <w:rFonts w:eastAsia="Times New Roman" w:cs="Times New Roman"/>
                  <w:sz w:val="20"/>
                  <w:szCs w:val="20"/>
                  <w:lang w:eastAsia="de-DE"/>
                </w:rPr>
                <w:t>Ja</w:t>
              </w:r>
            </w:ins>
          </w:p>
        </w:tc>
        <w:tc>
          <w:tcPr>
            <w:tcW w:w="992" w:type="dxa"/>
            <w:shd w:val="clear" w:color="000000" w:fill="auto"/>
          </w:tcPr>
          <w:p w14:paraId="41963F4E" w14:textId="77777777" w:rsidR="00895F65" w:rsidRPr="00CF5477" w:rsidRDefault="00895F65" w:rsidP="00895F65">
            <w:pPr>
              <w:spacing w:before="0" w:after="0" w:line="240" w:lineRule="auto"/>
              <w:jc w:val="center"/>
              <w:rPr>
                <w:ins w:id="6119" w:author="Kisch, Christian" w:date="2022-02-07T14:48:00Z"/>
                <w:rFonts w:eastAsia="Times New Roman" w:cs="Calibri"/>
                <w:sz w:val="20"/>
                <w:szCs w:val="20"/>
                <w:lang w:eastAsia="de-DE"/>
              </w:rPr>
            </w:pPr>
            <w:ins w:id="6120" w:author="Kisch, Christian" w:date="2022-02-07T14:48:00Z">
              <w:r>
                <w:rPr>
                  <w:rFonts w:eastAsia="Times New Roman" w:cs="Times New Roman"/>
                  <w:sz w:val="20"/>
                  <w:szCs w:val="20"/>
                  <w:lang w:eastAsia="de-DE"/>
                </w:rPr>
                <w:t>x</w:t>
              </w:r>
            </w:ins>
          </w:p>
        </w:tc>
        <w:tc>
          <w:tcPr>
            <w:tcW w:w="1134" w:type="dxa"/>
            <w:shd w:val="clear" w:color="000000" w:fill="auto"/>
          </w:tcPr>
          <w:p w14:paraId="3C076BCA" w14:textId="77777777" w:rsidR="00895F65" w:rsidRPr="00CF5477" w:rsidRDefault="00895F65" w:rsidP="00895F65">
            <w:pPr>
              <w:spacing w:before="0" w:after="0" w:line="240" w:lineRule="auto"/>
              <w:jc w:val="center"/>
              <w:rPr>
                <w:ins w:id="6121" w:author="Kisch, Christian" w:date="2022-02-07T14:48:00Z"/>
                <w:rFonts w:eastAsia="Times New Roman" w:cs="Calibri"/>
                <w:sz w:val="20"/>
                <w:szCs w:val="20"/>
                <w:lang w:eastAsia="de-DE"/>
              </w:rPr>
            </w:pPr>
            <w:ins w:id="6122" w:author="Kisch, Christian" w:date="2022-02-07T14:48:00Z">
              <w:r>
                <w:rPr>
                  <w:rFonts w:eastAsia="Times New Roman" w:cs="Times New Roman"/>
                  <w:sz w:val="20"/>
                  <w:szCs w:val="20"/>
                  <w:lang w:eastAsia="de-DE"/>
                </w:rPr>
                <w:t>Ja</w:t>
              </w:r>
            </w:ins>
          </w:p>
        </w:tc>
        <w:tc>
          <w:tcPr>
            <w:tcW w:w="1134" w:type="dxa"/>
            <w:shd w:val="clear" w:color="000000" w:fill="auto"/>
          </w:tcPr>
          <w:p w14:paraId="03BEFB74" w14:textId="77777777" w:rsidR="00895F65" w:rsidRPr="00CF5477" w:rsidRDefault="00895F65" w:rsidP="00895F65">
            <w:pPr>
              <w:spacing w:before="0" w:after="0" w:line="240" w:lineRule="auto"/>
              <w:jc w:val="center"/>
              <w:rPr>
                <w:ins w:id="6123" w:author="Kisch, Christian" w:date="2022-02-07T14:48:00Z"/>
                <w:rFonts w:eastAsia="Times New Roman" w:cs="Calibri"/>
                <w:sz w:val="20"/>
                <w:szCs w:val="20"/>
                <w:lang w:eastAsia="de-DE"/>
              </w:rPr>
            </w:pPr>
            <w:ins w:id="6124" w:author="Kisch, Christian" w:date="2022-02-07T14:48:00Z">
              <w:r>
                <w:rPr>
                  <w:rFonts w:eastAsia="Times New Roman" w:cs="Times New Roman"/>
                  <w:sz w:val="20"/>
                  <w:szCs w:val="20"/>
                  <w:lang w:eastAsia="de-DE"/>
                </w:rPr>
                <w:t>Ja</w:t>
              </w:r>
            </w:ins>
          </w:p>
        </w:tc>
      </w:tr>
      <w:tr w:rsidR="00895F65" w:rsidRPr="00CF5477" w14:paraId="25FF17C0" w14:textId="77777777" w:rsidTr="006B62F3">
        <w:trPr>
          <w:trHeight w:val="615"/>
          <w:ins w:id="6125" w:author="Kisch, Christian" w:date="2022-02-07T14:48:00Z"/>
        </w:trPr>
        <w:tc>
          <w:tcPr>
            <w:tcW w:w="626" w:type="dxa"/>
            <w:shd w:val="clear" w:color="000000" w:fill="auto"/>
          </w:tcPr>
          <w:p w14:paraId="21D3EEAD" w14:textId="77777777" w:rsidR="00895F65" w:rsidRPr="00CF5477" w:rsidRDefault="00895F65" w:rsidP="00895F65">
            <w:pPr>
              <w:spacing w:before="0" w:after="0" w:line="240" w:lineRule="auto"/>
              <w:jc w:val="right"/>
              <w:rPr>
                <w:ins w:id="6126" w:author="Kisch, Christian" w:date="2022-02-07T14:48:00Z"/>
                <w:rFonts w:eastAsia="Times New Roman" w:cs="Calibri"/>
                <w:color w:val="000000"/>
                <w:lang w:eastAsia="de-DE"/>
              </w:rPr>
            </w:pPr>
            <w:ins w:id="6127" w:author="Kisch, Christian" w:date="2022-02-07T14:48:00Z">
              <w:r>
                <w:rPr>
                  <w:rFonts w:eastAsia="Times New Roman" w:cs="Calibri"/>
                  <w:color w:val="000000"/>
                  <w:lang w:eastAsia="de-DE"/>
                </w:rPr>
                <w:t>36</w:t>
              </w:r>
            </w:ins>
          </w:p>
        </w:tc>
        <w:tc>
          <w:tcPr>
            <w:tcW w:w="2523" w:type="dxa"/>
            <w:shd w:val="clear" w:color="000000" w:fill="auto"/>
          </w:tcPr>
          <w:p w14:paraId="5A782336" w14:textId="34C942C8" w:rsidR="00895F65" w:rsidRPr="00CF5477" w:rsidRDefault="00895F65" w:rsidP="00895F65">
            <w:pPr>
              <w:spacing w:before="0" w:after="0" w:line="240" w:lineRule="auto"/>
              <w:rPr>
                <w:ins w:id="6128" w:author="Kisch, Christian" w:date="2022-02-07T14:48:00Z"/>
                <w:rFonts w:eastAsia="Times New Roman" w:cs="Calibri"/>
                <w:color w:val="000000"/>
                <w:lang w:eastAsia="de-DE"/>
              </w:rPr>
            </w:pPr>
            <w:ins w:id="6129"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tcPr>
          <w:p w14:paraId="4DEBA994" w14:textId="77777777" w:rsidR="00895F65" w:rsidRPr="00CF5477" w:rsidRDefault="00895F65" w:rsidP="00895F65">
            <w:pPr>
              <w:spacing w:before="0" w:after="0" w:line="240" w:lineRule="auto"/>
              <w:rPr>
                <w:ins w:id="6130" w:author="Kisch, Christian" w:date="2022-02-07T14:48:00Z"/>
                <w:rFonts w:eastAsia="Times New Roman" w:cs="Calibri"/>
                <w:b/>
                <w:bCs/>
                <w:sz w:val="20"/>
                <w:szCs w:val="20"/>
                <w:lang w:eastAsia="de-DE"/>
              </w:rPr>
            </w:pPr>
            <w:ins w:id="6131" w:author="Kisch, Christian" w:date="2022-02-07T14:48:00Z">
              <w:r w:rsidRPr="00C320BE">
                <w:rPr>
                  <w:rFonts w:eastAsia="Times New Roman" w:cs="Calibri"/>
                  <w:b/>
                  <w:bCs/>
                  <w:sz w:val="20"/>
                  <w:szCs w:val="20"/>
                  <w:lang w:eastAsia="de-DE"/>
                </w:rPr>
                <w:t>Wiederherstellen</w:t>
              </w:r>
            </w:ins>
          </w:p>
        </w:tc>
        <w:tc>
          <w:tcPr>
            <w:tcW w:w="1418" w:type="dxa"/>
            <w:shd w:val="clear" w:color="000000" w:fill="auto"/>
          </w:tcPr>
          <w:p w14:paraId="64D5803C" w14:textId="77777777" w:rsidR="00895F65" w:rsidRPr="00CF5477" w:rsidRDefault="00895F65" w:rsidP="00895F65">
            <w:pPr>
              <w:spacing w:before="0" w:after="0" w:line="240" w:lineRule="auto"/>
              <w:jc w:val="center"/>
              <w:rPr>
                <w:ins w:id="6132" w:author="Kisch, Christian" w:date="2022-02-07T14:48:00Z"/>
                <w:rFonts w:eastAsia="Times New Roman" w:cs="Calibri"/>
                <w:sz w:val="20"/>
                <w:szCs w:val="20"/>
                <w:lang w:eastAsia="de-DE"/>
              </w:rPr>
            </w:pPr>
            <w:ins w:id="6133" w:author="Kisch, Christian" w:date="2022-02-07T14:48:00Z">
              <w:r>
                <w:rPr>
                  <w:rFonts w:eastAsia="Times New Roman" w:cs="Times New Roman"/>
                  <w:sz w:val="20"/>
                  <w:szCs w:val="20"/>
                  <w:lang w:eastAsia="de-DE"/>
                </w:rPr>
                <w:t>Ja</w:t>
              </w:r>
            </w:ins>
          </w:p>
        </w:tc>
        <w:tc>
          <w:tcPr>
            <w:tcW w:w="992" w:type="dxa"/>
            <w:shd w:val="clear" w:color="000000" w:fill="auto"/>
          </w:tcPr>
          <w:p w14:paraId="6DA56618" w14:textId="77777777" w:rsidR="00895F65" w:rsidRPr="00CF5477" w:rsidRDefault="00895F65" w:rsidP="00895F65">
            <w:pPr>
              <w:spacing w:before="0" w:after="0" w:line="240" w:lineRule="auto"/>
              <w:jc w:val="center"/>
              <w:rPr>
                <w:ins w:id="6134" w:author="Kisch, Christian" w:date="2022-02-07T14:48:00Z"/>
                <w:rFonts w:eastAsia="Times New Roman" w:cs="Calibri"/>
                <w:sz w:val="20"/>
                <w:szCs w:val="20"/>
                <w:lang w:eastAsia="de-DE"/>
              </w:rPr>
            </w:pPr>
            <w:ins w:id="6135" w:author="Kisch, Christian" w:date="2022-02-07T14:48:00Z">
              <w:r>
                <w:rPr>
                  <w:rFonts w:eastAsia="Times New Roman" w:cs="Times New Roman"/>
                  <w:sz w:val="20"/>
                  <w:szCs w:val="20"/>
                  <w:lang w:eastAsia="de-DE"/>
                </w:rPr>
                <w:t>Ja</w:t>
              </w:r>
            </w:ins>
          </w:p>
        </w:tc>
        <w:tc>
          <w:tcPr>
            <w:tcW w:w="992" w:type="dxa"/>
            <w:shd w:val="clear" w:color="000000" w:fill="auto"/>
          </w:tcPr>
          <w:p w14:paraId="7D4AA0EC" w14:textId="77777777" w:rsidR="00895F65" w:rsidRPr="00CF5477" w:rsidRDefault="00895F65" w:rsidP="00895F65">
            <w:pPr>
              <w:spacing w:before="0" w:after="0" w:line="240" w:lineRule="auto"/>
              <w:jc w:val="center"/>
              <w:rPr>
                <w:ins w:id="6136" w:author="Kisch, Christian" w:date="2022-02-07T14:48:00Z"/>
                <w:rFonts w:eastAsia="Times New Roman" w:cs="Calibri"/>
                <w:sz w:val="20"/>
                <w:szCs w:val="20"/>
                <w:lang w:eastAsia="de-DE"/>
              </w:rPr>
            </w:pPr>
            <w:ins w:id="6137" w:author="Kisch, Christian" w:date="2022-02-07T14:48:00Z">
              <w:r>
                <w:rPr>
                  <w:rFonts w:eastAsia="Times New Roman" w:cs="Times New Roman"/>
                  <w:sz w:val="20"/>
                  <w:szCs w:val="20"/>
                  <w:lang w:eastAsia="de-DE"/>
                </w:rPr>
                <w:t>x</w:t>
              </w:r>
            </w:ins>
          </w:p>
        </w:tc>
        <w:tc>
          <w:tcPr>
            <w:tcW w:w="1134" w:type="dxa"/>
            <w:shd w:val="clear" w:color="000000" w:fill="auto"/>
          </w:tcPr>
          <w:p w14:paraId="330C87D4" w14:textId="77777777" w:rsidR="00895F65" w:rsidRPr="00CF5477" w:rsidRDefault="00895F65" w:rsidP="00895F65">
            <w:pPr>
              <w:spacing w:before="0" w:after="0" w:line="240" w:lineRule="auto"/>
              <w:jc w:val="center"/>
              <w:rPr>
                <w:ins w:id="6138" w:author="Kisch, Christian" w:date="2022-02-07T14:48:00Z"/>
                <w:rFonts w:eastAsia="Times New Roman" w:cs="Calibri"/>
                <w:sz w:val="20"/>
                <w:szCs w:val="20"/>
                <w:lang w:eastAsia="de-DE"/>
              </w:rPr>
            </w:pPr>
            <w:ins w:id="6139" w:author="Kisch, Christian" w:date="2022-02-07T14:48:00Z">
              <w:r>
                <w:rPr>
                  <w:rFonts w:eastAsia="Times New Roman" w:cs="Times New Roman"/>
                  <w:sz w:val="20"/>
                  <w:szCs w:val="20"/>
                  <w:lang w:eastAsia="de-DE"/>
                </w:rPr>
                <w:t>Ja</w:t>
              </w:r>
            </w:ins>
          </w:p>
        </w:tc>
        <w:tc>
          <w:tcPr>
            <w:tcW w:w="1134" w:type="dxa"/>
            <w:shd w:val="clear" w:color="000000" w:fill="auto"/>
          </w:tcPr>
          <w:p w14:paraId="02C3A0DE" w14:textId="77777777" w:rsidR="00895F65" w:rsidRPr="00CF5477" w:rsidRDefault="00895F65" w:rsidP="00895F65">
            <w:pPr>
              <w:spacing w:before="0" w:after="0" w:line="240" w:lineRule="auto"/>
              <w:jc w:val="center"/>
              <w:rPr>
                <w:ins w:id="6140" w:author="Kisch, Christian" w:date="2022-02-07T14:48:00Z"/>
                <w:rFonts w:eastAsia="Times New Roman" w:cs="Calibri"/>
                <w:sz w:val="20"/>
                <w:szCs w:val="20"/>
                <w:lang w:eastAsia="de-DE"/>
              </w:rPr>
            </w:pPr>
            <w:ins w:id="6141" w:author="Kisch, Christian" w:date="2022-02-07T14:48:00Z">
              <w:r>
                <w:rPr>
                  <w:rFonts w:eastAsia="Times New Roman" w:cs="Times New Roman"/>
                  <w:sz w:val="20"/>
                  <w:szCs w:val="20"/>
                  <w:lang w:eastAsia="de-DE"/>
                </w:rPr>
                <w:t>Ja</w:t>
              </w:r>
            </w:ins>
          </w:p>
        </w:tc>
      </w:tr>
      <w:tr w:rsidR="00895F65" w:rsidRPr="00CF5477" w14:paraId="498D0D6D" w14:textId="77777777" w:rsidTr="006B62F3">
        <w:trPr>
          <w:trHeight w:val="615"/>
          <w:ins w:id="6142" w:author="Kisch, Christian" w:date="2022-02-07T14:48:00Z"/>
        </w:trPr>
        <w:tc>
          <w:tcPr>
            <w:tcW w:w="626" w:type="dxa"/>
            <w:shd w:val="clear" w:color="000000" w:fill="auto"/>
          </w:tcPr>
          <w:p w14:paraId="463EF5F2" w14:textId="77777777" w:rsidR="00895F65" w:rsidRDefault="00895F65" w:rsidP="00895F65">
            <w:pPr>
              <w:spacing w:before="0" w:after="0" w:line="240" w:lineRule="auto"/>
              <w:jc w:val="right"/>
              <w:rPr>
                <w:ins w:id="6143" w:author="Kisch, Christian" w:date="2022-02-07T14:48:00Z"/>
                <w:rFonts w:eastAsia="Times New Roman" w:cs="Calibri"/>
                <w:color w:val="000000"/>
                <w:lang w:eastAsia="de-DE"/>
              </w:rPr>
            </w:pPr>
            <w:ins w:id="6144" w:author="Kisch, Christian" w:date="2022-02-07T14:48:00Z">
              <w:r>
                <w:rPr>
                  <w:rFonts w:eastAsia="Times New Roman" w:cs="Calibri"/>
                  <w:color w:val="000000"/>
                  <w:lang w:eastAsia="de-DE"/>
                </w:rPr>
                <w:t>37</w:t>
              </w:r>
            </w:ins>
          </w:p>
        </w:tc>
        <w:tc>
          <w:tcPr>
            <w:tcW w:w="2523" w:type="dxa"/>
            <w:shd w:val="clear" w:color="000000" w:fill="auto"/>
          </w:tcPr>
          <w:p w14:paraId="786E238C" w14:textId="197F427C" w:rsidR="00895F65" w:rsidRPr="00C13B39" w:rsidRDefault="00895F65" w:rsidP="00895F65">
            <w:pPr>
              <w:spacing w:before="0" w:after="0" w:line="240" w:lineRule="auto"/>
              <w:rPr>
                <w:ins w:id="6145" w:author="Kisch, Christian" w:date="2022-02-07T14:48:00Z"/>
                <w:rFonts w:eastAsia="Times New Roman" w:cs="Calibri"/>
                <w:color w:val="000000"/>
                <w:lang w:eastAsia="de-DE"/>
              </w:rPr>
            </w:pPr>
            <w:ins w:id="6146" w:author="Kisch, Christian" w:date="2022-02-07T14:49:00Z">
              <w:r w:rsidRPr="000735E0">
                <w:rPr>
                  <w:rFonts w:eastAsia="Times New Roman" w:cs="Calibri"/>
                  <w:color w:val="000000"/>
                  <w:lang w:eastAsia="de-DE"/>
                </w:rPr>
                <w:t>Bediensteter Elektronische Poststelle/Verwaltung</w:t>
              </w:r>
            </w:ins>
          </w:p>
        </w:tc>
        <w:tc>
          <w:tcPr>
            <w:tcW w:w="3083" w:type="dxa"/>
            <w:shd w:val="clear" w:color="000000" w:fill="E7E6E6"/>
          </w:tcPr>
          <w:p w14:paraId="34569B82" w14:textId="77777777" w:rsidR="00895F65" w:rsidRPr="00C320BE" w:rsidRDefault="00895F65" w:rsidP="00895F65">
            <w:pPr>
              <w:spacing w:before="0" w:after="0" w:line="240" w:lineRule="auto"/>
              <w:rPr>
                <w:ins w:id="6147" w:author="Kisch, Christian" w:date="2022-02-07T14:48:00Z"/>
                <w:rFonts w:eastAsia="Times New Roman" w:cs="Calibri"/>
                <w:b/>
                <w:bCs/>
                <w:sz w:val="20"/>
                <w:szCs w:val="20"/>
                <w:lang w:eastAsia="de-DE"/>
              </w:rPr>
            </w:pPr>
            <w:ins w:id="6148" w:author="Kisch, Christian" w:date="2022-02-07T14:48: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7998A88F" w14:textId="77777777" w:rsidR="00895F65" w:rsidRPr="00CF5477" w:rsidRDefault="00895F65" w:rsidP="00895F65">
            <w:pPr>
              <w:spacing w:before="0" w:after="0" w:line="240" w:lineRule="auto"/>
              <w:jc w:val="center"/>
              <w:rPr>
                <w:ins w:id="6149" w:author="Kisch, Christian" w:date="2022-02-07T14:48:00Z"/>
                <w:rFonts w:eastAsia="Times New Roman" w:cs="Calibri"/>
                <w:sz w:val="20"/>
                <w:szCs w:val="20"/>
                <w:lang w:eastAsia="de-DE"/>
              </w:rPr>
            </w:pPr>
            <w:ins w:id="6150" w:author="Kisch, Christian" w:date="2022-02-07T14:48:00Z">
              <w:r>
                <w:rPr>
                  <w:rFonts w:eastAsia="Times New Roman" w:cs="Times New Roman"/>
                  <w:sz w:val="20"/>
                  <w:szCs w:val="20"/>
                  <w:lang w:eastAsia="de-DE"/>
                </w:rPr>
                <w:t>x</w:t>
              </w:r>
            </w:ins>
          </w:p>
        </w:tc>
        <w:tc>
          <w:tcPr>
            <w:tcW w:w="992" w:type="dxa"/>
            <w:shd w:val="clear" w:color="000000" w:fill="auto"/>
          </w:tcPr>
          <w:p w14:paraId="70876A16" w14:textId="77777777" w:rsidR="00895F65" w:rsidRPr="00CF5477" w:rsidRDefault="00895F65" w:rsidP="00895F65">
            <w:pPr>
              <w:spacing w:before="0" w:after="0" w:line="240" w:lineRule="auto"/>
              <w:jc w:val="center"/>
              <w:rPr>
                <w:ins w:id="6151" w:author="Kisch, Christian" w:date="2022-02-07T14:48:00Z"/>
                <w:rFonts w:eastAsia="Times New Roman" w:cs="Calibri"/>
                <w:sz w:val="20"/>
                <w:szCs w:val="20"/>
                <w:lang w:eastAsia="de-DE"/>
              </w:rPr>
            </w:pPr>
            <w:ins w:id="6152" w:author="Kisch, Christian" w:date="2022-02-07T14:48:00Z">
              <w:r>
                <w:rPr>
                  <w:rFonts w:eastAsia="Times New Roman" w:cs="Times New Roman"/>
                  <w:sz w:val="20"/>
                  <w:szCs w:val="20"/>
                  <w:lang w:eastAsia="de-DE"/>
                </w:rPr>
                <w:t>x</w:t>
              </w:r>
            </w:ins>
          </w:p>
        </w:tc>
        <w:tc>
          <w:tcPr>
            <w:tcW w:w="992" w:type="dxa"/>
            <w:shd w:val="clear" w:color="000000" w:fill="auto"/>
          </w:tcPr>
          <w:p w14:paraId="15FDBCD0" w14:textId="77777777" w:rsidR="00895F65" w:rsidRPr="00CF5477" w:rsidRDefault="00895F65" w:rsidP="00895F65">
            <w:pPr>
              <w:spacing w:before="0" w:after="0" w:line="240" w:lineRule="auto"/>
              <w:jc w:val="center"/>
              <w:rPr>
                <w:ins w:id="6153" w:author="Kisch, Christian" w:date="2022-02-07T14:48:00Z"/>
                <w:rFonts w:eastAsia="Times New Roman" w:cs="Calibri"/>
                <w:sz w:val="20"/>
                <w:szCs w:val="20"/>
                <w:lang w:eastAsia="de-DE"/>
              </w:rPr>
            </w:pPr>
            <w:ins w:id="6154" w:author="Kisch, Christian" w:date="2022-02-07T14:48:00Z">
              <w:r>
                <w:rPr>
                  <w:rFonts w:eastAsia="Times New Roman" w:cs="Times New Roman"/>
                  <w:sz w:val="20"/>
                  <w:szCs w:val="20"/>
                  <w:lang w:eastAsia="de-DE"/>
                </w:rPr>
                <w:t>x</w:t>
              </w:r>
            </w:ins>
          </w:p>
        </w:tc>
        <w:tc>
          <w:tcPr>
            <w:tcW w:w="1134" w:type="dxa"/>
            <w:shd w:val="clear" w:color="000000" w:fill="auto"/>
          </w:tcPr>
          <w:p w14:paraId="424143EA" w14:textId="77777777" w:rsidR="00895F65" w:rsidRPr="00CF5477" w:rsidRDefault="00895F65" w:rsidP="00895F65">
            <w:pPr>
              <w:spacing w:before="0" w:after="0" w:line="240" w:lineRule="auto"/>
              <w:jc w:val="center"/>
              <w:rPr>
                <w:ins w:id="6155" w:author="Kisch, Christian" w:date="2022-02-07T14:48:00Z"/>
                <w:rFonts w:eastAsia="Times New Roman" w:cs="Calibri"/>
                <w:sz w:val="20"/>
                <w:szCs w:val="20"/>
                <w:lang w:eastAsia="de-DE"/>
              </w:rPr>
            </w:pPr>
            <w:ins w:id="6156" w:author="Kisch, Christian" w:date="2022-02-07T14:48:00Z">
              <w:r>
                <w:rPr>
                  <w:rFonts w:eastAsia="Times New Roman" w:cs="Times New Roman"/>
                  <w:sz w:val="20"/>
                  <w:szCs w:val="20"/>
                  <w:lang w:eastAsia="de-DE"/>
                </w:rPr>
                <w:t>x</w:t>
              </w:r>
            </w:ins>
          </w:p>
        </w:tc>
        <w:tc>
          <w:tcPr>
            <w:tcW w:w="1134" w:type="dxa"/>
            <w:shd w:val="clear" w:color="000000" w:fill="auto"/>
          </w:tcPr>
          <w:p w14:paraId="5CD7455E" w14:textId="77777777" w:rsidR="00895F65" w:rsidRPr="00CF5477" w:rsidRDefault="00895F65" w:rsidP="00895F65">
            <w:pPr>
              <w:spacing w:before="0" w:after="0" w:line="240" w:lineRule="auto"/>
              <w:jc w:val="center"/>
              <w:rPr>
                <w:ins w:id="6157" w:author="Kisch, Christian" w:date="2022-02-07T14:48:00Z"/>
                <w:rFonts w:eastAsia="Times New Roman" w:cs="Calibri"/>
                <w:sz w:val="20"/>
                <w:szCs w:val="20"/>
                <w:lang w:eastAsia="de-DE"/>
              </w:rPr>
            </w:pPr>
            <w:ins w:id="6158" w:author="Kisch, Christian" w:date="2022-02-07T14:48:00Z">
              <w:r>
                <w:rPr>
                  <w:rFonts w:eastAsia="Times New Roman" w:cs="Times New Roman"/>
                  <w:sz w:val="20"/>
                  <w:szCs w:val="20"/>
                  <w:lang w:eastAsia="de-DE"/>
                </w:rPr>
                <w:t>x</w:t>
              </w:r>
            </w:ins>
          </w:p>
        </w:tc>
      </w:tr>
    </w:tbl>
    <w:p w14:paraId="5D48497D" w14:textId="77777777" w:rsidR="006B62F3" w:rsidRPr="003A2752" w:rsidRDefault="006B62F3" w:rsidP="006B62F3">
      <w:pPr>
        <w:pStyle w:val="StandardWeb"/>
        <w:rPr>
          <w:ins w:id="6159" w:author="Kisch, Christian" w:date="2022-02-07T15:02:00Z"/>
          <w:rFonts w:asciiTheme="minorHAnsi" w:hAnsiTheme="minorHAnsi" w:cstheme="minorHAnsi"/>
          <w:sz w:val="22"/>
          <w:szCs w:val="22"/>
          <w:u w:val="single"/>
        </w:rPr>
      </w:pPr>
      <w:ins w:id="6160" w:author="Kisch, Christian" w:date="2022-02-07T15:02:00Z">
        <w:r w:rsidRPr="003A2752">
          <w:rPr>
            <w:rFonts w:asciiTheme="minorHAnsi" w:hAnsiTheme="minorHAnsi" w:cstheme="minorHAnsi"/>
            <w:sz w:val="22"/>
            <w:szCs w:val="22"/>
            <w:u w:val="single"/>
          </w:rPr>
          <w:t>Gewährte Funktionalitäten:</w:t>
        </w:r>
      </w:ins>
    </w:p>
    <w:p w14:paraId="393837ED" w14:textId="77777777" w:rsidR="006B62F3" w:rsidRPr="003A2752" w:rsidRDefault="006B62F3" w:rsidP="006B62F3">
      <w:pPr>
        <w:pStyle w:val="StandardWeb"/>
        <w:numPr>
          <w:ilvl w:val="0"/>
          <w:numId w:val="15"/>
        </w:numPr>
        <w:rPr>
          <w:ins w:id="6161" w:author="Kisch, Christian" w:date="2022-02-07T15:02:00Z"/>
          <w:rFonts w:asciiTheme="minorHAnsi" w:hAnsiTheme="minorHAnsi" w:cstheme="minorHAnsi"/>
          <w:sz w:val="22"/>
          <w:szCs w:val="22"/>
        </w:rPr>
      </w:pPr>
      <w:ins w:id="6162" w:author="Kisch, Christian" w:date="2022-02-07T15:02:00Z">
        <w:r w:rsidRPr="003A2752">
          <w:rPr>
            <w:rFonts w:asciiTheme="minorHAnsi" w:hAnsiTheme="minorHAnsi" w:cstheme="minorHAnsi"/>
            <w:sz w:val="22"/>
            <w:szCs w:val="22"/>
          </w:rPr>
          <w:t>Lesender Zugriff auf Leitdokument,</w:t>
        </w:r>
      </w:ins>
    </w:p>
    <w:p w14:paraId="3CC63EB6" w14:textId="77777777" w:rsidR="006B62F3" w:rsidRPr="003A2752" w:rsidRDefault="006B62F3" w:rsidP="006B62F3">
      <w:pPr>
        <w:pStyle w:val="StandardWeb"/>
        <w:numPr>
          <w:ilvl w:val="0"/>
          <w:numId w:val="15"/>
        </w:numPr>
        <w:rPr>
          <w:ins w:id="6163" w:author="Kisch, Christian" w:date="2022-02-07T15:02:00Z"/>
          <w:rFonts w:asciiTheme="minorHAnsi" w:hAnsiTheme="minorHAnsi" w:cstheme="minorHAnsi"/>
          <w:sz w:val="22"/>
          <w:szCs w:val="22"/>
        </w:rPr>
      </w:pPr>
      <w:ins w:id="6164" w:author="Kisch, Christian" w:date="2022-02-07T15:02:00Z">
        <w:r w:rsidRPr="003A2752">
          <w:rPr>
            <w:rFonts w:asciiTheme="minorHAnsi" w:hAnsiTheme="minorHAnsi" w:cstheme="minorHAnsi"/>
            <w:sz w:val="22"/>
            <w:szCs w:val="22"/>
          </w:rPr>
          <w:t>Übermitteln des Postausgangs an Empfänger,</w:t>
        </w:r>
      </w:ins>
    </w:p>
    <w:p w14:paraId="1C60AE20" w14:textId="77777777" w:rsidR="006B62F3" w:rsidRPr="003A2752" w:rsidRDefault="006B62F3" w:rsidP="006B62F3">
      <w:pPr>
        <w:pStyle w:val="StandardWeb"/>
        <w:numPr>
          <w:ilvl w:val="0"/>
          <w:numId w:val="15"/>
        </w:numPr>
        <w:rPr>
          <w:ins w:id="6165" w:author="Kisch, Christian" w:date="2022-02-07T15:02:00Z"/>
          <w:rFonts w:asciiTheme="minorHAnsi" w:hAnsiTheme="minorHAnsi" w:cstheme="minorHAnsi"/>
          <w:sz w:val="22"/>
          <w:szCs w:val="22"/>
        </w:rPr>
      </w:pPr>
      <w:ins w:id="6166" w:author="Kisch, Christian" w:date="2022-02-07T15:02:00Z">
        <w:r w:rsidRPr="003A2752">
          <w:rPr>
            <w:rFonts w:asciiTheme="minorHAnsi" w:hAnsiTheme="minorHAnsi" w:cstheme="minorHAnsi"/>
            <w:sz w:val="22"/>
            <w:szCs w:val="22"/>
          </w:rPr>
          <w:t>Verwalten des zentralen Postein- und -ausgangs (Einsichtnahme, Weiterleitung, Übermittlung und Zurückweisung ggf. mit Begründung, Kennzeichnung als „gelesen“, „ungelesen“, „wichtig“, „Eilsache“),</w:t>
        </w:r>
      </w:ins>
    </w:p>
    <w:p w14:paraId="4404CB94" w14:textId="77777777" w:rsidR="006B62F3" w:rsidRPr="003A2752" w:rsidRDefault="006B62F3" w:rsidP="006B62F3">
      <w:pPr>
        <w:pStyle w:val="StandardWeb"/>
        <w:numPr>
          <w:ilvl w:val="0"/>
          <w:numId w:val="15"/>
        </w:numPr>
        <w:rPr>
          <w:ins w:id="6167" w:author="Kisch, Christian" w:date="2022-02-07T15:02:00Z"/>
          <w:rFonts w:asciiTheme="minorHAnsi" w:hAnsiTheme="minorHAnsi" w:cstheme="minorHAnsi"/>
          <w:sz w:val="22"/>
          <w:szCs w:val="22"/>
        </w:rPr>
      </w:pPr>
      <w:ins w:id="6168" w:author="Kisch, Christian" w:date="2022-02-07T15:02:00Z">
        <w:r w:rsidRPr="003A2752">
          <w:rPr>
            <w:rFonts w:asciiTheme="minorHAnsi" w:hAnsiTheme="minorHAnsi" w:cstheme="minorHAnsi"/>
            <w:sz w:val="22"/>
            <w:szCs w:val="22"/>
          </w:rPr>
          <w:t>Weiterleiten des Einganges an Organisationseinheit/verantwortlichen Sachbearbeiter.</w:t>
        </w:r>
      </w:ins>
    </w:p>
    <w:p w14:paraId="0E797E48" w14:textId="77777777" w:rsidR="006B62F3" w:rsidRDefault="006B62F3" w:rsidP="0061141A">
      <w:pPr>
        <w:rPr>
          <w:ins w:id="6169" w:author="Kisch, Christian" w:date="2022-02-07T15:06:00Z"/>
        </w:rPr>
        <w:sectPr w:rsidR="006B62F3" w:rsidSect="006618E8">
          <w:pgSz w:w="16838" w:h="11906" w:orient="landscape"/>
          <w:pgMar w:top="1418" w:right="1418" w:bottom="1418" w:left="1134" w:header="709" w:footer="851" w:gutter="0"/>
          <w:cols w:space="708"/>
          <w:docGrid w:linePitch="360"/>
        </w:sectPr>
      </w:pPr>
    </w:p>
    <w:p w14:paraId="5478D8C4" w14:textId="2C98A2FB" w:rsidR="0061141A" w:rsidRDefault="006B62F3" w:rsidP="006B62F3">
      <w:pPr>
        <w:pStyle w:val="berschrift1"/>
        <w:numPr>
          <w:ilvl w:val="0"/>
          <w:numId w:val="0"/>
        </w:numPr>
        <w:spacing w:before="240" w:line="240" w:lineRule="auto"/>
        <w:rPr>
          <w:ins w:id="6170" w:author="Kisch, Christian" w:date="2022-02-07T15:07:00Z"/>
          <w:rFonts w:asciiTheme="minorHAnsi" w:hAnsiTheme="minorHAnsi" w:cstheme="minorHAnsi"/>
        </w:rPr>
      </w:pPr>
      <w:ins w:id="6171" w:author="Kisch, Christian" w:date="2022-02-07T15:06:00Z">
        <w:r>
          <w:rPr>
            <w:rFonts w:asciiTheme="minorHAnsi" w:hAnsiTheme="minorHAnsi" w:cstheme="minorHAnsi"/>
          </w:rPr>
          <w:t xml:space="preserve">Anlage </w:t>
        </w:r>
      </w:ins>
      <w:ins w:id="6172" w:author="Kisch, Christian" w:date="2022-02-07T15:07:00Z">
        <w:r>
          <w:rPr>
            <w:rFonts w:asciiTheme="minorHAnsi" w:hAnsiTheme="minorHAnsi" w:cstheme="minorHAnsi"/>
          </w:rPr>
          <w:t>9</w:t>
        </w:r>
      </w:ins>
      <w:ins w:id="6173" w:author="Kisch, Christian" w:date="2022-02-07T15:06: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6174" w:author="Kisch, Christian" w:date="2022-02-07T15:11:00Z">
        <w:r w:rsidR="00372592">
          <w:rPr>
            <w:rFonts w:asciiTheme="minorHAnsi" w:hAnsiTheme="minorHAnsi" w:cstheme="minorHAnsi"/>
          </w:rPr>
          <w:t xml:space="preserve"> Bediensteten Geschäftsstelle</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6B62F3" w:rsidRPr="00CF5477" w14:paraId="13E66197" w14:textId="77777777" w:rsidTr="006B62F3">
        <w:trPr>
          <w:trHeight w:val="780"/>
          <w:ins w:id="6175" w:author="Kisch, Christian" w:date="2022-02-07T15:07:00Z"/>
        </w:trPr>
        <w:tc>
          <w:tcPr>
            <w:tcW w:w="626" w:type="dxa"/>
            <w:vMerge w:val="restart"/>
            <w:shd w:val="clear" w:color="auto" w:fill="auto"/>
            <w:hideMark/>
          </w:tcPr>
          <w:p w14:paraId="53AA1CC6" w14:textId="77777777" w:rsidR="006B62F3" w:rsidRPr="00CF5477" w:rsidRDefault="006B62F3" w:rsidP="006B62F3">
            <w:pPr>
              <w:spacing w:before="0" w:after="0" w:line="240" w:lineRule="auto"/>
              <w:rPr>
                <w:ins w:id="6176" w:author="Kisch, Christian" w:date="2022-02-07T15:07:00Z"/>
                <w:rFonts w:eastAsia="Times New Roman" w:cs="Calibri"/>
                <w:color w:val="000000"/>
                <w:lang w:eastAsia="de-DE"/>
              </w:rPr>
            </w:pPr>
            <w:ins w:id="6177" w:author="Kisch, Christian" w:date="2022-02-07T15:07: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401EAF99" w14:textId="77777777" w:rsidR="006B62F3" w:rsidRPr="00CF5477" w:rsidRDefault="006B62F3" w:rsidP="006B62F3">
            <w:pPr>
              <w:spacing w:before="0" w:after="0" w:line="240" w:lineRule="auto"/>
              <w:rPr>
                <w:ins w:id="6178" w:author="Kisch, Christian" w:date="2022-02-07T15:07:00Z"/>
                <w:rFonts w:eastAsia="Times New Roman" w:cs="Calibri"/>
                <w:color w:val="000000"/>
                <w:lang w:eastAsia="de-DE"/>
              </w:rPr>
            </w:pPr>
            <w:ins w:id="6179" w:author="Kisch, Christian" w:date="2022-02-07T15:07:00Z">
              <w:r w:rsidRPr="00CF5477">
                <w:rPr>
                  <w:rFonts w:eastAsia="Times New Roman" w:cs="Calibri"/>
                  <w:color w:val="000000"/>
                  <w:lang w:eastAsia="de-DE"/>
                </w:rPr>
                <w:t>Rolle</w:t>
              </w:r>
            </w:ins>
          </w:p>
          <w:p w14:paraId="744347FC" w14:textId="77777777" w:rsidR="006B62F3" w:rsidRPr="00CF5477" w:rsidRDefault="006B62F3" w:rsidP="006B62F3">
            <w:pPr>
              <w:spacing w:before="0" w:after="0" w:line="240" w:lineRule="auto"/>
              <w:rPr>
                <w:ins w:id="6180" w:author="Kisch, Christian" w:date="2022-02-07T15:07:00Z"/>
                <w:rFonts w:eastAsia="Times New Roman" w:cs="Calibri"/>
                <w:color w:val="000000"/>
                <w:lang w:eastAsia="de-DE"/>
              </w:rPr>
            </w:pPr>
          </w:p>
        </w:tc>
        <w:tc>
          <w:tcPr>
            <w:tcW w:w="3083" w:type="dxa"/>
            <w:tcBorders>
              <w:bottom w:val="nil"/>
            </w:tcBorders>
            <w:shd w:val="clear" w:color="000000" w:fill="D9D9D9"/>
            <w:hideMark/>
          </w:tcPr>
          <w:p w14:paraId="542D92B8" w14:textId="77777777" w:rsidR="006B62F3" w:rsidRPr="00CF5477" w:rsidRDefault="006B62F3" w:rsidP="006B62F3">
            <w:pPr>
              <w:spacing w:before="0" w:after="0" w:line="240" w:lineRule="auto"/>
              <w:jc w:val="right"/>
              <w:rPr>
                <w:ins w:id="6181" w:author="Kisch, Christian" w:date="2022-02-07T15:07:00Z"/>
                <w:rFonts w:eastAsia="Times New Roman" w:cs="Calibri"/>
                <w:b/>
                <w:bCs/>
                <w:sz w:val="20"/>
                <w:szCs w:val="20"/>
                <w:lang w:eastAsia="de-DE"/>
              </w:rPr>
            </w:pPr>
            <w:ins w:id="6182" w:author="Kisch, Christian" w:date="2022-02-07T15:07:00Z">
              <w:r w:rsidRPr="00CF5477">
                <w:rPr>
                  <w:rFonts w:eastAsia="Times New Roman" w:cs="Calibri"/>
                  <w:noProof/>
                  <w:color w:val="000000"/>
                  <w:lang w:eastAsia="de-DE"/>
                </w:rPr>
                <mc:AlternateContent>
                  <mc:Choice Requires="wps">
                    <w:drawing>
                      <wp:anchor distT="0" distB="0" distL="114300" distR="114300" simplePos="0" relativeHeight="251905024" behindDoc="0" locked="0" layoutInCell="1" allowOverlap="1" wp14:anchorId="5C464CFB" wp14:editId="1004113A">
                        <wp:simplePos x="0" y="0"/>
                        <wp:positionH relativeFrom="column">
                          <wp:posOffset>-49530</wp:posOffset>
                        </wp:positionH>
                        <wp:positionV relativeFrom="paragraph">
                          <wp:posOffset>0</wp:posOffset>
                        </wp:positionV>
                        <wp:extent cx="1955800" cy="685800"/>
                        <wp:effectExtent l="0" t="0" r="25400" b="19050"/>
                        <wp:wrapNone/>
                        <wp:docPr id="32" name="Gerader Verbinder 3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CEF0CD" id="Gerader Verbinder 32"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73628691" w14:textId="77777777" w:rsidR="006B62F3" w:rsidRPr="00CF5477" w:rsidRDefault="006B62F3" w:rsidP="006B62F3">
            <w:pPr>
              <w:spacing w:before="0" w:after="0" w:line="240" w:lineRule="auto"/>
              <w:jc w:val="center"/>
              <w:rPr>
                <w:ins w:id="6183" w:author="Kisch, Christian" w:date="2022-02-07T15:07:00Z"/>
                <w:rFonts w:eastAsia="Times New Roman" w:cs="Calibri"/>
                <w:b/>
                <w:bCs/>
                <w:sz w:val="20"/>
                <w:szCs w:val="20"/>
                <w:lang w:eastAsia="de-DE"/>
              </w:rPr>
            </w:pPr>
            <w:ins w:id="6184" w:author="Kisch, Christian" w:date="2022-02-07T15:07: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25D14DD5" w14:textId="77777777" w:rsidR="006B62F3" w:rsidRPr="00CF5477" w:rsidRDefault="006B62F3" w:rsidP="006B62F3">
            <w:pPr>
              <w:spacing w:before="0" w:after="0" w:line="240" w:lineRule="auto"/>
              <w:jc w:val="center"/>
              <w:rPr>
                <w:ins w:id="6185" w:author="Kisch, Christian" w:date="2022-02-07T15:07:00Z"/>
                <w:rFonts w:eastAsia="Times New Roman" w:cs="Calibri"/>
                <w:b/>
                <w:bCs/>
                <w:sz w:val="20"/>
                <w:szCs w:val="20"/>
                <w:lang w:eastAsia="de-DE"/>
              </w:rPr>
            </w:pPr>
            <w:ins w:id="6186" w:author="Kisch, Christian" w:date="2022-02-07T15:07:00Z">
              <w:r w:rsidRPr="00CF5477">
                <w:rPr>
                  <w:rFonts w:eastAsia="Times New Roman" w:cs="Calibri"/>
                  <w:b/>
                  <w:bCs/>
                  <w:sz w:val="20"/>
                  <w:szCs w:val="20"/>
                  <w:lang w:eastAsia="de-DE"/>
                </w:rPr>
                <w:t>Schreiben</w:t>
              </w:r>
            </w:ins>
          </w:p>
        </w:tc>
        <w:tc>
          <w:tcPr>
            <w:tcW w:w="992" w:type="dxa"/>
            <w:vMerge w:val="restart"/>
            <w:shd w:val="clear" w:color="000000" w:fill="D9D9D9"/>
            <w:hideMark/>
          </w:tcPr>
          <w:p w14:paraId="69A3A03F" w14:textId="77777777" w:rsidR="006B62F3" w:rsidRPr="00CF5477" w:rsidRDefault="006B62F3" w:rsidP="006B62F3">
            <w:pPr>
              <w:spacing w:before="0" w:after="0" w:line="240" w:lineRule="auto"/>
              <w:jc w:val="center"/>
              <w:rPr>
                <w:ins w:id="6187" w:author="Kisch, Christian" w:date="2022-02-07T15:07:00Z"/>
                <w:rFonts w:eastAsia="Times New Roman" w:cs="Calibri"/>
                <w:b/>
                <w:bCs/>
                <w:sz w:val="20"/>
                <w:szCs w:val="20"/>
                <w:lang w:eastAsia="de-DE"/>
              </w:rPr>
            </w:pPr>
            <w:ins w:id="6188" w:author="Kisch, Christian" w:date="2022-02-07T15:07:00Z">
              <w:r w:rsidRPr="00CF5477">
                <w:rPr>
                  <w:rFonts w:eastAsia="Times New Roman" w:cs="Calibri"/>
                  <w:b/>
                  <w:bCs/>
                  <w:sz w:val="20"/>
                  <w:szCs w:val="20"/>
                  <w:lang w:eastAsia="de-DE"/>
                </w:rPr>
                <w:t>Löschen</w:t>
              </w:r>
            </w:ins>
          </w:p>
        </w:tc>
        <w:tc>
          <w:tcPr>
            <w:tcW w:w="1134" w:type="dxa"/>
            <w:vMerge w:val="restart"/>
            <w:shd w:val="clear" w:color="000000" w:fill="D9D9D9"/>
            <w:hideMark/>
          </w:tcPr>
          <w:p w14:paraId="45476FBF" w14:textId="77777777" w:rsidR="006B62F3" w:rsidRPr="00CF5477" w:rsidRDefault="006B62F3" w:rsidP="006B62F3">
            <w:pPr>
              <w:spacing w:before="0" w:after="0" w:line="240" w:lineRule="auto"/>
              <w:jc w:val="center"/>
              <w:rPr>
                <w:ins w:id="6189" w:author="Kisch, Christian" w:date="2022-02-07T15:07:00Z"/>
                <w:rFonts w:eastAsia="Times New Roman" w:cs="Calibri"/>
                <w:b/>
                <w:bCs/>
                <w:sz w:val="20"/>
                <w:szCs w:val="20"/>
                <w:lang w:eastAsia="de-DE"/>
              </w:rPr>
            </w:pPr>
            <w:ins w:id="6190" w:author="Kisch, Christian" w:date="2022-02-07T15:07:00Z">
              <w:r w:rsidRPr="00CF5477">
                <w:rPr>
                  <w:rFonts w:eastAsia="Times New Roman" w:cs="Calibri"/>
                  <w:b/>
                  <w:bCs/>
                  <w:sz w:val="20"/>
                  <w:szCs w:val="20"/>
                  <w:lang w:eastAsia="de-DE"/>
                </w:rPr>
                <w:t>Ausführen</w:t>
              </w:r>
            </w:ins>
          </w:p>
        </w:tc>
        <w:tc>
          <w:tcPr>
            <w:tcW w:w="1134" w:type="dxa"/>
            <w:vMerge w:val="restart"/>
            <w:shd w:val="clear" w:color="000000" w:fill="D9D9D9"/>
            <w:hideMark/>
          </w:tcPr>
          <w:p w14:paraId="6096CA93" w14:textId="77777777" w:rsidR="006B62F3" w:rsidRPr="00CF5477" w:rsidRDefault="006B62F3" w:rsidP="006B62F3">
            <w:pPr>
              <w:spacing w:before="0" w:after="0" w:line="240" w:lineRule="auto"/>
              <w:jc w:val="center"/>
              <w:rPr>
                <w:ins w:id="6191" w:author="Kisch, Christian" w:date="2022-02-07T15:07:00Z"/>
                <w:rFonts w:eastAsia="Times New Roman" w:cs="Calibri"/>
                <w:b/>
                <w:bCs/>
                <w:sz w:val="20"/>
                <w:szCs w:val="20"/>
                <w:lang w:eastAsia="de-DE"/>
              </w:rPr>
            </w:pPr>
            <w:ins w:id="6192" w:author="Kisch, Christian" w:date="2022-02-07T15:07:00Z">
              <w:r w:rsidRPr="00CF5477">
                <w:rPr>
                  <w:rFonts w:eastAsia="Times New Roman" w:cs="Calibri"/>
                  <w:b/>
                  <w:bCs/>
                  <w:sz w:val="20"/>
                  <w:szCs w:val="20"/>
                  <w:lang w:eastAsia="de-DE"/>
                </w:rPr>
                <w:t>Abbrechen</w:t>
              </w:r>
            </w:ins>
          </w:p>
        </w:tc>
      </w:tr>
      <w:tr w:rsidR="006B62F3" w:rsidRPr="00CF5477" w14:paraId="785E767D" w14:textId="77777777" w:rsidTr="006B62F3">
        <w:trPr>
          <w:trHeight w:val="315"/>
          <w:ins w:id="6193" w:author="Kisch, Christian" w:date="2022-02-07T15:07:00Z"/>
        </w:trPr>
        <w:tc>
          <w:tcPr>
            <w:tcW w:w="626" w:type="dxa"/>
            <w:vMerge/>
            <w:shd w:val="clear" w:color="auto" w:fill="auto"/>
            <w:hideMark/>
          </w:tcPr>
          <w:p w14:paraId="083A9ED2" w14:textId="77777777" w:rsidR="006B62F3" w:rsidRPr="00CF5477" w:rsidRDefault="006B62F3" w:rsidP="006B62F3">
            <w:pPr>
              <w:spacing w:before="0" w:after="0" w:line="240" w:lineRule="auto"/>
              <w:rPr>
                <w:ins w:id="6194" w:author="Kisch, Christian" w:date="2022-02-07T15:07:00Z"/>
                <w:rFonts w:eastAsia="Times New Roman" w:cs="Calibri"/>
                <w:color w:val="000000"/>
                <w:lang w:eastAsia="de-DE"/>
              </w:rPr>
            </w:pPr>
          </w:p>
        </w:tc>
        <w:tc>
          <w:tcPr>
            <w:tcW w:w="2523" w:type="dxa"/>
            <w:vMerge/>
            <w:tcBorders>
              <w:right w:val="single" w:sz="4" w:space="0" w:color="auto"/>
            </w:tcBorders>
            <w:shd w:val="clear" w:color="auto" w:fill="auto"/>
            <w:hideMark/>
          </w:tcPr>
          <w:p w14:paraId="4BEBA446" w14:textId="77777777" w:rsidR="006B62F3" w:rsidRPr="00CF5477" w:rsidRDefault="006B62F3" w:rsidP="006B62F3">
            <w:pPr>
              <w:spacing w:before="0" w:after="0" w:line="240" w:lineRule="auto"/>
              <w:rPr>
                <w:ins w:id="6195" w:author="Kisch, Christian" w:date="2022-02-07T15:07: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2A09DDEF" w14:textId="77777777" w:rsidR="006B62F3" w:rsidRPr="00CF5477" w:rsidRDefault="006B62F3" w:rsidP="006B62F3">
            <w:pPr>
              <w:spacing w:before="0" w:after="0" w:line="240" w:lineRule="auto"/>
              <w:rPr>
                <w:ins w:id="6196" w:author="Kisch, Christian" w:date="2022-02-07T15:07:00Z"/>
                <w:rFonts w:eastAsia="Times New Roman" w:cs="Calibri"/>
                <w:b/>
                <w:bCs/>
                <w:sz w:val="20"/>
                <w:szCs w:val="20"/>
                <w:lang w:eastAsia="de-DE"/>
              </w:rPr>
            </w:pPr>
            <w:ins w:id="6197" w:author="Kisch, Christian" w:date="2022-02-07T15:07: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5793DEC2" w14:textId="77777777" w:rsidR="006B62F3" w:rsidRPr="00CF5477" w:rsidRDefault="006B62F3" w:rsidP="006B62F3">
            <w:pPr>
              <w:spacing w:before="0" w:after="0" w:line="240" w:lineRule="auto"/>
              <w:rPr>
                <w:ins w:id="6198" w:author="Kisch, Christian" w:date="2022-02-07T15:07:00Z"/>
                <w:rFonts w:eastAsia="Times New Roman" w:cs="Calibri"/>
                <w:b/>
                <w:bCs/>
                <w:sz w:val="20"/>
                <w:szCs w:val="20"/>
                <w:lang w:eastAsia="de-DE"/>
              </w:rPr>
            </w:pPr>
          </w:p>
        </w:tc>
        <w:tc>
          <w:tcPr>
            <w:tcW w:w="992" w:type="dxa"/>
            <w:vMerge/>
            <w:shd w:val="clear" w:color="000000" w:fill="D9D9D9"/>
          </w:tcPr>
          <w:p w14:paraId="5ED59683" w14:textId="77777777" w:rsidR="006B62F3" w:rsidRPr="00CF5477" w:rsidRDefault="006B62F3" w:rsidP="006B62F3">
            <w:pPr>
              <w:spacing w:before="0" w:after="0" w:line="240" w:lineRule="auto"/>
              <w:rPr>
                <w:ins w:id="6199" w:author="Kisch, Christian" w:date="2022-02-07T15:07:00Z"/>
                <w:rFonts w:eastAsia="Times New Roman" w:cs="Calibri"/>
                <w:b/>
                <w:bCs/>
                <w:sz w:val="20"/>
                <w:szCs w:val="20"/>
                <w:lang w:eastAsia="de-DE"/>
              </w:rPr>
            </w:pPr>
          </w:p>
        </w:tc>
        <w:tc>
          <w:tcPr>
            <w:tcW w:w="992" w:type="dxa"/>
            <w:vMerge/>
            <w:shd w:val="clear" w:color="000000" w:fill="D9D9D9"/>
            <w:hideMark/>
          </w:tcPr>
          <w:p w14:paraId="42FBF7DB" w14:textId="77777777" w:rsidR="006B62F3" w:rsidRPr="00CF5477" w:rsidRDefault="006B62F3" w:rsidP="006B62F3">
            <w:pPr>
              <w:spacing w:before="0" w:after="0" w:line="240" w:lineRule="auto"/>
              <w:rPr>
                <w:ins w:id="6200" w:author="Kisch, Christian" w:date="2022-02-07T15:07:00Z"/>
                <w:rFonts w:eastAsia="Times New Roman" w:cs="Calibri"/>
                <w:b/>
                <w:bCs/>
                <w:sz w:val="20"/>
                <w:szCs w:val="20"/>
                <w:lang w:eastAsia="de-DE"/>
              </w:rPr>
            </w:pPr>
          </w:p>
        </w:tc>
        <w:tc>
          <w:tcPr>
            <w:tcW w:w="1134" w:type="dxa"/>
            <w:vMerge/>
            <w:shd w:val="clear" w:color="000000" w:fill="D9D9D9"/>
            <w:hideMark/>
          </w:tcPr>
          <w:p w14:paraId="57606559" w14:textId="77777777" w:rsidR="006B62F3" w:rsidRPr="00CF5477" w:rsidRDefault="006B62F3" w:rsidP="006B62F3">
            <w:pPr>
              <w:spacing w:before="0" w:after="0" w:line="240" w:lineRule="auto"/>
              <w:rPr>
                <w:ins w:id="6201" w:author="Kisch, Christian" w:date="2022-02-07T15:07:00Z"/>
                <w:rFonts w:eastAsia="Times New Roman" w:cs="Calibri"/>
                <w:b/>
                <w:bCs/>
                <w:sz w:val="20"/>
                <w:szCs w:val="20"/>
                <w:lang w:eastAsia="de-DE"/>
              </w:rPr>
            </w:pPr>
          </w:p>
        </w:tc>
        <w:tc>
          <w:tcPr>
            <w:tcW w:w="1134" w:type="dxa"/>
            <w:vMerge/>
            <w:shd w:val="clear" w:color="000000" w:fill="D9D9D9"/>
            <w:hideMark/>
          </w:tcPr>
          <w:p w14:paraId="281CEA8A" w14:textId="77777777" w:rsidR="006B62F3" w:rsidRPr="00CF5477" w:rsidRDefault="006B62F3" w:rsidP="006B62F3">
            <w:pPr>
              <w:spacing w:before="0" w:after="0" w:line="240" w:lineRule="auto"/>
              <w:rPr>
                <w:ins w:id="6202" w:author="Kisch, Christian" w:date="2022-02-07T15:07:00Z"/>
                <w:rFonts w:eastAsia="Times New Roman" w:cs="Calibri"/>
                <w:b/>
                <w:bCs/>
                <w:sz w:val="20"/>
                <w:szCs w:val="20"/>
                <w:lang w:eastAsia="de-DE"/>
              </w:rPr>
            </w:pPr>
          </w:p>
        </w:tc>
      </w:tr>
      <w:tr w:rsidR="00372592" w:rsidRPr="00CF5477" w14:paraId="2B56BF50" w14:textId="77777777" w:rsidTr="006B62F3">
        <w:trPr>
          <w:trHeight w:val="521"/>
          <w:ins w:id="6203" w:author="Kisch, Christian" w:date="2022-02-07T15:07:00Z"/>
        </w:trPr>
        <w:tc>
          <w:tcPr>
            <w:tcW w:w="626" w:type="dxa"/>
            <w:shd w:val="clear" w:color="000000" w:fill="auto"/>
            <w:hideMark/>
          </w:tcPr>
          <w:p w14:paraId="5AF488C1" w14:textId="77777777" w:rsidR="00372592" w:rsidRPr="00CF5477" w:rsidRDefault="00372592" w:rsidP="00372592">
            <w:pPr>
              <w:spacing w:before="0" w:after="0" w:line="240" w:lineRule="auto"/>
              <w:jc w:val="right"/>
              <w:rPr>
                <w:ins w:id="6204" w:author="Kisch, Christian" w:date="2022-02-07T15:07:00Z"/>
                <w:rFonts w:eastAsia="Times New Roman" w:cs="Calibri"/>
                <w:color w:val="000000"/>
                <w:lang w:eastAsia="de-DE"/>
              </w:rPr>
            </w:pPr>
            <w:ins w:id="6205" w:author="Kisch, Christian" w:date="2022-02-07T15:07:00Z">
              <w:r>
                <w:rPr>
                  <w:rFonts w:eastAsia="Times New Roman" w:cs="Calibri"/>
                  <w:color w:val="000000"/>
                  <w:lang w:eastAsia="de-DE"/>
                </w:rPr>
                <w:t>1</w:t>
              </w:r>
            </w:ins>
          </w:p>
        </w:tc>
        <w:tc>
          <w:tcPr>
            <w:tcW w:w="2523" w:type="dxa"/>
            <w:shd w:val="clear" w:color="000000" w:fill="auto"/>
            <w:hideMark/>
          </w:tcPr>
          <w:p w14:paraId="722F2AF4" w14:textId="61B4BAAC" w:rsidR="00372592" w:rsidRPr="00CF5477" w:rsidRDefault="00372592" w:rsidP="00372592">
            <w:pPr>
              <w:spacing w:before="0" w:after="0" w:line="240" w:lineRule="auto"/>
              <w:rPr>
                <w:ins w:id="6206" w:author="Kisch, Christian" w:date="2022-02-07T15:07:00Z"/>
                <w:rFonts w:eastAsia="Times New Roman" w:cs="Calibri"/>
                <w:color w:val="000000"/>
                <w:lang w:eastAsia="de-DE"/>
              </w:rPr>
            </w:pPr>
            <w:ins w:id="6207" w:author="Kisch, Christian" w:date="2022-02-07T15:08:00Z">
              <w:r w:rsidRPr="00E42F0B">
                <w:t>Bediensteter Geschäftsstelle</w:t>
              </w:r>
            </w:ins>
          </w:p>
        </w:tc>
        <w:tc>
          <w:tcPr>
            <w:tcW w:w="3083" w:type="dxa"/>
            <w:tcBorders>
              <w:top w:val="single" w:sz="4" w:space="0" w:color="auto"/>
            </w:tcBorders>
            <w:shd w:val="clear" w:color="000000" w:fill="E7E6E6"/>
            <w:hideMark/>
          </w:tcPr>
          <w:p w14:paraId="168FC07D" w14:textId="77777777" w:rsidR="00372592" w:rsidRPr="00CF5477" w:rsidRDefault="00372592" w:rsidP="00372592">
            <w:pPr>
              <w:spacing w:before="0" w:after="0" w:line="240" w:lineRule="auto"/>
              <w:rPr>
                <w:ins w:id="6208" w:author="Kisch, Christian" w:date="2022-02-07T15:07:00Z"/>
                <w:rFonts w:eastAsia="Times New Roman" w:cs="Calibri"/>
                <w:b/>
                <w:bCs/>
                <w:sz w:val="20"/>
                <w:szCs w:val="20"/>
                <w:lang w:eastAsia="de-DE"/>
              </w:rPr>
            </w:pPr>
            <w:ins w:id="6209" w:author="Kisch, Christian" w:date="2022-02-07T15:07:00Z">
              <w:r w:rsidRPr="00CF5477">
                <w:rPr>
                  <w:rFonts w:eastAsia="Times New Roman" w:cs="Calibri"/>
                  <w:b/>
                  <w:bCs/>
                  <w:sz w:val="20"/>
                  <w:szCs w:val="20"/>
                  <w:lang w:eastAsia="de-DE"/>
                </w:rPr>
                <w:t>Administrationsprotokollierung</w:t>
              </w:r>
            </w:ins>
          </w:p>
        </w:tc>
        <w:tc>
          <w:tcPr>
            <w:tcW w:w="1418" w:type="dxa"/>
            <w:shd w:val="clear" w:color="000000" w:fill="auto"/>
            <w:hideMark/>
          </w:tcPr>
          <w:p w14:paraId="23D839FA" w14:textId="736DFAE5" w:rsidR="00372592" w:rsidRPr="00CF5477" w:rsidRDefault="00372592" w:rsidP="00372592">
            <w:pPr>
              <w:spacing w:before="0" w:after="0" w:line="240" w:lineRule="auto"/>
              <w:jc w:val="center"/>
              <w:rPr>
                <w:ins w:id="6210" w:author="Kisch, Christian" w:date="2022-02-07T15:07:00Z"/>
                <w:rFonts w:eastAsia="Times New Roman" w:cs="Calibri"/>
                <w:sz w:val="20"/>
                <w:szCs w:val="20"/>
                <w:lang w:eastAsia="de-DE"/>
              </w:rPr>
            </w:pPr>
            <w:ins w:id="6211" w:author="Kisch, Christian" w:date="2022-02-07T15:08:00Z">
              <w:r>
                <w:rPr>
                  <w:rFonts w:cs="Calibri"/>
                  <w:sz w:val="20"/>
                  <w:szCs w:val="20"/>
                </w:rPr>
                <w:t>Nein</w:t>
              </w:r>
            </w:ins>
          </w:p>
        </w:tc>
        <w:tc>
          <w:tcPr>
            <w:tcW w:w="992" w:type="dxa"/>
            <w:shd w:val="clear" w:color="000000" w:fill="auto"/>
          </w:tcPr>
          <w:p w14:paraId="3934F8FF" w14:textId="46104934" w:rsidR="00372592" w:rsidRPr="00CF5477" w:rsidRDefault="00372592" w:rsidP="00372592">
            <w:pPr>
              <w:spacing w:before="0" w:after="0" w:line="240" w:lineRule="auto"/>
              <w:jc w:val="center"/>
              <w:rPr>
                <w:ins w:id="6212" w:author="Kisch, Christian" w:date="2022-02-07T15:07:00Z"/>
                <w:rFonts w:eastAsia="Times New Roman" w:cs="Calibri"/>
                <w:sz w:val="20"/>
                <w:szCs w:val="20"/>
                <w:lang w:eastAsia="de-DE"/>
              </w:rPr>
            </w:pPr>
            <w:ins w:id="6213" w:author="Kisch, Christian" w:date="2022-02-07T15:09:00Z">
              <w:r>
                <w:rPr>
                  <w:rFonts w:cs="Calibri"/>
                  <w:sz w:val="20"/>
                  <w:szCs w:val="20"/>
                </w:rPr>
                <w:t>Nein</w:t>
              </w:r>
            </w:ins>
          </w:p>
        </w:tc>
        <w:tc>
          <w:tcPr>
            <w:tcW w:w="992" w:type="dxa"/>
            <w:shd w:val="clear" w:color="000000" w:fill="auto"/>
            <w:hideMark/>
          </w:tcPr>
          <w:p w14:paraId="40412BEC" w14:textId="506A74AD" w:rsidR="00372592" w:rsidRPr="00CF5477" w:rsidRDefault="00372592" w:rsidP="00372592">
            <w:pPr>
              <w:spacing w:before="0" w:after="0" w:line="240" w:lineRule="auto"/>
              <w:jc w:val="center"/>
              <w:rPr>
                <w:ins w:id="6214" w:author="Kisch, Christian" w:date="2022-02-07T15:07:00Z"/>
                <w:rFonts w:eastAsia="Times New Roman" w:cs="Calibri"/>
                <w:sz w:val="20"/>
                <w:szCs w:val="20"/>
                <w:lang w:eastAsia="de-DE"/>
              </w:rPr>
            </w:pPr>
            <w:ins w:id="6215" w:author="Kisch, Christian" w:date="2022-02-07T15:10:00Z">
              <w:r>
                <w:rPr>
                  <w:rFonts w:cs="Calibri"/>
                  <w:sz w:val="20"/>
                  <w:szCs w:val="20"/>
                </w:rPr>
                <w:t>Nein</w:t>
              </w:r>
            </w:ins>
          </w:p>
        </w:tc>
        <w:tc>
          <w:tcPr>
            <w:tcW w:w="1134" w:type="dxa"/>
            <w:shd w:val="clear" w:color="000000" w:fill="auto"/>
            <w:hideMark/>
          </w:tcPr>
          <w:p w14:paraId="1F3EDC0C" w14:textId="65CA5E5C" w:rsidR="00372592" w:rsidRPr="00CF5477" w:rsidRDefault="00372592" w:rsidP="00372592">
            <w:pPr>
              <w:spacing w:before="0" w:after="0" w:line="240" w:lineRule="auto"/>
              <w:jc w:val="center"/>
              <w:rPr>
                <w:ins w:id="6216" w:author="Kisch, Christian" w:date="2022-02-07T15:07:00Z"/>
                <w:rFonts w:eastAsia="Times New Roman" w:cs="Calibri"/>
                <w:sz w:val="20"/>
                <w:szCs w:val="20"/>
                <w:lang w:eastAsia="de-DE"/>
              </w:rPr>
            </w:pPr>
            <w:ins w:id="6217" w:author="Kisch, Christian" w:date="2022-02-07T15:10:00Z">
              <w:r>
                <w:rPr>
                  <w:rFonts w:cs="Calibri"/>
                  <w:sz w:val="20"/>
                  <w:szCs w:val="20"/>
                </w:rPr>
                <w:t>x</w:t>
              </w:r>
            </w:ins>
          </w:p>
        </w:tc>
        <w:tc>
          <w:tcPr>
            <w:tcW w:w="1134" w:type="dxa"/>
            <w:shd w:val="clear" w:color="000000" w:fill="auto"/>
            <w:hideMark/>
          </w:tcPr>
          <w:p w14:paraId="498C6DA2" w14:textId="18C80F13" w:rsidR="00372592" w:rsidRPr="00CF5477" w:rsidRDefault="00372592" w:rsidP="00372592">
            <w:pPr>
              <w:spacing w:before="0" w:after="0" w:line="240" w:lineRule="auto"/>
              <w:jc w:val="center"/>
              <w:rPr>
                <w:ins w:id="6218" w:author="Kisch, Christian" w:date="2022-02-07T15:07:00Z"/>
                <w:rFonts w:eastAsia="Times New Roman" w:cs="Calibri"/>
                <w:sz w:val="20"/>
                <w:szCs w:val="20"/>
                <w:lang w:eastAsia="de-DE"/>
              </w:rPr>
            </w:pPr>
            <w:ins w:id="6219" w:author="Kisch, Christian" w:date="2022-02-07T15:11:00Z">
              <w:r>
                <w:rPr>
                  <w:rFonts w:cs="Calibri"/>
                  <w:sz w:val="20"/>
                  <w:szCs w:val="20"/>
                </w:rPr>
                <w:t>Nein</w:t>
              </w:r>
            </w:ins>
          </w:p>
        </w:tc>
      </w:tr>
      <w:tr w:rsidR="00372592" w:rsidRPr="00CF5477" w14:paraId="02C44FF7" w14:textId="77777777" w:rsidTr="006B62F3">
        <w:trPr>
          <w:trHeight w:val="541"/>
          <w:ins w:id="6220" w:author="Kisch, Christian" w:date="2022-02-07T15:07:00Z"/>
        </w:trPr>
        <w:tc>
          <w:tcPr>
            <w:tcW w:w="626" w:type="dxa"/>
            <w:shd w:val="clear" w:color="000000" w:fill="auto"/>
            <w:hideMark/>
          </w:tcPr>
          <w:p w14:paraId="39F62346" w14:textId="77777777" w:rsidR="00372592" w:rsidRPr="00CF5477" w:rsidRDefault="00372592" w:rsidP="00372592">
            <w:pPr>
              <w:spacing w:before="0" w:after="0" w:line="240" w:lineRule="auto"/>
              <w:jc w:val="right"/>
              <w:rPr>
                <w:ins w:id="6221" w:author="Kisch, Christian" w:date="2022-02-07T15:07:00Z"/>
                <w:rFonts w:eastAsia="Times New Roman" w:cs="Calibri"/>
                <w:color w:val="000000"/>
                <w:lang w:eastAsia="de-DE"/>
              </w:rPr>
            </w:pPr>
            <w:ins w:id="6222" w:author="Kisch, Christian" w:date="2022-02-07T15:07:00Z">
              <w:r>
                <w:rPr>
                  <w:rFonts w:eastAsia="Times New Roman" w:cs="Calibri"/>
                  <w:color w:val="000000"/>
                  <w:lang w:eastAsia="de-DE"/>
                </w:rPr>
                <w:t>2</w:t>
              </w:r>
            </w:ins>
          </w:p>
        </w:tc>
        <w:tc>
          <w:tcPr>
            <w:tcW w:w="2523" w:type="dxa"/>
            <w:shd w:val="clear" w:color="000000" w:fill="auto"/>
            <w:hideMark/>
          </w:tcPr>
          <w:p w14:paraId="32B40BA6" w14:textId="1F5E3D36" w:rsidR="00372592" w:rsidRPr="00CF5477" w:rsidRDefault="00372592" w:rsidP="00372592">
            <w:pPr>
              <w:spacing w:before="0" w:after="0" w:line="240" w:lineRule="auto"/>
              <w:rPr>
                <w:ins w:id="6223" w:author="Kisch, Christian" w:date="2022-02-07T15:07:00Z"/>
                <w:rFonts w:eastAsia="Times New Roman" w:cs="Calibri"/>
                <w:color w:val="000000"/>
                <w:lang w:eastAsia="de-DE"/>
              </w:rPr>
            </w:pPr>
            <w:ins w:id="6224" w:author="Kisch, Christian" w:date="2022-02-07T15:08:00Z">
              <w:r w:rsidRPr="00E42F0B">
                <w:t>Bediensteter Geschäftsstelle</w:t>
              </w:r>
            </w:ins>
          </w:p>
        </w:tc>
        <w:tc>
          <w:tcPr>
            <w:tcW w:w="3083" w:type="dxa"/>
            <w:shd w:val="clear" w:color="000000" w:fill="E7E6E6"/>
            <w:hideMark/>
          </w:tcPr>
          <w:p w14:paraId="402FA344" w14:textId="77777777" w:rsidR="00372592" w:rsidRPr="00CF5477" w:rsidRDefault="00372592" w:rsidP="00372592">
            <w:pPr>
              <w:spacing w:before="0" w:after="0" w:line="240" w:lineRule="auto"/>
              <w:rPr>
                <w:ins w:id="6225" w:author="Kisch, Christian" w:date="2022-02-07T15:07:00Z"/>
                <w:rFonts w:eastAsia="Times New Roman" w:cs="Calibri"/>
                <w:b/>
                <w:bCs/>
                <w:sz w:val="20"/>
                <w:szCs w:val="20"/>
                <w:lang w:eastAsia="de-DE"/>
              </w:rPr>
            </w:pPr>
            <w:ins w:id="6226" w:author="Kisch, Christian" w:date="2022-02-07T15:07:00Z">
              <w:r w:rsidRPr="00CF5477">
                <w:rPr>
                  <w:rFonts w:eastAsia="Times New Roman" w:cs="Calibri"/>
                  <w:b/>
                  <w:bCs/>
                  <w:sz w:val="20"/>
                  <w:szCs w:val="20"/>
                  <w:lang w:eastAsia="de-DE"/>
                </w:rPr>
                <w:t>Fachdatenprotokollierung</w:t>
              </w:r>
            </w:ins>
          </w:p>
        </w:tc>
        <w:tc>
          <w:tcPr>
            <w:tcW w:w="1418" w:type="dxa"/>
            <w:shd w:val="clear" w:color="000000" w:fill="auto"/>
            <w:hideMark/>
          </w:tcPr>
          <w:p w14:paraId="7E9737DF" w14:textId="5B2F2093" w:rsidR="00372592" w:rsidRPr="00CF5477" w:rsidRDefault="00372592" w:rsidP="00372592">
            <w:pPr>
              <w:spacing w:before="0" w:after="0" w:line="240" w:lineRule="auto"/>
              <w:jc w:val="center"/>
              <w:rPr>
                <w:ins w:id="6227" w:author="Kisch, Christian" w:date="2022-02-07T15:07:00Z"/>
                <w:rFonts w:eastAsia="Times New Roman" w:cs="Calibri"/>
                <w:sz w:val="20"/>
                <w:szCs w:val="20"/>
                <w:lang w:eastAsia="de-DE"/>
              </w:rPr>
            </w:pPr>
            <w:ins w:id="6228" w:author="Kisch, Christian" w:date="2022-02-07T15:08:00Z">
              <w:r>
                <w:rPr>
                  <w:rFonts w:cs="Calibri"/>
                  <w:sz w:val="20"/>
                  <w:szCs w:val="20"/>
                </w:rPr>
                <w:t>Nein</w:t>
              </w:r>
            </w:ins>
          </w:p>
        </w:tc>
        <w:tc>
          <w:tcPr>
            <w:tcW w:w="992" w:type="dxa"/>
            <w:shd w:val="clear" w:color="000000" w:fill="auto"/>
          </w:tcPr>
          <w:p w14:paraId="0A4773DB" w14:textId="04831C05" w:rsidR="00372592" w:rsidRPr="00CF5477" w:rsidRDefault="00372592" w:rsidP="00372592">
            <w:pPr>
              <w:spacing w:before="0" w:after="0" w:line="240" w:lineRule="auto"/>
              <w:jc w:val="center"/>
              <w:rPr>
                <w:ins w:id="6229" w:author="Kisch, Christian" w:date="2022-02-07T15:07:00Z"/>
                <w:rFonts w:eastAsia="Times New Roman" w:cs="Calibri"/>
                <w:sz w:val="20"/>
                <w:szCs w:val="20"/>
                <w:lang w:eastAsia="de-DE"/>
              </w:rPr>
            </w:pPr>
            <w:ins w:id="6230" w:author="Kisch, Christian" w:date="2022-02-07T15:09:00Z">
              <w:r>
                <w:rPr>
                  <w:rFonts w:cs="Calibri"/>
                  <w:sz w:val="20"/>
                  <w:szCs w:val="20"/>
                </w:rPr>
                <w:t>Nein</w:t>
              </w:r>
            </w:ins>
          </w:p>
        </w:tc>
        <w:tc>
          <w:tcPr>
            <w:tcW w:w="992" w:type="dxa"/>
            <w:shd w:val="clear" w:color="000000" w:fill="auto"/>
            <w:hideMark/>
          </w:tcPr>
          <w:p w14:paraId="72344630" w14:textId="02C5BD80" w:rsidR="00372592" w:rsidRPr="00CF5477" w:rsidRDefault="00372592" w:rsidP="00372592">
            <w:pPr>
              <w:spacing w:before="0" w:after="0" w:line="240" w:lineRule="auto"/>
              <w:jc w:val="center"/>
              <w:rPr>
                <w:ins w:id="6231" w:author="Kisch, Christian" w:date="2022-02-07T15:07:00Z"/>
                <w:rFonts w:eastAsia="Times New Roman" w:cs="Calibri"/>
                <w:sz w:val="20"/>
                <w:szCs w:val="20"/>
                <w:lang w:eastAsia="de-DE"/>
              </w:rPr>
            </w:pPr>
            <w:ins w:id="6232" w:author="Kisch, Christian" w:date="2022-02-07T15:10:00Z">
              <w:r>
                <w:rPr>
                  <w:rFonts w:cs="Calibri"/>
                  <w:sz w:val="20"/>
                  <w:szCs w:val="20"/>
                </w:rPr>
                <w:t>Nein</w:t>
              </w:r>
            </w:ins>
          </w:p>
        </w:tc>
        <w:tc>
          <w:tcPr>
            <w:tcW w:w="1134" w:type="dxa"/>
            <w:shd w:val="clear" w:color="000000" w:fill="auto"/>
            <w:hideMark/>
          </w:tcPr>
          <w:p w14:paraId="5A759107" w14:textId="610B754C" w:rsidR="00372592" w:rsidRPr="00CF5477" w:rsidRDefault="00372592" w:rsidP="00372592">
            <w:pPr>
              <w:spacing w:before="0" w:after="0" w:line="240" w:lineRule="auto"/>
              <w:jc w:val="center"/>
              <w:rPr>
                <w:ins w:id="6233" w:author="Kisch, Christian" w:date="2022-02-07T15:07:00Z"/>
                <w:rFonts w:eastAsia="Times New Roman" w:cs="Calibri"/>
                <w:sz w:val="20"/>
                <w:szCs w:val="20"/>
                <w:lang w:eastAsia="de-DE"/>
              </w:rPr>
            </w:pPr>
            <w:ins w:id="6234" w:author="Kisch, Christian" w:date="2022-02-07T15:10:00Z">
              <w:r>
                <w:rPr>
                  <w:rFonts w:cs="Calibri"/>
                  <w:sz w:val="20"/>
                  <w:szCs w:val="20"/>
                </w:rPr>
                <w:t>x</w:t>
              </w:r>
            </w:ins>
          </w:p>
        </w:tc>
        <w:tc>
          <w:tcPr>
            <w:tcW w:w="1134" w:type="dxa"/>
            <w:shd w:val="clear" w:color="000000" w:fill="auto"/>
            <w:hideMark/>
          </w:tcPr>
          <w:p w14:paraId="6B49A177" w14:textId="1A6A7E7D" w:rsidR="00372592" w:rsidRPr="00CF5477" w:rsidRDefault="00372592" w:rsidP="00372592">
            <w:pPr>
              <w:spacing w:before="0" w:after="0" w:line="240" w:lineRule="auto"/>
              <w:jc w:val="center"/>
              <w:rPr>
                <w:ins w:id="6235" w:author="Kisch, Christian" w:date="2022-02-07T15:07:00Z"/>
                <w:rFonts w:eastAsia="Times New Roman" w:cs="Calibri"/>
                <w:sz w:val="20"/>
                <w:szCs w:val="20"/>
                <w:lang w:eastAsia="de-DE"/>
              </w:rPr>
            </w:pPr>
            <w:ins w:id="6236" w:author="Kisch, Christian" w:date="2022-02-07T15:11:00Z">
              <w:r>
                <w:rPr>
                  <w:rFonts w:cs="Calibri"/>
                  <w:sz w:val="20"/>
                  <w:szCs w:val="20"/>
                </w:rPr>
                <w:t>Nein</w:t>
              </w:r>
            </w:ins>
          </w:p>
        </w:tc>
      </w:tr>
      <w:tr w:rsidR="00372592" w:rsidRPr="00CF5477" w14:paraId="5FD0FC9B" w14:textId="77777777" w:rsidTr="006B62F3">
        <w:trPr>
          <w:trHeight w:val="116"/>
          <w:ins w:id="6237" w:author="Kisch, Christian" w:date="2022-02-07T15:07:00Z"/>
        </w:trPr>
        <w:tc>
          <w:tcPr>
            <w:tcW w:w="626" w:type="dxa"/>
            <w:shd w:val="clear" w:color="000000" w:fill="auto"/>
            <w:hideMark/>
          </w:tcPr>
          <w:p w14:paraId="403C626A" w14:textId="77777777" w:rsidR="00372592" w:rsidRPr="00CF5477" w:rsidRDefault="00372592" w:rsidP="00372592">
            <w:pPr>
              <w:spacing w:before="0" w:after="0" w:line="240" w:lineRule="auto"/>
              <w:jc w:val="right"/>
              <w:rPr>
                <w:ins w:id="6238" w:author="Kisch, Christian" w:date="2022-02-07T15:07:00Z"/>
                <w:rFonts w:eastAsia="Times New Roman" w:cs="Calibri"/>
                <w:color w:val="000000"/>
                <w:lang w:eastAsia="de-DE"/>
              </w:rPr>
            </w:pPr>
            <w:ins w:id="6239" w:author="Kisch, Christian" w:date="2022-02-07T15:07:00Z">
              <w:r w:rsidRPr="00CF5477">
                <w:rPr>
                  <w:rFonts w:eastAsia="Times New Roman" w:cs="Calibri"/>
                  <w:color w:val="000000"/>
                  <w:lang w:eastAsia="de-DE"/>
                </w:rPr>
                <w:t>3</w:t>
              </w:r>
            </w:ins>
          </w:p>
        </w:tc>
        <w:tc>
          <w:tcPr>
            <w:tcW w:w="2523" w:type="dxa"/>
            <w:shd w:val="clear" w:color="000000" w:fill="auto"/>
            <w:hideMark/>
          </w:tcPr>
          <w:p w14:paraId="67985260" w14:textId="43AC5601" w:rsidR="00372592" w:rsidRPr="00CF5477" w:rsidRDefault="00372592" w:rsidP="00372592">
            <w:pPr>
              <w:spacing w:before="0" w:after="0" w:line="240" w:lineRule="auto"/>
              <w:rPr>
                <w:ins w:id="6240" w:author="Kisch, Christian" w:date="2022-02-07T15:07:00Z"/>
                <w:rFonts w:eastAsia="Times New Roman" w:cs="Calibri"/>
                <w:color w:val="000000"/>
                <w:lang w:eastAsia="de-DE"/>
              </w:rPr>
            </w:pPr>
            <w:ins w:id="6241" w:author="Kisch, Christian" w:date="2022-02-07T15:08:00Z">
              <w:r w:rsidRPr="00E42F0B">
                <w:t>Bediensteter Geschäftsstelle</w:t>
              </w:r>
            </w:ins>
          </w:p>
        </w:tc>
        <w:tc>
          <w:tcPr>
            <w:tcW w:w="3083" w:type="dxa"/>
            <w:shd w:val="clear" w:color="000000" w:fill="E7E6E6"/>
            <w:hideMark/>
          </w:tcPr>
          <w:p w14:paraId="599D23DC" w14:textId="77777777" w:rsidR="00372592" w:rsidRPr="00CF5477" w:rsidRDefault="00372592" w:rsidP="00372592">
            <w:pPr>
              <w:spacing w:before="0" w:after="0" w:line="240" w:lineRule="auto"/>
              <w:rPr>
                <w:ins w:id="6242" w:author="Kisch, Christian" w:date="2022-02-07T15:07:00Z"/>
                <w:rFonts w:eastAsia="Times New Roman" w:cs="Calibri"/>
                <w:b/>
                <w:bCs/>
                <w:sz w:val="20"/>
                <w:szCs w:val="20"/>
                <w:lang w:eastAsia="de-DE"/>
              </w:rPr>
            </w:pPr>
            <w:ins w:id="6243" w:author="Kisch, Christian" w:date="2022-02-07T15:07:00Z">
              <w:r w:rsidRPr="00CF5477">
                <w:rPr>
                  <w:rFonts w:eastAsia="Times New Roman" w:cs="Calibri"/>
                  <w:b/>
                  <w:bCs/>
                  <w:sz w:val="20"/>
                  <w:szCs w:val="20"/>
                  <w:lang w:eastAsia="de-DE"/>
                </w:rPr>
                <w:t>Statistik</w:t>
              </w:r>
            </w:ins>
          </w:p>
        </w:tc>
        <w:tc>
          <w:tcPr>
            <w:tcW w:w="1418" w:type="dxa"/>
            <w:shd w:val="clear" w:color="000000" w:fill="auto"/>
            <w:hideMark/>
          </w:tcPr>
          <w:p w14:paraId="7C7599D7" w14:textId="679F8F7E" w:rsidR="00372592" w:rsidRPr="00CF5477" w:rsidRDefault="00372592" w:rsidP="00372592">
            <w:pPr>
              <w:spacing w:before="0" w:after="0" w:line="240" w:lineRule="auto"/>
              <w:jc w:val="center"/>
              <w:rPr>
                <w:ins w:id="6244" w:author="Kisch, Christian" w:date="2022-02-07T15:07:00Z"/>
                <w:rFonts w:eastAsia="Times New Roman" w:cs="Calibri"/>
                <w:sz w:val="20"/>
                <w:szCs w:val="20"/>
                <w:lang w:eastAsia="de-DE"/>
              </w:rPr>
            </w:pPr>
            <w:ins w:id="6245" w:author="Kisch, Christian" w:date="2022-02-07T15:08:00Z">
              <w:r>
                <w:rPr>
                  <w:rFonts w:cs="Calibri"/>
                  <w:sz w:val="20"/>
                  <w:szCs w:val="20"/>
                </w:rPr>
                <w:t>Nein</w:t>
              </w:r>
            </w:ins>
          </w:p>
        </w:tc>
        <w:tc>
          <w:tcPr>
            <w:tcW w:w="992" w:type="dxa"/>
            <w:shd w:val="clear" w:color="000000" w:fill="auto"/>
          </w:tcPr>
          <w:p w14:paraId="469BD506" w14:textId="2836D718" w:rsidR="00372592" w:rsidRPr="00CF5477" w:rsidRDefault="00372592" w:rsidP="00372592">
            <w:pPr>
              <w:spacing w:before="0" w:after="0" w:line="240" w:lineRule="auto"/>
              <w:jc w:val="center"/>
              <w:rPr>
                <w:ins w:id="6246" w:author="Kisch, Christian" w:date="2022-02-07T15:07:00Z"/>
                <w:rFonts w:eastAsia="Times New Roman" w:cs="Calibri"/>
                <w:sz w:val="20"/>
                <w:szCs w:val="20"/>
                <w:lang w:eastAsia="de-DE"/>
              </w:rPr>
            </w:pPr>
            <w:ins w:id="6247" w:author="Kisch, Christian" w:date="2022-02-07T15:09:00Z">
              <w:r>
                <w:rPr>
                  <w:rFonts w:cs="Calibri"/>
                  <w:sz w:val="20"/>
                  <w:szCs w:val="20"/>
                </w:rPr>
                <w:t>Nein</w:t>
              </w:r>
            </w:ins>
          </w:p>
        </w:tc>
        <w:tc>
          <w:tcPr>
            <w:tcW w:w="992" w:type="dxa"/>
            <w:shd w:val="clear" w:color="000000" w:fill="auto"/>
            <w:hideMark/>
          </w:tcPr>
          <w:p w14:paraId="63483433" w14:textId="5BC6E3B6" w:rsidR="00372592" w:rsidRPr="00CF5477" w:rsidRDefault="00372592" w:rsidP="00372592">
            <w:pPr>
              <w:spacing w:before="0" w:after="0" w:line="240" w:lineRule="auto"/>
              <w:jc w:val="center"/>
              <w:rPr>
                <w:ins w:id="6248" w:author="Kisch, Christian" w:date="2022-02-07T15:07:00Z"/>
                <w:rFonts w:eastAsia="Times New Roman" w:cs="Calibri"/>
                <w:sz w:val="20"/>
                <w:szCs w:val="20"/>
                <w:lang w:eastAsia="de-DE"/>
              </w:rPr>
            </w:pPr>
            <w:ins w:id="6249" w:author="Kisch, Christian" w:date="2022-02-07T15:10:00Z">
              <w:r>
                <w:rPr>
                  <w:rFonts w:cs="Calibri"/>
                  <w:sz w:val="20"/>
                  <w:szCs w:val="20"/>
                </w:rPr>
                <w:t>Nein</w:t>
              </w:r>
            </w:ins>
          </w:p>
        </w:tc>
        <w:tc>
          <w:tcPr>
            <w:tcW w:w="1134" w:type="dxa"/>
            <w:shd w:val="clear" w:color="000000" w:fill="auto"/>
            <w:hideMark/>
          </w:tcPr>
          <w:p w14:paraId="64076D61" w14:textId="02426673" w:rsidR="00372592" w:rsidRPr="00CF5477" w:rsidRDefault="00372592" w:rsidP="00372592">
            <w:pPr>
              <w:spacing w:before="0" w:after="0" w:line="240" w:lineRule="auto"/>
              <w:jc w:val="center"/>
              <w:rPr>
                <w:ins w:id="6250" w:author="Kisch, Christian" w:date="2022-02-07T15:07:00Z"/>
                <w:rFonts w:eastAsia="Times New Roman" w:cs="Calibri"/>
                <w:sz w:val="20"/>
                <w:szCs w:val="20"/>
                <w:lang w:eastAsia="de-DE"/>
              </w:rPr>
            </w:pPr>
            <w:ins w:id="6251" w:author="Kisch, Christian" w:date="2022-02-07T15:10:00Z">
              <w:r>
                <w:rPr>
                  <w:rFonts w:cs="Calibri"/>
                  <w:sz w:val="20"/>
                  <w:szCs w:val="20"/>
                </w:rPr>
                <w:t>x</w:t>
              </w:r>
            </w:ins>
          </w:p>
        </w:tc>
        <w:tc>
          <w:tcPr>
            <w:tcW w:w="1134" w:type="dxa"/>
            <w:shd w:val="clear" w:color="000000" w:fill="auto"/>
            <w:hideMark/>
          </w:tcPr>
          <w:p w14:paraId="0BFC0ED0" w14:textId="7DE721C3" w:rsidR="00372592" w:rsidRPr="00CF5477" w:rsidRDefault="00372592" w:rsidP="00372592">
            <w:pPr>
              <w:spacing w:before="0" w:after="0" w:line="240" w:lineRule="auto"/>
              <w:jc w:val="center"/>
              <w:rPr>
                <w:ins w:id="6252" w:author="Kisch, Christian" w:date="2022-02-07T15:07:00Z"/>
                <w:rFonts w:eastAsia="Times New Roman" w:cs="Calibri"/>
                <w:sz w:val="20"/>
                <w:szCs w:val="20"/>
                <w:lang w:eastAsia="de-DE"/>
              </w:rPr>
            </w:pPr>
            <w:ins w:id="6253" w:author="Kisch, Christian" w:date="2022-02-07T15:11:00Z">
              <w:r>
                <w:rPr>
                  <w:rFonts w:cs="Calibri"/>
                  <w:sz w:val="20"/>
                  <w:szCs w:val="20"/>
                </w:rPr>
                <w:t>x</w:t>
              </w:r>
            </w:ins>
          </w:p>
        </w:tc>
      </w:tr>
      <w:tr w:rsidR="00372592" w:rsidRPr="00CF5477" w14:paraId="2D731709" w14:textId="77777777" w:rsidTr="006B62F3">
        <w:trPr>
          <w:trHeight w:val="541"/>
          <w:ins w:id="6254" w:author="Kisch, Christian" w:date="2022-02-07T15:07:00Z"/>
        </w:trPr>
        <w:tc>
          <w:tcPr>
            <w:tcW w:w="626" w:type="dxa"/>
            <w:shd w:val="clear" w:color="000000" w:fill="auto"/>
            <w:hideMark/>
          </w:tcPr>
          <w:p w14:paraId="6F77A53D" w14:textId="77777777" w:rsidR="00372592" w:rsidRPr="00CF5477" w:rsidRDefault="00372592" w:rsidP="00372592">
            <w:pPr>
              <w:spacing w:before="0" w:after="0" w:line="240" w:lineRule="auto"/>
              <w:jc w:val="right"/>
              <w:rPr>
                <w:ins w:id="6255" w:author="Kisch, Christian" w:date="2022-02-07T15:07:00Z"/>
                <w:rFonts w:eastAsia="Times New Roman" w:cs="Calibri"/>
                <w:color w:val="000000"/>
                <w:lang w:eastAsia="de-DE"/>
              </w:rPr>
            </w:pPr>
            <w:ins w:id="6256" w:author="Kisch, Christian" w:date="2022-02-07T15:07:00Z">
              <w:r>
                <w:rPr>
                  <w:rFonts w:eastAsia="Times New Roman" w:cs="Calibri"/>
                  <w:color w:val="000000"/>
                  <w:lang w:eastAsia="de-DE"/>
                </w:rPr>
                <w:t>4</w:t>
              </w:r>
            </w:ins>
          </w:p>
        </w:tc>
        <w:tc>
          <w:tcPr>
            <w:tcW w:w="2523" w:type="dxa"/>
            <w:shd w:val="clear" w:color="000000" w:fill="auto"/>
            <w:hideMark/>
          </w:tcPr>
          <w:p w14:paraId="5C0B1AAE" w14:textId="65811837" w:rsidR="00372592" w:rsidRPr="00CF5477" w:rsidRDefault="00372592" w:rsidP="00372592">
            <w:pPr>
              <w:spacing w:before="0" w:after="0" w:line="240" w:lineRule="auto"/>
              <w:rPr>
                <w:ins w:id="6257" w:author="Kisch, Christian" w:date="2022-02-07T15:07:00Z"/>
                <w:rFonts w:eastAsia="Times New Roman" w:cs="Calibri"/>
                <w:color w:val="000000"/>
                <w:lang w:eastAsia="de-DE"/>
              </w:rPr>
            </w:pPr>
            <w:ins w:id="6258" w:author="Kisch, Christian" w:date="2022-02-07T15:08:00Z">
              <w:r w:rsidRPr="00E42F0B">
                <w:t>Bediensteter Geschäftsstelle</w:t>
              </w:r>
            </w:ins>
          </w:p>
        </w:tc>
        <w:tc>
          <w:tcPr>
            <w:tcW w:w="3083" w:type="dxa"/>
            <w:shd w:val="clear" w:color="000000" w:fill="E7E6E6"/>
            <w:hideMark/>
          </w:tcPr>
          <w:p w14:paraId="310B796D" w14:textId="77777777" w:rsidR="00372592" w:rsidRPr="00CF5477" w:rsidRDefault="00372592" w:rsidP="00372592">
            <w:pPr>
              <w:spacing w:before="0" w:after="0" w:line="240" w:lineRule="auto"/>
              <w:rPr>
                <w:ins w:id="6259" w:author="Kisch, Christian" w:date="2022-02-07T15:07:00Z"/>
                <w:rFonts w:eastAsia="Times New Roman" w:cs="Calibri"/>
                <w:b/>
                <w:bCs/>
                <w:sz w:val="20"/>
                <w:szCs w:val="20"/>
                <w:lang w:eastAsia="de-DE"/>
              </w:rPr>
            </w:pPr>
            <w:ins w:id="6260" w:author="Kisch, Christian" w:date="2022-02-07T15:07:00Z">
              <w:r w:rsidRPr="00CF5477">
                <w:rPr>
                  <w:rFonts w:eastAsia="Times New Roman" w:cs="Calibri"/>
                  <w:b/>
                  <w:bCs/>
                  <w:sz w:val="20"/>
                  <w:szCs w:val="20"/>
                  <w:lang w:eastAsia="de-DE"/>
                </w:rPr>
                <w:t>Ansicht</w:t>
              </w:r>
            </w:ins>
          </w:p>
        </w:tc>
        <w:tc>
          <w:tcPr>
            <w:tcW w:w="1418" w:type="dxa"/>
            <w:shd w:val="clear" w:color="000000" w:fill="auto"/>
            <w:hideMark/>
          </w:tcPr>
          <w:p w14:paraId="203E19E0" w14:textId="0AA2B106" w:rsidR="00372592" w:rsidRPr="00CF5477" w:rsidRDefault="00372592" w:rsidP="00372592">
            <w:pPr>
              <w:spacing w:before="0" w:after="0" w:line="240" w:lineRule="auto"/>
              <w:jc w:val="center"/>
              <w:rPr>
                <w:ins w:id="6261" w:author="Kisch, Christian" w:date="2022-02-07T15:07:00Z"/>
                <w:rFonts w:eastAsia="Times New Roman" w:cs="Calibri"/>
                <w:sz w:val="20"/>
                <w:szCs w:val="20"/>
                <w:lang w:eastAsia="de-DE"/>
              </w:rPr>
            </w:pPr>
            <w:ins w:id="6262" w:author="Kisch, Christian" w:date="2022-02-07T15:08:00Z">
              <w:r>
                <w:rPr>
                  <w:rFonts w:cs="Calibri"/>
                  <w:sz w:val="20"/>
                  <w:szCs w:val="20"/>
                </w:rPr>
                <w:t>Ja</w:t>
              </w:r>
            </w:ins>
          </w:p>
        </w:tc>
        <w:tc>
          <w:tcPr>
            <w:tcW w:w="992" w:type="dxa"/>
            <w:shd w:val="clear" w:color="000000" w:fill="auto"/>
          </w:tcPr>
          <w:p w14:paraId="09736099" w14:textId="55B567F4" w:rsidR="00372592" w:rsidRPr="00CF5477" w:rsidRDefault="00372592" w:rsidP="00372592">
            <w:pPr>
              <w:spacing w:before="0" w:after="0" w:line="240" w:lineRule="auto"/>
              <w:jc w:val="center"/>
              <w:rPr>
                <w:ins w:id="6263" w:author="Kisch, Christian" w:date="2022-02-07T15:07:00Z"/>
                <w:rFonts w:eastAsia="Times New Roman" w:cs="Calibri"/>
                <w:sz w:val="20"/>
                <w:szCs w:val="20"/>
                <w:lang w:eastAsia="de-DE"/>
              </w:rPr>
            </w:pPr>
            <w:ins w:id="6264" w:author="Kisch, Christian" w:date="2022-02-07T15:09:00Z">
              <w:r>
                <w:rPr>
                  <w:rFonts w:cs="Calibri"/>
                  <w:sz w:val="20"/>
                  <w:szCs w:val="20"/>
                </w:rPr>
                <w:t>Ja</w:t>
              </w:r>
            </w:ins>
          </w:p>
        </w:tc>
        <w:tc>
          <w:tcPr>
            <w:tcW w:w="992" w:type="dxa"/>
            <w:shd w:val="clear" w:color="000000" w:fill="auto"/>
            <w:hideMark/>
          </w:tcPr>
          <w:p w14:paraId="2A4D863B" w14:textId="3231A33E" w:rsidR="00372592" w:rsidRPr="00CF5477" w:rsidRDefault="00372592" w:rsidP="00372592">
            <w:pPr>
              <w:spacing w:before="0" w:after="0" w:line="240" w:lineRule="auto"/>
              <w:jc w:val="center"/>
              <w:rPr>
                <w:ins w:id="6265" w:author="Kisch, Christian" w:date="2022-02-07T15:07:00Z"/>
                <w:rFonts w:eastAsia="Times New Roman" w:cs="Calibri"/>
                <w:sz w:val="20"/>
                <w:szCs w:val="20"/>
                <w:lang w:eastAsia="de-DE"/>
              </w:rPr>
            </w:pPr>
            <w:ins w:id="6266" w:author="Kisch, Christian" w:date="2022-02-07T15:10:00Z">
              <w:r>
                <w:rPr>
                  <w:rFonts w:cs="Calibri"/>
                  <w:sz w:val="20"/>
                  <w:szCs w:val="20"/>
                </w:rPr>
                <w:t>x</w:t>
              </w:r>
            </w:ins>
          </w:p>
        </w:tc>
        <w:tc>
          <w:tcPr>
            <w:tcW w:w="1134" w:type="dxa"/>
            <w:shd w:val="clear" w:color="000000" w:fill="auto"/>
            <w:hideMark/>
          </w:tcPr>
          <w:p w14:paraId="7B234532" w14:textId="499BD269" w:rsidR="00372592" w:rsidRPr="00CF5477" w:rsidRDefault="00372592" w:rsidP="00372592">
            <w:pPr>
              <w:spacing w:before="0" w:after="0" w:line="240" w:lineRule="auto"/>
              <w:jc w:val="center"/>
              <w:rPr>
                <w:ins w:id="6267" w:author="Kisch, Christian" w:date="2022-02-07T15:07:00Z"/>
                <w:rFonts w:eastAsia="Times New Roman" w:cs="Calibri"/>
                <w:sz w:val="20"/>
                <w:szCs w:val="20"/>
                <w:lang w:eastAsia="de-DE"/>
              </w:rPr>
            </w:pPr>
            <w:ins w:id="6268" w:author="Kisch, Christian" w:date="2022-02-07T15:10:00Z">
              <w:r>
                <w:rPr>
                  <w:rFonts w:cs="Calibri"/>
                  <w:sz w:val="20"/>
                  <w:szCs w:val="20"/>
                </w:rPr>
                <w:t>Ja</w:t>
              </w:r>
            </w:ins>
          </w:p>
        </w:tc>
        <w:tc>
          <w:tcPr>
            <w:tcW w:w="1134" w:type="dxa"/>
            <w:shd w:val="clear" w:color="000000" w:fill="auto"/>
            <w:hideMark/>
          </w:tcPr>
          <w:p w14:paraId="13227F1C" w14:textId="5C913726" w:rsidR="00372592" w:rsidRPr="00CF5477" w:rsidRDefault="00372592" w:rsidP="00372592">
            <w:pPr>
              <w:spacing w:before="0" w:after="0" w:line="240" w:lineRule="auto"/>
              <w:jc w:val="center"/>
              <w:rPr>
                <w:ins w:id="6269" w:author="Kisch, Christian" w:date="2022-02-07T15:07:00Z"/>
                <w:rFonts w:eastAsia="Times New Roman" w:cs="Calibri"/>
                <w:sz w:val="20"/>
                <w:szCs w:val="20"/>
                <w:lang w:eastAsia="de-DE"/>
              </w:rPr>
            </w:pPr>
            <w:ins w:id="6270" w:author="Kisch, Christian" w:date="2022-02-07T15:11:00Z">
              <w:r>
                <w:rPr>
                  <w:rFonts w:cs="Calibri"/>
                  <w:sz w:val="20"/>
                  <w:szCs w:val="20"/>
                </w:rPr>
                <w:t>Ja</w:t>
              </w:r>
            </w:ins>
          </w:p>
        </w:tc>
      </w:tr>
      <w:tr w:rsidR="00372592" w:rsidRPr="00CF5477" w14:paraId="6CD4A094" w14:textId="77777777" w:rsidTr="006B62F3">
        <w:trPr>
          <w:trHeight w:val="602"/>
          <w:ins w:id="6271" w:author="Kisch, Christian" w:date="2022-02-07T15:07:00Z"/>
        </w:trPr>
        <w:tc>
          <w:tcPr>
            <w:tcW w:w="626" w:type="dxa"/>
            <w:shd w:val="clear" w:color="000000" w:fill="auto"/>
            <w:hideMark/>
          </w:tcPr>
          <w:p w14:paraId="33478126" w14:textId="77777777" w:rsidR="00372592" w:rsidRPr="00CF5477" w:rsidRDefault="00372592" w:rsidP="00372592">
            <w:pPr>
              <w:spacing w:before="0" w:after="0" w:line="240" w:lineRule="auto"/>
              <w:jc w:val="right"/>
              <w:rPr>
                <w:ins w:id="6272" w:author="Kisch, Christian" w:date="2022-02-07T15:07:00Z"/>
                <w:rFonts w:eastAsia="Times New Roman" w:cs="Calibri"/>
                <w:color w:val="000000"/>
                <w:lang w:eastAsia="de-DE"/>
              </w:rPr>
            </w:pPr>
            <w:ins w:id="6273" w:author="Kisch, Christian" w:date="2022-02-07T15:07:00Z">
              <w:r>
                <w:rPr>
                  <w:rFonts w:eastAsia="Times New Roman" w:cs="Calibri"/>
                  <w:color w:val="000000"/>
                  <w:lang w:eastAsia="de-DE"/>
                </w:rPr>
                <w:t>5</w:t>
              </w:r>
            </w:ins>
          </w:p>
        </w:tc>
        <w:tc>
          <w:tcPr>
            <w:tcW w:w="2523" w:type="dxa"/>
            <w:shd w:val="clear" w:color="000000" w:fill="auto"/>
            <w:hideMark/>
          </w:tcPr>
          <w:p w14:paraId="59325037" w14:textId="7E9822D5" w:rsidR="00372592" w:rsidRPr="00CF5477" w:rsidRDefault="00372592" w:rsidP="00372592">
            <w:pPr>
              <w:spacing w:before="0" w:after="0" w:line="240" w:lineRule="auto"/>
              <w:rPr>
                <w:ins w:id="6274" w:author="Kisch, Christian" w:date="2022-02-07T15:07:00Z"/>
                <w:rFonts w:eastAsia="Times New Roman" w:cs="Calibri"/>
                <w:color w:val="000000"/>
                <w:lang w:eastAsia="de-DE"/>
              </w:rPr>
            </w:pPr>
            <w:ins w:id="6275" w:author="Kisch, Christian" w:date="2022-02-07T15:08:00Z">
              <w:r w:rsidRPr="00E42F0B">
                <w:t>Bediensteter Geschäftsstelle</w:t>
              </w:r>
            </w:ins>
          </w:p>
        </w:tc>
        <w:tc>
          <w:tcPr>
            <w:tcW w:w="3083" w:type="dxa"/>
            <w:shd w:val="clear" w:color="000000" w:fill="E7E6E6"/>
            <w:hideMark/>
          </w:tcPr>
          <w:p w14:paraId="7A3C3DC5" w14:textId="77777777" w:rsidR="00372592" w:rsidRPr="00CF5477" w:rsidRDefault="00372592" w:rsidP="00372592">
            <w:pPr>
              <w:spacing w:before="0" w:after="0" w:line="240" w:lineRule="auto"/>
              <w:rPr>
                <w:ins w:id="6276" w:author="Kisch, Christian" w:date="2022-02-07T15:07:00Z"/>
                <w:rFonts w:eastAsia="Times New Roman" w:cs="Calibri"/>
                <w:b/>
                <w:bCs/>
                <w:sz w:val="20"/>
                <w:szCs w:val="20"/>
                <w:lang w:eastAsia="de-DE"/>
              </w:rPr>
            </w:pPr>
            <w:ins w:id="6277" w:author="Kisch, Christian" w:date="2022-02-07T15:07:00Z">
              <w:r w:rsidRPr="00CF5477">
                <w:rPr>
                  <w:rFonts w:eastAsia="Times New Roman" w:cs="Calibri"/>
                  <w:b/>
                  <w:bCs/>
                  <w:sz w:val="20"/>
                  <w:szCs w:val="20"/>
                  <w:lang w:eastAsia="de-DE"/>
                </w:rPr>
                <w:t>Favoriten</w:t>
              </w:r>
            </w:ins>
          </w:p>
        </w:tc>
        <w:tc>
          <w:tcPr>
            <w:tcW w:w="1418" w:type="dxa"/>
            <w:shd w:val="clear" w:color="000000" w:fill="auto"/>
            <w:hideMark/>
          </w:tcPr>
          <w:p w14:paraId="741AAF11" w14:textId="77C69D41" w:rsidR="00372592" w:rsidRPr="00CF5477" w:rsidRDefault="00372592" w:rsidP="00372592">
            <w:pPr>
              <w:spacing w:before="0" w:after="0" w:line="240" w:lineRule="auto"/>
              <w:jc w:val="center"/>
              <w:rPr>
                <w:ins w:id="6278" w:author="Kisch, Christian" w:date="2022-02-07T15:07:00Z"/>
                <w:rFonts w:eastAsia="Times New Roman" w:cs="Calibri"/>
                <w:sz w:val="20"/>
                <w:szCs w:val="20"/>
                <w:lang w:eastAsia="de-DE"/>
              </w:rPr>
            </w:pPr>
            <w:ins w:id="6279" w:author="Kisch, Christian" w:date="2022-02-07T15:08:00Z">
              <w:r>
                <w:rPr>
                  <w:rFonts w:cs="Calibri"/>
                  <w:sz w:val="20"/>
                  <w:szCs w:val="20"/>
                </w:rPr>
                <w:t>Ja</w:t>
              </w:r>
            </w:ins>
          </w:p>
        </w:tc>
        <w:tc>
          <w:tcPr>
            <w:tcW w:w="992" w:type="dxa"/>
            <w:shd w:val="clear" w:color="000000" w:fill="auto"/>
          </w:tcPr>
          <w:p w14:paraId="3EBB0CCC" w14:textId="65080D2E" w:rsidR="00372592" w:rsidRPr="00CF5477" w:rsidRDefault="00372592" w:rsidP="00372592">
            <w:pPr>
              <w:spacing w:before="0" w:after="0" w:line="240" w:lineRule="auto"/>
              <w:jc w:val="center"/>
              <w:rPr>
                <w:ins w:id="6280" w:author="Kisch, Christian" w:date="2022-02-07T15:07:00Z"/>
                <w:rFonts w:eastAsia="Times New Roman" w:cs="Calibri"/>
                <w:sz w:val="20"/>
                <w:szCs w:val="20"/>
                <w:lang w:eastAsia="de-DE"/>
              </w:rPr>
            </w:pPr>
            <w:ins w:id="6281" w:author="Kisch, Christian" w:date="2022-02-07T15:09:00Z">
              <w:r>
                <w:rPr>
                  <w:rFonts w:cs="Calibri"/>
                  <w:sz w:val="20"/>
                  <w:szCs w:val="20"/>
                </w:rPr>
                <w:t>Ja</w:t>
              </w:r>
            </w:ins>
          </w:p>
        </w:tc>
        <w:tc>
          <w:tcPr>
            <w:tcW w:w="992" w:type="dxa"/>
            <w:shd w:val="clear" w:color="000000" w:fill="auto"/>
            <w:hideMark/>
          </w:tcPr>
          <w:p w14:paraId="28E6BE0F" w14:textId="643E6DF1" w:rsidR="00372592" w:rsidRPr="00CF5477" w:rsidRDefault="00372592" w:rsidP="00372592">
            <w:pPr>
              <w:spacing w:before="0" w:after="0" w:line="240" w:lineRule="auto"/>
              <w:jc w:val="center"/>
              <w:rPr>
                <w:ins w:id="6282" w:author="Kisch, Christian" w:date="2022-02-07T15:07:00Z"/>
                <w:rFonts w:eastAsia="Times New Roman" w:cs="Calibri"/>
                <w:sz w:val="20"/>
                <w:szCs w:val="20"/>
                <w:lang w:eastAsia="de-DE"/>
              </w:rPr>
            </w:pPr>
            <w:ins w:id="6283" w:author="Kisch, Christian" w:date="2022-02-07T15:10:00Z">
              <w:r>
                <w:rPr>
                  <w:rFonts w:cs="Calibri"/>
                  <w:sz w:val="20"/>
                  <w:szCs w:val="20"/>
                </w:rPr>
                <w:t>Ja</w:t>
              </w:r>
            </w:ins>
          </w:p>
        </w:tc>
        <w:tc>
          <w:tcPr>
            <w:tcW w:w="1134" w:type="dxa"/>
            <w:shd w:val="clear" w:color="000000" w:fill="auto"/>
            <w:hideMark/>
          </w:tcPr>
          <w:p w14:paraId="37161805" w14:textId="37BB2535" w:rsidR="00372592" w:rsidRPr="00CF5477" w:rsidRDefault="00372592" w:rsidP="00372592">
            <w:pPr>
              <w:spacing w:before="0" w:after="0" w:line="240" w:lineRule="auto"/>
              <w:jc w:val="center"/>
              <w:rPr>
                <w:ins w:id="6284" w:author="Kisch, Christian" w:date="2022-02-07T15:07:00Z"/>
                <w:rFonts w:eastAsia="Times New Roman" w:cs="Calibri"/>
                <w:sz w:val="20"/>
                <w:szCs w:val="20"/>
                <w:lang w:eastAsia="de-DE"/>
              </w:rPr>
            </w:pPr>
            <w:ins w:id="6285" w:author="Kisch, Christian" w:date="2022-02-07T15:10:00Z">
              <w:r>
                <w:rPr>
                  <w:rFonts w:cs="Calibri"/>
                  <w:sz w:val="20"/>
                  <w:szCs w:val="20"/>
                </w:rPr>
                <w:t>Ja</w:t>
              </w:r>
            </w:ins>
          </w:p>
        </w:tc>
        <w:tc>
          <w:tcPr>
            <w:tcW w:w="1134" w:type="dxa"/>
            <w:shd w:val="clear" w:color="000000" w:fill="auto"/>
            <w:hideMark/>
          </w:tcPr>
          <w:p w14:paraId="65A45819" w14:textId="1E1A9A01" w:rsidR="00372592" w:rsidRPr="00CF5477" w:rsidRDefault="00372592" w:rsidP="00372592">
            <w:pPr>
              <w:spacing w:before="0" w:after="0" w:line="240" w:lineRule="auto"/>
              <w:jc w:val="center"/>
              <w:rPr>
                <w:ins w:id="6286" w:author="Kisch, Christian" w:date="2022-02-07T15:07:00Z"/>
                <w:rFonts w:eastAsia="Times New Roman" w:cs="Calibri"/>
                <w:sz w:val="20"/>
                <w:szCs w:val="20"/>
                <w:lang w:eastAsia="de-DE"/>
              </w:rPr>
            </w:pPr>
            <w:ins w:id="6287" w:author="Kisch, Christian" w:date="2022-02-07T15:11:00Z">
              <w:r>
                <w:rPr>
                  <w:rFonts w:cs="Calibri"/>
                  <w:sz w:val="20"/>
                  <w:szCs w:val="20"/>
                </w:rPr>
                <w:t>Ja</w:t>
              </w:r>
            </w:ins>
          </w:p>
        </w:tc>
      </w:tr>
      <w:tr w:rsidR="00372592" w:rsidRPr="00CF5477" w14:paraId="21675A02" w14:textId="77777777" w:rsidTr="006B62F3">
        <w:trPr>
          <w:trHeight w:val="427"/>
          <w:ins w:id="6288" w:author="Kisch, Christian" w:date="2022-02-07T15:07:00Z"/>
        </w:trPr>
        <w:tc>
          <w:tcPr>
            <w:tcW w:w="626" w:type="dxa"/>
            <w:shd w:val="clear" w:color="000000" w:fill="auto"/>
            <w:hideMark/>
          </w:tcPr>
          <w:p w14:paraId="34214461" w14:textId="77777777" w:rsidR="00372592" w:rsidRPr="00CF5477" w:rsidRDefault="00372592" w:rsidP="00372592">
            <w:pPr>
              <w:spacing w:before="0" w:after="0" w:line="240" w:lineRule="auto"/>
              <w:jc w:val="right"/>
              <w:rPr>
                <w:ins w:id="6289" w:author="Kisch, Christian" w:date="2022-02-07T15:07:00Z"/>
                <w:rFonts w:eastAsia="Times New Roman" w:cs="Calibri"/>
                <w:color w:val="000000"/>
                <w:lang w:eastAsia="de-DE"/>
              </w:rPr>
            </w:pPr>
            <w:ins w:id="6290" w:author="Kisch, Christian" w:date="2022-02-07T15:07:00Z">
              <w:r>
                <w:rPr>
                  <w:rFonts w:eastAsia="Times New Roman" w:cs="Calibri"/>
                  <w:color w:val="000000"/>
                  <w:lang w:eastAsia="de-DE"/>
                </w:rPr>
                <w:t>6</w:t>
              </w:r>
            </w:ins>
          </w:p>
        </w:tc>
        <w:tc>
          <w:tcPr>
            <w:tcW w:w="2523" w:type="dxa"/>
            <w:shd w:val="clear" w:color="000000" w:fill="auto"/>
            <w:hideMark/>
          </w:tcPr>
          <w:p w14:paraId="7B490564" w14:textId="3B8CA3BC" w:rsidR="00372592" w:rsidRPr="00CF5477" w:rsidRDefault="00372592" w:rsidP="00372592">
            <w:pPr>
              <w:spacing w:before="0" w:after="0" w:line="240" w:lineRule="auto"/>
              <w:rPr>
                <w:ins w:id="6291" w:author="Kisch, Christian" w:date="2022-02-07T15:07:00Z"/>
                <w:rFonts w:eastAsia="Times New Roman" w:cs="Calibri"/>
                <w:color w:val="000000"/>
                <w:lang w:eastAsia="de-DE"/>
              </w:rPr>
            </w:pPr>
            <w:ins w:id="6292" w:author="Kisch, Christian" w:date="2022-02-07T15:08:00Z">
              <w:r w:rsidRPr="00E42F0B">
                <w:t>Bediensteter Geschäftsstelle</w:t>
              </w:r>
            </w:ins>
          </w:p>
        </w:tc>
        <w:tc>
          <w:tcPr>
            <w:tcW w:w="3083" w:type="dxa"/>
            <w:shd w:val="clear" w:color="000000" w:fill="E7E6E6"/>
            <w:hideMark/>
          </w:tcPr>
          <w:p w14:paraId="3B60CA76" w14:textId="77777777" w:rsidR="00372592" w:rsidRPr="00CF5477" w:rsidRDefault="00372592" w:rsidP="00372592">
            <w:pPr>
              <w:spacing w:before="0" w:after="0" w:line="240" w:lineRule="auto"/>
              <w:rPr>
                <w:ins w:id="6293" w:author="Kisch, Christian" w:date="2022-02-07T15:07:00Z"/>
                <w:rFonts w:eastAsia="Times New Roman" w:cs="Calibri"/>
                <w:b/>
                <w:bCs/>
                <w:sz w:val="20"/>
                <w:szCs w:val="20"/>
                <w:lang w:eastAsia="de-DE"/>
              </w:rPr>
            </w:pPr>
            <w:ins w:id="6294" w:author="Kisch, Christian" w:date="2022-02-07T15:07:00Z">
              <w:r w:rsidRPr="00CF5477">
                <w:rPr>
                  <w:rFonts w:eastAsia="Times New Roman" w:cs="Calibri"/>
                  <w:b/>
                  <w:bCs/>
                  <w:sz w:val="20"/>
                  <w:szCs w:val="20"/>
                  <w:lang w:eastAsia="de-DE"/>
                </w:rPr>
                <w:t>Mandant</w:t>
              </w:r>
            </w:ins>
          </w:p>
        </w:tc>
        <w:tc>
          <w:tcPr>
            <w:tcW w:w="1418" w:type="dxa"/>
            <w:shd w:val="clear" w:color="000000" w:fill="auto"/>
            <w:hideMark/>
          </w:tcPr>
          <w:p w14:paraId="0B43D189" w14:textId="20D5E301" w:rsidR="00372592" w:rsidRPr="00CF5477" w:rsidRDefault="00372592" w:rsidP="00372592">
            <w:pPr>
              <w:spacing w:before="0" w:after="0" w:line="240" w:lineRule="auto"/>
              <w:jc w:val="center"/>
              <w:rPr>
                <w:ins w:id="6295" w:author="Kisch, Christian" w:date="2022-02-07T15:07:00Z"/>
                <w:rFonts w:eastAsia="Times New Roman" w:cs="Calibri"/>
                <w:sz w:val="20"/>
                <w:szCs w:val="20"/>
                <w:lang w:eastAsia="de-DE"/>
              </w:rPr>
            </w:pPr>
            <w:ins w:id="6296" w:author="Kisch, Christian" w:date="2022-02-07T15:08:00Z">
              <w:r>
                <w:rPr>
                  <w:rFonts w:cs="Calibri"/>
                  <w:sz w:val="20"/>
                  <w:szCs w:val="20"/>
                </w:rPr>
                <w:t>Nein</w:t>
              </w:r>
            </w:ins>
          </w:p>
        </w:tc>
        <w:tc>
          <w:tcPr>
            <w:tcW w:w="992" w:type="dxa"/>
            <w:shd w:val="clear" w:color="000000" w:fill="auto"/>
          </w:tcPr>
          <w:p w14:paraId="43CA1EE1" w14:textId="58C05EA2" w:rsidR="00372592" w:rsidRPr="00CF5477" w:rsidRDefault="00372592" w:rsidP="00372592">
            <w:pPr>
              <w:spacing w:before="0" w:after="0" w:line="240" w:lineRule="auto"/>
              <w:jc w:val="center"/>
              <w:rPr>
                <w:ins w:id="6297" w:author="Kisch, Christian" w:date="2022-02-07T15:07:00Z"/>
                <w:rFonts w:eastAsia="Times New Roman" w:cs="Calibri"/>
                <w:sz w:val="20"/>
                <w:szCs w:val="20"/>
                <w:lang w:eastAsia="de-DE"/>
              </w:rPr>
            </w:pPr>
            <w:ins w:id="6298" w:author="Kisch, Christian" w:date="2022-02-07T15:09:00Z">
              <w:r>
                <w:rPr>
                  <w:rFonts w:cs="Calibri"/>
                  <w:sz w:val="20"/>
                  <w:szCs w:val="20"/>
                </w:rPr>
                <w:t>Nein</w:t>
              </w:r>
            </w:ins>
          </w:p>
        </w:tc>
        <w:tc>
          <w:tcPr>
            <w:tcW w:w="992" w:type="dxa"/>
            <w:shd w:val="clear" w:color="000000" w:fill="auto"/>
            <w:hideMark/>
          </w:tcPr>
          <w:p w14:paraId="3C0F7ABA" w14:textId="61CF3E2F" w:rsidR="00372592" w:rsidRPr="00CF5477" w:rsidRDefault="00372592" w:rsidP="00372592">
            <w:pPr>
              <w:spacing w:before="0" w:after="0" w:line="240" w:lineRule="auto"/>
              <w:jc w:val="center"/>
              <w:rPr>
                <w:ins w:id="6299" w:author="Kisch, Christian" w:date="2022-02-07T15:07:00Z"/>
                <w:rFonts w:eastAsia="Times New Roman" w:cs="Calibri"/>
                <w:sz w:val="20"/>
                <w:szCs w:val="20"/>
                <w:lang w:eastAsia="de-DE"/>
              </w:rPr>
            </w:pPr>
            <w:ins w:id="6300" w:author="Kisch, Christian" w:date="2022-02-07T15:10:00Z">
              <w:r>
                <w:rPr>
                  <w:rFonts w:cs="Calibri"/>
                  <w:sz w:val="20"/>
                  <w:szCs w:val="20"/>
                </w:rPr>
                <w:t>Nein</w:t>
              </w:r>
            </w:ins>
          </w:p>
        </w:tc>
        <w:tc>
          <w:tcPr>
            <w:tcW w:w="1134" w:type="dxa"/>
            <w:shd w:val="clear" w:color="000000" w:fill="auto"/>
            <w:hideMark/>
          </w:tcPr>
          <w:p w14:paraId="38E3F502" w14:textId="10266934" w:rsidR="00372592" w:rsidRPr="00CF5477" w:rsidRDefault="00372592" w:rsidP="00372592">
            <w:pPr>
              <w:spacing w:before="0" w:after="0" w:line="240" w:lineRule="auto"/>
              <w:jc w:val="center"/>
              <w:rPr>
                <w:ins w:id="6301" w:author="Kisch, Christian" w:date="2022-02-07T15:07:00Z"/>
                <w:rFonts w:eastAsia="Times New Roman" w:cs="Calibri"/>
                <w:sz w:val="20"/>
                <w:szCs w:val="20"/>
                <w:lang w:eastAsia="de-DE"/>
              </w:rPr>
            </w:pPr>
            <w:ins w:id="6302" w:author="Kisch, Christian" w:date="2022-02-07T15:10:00Z">
              <w:r>
                <w:rPr>
                  <w:rFonts w:cs="Calibri"/>
                  <w:sz w:val="20"/>
                  <w:szCs w:val="20"/>
                </w:rPr>
                <w:t>x</w:t>
              </w:r>
            </w:ins>
          </w:p>
        </w:tc>
        <w:tc>
          <w:tcPr>
            <w:tcW w:w="1134" w:type="dxa"/>
            <w:shd w:val="clear" w:color="000000" w:fill="auto"/>
            <w:hideMark/>
          </w:tcPr>
          <w:p w14:paraId="1C3B137D" w14:textId="056BD438" w:rsidR="00372592" w:rsidRPr="00CF5477" w:rsidRDefault="00372592" w:rsidP="00372592">
            <w:pPr>
              <w:spacing w:before="0" w:after="0" w:line="240" w:lineRule="auto"/>
              <w:jc w:val="center"/>
              <w:rPr>
                <w:ins w:id="6303" w:author="Kisch, Christian" w:date="2022-02-07T15:07:00Z"/>
                <w:rFonts w:eastAsia="Times New Roman" w:cs="Calibri"/>
                <w:sz w:val="20"/>
                <w:szCs w:val="20"/>
                <w:lang w:eastAsia="de-DE"/>
              </w:rPr>
            </w:pPr>
            <w:ins w:id="6304" w:author="Kisch, Christian" w:date="2022-02-07T15:11:00Z">
              <w:r>
                <w:rPr>
                  <w:rFonts w:cs="Calibri"/>
                  <w:sz w:val="20"/>
                  <w:szCs w:val="20"/>
                </w:rPr>
                <w:t>x</w:t>
              </w:r>
            </w:ins>
          </w:p>
        </w:tc>
      </w:tr>
      <w:tr w:rsidR="00372592" w:rsidRPr="00CF5477" w14:paraId="32CBFAAA" w14:textId="77777777" w:rsidTr="006B62F3">
        <w:trPr>
          <w:trHeight w:val="576"/>
          <w:ins w:id="6305" w:author="Kisch, Christian" w:date="2022-02-07T15:07:00Z"/>
        </w:trPr>
        <w:tc>
          <w:tcPr>
            <w:tcW w:w="626" w:type="dxa"/>
            <w:shd w:val="clear" w:color="000000" w:fill="auto"/>
            <w:hideMark/>
          </w:tcPr>
          <w:p w14:paraId="14F4D007" w14:textId="77777777" w:rsidR="00372592" w:rsidRPr="00CF5477" w:rsidRDefault="00372592" w:rsidP="00372592">
            <w:pPr>
              <w:spacing w:before="0" w:after="0" w:line="240" w:lineRule="auto"/>
              <w:jc w:val="right"/>
              <w:rPr>
                <w:ins w:id="6306" w:author="Kisch, Christian" w:date="2022-02-07T15:07:00Z"/>
                <w:rFonts w:eastAsia="Times New Roman" w:cs="Calibri"/>
                <w:color w:val="000000"/>
                <w:lang w:eastAsia="de-DE"/>
              </w:rPr>
            </w:pPr>
            <w:ins w:id="6307" w:author="Kisch, Christian" w:date="2022-02-07T15:07:00Z">
              <w:r>
                <w:rPr>
                  <w:rFonts w:eastAsia="Times New Roman" w:cs="Calibri"/>
                  <w:color w:val="000000"/>
                  <w:lang w:eastAsia="de-DE"/>
                </w:rPr>
                <w:t>7</w:t>
              </w:r>
            </w:ins>
          </w:p>
        </w:tc>
        <w:tc>
          <w:tcPr>
            <w:tcW w:w="2523" w:type="dxa"/>
            <w:shd w:val="clear" w:color="000000" w:fill="auto"/>
            <w:hideMark/>
          </w:tcPr>
          <w:p w14:paraId="0EDD5318" w14:textId="442FC769" w:rsidR="00372592" w:rsidRPr="00CF5477" w:rsidRDefault="00372592" w:rsidP="00372592">
            <w:pPr>
              <w:spacing w:before="0" w:after="0" w:line="240" w:lineRule="auto"/>
              <w:rPr>
                <w:ins w:id="6308" w:author="Kisch, Christian" w:date="2022-02-07T15:07:00Z"/>
                <w:rFonts w:eastAsia="Times New Roman" w:cs="Calibri"/>
                <w:color w:val="000000"/>
                <w:lang w:eastAsia="de-DE"/>
              </w:rPr>
            </w:pPr>
            <w:ins w:id="6309" w:author="Kisch, Christian" w:date="2022-02-07T15:08:00Z">
              <w:r w:rsidRPr="00E42F0B">
                <w:t>Bediensteter Geschäftsstelle</w:t>
              </w:r>
            </w:ins>
          </w:p>
        </w:tc>
        <w:tc>
          <w:tcPr>
            <w:tcW w:w="3083" w:type="dxa"/>
            <w:shd w:val="clear" w:color="000000" w:fill="E7E6E6"/>
            <w:hideMark/>
          </w:tcPr>
          <w:p w14:paraId="5BC97C2F" w14:textId="77777777" w:rsidR="00372592" w:rsidRPr="00CF5477" w:rsidRDefault="00372592" w:rsidP="00372592">
            <w:pPr>
              <w:spacing w:before="0" w:after="0" w:line="240" w:lineRule="auto"/>
              <w:rPr>
                <w:ins w:id="6310" w:author="Kisch, Christian" w:date="2022-02-07T15:07:00Z"/>
                <w:rFonts w:eastAsia="Times New Roman" w:cs="Calibri"/>
                <w:b/>
                <w:bCs/>
                <w:sz w:val="20"/>
                <w:szCs w:val="20"/>
                <w:lang w:eastAsia="de-DE"/>
              </w:rPr>
            </w:pPr>
            <w:ins w:id="6311" w:author="Kisch, Christian" w:date="2022-02-07T15:07:00Z">
              <w:r w:rsidRPr="00CF5477">
                <w:rPr>
                  <w:rFonts w:eastAsia="Times New Roman" w:cs="Calibri"/>
                  <w:b/>
                  <w:bCs/>
                  <w:sz w:val="20"/>
                  <w:szCs w:val="20"/>
                  <w:lang w:eastAsia="de-DE"/>
                </w:rPr>
                <w:t>Dienststelle</w:t>
              </w:r>
            </w:ins>
          </w:p>
        </w:tc>
        <w:tc>
          <w:tcPr>
            <w:tcW w:w="1418" w:type="dxa"/>
            <w:shd w:val="clear" w:color="000000" w:fill="auto"/>
            <w:hideMark/>
          </w:tcPr>
          <w:p w14:paraId="5BAE0751" w14:textId="67D2D466" w:rsidR="00372592" w:rsidRPr="00CF5477" w:rsidRDefault="00372592" w:rsidP="00372592">
            <w:pPr>
              <w:spacing w:before="0" w:after="0" w:line="240" w:lineRule="auto"/>
              <w:jc w:val="center"/>
              <w:rPr>
                <w:ins w:id="6312" w:author="Kisch, Christian" w:date="2022-02-07T15:07:00Z"/>
                <w:rFonts w:eastAsia="Times New Roman" w:cs="Calibri"/>
                <w:sz w:val="20"/>
                <w:szCs w:val="20"/>
                <w:lang w:eastAsia="de-DE"/>
              </w:rPr>
            </w:pPr>
            <w:ins w:id="6313" w:author="Kisch, Christian" w:date="2022-02-07T15:08:00Z">
              <w:r>
                <w:rPr>
                  <w:rFonts w:cs="Calibri"/>
                  <w:sz w:val="20"/>
                  <w:szCs w:val="20"/>
                </w:rPr>
                <w:t>Ja</w:t>
              </w:r>
            </w:ins>
          </w:p>
        </w:tc>
        <w:tc>
          <w:tcPr>
            <w:tcW w:w="992" w:type="dxa"/>
            <w:shd w:val="clear" w:color="000000" w:fill="auto"/>
          </w:tcPr>
          <w:p w14:paraId="3E5B8C03" w14:textId="529FBCBE" w:rsidR="00372592" w:rsidRPr="00CF5477" w:rsidRDefault="00372592" w:rsidP="00372592">
            <w:pPr>
              <w:spacing w:before="0" w:after="0" w:line="240" w:lineRule="auto"/>
              <w:jc w:val="center"/>
              <w:rPr>
                <w:ins w:id="6314" w:author="Kisch, Christian" w:date="2022-02-07T15:07:00Z"/>
                <w:rFonts w:eastAsia="Times New Roman" w:cs="Calibri"/>
                <w:sz w:val="20"/>
                <w:szCs w:val="20"/>
                <w:lang w:eastAsia="de-DE"/>
              </w:rPr>
            </w:pPr>
            <w:ins w:id="6315" w:author="Kisch, Christian" w:date="2022-02-07T15:09:00Z">
              <w:r>
                <w:rPr>
                  <w:rFonts w:cs="Calibri"/>
                  <w:sz w:val="20"/>
                  <w:szCs w:val="20"/>
                </w:rPr>
                <w:t>Nein</w:t>
              </w:r>
            </w:ins>
          </w:p>
        </w:tc>
        <w:tc>
          <w:tcPr>
            <w:tcW w:w="992" w:type="dxa"/>
            <w:shd w:val="clear" w:color="000000" w:fill="auto"/>
            <w:hideMark/>
          </w:tcPr>
          <w:p w14:paraId="591723E8" w14:textId="76FB3F6E" w:rsidR="00372592" w:rsidRPr="00CF5477" w:rsidRDefault="00372592" w:rsidP="00372592">
            <w:pPr>
              <w:spacing w:before="0" w:after="0" w:line="240" w:lineRule="auto"/>
              <w:jc w:val="center"/>
              <w:rPr>
                <w:ins w:id="6316" w:author="Kisch, Christian" w:date="2022-02-07T15:07:00Z"/>
                <w:rFonts w:eastAsia="Times New Roman" w:cs="Calibri"/>
                <w:sz w:val="20"/>
                <w:szCs w:val="20"/>
                <w:lang w:eastAsia="de-DE"/>
              </w:rPr>
            </w:pPr>
            <w:ins w:id="6317" w:author="Kisch, Christian" w:date="2022-02-07T15:10:00Z">
              <w:r>
                <w:rPr>
                  <w:rFonts w:cs="Calibri"/>
                  <w:sz w:val="20"/>
                  <w:szCs w:val="20"/>
                </w:rPr>
                <w:t>Nein</w:t>
              </w:r>
            </w:ins>
          </w:p>
        </w:tc>
        <w:tc>
          <w:tcPr>
            <w:tcW w:w="1134" w:type="dxa"/>
            <w:shd w:val="clear" w:color="000000" w:fill="auto"/>
            <w:hideMark/>
          </w:tcPr>
          <w:p w14:paraId="67C96CCC" w14:textId="5D1C1CC0" w:rsidR="00372592" w:rsidRPr="00CF5477" w:rsidRDefault="00372592" w:rsidP="00372592">
            <w:pPr>
              <w:spacing w:before="0" w:after="0" w:line="240" w:lineRule="auto"/>
              <w:jc w:val="center"/>
              <w:rPr>
                <w:ins w:id="6318" w:author="Kisch, Christian" w:date="2022-02-07T15:07:00Z"/>
                <w:rFonts w:eastAsia="Times New Roman" w:cs="Calibri"/>
                <w:sz w:val="20"/>
                <w:szCs w:val="20"/>
                <w:lang w:eastAsia="de-DE"/>
              </w:rPr>
            </w:pPr>
            <w:ins w:id="6319" w:author="Kisch, Christian" w:date="2022-02-07T15:10:00Z">
              <w:r>
                <w:rPr>
                  <w:rFonts w:cs="Calibri"/>
                  <w:sz w:val="20"/>
                  <w:szCs w:val="20"/>
                </w:rPr>
                <w:t>x</w:t>
              </w:r>
            </w:ins>
          </w:p>
        </w:tc>
        <w:tc>
          <w:tcPr>
            <w:tcW w:w="1134" w:type="dxa"/>
            <w:shd w:val="clear" w:color="000000" w:fill="auto"/>
            <w:hideMark/>
          </w:tcPr>
          <w:p w14:paraId="355FAF11" w14:textId="1BE8DEEA" w:rsidR="00372592" w:rsidRPr="00CF5477" w:rsidRDefault="00372592" w:rsidP="00372592">
            <w:pPr>
              <w:spacing w:before="0" w:after="0" w:line="240" w:lineRule="auto"/>
              <w:jc w:val="center"/>
              <w:rPr>
                <w:ins w:id="6320" w:author="Kisch, Christian" w:date="2022-02-07T15:07:00Z"/>
                <w:rFonts w:eastAsia="Times New Roman" w:cs="Calibri"/>
                <w:sz w:val="20"/>
                <w:szCs w:val="20"/>
                <w:lang w:eastAsia="de-DE"/>
              </w:rPr>
            </w:pPr>
            <w:ins w:id="6321" w:author="Kisch, Christian" w:date="2022-02-07T15:11:00Z">
              <w:r>
                <w:rPr>
                  <w:rFonts w:cs="Calibri"/>
                  <w:sz w:val="20"/>
                  <w:szCs w:val="20"/>
                </w:rPr>
                <w:t>x</w:t>
              </w:r>
            </w:ins>
          </w:p>
        </w:tc>
      </w:tr>
      <w:tr w:rsidR="00372592" w:rsidRPr="00CF5477" w14:paraId="06A69DD5" w14:textId="77777777" w:rsidTr="006B62F3">
        <w:trPr>
          <w:trHeight w:val="570"/>
          <w:ins w:id="6322" w:author="Kisch, Christian" w:date="2022-02-07T15:07:00Z"/>
        </w:trPr>
        <w:tc>
          <w:tcPr>
            <w:tcW w:w="626" w:type="dxa"/>
            <w:shd w:val="clear" w:color="000000" w:fill="auto"/>
            <w:hideMark/>
          </w:tcPr>
          <w:p w14:paraId="565C1D47" w14:textId="77777777" w:rsidR="00372592" w:rsidRPr="00CF5477" w:rsidRDefault="00372592" w:rsidP="00372592">
            <w:pPr>
              <w:spacing w:before="0" w:after="0" w:line="240" w:lineRule="auto"/>
              <w:jc w:val="right"/>
              <w:rPr>
                <w:ins w:id="6323" w:author="Kisch, Christian" w:date="2022-02-07T15:07:00Z"/>
                <w:rFonts w:eastAsia="Times New Roman" w:cs="Calibri"/>
                <w:color w:val="000000"/>
                <w:lang w:eastAsia="de-DE"/>
              </w:rPr>
            </w:pPr>
            <w:ins w:id="6324" w:author="Kisch, Christian" w:date="2022-02-07T15:07:00Z">
              <w:r>
                <w:rPr>
                  <w:rFonts w:eastAsia="Times New Roman" w:cs="Calibri"/>
                  <w:color w:val="000000"/>
                  <w:lang w:eastAsia="de-DE"/>
                </w:rPr>
                <w:t>8</w:t>
              </w:r>
            </w:ins>
          </w:p>
        </w:tc>
        <w:tc>
          <w:tcPr>
            <w:tcW w:w="2523" w:type="dxa"/>
            <w:shd w:val="clear" w:color="000000" w:fill="auto"/>
            <w:hideMark/>
          </w:tcPr>
          <w:p w14:paraId="26DC1E9C" w14:textId="7B745177" w:rsidR="00372592" w:rsidRPr="00CF5477" w:rsidRDefault="00372592" w:rsidP="00372592">
            <w:pPr>
              <w:spacing w:before="0" w:after="0" w:line="240" w:lineRule="auto"/>
              <w:rPr>
                <w:ins w:id="6325" w:author="Kisch, Christian" w:date="2022-02-07T15:07:00Z"/>
                <w:rFonts w:eastAsia="Times New Roman" w:cs="Calibri"/>
                <w:color w:val="000000"/>
                <w:lang w:eastAsia="de-DE"/>
              </w:rPr>
            </w:pPr>
            <w:ins w:id="6326" w:author="Kisch, Christian" w:date="2022-02-07T15:08:00Z">
              <w:r w:rsidRPr="00E42F0B">
                <w:t>Bediensteter Geschäftsstelle</w:t>
              </w:r>
            </w:ins>
          </w:p>
        </w:tc>
        <w:tc>
          <w:tcPr>
            <w:tcW w:w="3083" w:type="dxa"/>
            <w:shd w:val="clear" w:color="000000" w:fill="E7E6E6"/>
            <w:hideMark/>
          </w:tcPr>
          <w:p w14:paraId="658F1D23" w14:textId="77777777" w:rsidR="00372592" w:rsidRPr="00CF5477" w:rsidRDefault="00372592" w:rsidP="00372592">
            <w:pPr>
              <w:spacing w:before="0" w:after="0" w:line="240" w:lineRule="auto"/>
              <w:rPr>
                <w:ins w:id="6327" w:author="Kisch, Christian" w:date="2022-02-07T15:07:00Z"/>
                <w:rFonts w:eastAsia="Times New Roman" w:cs="Calibri"/>
                <w:b/>
                <w:bCs/>
                <w:sz w:val="20"/>
                <w:szCs w:val="20"/>
                <w:lang w:eastAsia="de-DE"/>
              </w:rPr>
            </w:pPr>
            <w:ins w:id="6328" w:author="Kisch, Christian" w:date="2022-02-07T15:07:00Z">
              <w:r w:rsidRPr="00CF5477">
                <w:rPr>
                  <w:rFonts w:eastAsia="Times New Roman" w:cs="Calibri"/>
                  <w:b/>
                  <w:bCs/>
                  <w:sz w:val="20"/>
                  <w:szCs w:val="20"/>
                  <w:lang w:eastAsia="de-DE"/>
                </w:rPr>
                <w:t>Benutzergruppen  der OE</w:t>
              </w:r>
            </w:ins>
          </w:p>
        </w:tc>
        <w:tc>
          <w:tcPr>
            <w:tcW w:w="1418" w:type="dxa"/>
            <w:shd w:val="clear" w:color="000000" w:fill="auto"/>
            <w:hideMark/>
          </w:tcPr>
          <w:p w14:paraId="3E5DB915" w14:textId="7DEC5265" w:rsidR="00372592" w:rsidRPr="00CF5477" w:rsidRDefault="00372592" w:rsidP="00372592">
            <w:pPr>
              <w:spacing w:before="0" w:after="0" w:line="240" w:lineRule="auto"/>
              <w:jc w:val="center"/>
              <w:rPr>
                <w:ins w:id="6329" w:author="Kisch, Christian" w:date="2022-02-07T15:07:00Z"/>
                <w:rFonts w:eastAsia="Times New Roman" w:cs="Calibri"/>
                <w:sz w:val="20"/>
                <w:szCs w:val="20"/>
                <w:lang w:eastAsia="de-DE"/>
              </w:rPr>
            </w:pPr>
            <w:ins w:id="6330" w:author="Kisch, Christian" w:date="2022-02-07T15:08:00Z">
              <w:r>
                <w:rPr>
                  <w:rFonts w:cs="Calibri"/>
                  <w:sz w:val="20"/>
                  <w:szCs w:val="20"/>
                </w:rPr>
                <w:t>Ja</w:t>
              </w:r>
            </w:ins>
          </w:p>
        </w:tc>
        <w:tc>
          <w:tcPr>
            <w:tcW w:w="992" w:type="dxa"/>
            <w:shd w:val="clear" w:color="000000" w:fill="auto"/>
          </w:tcPr>
          <w:p w14:paraId="2C922DA7" w14:textId="2FFA4EC6" w:rsidR="00372592" w:rsidRPr="00CF5477" w:rsidRDefault="00372592" w:rsidP="00372592">
            <w:pPr>
              <w:spacing w:before="0" w:after="0" w:line="240" w:lineRule="auto"/>
              <w:jc w:val="center"/>
              <w:rPr>
                <w:ins w:id="6331" w:author="Kisch, Christian" w:date="2022-02-07T15:07:00Z"/>
                <w:rFonts w:eastAsia="Times New Roman" w:cs="Calibri"/>
                <w:sz w:val="20"/>
                <w:szCs w:val="20"/>
                <w:lang w:eastAsia="de-DE"/>
              </w:rPr>
            </w:pPr>
            <w:ins w:id="6332" w:author="Kisch, Christian" w:date="2022-02-07T15:09:00Z">
              <w:r>
                <w:rPr>
                  <w:rFonts w:cs="Calibri"/>
                  <w:sz w:val="20"/>
                  <w:szCs w:val="20"/>
                </w:rPr>
                <w:t>Nein</w:t>
              </w:r>
            </w:ins>
          </w:p>
        </w:tc>
        <w:tc>
          <w:tcPr>
            <w:tcW w:w="992" w:type="dxa"/>
            <w:shd w:val="clear" w:color="000000" w:fill="auto"/>
            <w:hideMark/>
          </w:tcPr>
          <w:p w14:paraId="7EEE1D08" w14:textId="3F435CA4" w:rsidR="00372592" w:rsidRPr="00CF5477" w:rsidRDefault="00372592" w:rsidP="00372592">
            <w:pPr>
              <w:spacing w:before="0" w:after="0" w:line="240" w:lineRule="auto"/>
              <w:jc w:val="center"/>
              <w:rPr>
                <w:ins w:id="6333" w:author="Kisch, Christian" w:date="2022-02-07T15:07:00Z"/>
                <w:rFonts w:eastAsia="Times New Roman" w:cs="Calibri"/>
                <w:sz w:val="20"/>
                <w:szCs w:val="20"/>
                <w:lang w:eastAsia="de-DE"/>
              </w:rPr>
            </w:pPr>
            <w:ins w:id="6334" w:author="Kisch, Christian" w:date="2022-02-07T15:10:00Z">
              <w:r>
                <w:rPr>
                  <w:rFonts w:cs="Calibri"/>
                  <w:sz w:val="20"/>
                  <w:szCs w:val="20"/>
                </w:rPr>
                <w:t>Nein</w:t>
              </w:r>
            </w:ins>
          </w:p>
        </w:tc>
        <w:tc>
          <w:tcPr>
            <w:tcW w:w="1134" w:type="dxa"/>
            <w:shd w:val="clear" w:color="000000" w:fill="auto"/>
            <w:hideMark/>
          </w:tcPr>
          <w:p w14:paraId="0FDCB30C" w14:textId="6826DFAE" w:rsidR="00372592" w:rsidRPr="00CF5477" w:rsidRDefault="00372592" w:rsidP="00372592">
            <w:pPr>
              <w:spacing w:before="0" w:after="0" w:line="240" w:lineRule="auto"/>
              <w:jc w:val="center"/>
              <w:rPr>
                <w:ins w:id="6335" w:author="Kisch, Christian" w:date="2022-02-07T15:07:00Z"/>
                <w:rFonts w:eastAsia="Times New Roman" w:cs="Calibri"/>
                <w:sz w:val="20"/>
                <w:szCs w:val="20"/>
                <w:lang w:eastAsia="de-DE"/>
              </w:rPr>
            </w:pPr>
            <w:ins w:id="6336" w:author="Kisch, Christian" w:date="2022-02-07T15:10:00Z">
              <w:r>
                <w:rPr>
                  <w:rFonts w:cs="Calibri"/>
                  <w:sz w:val="20"/>
                  <w:szCs w:val="20"/>
                </w:rPr>
                <w:t>x</w:t>
              </w:r>
            </w:ins>
          </w:p>
        </w:tc>
        <w:tc>
          <w:tcPr>
            <w:tcW w:w="1134" w:type="dxa"/>
            <w:shd w:val="clear" w:color="000000" w:fill="auto"/>
            <w:hideMark/>
          </w:tcPr>
          <w:p w14:paraId="20CD7FA5" w14:textId="09E66D61" w:rsidR="00372592" w:rsidRPr="00CF5477" w:rsidRDefault="00372592" w:rsidP="00372592">
            <w:pPr>
              <w:spacing w:before="0" w:after="0" w:line="240" w:lineRule="auto"/>
              <w:jc w:val="center"/>
              <w:rPr>
                <w:ins w:id="6337" w:author="Kisch, Christian" w:date="2022-02-07T15:07:00Z"/>
                <w:rFonts w:eastAsia="Times New Roman" w:cs="Calibri"/>
                <w:sz w:val="20"/>
                <w:szCs w:val="20"/>
                <w:lang w:eastAsia="de-DE"/>
              </w:rPr>
            </w:pPr>
            <w:ins w:id="6338" w:author="Kisch, Christian" w:date="2022-02-07T15:11:00Z">
              <w:r>
                <w:rPr>
                  <w:rFonts w:cs="Calibri"/>
                  <w:sz w:val="20"/>
                  <w:szCs w:val="20"/>
                </w:rPr>
                <w:t>x</w:t>
              </w:r>
            </w:ins>
          </w:p>
        </w:tc>
      </w:tr>
      <w:tr w:rsidR="00372592" w:rsidRPr="00CF5477" w14:paraId="1014843E" w14:textId="77777777" w:rsidTr="006B62F3">
        <w:trPr>
          <w:trHeight w:val="551"/>
          <w:ins w:id="6339" w:author="Kisch, Christian" w:date="2022-02-07T15:07:00Z"/>
        </w:trPr>
        <w:tc>
          <w:tcPr>
            <w:tcW w:w="626" w:type="dxa"/>
            <w:shd w:val="clear" w:color="000000" w:fill="auto"/>
            <w:hideMark/>
          </w:tcPr>
          <w:p w14:paraId="4101B365" w14:textId="77777777" w:rsidR="00372592" w:rsidRPr="00CF5477" w:rsidRDefault="00372592" w:rsidP="00372592">
            <w:pPr>
              <w:spacing w:before="0" w:after="0" w:line="240" w:lineRule="auto"/>
              <w:jc w:val="right"/>
              <w:rPr>
                <w:ins w:id="6340" w:author="Kisch, Christian" w:date="2022-02-07T15:07:00Z"/>
                <w:rFonts w:eastAsia="Times New Roman" w:cs="Calibri"/>
                <w:color w:val="000000"/>
                <w:lang w:eastAsia="de-DE"/>
              </w:rPr>
            </w:pPr>
            <w:ins w:id="6341" w:author="Kisch, Christian" w:date="2022-02-07T15:07:00Z">
              <w:r>
                <w:rPr>
                  <w:rFonts w:eastAsia="Times New Roman" w:cs="Calibri"/>
                  <w:color w:val="000000"/>
                  <w:lang w:eastAsia="de-DE"/>
                </w:rPr>
                <w:t>9</w:t>
              </w:r>
            </w:ins>
          </w:p>
        </w:tc>
        <w:tc>
          <w:tcPr>
            <w:tcW w:w="2523" w:type="dxa"/>
            <w:shd w:val="clear" w:color="000000" w:fill="auto"/>
            <w:hideMark/>
          </w:tcPr>
          <w:p w14:paraId="794BFA50" w14:textId="45577659" w:rsidR="00372592" w:rsidRPr="00CF5477" w:rsidRDefault="00372592" w:rsidP="00372592">
            <w:pPr>
              <w:spacing w:before="0" w:after="0" w:line="240" w:lineRule="auto"/>
              <w:rPr>
                <w:ins w:id="6342" w:author="Kisch, Christian" w:date="2022-02-07T15:07:00Z"/>
                <w:rFonts w:eastAsia="Times New Roman" w:cs="Calibri"/>
                <w:color w:val="000000"/>
                <w:lang w:eastAsia="de-DE"/>
              </w:rPr>
            </w:pPr>
            <w:ins w:id="6343" w:author="Kisch, Christian" w:date="2022-02-07T15:08:00Z">
              <w:r w:rsidRPr="00E42F0B">
                <w:t>Bediensteter Geschäftsstelle</w:t>
              </w:r>
            </w:ins>
          </w:p>
        </w:tc>
        <w:tc>
          <w:tcPr>
            <w:tcW w:w="3083" w:type="dxa"/>
            <w:shd w:val="clear" w:color="000000" w:fill="E7E6E6"/>
            <w:hideMark/>
          </w:tcPr>
          <w:p w14:paraId="72CEB9FB" w14:textId="77777777" w:rsidR="00372592" w:rsidRPr="00CF5477" w:rsidRDefault="00372592" w:rsidP="00372592">
            <w:pPr>
              <w:spacing w:before="0" w:after="0" w:line="240" w:lineRule="auto"/>
              <w:rPr>
                <w:ins w:id="6344" w:author="Kisch, Christian" w:date="2022-02-07T15:07:00Z"/>
                <w:rFonts w:eastAsia="Times New Roman" w:cs="Calibri"/>
                <w:b/>
                <w:bCs/>
                <w:sz w:val="20"/>
                <w:szCs w:val="20"/>
                <w:lang w:eastAsia="de-DE"/>
              </w:rPr>
            </w:pPr>
            <w:ins w:id="6345" w:author="Kisch, Christian" w:date="2022-02-07T15:07:00Z">
              <w:r w:rsidRPr="00CF5477">
                <w:rPr>
                  <w:rFonts w:eastAsia="Times New Roman" w:cs="Calibri"/>
                  <w:b/>
                  <w:bCs/>
                  <w:sz w:val="20"/>
                  <w:szCs w:val="20"/>
                  <w:lang w:eastAsia="de-DE"/>
                </w:rPr>
                <w:t>Benutzer der OE</w:t>
              </w:r>
            </w:ins>
          </w:p>
        </w:tc>
        <w:tc>
          <w:tcPr>
            <w:tcW w:w="1418" w:type="dxa"/>
            <w:shd w:val="clear" w:color="000000" w:fill="auto"/>
            <w:hideMark/>
          </w:tcPr>
          <w:p w14:paraId="7FC1DA2D" w14:textId="27223803" w:rsidR="00372592" w:rsidRPr="00CF5477" w:rsidRDefault="00372592" w:rsidP="00372592">
            <w:pPr>
              <w:spacing w:before="0" w:after="0" w:line="240" w:lineRule="auto"/>
              <w:jc w:val="center"/>
              <w:rPr>
                <w:ins w:id="6346" w:author="Kisch, Christian" w:date="2022-02-07T15:07:00Z"/>
                <w:rFonts w:eastAsia="Times New Roman" w:cs="Calibri"/>
                <w:sz w:val="20"/>
                <w:szCs w:val="20"/>
                <w:lang w:eastAsia="de-DE"/>
              </w:rPr>
            </w:pPr>
            <w:ins w:id="6347" w:author="Kisch, Christian" w:date="2022-02-07T15:08:00Z">
              <w:r>
                <w:rPr>
                  <w:rFonts w:cs="Calibri"/>
                  <w:sz w:val="20"/>
                  <w:szCs w:val="20"/>
                </w:rPr>
                <w:t>Ja</w:t>
              </w:r>
            </w:ins>
          </w:p>
        </w:tc>
        <w:tc>
          <w:tcPr>
            <w:tcW w:w="992" w:type="dxa"/>
            <w:shd w:val="clear" w:color="000000" w:fill="auto"/>
          </w:tcPr>
          <w:p w14:paraId="4ADBE443" w14:textId="6F3EEB5A" w:rsidR="00372592" w:rsidRPr="00CF5477" w:rsidRDefault="00372592" w:rsidP="00372592">
            <w:pPr>
              <w:spacing w:before="0" w:after="0" w:line="240" w:lineRule="auto"/>
              <w:jc w:val="center"/>
              <w:rPr>
                <w:ins w:id="6348" w:author="Kisch, Christian" w:date="2022-02-07T15:07:00Z"/>
                <w:rFonts w:eastAsia="Times New Roman" w:cs="Calibri"/>
                <w:sz w:val="20"/>
                <w:szCs w:val="20"/>
                <w:lang w:eastAsia="de-DE"/>
              </w:rPr>
            </w:pPr>
            <w:ins w:id="6349" w:author="Kisch, Christian" w:date="2022-02-07T15:09:00Z">
              <w:r>
                <w:rPr>
                  <w:rFonts w:cs="Calibri"/>
                  <w:sz w:val="20"/>
                  <w:szCs w:val="20"/>
                </w:rPr>
                <w:t>Nein</w:t>
              </w:r>
            </w:ins>
          </w:p>
        </w:tc>
        <w:tc>
          <w:tcPr>
            <w:tcW w:w="992" w:type="dxa"/>
            <w:shd w:val="clear" w:color="000000" w:fill="auto"/>
            <w:hideMark/>
          </w:tcPr>
          <w:p w14:paraId="70D0B82D" w14:textId="12DD7696" w:rsidR="00372592" w:rsidRPr="00CF5477" w:rsidRDefault="00372592" w:rsidP="00372592">
            <w:pPr>
              <w:spacing w:before="0" w:after="0" w:line="240" w:lineRule="auto"/>
              <w:jc w:val="center"/>
              <w:rPr>
                <w:ins w:id="6350" w:author="Kisch, Christian" w:date="2022-02-07T15:07:00Z"/>
                <w:rFonts w:eastAsia="Times New Roman" w:cs="Calibri"/>
                <w:sz w:val="20"/>
                <w:szCs w:val="20"/>
                <w:lang w:eastAsia="de-DE"/>
              </w:rPr>
            </w:pPr>
            <w:ins w:id="6351" w:author="Kisch, Christian" w:date="2022-02-07T15:10:00Z">
              <w:r>
                <w:rPr>
                  <w:rFonts w:cs="Calibri"/>
                  <w:sz w:val="20"/>
                  <w:szCs w:val="20"/>
                </w:rPr>
                <w:t>Nein</w:t>
              </w:r>
            </w:ins>
          </w:p>
        </w:tc>
        <w:tc>
          <w:tcPr>
            <w:tcW w:w="1134" w:type="dxa"/>
            <w:shd w:val="clear" w:color="000000" w:fill="auto"/>
            <w:hideMark/>
          </w:tcPr>
          <w:p w14:paraId="12368E63" w14:textId="1A7A6989" w:rsidR="00372592" w:rsidRPr="00CF5477" w:rsidRDefault="00372592" w:rsidP="00372592">
            <w:pPr>
              <w:spacing w:before="0" w:after="0" w:line="240" w:lineRule="auto"/>
              <w:jc w:val="center"/>
              <w:rPr>
                <w:ins w:id="6352" w:author="Kisch, Christian" w:date="2022-02-07T15:07:00Z"/>
                <w:rFonts w:eastAsia="Times New Roman" w:cs="Calibri"/>
                <w:sz w:val="20"/>
                <w:szCs w:val="20"/>
                <w:lang w:eastAsia="de-DE"/>
              </w:rPr>
            </w:pPr>
            <w:ins w:id="6353" w:author="Kisch, Christian" w:date="2022-02-07T15:10:00Z">
              <w:r>
                <w:rPr>
                  <w:rFonts w:cs="Calibri"/>
                  <w:sz w:val="20"/>
                  <w:szCs w:val="20"/>
                </w:rPr>
                <w:t>x</w:t>
              </w:r>
            </w:ins>
          </w:p>
        </w:tc>
        <w:tc>
          <w:tcPr>
            <w:tcW w:w="1134" w:type="dxa"/>
            <w:shd w:val="clear" w:color="000000" w:fill="auto"/>
            <w:hideMark/>
          </w:tcPr>
          <w:p w14:paraId="52011F24" w14:textId="3584E8B9" w:rsidR="00372592" w:rsidRPr="00CF5477" w:rsidRDefault="00372592" w:rsidP="00372592">
            <w:pPr>
              <w:spacing w:before="0" w:after="0" w:line="240" w:lineRule="auto"/>
              <w:jc w:val="center"/>
              <w:rPr>
                <w:ins w:id="6354" w:author="Kisch, Christian" w:date="2022-02-07T15:07:00Z"/>
                <w:rFonts w:eastAsia="Times New Roman" w:cs="Calibri"/>
                <w:sz w:val="20"/>
                <w:szCs w:val="20"/>
                <w:lang w:eastAsia="de-DE"/>
              </w:rPr>
            </w:pPr>
            <w:ins w:id="6355" w:author="Kisch, Christian" w:date="2022-02-07T15:11:00Z">
              <w:r>
                <w:rPr>
                  <w:rFonts w:cs="Calibri"/>
                  <w:sz w:val="20"/>
                  <w:szCs w:val="20"/>
                </w:rPr>
                <w:t>x</w:t>
              </w:r>
            </w:ins>
          </w:p>
        </w:tc>
      </w:tr>
      <w:tr w:rsidR="00372592" w:rsidRPr="00CF5477" w14:paraId="2DA26074" w14:textId="77777777" w:rsidTr="006B62F3">
        <w:trPr>
          <w:trHeight w:val="544"/>
          <w:ins w:id="6356" w:author="Kisch, Christian" w:date="2022-02-07T15:07:00Z"/>
        </w:trPr>
        <w:tc>
          <w:tcPr>
            <w:tcW w:w="626" w:type="dxa"/>
            <w:shd w:val="clear" w:color="000000" w:fill="auto"/>
            <w:hideMark/>
          </w:tcPr>
          <w:p w14:paraId="7E220208" w14:textId="77777777" w:rsidR="00372592" w:rsidRPr="00CF5477" w:rsidRDefault="00372592" w:rsidP="00372592">
            <w:pPr>
              <w:spacing w:before="0" w:after="0" w:line="240" w:lineRule="auto"/>
              <w:jc w:val="right"/>
              <w:rPr>
                <w:ins w:id="6357" w:author="Kisch, Christian" w:date="2022-02-07T15:07:00Z"/>
                <w:rFonts w:eastAsia="Times New Roman" w:cs="Calibri"/>
                <w:color w:val="000000"/>
                <w:lang w:eastAsia="de-DE"/>
              </w:rPr>
            </w:pPr>
            <w:ins w:id="6358" w:author="Kisch, Christian" w:date="2022-02-07T15:07:00Z">
              <w:r>
                <w:rPr>
                  <w:rFonts w:eastAsia="Times New Roman" w:cs="Calibri"/>
                  <w:color w:val="000000"/>
                  <w:lang w:eastAsia="de-DE"/>
                </w:rPr>
                <w:t>10</w:t>
              </w:r>
            </w:ins>
          </w:p>
        </w:tc>
        <w:tc>
          <w:tcPr>
            <w:tcW w:w="2523" w:type="dxa"/>
            <w:shd w:val="clear" w:color="000000" w:fill="auto"/>
            <w:hideMark/>
          </w:tcPr>
          <w:p w14:paraId="79B4DFFE" w14:textId="64C29CAE" w:rsidR="00372592" w:rsidRPr="00CF5477" w:rsidRDefault="00372592" w:rsidP="00372592">
            <w:pPr>
              <w:spacing w:before="0" w:after="0" w:line="240" w:lineRule="auto"/>
              <w:rPr>
                <w:ins w:id="6359" w:author="Kisch, Christian" w:date="2022-02-07T15:07:00Z"/>
                <w:rFonts w:eastAsia="Times New Roman" w:cs="Calibri"/>
                <w:color w:val="000000"/>
                <w:lang w:eastAsia="de-DE"/>
              </w:rPr>
            </w:pPr>
            <w:ins w:id="6360" w:author="Kisch, Christian" w:date="2022-02-07T15:08:00Z">
              <w:r w:rsidRPr="00E42F0B">
                <w:t>Bediensteter Geschäftsstelle</w:t>
              </w:r>
            </w:ins>
          </w:p>
        </w:tc>
        <w:tc>
          <w:tcPr>
            <w:tcW w:w="3083" w:type="dxa"/>
            <w:shd w:val="clear" w:color="000000" w:fill="E7E6E6"/>
            <w:hideMark/>
          </w:tcPr>
          <w:p w14:paraId="2B02137A" w14:textId="77777777" w:rsidR="00372592" w:rsidRPr="00CF5477" w:rsidRDefault="00372592" w:rsidP="00372592">
            <w:pPr>
              <w:spacing w:before="0" w:after="0" w:line="240" w:lineRule="auto"/>
              <w:rPr>
                <w:ins w:id="6361" w:author="Kisch, Christian" w:date="2022-02-07T15:07:00Z"/>
                <w:rFonts w:eastAsia="Times New Roman" w:cs="Calibri"/>
                <w:b/>
                <w:bCs/>
                <w:sz w:val="20"/>
                <w:szCs w:val="20"/>
                <w:lang w:eastAsia="de-DE"/>
              </w:rPr>
            </w:pPr>
            <w:ins w:id="6362" w:author="Kisch, Christian" w:date="2022-02-07T15:07:00Z">
              <w:r w:rsidRPr="00CF5477">
                <w:rPr>
                  <w:rFonts w:eastAsia="Times New Roman" w:cs="Calibri"/>
                  <w:b/>
                  <w:bCs/>
                  <w:sz w:val="20"/>
                  <w:szCs w:val="20"/>
                  <w:lang w:eastAsia="de-DE"/>
                </w:rPr>
                <w:t>Rollen</w:t>
              </w:r>
            </w:ins>
          </w:p>
        </w:tc>
        <w:tc>
          <w:tcPr>
            <w:tcW w:w="1418" w:type="dxa"/>
            <w:shd w:val="clear" w:color="000000" w:fill="auto"/>
            <w:hideMark/>
          </w:tcPr>
          <w:p w14:paraId="09B20112" w14:textId="29783EB1" w:rsidR="00372592" w:rsidRPr="00CF5477" w:rsidRDefault="00372592" w:rsidP="00372592">
            <w:pPr>
              <w:spacing w:before="0" w:after="0" w:line="240" w:lineRule="auto"/>
              <w:jc w:val="center"/>
              <w:rPr>
                <w:ins w:id="6363" w:author="Kisch, Christian" w:date="2022-02-07T15:07:00Z"/>
                <w:rFonts w:eastAsia="Times New Roman" w:cs="Calibri"/>
                <w:sz w:val="20"/>
                <w:szCs w:val="20"/>
                <w:lang w:eastAsia="de-DE"/>
              </w:rPr>
            </w:pPr>
            <w:ins w:id="6364" w:author="Kisch, Christian" w:date="2022-02-07T15:08:00Z">
              <w:r>
                <w:rPr>
                  <w:rFonts w:cs="Calibri"/>
                  <w:sz w:val="20"/>
                  <w:szCs w:val="20"/>
                </w:rPr>
                <w:t>Ja</w:t>
              </w:r>
            </w:ins>
          </w:p>
        </w:tc>
        <w:tc>
          <w:tcPr>
            <w:tcW w:w="992" w:type="dxa"/>
            <w:shd w:val="clear" w:color="000000" w:fill="auto"/>
          </w:tcPr>
          <w:p w14:paraId="0CDFC989" w14:textId="02108468" w:rsidR="00372592" w:rsidRPr="00CF5477" w:rsidRDefault="00372592" w:rsidP="00372592">
            <w:pPr>
              <w:spacing w:before="0" w:after="0" w:line="240" w:lineRule="auto"/>
              <w:jc w:val="center"/>
              <w:rPr>
                <w:ins w:id="6365" w:author="Kisch, Christian" w:date="2022-02-07T15:07:00Z"/>
                <w:rFonts w:eastAsia="Times New Roman" w:cs="Calibri"/>
                <w:sz w:val="20"/>
                <w:szCs w:val="20"/>
                <w:lang w:eastAsia="de-DE"/>
              </w:rPr>
            </w:pPr>
            <w:ins w:id="6366" w:author="Kisch, Christian" w:date="2022-02-07T15:09:00Z">
              <w:r>
                <w:rPr>
                  <w:rFonts w:cs="Calibri"/>
                  <w:sz w:val="20"/>
                  <w:szCs w:val="20"/>
                </w:rPr>
                <w:t>Nein</w:t>
              </w:r>
            </w:ins>
          </w:p>
        </w:tc>
        <w:tc>
          <w:tcPr>
            <w:tcW w:w="992" w:type="dxa"/>
            <w:shd w:val="clear" w:color="000000" w:fill="auto"/>
            <w:hideMark/>
          </w:tcPr>
          <w:p w14:paraId="004356E1" w14:textId="0B1F89D4" w:rsidR="00372592" w:rsidRPr="00CF5477" w:rsidRDefault="00372592" w:rsidP="00372592">
            <w:pPr>
              <w:spacing w:before="0" w:after="0" w:line="240" w:lineRule="auto"/>
              <w:jc w:val="center"/>
              <w:rPr>
                <w:ins w:id="6367" w:author="Kisch, Christian" w:date="2022-02-07T15:07:00Z"/>
                <w:rFonts w:eastAsia="Times New Roman" w:cs="Calibri"/>
                <w:sz w:val="20"/>
                <w:szCs w:val="20"/>
                <w:lang w:eastAsia="de-DE"/>
              </w:rPr>
            </w:pPr>
            <w:ins w:id="6368" w:author="Kisch, Christian" w:date="2022-02-07T15:10:00Z">
              <w:r>
                <w:rPr>
                  <w:rFonts w:cs="Calibri"/>
                  <w:sz w:val="20"/>
                  <w:szCs w:val="20"/>
                </w:rPr>
                <w:t>Nein</w:t>
              </w:r>
            </w:ins>
          </w:p>
        </w:tc>
        <w:tc>
          <w:tcPr>
            <w:tcW w:w="1134" w:type="dxa"/>
            <w:shd w:val="clear" w:color="000000" w:fill="auto"/>
            <w:hideMark/>
          </w:tcPr>
          <w:p w14:paraId="32689B81" w14:textId="655864E2" w:rsidR="00372592" w:rsidRPr="00CF5477" w:rsidRDefault="00372592" w:rsidP="00372592">
            <w:pPr>
              <w:spacing w:before="0" w:after="0" w:line="240" w:lineRule="auto"/>
              <w:jc w:val="center"/>
              <w:rPr>
                <w:ins w:id="6369" w:author="Kisch, Christian" w:date="2022-02-07T15:07:00Z"/>
                <w:rFonts w:eastAsia="Times New Roman" w:cs="Calibri"/>
                <w:sz w:val="20"/>
                <w:szCs w:val="20"/>
                <w:lang w:eastAsia="de-DE"/>
              </w:rPr>
            </w:pPr>
            <w:ins w:id="6370" w:author="Kisch, Christian" w:date="2022-02-07T15:10:00Z">
              <w:r>
                <w:rPr>
                  <w:rFonts w:cs="Calibri"/>
                  <w:sz w:val="20"/>
                  <w:szCs w:val="20"/>
                </w:rPr>
                <w:t>x</w:t>
              </w:r>
            </w:ins>
          </w:p>
        </w:tc>
        <w:tc>
          <w:tcPr>
            <w:tcW w:w="1134" w:type="dxa"/>
            <w:shd w:val="clear" w:color="000000" w:fill="auto"/>
            <w:hideMark/>
          </w:tcPr>
          <w:p w14:paraId="72226C51" w14:textId="3AE4312C" w:rsidR="00372592" w:rsidRPr="00CF5477" w:rsidRDefault="00372592" w:rsidP="00372592">
            <w:pPr>
              <w:spacing w:before="0" w:after="0" w:line="240" w:lineRule="auto"/>
              <w:jc w:val="center"/>
              <w:rPr>
                <w:ins w:id="6371" w:author="Kisch, Christian" w:date="2022-02-07T15:07:00Z"/>
                <w:rFonts w:eastAsia="Times New Roman" w:cs="Calibri"/>
                <w:sz w:val="20"/>
                <w:szCs w:val="20"/>
                <w:lang w:eastAsia="de-DE"/>
              </w:rPr>
            </w:pPr>
            <w:ins w:id="6372" w:author="Kisch, Christian" w:date="2022-02-07T15:11:00Z">
              <w:r>
                <w:rPr>
                  <w:rFonts w:cs="Calibri"/>
                  <w:sz w:val="20"/>
                  <w:szCs w:val="20"/>
                </w:rPr>
                <w:t>x</w:t>
              </w:r>
            </w:ins>
          </w:p>
        </w:tc>
      </w:tr>
      <w:tr w:rsidR="00372592" w:rsidRPr="00CF5477" w14:paraId="4805331D" w14:textId="77777777" w:rsidTr="006B62F3">
        <w:trPr>
          <w:trHeight w:val="567"/>
          <w:ins w:id="6373" w:author="Kisch, Christian" w:date="2022-02-07T15:07:00Z"/>
        </w:trPr>
        <w:tc>
          <w:tcPr>
            <w:tcW w:w="626" w:type="dxa"/>
            <w:shd w:val="clear" w:color="000000" w:fill="auto"/>
            <w:hideMark/>
          </w:tcPr>
          <w:p w14:paraId="495B13E3" w14:textId="77777777" w:rsidR="00372592" w:rsidRPr="00CF5477" w:rsidRDefault="00372592" w:rsidP="00372592">
            <w:pPr>
              <w:spacing w:before="0" w:after="0" w:line="240" w:lineRule="auto"/>
              <w:jc w:val="right"/>
              <w:rPr>
                <w:ins w:id="6374" w:author="Kisch, Christian" w:date="2022-02-07T15:07:00Z"/>
                <w:rFonts w:eastAsia="Times New Roman" w:cs="Calibri"/>
                <w:color w:val="000000"/>
                <w:lang w:eastAsia="de-DE"/>
              </w:rPr>
            </w:pPr>
            <w:ins w:id="6375" w:author="Kisch, Christian" w:date="2022-02-07T15:07:00Z">
              <w:r>
                <w:rPr>
                  <w:rFonts w:eastAsia="Times New Roman" w:cs="Calibri"/>
                  <w:color w:val="000000"/>
                  <w:lang w:eastAsia="de-DE"/>
                </w:rPr>
                <w:t>11</w:t>
              </w:r>
            </w:ins>
          </w:p>
        </w:tc>
        <w:tc>
          <w:tcPr>
            <w:tcW w:w="2523" w:type="dxa"/>
            <w:shd w:val="clear" w:color="000000" w:fill="auto"/>
            <w:hideMark/>
          </w:tcPr>
          <w:p w14:paraId="4616CBD3" w14:textId="7053171F" w:rsidR="00372592" w:rsidRPr="00CF5477" w:rsidRDefault="00372592" w:rsidP="00372592">
            <w:pPr>
              <w:spacing w:before="0" w:after="0" w:line="240" w:lineRule="auto"/>
              <w:rPr>
                <w:ins w:id="6376" w:author="Kisch, Christian" w:date="2022-02-07T15:07:00Z"/>
                <w:rFonts w:eastAsia="Times New Roman" w:cs="Calibri"/>
                <w:color w:val="000000"/>
                <w:lang w:eastAsia="de-DE"/>
              </w:rPr>
            </w:pPr>
            <w:ins w:id="6377" w:author="Kisch, Christian" w:date="2022-02-07T15:08:00Z">
              <w:r w:rsidRPr="00E42F0B">
                <w:t>Bediensteter Geschäftsstelle</w:t>
              </w:r>
            </w:ins>
          </w:p>
        </w:tc>
        <w:tc>
          <w:tcPr>
            <w:tcW w:w="3083" w:type="dxa"/>
            <w:shd w:val="clear" w:color="000000" w:fill="E7E6E6"/>
            <w:hideMark/>
          </w:tcPr>
          <w:p w14:paraId="739627C1" w14:textId="77777777" w:rsidR="00372592" w:rsidRPr="00CF5477" w:rsidRDefault="00372592" w:rsidP="00372592">
            <w:pPr>
              <w:spacing w:before="0" w:after="0" w:line="240" w:lineRule="auto"/>
              <w:rPr>
                <w:ins w:id="6378" w:author="Kisch, Christian" w:date="2022-02-07T15:07:00Z"/>
                <w:rFonts w:eastAsia="Times New Roman" w:cs="Calibri"/>
                <w:b/>
                <w:bCs/>
                <w:sz w:val="20"/>
                <w:szCs w:val="20"/>
                <w:lang w:eastAsia="de-DE"/>
              </w:rPr>
            </w:pPr>
            <w:ins w:id="6379" w:author="Kisch, Christian" w:date="2022-02-07T15:07:00Z">
              <w:r w:rsidRPr="00CF5477">
                <w:rPr>
                  <w:rFonts w:eastAsia="Times New Roman" w:cs="Calibri"/>
                  <w:b/>
                  <w:bCs/>
                  <w:sz w:val="20"/>
                  <w:szCs w:val="20"/>
                  <w:lang w:eastAsia="de-DE"/>
                </w:rPr>
                <w:t>Berechtigungen</w:t>
              </w:r>
            </w:ins>
          </w:p>
        </w:tc>
        <w:tc>
          <w:tcPr>
            <w:tcW w:w="1418" w:type="dxa"/>
            <w:shd w:val="clear" w:color="000000" w:fill="auto"/>
            <w:hideMark/>
          </w:tcPr>
          <w:p w14:paraId="6280099A" w14:textId="65DA9B40" w:rsidR="00372592" w:rsidRPr="00CF5477" w:rsidRDefault="00372592" w:rsidP="00372592">
            <w:pPr>
              <w:spacing w:before="0" w:after="0" w:line="240" w:lineRule="auto"/>
              <w:jc w:val="center"/>
              <w:rPr>
                <w:ins w:id="6380" w:author="Kisch, Christian" w:date="2022-02-07T15:07:00Z"/>
                <w:rFonts w:eastAsia="Times New Roman" w:cs="Calibri"/>
                <w:sz w:val="20"/>
                <w:szCs w:val="20"/>
                <w:lang w:eastAsia="de-DE"/>
              </w:rPr>
            </w:pPr>
            <w:ins w:id="6381" w:author="Kisch, Christian" w:date="2022-02-07T15:08:00Z">
              <w:r>
                <w:rPr>
                  <w:rFonts w:cs="Calibri"/>
                  <w:sz w:val="20"/>
                  <w:szCs w:val="20"/>
                </w:rPr>
                <w:t>Ja</w:t>
              </w:r>
            </w:ins>
          </w:p>
        </w:tc>
        <w:tc>
          <w:tcPr>
            <w:tcW w:w="992" w:type="dxa"/>
            <w:shd w:val="clear" w:color="000000" w:fill="auto"/>
          </w:tcPr>
          <w:p w14:paraId="64FD47C3" w14:textId="7595E804" w:rsidR="00372592" w:rsidRPr="00CF5477" w:rsidRDefault="00372592" w:rsidP="00372592">
            <w:pPr>
              <w:spacing w:before="0" w:after="0" w:line="240" w:lineRule="auto"/>
              <w:jc w:val="center"/>
              <w:rPr>
                <w:ins w:id="6382" w:author="Kisch, Christian" w:date="2022-02-07T15:07:00Z"/>
                <w:rFonts w:eastAsia="Times New Roman" w:cs="Calibri"/>
                <w:sz w:val="20"/>
                <w:szCs w:val="20"/>
                <w:lang w:eastAsia="de-DE"/>
              </w:rPr>
            </w:pPr>
            <w:ins w:id="6383" w:author="Kisch, Christian" w:date="2022-02-07T15:09:00Z">
              <w:r>
                <w:rPr>
                  <w:rFonts w:cs="Calibri"/>
                  <w:sz w:val="20"/>
                  <w:szCs w:val="20"/>
                </w:rPr>
                <w:t>Ja</w:t>
              </w:r>
            </w:ins>
          </w:p>
        </w:tc>
        <w:tc>
          <w:tcPr>
            <w:tcW w:w="992" w:type="dxa"/>
            <w:shd w:val="clear" w:color="000000" w:fill="auto"/>
            <w:hideMark/>
          </w:tcPr>
          <w:p w14:paraId="63B6F67A" w14:textId="4E834201" w:rsidR="00372592" w:rsidRPr="00CF5477" w:rsidRDefault="00372592" w:rsidP="00372592">
            <w:pPr>
              <w:spacing w:before="0" w:after="0" w:line="240" w:lineRule="auto"/>
              <w:jc w:val="center"/>
              <w:rPr>
                <w:ins w:id="6384" w:author="Kisch, Christian" w:date="2022-02-07T15:07:00Z"/>
                <w:rFonts w:eastAsia="Times New Roman" w:cs="Calibri"/>
                <w:sz w:val="20"/>
                <w:szCs w:val="20"/>
                <w:lang w:eastAsia="de-DE"/>
              </w:rPr>
            </w:pPr>
            <w:ins w:id="6385" w:author="Kisch, Christian" w:date="2022-02-07T15:10:00Z">
              <w:r>
                <w:rPr>
                  <w:rFonts w:cs="Calibri"/>
                  <w:sz w:val="20"/>
                  <w:szCs w:val="20"/>
                </w:rPr>
                <w:t>Ja</w:t>
              </w:r>
            </w:ins>
          </w:p>
        </w:tc>
        <w:tc>
          <w:tcPr>
            <w:tcW w:w="1134" w:type="dxa"/>
            <w:shd w:val="clear" w:color="000000" w:fill="auto"/>
            <w:hideMark/>
          </w:tcPr>
          <w:p w14:paraId="7D1AA313" w14:textId="5FDAB12E" w:rsidR="00372592" w:rsidRPr="00CF5477" w:rsidRDefault="00372592" w:rsidP="00372592">
            <w:pPr>
              <w:spacing w:before="0" w:after="0" w:line="240" w:lineRule="auto"/>
              <w:jc w:val="center"/>
              <w:rPr>
                <w:ins w:id="6386" w:author="Kisch, Christian" w:date="2022-02-07T15:07:00Z"/>
                <w:rFonts w:eastAsia="Times New Roman" w:cs="Calibri"/>
                <w:sz w:val="20"/>
                <w:szCs w:val="20"/>
                <w:lang w:eastAsia="de-DE"/>
              </w:rPr>
            </w:pPr>
            <w:ins w:id="6387" w:author="Kisch, Christian" w:date="2022-02-07T15:10:00Z">
              <w:r>
                <w:rPr>
                  <w:rFonts w:cs="Calibri"/>
                  <w:sz w:val="20"/>
                  <w:szCs w:val="20"/>
                </w:rPr>
                <w:t>Ja</w:t>
              </w:r>
            </w:ins>
          </w:p>
        </w:tc>
        <w:tc>
          <w:tcPr>
            <w:tcW w:w="1134" w:type="dxa"/>
            <w:shd w:val="clear" w:color="000000" w:fill="auto"/>
            <w:hideMark/>
          </w:tcPr>
          <w:p w14:paraId="01EEFA4E" w14:textId="150CDC59" w:rsidR="00372592" w:rsidRPr="00CF5477" w:rsidRDefault="00372592" w:rsidP="00372592">
            <w:pPr>
              <w:spacing w:before="0" w:after="0" w:line="240" w:lineRule="auto"/>
              <w:jc w:val="center"/>
              <w:rPr>
                <w:ins w:id="6388" w:author="Kisch, Christian" w:date="2022-02-07T15:07:00Z"/>
                <w:rFonts w:eastAsia="Times New Roman" w:cs="Calibri"/>
                <w:sz w:val="20"/>
                <w:szCs w:val="20"/>
                <w:lang w:eastAsia="de-DE"/>
              </w:rPr>
            </w:pPr>
            <w:ins w:id="6389" w:author="Kisch, Christian" w:date="2022-02-07T15:11:00Z">
              <w:r>
                <w:rPr>
                  <w:rFonts w:cs="Calibri"/>
                  <w:sz w:val="20"/>
                  <w:szCs w:val="20"/>
                </w:rPr>
                <w:t>Ja</w:t>
              </w:r>
            </w:ins>
          </w:p>
        </w:tc>
      </w:tr>
      <w:tr w:rsidR="00372592" w:rsidRPr="00CF5477" w14:paraId="37C423FF" w14:textId="77777777" w:rsidTr="006B62F3">
        <w:trPr>
          <w:trHeight w:val="561"/>
          <w:ins w:id="6390" w:author="Kisch, Christian" w:date="2022-02-07T15:07:00Z"/>
        </w:trPr>
        <w:tc>
          <w:tcPr>
            <w:tcW w:w="626" w:type="dxa"/>
            <w:shd w:val="clear" w:color="000000" w:fill="auto"/>
            <w:hideMark/>
          </w:tcPr>
          <w:p w14:paraId="0A86C2E5" w14:textId="77777777" w:rsidR="00372592" w:rsidRPr="00CF5477" w:rsidRDefault="00372592" w:rsidP="00372592">
            <w:pPr>
              <w:spacing w:before="0" w:after="0" w:line="240" w:lineRule="auto"/>
              <w:jc w:val="right"/>
              <w:rPr>
                <w:ins w:id="6391" w:author="Kisch, Christian" w:date="2022-02-07T15:07:00Z"/>
                <w:rFonts w:eastAsia="Times New Roman" w:cs="Calibri"/>
                <w:color w:val="000000"/>
                <w:lang w:eastAsia="de-DE"/>
              </w:rPr>
            </w:pPr>
            <w:ins w:id="6392" w:author="Kisch, Christian" w:date="2022-02-07T15:07:00Z">
              <w:r>
                <w:rPr>
                  <w:rFonts w:eastAsia="Times New Roman" w:cs="Calibri"/>
                  <w:color w:val="000000"/>
                  <w:lang w:eastAsia="de-DE"/>
                </w:rPr>
                <w:t>12</w:t>
              </w:r>
            </w:ins>
          </w:p>
        </w:tc>
        <w:tc>
          <w:tcPr>
            <w:tcW w:w="2523" w:type="dxa"/>
            <w:shd w:val="clear" w:color="000000" w:fill="auto"/>
            <w:hideMark/>
          </w:tcPr>
          <w:p w14:paraId="6EEF901F" w14:textId="3E7D66BD" w:rsidR="00372592" w:rsidRPr="00CF5477" w:rsidRDefault="00372592" w:rsidP="00372592">
            <w:pPr>
              <w:spacing w:before="0" w:after="0" w:line="240" w:lineRule="auto"/>
              <w:rPr>
                <w:ins w:id="6393" w:author="Kisch, Christian" w:date="2022-02-07T15:07:00Z"/>
                <w:rFonts w:eastAsia="Times New Roman" w:cs="Calibri"/>
                <w:color w:val="000000"/>
                <w:lang w:eastAsia="de-DE"/>
              </w:rPr>
            </w:pPr>
            <w:ins w:id="6394" w:author="Kisch, Christian" w:date="2022-02-07T15:08:00Z">
              <w:r w:rsidRPr="00E42F0B">
                <w:t>Bediensteter Geschäftsstelle</w:t>
              </w:r>
            </w:ins>
          </w:p>
        </w:tc>
        <w:tc>
          <w:tcPr>
            <w:tcW w:w="3083" w:type="dxa"/>
            <w:shd w:val="clear" w:color="000000" w:fill="E7E6E6"/>
            <w:hideMark/>
          </w:tcPr>
          <w:p w14:paraId="7778F9A8" w14:textId="77777777" w:rsidR="00372592" w:rsidRPr="00CF5477" w:rsidRDefault="00372592" w:rsidP="00372592">
            <w:pPr>
              <w:spacing w:before="0" w:after="0" w:line="240" w:lineRule="auto"/>
              <w:rPr>
                <w:ins w:id="6395" w:author="Kisch, Christian" w:date="2022-02-07T15:07:00Z"/>
                <w:rFonts w:eastAsia="Times New Roman" w:cs="Calibri"/>
                <w:b/>
                <w:bCs/>
                <w:sz w:val="20"/>
                <w:szCs w:val="20"/>
                <w:lang w:eastAsia="de-DE"/>
              </w:rPr>
            </w:pPr>
            <w:ins w:id="6396" w:author="Kisch, Christian" w:date="2022-02-07T15:07:00Z">
              <w:r w:rsidRPr="00CF5477">
                <w:rPr>
                  <w:rFonts w:eastAsia="Times New Roman" w:cs="Calibri"/>
                  <w:b/>
                  <w:bCs/>
                  <w:sz w:val="20"/>
                  <w:szCs w:val="20"/>
                  <w:lang w:eastAsia="de-DE"/>
                </w:rPr>
                <w:t>Posteingang OE</w:t>
              </w:r>
            </w:ins>
          </w:p>
        </w:tc>
        <w:tc>
          <w:tcPr>
            <w:tcW w:w="1418" w:type="dxa"/>
            <w:shd w:val="clear" w:color="000000" w:fill="auto"/>
            <w:hideMark/>
          </w:tcPr>
          <w:p w14:paraId="770EA0BB" w14:textId="4CF85705" w:rsidR="00372592" w:rsidRPr="00CF5477" w:rsidRDefault="00372592" w:rsidP="00372592">
            <w:pPr>
              <w:spacing w:before="0" w:after="0" w:line="240" w:lineRule="auto"/>
              <w:jc w:val="center"/>
              <w:rPr>
                <w:ins w:id="6397" w:author="Kisch, Christian" w:date="2022-02-07T15:07:00Z"/>
                <w:rFonts w:eastAsia="Times New Roman" w:cs="Calibri"/>
                <w:sz w:val="20"/>
                <w:szCs w:val="20"/>
                <w:lang w:eastAsia="de-DE"/>
              </w:rPr>
            </w:pPr>
            <w:ins w:id="6398" w:author="Kisch, Christian" w:date="2022-02-07T15:08:00Z">
              <w:r>
                <w:rPr>
                  <w:rFonts w:cs="Calibri"/>
                  <w:sz w:val="20"/>
                  <w:szCs w:val="20"/>
                </w:rPr>
                <w:t>Ja</w:t>
              </w:r>
            </w:ins>
          </w:p>
        </w:tc>
        <w:tc>
          <w:tcPr>
            <w:tcW w:w="992" w:type="dxa"/>
            <w:shd w:val="clear" w:color="000000" w:fill="auto"/>
          </w:tcPr>
          <w:p w14:paraId="07392C22" w14:textId="099149C0" w:rsidR="00372592" w:rsidRPr="00CF5477" w:rsidRDefault="00372592" w:rsidP="00372592">
            <w:pPr>
              <w:spacing w:before="0" w:after="0" w:line="240" w:lineRule="auto"/>
              <w:jc w:val="center"/>
              <w:rPr>
                <w:ins w:id="6399" w:author="Kisch, Christian" w:date="2022-02-07T15:07:00Z"/>
                <w:rFonts w:eastAsia="Times New Roman" w:cs="Calibri"/>
                <w:sz w:val="20"/>
                <w:szCs w:val="20"/>
                <w:lang w:eastAsia="de-DE"/>
              </w:rPr>
            </w:pPr>
            <w:ins w:id="6400" w:author="Kisch, Christian" w:date="2022-02-07T15:09:00Z">
              <w:r>
                <w:rPr>
                  <w:rFonts w:cs="Calibri"/>
                  <w:sz w:val="20"/>
                  <w:szCs w:val="20"/>
                </w:rPr>
                <w:t>Ja</w:t>
              </w:r>
            </w:ins>
          </w:p>
        </w:tc>
        <w:tc>
          <w:tcPr>
            <w:tcW w:w="992" w:type="dxa"/>
            <w:shd w:val="clear" w:color="000000" w:fill="auto"/>
            <w:hideMark/>
          </w:tcPr>
          <w:p w14:paraId="375ED41E" w14:textId="2B146658" w:rsidR="00372592" w:rsidRPr="00CF5477" w:rsidRDefault="00372592" w:rsidP="00372592">
            <w:pPr>
              <w:spacing w:before="0" w:after="0" w:line="240" w:lineRule="auto"/>
              <w:jc w:val="center"/>
              <w:rPr>
                <w:ins w:id="6401" w:author="Kisch, Christian" w:date="2022-02-07T15:07:00Z"/>
                <w:rFonts w:eastAsia="Times New Roman" w:cs="Calibri"/>
                <w:sz w:val="20"/>
                <w:szCs w:val="20"/>
                <w:lang w:eastAsia="de-DE"/>
              </w:rPr>
            </w:pPr>
            <w:ins w:id="6402" w:author="Kisch, Christian" w:date="2022-02-07T15:10:00Z">
              <w:r>
                <w:rPr>
                  <w:rFonts w:cs="Calibri"/>
                  <w:sz w:val="20"/>
                  <w:szCs w:val="20"/>
                </w:rPr>
                <w:t>x</w:t>
              </w:r>
            </w:ins>
          </w:p>
        </w:tc>
        <w:tc>
          <w:tcPr>
            <w:tcW w:w="1134" w:type="dxa"/>
            <w:shd w:val="clear" w:color="000000" w:fill="auto"/>
            <w:hideMark/>
          </w:tcPr>
          <w:p w14:paraId="4BFC4C7A" w14:textId="27879F04" w:rsidR="00372592" w:rsidRPr="00CF5477" w:rsidRDefault="00372592" w:rsidP="00372592">
            <w:pPr>
              <w:spacing w:before="0" w:after="0" w:line="240" w:lineRule="auto"/>
              <w:jc w:val="center"/>
              <w:rPr>
                <w:ins w:id="6403" w:author="Kisch, Christian" w:date="2022-02-07T15:07:00Z"/>
                <w:rFonts w:eastAsia="Times New Roman" w:cs="Calibri"/>
                <w:sz w:val="20"/>
                <w:szCs w:val="20"/>
                <w:lang w:eastAsia="de-DE"/>
              </w:rPr>
            </w:pPr>
            <w:ins w:id="6404" w:author="Kisch, Christian" w:date="2022-02-07T15:10:00Z">
              <w:r>
                <w:rPr>
                  <w:rFonts w:cs="Calibri"/>
                  <w:sz w:val="20"/>
                  <w:szCs w:val="20"/>
                </w:rPr>
                <w:t>Ja</w:t>
              </w:r>
            </w:ins>
          </w:p>
        </w:tc>
        <w:tc>
          <w:tcPr>
            <w:tcW w:w="1134" w:type="dxa"/>
            <w:shd w:val="clear" w:color="000000" w:fill="auto"/>
            <w:hideMark/>
          </w:tcPr>
          <w:p w14:paraId="290ECC66" w14:textId="7DC3321B" w:rsidR="00372592" w:rsidRPr="00CF5477" w:rsidRDefault="00372592" w:rsidP="00372592">
            <w:pPr>
              <w:spacing w:before="0" w:after="0" w:line="240" w:lineRule="auto"/>
              <w:jc w:val="center"/>
              <w:rPr>
                <w:ins w:id="6405" w:author="Kisch, Christian" w:date="2022-02-07T15:07:00Z"/>
                <w:rFonts w:eastAsia="Times New Roman" w:cs="Calibri"/>
                <w:sz w:val="20"/>
                <w:szCs w:val="20"/>
                <w:lang w:eastAsia="de-DE"/>
              </w:rPr>
            </w:pPr>
            <w:ins w:id="6406" w:author="Kisch, Christian" w:date="2022-02-07T15:11:00Z">
              <w:r>
                <w:rPr>
                  <w:rFonts w:cs="Calibri"/>
                  <w:sz w:val="20"/>
                  <w:szCs w:val="20"/>
                </w:rPr>
                <w:t>Ja</w:t>
              </w:r>
            </w:ins>
          </w:p>
        </w:tc>
      </w:tr>
      <w:tr w:rsidR="00372592" w:rsidRPr="00CF5477" w14:paraId="77CDC420" w14:textId="77777777" w:rsidTr="006B62F3">
        <w:trPr>
          <w:trHeight w:val="554"/>
          <w:ins w:id="6407" w:author="Kisch, Christian" w:date="2022-02-07T15:07:00Z"/>
        </w:trPr>
        <w:tc>
          <w:tcPr>
            <w:tcW w:w="626" w:type="dxa"/>
            <w:shd w:val="clear" w:color="000000" w:fill="auto"/>
            <w:hideMark/>
          </w:tcPr>
          <w:p w14:paraId="7AA5B74A" w14:textId="77777777" w:rsidR="00372592" w:rsidRPr="00CF5477" w:rsidRDefault="00372592" w:rsidP="00372592">
            <w:pPr>
              <w:spacing w:before="0" w:after="0" w:line="240" w:lineRule="auto"/>
              <w:jc w:val="right"/>
              <w:rPr>
                <w:ins w:id="6408" w:author="Kisch, Christian" w:date="2022-02-07T15:07:00Z"/>
                <w:rFonts w:eastAsia="Times New Roman" w:cs="Calibri"/>
                <w:color w:val="000000"/>
                <w:lang w:eastAsia="de-DE"/>
              </w:rPr>
            </w:pPr>
            <w:ins w:id="6409" w:author="Kisch, Christian" w:date="2022-02-07T15:07: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427580ED" w14:textId="527A4807" w:rsidR="00372592" w:rsidRPr="00CF5477" w:rsidRDefault="00372592" w:rsidP="00372592">
            <w:pPr>
              <w:spacing w:before="0" w:after="0" w:line="240" w:lineRule="auto"/>
              <w:rPr>
                <w:ins w:id="6410" w:author="Kisch, Christian" w:date="2022-02-07T15:07:00Z"/>
                <w:rFonts w:eastAsia="Times New Roman" w:cs="Calibri"/>
                <w:color w:val="000000"/>
                <w:lang w:eastAsia="de-DE"/>
              </w:rPr>
            </w:pPr>
            <w:ins w:id="6411" w:author="Kisch, Christian" w:date="2022-02-07T15:08:00Z">
              <w:r w:rsidRPr="00E42F0B">
                <w:t>Bediensteter Geschäftsstelle</w:t>
              </w:r>
            </w:ins>
          </w:p>
        </w:tc>
        <w:tc>
          <w:tcPr>
            <w:tcW w:w="3083" w:type="dxa"/>
            <w:shd w:val="clear" w:color="000000" w:fill="E7E6E6"/>
            <w:hideMark/>
          </w:tcPr>
          <w:p w14:paraId="30DFE56E" w14:textId="77777777" w:rsidR="00372592" w:rsidRPr="00CF5477" w:rsidRDefault="00372592" w:rsidP="00372592">
            <w:pPr>
              <w:spacing w:before="0" w:after="0" w:line="240" w:lineRule="auto"/>
              <w:rPr>
                <w:ins w:id="6412" w:author="Kisch, Christian" w:date="2022-02-07T15:07:00Z"/>
                <w:rFonts w:eastAsia="Times New Roman" w:cs="Calibri"/>
                <w:b/>
                <w:bCs/>
                <w:sz w:val="20"/>
                <w:szCs w:val="20"/>
                <w:lang w:eastAsia="de-DE"/>
              </w:rPr>
            </w:pPr>
            <w:ins w:id="6413" w:author="Kisch, Christian" w:date="2022-02-07T15:07:00Z">
              <w:r w:rsidRPr="00CF5477">
                <w:rPr>
                  <w:rFonts w:eastAsia="Times New Roman" w:cs="Calibri"/>
                  <w:b/>
                  <w:bCs/>
                  <w:sz w:val="20"/>
                  <w:szCs w:val="20"/>
                  <w:lang w:eastAsia="de-DE"/>
                </w:rPr>
                <w:t>Verfahren</w:t>
              </w:r>
            </w:ins>
          </w:p>
        </w:tc>
        <w:tc>
          <w:tcPr>
            <w:tcW w:w="1418" w:type="dxa"/>
            <w:shd w:val="clear" w:color="000000" w:fill="auto"/>
            <w:hideMark/>
          </w:tcPr>
          <w:p w14:paraId="187184EE" w14:textId="277EFA9D" w:rsidR="00372592" w:rsidRPr="00CF5477" w:rsidRDefault="00372592" w:rsidP="00372592">
            <w:pPr>
              <w:spacing w:before="0" w:after="0" w:line="240" w:lineRule="auto"/>
              <w:jc w:val="center"/>
              <w:rPr>
                <w:ins w:id="6414" w:author="Kisch, Christian" w:date="2022-02-07T15:07:00Z"/>
                <w:rFonts w:eastAsia="Times New Roman" w:cs="Calibri"/>
                <w:sz w:val="20"/>
                <w:szCs w:val="20"/>
                <w:lang w:eastAsia="de-DE"/>
              </w:rPr>
            </w:pPr>
            <w:ins w:id="6415" w:author="Kisch, Christian" w:date="2022-02-07T15:08:00Z">
              <w:r>
                <w:rPr>
                  <w:rFonts w:cs="Calibri"/>
                  <w:sz w:val="20"/>
                  <w:szCs w:val="20"/>
                </w:rPr>
                <w:t>Ja</w:t>
              </w:r>
            </w:ins>
          </w:p>
        </w:tc>
        <w:tc>
          <w:tcPr>
            <w:tcW w:w="992" w:type="dxa"/>
            <w:shd w:val="clear" w:color="000000" w:fill="auto"/>
          </w:tcPr>
          <w:p w14:paraId="56055B60" w14:textId="5CC377DF" w:rsidR="00372592" w:rsidRPr="00CF5477" w:rsidRDefault="00372592" w:rsidP="00372592">
            <w:pPr>
              <w:spacing w:before="0" w:after="0" w:line="240" w:lineRule="auto"/>
              <w:jc w:val="center"/>
              <w:rPr>
                <w:ins w:id="6416" w:author="Kisch, Christian" w:date="2022-02-07T15:07:00Z"/>
                <w:rFonts w:eastAsia="Times New Roman" w:cs="Calibri"/>
                <w:sz w:val="20"/>
                <w:szCs w:val="20"/>
                <w:lang w:eastAsia="de-DE"/>
              </w:rPr>
            </w:pPr>
            <w:ins w:id="6417" w:author="Kisch, Christian" w:date="2022-02-07T15:09:00Z">
              <w:r>
                <w:rPr>
                  <w:rFonts w:cs="Calibri"/>
                  <w:sz w:val="20"/>
                  <w:szCs w:val="20"/>
                </w:rPr>
                <w:t>Nein</w:t>
              </w:r>
            </w:ins>
          </w:p>
        </w:tc>
        <w:tc>
          <w:tcPr>
            <w:tcW w:w="992" w:type="dxa"/>
            <w:shd w:val="clear" w:color="000000" w:fill="auto"/>
            <w:hideMark/>
          </w:tcPr>
          <w:p w14:paraId="268F6591" w14:textId="4ADF2DAD" w:rsidR="00372592" w:rsidRPr="00CF5477" w:rsidRDefault="00372592" w:rsidP="00372592">
            <w:pPr>
              <w:spacing w:before="0" w:after="0" w:line="240" w:lineRule="auto"/>
              <w:jc w:val="center"/>
              <w:rPr>
                <w:ins w:id="6418" w:author="Kisch, Christian" w:date="2022-02-07T15:07:00Z"/>
                <w:rFonts w:eastAsia="Times New Roman" w:cs="Calibri"/>
                <w:sz w:val="20"/>
                <w:szCs w:val="20"/>
                <w:lang w:eastAsia="de-DE"/>
              </w:rPr>
            </w:pPr>
            <w:ins w:id="6419" w:author="Kisch, Christian" w:date="2022-02-07T15:10:00Z">
              <w:r>
                <w:rPr>
                  <w:rFonts w:cs="Calibri"/>
                  <w:sz w:val="20"/>
                  <w:szCs w:val="20"/>
                </w:rPr>
                <w:t>Nein</w:t>
              </w:r>
            </w:ins>
          </w:p>
        </w:tc>
        <w:tc>
          <w:tcPr>
            <w:tcW w:w="1134" w:type="dxa"/>
            <w:shd w:val="clear" w:color="000000" w:fill="auto"/>
            <w:hideMark/>
          </w:tcPr>
          <w:p w14:paraId="66383088" w14:textId="34EC5AF5" w:rsidR="00372592" w:rsidRPr="00CF5477" w:rsidRDefault="00372592" w:rsidP="00372592">
            <w:pPr>
              <w:spacing w:before="0" w:after="0" w:line="240" w:lineRule="auto"/>
              <w:jc w:val="center"/>
              <w:rPr>
                <w:ins w:id="6420" w:author="Kisch, Christian" w:date="2022-02-07T15:07:00Z"/>
                <w:rFonts w:eastAsia="Times New Roman" w:cs="Calibri"/>
                <w:sz w:val="20"/>
                <w:szCs w:val="20"/>
                <w:lang w:eastAsia="de-DE"/>
              </w:rPr>
            </w:pPr>
            <w:ins w:id="6421" w:author="Kisch, Christian" w:date="2022-02-07T15:10:00Z">
              <w:r>
                <w:rPr>
                  <w:rFonts w:cs="Calibri"/>
                  <w:sz w:val="20"/>
                  <w:szCs w:val="20"/>
                </w:rPr>
                <w:t>x</w:t>
              </w:r>
            </w:ins>
          </w:p>
        </w:tc>
        <w:tc>
          <w:tcPr>
            <w:tcW w:w="1134" w:type="dxa"/>
            <w:shd w:val="clear" w:color="000000" w:fill="auto"/>
            <w:hideMark/>
          </w:tcPr>
          <w:p w14:paraId="14AACED7" w14:textId="1E053BEE" w:rsidR="00372592" w:rsidRPr="00CF5477" w:rsidRDefault="00372592" w:rsidP="00372592">
            <w:pPr>
              <w:spacing w:before="0" w:after="0" w:line="240" w:lineRule="auto"/>
              <w:jc w:val="center"/>
              <w:rPr>
                <w:ins w:id="6422" w:author="Kisch, Christian" w:date="2022-02-07T15:07:00Z"/>
                <w:rFonts w:eastAsia="Times New Roman" w:cs="Calibri"/>
                <w:sz w:val="20"/>
                <w:szCs w:val="20"/>
                <w:lang w:eastAsia="de-DE"/>
              </w:rPr>
            </w:pPr>
            <w:ins w:id="6423" w:author="Kisch, Christian" w:date="2022-02-07T15:11:00Z">
              <w:r>
                <w:rPr>
                  <w:rFonts w:cs="Calibri"/>
                  <w:sz w:val="20"/>
                  <w:szCs w:val="20"/>
                </w:rPr>
                <w:t>x</w:t>
              </w:r>
            </w:ins>
          </w:p>
        </w:tc>
      </w:tr>
      <w:tr w:rsidR="00372592" w:rsidRPr="00CF5477" w14:paraId="49DE7A98" w14:textId="77777777" w:rsidTr="006B62F3">
        <w:trPr>
          <w:trHeight w:val="562"/>
          <w:ins w:id="6424" w:author="Kisch, Christian" w:date="2022-02-07T15:07:00Z"/>
        </w:trPr>
        <w:tc>
          <w:tcPr>
            <w:tcW w:w="626" w:type="dxa"/>
            <w:shd w:val="clear" w:color="000000" w:fill="auto"/>
            <w:hideMark/>
          </w:tcPr>
          <w:p w14:paraId="2BE9FE68" w14:textId="77777777" w:rsidR="00372592" w:rsidRPr="00CF5477" w:rsidRDefault="00372592" w:rsidP="00372592">
            <w:pPr>
              <w:spacing w:before="0" w:after="0" w:line="240" w:lineRule="auto"/>
              <w:jc w:val="right"/>
              <w:rPr>
                <w:ins w:id="6425" w:author="Kisch, Christian" w:date="2022-02-07T15:07:00Z"/>
                <w:rFonts w:eastAsia="Times New Roman" w:cs="Calibri"/>
                <w:color w:val="000000"/>
                <w:lang w:eastAsia="de-DE"/>
              </w:rPr>
            </w:pPr>
            <w:ins w:id="6426" w:author="Kisch, Christian" w:date="2022-02-07T15:07:00Z">
              <w:r>
                <w:rPr>
                  <w:rFonts w:eastAsia="Times New Roman" w:cs="Calibri"/>
                  <w:color w:val="000000"/>
                  <w:lang w:eastAsia="de-DE"/>
                </w:rPr>
                <w:t>14</w:t>
              </w:r>
            </w:ins>
          </w:p>
        </w:tc>
        <w:tc>
          <w:tcPr>
            <w:tcW w:w="2523" w:type="dxa"/>
            <w:shd w:val="clear" w:color="000000" w:fill="auto"/>
            <w:hideMark/>
          </w:tcPr>
          <w:p w14:paraId="4AD19C25" w14:textId="414B4DB4" w:rsidR="00372592" w:rsidRPr="00CF5477" w:rsidRDefault="00372592" w:rsidP="00372592">
            <w:pPr>
              <w:spacing w:before="0" w:after="0" w:line="240" w:lineRule="auto"/>
              <w:rPr>
                <w:ins w:id="6427" w:author="Kisch, Christian" w:date="2022-02-07T15:07:00Z"/>
                <w:rFonts w:eastAsia="Times New Roman" w:cs="Calibri"/>
                <w:color w:val="000000"/>
                <w:lang w:eastAsia="de-DE"/>
              </w:rPr>
            </w:pPr>
            <w:ins w:id="6428" w:author="Kisch, Christian" w:date="2022-02-07T15:08:00Z">
              <w:r w:rsidRPr="00E42F0B">
                <w:t>Bediensteter Geschäftsstelle</w:t>
              </w:r>
            </w:ins>
          </w:p>
        </w:tc>
        <w:tc>
          <w:tcPr>
            <w:tcW w:w="3083" w:type="dxa"/>
            <w:shd w:val="clear" w:color="000000" w:fill="E7E6E6"/>
            <w:hideMark/>
          </w:tcPr>
          <w:p w14:paraId="66601267" w14:textId="77777777" w:rsidR="00372592" w:rsidRPr="00CF5477" w:rsidRDefault="00372592" w:rsidP="00372592">
            <w:pPr>
              <w:spacing w:before="0" w:after="0" w:line="240" w:lineRule="auto"/>
              <w:rPr>
                <w:ins w:id="6429" w:author="Kisch, Christian" w:date="2022-02-07T15:07:00Z"/>
                <w:rFonts w:eastAsia="Times New Roman" w:cs="Calibri"/>
                <w:b/>
                <w:bCs/>
                <w:sz w:val="20"/>
                <w:szCs w:val="20"/>
                <w:lang w:eastAsia="de-DE"/>
              </w:rPr>
            </w:pPr>
            <w:ins w:id="6430" w:author="Kisch, Christian" w:date="2022-02-07T15:07:00Z">
              <w:r w:rsidRPr="00CF5477">
                <w:rPr>
                  <w:rFonts w:eastAsia="Times New Roman" w:cs="Calibri"/>
                  <w:b/>
                  <w:bCs/>
                  <w:sz w:val="20"/>
                  <w:szCs w:val="20"/>
                  <w:lang w:eastAsia="de-DE"/>
                </w:rPr>
                <w:t>Bearbeitungsstatus</w:t>
              </w:r>
            </w:ins>
          </w:p>
        </w:tc>
        <w:tc>
          <w:tcPr>
            <w:tcW w:w="1418" w:type="dxa"/>
            <w:shd w:val="clear" w:color="000000" w:fill="auto"/>
            <w:hideMark/>
          </w:tcPr>
          <w:p w14:paraId="0EAEE6E4" w14:textId="231DA1BE" w:rsidR="00372592" w:rsidRPr="00CF5477" w:rsidRDefault="00372592" w:rsidP="00372592">
            <w:pPr>
              <w:spacing w:before="0" w:after="0" w:line="240" w:lineRule="auto"/>
              <w:jc w:val="center"/>
              <w:rPr>
                <w:ins w:id="6431" w:author="Kisch, Christian" w:date="2022-02-07T15:07:00Z"/>
                <w:rFonts w:eastAsia="Times New Roman" w:cs="Calibri"/>
                <w:sz w:val="20"/>
                <w:szCs w:val="20"/>
                <w:lang w:eastAsia="de-DE"/>
              </w:rPr>
            </w:pPr>
            <w:ins w:id="6432" w:author="Kisch, Christian" w:date="2022-02-07T15:08:00Z">
              <w:r>
                <w:rPr>
                  <w:rFonts w:cs="Calibri"/>
                  <w:sz w:val="20"/>
                  <w:szCs w:val="20"/>
                </w:rPr>
                <w:t>Ja</w:t>
              </w:r>
            </w:ins>
          </w:p>
        </w:tc>
        <w:tc>
          <w:tcPr>
            <w:tcW w:w="992" w:type="dxa"/>
            <w:shd w:val="clear" w:color="000000" w:fill="auto"/>
          </w:tcPr>
          <w:p w14:paraId="66DC7AC3" w14:textId="499ADB02" w:rsidR="00372592" w:rsidRPr="00CF5477" w:rsidRDefault="00372592" w:rsidP="00372592">
            <w:pPr>
              <w:spacing w:before="0" w:after="0" w:line="240" w:lineRule="auto"/>
              <w:jc w:val="center"/>
              <w:rPr>
                <w:ins w:id="6433" w:author="Kisch, Christian" w:date="2022-02-07T15:07:00Z"/>
                <w:rFonts w:eastAsia="Times New Roman" w:cs="Calibri"/>
                <w:sz w:val="20"/>
                <w:szCs w:val="20"/>
                <w:lang w:eastAsia="de-DE"/>
              </w:rPr>
            </w:pPr>
            <w:ins w:id="6434" w:author="Kisch, Christian" w:date="2022-02-07T15:09:00Z">
              <w:r>
                <w:rPr>
                  <w:rFonts w:cs="Calibri"/>
                  <w:sz w:val="20"/>
                  <w:szCs w:val="20"/>
                </w:rPr>
                <w:t>Nein</w:t>
              </w:r>
            </w:ins>
          </w:p>
        </w:tc>
        <w:tc>
          <w:tcPr>
            <w:tcW w:w="992" w:type="dxa"/>
            <w:shd w:val="clear" w:color="000000" w:fill="auto"/>
            <w:hideMark/>
          </w:tcPr>
          <w:p w14:paraId="335E850D" w14:textId="5A900F0C" w:rsidR="00372592" w:rsidRPr="00CF5477" w:rsidRDefault="00372592" w:rsidP="00372592">
            <w:pPr>
              <w:spacing w:before="0" w:after="0" w:line="240" w:lineRule="auto"/>
              <w:jc w:val="center"/>
              <w:rPr>
                <w:ins w:id="6435" w:author="Kisch, Christian" w:date="2022-02-07T15:07:00Z"/>
                <w:rFonts w:eastAsia="Times New Roman" w:cs="Calibri"/>
                <w:sz w:val="20"/>
                <w:szCs w:val="20"/>
                <w:lang w:eastAsia="de-DE"/>
              </w:rPr>
            </w:pPr>
            <w:ins w:id="6436" w:author="Kisch, Christian" w:date="2022-02-07T15:10:00Z">
              <w:r>
                <w:rPr>
                  <w:rFonts w:cs="Calibri"/>
                  <w:sz w:val="20"/>
                  <w:szCs w:val="20"/>
                </w:rPr>
                <w:t>x</w:t>
              </w:r>
            </w:ins>
          </w:p>
        </w:tc>
        <w:tc>
          <w:tcPr>
            <w:tcW w:w="1134" w:type="dxa"/>
            <w:shd w:val="clear" w:color="000000" w:fill="auto"/>
            <w:hideMark/>
          </w:tcPr>
          <w:p w14:paraId="4C230103" w14:textId="0AE65AE2" w:rsidR="00372592" w:rsidRPr="00CF5477" w:rsidRDefault="00372592" w:rsidP="00372592">
            <w:pPr>
              <w:spacing w:before="0" w:after="0" w:line="240" w:lineRule="auto"/>
              <w:jc w:val="center"/>
              <w:rPr>
                <w:ins w:id="6437" w:author="Kisch, Christian" w:date="2022-02-07T15:07:00Z"/>
                <w:rFonts w:eastAsia="Times New Roman" w:cs="Calibri"/>
                <w:sz w:val="20"/>
                <w:szCs w:val="20"/>
                <w:lang w:eastAsia="de-DE"/>
              </w:rPr>
            </w:pPr>
            <w:ins w:id="6438" w:author="Kisch, Christian" w:date="2022-02-07T15:10:00Z">
              <w:r>
                <w:rPr>
                  <w:rFonts w:cs="Calibri"/>
                  <w:sz w:val="20"/>
                  <w:szCs w:val="20"/>
                </w:rPr>
                <w:t>x</w:t>
              </w:r>
            </w:ins>
          </w:p>
        </w:tc>
        <w:tc>
          <w:tcPr>
            <w:tcW w:w="1134" w:type="dxa"/>
            <w:shd w:val="clear" w:color="000000" w:fill="auto"/>
            <w:hideMark/>
          </w:tcPr>
          <w:p w14:paraId="75EAC041" w14:textId="1D494437" w:rsidR="00372592" w:rsidRPr="00CF5477" w:rsidRDefault="00372592" w:rsidP="00372592">
            <w:pPr>
              <w:spacing w:before="0" w:after="0" w:line="240" w:lineRule="auto"/>
              <w:jc w:val="center"/>
              <w:rPr>
                <w:ins w:id="6439" w:author="Kisch, Christian" w:date="2022-02-07T15:07:00Z"/>
                <w:rFonts w:eastAsia="Times New Roman" w:cs="Calibri"/>
                <w:sz w:val="20"/>
                <w:szCs w:val="20"/>
                <w:lang w:eastAsia="de-DE"/>
              </w:rPr>
            </w:pPr>
            <w:ins w:id="6440" w:author="Kisch, Christian" w:date="2022-02-07T15:11:00Z">
              <w:r>
                <w:rPr>
                  <w:rFonts w:cs="Calibri"/>
                  <w:sz w:val="20"/>
                  <w:szCs w:val="20"/>
                </w:rPr>
                <w:t>x</w:t>
              </w:r>
            </w:ins>
          </w:p>
        </w:tc>
      </w:tr>
      <w:tr w:rsidR="00372592" w:rsidRPr="00CF5477" w14:paraId="1871E377" w14:textId="77777777" w:rsidTr="006B62F3">
        <w:trPr>
          <w:trHeight w:val="551"/>
          <w:ins w:id="6441" w:author="Kisch, Christian" w:date="2022-02-07T15:07:00Z"/>
        </w:trPr>
        <w:tc>
          <w:tcPr>
            <w:tcW w:w="626" w:type="dxa"/>
            <w:shd w:val="clear" w:color="000000" w:fill="auto"/>
            <w:hideMark/>
          </w:tcPr>
          <w:p w14:paraId="7711F228" w14:textId="77777777" w:rsidR="00372592" w:rsidRPr="00CF5477" w:rsidRDefault="00372592" w:rsidP="00372592">
            <w:pPr>
              <w:spacing w:before="0" w:after="0" w:line="240" w:lineRule="auto"/>
              <w:jc w:val="right"/>
              <w:rPr>
                <w:ins w:id="6442" w:author="Kisch, Christian" w:date="2022-02-07T15:07:00Z"/>
                <w:rFonts w:eastAsia="Times New Roman" w:cs="Calibri"/>
                <w:color w:val="000000"/>
                <w:lang w:eastAsia="de-DE"/>
              </w:rPr>
            </w:pPr>
            <w:ins w:id="6443" w:author="Kisch, Christian" w:date="2022-02-07T15:07:00Z">
              <w:r>
                <w:rPr>
                  <w:rFonts w:eastAsia="Times New Roman" w:cs="Calibri"/>
                  <w:color w:val="000000"/>
                  <w:lang w:eastAsia="de-DE"/>
                </w:rPr>
                <w:t>15</w:t>
              </w:r>
            </w:ins>
          </w:p>
        </w:tc>
        <w:tc>
          <w:tcPr>
            <w:tcW w:w="2523" w:type="dxa"/>
            <w:shd w:val="clear" w:color="000000" w:fill="auto"/>
            <w:hideMark/>
          </w:tcPr>
          <w:p w14:paraId="0683D9AD" w14:textId="31114285" w:rsidR="00372592" w:rsidRPr="00CF5477" w:rsidRDefault="00372592" w:rsidP="00372592">
            <w:pPr>
              <w:spacing w:before="0" w:after="0" w:line="240" w:lineRule="auto"/>
              <w:rPr>
                <w:ins w:id="6444" w:author="Kisch, Christian" w:date="2022-02-07T15:07:00Z"/>
                <w:rFonts w:eastAsia="Times New Roman" w:cs="Calibri"/>
                <w:color w:val="000000"/>
                <w:lang w:eastAsia="de-DE"/>
              </w:rPr>
            </w:pPr>
            <w:ins w:id="6445" w:author="Kisch, Christian" w:date="2022-02-07T15:08:00Z">
              <w:r w:rsidRPr="00E42F0B">
                <w:t>Bediensteter Geschäftsstelle</w:t>
              </w:r>
            </w:ins>
          </w:p>
        </w:tc>
        <w:tc>
          <w:tcPr>
            <w:tcW w:w="3083" w:type="dxa"/>
            <w:shd w:val="clear" w:color="000000" w:fill="E7E6E6"/>
            <w:hideMark/>
          </w:tcPr>
          <w:p w14:paraId="0B42801E" w14:textId="77777777" w:rsidR="00372592" w:rsidRPr="00CF5477" w:rsidRDefault="00372592" w:rsidP="00372592">
            <w:pPr>
              <w:spacing w:before="0" w:after="0" w:line="240" w:lineRule="auto"/>
              <w:rPr>
                <w:ins w:id="6446" w:author="Kisch, Christian" w:date="2022-02-07T15:07:00Z"/>
                <w:rFonts w:eastAsia="Times New Roman" w:cs="Calibri"/>
                <w:b/>
                <w:bCs/>
                <w:sz w:val="20"/>
                <w:szCs w:val="20"/>
                <w:lang w:eastAsia="de-DE"/>
              </w:rPr>
            </w:pPr>
            <w:ins w:id="6447" w:author="Kisch, Christian" w:date="2022-02-07T15:07:00Z">
              <w:r w:rsidRPr="00CF5477">
                <w:rPr>
                  <w:rFonts w:eastAsia="Times New Roman" w:cs="Calibri"/>
                  <w:b/>
                  <w:bCs/>
                  <w:sz w:val="20"/>
                  <w:szCs w:val="20"/>
                  <w:lang w:eastAsia="de-DE"/>
                </w:rPr>
                <w:t>Aktenführungsrecht</w:t>
              </w:r>
            </w:ins>
          </w:p>
        </w:tc>
        <w:tc>
          <w:tcPr>
            <w:tcW w:w="1418" w:type="dxa"/>
            <w:shd w:val="clear" w:color="000000" w:fill="auto"/>
            <w:hideMark/>
          </w:tcPr>
          <w:p w14:paraId="1139B034" w14:textId="27C01989" w:rsidR="00372592" w:rsidRPr="00CF5477" w:rsidRDefault="00372592" w:rsidP="00372592">
            <w:pPr>
              <w:spacing w:before="0" w:after="0" w:line="240" w:lineRule="auto"/>
              <w:jc w:val="center"/>
              <w:rPr>
                <w:ins w:id="6448" w:author="Kisch, Christian" w:date="2022-02-07T15:07:00Z"/>
                <w:rFonts w:eastAsia="Times New Roman" w:cs="Calibri"/>
                <w:sz w:val="20"/>
                <w:szCs w:val="20"/>
                <w:lang w:eastAsia="de-DE"/>
              </w:rPr>
            </w:pPr>
            <w:ins w:id="6449" w:author="Kisch, Christian" w:date="2022-02-07T15:08:00Z">
              <w:r>
                <w:rPr>
                  <w:rFonts w:cs="Calibri"/>
                  <w:sz w:val="20"/>
                  <w:szCs w:val="20"/>
                </w:rPr>
                <w:t>Ja</w:t>
              </w:r>
            </w:ins>
          </w:p>
        </w:tc>
        <w:tc>
          <w:tcPr>
            <w:tcW w:w="992" w:type="dxa"/>
            <w:shd w:val="clear" w:color="000000" w:fill="auto"/>
          </w:tcPr>
          <w:p w14:paraId="6D29824B" w14:textId="67F754A5" w:rsidR="00372592" w:rsidRPr="00CF5477" w:rsidRDefault="00372592" w:rsidP="00372592">
            <w:pPr>
              <w:spacing w:before="0" w:after="0" w:line="240" w:lineRule="auto"/>
              <w:jc w:val="center"/>
              <w:rPr>
                <w:ins w:id="6450" w:author="Kisch, Christian" w:date="2022-02-07T15:07:00Z"/>
                <w:rFonts w:eastAsia="Times New Roman" w:cs="Calibri"/>
                <w:sz w:val="20"/>
                <w:szCs w:val="20"/>
                <w:lang w:eastAsia="de-DE"/>
              </w:rPr>
            </w:pPr>
            <w:ins w:id="6451" w:author="Kisch, Christian" w:date="2022-02-07T15:09:00Z">
              <w:r>
                <w:rPr>
                  <w:rFonts w:cs="Calibri"/>
                  <w:sz w:val="20"/>
                  <w:szCs w:val="20"/>
                </w:rPr>
                <w:t>Nein</w:t>
              </w:r>
            </w:ins>
          </w:p>
        </w:tc>
        <w:tc>
          <w:tcPr>
            <w:tcW w:w="992" w:type="dxa"/>
            <w:shd w:val="clear" w:color="000000" w:fill="auto"/>
            <w:hideMark/>
          </w:tcPr>
          <w:p w14:paraId="6C787B6B" w14:textId="455BB2A1" w:rsidR="00372592" w:rsidRPr="00CF5477" w:rsidRDefault="00372592" w:rsidP="00372592">
            <w:pPr>
              <w:spacing w:before="0" w:after="0" w:line="240" w:lineRule="auto"/>
              <w:jc w:val="center"/>
              <w:rPr>
                <w:ins w:id="6452" w:author="Kisch, Christian" w:date="2022-02-07T15:07:00Z"/>
                <w:rFonts w:eastAsia="Times New Roman" w:cs="Calibri"/>
                <w:sz w:val="20"/>
                <w:szCs w:val="20"/>
                <w:lang w:eastAsia="de-DE"/>
              </w:rPr>
            </w:pPr>
            <w:ins w:id="6453" w:author="Kisch, Christian" w:date="2022-02-07T15:10:00Z">
              <w:r>
                <w:rPr>
                  <w:rFonts w:cs="Calibri"/>
                  <w:sz w:val="20"/>
                  <w:szCs w:val="20"/>
                </w:rPr>
                <w:t>Nein</w:t>
              </w:r>
            </w:ins>
          </w:p>
        </w:tc>
        <w:tc>
          <w:tcPr>
            <w:tcW w:w="1134" w:type="dxa"/>
            <w:shd w:val="clear" w:color="000000" w:fill="auto"/>
            <w:hideMark/>
          </w:tcPr>
          <w:p w14:paraId="6523A198" w14:textId="2BAE41BF" w:rsidR="00372592" w:rsidRPr="00CF5477" w:rsidRDefault="00372592" w:rsidP="00372592">
            <w:pPr>
              <w:spacing w:before="0" w:after="0" w:line="240" w:lineRule="auto"/>
              <w:jc w:val="center"/>
              <w:rPr>
                <w:ins w:id="6454" w:author="Kisch, Christian" w:date="2022-02-07T15:07:00Z"/>
                <w:rFonts w:eastAsia="Times New Roman" w:cs="Calibri"/>
                <w:sz w:val="20"/>
                <w:szCs w:val="20"/>
                <w:lang w:eastAsia="de-DE"/>
              </w:rPr>
            </w:pPr>
            <w:ins w:id="6455" w:author="Kisch, Christian" w:date="2022-02-07T15:10:00Z">
              <w:r>
                <w:rPr>
                  <w:rFonts w:cs="Calibri"/>
                  <w:sz w:val="20"/>
                  <w:szCs w:val="20"/>
                </w:rPr>
                <w:t>Nein</w:t>
              </w:r>
            </w:ins>
          </w:p>
        </w:tc>
        <w:tc>
          <w:tcPr>
            <w:tcW w:w="1134" w:type="dxa"/>
            <w:shd w:val="clear" w:color="000000" w:fill="auto"/>
            <w:hideMark/>
          </w:tcPr>
          <w:p w14:paraId="22FB2973" w14:textId="61D24D4D" w:rsidR="00372592" w:rsidRPr="00CF5477" w:rsidRDefault="00372592" w:rsidP="00372592">
            <w:pPr>
              <w:spacing w:before="0" w:after="0" w:line="240" w:lineRule="auto"/>
              <w:jc w:val="center"/>
              <w:rPr>
                <w:ins w:id="6456" w:author="Kisch, Christian" w:date="2022-02-07T15:07:00Z"/>
                <w:rFonts w:eastAsia="Times New Roman" w:cs="Calibri"/>
                <w:sz w:val="20"/>
                <w:szCs w:val="20"/>
                <w:lang w:eastAsia="de-DE"/>
              </w:rPr>
            </w:pPr>
            <w:ins w:id="6457" w:author="Kisch, Christian" w:date="2022-02-07T15:11:00Z">
              <w:r>
                <w:rPr>
                  <w:rFonts w:cs="Calibri"/>
                  <w:sz w:val="20"/>
                  <w:szCs w:val="20"/>
                </w:rPr>
                <w:t>x</w:t>
              </w:r>
            </w:ins>
          </w:p>
        </w:tc>
      </w:tr>
      <w:tr w:rsidR="00372592" w:rsidRPr="00CF5477" w14:paraId="6B8FB4EC" w14:textId="77777777" w:rsidTr="006B62F3">
        <w:trPr>
          <w:trHeight w:val="551"/>
          <w:ins w:id="6458" w:author="Kisch, Christian" w:date="2022-02-07T15:07:00Z"/>
        </w:trPr>
        <w:tc>
          <w:tcPr>
            <w:tcW w:w="626" w:type="dxa"/>
            <w:shd w:val="clear" w:color="000000" w:fill="auto"/>
            <w:hideMark/>
          </w:tcPr>
          <w:p w14:paraId="64301908" w14:textId="77777777" w:rsidR="00372592" w:rsidRPr="00CF5477" w:rsidRDefault="00372592" w:rsidP="00372592">
            <w:pPr>
              <w:spacing w:before="0" w:after="0" w:line="240" w:lineRule="auto"/>
              <w:jc w:val="right"/>
              <w:rPr>
                <w:ins w:id="6459" w:author="Kisch, Christian" w:date="2022-02-07T15:07:00Z"/>
                <w:rFonts w:eastAsia="Times New Roman" w:cs="Calibri"/>
                <w:color w:val="000000"/>
                <w:lang w:eastAsia="de-DE"/>
              </w:rPr>
            </w:pPr>
            <w:ins w:id="6460" w:author="Kisch, Christian" w:date="2022-02-07T15:07:00Z">
              <w:r>
                <w:rPr>
                  <w:rFonts w:eastAsia="Times New Roman" w:cs="Calibri"/>
                  <w:color w:val="000000"/>
                  <w:lang w:eastAsia="de-DE"/>
                </w:rPr>
                <w:t>16</w:t>
              </w:r>
            </w:ins>
          </w:p>
        </w:tc>
        <w:tc>
          <w:tcPr>
            <w:tcW w:w="2523" w:type="dxa"/>
            <w:shd w:val="clear" w:color="000000" w:fill="auto"/>
            <w:hideMark/>
          </w:tcPr>
          <w:p w14:paraId="243D28B7" w14:textId="7A40D76E" w:rsidR="00372592" w:rsidRPr="00CF5477" w:rsidRDefault="00372592" w:rsidP="00372592">
            <w:pPr>
              <w:spacing w:before="0" w:after="0" w:line="240" w:lineRule="auto"/>
              <w:rPr>
                <w:ins w:id="6461" w:author="Kisch, Christian" w:date="2022-02-07T15:07:00Z"/>
                <w:rFonts w:eastAsia="Times New Roman" w:cs="Calibri"/>
                <w:color w:val="000000"/>
                <w:lang w:eastAsia="de-DE"/>
              </w:rPr>
            </w:pPr>
            <w:ins w:id="6462" w:author="Kisch, Christian" w:date="2022-02-07T15:08:00Z">
              <w:r w:rsidRPr="00E42F0B">
                <w:t>Bediensteter Geschäftsstelle</w:t>
              </w:r>
            </w:ins>
          </w:p>
        </w:tc>
        <w:tc>
          <w:tcPr>
            <w:tcW w:w="3083" w:type="dxa"/>
            <w:shd w:val="clear" w:color="000000" w:fill="E7E6E6"/>
            <w:hideMark/>
          </w:tcPr>
          <w:p w14:paraId="594FC208" w14:textId="77777777" w:rsidR="00372592" w:rsidRPr="00CF5477" w:rsidRDefault="00372592" w:rsidP="00372592">
            <w:pPr>
              <w:spacing w:before="0" w:after="0" w:line="240" w:lineRule="auto"/>
              <w:rPr>
                <w:ins w:id="6463" w:author="Kisch, Christian" w:date="2022-02-07T15:07:00Z"/>
                <w:rFonts w:eastAsia="Times New Roman" w:cs="Calibri"/>
                <w:b/>
                <w:bCs/>
                <w:sz w:val="20"/>
                <w:szCs w:val="20"/>
                <w:lang w:eastAsia="de-DE"/>
              </w:rPr>
            </w:pPr>
            <w:ins w:id="6464" w:author="Kisch, Christian" w:date="2022-02-07T15:07:00Z">
              <w:r w:rsidRPr="00CF5477">
                <w:rPr>
                  <w:rFonts w:eastAsia="Times New Roman" w:cs="Calibri"/>
                  <w:b/>
                  <w:bCs/>
                  <w:sz w:val="20"/>
                  <w:szCs w:val="20"/>
                  <w:lang w:eastAsia="de-DE"/>
                </w:rPr>
                <w:t>Metadaten zum Verfahren</w:t>
              </w:r>
            </w:ins>
          </w:p>
        </w:tc>
        <w:tc>
          <w:tcPr>
            <w:tcW w:w="1418" w:type="dxa"/>
            <w:shd w:val="clear" w:color="000000" w:fill="auto"/>
            <w:hideMark/>
          </w:tcPr>
          <w:p w14:paraId="63D386AB" w14:textId="160ABD5A" w:rsidR="00372592" w:rsidRPr="00CF5477" w:rsidRDefault="00372592" w:rsidP="00372592">
            <w:pPr>
              <w:spacing w:before="0" w:after="0" w:line="240" w:lineRule="auto"/>
              <w:jc w:val="center"/>
              <w:rPr>
                <w:ins w:id="6465" w:author="Kisch, Christian" w:date="2022-02-07T15:07:00Z"/>
                <w:rFonts w:eastAsia="Times New Roman" w:cs="Calibri"/>
                <w:sz w:val="20"/>
                <w:szCs w:val="20"/>
                <w:lang w:eastAsia="de-DE"/>
              </w:rPr>
            </w:pPr>
            <w:ins w:id="6466" w:author="Kisch, Christian" w:date="2022-02-07T15:08:00Z">
              <w:r>
                <w:rPr>
                  <w:rFonts w:cs="Calibri"/>
                  <w:sz w:val="20"/>
                  <w:szCs w:val="20"/>
                </w:rPr>
                <w:t>Ja</w:t>
              </w:r>
            </w:ins>
          </w:p>
        </w:tc>
        <w:tc>
          <w:tcPr>
            <w:tcW w:w="992" w:type="dxa"/>
            <w:shd w:val="clear" w:color="000000" w:fill="auto"/>
          </w:tcPr>
          <w:p w14:paraId="44E23F30" w14:textId="748CE628" w:rsidR="00372592" w:rsidRPr="00CF5477" w:rsidRDefault="00372592" w:rsidP="00372592">
            <w:pPr>
              <w:spacing w:before="0" w:after="0" w:line="240" w:lineRule="auto"/>
              <w:jc w:val="center"/>
              <w:rPr>
                <w:ins w:id="6467" w:author="Kisch, Christian" w:date="2022-02-07T15:07:00Z"/>
                <w:rFonts w:eastAsia="Times New Roman" w:cs="Calibri"/>
                <w:sz w:val="20"/>
                <w:szCs w:val="20"/>
                <w:lang w:eastAsia="de-DE"/>
              </w:rPr>
            </w:pPr>
            <w:ins w:id="6468" w:author="Kisch, Christian" w:date="2022-02-07T15:09:00Z">
              <w:r>
                <w:rPr>
                  <w:rFonts w:cs="Calibri"/>
                  <w:sz w:val="20"/>
                  <w:szCs w:val="20"/>
                </w:rPr>
                <w:t>Nein</w:t>
              </w:r>
            </w:ins>
          </w:p>
        </w:tc>
        <w:tc>
          <w:tcPr>
            <w:tcW w:w="992" w:type="dxa"/>
            <w:shd w:val="clear" w:color="000000" w:fill="auto"/>
            <w:hideMark/>
          </w:tcPr>
          <w:p w14:paraId="369EF1F3" w14:textId="67A0181F" w:rsidR="00372592" w:rsidRPr="00CF5477" w:rsidRDefault="00372592" w:rsidP="00372592">
            <w:pPr>
              <w:spacing w:before="0" w:after="0" w:line="240" w:lineRule="auto"/>
              <w:jc w:val="center"/>
              <w:rPr>
                <w:ins w:id="6469" w:author="Kisch, Christian" w:date="2022-02-07T15:07:00Z"/>
                <w:rFonts w:eastAsia="Times New Roman" w:cs="Calibri"/>
                <w:sz w:val="20"/>
                <w:szCs w:val="20"/>
                <w:lang w:eastAsia="de-DE"/>
              </w:rPr>
            </w:pPr>
            <w:ins w:id="6470" w:author="Kisch, Christian" w:date="2022-02-07T15:10:00Z">
              <w:r>
                <w:rPr>
                  <w:rFonts w:cs="Calibri"/>
                  <w:sz w:val="20"/>
                  <w:szCs w:val="20"/>
                </w:rPr>
                <w:t>Nein</w:t>
              </w:r>
            </w:ins>
          </w:p>
        </w:tc>
        <w:tc>
          <w:tcPr>
            <w:tcW w:w="1134" w:type="dxa"/>
            <w:shd w:val="clear" w:color="000000" w:fill="auto"/>
            <w:hideMark/>
          </w:tcPr>
          <w:p w14:paraId="0AB4C522" w14:textId="10C54DF0" w:rsidR="00372592" w:rsidRPr="00CF5477" w:rsidRDefault="00372592" w:rsidP="00372592">
            <w:pPr>
              <w:spacing w:before="0" w:after="0" w:line="240" w:lineRule="auto"/>
              <w:jc w:val="center"/>
              <w:rPr>
                <w:ins w:id="6471" w:author="Kisch, Christian" w:date="2022-02-07T15:07:00Z"/>
                <w:rFonts w:eastAsia="Times New Roman" w:cs="Calibri"/>
                <w:sz w:val="20"/>
                <w:szCs w:val="20"/>
                <w:lang w:eastAsia="de-DE"/>
              </w:rPr>
            </w:pPr>
            <w:ins w:id="6472" w:author="Kisch, Christian" w:date="2022-02-07T15:10:00Z">
              <w:r>
                <w:rPr>
                  <w:rFonts w:cs="Calibri"/>
                  <w:sz w:val="20"/>
                  <w:szCs w:val="20"/>
                </w:rPr>
                <w:t>x</w:t>
              </w:r>
            </w:ins>
          </w:p>
        </w:tc>
        <w:tc>
          <w:tcPr>
            <w:tcW w:w="1134" w:type="dxa"/>
            <w:shd w:val="clear" w:color="000000" w:fill="auto"/>
            <w:hideMark/>
          </w:tcPr>
          <w:p w14:paraId="53FB5243" w14:textId="16B13DBA" w:rsidR="00372592" w:rsidRPr="00CF5477" w:rsidRDefault="00372592" w:rsidP="00372592">
            <w:pPr>
              <w:spacing w:before="0" w:after="0" w:line="240" w:lineRule="auto"/>
              <w:jc w:val="center"/>
              <w:rPr>
                <w:ins w:id="6473" w:author="Kisch, Christian" w:date="2022-02-07T15:07:00Z"/>
                <w:rFonts w:eastAsia="Times New Roman" w:cs="Calibri"/>
                <w:sz w:val="20"/>
                <w:szCs w:val="20"/>
                <w:lang w:eastAsia="de-DE"/>
              </w:rPr>
            </w:pPr>
            <w:ins w:id="6474" w:author="Kisch, Christian" w:date="2022-02-07T15:11:00Z">
              <w:r>
                <w:rPr>
                  <w:rFonts w:cs="Calibri"/>
                  <w:sz w:val="20"/>
                  <w:szCs w:val="20"/>
                </w:rPr>
                <w:t>x</w:t>
              </w:r>
            </w:ins>
          </w:p>
        </w:tc>
      </w:tr>
      <w:tr w:rsidR="00372592" w:rsidRPr="00CF5477" w14:paraId="03C09401" w14:textId="77777777" w:rsidTr="006B62F3">
        <w:trPr>
          <w:trHeight w:val="525"/>
          <w:ins w:id="6475" w:author="Kisch, Christian" w:date="2022-02-07T15:07:00Z"/>
        </w:trPr>
        <w:tc>
          <w:tcPr>
            <w:tcW w:w="626" w:type="dxa"/>
            <w:shd w:val="clear" w:color="000000" w:fill="auto"/>
            <w:hideMark/>
          </w:tcPr>
          <w:p w14:paraId="031CA0BF" w14:textId="77777777" w:rsidR="00372592" w:rsidRPr="00CF5477" w:rsidRDefault="00372592" w:rsidP="00372592">
            <w:pPr>
              <w:spacing w:before="0" w:after="0" w:line="240" w:lineRule="auto"/>
              <w:jc w:val="right"/>
              <w:rPr>
                <w:ins w:id="6476" w:author="Kisch, Christian" w:date="2022-02-07T15:07:00Z"/>
                <w:rFonts w:eastAsia="Times New Roman" w:cs="Calibri"/>
                <w:color w:val="000000"/>
                <w:lang w:eastAsia="de-DE"/>
              </w:rPr>
            </w:pPr>
            <w:ins w:id="6477" w:author="Kisch, Christian" w:date="2022-02-07T15:07:00Z">
              <w:r>
                <w:rPr>
                  <w:rFonts w:eastAsia="Times New Roman" w:cs="Calibri"/>
                  <w:color w:val="000000"/>
                  <w:lang w:eastAsia="de-DE"/>
                </w:rPr>
                <w:t>17</w:t>
              </w:r>
            </w:ins>
          </w:p>
        </w:tc>
        <w:tc>
          <w:tcPr>
            <w:tcW w:w="2523" w:type="dxa"/>
            <w:shd w:val="clear" w:color="000000" w:fill="auto"/>
            <w:hideMark/>
          </w:tcPr>
          <w:p w14:paraId="7C4F7F26" w14:textId="16F23952" w:rsidR="00372592" w:rsidRPr="00CF5477" w:rsidRDefault="00372592" w:rsidP="00372592">
            <w:pPr>
              <w:spacing w:before="0" w:after="0" w:line="240" w:lineRule="auto"/>
              <w:rPr>
                <w:ins w:id="6478" w:author="Kisch, Christian" w:date="2022-02-07T15:07:00Z"/>
                <w:rFonts w:eastAsia="Times New Roman" w:cs="Calibri"/>
                <w:color w:val="000000"/>
                <w:lang w:eastAsia="de-DE"/>
              </w:rPr>
            </w:pPr>
            <w:ins w:id="6479" w:author="Kisch, Christian" w:date="2022-02-07T15:08:00Z">
              <w:r w:rsidRPr="00E42F0B">
                <w:t>Bediensteter Geschäftsstelle</w:t>
              </w:r>
            </w:ins>
          </w:p>
        </w:tc>
        <w:tc>
          <w:tcPr>
            <w:tcW w:w="3083" w:type="dxa"/>
            <w:shd w:val="clear" w:color="000000" w:fill="E7E6E6"/>
            <w:hideMark/>
          </w:tcPr>
          <w:p w14:paraId="10CDC4C1" w14:textId="77777777" w:rsidR="00372592" w:rsidRPr="00CF5477" w:rsidRDefault="00372592" w:rsidP="00372592">
            <w:pPr>
              <w:spacing w:before="0" w:after="0" w:line="240" w:lineRule="auto"/>
              <w:rPr>
                <w:ins w:id="6480" w:author="Kisch, Christian" w:date="2022-02-07T15:07:00Z"/>
                <w:rFonts w:eastAsia="Times New Roman" w:cs="Calibri"/>
                <w:b/>
                <w:bCs/>
                <w:sz w:val="20"/>
                <w:szCs w:val="20"/>
                <w:lang w:eastAsia="de-DE"/>
              </w:rPr>
            </w:pPr>
            <w:ins w:id="6481" w:author="Kisch, Christian" w:date="2022-02-07T15:07:00Z">
              <w:r w:rsidRPr="00CF5477">
                <w:rPr>
                  <w:rFonts w:eastAsia="Times New Roman" w:cs="Calibri"/>
                  <w:b/>
                  <w:bCs/>
                  <w:sz w:val="20"/>
                  <w:szCs w:val="20"/>
                  <w:lang w:eastAsia="de-DE"/>
                </w:rPr>
                <w:t>Verfahrenshistorie</w:t>
              </w:r>
            </w:ins>
          </w:p>
        </w:tc>
        <w:tc>
          <w:tcPr>
            <w:tcW w:w="1418" w:type="dxa"/>
            <w:shd w:val="clear" w:color="000000" w:fill="auto"/>
            <w:hideMark/>
          </w:tcPr>
          <w:p w14:paraId="4101D28A" w14:textId="17D06616" w:rsidR="00372592" w:rsidRPr="00CF5477" w:rsidRDefault="00372592" w:rsidP="00372592">
            <w:pPr>
              <w:spacing w:before="0" w:after="0" w:line="240" w:lineRule="auto"/>
              <w:jc w:val="center"/>
              <w:rPr>
                <w:ins w:id="6482" w:author="Kisch, Christian" w:date="2022-02-07T15:07:00Z"/>
                <w:rFonts w:eastAsia="Times New Roman" w:cs="Calibri"/>
                <w:sz w:val="20"/>
                <w:szCs w:val="20"/>
                <w:lang w:eastAsia="de-DE"/>
              </w:rPr>
            </w:pPr>
            <w:ins w:id="6483" w:author="Kisch, Christian" w:date="2022-02-07T15:08:00Z">
              <w:r>
                <w:rPr>
                  <w:rFonts w:cs="Calibri"/>
                  <w:sz w:val="20"/>
                  <w:szCs w:val="20"/>
                </w:rPr>
                <w:t>Ja</w:t>
              </w:r>
            </w:ins>
          </w:p>
        </w:tc>
        <w:tc>
          <w:tcPr>
            <w:tcW w:w="992" w:type="dxa"/>
            <w:shd w:val="clear" w:color="000000" w:fill="auto"/>
          </w:tcPr>
          <w:p w14:paraId="7DF6DB56" w14:textId="65C47385" w:rsidR="00372592" w:rsidRPr="00CF5477" w:rsidRDefault="00372592" w:rsidP="00372592">
            <w:pPr>
              <w:spacing w:before="0" w:after="0" w:line="240" w:lineRule="auto"/>
              <w:jc w:val="center"/>
              <w:rPr>
                <w:ins w:id="6484" w:author="Kisch, Christian" w:date="2022-02-07T15:07:00Z"/>
                <w:rFonts w:eastAsia="Times New Roman" w:cs="Calibri"/>
                <w:sz w:val="20"/>
                <w:szCs w:val="20"/>
                <w:lang w:eastAsia="de-DE"/>
              </w:rPr>
            </w:pPr>
            <w:ins w:id="6485" w:author="Kisch, Christian" w:date="2022-02-07T15:09:00Z">
              <w:r>
                <w:rPr>
                  <w:rFonts w:cs="Calibri"/>
                  <w:sz w:val="20"/>
                  <w:szCs w:val="20"/>
                </w:rPr>
                <w:t>Nein</w:t>
              </w:r>
            </w:ins>
          </w:p>
        </w:tc>
        <w:tc>
          <w:tcPr>
            <w:tcW w:w="992" w:type="dxa"/>
            <w:shd w:val="clear" w:color="000000" w:fill="auto"/>
            <w:hideMark/>
          </w:tcPr>
          <w:p w14:paraId="02495EF8" w14:textId="00CA6573" w:rsidR="00372592" w:rsidRPr="00CF5477" w:rsidRDefault="00372592" w:rsidP="00372592">
            <w:pPr>
              <w:spacing w:before="0" w:after="0" w:line="240" w:lineRule="auto"/>
              <w:jc w:val="center"/>
              <w:rPr>
                <w:ins w:id="6486" w:author="Kisch, Christian" w:date="2022-02-07T15:07:00Z"/>
                <w:rFonts w:eastAsia="Times New Roman" w:cs="Calibri"/>
                <w:sz w:val="20"/>
                <w:szCs w:val="20"/>
                <w:lang w:eastAsia="de-DE"/>
              </w:rPr>
            </w:pPr>
            <w:ins w:id="6487" w:author="Kisch, Christian" w:date="2022-02-07T15:10:00Z">
              <w:r>
                <w:rPr>
                  <w:rFonts w:cs="Calibri"/>
                  <w:sz w:val="20"/>
                  <w:szCs w:val="20"/>
                </w:rPr>
                <w:t>Nein</w:t>
              </w:r>
            </w:ins>
          </w:p>
        </w:tc>
        <w:tc>
          <w:tcPr>
            <w:tcW w:w="1134" w:type="dxa"/>
            <w:shd w:val="clear" w:color="000000" w:fill="auto"/>
            <w:hideMark/>
          </w:tcPr>
          <w:p w14:paraId="53CCF2C9" w14:textId="7C82060C" w:rsidR="00372592" w:rsidRPr="00CF5477" w:rsidRDefault="00372592" w:rsidP="00372592">
            <w:pPr>
              <w:spacing w:before="0" w:after="0" w:line="240" w:lineRule="auto"/>
              <w:jc w:val="center"/>
              <w:rPr>
                <w:ins w:id="6488" w:author="Kisch, Christian" w:date="2022-02-07T15:07:00Z"/>
                <w:rFonts w:eastAsia="Times New Roman" w:cs="Calibri"/>
                <w:sz w:val="20"/>
                <w:szCs w:val="20"/>
                <w:lang w:eastAsia="de-DE"/>
              </w:rPr>
            </w:pPr>
            <w:ins w:id="6489" w:author="Kisch, Christian" w:date="2022-02-07T15:10:00Z">
              <w:r>
                <w:rPr>
                  <w:rFonts w:cs="Calibri"/>
                  <w:sz w:val="20"/>
                  <w:szCs w:val="20"/>
                </w:rPr>
                <w:t>x</w:t>
              </w:r>
            </w:ins>
          </w:p>
        </w:tc>
        <w:tc>
          <w:tcPr>
            <w:tcW w:w="1134" w:type="dxa"/>
            <w:shd w:val="clear" w:color="000000" w:fill="auto"/>
            <w:hideMark/>
          </w:tcPr>
          <w:p w14:paraId="788AE6AE" w14:textId="2F456DB6" w:rsidR="00372592" w:rsidRPr="00CF5477" w:rsidRDefault="00372592" w:rsidP="00372592">
            <w:pPr>
              <w:spacing w:before="0" w:after="0" w:line="240" w:lineRule="auto"/>
              <w:jc w:val="center"/>
              <w:rPr>
                <w:ins w:id="6490" w:author="Kisch, Christian" w:date="2022-02-07T15:07:00Z"/>
                <w:rFonts w:eastAsia="Times New Roman" w:cs="Calibri"/>
                <w:sz w:val="20"/>
                <w:szCs w:val="20"/>
                <w:lang w:eastAsia="de-DE"/>
              </w:rPr>
            </w:pPr>
            <w:ins w:id="6491" w:author="Kisch, Christian" w:date="2022-02-07T15:11:00Z">
              <w:r>
                <w:rPr>
                  <w:rFonts w:cs="Calibri"/>
                  <w:sz w:val="20"/>
                  <w:szCs w:val="20"/>
                </w:rPr>
                <w:t>x</w:t>
              </w:r>
            </w:ins>
          </w:p>
        </w:tc>
      </w:tr>
      <w:tr w:rsidR="00372592" w:rsidRPr="00CF5477" w14:paraId="69621C55" w14:textId="77777777" w:rsidTr="006B62F3">
        <w:trPr>
          <w:trHeight w:val="432"/>
          <w:ins w:id="6492" w:author="Kisch, Christian" w:date="2022-02-07T15:07:00Z"/>
        </w:trPr>
        <w:tc>
          <w:tcPr>
            <w:tcW w:w="626" w:type="dxa"/>
            <w:shd w:val="clear" w:color="000000" w:fill="auto"/>
            <w:hideMark/>
          </w:tcPr>
          <w:p w14:paraId="0DFAA855" w14:textId="77777777" w:rsidR="00372592" w:rsidRPr="00CF5477" w:rsidRDefault="00372592" w:rsidP="00372592">
            <w:pPr>
              <w:spacing w:before="0" w:after="0" w:line="240" w:lineRule="auto"/>
              <w:jc w:val="right"/>
              <w:rPr>
                <w:ins w:id="6493" w:author="Kisch, Christian" w:date="2022-02-07T15:07:00Z"/>
                <w:rFonts w:eastAsia="Times New Roman" w:cs="Calibri"/>
                <w:color w:val="000000"/>
                <w:lang w:eastAsia="de-DE"/>
              </w:rPr>
            </w:pPr>
            <w:ins w:id="6494" w:author="Kisch, Christian" w:date="2022-02-07T15:07:00Z">
              <w:r>
                <w:rPr>
                  <w:rFonts w:eastAsia="Times New Roman" w:cs="Calibri"/>
                  <w:color w:val="000000"/>
                  <w:lang w:eastAsia="de-DE"/>
                </w:rPr>
                <w:t>18</w:t>
              </w:r>
            </w:ins>
          </w:p>
        </w:tc>
        <w:tc>
          <w:tcPr>
            <w:tcW w:w="2523" w:type="dxa"/>
            <w:shd w:val="clear" w:color="000000" w:fill="auto"/>
            <w:hideMark/>
          </w:tcPr>
          <w:p w14:paraId="641880AB" w14:textId="07C04F18" w:rsidR="00372592" w:rsidRPr="00CF5477" w:rsidRDefault="00372592" w:rsidP="00372592">
            <w:pPr>
              <w:spacing w:before="0" w:after="0" w:line="240" w:lineRule="auto"/>
              <w:rPr>
                <w:ins w:id="6495" w:author="Kisch, Christian" w:date="2022-02-07T15:07:00Z"/>
                <w:rFonts w:eastAsia="Times New Roman" w:cs="Calibri"/>
                <w:color w:val="000000"/>
                <w:lang w:eastAsia="de-DE"/>
              </w:rPr>
            </w:pPr>
            <w:ins w:id="6496" w:author="Kisch, Christian" w:date="2022-02-07T15:08:00Z">
              <w:r w:rsidRPr="00E42F0B">
                <w:t>Bediensteter Geschäftsstelle</w:t>
              </w:r>
            </w:ins>
          </w:p>
        </w:tc>
        <w:tc>
          <w:tcPr>
            <w:tcW w:w="3083" w:type="dxa"/>
            <w:shd w:val="clear" w:color="000000" w:fill="E7E6E6"/>
            <w:hideMark/>
          </w:tcPr>
          <w:p w14:paraId="1B0D1E61" w14:textId="77777777" w:rsidR="00372592" w:rsidRPr="00CF5477" w:rsidRDefault="00372592" w:rsidP="00372592">
            <w:pPr>
              <w:spacing w:before="0" w:after="0" w:line="240" w:lineRule="auto"/>
              <w:rPr>
                <w:ins w:id="6497" w:author="Kisch, Christian" w:date="2022-02-07T15:07:00Z"/>
                <w:rFonts w:eastAsia="Times New Roman" w:cs="Calibri"/>
                <w:b/>
                <w:bCs/>
                <w:sz w:val="20"/>
                <w:szCs w:val="20"/>
                <w:lang w:eastAsia="de-DE"/>
              </w:rPr>
            </w:pPr>
            <w:ins w:id="6498" w:author="Kisch, Christian" w:date="2022-02-07T15:07:00Z">
              <w:r w:rsidRPr="00CF5477">
                <w:rPr>
                  <w:rFonts w:eastAsia="Times New Roman" w:cs="Calibri"/>
                  <w:b/>
                  <w:bCs/>
                  <w:sz w:val="20"/>
                  <w:szCs w:val="20"/>
                  <w:lang w:eastAsia="de-DE"/>
                </w:rPr>
                <w:t>Ordner</w:t>
              </w:r>
            </w:ins>
          </w:p>
        </w:tc>
        <w:tc>
          <w:tcPr>
            <w:tcW w:w="1418" w:type="dxa"/>
            <w:shd w:val="clear" w:color="000000" w:fill="auto"/>
            <w:hideMark/>
          </w:tcPr>
          <w:p w14:paraId="6153252F" w14:textId="7B095FFB" w:rsidR="00372592" w:rsidRPr="00CF5477" w:rsidRDefault="00372592" w:rsidP="00372592">
            <w:pPr>
              <w:spacing w:before="0" w:after="0" w:line="240" w:lineRule="auto"/>
              <w:jc w:val="center"/>
              <w:rPr>
                <w:ins w:id="6499" w:author="Kisch, Christian" w:date="2022-02-07T15:07:00Z"/>
                <w:rFonts w:eastAsia="Times New Roman" w:cs="Calibri"/>
                <w:sz w:val="20"/>
                <w:szCs w:val="20"/>
                <w:lang w:eastAsia="de-DE"/>
              </w:rPr>
            </w:pPr>
            <w:ins w:id="6500" w:author="Kisch, Christian" w:date="2022-02-07T15:08:00Z">
              <w:r>
                <w:rPr>
                  <w:rFonts w:cs="Calibri"/>
                  <w:sz w:val="20"/>
                  <w:szCs w:val="20"/>
                </w:rPr>
                <w:t>Ja</w:t>
              </w:r>
            </w:ins>
          </w:p>
        </w:tc>
        <w:tc>
          <w:tcPr>
            <w:tcW w:w="992" w:type="dxa"/>
            <w:shd w:val="clear" w:color="000000" w:fill="auto"/>
          </w:tcPr>
          <w:p w14:paraId="4DC673E2" w14:textId="15D5A966" w:rsidR="00372592" w:rsidRPr="00CF5477" w:rsidRDefault="00372592" w:rsidP="00372592">
            <w:pPr>
              <w:spacing w:before="0" w:after="0" w:line="240" w:lineRule="auto"/>
              <w:jc w:val="center"/>
              <w:rPr>
                <w:ins w:id="6501" w:author="Kisch, Christian" w:date="2022-02-07T15:07:00Z"/>
                <w:rFonts w:eastAsia="Times New Roman" w:cs="Calibri"/>
                <w:sz w:val="20"/>
                <w:szCs w:val="20"/>
                <w:lang w:eastAsia="de-DE"/>
              </w:rPr>
            </w:pPr>
            <w:ins w:id="6502" w:author="Kisch, Christian" w:date="2022-02-07T15:09:00Z">
              <w:r>
                <w:rPr>
                  <w:rFonts w:cs="Calibri"/>
                  <w:sz w:val="20"/>
                  <w:szCs w:val="20"/>
                </w:rPr>
                <w:t>Nein</w:t>
              </w:r>
            </w:ins>
          </w:p>
        </w:tc>
        <w:tc>
          <w:tcPr>
            <w:tcW w:w="992" w:type="dxa"/>
            <w:shd w:val="clear" w:color="000000" w:fill="auto"/>
            <w:hideMark/>
          </w:tcPr>
          <w:p w14:paraId="51588FF3" w14:textId="49D152FB" w:rsidR="00372592" w:rsidRPr="00CF5477" w:rsidRDefault="00372592" w:rsidP="00372592">
            <w:pPr>
              <w:spacing w:before="0" w:after="0" w:line="240" w:lineRule="auto"/>
              <w:jc w:val="center"/>
              <w:rPr>
                <w:ins w:id="6503" w:author="Kisch, Christian" w:date="2022-02-07T15:07:00Z"/>
                <w:rFonts w:eastAsia="Times New Roman" w:cs="Calibri"/>
                <w:sz w:val="20"/>
                <w:szCs w:val="20"/>
                <w:lang w:eastAsia="de-DE"/>
              </w:rPr>
            </w:pPr>
            <w:ins w:id="6504" w:author="Kisch, Christian" w:date="2022-02-07T15:10:00Z">
              <w:r>
                <w:rPr>
                  <w:rFonts w:cs="Calibri"/>
                  <w:sz w:val="20"/>
                  <w:szCs w:val="20"/>
                </w:rPr>
                <w:t>Nein</w:t>
              </w:r>
            </w:ins>
          </w:p>
        </w:tc>
        <w:tc>
          <w:tcPr>
            <w:tcW w:w="1134" w:type="dxa"/>
            <w:shd w:val="clear" w:color="000000" w:fill="auto"/>
            <w:hideMark/>
          </w:tcPr>
          <w:p w14:paraId="4D9737DD" w14:textId="5C4F380F" w:rsidR="00372592" w:rsidRPr="00CF5477" w:rsidRDefault="00372592" w:rsidP="00372592">
            <w:pPr>
              <w:spacing w:before="0" w:after="0" w:line="240" w:lineRule="auto"/>
              <w:jc w:val="center"/>
              <w:rPr>
                <w:ins w:id="6505" w:author="Kisch, Christian" w:date="2022-02-07T15:07:00Z"/>
                <w:rFonts w:eastAsia="Times New Roman" w:cs="Calibri"/>
                <w:sz w:val="20"/>
                <w:szCs w:val="20"/>
                <w:lang w:eastAsia="de-DE"/>
              </w:rPr>
            </w:pPr>
            <w:ins w:id="6506" w:author="Kisch, Christian" w:date="2022-02-07T15:10:00Z">
              <w:r>
                <w:rPr>
                  <w:rFonts w:cs="Calibri"/>
                  <w:sz w:val="20"/>
                  <w:szCs w:val="20"/>
                </w:rPr>
                <w:t>x</w:t>
              </w:r>
            </w:ins>
          </w:p>
        </w:tc>
        <w:tc>
          <w:tcPr>
            <w:tcW w:w="1134" w:type="dxa"/>
            <w:shd w:val="clear" w:color="000000" w:fill="auto"/>
            <w:hideMark/>
          </w:tcPr>
          <w:p w14:paraId="3D470A47" w14:textId="1C43E43E" w:rsidR="00372592" w:rsidRPr="00CF5477" w:rsidRDefault="00372592" w:rsidP="00372592">
            <w:pPr>
              <w:spacing w:before="0" w:after="0" w:line="240" w:lineRule="auto"/>
              <w:jc w:val="center"/>
              <w:rPr>
                <w:ins w:id="6507" w:author="Kisch, Christian" w:date="2022-02-07T15:07:00Z"/>
                <w:rFonts w:eastAsia="Times New Roman" w:cs="Calibri"/>
                <w:sz w:val="20"/>
                <w:szCs w:val="20"/>
                <w:lang w:eastAsia="de-DE"/>
              </w:rPr>
            </w:pPr>
            <w:ins w:id="6508" w:author="Kisch, Christian" w:date="2022-02-07T15:11:00Z">
              <w:r>
                <w:rPr>
                  <w:rFonts w:cs="Calibri"/>
                  <w:sz w:val="20"/>
                  <w:szCs w:val="20"/>
                </w:rPr>
                <w:t>x</w:t>
              </w:r>
            </w:ins>
          </w:p>
        </w:tc>
      </w:tr>
      <w:tr w:rsidR="00372592" w:rsidRPr="00CF5477" w14:paraId="61DFE237" w14:textId="77777777" w:rsidTr="006B62F3">
        <w:trPr>
          <w:trHeight w:val="454"/>
          <w:ins w:id="6509" w:author="Kisch, Christian" w:date="2022-02-07T15:07:00Z"/>
        </w:trPr>
        <w:tc>
          <w:tcPr>
            <w:tcW w:w="626" w:type="dxa"/>
            <w:shd w:val="clear" w:color="000000" w:fill="auto"/>
            <w:hideMark/>
          </w:tcPr>
          <w:p w14:paraId="73E5E136" w14:textId="77777777" w:rsidR="00372592" w:rsidRPr="00CF5477" w:rsidRDefault="00372592" w:rsidP="00372592">
            <w:pPr>
              <w:spacing w:before="0" w:after="0" w:line="240" w:lineRule="auto"/>
              <w:jc w:val="right"/>
              <w:rPr>
                <w:ins w:id="6510" w:author="Kisch, Christian" w:date="2022-02-07T15:07:00Z"/>
                <w:rFonts w:eastAsia="Times New Roman" w:cs="Calibri"/>
                <w:color w:val="000000"/>
                <w:lang w:eastAsia="de-DE"/>
              </w:rPr>
            </w:pPr>
            <w:ins w:id="6511" w:author="Kisch, Christian" w:date="2022-02-07T15:07:00Z">
              <w:r>
                <w:rPr>
                  <w:rFonts w:eastAsia="Times New Roman" w:cs="Calibri"/>
                  <w:color w:val="000000"/>
                  <w:lang w:eastAsia="de-DE"/>
                </w:rPr>
                <w:t>19</w:t>
              </w:r>
            </w:ins>
          </w:p>
        </w:tc>
        <w:tc>
          <w:tcPr>
            <w:tcW w:w="2523" w:type="dxa"/>
            <w:shd w:val="clear" w:color="000000" w:fill="auto"/>
            <w:hideMark/>
          </w:tcPr>
          <w:p w14:paraId="54FDC9E1" w14:textId="5E0042AB" w:rsidR="00372592" w:rsidRPr="00CF5477" w:rsidRDefault="00372592" w:rsidP="00372592">
            <w:pPr>
              <w:spacing w:before="0" w:after="0" w:line="240" w:lineRule="auto"/>
              <w:rPr>
                <w:ins w:id="6512" w:author="Kisch, Christian" w:date="2022-02-07T15:07:00Z"/>
                <w:rFonts w:eastAsia="Times New Roman" w:cs="Calibri"/>
                <w:color w:val="000000"/>
                <w:lang w:eastAsia="de-DE"/>
              </w:rPr>
            </w:pPr>
            <w:ins w:id="6513" w:author="Kisch, Christian" w:date="2022-02-07T15:08:00Z">
              <w:r w:rsidRPr="00E42F0B">
                <w:t>Bediensteter Geschäftsstelle</w:t>
              </w:r>
            </w:ins>
          </w:p>
        </w:tc>
        <w:tc>
          <w:tcPr>
            <w:tcW w:w="3083" w:type="dxa"/>
            <w:shd w:val="clear" w:color="000000" w:fill="E7E6E6"/>
            <w:hideMark/>
          </w:tcPr>
          <w:p w14:paraId="2736A0EB" w14:textId="77777777" w:rsidR="00372592" w:rsidRPr="00CF5477" w:rsidRDefault="00372592" w:rsidP="00372592">
            <w:pPr>
              <w:spacing w:before="0" w:after="0" w:line="240" w:lineRule="auto"/>
              <w:rPr>
                <w:ins w:id="6514" w:author="Kisch, Christian" w:date="2022-02-07T15:07:00Z"/>
                <w:rFonts w:eastAsia="Times New Roman" w:cs="Calibri"/>
                <w:b/>
                <w:bCs/>
                <w:sz w:val="20"/>
                <w:szCs w:val="20"/>
                <w:lang w:eastAsia="de-DE"/>
              </w:rPr>
            </w:pPr>
            <w:ins w:id="6515" w:author="Kisch, Christian" w:date="2022-02-07T15:07:00Z">
              <w:r w:rsidRPr="00CF5477">
                <w:rPr>
                  <w:rFonts w:eastAsia="Times New Roman" w:cs="Calibri"/>
                  <w:b/>
                  <w:bCs/>
                  <w:sz w:val="20"/>
                  <w:szCs w:val="20"/>
                  <w:lang w:eastAsia="de-DE"/>
                </w:rPr>
                <w:t>Unterordner im Ordner „Akte“</w:t>
              </w:r>
            </w:ins>
          </w:p>
        </w:tc>
        <w:tc>
          <w:tcPr>
            <w:tcW w:w="1418" w:type="dxa"/>
            <w:shd w:val="clear" w:color="000000" w:fill="auto"/>
            <w:hideMark/>
          </w:tcPr>
          <w:p w14:paraId="75C82B96" w14:textId="6764FB09" w:rsidR="00372592" w:rsidRPr="00CF5477" w:rsidRDefault="00372592" w:rsidP="00372592">
            <w:pPr>
              <w:spacing w:before="0" w:after="0" w:line="240" w:lineRule="auto"/>
              <w:jc w:val="center"/>
              <w:rPr>
                <w:ins w:id="6516" w:author="Kisch, Christian" w:date="2022-02-07T15:07:00Z"/>
                <w:rFonts w:eastAsia="Times New Roman" w:cs="Calibri"/>
                <w:sz w:val="20"/>
                <w:szCs w:val="20"/>
                <w:lang w:eastAsia="de-DE"/>
              </w:rPr>
            </w:pPr>
            <w:ins w:id="6517" w:author="Kisch, Christian" w:date="2022-02-07T15:08:00Z">
              <w:r>
                <w:rPr>
                  <w:rFonts w:cs="Calibri"/>
                  <w:sz w:val="20"/>
                  <w:szCs w:val="20"/>
                </w:rPr>
                <w:t>Ja</w:t>
              </w:r>
            </w:ins>
          </w:p>
        </w:tc>
        <w:tc>
          <w:tcPr>
            <w:tcW w:w="992" w:type="dxa"/>
            <w:shd w:val="clear" w:color="000000" w:fill="auto"/>
          </w:tcPr>
          <w:p w14:paraId="1B3D1FFE" w14:textId="150F5205" w:rsidR="00372592" w:rsidRPr="00CF5477" w:rsidRDefault="00372592" w:rsidP="00372592">
            <w:pPr>
              <w:spacing w:before="0" w:after="0" w:line="240" w:lineRule="auto"/>
              <w:jc w:val="center"/>
              <w:rPr>
                <w:ins w:id="6518" w:author="Kisch, Christian" w:date="2022-02-07T15:07:00Z"/>
                <w:rFonts w:eastAsia="Times New Roman" w:cs="Calibri"/>
                <w:sz w:val="20"/>
                <w:szCs w:val="20"/>
                <w:lang w:eastAsia="de-DE"/>
              </w:rPr>
            </w:pPr>
            <w:ins w:id="6519" w:author="Kisch, Christian" w:date="2022-02-07T15:09:00Z">
              <w:r>
                <w:rPr>
                  <w:rFonts w:cs="Calibri"/>
                  <w:sz w:val="20"/>
                  <w:szCs w:val="20"/>
                </w:rPr>
                <w:t>Nein</w:t>
              </w:r>
            </w:ins>
          </w:p>
        </w:tc>
        <w:tc>
          <w:tcPr>
            <w:tcW w:w="992" w:type="dxa"/>
            <w:shd w:val="clear" w:color="000000" w:fill="auto"/>
            <w:hideMark/>
          </w:tcPr>
          <w:p w14:paraId="1301088D" w14:textId="269458FE" w:rsidR="00372592" w:rsidRPr="00CF5477" w:rsidRDefault="00372592" w:rsidP="00372592">
            <w:pPr>
              <w:spacing w:before="0" w:after="0" w:line="240" w:lineRule="auto"/>
              <w:jc w:val="center"/>
              <w:rPr>
                <w:ins w:id="6520" w:author="Kisch, Christian" w:date="2022-02-07T15:07:00Z"/>
                <w:rFonts w:eastAsia="Times New Roman" w:cs="Calibri"/>
                <w:sz w:val="20"/>
                <w:szCs w:val="20"/>
                <w:lang w:eastAsia="de-DE"/>
              </w:rPr>
            </w:pPr>
            <w:ins w:id="6521" w:author="Kisch, Christian" w:date="2022-02-07T15:10:00Z">
              <w:r>
                <w:rPr>
                  <w:rFonts w:cs="Calibri"/>
                  <w:sz w:val="20"/>
                  <w:szCs w:val="20"/>
                </w:rPr>
                <w:t>Nein</w:t>
              </w:r>
            </w:ins>
          </w:p>
        </w:tc>
        <w:tc>
          <w:tcPr>
            <w:tcW w:w="1134" w:type="dxa"/>
            <w:shd w:val="clear" w:color="000000" w:fill="auto"/>
            <w:hideMark/>
          </w:tcPr>
          <w:p w14:paraId="29B1C252" w14:textId="6CCF0A4D" w:rsidR="00372592" w:rsidRPr="00CF5477" w:rsidRDefault="00372592" w:rsidP="00372592">
            <w:pPr>
              <w:spacing w:before="0" w:after="0" w:line="240" w:lineRule="auto"/>
              <w:jc w:val="center"/>
              <w:rPr>
                <w:ins w:id="6522" w:author="Kisch, Christian" w:date="2022-02-07T15:07:00Z"/>
                <w:rFonts w:eastAsia="Times New Roman" w:cs="Calibri"/>
                <w:sz w:val="20"/>
                <w:szCs w:val="20"/>
                <w:lang w:eastAsia="de-DE"/>
              </w:rPr>
            </w:pPr>
            <w:ins w:id="6523" w:author="Kisch, Christian" w:date="2022-02-07T15:10:00Z">
              <w:r>
                <w:rPr>
                  <w:rFonts w:cs="Calibri"/>
                  <w:sz w:val="20"/>
                  <w:szCs w:val="20"/>
                </w:rPr>
                <w:t>x</w:t>
              </w:r>
            </w:ins>
          </w:p>
        </w:tc>
        <w:tc>
          <w:tcPr>
            <w:tcW w:w="1134" w:type="dxa"/>
            <w:shd w:val="clear" w:color="000000" w:fill="auto"/>
            <w:hideMark/>
          </w:tcPr>
          <w:p w14:paraId="23788700" w14:textId="256B18A0" w:rsidR="00372592" w:rsidRPr="00CF5477" w:rsidRDefault="00372592" w:rsidP="00372592">
            <w:pPr>
              <w:spacing w:before="0" w:after="0" w:line="240" w:lineRule="auto"/>
              <w:jc w:val="center"/>
              <w:rPr>
                <w:ins w:id="6524" w:author="Kisch, Christian" w:date="2022-02-07T15:07:00Z"/>
                <w:rFonts w:eastAsia="Times New Roman" w:cs="Calibri"/>
                <w:sz w:val="20"/>
                <w:szCs w:val="20"/>
                <w:lang w:eastAsia="de-DE"/>
              </w:rPr>
            </w:pPr>
            <w:ins w:id="6525" w:author="Kisch, Christian" w:date="2022-02-07T15:11:00Z">
              <w:r>
                <w:rPr>
                  <w:rFonts w:cs="Calibri"/>
                  <w:sz w:val="20"/>
                  <w:szCs w:val="20"/>
                </w:rPr>
                <w:t>x</w:t>
              </w:r>
            </w:ins>
          </w:p>
        </w:tc>
      </w:tr>
      <w:tr w:rsidR="00372592" w:rsidRPr="00CF5477" w14:paraId="56C0C504" w14:textId="77777777" w:rsidTr="006B62F3">
        <w:trPr>
          <w:trHeight w:val="475"/>
          <w:ins w:id="6526" w:author="Kisch, Christian" w:date="2022-02-07T15:07:00Z"/>
        </w:trPr>
        <w:tc>
          <w:tcPr>
            <w:tcW w:w="626" w:type="dxa"/>
            <w:shd w:val="clear" w:color="000000" w:fill="auto"/>
            <w:hideMark/>
          </w:tcPr>
          <w:p w14:paraId="64F6424D" w14:textId="77777777" w:rsidR="00372592" w:rsidRPr="00CF5477" w:rsidRDefault="00372592" w:rsidP="00372592">
            <w:pPr>
              <w:spacing w:before="0" w:after="0" w:line="240" w:lineRule="auto"/>
              <w:jc w:val="right"/>
              <w:rPr>
                <w:ins w:id="6527" w:author="Kisch, Christian" w:date="2022-02-07T15:07:00Z"/>
                <w:rFonts w:eastAsia="Times New Roman" w:cs="Calibri"/>
                <w:color w:val="000000"/>
                <w:lang w:eastAsia="de-DE"/>
              </w:rPr>
            </w:pPr>
            <w:ins w:id="6528" w:author="Kisch, Christian" w:date="2022-02-07T15:07:00Z">
              <w:r>
                <w:rPr>
                  <w:rFonts w:eastAsia="Times New Roman" w:cs="Calibri"/>
                  <w:color w:val="000000"/>
                  <w:lang w:eastAsia="de-DE"/>
                </w:rPr>
                <w:t>20</w:t>
              </w:r>
            </w:ins>
          </w:p>
        </w:tc>
        <w:tc>
          <w:tcPr>
            <w:tcW w:w="2523" w:type="dxa"/>
            <w:shd w:val="clear" w:color="000000" w:fill="auto"/>
            <w:hideMark/>
          </w:tcPr>
          <w:p w14:paraId="565A7A82" w14:textId="6E4B50CA" w:rsidR="00372592" w:rsidRPr="00CF5477" w:rsidRDefault="00372592" w:rsidP="00372592">
            <w:pPr>
              <w:spacing w:before="0" w:after="0" w:line="240" w:lineRule="auto"/>
              <w:rPr>
                <w:ins w:id="6529" w:author="Kisch, Christian" w:date="2022-02-07T15:07:00Z"/>
                <w:rFonts w:eastAsia="Times New Roman" w:cs="Calibri"/>
                <w:color w:val="000000"/>
                <w:lang w:eastAsia="de-DE"/>
              </w:rPr>
            </w:pPr>
            <w:ins w:id="6530" w:author="Kisch, Christian" w:date="2022-02-07T15:08:00Z">
              <w:r w:rsidRPr="00E42F0B">
                <w:t>Bediensteter Geschäftsstelle</w:t>
              </w:r>
            </w:ins>
          </w:p>
        </w:tc>
        <w:tc>
          <w:tcPr>
            <w:tcW w:w="3083" w:type="dxa"/>
            <w:shd w:val="clear" w:color="000000" w:fill="E7E6E6"/>
            <w:hideMark/>
          </w:tcPr>
          <w:p w14:paraId="681AB4B3" w14:textId="77777777" w:rsidR="00372592" w:rsidRPr="00CF5477" w:rsidRDefault="00372592" w:rsidP="00372592">
            <w:pPr>
              <w:spacing w:before="0" w:after="0" w:line="240" w:lineRule="auto"/>
              <w:rPr>
                <w:ins w:id="6531" w:author="Kisch, Christian" w:date="2022-02-07T15:07:00Z"/>
                <w:rFonts w:eastAsia="Times New Roman" w:cs="Calibri"/>
                <w:b/>
                <w:bCs/>
                <w:sz w:val="20"/>
                <w:szCs w:val="20"/>
                <w:lang w:eastAsia="de-DE"/>
              </w:rPr>
            </w:pPr>
            <w:ins w:id="6532" w:author="Kisch, Christian" w:date="2022-02-07T15:07:00Z">
              <w:r w:rsidRPr="00CF5477">
                <w:rPr>
                  <w:rFonts w:eastAsia="Times New Roman" w:cs="Calibri"/>
                  <w:b/>
                  <w:bCs/>
                  <w:sz w:val="20"/>
                  <w:szCs w:val="20"/>
                  <w:lang w:eastAsia="de-DE"/>
                </w:rPr>
                <w:t>Dokumente im Ordner „Akte“</w:t>
              </w:r>
            </w:ins>
          </w:p>
        </w:tc>
        <w:tc>
          <w:tcPr>
            <w:tcW w:w="1418" w:type="dxa"/>
            <w:shd w:val="clear" w:color="000000" w:fill="auto"/>
            <w:hideMark/>
          </w:tcPr>
          <w:p w14:paraId="6393314F" w14:textId="0F15534C" w:rsidR="00372592" w:rsidRPr="00CF5477" w:rsidRDefault="00372592" w:rsidP="00372592">
            <w:pPr>
              <w:spacing w:before="0" w:after="0" w:line="240" w:lineRule="auto"/>
              <w:jc w:val="center"/>
              <w:rPr>
                <w:ins w:id="6533" w:author="Kisch, Christian" w:date="2022-02-07T15:07:00Z"/>
                <w:rFonts w:eastAsia="Times New Roman" w:cs="Calibri"/>
                <w:sz w:val="20"/>
                <w:szCs w:val="20"/>
                <w:lang w:eastAsia="de-DE"/>
              </w:rPr>
            </w:pPr>
            <w:ins w:id="6534" w:author="Kisch, Christian" w:date="2022-02-07T15:08:00Z">
              <w:r>
                <w:rPr>
                  <w:rFonts w:cs="Calibri"/>
                  <w:sz w:val="20"/>
                  <w:szCs w:val="20"/>
                </w:rPr>
                <w:t>Ja</w:t>
              </w:r>
            </w:ins>
          </w:p>
        </w:tc>
        <w:tc>
          <w:tcPr>
            <w:tcW w:w="992" w:type="dxa"/>
            <w:shd w:val="clear" w:color="000000" w:fill="auto"/>
          </w:tcPr>
          <w:p w14:paraId="20D78E53" w14:textId="7810B036" w:rsidR="00372592" w:rsidRPr="00CF5477" w:rsidRDefault="00372592" w:rsidP="00372592">
            <w:pPr>
              <w:spacing w:before="0" w:after="0" w:line="240" w:lineRule="auto"/>
              <w:jc w:val="center"/>
              <w:rPr>
                <w:ins w:id="6535" w:author="Kisch, Christian" w:date="2022-02-07T15:07:00Z"/>
                <w:rFonts w:eastAsia="Times New Roman" w:cs="Calibri"/>
                <w:sz w:val="20"/>
                <w:szCs w:val="20"/>
                <w:lang w:eastAsia="de-DE"/>
              </w:rPr>
            </w:pPr>
            <w:ins w:id="6536" w:author="Kisch, Christian" w:date="2022-02-07T15:09:00Z">
              <w:r>
                <w:rPr>
                  <w:rFonts w:cs="Calibri"/>
                  <w:sz w:val="20"/>
                  <w:szCs w:val="20"/>
                </w:rPr>
                <w:t>Nein</w:t>
              </w:r>
            </w:ins>
          </w:p>
        </w:tc>
        <w:tc>
          <w:tcPr>
            <w:tcW w:w="992" w:type="dxa"/>
            <w:shd w:val="clear" w:color="000000" w:fill="auto"/>
            <w:hideMark/>
          </w:tcPr>
          <w:p w14:paraId="087BCBD7" w14:textId="7F75E9F7" w:rsidR="00372592" w:rsidRPr="00CF5477" w:rsidRDefault="00372592" w:rsidP="00372592">
            <w:pPr>
              <w:spacing w:before="0" w:after="0" w:line="240" w:lineRule="auto"/>
              <w:jc w:val="center"/>
              <w:rPr>
                <w:ins w:id="6537" w:author="Kisch, Christian" w:date="2022-02-07T15:07:00Z"/>
                <w:rFonts w:eastAsia="Times New Roman" w:cs="Calibri"/>
                <w:sz w:val="20"/>
                <w:szCs w:val="20"/>
                <w:lang w:eastAsia="de-DE"/>
              </w:rPr>
            </w:pPr>
            <w:ins w:id="6538" w:author="Kisch, Christian" w:date="2022-02-07T15:10:00Z">
              <w:r>
                <w:rPr>
                  <w:rFonts w:cs="Calibri"/>
                  <w:sz w:val="20"/>
                  <w:szCs w:val="20"/>
                </w:rPr>
                <w:t>Nein</w:t>
              </w:r>
            </w:ins>
          </w:p>
        </w:tc>
        <w:tc>
          <w:tcPr>
            <w:tcW w:w="1134" w:type="dxa"/>
            <w:shd w:val="clear" w:color="000000" w:fill="auto"/>
            <w:hideMark/>
          </w:tcPr>
          <w:p w14:paraId="1047A7BD" w14:textId="545C83AF" w:rsidR="00372592" w:rsidRPr="00CF5477" w:rsidRDefault="00372592" w:rsidP="00372592">
            <w:pPr>
              <w:spacing w:before="0" w:after="0" w:line="240" w:lineRule="auto"/>
              <w:jc w:val="center"/>
              <w:rPr>
                <w:ins w:id="6539" w:author="Kisch, Christian" w:date="2022-02-07T15:07:00Z"/>
                <w:rFonts w:eastAsia="Times New Roman" w:cs="Calibri"/>
                <w:sz w:val="20"/>
                <w:szCs w:val="20"/>
                <w:lang w:eastAsia="de-DE"/>
              </w:rPr>
            </w:pPr>
            <w:ins w:id="6540" w:author="Kisch, Christian" w:date="2022-02-07T15:10:00Z">
              <w:r>
                <w:rPr>
                  <w:rFonts w:cs="Calibri"/>
                  <w:sz w:val="20"/>
                  <w:szCs w:val="20"/>
                </w:rPr>
                <w:t>x</w:t>
              </w:r>
            </w:ins>
          </w:p>
        </w:tc>
        <w:tc>
          <w:tcPr>
            <w:tcW w:w="1134" w:type="dxa"/>
            <w:shd w:val="clear" w:color="000000" w:fill="auto"/>
            <w:hideMark/>
          </w:tcPr>
          <w:p w14:paraId="27FAACB8" w14:textId="48001C6C" w:rsidR="00372592" w:rsidRPr="00CF5477" w:rsidRDefault="00372592" w:rsidP="00372592">
            <w:pPr>
              <w:spacing w:before="0" w:after="0" w:line="240" w:lineRule="auto"/>
              <w:jc w:val="center"/>
              <w:rPr>
                <w:ins w:id="6541" w:author="Kisch, Christian" w:date="2022-02-07T15:07:00Z"/>
                <w:rFonts w:eastAsia="Times New Roman" w:cs="Calibri"/>
                <w:sz w:val="20"/>
                <w:szCs w:val="20"/>
                <w:lang w:eastAsia="de-DE"/>
              </w:rPr>
            </w:pPr>
            <w:ins w:id="6542" w:author="Kisch, Christian" w:date="2022-02-07T15:11:00Z">
              <w:r>
                <w:rPr>
                  <w:rFonts w:cs="Calibri"/>
                  <w:sz w:val="20"/>
                  <w:szCs w:val="20"/>
                </w:rPr>
                <w:t>x</w:t>
              </w:r>
            </w:ins>
          </w:p>
        </w:tc>
      </w:tr>
      <w:tr w:rsidR="00372592" w:rsidRPr="00CF5477" w14:paraId="618CA7D4" w14:textId="77777777" w:rsidTr="006B62F3">
        <w:trPr>
          <w:trHeight w:val="497"/>
          <w:ins w:id="6543" w:author="Kisch, Christian" w:date="2022-02-07T15:07:00Z"/>
        </w:trPr>
        <w:tc>
          <w:tcPr>
            <w:tcW w:w="626" w:type="dxa"/>
            <w:shd w:val="clear" w:color="000000" w:fill="auto"/>
            <w:hideMark/>
          </w:tcPr>
          <w:p w14:paraId="3C5310CE" w14:textId="77777777" w:rsidR="00372592" w:rsidRPr="00CF5477" w:rsidRDefault="00372592" w:rsidP="00372592">
            <w:pPr>
              <w:spacing w:before="0" w:after="0" w:line="240" w:lineRule="auto"/>
              <w:jc w:val="right"/>
              <w:rPr>
                <w:ins w:id="6544" w:author="Kisch, Christian" w:date="2022-02-07T15:07:00Z"/>
                <w:rFonts w:eastAsia="Times New Roman" w:cs="Calibri"/>
                <w:color w:val="000000"/>
                <w:lang w:eastAsia="de-DE"/>
              </w:rPr>
            </w:pPr>
            <w:ins w:id="6545" w:author="Kisch, Christian" w:date="2022-02-07T15:07:00Z">
              <w:r>
                <w:rPr>
                  <w:rFonts w:eastAsia="Times New Roman" w:cs="Calibri"/>
                  <w:color w:val="000000"/>
                  <w:lang w:eastAsia="de-DE"/>
                </w:rPr>
                <w:t>21</w:t>
              </w:r>
            </w:ins>
          </w:p>
        </w:tc>
        <w:tc>
          <w:tcPr>
            <w:tcW w:w="2523" w:type="dxa"/>
            <w:shd w:val="clear" w:color="000000" w:fill="auto"/>
            <w:hideMark/>
          </w:tcPr>
          <w:p w14:paraId="59B88D52" w14:textId="4995E9E0" w:rsidR="00372592" w:rsidRPr="00CF5477" w:rsidRDefault="00372592" w:rsidP="00372592">
            <w:pPr>
              <w:spacing w:before="0" w:after="0" w:line="240" w:lineRule="auto"/>
              <w:rPr>
                <w:ins w:id="6546" w:author="Kisch, Christian" w:date="2022-02-07T15:07:00Z"/>
                <w:rFonts w:eastAsia="Times New Roman" w:cs="Calibri"/>
                <w:color w:val="000000"/>
                <w:lang w:eastAsia="de-DE"/>
              </w:rPr>
            </w:pPr>
            <w:ins w:id="6547" w:author="Kisch, Christian" w:date="2022-02-07T15:08:00Z">
              <w:r w:rsidRPr="00E42F0B">
                <w:t>Bediensteter Geschäftsstelle</w:t>
              </w:r>
            </w:ins>
          </w:p>
        </w:tc>
        <w:tc>
          <w:tcPr>
            <w:tcW w:w="3083" w:type="dxa"/>
            <w:shd w:val="clear" w:color="000000" w:fill="E7E6E6"/>
            <w:hideMark/>
          </w:tcPr>
          <w:p w14:paraId="18125E81" w14:textId="77777777" w:rsidR="00372592" w:rsidRPr="00CF5477" w:rsidRDefault="00372592" w:rsidP="00372592">
            <w:pPr>
              <w:spacing w:before="0" w:after="0" w:line="240" w:lineRule="auto"/>
              <w:rPr>
                <w:ins w:id="6548" w:author="Kisch, Christian" w:date="2022-02-07T15:07:00Z"/>
                <w:rFonts w:eastAsia="Times New Roman" w:cs="Calibri"/>
                <w:b/>
                <w:bCs/>
                <w:sz w:val="20"/>
                <w:szCs w:val="20"/>
                <w:lang w:eastAsia="de-DE"/>
              </w:rPr>
            </w:pPr>
            <w:ins w:id="6549" w:author="Kisch, Christian" w:date="2022-02-07T15:07:00Z">
              <w:r w:rsidRPr="00CF5477">
                <w:rPr>
                  <w:rFonts w:eastAsia="Times New Roman" w:cs="Calibri"/>
                  <w:b/>
                  <w:bCs/>
                  <w:sz w:val="20"/>
                  <w:szCs w:val="20"/>
                  <w:lang w:eastAsia="de-DE"/>
                </w:rPr>
                <w:t>Kennzeichnung im Ordner „Akte“</w:t>
              </w:r>
            </w:ins>
          </w:p>
        </w:tc>
        <w:tc>
          <w:tcPr>
            <w:tcW w:w="1418" w:type="dxa"/>
            <w:shd w:val="clear" w:color="000000" w:fill="auto"/>
            <w:hideMark/>
          </w:tcPr>
          <w:p w14:paraId="13C03AEE" w14:textId="0CF718DC" w:rsidR="00372592" w:rsidRPr="00CF5477" w:rsidRDefault="00372592" w:rsidP="00372592">
            <w:pPr>
              <w:spacing w:before="0" w:after="0" w:line="240" w:lineRule="auto"/>
              <w:jc w:val="center"/>
              <w:rPr>
                <w:ins w:id="6550" w:author="Kisch, Christian" w:date="2022-02-07T15:07:00Z"/>
                <w:rFonts w:eastAsia="Times New Roman" w:cs="Calibri"/>
                <w:sz w:val="20"/>
                <w:szCs w:val="20"/>
                <w:lang w:eastAsia="de-DE"/>
              </w:rPr>
            </w:pPr>
            <w:ins w:id="6551" w:author="Kisch, Christian" w:date="2022-02-07T15:08:00Z">
              <w:r>
                <w:rPr>
                  <w:rFonts w:cs="Calibri"/>
                  <w:sz w:val="20"/>
                  <w:szCs w:val="20"/>
                </w:rPr>
                <w:t>Ja</w:t>
              </w:r>
            </w:ins>
          </w:p>
        </w:tc>
        <w:tc>
          <w:tcPr>
            <w:tcW w:w="992" w:type="dxa"/>
            <w:shd w:val="clear" w:color="000000" w:fill="auto"/>
          </w:tcPr>
          <w:p w14:paraId="50A17B8D" w14:textId="7A583450" w:rsidR="00372592" w:rsidRPr="00CF5477" w:rsidRDefault="00372592" w:rsidP="00372592">
            <w:pPr>
              <w:spacing w:before="0" w:after="0" w:line="240" w:lineRule="auto"/>
              <w:jc w:val="center"/>
              <w:rPr>
                <w:ins w:id="6552" w:author="Kisch, Christian" w:date="2022-02-07T15:07:00Z"/>
                <w:rFonts w:eastAsia="Times New Roman" w:cs="Calibri"/>
                <w:sz w:val="20"/>
                <w:szCs w:val="20"/>
                <w:lang w:eastAsia="de-DE"/>
              </w:rPr>
            </w:pPr>
            <w:ins w:id="6553" w:author="Kisch, Christian" w:date="2022-02-07T15:09:00Z">
              <w:r>
                <w:rPr>
                  <w:rFonts w:cs="Calibri"/>
                  <w:sz w:val="20"/>
                  <w:szCs w:val="20"/>
                </w:rPr>
                <w:t>Nein</w:t>
              </w:r>
            </w:ins>
          </w:p>
        </w:tc>
        <w:tc>
          <w:tcPr>
            <w:tcW w:w="992" w:type="dxa"/>
            <w:shd w:val="clear" w:color="000000" w:fill="auto"/>
            <w:hideMark/>
          </w:tcPr>
          <w:p w14:paraId="5E0DA7D0" w14:textId="6271D308" w:rsidR="00372592" w:rsidRPr="00CF5477" w:rsidRDefault="00372592" w:rsidP="00372592">
            <w:pPr>
              <w:spacing w:before="0" w:after="0" w:line="240" w:lineRule="auto"/>
              <w:jc w:val="center"/>
              <w:rPr>
                <w:ins w:id="6554" w:author="Kisch, Christian" w:date="2022-02-07T15:07:00Z"/>
                <w:rFonts w:eastAsia="Times New Roman" w:cs="Calibri"/>
                <w:sz w:val="20"/>
                <w:szCs w:val="20"/>
                <w:lang w:eastAsia="de-DE"/>
              </w:rPr>
            </w:pPr>
            <w:ins w:id="6555" w:author="Kisch, Christian" w:date="2022-02-07T15:10:00Z">
              <w:r>
                <w:rPr>
                  <w:rFonts w:cs="Calibri"/>
                  <w:sz w:val="20"/>
                  <w:szCs w:val="20"/>
                </w:rPr>
                <w:t>Nein</w:t>
              </w:r>
            </w:ins>
          </w:p>
        </w:tc>
        <w:tc>
          <w:tcPr>
            <w:tcW w:w="1134" w:type="dxa"/>
            <w:shd w:val="clear" w:color="000000" w:fill="auto"/>
            <w:hideMark/>
          </w:tcPr>
          <w:p w14:paraId="4CEBBD5D" w14:textId="0F31EB60" w:rsidR="00372592" w:rsidRPr="00CF5477" w:rsidRDefault="00372592" w:rsidP="00372592">
            <w:pPr>
              <w:spacing w:before="0" w:after="0" w:line="240" w:lineRule="auto"/>
              <w:jc w:val="center"/>
              <w:rPr>
                <w:ins w:id="6556" w:author="Kisch, Christian" w:date="2022-02-07T15:07:00Z"/>
                <w:rFonts w:eastAsia="Times New Roman" w:cs="Calibri"/>
                <w:sz w:val="20"/>
                <w:szCs w:val="20"/>
                <w:lang w:eastAsia="de-DE"/>
              </w:rPr>
            </w:pPr>
            <w:ins w:id="6557" w:author="Kisch, Christian" w:date="2022-02-07T15:10:00Z">
              <w:r>
                <w:rPr>
                  <w:rFonts w:cs="Calibri"/>
                  <w:sz w:val="20"/>
                  <w:szCs w:val="20"/>
                </w:rPr>
                <w:t>x</w:t>
              </w:r>
            </w:ins>
          </w:p>
        </w:tc>
        <w:tc>
          <w:tcPr>
            <w:tcW w:w="1134" w:type="dxa"/>
            <w:shd w:val="clear" w:color="000000" w:fill="auto"/>
            <w:hideMark/>
          </w:tcPr>
          <w:p w14:paraId="0ACC7AB8" w14:textId="42AE82DA" w:rsidR="00372592" w:rsidRPr="00CF5477" w:rsidRDefault="00372592" w:rsidP="00372592">
            <w:pPr>
              <w:spacing w:before="0" w:after="0" w:line="240" w:lineRule="auto"/>
              <w:jc w:val="center"/>
              <w:rPr>
                <w:ins w:id="6558" w:author="Kisch, Christian" w:date="2022-02-07T15:07:00Z"/>
                <w:rFonts w:eastAsia="Times New Roman" w:cs="Calibri"/>
                <w:sz w:val="20"/>
                <w:szCs w:val="20"/>
                <w:lang w:eastAsia="de-DE"/>
              </w:rPr>
            </w:pPr>
            <w:ins w:id="6559" w:author="Kisch, Christian" w:date="2022-02-07T15:11:00Z">
              <w:r>
                <w:rPr>
                  <w:rFonts w:cs="Calibri"/>
                  <w:sz w:val="20"/>
                  <w:szCs w:val="20"/>
                </w:rPr>
                <w:t>x</w:t>
              </w:r>
            </w:ins>
          </w:p>
        </w:tc>
      </w:tr>
      <w:tr w:rsidR="00372592" w:rsidRPr="00CF5477" w14:paraId="53F89AFF" w14:textId="77777777" w:rsidTr="006B62F3">
        <w:trPr>
          <w:trHeight w:val="505"/>
          <w:ins w:id="6560" w:author="Kisch, Christian" w:date="2022-02-07T15:07:00Z"/>
        </w:trPr>
        <w:tc>
          <w:tcPr>
            <w:tcW w:w="626" w:type="dxa"/>
            <w:shd w:val="clear" w:color="000000" w:fill="auto"/>
            <w:hideMark/>
          </w:tcPr>
          <w:p w14:paraId="6C0F58B0" w14:textId="77777777" w:rsidR="00372592" w:rsidRPr="00CF5477" w:rsidRDefault="00372592" w:rsidP="00372592">
            <w:pPr>
              <w:spacing w:before="0" w:after="0" w:line="240" w:lineRule="auto"/>
              <w:jc w:val="right"/>
              <w:rPr>
                <w:ins w:id="6561" w:author="Kisch, Christian" w:date="2022-02-07T15:07:00Z"/>
                <w:rFonts w:eastAsia="Times New Roman" w:cs="Calibri"/>
                <w:color w:val="000000"/>
                <w:lang w:eastAsia="de-DE"/>
              </w:rPr>
            </w:pPr>
            <w:ins w:id="6562" w:author="Kisch, Christian" w:date="2022-02-07T15:07:00Z">
              <w:r>
                <w:rPr>
                  <w:rFonts w:eastAsia="Times New Roman" w:cs="Calibri"/>
                  <w:color w:val="000000"/>
                  <w:lang w:eastAsia="de-DE"/>
                </w:rPr>
                <w:t>22</w:t>
              </w:r>
            </w:ins>
          </w:p>
        </w:tc>
        <w:tc>
          <w:tcPr>
            <w:tcW w:w="2523" w:type="dxa"/>
            <w:shd w:val="clear" w:color="000000" w:fill="auto"/>
            <w:hideMark/>
          </w:tcPr>
          <w:p w14:paraId="23CA4EA0" w14:textId="2BB7A6B2" w:rsidR="00372592" w:rsidRPr="00CF5477" w:rsidRDefault="00372592" w:rsidP="00372592">
            <w:pPr>
              <w:spacing w:before="0" w:after="0" w:line="240" w:lineRule="auto"/>
              <w:rPr>
                <w:ins w:id="6563" w:author="Kisch, Christian" w:date="2022-02-07T15:07:00Z"/>
                <w:rFonts w:eastAsia="Times New Roman" w:cs="Calibri"/>
                <w:color w:val="000000"/>
                <w:lang w:eastAsia="de-DE"/>
              </w:rPr>
            </w:pPr>
            <w:ins w:id="6564" w:author="Kisch, Christian" w:date="2022-02-07T15:08:00Z">
              <w:r w:rsidRPr="00E42F0B">
                <w:t>Bediensteter Geschäftsstelle</w:t>
              </w:r>
            </w:ins>
          </w:p>
        </w:tc>
        <w:tc>
          <w:tcPr>
            <w:tcW w:w="3083" w:type="dxa"/>
            <w:shd w:val="clear" w:color="000000" w:fill="E7E6E6"/>
            <w:hideMark/>
          </w:tcPr>
          <w:p w14:paraId="23371F2D" w14:textId="77777777" w:rsidR="00372592" w:rsidRPr="00CF5477" w:rsidRDefault="00372592" w:rsidP="00372592">
            <w:pPr>
              <w:spacing w:before="0" w:after="0" w:line="240" w:lineRule="auto"/>
              <w:rPr>
                <w:ins w:id="6565" w:author="Kisch, Christian" w:date="2022-02-07T15:07:00Z"/>
                <w:rFonts w:eastAsia="Times New Roman" w:cs="Calibri"/>
                <w:b/>
                <w:bCs/>
                <w:sz w:val="20"/>
                <w:szCs w:val="20"/>
                <w:lang w:eastAsia="de-DE"/>
              </w:rPr>
            </w:pPr>
            <w:ins w:id="6566" w:author="Kisch, Christian" w:date="2022-02-07T15:07: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14B3CD07" w14:textId="474A5525" w:rsidR="00372592" w:rsidRPr="00CF5477" w:rsidRDefault="00372592" w:rsidP="00372592">
            <w:pPr>
              <w:spacing w:before="0" w:after="0" w:line="240" w:lineRule="auto"/>
              <w:jc w:val="center"/>
              <w:rPr>
                <w:ins w:id="6567" w:author="Kisch, Christian" w:date="2022-02-07T15:07:00Z"/>
                <w:rFonts w:eastAsia="Times New Roman" w:cs="Calibri"/>
                <w:sz w:val="20"/>
                <w:szCs w:val="20"/>
                <w:lang w:eastAsia="de-DE"/>
              </w:rPr>
            </w:pPr>
            <w:ins w:id="6568" w:author="Kisch, Christian" w:date="2022-02-07T15:08:00Z">
              <w:r>
                <w:rPr>
                  <w:rFonts w:cs="Calibri"/>
                  <w:sz w:val="20"/>
                  <w:szCs w:val="20"/>
                </w:rPr>
                <w:t>Ja</w:t>
              </w:r>
            </w:ins>
          </w:p>
        </w:tc>
        <w:tc>
          <w:tcPr>
            <w:tcW w:w="992" w:type="dxa"/>
            <w:shd w:val="clear" w:color="000000" w:fill="auto"/>
          </w:tcPr>
          <w:p w14:paraId="50CD4A8D" w14:textId="1F3603DE" w:rsidR="00372592" w:rsidRPr="00CF5477" w:rsidRDefault="00372592" w:rsidP="00372592">
            <w:pPr>
              <w:spacing w:before="0" w:after="0" w:line="240" w:lineRule="auto"/>
              <w:jc w:val="center"/>
              <w:rPr>
                <w:ins w:id="6569" w:author="Kisch, Christian" w:date="2022-02-07T15:07:00Z"/>
                <w:rFonts w:eastAsia="Times New Roman" w:cs="Calibri"/>
                <w:sz w:val="20"/>
                <w:szCs w:val="20"/>
                <w:lang w:eastAsia="de-DE"/>
              </w:rPr>
            </w:pPr>
            <w:ins w:id="6570" w:author="Kisch, Christian" w:date="2022-02-07T15:09:00Z">
              <w:r>
                <w:rPr>
                  <w:rFonts w:cs="Calibri"/>
                  <w:sz w:val="20"/>
                  <w:szCs w:val="20"/>
                </w:rPr>
                <w:t>Nein</w:t>
              </w:r>
            </w:ins>
          </w:p>
        </w:tc>
        <w:tc>
          <w:tcPr>
            <w:tcW w:w="992" w:type="dxa"/>
            <w:shd w:val="clear" w:color="000000" w:fill="auto"/>
            <w:hideMark/>
          </w:tcPr>
          <w:p w14:paraId="6EB1E839" w14:textId="49C0AF10" w:rsidR="00372592" w:rsidRPr="00CF5477" w:rsidRDefault="00372592" w:rsidP="00372592">
            <w:pPr>
              <w:spacing w:before="0" w:after="0" w:line="240" w:lineRule="auto"/>
              <w:jc w:val="center"/>
              <w:rPr>
                <w:ins w:id="6571" w:author="Kisch, Christian" w:date="2022-02-07T15:07:00Z"/>
                <w:rFonts w:eastAsia="Times New Roman" w:cs="Calibri"/>
                <w:sz w:val="20"/>
                <w:szCs w:val="20"/>
                <w:lang w:eastAsia="de-DE"/>
              </w:rPr>
            </w:pPr>
            <w:ins w:id="6572" w:author="Kisch, Christian" w:date="2022-02-07T15:10:00Z">
              <w:r>
                <w:rPr>
                  <w:rFonts w:cs="Calibri"/>
                  <w:sz w:val="20"/>
                  <w:szCs w:val="20"/>
                </w:rPr>
                <w:t>Nein</w:t>
              </w:r>
            </w:ins>
          </w:p>
        </w:tc>
        <w:tc>
          <w:tcPr>
            <w:tcW w:w="1134" w:type="dxa"/>
            <w:shd w:val="clear" w:color="000000" w:fill="auto"/>
            <w:hideMark/>
          </w:tcPr>
          <w:p w14:paraId="3A26CD37" w14:textId="1963F2A9" w:rsidR="00372592" w:rsidRPr="00CF5477" w:rsidRDefault="00372592" w:rsidP="00372592">
            <w:pPr>
              <w:spacing w:before="0" w:after="0" w:line="240" w:lineRule="auto"/>
              <w:jc w:val="center"/>
              <w:rPr>
                <w:ins w:id="6573" w:author="Kisch, Christian" w:date="2022-02-07T15:07:00Z"/>
                <w:rFonts w:eastAsia="Times New Roman" w:cs="Calibri"/>
                <w:sz w:val="20"/>
                <w:szCs w:val="20"/>
                <w:lang w:eastAsia="de-DE"/>
              </w:rPr>
            </w:pPr>
            <w:ins w:id="6574" w:author="Kisch, Christian" w:date="2022-02-07T15:10:00Z">
              <w:r>
                <w:rPr>
                  <w:rFonts w:cs="Calibri"/>
                  <w:sz w:val="20"/>
                  <w:szCs w:val="20"/>
                </w:rPr>
                <w:t>x</w:t>
              </w:r>
            </w:ins>
          </w:p>
        </w:tc>
        <w:tc>
          <w:tcPr>
            <w:tcW w:w="1134" w:type="dxa"/>
            <w:shd w:val="clear" w:color="000000" w:fill="auto"/>
            <w:hideMark/>
          </w:tcPr>
          <w:p w14:paraId="7D9B9037" w14:textId="6D30B879" w:rsidR="00372592" w:rsidRPr="00CF5477" w:rsidRDefault="00372592" w:rsidP="00372592">
            <w:pPr>
              <w:spacing w:before="0" w:after="0" w:line="240" w:lineRule="auto"/>
              <w:jc w:val="center"/>
              <w:rPr>
                <w:ins w:id="6575" w:author="Kisch, Christian" w:date="2022-02-07T15:07:00Z"/>
                <w:rFonts w:eastAsia="Times New Roman" w:cs="Calibri"/>
                <w:sz w:val="20"/>
                <w:szCs w:val="20"/>
                <w:lang w:eastAsia="de-DE"/>
              </w:rPr>
            </w:pPr>
            <w:ins w:id="6576" w:author="Kisch, Christian" w:date="2022-02-07T15:11:00Z">
              <w:r>
                <w:rPr>
                  <w:rFonts w:cs="Calibri"/>
                  <w:sz w:val="20"/>
                  <w:szCs w:val="20"/>
                </w:rPr>
                <w:t>x</w:t>
              </w:r>
            </w:ins>
          </w:p>
        </w:tc>
      </w:tr>
      <w:tr w:rsidR="00372592" w:rsidRPr="00CF5477" w14:paraId="661E4D6C" w14:textId="77777777" w:rsidTr="006B62F3">
        <w:trPr>
          <w:trHeight w:val="541"/>
          <w:ins w:id="6577" w:author="Kisch, Christian" w:date="2022-02-07T15:07:00Z"/>
        </w:trPr>
        <w:tc>
          <w:tcPr>
            <w:tcW w:w="626" w:type="dxa"/>
            <w:shd w:val="clear" w:color="000000" w:fill="auto"/>
            <w:hideMark/>
          </w:tcPr>
          <w:p w14:paraId="035EFCC9" w14:textId="77777777" w:rsidR="00372592" w:rsidRPr="00CF5477" w:rsidRDefault="00372592" w:rsidP="00372592">
            <w:pPr>
              <w:spacing w:before="0" w:after="0" w:line="240" w:lineRule="auto"/>
              <w:jc w:val="right"/>
              <w:rPr>
                <w:ins w:id="6578" w:author="Kisch, Christian" w:date="2022-02-07T15:07:00Z"/>
                <w:rFonts w:eastAsia="Times New Roman" w:cs="Calibri"/>
                <w:color w:val="000000"/>
                <w:lang w:eastAsia="de-DE"/>
              </w:rPr>
            </w:pPr>
            <w:ins w:id="6579" w:author="Kisch, Christian" w:date="2022-02-07T15:07: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6E145DD2" w14:textId="14D7FBD0" w:rsidR="00372592" w:rsidRPr="00CF5477" w:rsidRDefault="00372592" w:rsidP="00372592">
            <w:pPr>
              <w:spacing w:before="0" w:after="0" w:line="240" w:lineRule="auto"/>
              <w:rPr>
                <w:ins w:id="6580" w:author="Kisch, Christian" w:date="2022-02-07T15:07:00Z"/>
                <w:rFonts w:eastAsia="Times New Roman" w:cs="Calibri"/>
                <w:color w:val="000000"/>
                <w:lang w:eastAsia="de-DE"/>
              </w:rPr>
            </w:pPr>
            <w:ins w:id="6581" w:author="Kisch, Christian" w:date="2022-02-07T15:08:00Z">
              <w:r w:rsidRPr="00E42F0B">
                <w:t>Bediensteter Geschäftsstelle</w:t>
              </w:r>
            </w:ins>
          </w:p>
        </w:tc>
        <w:tc>
          <w:tcPr>
            <w:tcW w:w="3083" w:type="dxa"/>
            <w:shd w:val="clear" w:color="000000" w:fill="E7E6E6"/>
            <w:hideMark/>
          </w:tcPr>
          <w:p w14:paraId="1E6020FA" w14:textId="77777777" w:rsidR="00372592" w:rsidRPr="00CF5477" w:rsidRDefault="00372592" w:rsidP="00372592">
            <w:pPr>
              <w:spacing w:before="0" w:after="0" w:line="240" w:lineRule="auto"/>
              <w:rPr>
                <w:ins w:id="6582" w:author="Kisch, Christian" w:date="2022-02-07T15:07:00Z"/>
                <w:rFonts w:eastAsia="Times New Roman" w:cs="Calibri"/>
                <w:b/>
                <w:bCs/>
                <w:sz w:val="20"/>
                <w:szCs w:val="20"/>
                <w:lang w:eastAsia="de-DE"/>
              </w:rPr>
            </w:pPr>
            <w:ins w:id="6583" w:author="Kisch, Christian" w:date="2022-02-07T15:07: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68DDC8A5" w14:textId="7251F946" w:rsidR="00372592" w:rsidRPr="00CF5477" w:rsidRDefault="00372592" w:rsidP="00372592">
            <w:pPr>
              <w:spacing w:before="0" w:after="0" w:line="240" w:lineRule="auto"/>
              <w:jc w:val="center"/>
              <w:rPr>
                <w:ins w:id="6584" w:author="Kisch, Christian" w:date="2022-02-07T15:07:00Z"/>
                <w:rFonts w:eastAsia="Times New Roman" w:cs="Calibri"/>
                <w:sz w:val="20"/>
                <w:szCs w:val="20"/>
                <w:lang w:eastAsia="de-DE"/>
              </w:rPr>
            </w:pPr>
            <w:ins w:id="6585" w:author="Kisch, Christian" w:date="2022-02-07T15:08:00Z">
              <w:r>
                <w:rPr>
                  <w:rFonts w:cs="Calibri"/>
                  <w:sz w:val="20"/>
                  <w:szCs w:val="20"/>
                </w:rPr>
                <w:t>Ja</w:t>
              </w:r>
            </w:ins>
          </w:p>
        </w:tc>
        <w:tc>
          <w:tcPr>
            <w:tcW w:w="992" w:type="dxa"/>
            <w:shd w:val="clear" w:color="000000" w:fill="auto"/>
          </w:tcPr>
          <w:p w14:paraId="1F675A21" w14:textId="6F4A8CBB" w:rsidR="00372592" w:rsidRPr="00CF5477" w:rsidRDefault="00372592" w:rsidP="00372592">
            <w:pPr>
              <w:spacing w:before="0" w:after="0" w:line="240" w:lineRule="auto"/>
              <w:jc w:val="center"/>
              <w:rPr>
                <w:ins w:id="6586" w:author="Kisch, Christian" w:date="2022-02-07T15:07:00Z"/>
                <w:rFonts w:eastAsia="Times New Roman" w:cs="Calibri"/>
                <w:sz w:val="20"/>
                <w:szCs w:val="20"/>
                <w:lang w:eastAsia="de-DE"/>
              </w:rPr>
            </w:pPr>
            <w:ins w:id="6587" w:author="Kisch, Christian" w:date="2022-02-07T15:09:00Z">
              <w:r>
                <w:rPr>
                  <w:rFonts w:cs="Calibri"/>
                  <w:sz w:val="20"/>
                  <w:szCs w:val="20"/>
                </w:rPr>
                <w:t>Ja</w:t>
              </w:r>
            </w:ins>
          </w:p>
        </w:tc>
        <w:tc>
          <w:tcPr>
            <w:tcW w:w="992" w:type="dxa"/>
            <w:shd w:val="clear" w:color="000000" w:fill="auto"/>
            <w:hideMark/>
          </w:tcPr>
          <w:p w14:paraId="5AF964F3" w14:textId="6D27469B" w:rsidR="00372592" w:rsidRPr="00CF5477" w:rsidRDefault="00372592" w:rsidP="00372592">
            <w:pPr>
              <w:spacing w:before="0" w:after="0" w:line="240" w:lineRule="auto"/>
              <w:jc w:val="center"/>
              <w:rPr>
                <w:ins w:id="6588" w:author="Kisch, Christian" w:date="2022-02-07T15:07:00Z"/>
                <w:rFonts w:eastAsia="Times New Roman" w:cs="Calibri"/>
                <w:sz w:val="20"/>
                <w:szCs w:val="20"/>
                <w:lang w:eastAsia="de-DE"/>
              </w:rPr>
            </w:pPr>
            <w:ins w:id="6589" w:author="Kisch, Christian" w:date="2022-02-07T15:10:00Z">
              <w:r>
                <w:rPr>
                  <w:rFonts w:cs="Calibri"/>
                  <w:sz w:val="20"/>
                  <w:szCs w:val="20"/>
                </w:rPr>
                <w:t>Ja</w:t>
              </w:r>
            </w:ins>
          </w:p>
        </w:tc>
        <w:tc>
          <w:tcPr>
            <w:tcW w:w="1134" w:type="dxa"/>
            <w:shd w:val="clear" w:color="000000" w:fill="auto"/>
            <w:hideMark/>
          </w:tcPr>
          <w:p w14:paraId="2CA2AAA0" w14:textId="64D4635F" w:rsidR="00372592" w:rsidRPr="00CF5477" w:rsidRDefault="00372592" w:rsidP="00372592">
            <w:pPr>
              <w:spacing w:before="0" w:after="0" w:line="240" w:lineRule="auto"/>
              <w:jc w:val="center"/>
              <w:rPr>
                <w:ins w:id="6590" w:author="Kisch, Christian" w:date="2022-02-07T15:07:00Z"/>
                <w:rFonts w:eastAsia="Times New Roman" w:cs="Calibri"/>
                <w:sz w:val="20"/>
                <w:szCs w:val="20"/>
                <w:lang w:eastAsia="de-DE"/>
              </w:rPr>
            </w:pPr>
            <w:ins w:id="6591" w:author="Kisch, Christian" w:date="2022-02-07T15:10:00Z">
              <w:r>
                <w:rPr>
                  <w:rFonts w:cs="Calibri"/>
                  <w:sz w:val="20"/>
                  <w:szCs w:val="20"/>
                </w:rPr>
                <w:t>x</w:t>
              </w:r>
            </w:ins>
          </w:p>
        </w:tc>
        <w:tc>
          <w:tcPr>
            <w:tcW w:w="1134" w:type="dxa"/>
            <w:shd w:val="clear" w:color="000000" w:fill="auto"/>
            <w:hideMark/>
          </w:tcPr>
          <w:p w14:paraId="777888A0" w14:textId="0AAD0083" w:rsidR="00372592" w:rsidRPr="00CF5477" w:rsidRDefault="00372592" w:rsidP="00372592">
            <w:pPr>
              <w:spacing w:before="0" w:after="0" w:line="240" w:lineRule="auto"/>
              <w:jc w:val="center"/>
              <w:rPr>
                <w:ins w:id="6592" w:author="Kisch, Christian" w:date="2022-02-07T15:07:00Z"/>
                <w:rFonts w:eastAsia="Times New Roman" w:cs="Calibri"/>
                <w:sz w:val="20"/>
                <w:szCs w:val="20"/>
                <w:lang w:eastAsia="de-DE"/>
              </w:rPr>
            </w:pPr>
            <w:ins w:id="6593" w:author="Kisch, Christian" w:date="2022-02-07T15:11:00Z">
              <w:r>
                <w:rPr>
                  <w:rFonts w:cs="Calibri"/>
                  <w:sz w:val="20"/>
                  <w:szCs w:val="20"/>
                </w:rPr>
                <w:t>x</w:t>
              </w:r>
            </w:ins>
          </w:p>
        </w:tc>
      </w:tr>
      <w:tr w:rsidR="00372592" w:rsidRPr="00CF5477" w14:paraId="09F332D6" w14:textId="77777777" w:rsidTr="006B62F3">
        <w:trPr>
          <w:trHeight w:val="549"/>
          <w:ins w:id="6594" w:author="Kisch, Christian" w:date="2022-02-07T15:07:00Z"/>
        </w:trPr>
        <w:tc>
          <w:tcPr>
            <w:tcW w:w="626" w:type="dxa"/>
            <w:shd w:val="clear" w:color="000000" w:fill="auto"/>
            <w:hideMark/>
          </w:tcPr>
          <w:p w14:paraId="338D0645" w14:textId="77777777" w:rsidR="00372592" w:rsidRPr="00CF5477" w:rsidRDefault="00372592" w:rsidP="00372592">
            <w:pPr>
              <w:spacing w:before="0" w:after="0" w:line="240" w:lineRule="auto"/>
              <w:jc w:val="right"/>
              <w:rPr>
                <w:ins w:id="6595" w:author="Kisch, Christian" w:date="2022-02-07T15:07:00Z"/>
                <w:rFonts w:eastAsia="Times New Roman" w:cs="Calibri"/>
                <w:color w:val="000000"/>
                <w:lang w:eastAsia="de-DE"/>
              </w:rPr>
            </w:pPr>
            <w:ins w:id="6596" w:author="Kisch, Christian" w:date="2022-02-07T15:07:00Z">
              <w:r>
                <w:rPr>
                  <w:rFonts w:eastAsia="Times New Roman" w:cs="Calibri"/>
                  <w:color w:val="000000"/>
                  <w:lang w:eastAsia="de-DE"/>
                </w:rPr>
                <w:t>24</w:t>
              </w:r>
            </w:ins>
          </w:p>
        </w:tc>
        <w:tc>
          <w:tcPr>
            <w:tcW w:w="2523" w:type="dxa"/>
            <w:shd w:val="clear" w:color="000000" w:fill="auto"/>
            <w:hideMark/>
          </w:tcPr>
          <w:p w14:paraId="44365D55" w14:textId="137FCCDE" w:rsidR="00372592" w:rsidRPr="00CF5477" w:rsidRDefault="00372592" w:rsidP="00372592">
            <w:pPr>
              <w:spacing w:before="0" w:after="0" w:line="240" w:lineRule="auto"/>
              <w:rPr>
                <w:ins w:id="6597" w:author="Kisch, Christian" w:date="2022-02-07T15:07:00Z"/>
                <w:rFonts w:eastAsia="Times New Roman" w:cs="Calibri"/>
                <w:color w:val="000000"/>
                <w:lang w:eastAsia="de-DE"/>
              </w:rPr>
            </w:pPr>
            <w:ins w:id="6598" w:author="Kisch, Christian" w:date="2022-02-07T15:08:00Z">
              <w:r w:rsidRPr="00E42F0B">
                <w:t>Bediensteter Geschäftsstelle</w:t>
              </w:r>
            </w:ins>
          </w:p>
        </w:tc>
        <w:tc>
          <w:tcPr>
            <w:tcW w:w="3083" w:type="dxa"/>
            <w:shd w:val="clear" w:color="000000" w:fill="E7E6E6"/>
            <w:hideMark/>
          </w:tcPr>
          <w:p w14:paraId="74A75EAB" w14:textId="77777777" w:rsidR="00372592" w:rsidRPr="00CF5477" w:rsidRDefault="00372592" w:rsidP="00372592">
            <w:pPr>
              <w:spacing w:before="0" w:after="0" w:line="240" w:lineRule="auto"/>
              <w:rPr>
                <w:ins w:id="6599" w:author="Kisch, Christian" w:date="2022-02-07T15:07:00Z"/>
                <w:rFonts w:eastAsia="Times New Roman" w:cs="Calibri"/>
                <w:b/>
                <w:bCs/>
                <w:sz w:val="20"/>
                <w:szCs w:val="20"/>
                <w:lang w:eastAsia="de-DE"/>
              </w:rPr>
            </w:pPr>
            <w:ins w:id="6600" w:author="Kisch, Christian" w:date="2022-02-07T15:07: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53E7A953" w14:textId="790BF508" w:rsidR="00372592" w:rsidRPr="00CF5477" w:rsidRDefault="00372592" w:rsidP="00372592">
            <w:pPr>
              <w:spacing w:before="0" w:after="0" w:line="240" w:lineRule="auto"/>
              <w:jc w:val="center"/>
              <w:rPr>
                <w:ins w:id="6601" w:author="Kisch, Christian" w:date="2022-02-07T15:07:00Z"/>
                <w:rFonts w:eastAsia="Times New Roman" w:cs="Calibri"/>
                <w:sz w:val="20"/>
                <w:szCs w:val="20"/>
                <w:lang w:eastAsia="de-DE"/>
              </w:rPr>
            </w:pPr>
            <w:ins w:id="6602" w:author="Kisch, Christian" w:date="2022-02-07T15:08:00Z">
              <w:r>
                <w:rPr>
                  <w:rFonts w:cs="Calibri"/>
                  <w:sz w:val="20"/>
                  <w:szCs w:val="20"/>
                </w:rPr>
                <w:t>Ja</w:t>
              </w:r>
            </w:ins>
          </w:p>
        </w:tc>
        <w:tc>
          <w:tcPr>
            <w:tcW w:w="992" w:type="dxa"/>
            <w:shd w:val="clear" w:color="000000" w:fill="auto"/>
          </w:tcPr>
          <w:p w14:paraId="7957C1DF" w14:textId="6B968EEE" w:rsidR="00372592" w:rsidRPr="00CF5477" w:rsidRDefault="00372592" w:rsidP="00372592">
            <w:pPr>
              <w:spacing w:before="0" w:after="0" w:line="240" w:lineRule="auto"/>
              <w:jc w:val="center"/>
              <w:rPr>
                <w:ins w:id="6603" w:author="Kisch, Christian" w:date="2022-02-07T15:07:00Z"/>
                <w:rFonts w:eastAsia="Times New Roman" w:cs="Calibri"/>
                <w:sz w:val="20"/>
                <w:szCs w:val="20"/>
                <w:lang w:eastAsia="de-DE"/>
              </w:rPr>
            </w:pPr>
            <w:ins w:id="6604" w:author="Kisch, Christian" w:date="2022-02-07T15:09:00Z">
              <w:r>
                <w:rPr>
                  <w:rFonts w:cs="Calibri"/>
                  <w:sz w:val="20"/>
                  <w:szCs w:val="20"/>
                </w:rPr>
                <w:t>Ja</w:t>
              </w:r>
            </w:ins>
          </w:p>
        </w:tc>
        <w:tc>
          <w:tcPr>
            <w:tcW w:w="992" w:type="dxa"/>
            <w:shd w:val="clear" w:color="000000" w:fill="auto"/>
            <w:hideMark/>
          </w:tcPr>
          <w:p w14:paraId="36B5775B" w14:textId="41BA87F5" w:rsidR="00372592" w:rsidRPr="00CF5477" w:rsidRDefault="00372592" w:rsidP="00372592">
            <w:pPr>
              <w:spacing w:before="0" w:after="0" w:line="240" w:lineRule="auto"/>
              <w:jc w:val="center"/>
              <w:rPr>
                <w:ins w:id="6605" w:author="Kisch, Christian" w:date="2022-02-07T15:07:00Z"/>
                <w:rFonts w:eastAsia="Times New Roman" w:cs="Calibri"/>
                <w:sz w:val="20"/>
                <w:szCs w:val="20"/>
                <w:lang w:eastAsia="de-DE"/>
              </w:rPr>
            </w:pPr>
            <w:ins w:id="6606" w:author="Kisch, Christian" w:date="2022-02-07T15:10:00Z">
              <w:r>
                <w:rPr>
                  <w:rFonts w:cs="Calibri"/>
                  <w:sz w:val="20"/>
                  <w:szCs w:val="20"/>
                </w:rPr>
                <w:t>Ja</w:t>
              </w:r>
            </w:ins>
          </w:p>
        </w:tc>
        <w:tc>
          <w:tcPr>
            <w:tcW w:w="1134" w:type="dxa"/>
            <w:shd w:val="clear" w:color="000000" w:fill="auto"/>
            <w:hideMark/>
          </w:tcPr>
          <w:p w14:paraId="6AB0B4E6" w14:textId="4F83B68E" w:rsidR="00372592" w:rsidRPr="00CF5477" w:rsidRDefault="00372592" w:rsidP="00372592">
            <w:pPr>
              <w:spacing w:before="0" w:after="0" w:line="240" w:lineRule="auto"/>
              <w:jc w:val="center"/>
              <w:rPr>
                <w:ins w:id="6607" w:author="Kisch, Christian" w:date="2022-02-07T15:07:00Z"/>
                <w:rFonts w:eastAsia="Times New Roman" w:cs="Calibri"/>
                <w:sz w:val="20"/>
                <w:szCs w:val="20"/>
                <w:lang w:eastAsia="de-DE"/>
              </w:rPr>
            </w:pPr>
            <w:ins w:id="6608" w:author="Kisch, Christian" w:date="2022-02-07T15:10:00Z">
              <w:r>
                <w:rPr>
                  <w:rFonts w:cs="Calibri"/>
                  <w:sz w:val="20"/>
                  <w:szCs w:val="20"/>
                </w:rPr>
                <w:t>x</w:t>
              </w:r>
            </w:ins>
          </w:p>
        </w:tc>
        <w:tc>
          <w:tcPr>
            <w:tcW w:w="1134" w:type="dxa"/>
            <w:shd w:val="clear" w:color="000000" w:fill="auto"/>
            <w:hideMark/>
          </w:tcPr>
          <w:p w14:paraId="1818C967" w14:textId="60914432" w:rsidR="00372592" w:rsidRPr="00CF5477" w:rsidRDefault="00372592" w:rsidP="00372592">
            <w:pPr>
              <w:spacing w:before="0" w:after="0" w:line="240" w:lineRule="auto"/>
              <w:jc w:val="center"/>
              <w:rPr>
                <w:ins w:id="6609" w:author="Kisch, Christian" w:date="2022-02-07T15:07:00Z"/>
                <w:rFonts w:eastAsia="Times New Roman" w:cs="Calibri"/>
                <w:sz w:val="20"/>
                <w:szCs w:val="20"/>
                <w:lang w:eastAsia="de-DE"/>
              </w:rPr>
            </w:pPr>
            <w:ins w:id="6610" w:author="Kisch, Christian" w:date="2022-02-07T15:11:00Z">
              <w:r>
                <w:rPr>
                  <w:rFonts w:cs="Calibri"/>
                  <w:sz w:val="20"/>
                  <w:szCs w:val="20"/>
                </w:rPr>
                <w:t>x</w:t>
              </w:r>
            </w:ins>
          </w:p>
        </w:tc>
      </w:tr>
      <w:tr w:rsidR="00372592" w:rsidRPr="00CF5477" w14:paraId="031B3C46" w14:textId="77777777" w:rsidTr="006B62F3">
        <w:trPr>
          <w:trHeight w:val="415"/>
          <w:ins w:id="6611" w:author="Kisch, Christian" w:date="2022-02-07T15:07:00Z"/>
        </w:trPr>
        <w:tc>
          <w:tcPr>
            <w:tcW w:w="626" w:type="dxa"/>
            <w:shd w:val="clear" w:color="000000" w:fill="auto"/>
            <w:hideMark/>
          </w:tcPr>
          <w:p w14:paraId="51F1FAFB" w14:textId="77777777" w:rsidR="00372592" w:rsidRPr="00CF5477" w:rsidRDefault="00372592" w:rsidP="00372592">
            <w:pPr>
              <w:spacing w:before="0" w:after="0" w:line="240" w:lineRule="auto"/>
              <w:jc w:val="right"/>
              <w:rPr>
                <w:ins w:id="6612" w:author="Kisch, Christian" w:date="2022-02-07T15:07:00Z"/>
                <w:rFonts w:eastAsia="Times New Roman" w:cs="Calibri"/>
                <w:color w:val="000000"/>
                <w:lang w:eastAsia="de-DE"/>
              </w:rPr>
            </w:pPr>
            <w:ins w:id="6613" w:author="Kisch, Christian" w:date="2022-02-07T15:07:00Z">
              <w:r>
                <w:rPr>
                  <w:rFonts w:eastAsia="Times New Roman" w:cs="Calibri"/>
                  <w:color w:val="000000"/>
                  <w:lang w:eastAsia="de-DE"/>
                </w:rPr>
                <w:t>25</w:t>
              </w:r>
            </w:ins>
          </w:p>
        </w:tc>
        <w:tc>
          <w:tcPr>
            <w:tcW w:w="2523" w:type="dxa"/>
            <w:shd w:val="clear" w:color="000000" w:fill="auto"/>
            <w:hideMark/>
          </w:tcPr>
          <w:p w14:paraId="4B3654B6" w14:textId="2E05D914" w:rsidR="00372592" w:rsidRPr="00CF5477" w:rsidRDefault="00372592" w:rsidP="00372592">
            <w:pPr>
              <w:spacing w:before="0" w:after="0" w:line="240" w:lineRule="auto"/>
              <w:rPr>
                <w:ins w:id="6614" w:author="Kisch, Christian" w:date="2022-02-07T15:07:00Z"/>
                <w:rFonts w:eastAsia="Times New Roman" w:cs="Calibri"/>
                <w:color w:val="000000"/>
                <w:lang w:eastAsia="de-DE"/>
              </w:rPr>
            </w:pPr>
            <w:ins w:id="6615" w:author="Kisch, Christian" w:date="2022-02-07T15:08:00Z">
              <w:r w:rsidRPr="00E42F0B">
                <w:t>Bediensteter Geschäftsstelle</w:t>
              </w:r>
            </w:ins>
          </w:p>
        </w:tc>
        <w:tc>
          <w:tcPr>
            <w:tcW w:w="3083" w:type="dxa"/>
            <w:shd w:val="clear" w:color="000000" w:fill="E7E6E6"/>
            <w:hideMark/>
          </w:tcPr>
          <w:p w14:paraId="7E5CA8AC" w14:textId="77777777" w:rsidR="00372592" w:rsidRPr="00CF5477" w:rsidRDefault="00372592" w:rsidP="00372592">
            <w:pPr>
              <w:spacing w:before="0" w:after="0" w:line="240" w:lineRule="auto"/>
              <w:rPr>
                <w:ins w:id="6616" w:author="Kisch, Christian" w:date="2022-02-07T15:07:00Z"/>
                <w:rFonts w:eastAsia="Times New Roman" w:cs="Calibri"/>
                <w:b/>
                <w:bCs/>
                <w:sz w:val="20"/>
                <w:szCs w:val="20"/>
                <w:lang w:eastAsia="de-DE"/>
              </w:rPr>
            </w:pPr>
            <w:ins w:id="6617" w:author="Kisch, Christian" w:date="2022-02-07T15:07: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43BFD787" w14:textId="346EC394" w:rsidR="00372592" w:rsidRPr="00CF5477" w:rsidRDefault="00372592" w:rsidP="00372592">
            <w:pPr>
              <w:spacing w:before="0" w:after="0" w:line="240" w:lineRule="auto"/>
              <w:jc w:val="center"/>
              <w:rPr>
                <w:ins w:id="6618" w:author="Kisch, Christian" w:date="2022-02-07T15:07:00Z"/>
                <w:rFonts w:eastAsia="Times New Roman" w:cs="Calibri"/>
                <w:sz w:val="20"/>
                <w:szCs w:val="20"/>
                <w:lang w:eastAsia="de-DE"/>
              </w:rPr>
            </w:pPr>
            <w:ins w:id="6619" w:author="Kisch, Christian" w:date="2022-02-07T15:08:00Z">
              <w:r>
                <w:rPr>
                  <w:rFonts w:cs="Calibri"/>
                  <w:sz w:val="20"/>
                  <w:szCs w:val="20"/>
                </w:rPr>
                <w:t>Ja</w:t>
              </w:r>
            </w:ins>
          </w:p>
        </w:tc>
        <w:tc>
          <w:tcPr>
            <w:tcW w:w="992" w:type="dxa"/>
            <w:shd w:val="clear" w:color="000000" w:fill="auto"/>
          </w:tcPr>
          <w:p w14:paraId="31BC386D" w14:textId="44050EFF" w:rsidR="00372592" w:rsidRPr="00CF5477" w:rsidRDefault="00372592" w:rsidP="00372592">
            <w:pPr>
              <w:spacing w:before="0" w:after="0" w:line="240" w:lineRule="auto"/>
              <w:jc w:val="center"/>
              <w:rPr>
                <w:ins w:id="6620" w:author="Kisch, Christian" w:date="2022-02-07T15:07:00Z"/>
                <w:rFonts w:eastAsia="Times New Roman" w:cs="Calibri"/>
                <w:sz w:val="20"/>
                <w:szCs w:val="20"/>
                <w:lang w:eastAsia="de-DE"/>
              </w:rPr>
            </w:pPr>
            <w:ins w:id="6621" w:author="Kisch, Christian" w:date="2022-02-07T15:09:00Z">
              <w:r>
                <w:rPr>
                  <w:rFonts w:cs="Calibri"/>
                  <w:sz w:val="20"/>
                  <w:szCs w:val="20"/>
                </w:rPr>
                <w:t>Ja</w:t>
              </w:r>
            </w:ins>
          </w:p>
        </w:tc>
        <w:tc>
          <w:tcPr>
            <w:tcW w:w="992" w:type="dxa"/>
            <w:shd w:val="clear" w:color="000000" w:fill="auto"/>
            <w:hideMark/>
          </w:tcPr>
          <w:p w14:paraId="1CCD7408" w14:textId="62291994" w:rsidR="00372592" w:rsidRPr="00CF5477" w:rsidRDefault="00372592" w:rsidP="00372592">
            <w:pPr>
              <w:spacing w:before="0" w:after="0" w:line="240" w:lineRule="auto"/>
              <w:jc w:val="center"/>
              <w:rPr>
                <w:ins w:id="6622" w:author="Kisch, Christian" w:date="2022-02-07T15:07:00Z"/>
                <w:rFonts w:eastAsia="Times New Roman" w:cs="Calibri"/>
                <w:sz w:val="20"/>
                <w:szCs w:val="20"/>
                <w:lang w:eastAsia="de-DE"/>
              </w:rPr>
            </w:pPr>
            <w:ins w:id="6623" w:author="Kisch, Christian" w:date="2022-02-07T15:10:00Z">
              <w:r>
                <w:rPr>
                  <w:rFonts w:cs="Calibri"/>
                  <w:sz w:val="20"/>
                  <w:szCs w:val="20"/>
                </w:rPr>
                <w:t>Ja</w:t>
              </w:r>
            </w:ins>
          </w:p>
        </w:tc>
        <w:tc>
          <w:tcPr>
            <w:tcW w:w="1134" w:type="dxa"/>
            <w:shd w:val="clear" w:color="000000" w:fill="auto"/>
            <w:hideMark/>
          </w:tcPr>
          <w:p w14:paraId="10E926DC" w14:textId="7D5388B7" w:rsidR="00372592" w:rsidRPr="00CF5477" w:rsidRDefault="00372592" w:rsidP="00372592">
            <w:pPr>
              <w:spacing w:before="0" w:after="0" w:line="240" w:lineRule="auto"/>
              <w:jc w:val="center"/>
              <w:rPr>
                <w:ins w:id="6624" w:author="Kisch, Christian" w:date="2022-02-07T15:07:00Z"/>
                <w:rFonts w:eastAsia="Times New Roman" w:cs="Calibri"/>
                <w:sz w:val="20"/>
                <w:szCs w:val="20"/>
                <w:lang w:eastAsia="de-DE"/>
              </w:rPr>
            </w:pPr>
            <w:ins w:id="6625" w:author="Kisch, Christian" w:date="2022-02-07T15:10:00Z">
              <w:r>
                <w:rPr>
                  <w:rFonts w:cs="Calibri"/>
                  <w:sz w:val="20"/>
                  <w:szCs w:val="20"/>
                </w:rPr>
                <w:t>x</w:t>
              </w:r>
            </w:ins>
          </w:p>
        </w:tc>
        <w:tc>
          <w:tcPr>
            <w:tcW w:w="1134" w:type="dxa"/>
            <w:shd w:val="clear" w:color="000000" w:fill="auto"/>
            <w:hideMark/>
          </w:tcPr>
          <w:p w14:paraId="5B847221" w14:textId="47AD16ED" w:rsidR="00372592" w:rsidRPr="00CF5477" w:rsidRDefault="00372592" w:rsidP="00372592">
            <w:pPr>
              <w:spacing w:before="0" w:after="0" w:line="240" w:lineRule="auto"/>
              <w:jc w:val="center"/>
              <w:rPr>
                <w:ins w:id="6626" w:author="Kisch, Christian" w:date="2022-02-07T15:07:00Z"/>
                <w:rFonts w:eastAsia="Times New Roman" w:cs="Calibri"/>
                <w:sz w:val="20"/>
                <w:szCs w:val="20"/>
                <w:lang w:eastAsia="de-DE"/>
              </w:rPr>
            </w:pPr>
            <w:ins w:id="6627" w:author="Kisch, Christian" w:date="2022-02-07T15:11:00Z">
              <w:r>
                <w:rPr>
                  <w:rFonts w:cs="Calibri"/>
                  <w:sz w:val="20"/>
                  <w:szCs w:val="20"/>
                </w:rPr>
                <w:t>x</w:t>
              </w:r>
            </w:ins>
          </w:p>
        </w:tc>
      </w:tr>
      <w:tr w:rsidR="00372592" w:rsidRPr="00CF5477" w14:paraId="63329D7E" w14:textId="77777777" w:rsidTr="006B62F3">
        <w:trPr>
          <w:trHeight w:val="437"/>
          <w:ins w:id="6628" w:author="Kisch, Christian" w:date="2022-02-07T15:07:00Z"/>
        </w:trPr>
        <w:tc>
          <w:tcPr>
            <w:tcW w:w="626" w:type="dxa"/>
            <w:shd w:val="clear" w:color="000000" w:fill="auto"/>
            <w:hideMark/>
          </w:tcPr>
          <w:p w14:paraId="46E40C91" w14:textId="77777777" w:rsidR="00372592" w:rsidRPr="00CF5477" w:rsidRDefault="00372592" w:rsidP="00372592">
            <w:pPr>
              <w:spacing w:before="0" w:after="0" w:line="240" w:lineRule="auto"/>
              <w:jc w:val="right"/>
              <w:rPr>
                <w:ins w:id="6629" w:author="Kisch, Christian" w:date="2022-02-07T15:07:00Z"/>
                <w:rFonts w:eastAsia="Times New Roman" w:cs="Calibri"/>
                <w:color w:val="000000"/>
                <w:lang w:eastAsia="de-DE"/>
              </w:rPr>
            </w:pPr>
            <w:ins w:id="6630" w:author="Kisch, Christian" w:date="2022-02-07T15:07:00Z">
              <w:r>
                <w:rPr>
                  <w:rFonts w:eastAsia="Times New Roman" w:cs="Calibri"/>
                  <w:color w:val="000000"/>
                  <w:lang w:eastAsia="de-DE"/>
                </w:rPr>
                <w:t>26</w:t>
              </w:r>
            </w:ins>
          </w:p>
        </w:tc>
        <w:tc>
          <w:tcPr>
            <w:tcW w:w="2523" w:type="dxa"/>
            <w:shd w:val="clear" w:color="000000" w:fill="auto"/>
            <w:hideMark/>
          </w:tcPr>
          <w:p w14:paraId="35C2E6ED" w14:textId="226B0F4A" w:rsidR="00372592" w:rsidRPr="00CF5477" w:rsidRDefault="00372592" w:rsidP="00372592">
            <w:pPr>
              <w:spacing w:before="0" w:after="0" w:line="240" w:lineRule="auto"/>
              <w:rPr>
                <w:ins w:id="6631" w:author="Kisch, Christian" w:date="2022-02-07T15:07:00Z"/>
                <w:rFonts w:eastAsia="Times New Roman" w:cs="Calibri"/>
                <w:color w:val="000000"/>
                <w:lang w:eastAsia="de-DE"/>
              </w:rPr>
            </w:pPr>
            <w:ins w:id="6632" w:author="Kisch, Christian" w:date="2022-02-07T15:08:00Z">
              <w:r w:rsidRPr="00E42F0B">
                <w:t>Bediensteter Geschäftsstelle</w:t>
              </w:r>
            </w:ins>
          </w:p>
        </w:tc>
        <w:tc>
          <w:tcPr>
            <w:tcW w:w="3083" w:type="dxa"/>
            <w:shd w:val="clear" w:color="000000" w:fill="E7E6E6"/>
            <w:hideMark/>
          </w:tcPr>
          <w:p w14:paraId="1121F12F" w14:textId="77777777" w:rsidR="00372592" w:rsidRPr="00CF5477" w:rsidRDefault="00372592" w:rsidP="00372592">
            <w:pPr>
              <w:spacing w:before="0" w:after="0" w:line="240" w:lineRule="auto"/>
              <w:rPr>
                <w:ins w:id="6633" w:author="Kisch, Christian" w:date="2022-02-07T15:07:00Z"/>
                <w:rFonts w:eastAsia="Times New Roman" w:cs="Calibri"/>
                <w:b/>
                <w:bCs/>
                <w:sz w:val="20"/>
                <w:szCs w:val="20"/>
                <w:lang w:eastAsia="de-DE"/>
              </w:rPr>
            </w:pPr>
            <w:ins w:id="6634" w:author="Kisch, Christian" w:date="2022-02-07T15:07:00Z">
              <w:r w:rsidRPr="00CF5477">
                <w:rPr>
                  <w:rFonts w:eastAsia="Times New Roman" w:cs="Calibri"/>
                  <w:b/>
                  <w:bCs/>
                  <w:sz w:val="20"/>
                  <w:szCs w:val="20"/>
                  <w:lang w:eastAsia="de-DE"/>
                </w:rPr>
                <w:t>Templates</w:t>
              </w:r>
            </w:ins>
          </w:p>
        </w:tc>
        <w:tc>
          <w:tcPr>
            <w:tcW w:w="1418" w:type="dxa"/>
            <w:shd w:val="clear" w:color="000000" w:fill="auto"/>
            <w:hideMark/>
          </w:tcPr>
          <w:p w14:paraId="5E2E5ECE" w14:textId="14A276D7" w:rsidR="00372592" w:rsidRPr="00CF5477" w:rsidRDefault="00372592" w:rsidP="00372592">
            <w:pPr>
              <w:spacing w:before="0" w:after="0" w:line="240" w:lineRule="auto"/>
              <w:jc w:val="center"/>
              <w:rPr>
                <w:ins w:id="6635" w:author="Kisch, Christian" w:date="2022-02-07T15:07:00Z"/>
                <w:rFonts w:eastAsia="Times New Roman" w:cs="Calibri"/>
                <w:sz w:val="20"/>
                <w:szCs w:val="20"/>
                <w:lang w:eastAsia="de-DE"/>
              </w:rPr>
            </w:pPr>
            <w:ins w:id="6636" w:author="Kisch, Christian" w:date="2022-02-07T15:08:00Z">
              <w:r>
                <w:rPr>
                  <w:rFonts w:cs="Calibri"/>
                  <w:sz w:val="20"/>
                  <w:szCs w:val="20"/>
                </w:rPr>
                <w:t>Ja</w:t>
              </w:r>
            </w:ins>
          </w:p>
        </w:tc>
        <w:tc>
          <w:tcPr>
            <w:tcW w:w="992" w:type="dxa"/>
            <w:shd w:val="clear" w:color="000000" w:fill="auto"/>
          </w:tcPr>
          <w:p w14:paraId="33F7F0A9" w14:textId="23A52729" w:rsidR="00372592" w:rsidRPr="00CF5477" w:rsidRDefault="00372592" w:rsidP="00372592">
            <w:pPr>
              <w:spacing w:before="0" w:after="0" w:line="240" w:lineRule="auto"/>
              <w:jc w:val="center"/>
              <w:rPr>
                <w:ins w:id="6637" w:author="Kisch, Christian" w:date="2022-02-07T15:07:00Z"/>
                <w:rFonts w:eastAsia="Times New Roman" w:cs="Calibri"/>
                <w:sz w:val="20"/>
                <w:szCs w:val="20"/>
                <w:lang w:eastAsia="de-DE"/>
              </w:rPr>
            </w:pPr>
            <w:ins w:id="6638" w:author="Kisch, Christian" w:date="2022-02-07T15:09:00Z">
              <w:r>
                <w:rPr>
                  <w:rFonts w:cs="Calibri"/>
                  <w:sz w:val="20"/>
                  <w:szCs w:val="20"/>
                </w:rPr>
                <w:t>Ja</w:t>
              </w:r>
            </w:ins>
          </w:p>
        </w:tc>
        <w:tc>
          <w:tcPr>
            <w:tcW w:w="992" w:type="dxa"/>
            <w:shd w:val="clear" w:color="000000" w:fill="auto"/>
            <w:hideMark/>
          </w:tcPr>
          <w:p w14:paraId="49D8457B" w14:textId="3CC07F8A" w:rsidR="00372592" w:rsidRPr="00CF5477" w:rsidRDefault="00372592" w:rsidP="00372592">
            <w:pPr>
              <w:spacing w:before="0" w:after="0" w:line="240" w:lineRule="auto"/>
              <w:jc w:val="center"/>
              <w:rPr>
                <w:ins w:id="6639" w:author="Kisch, Christian" w:date="2022-02-07T15:07:00Z"/>
                <w:rFonts w:eastAsia="Times New Roman" w:cs="Calibri"/>
                <w:sz w:val="20"/>
                <w:szCs w:val="20"/>
                <w:lang w:eastAsia="de-DE"/>
              </w:rPr>
            </w:pPr>
            <w:ins w:id="6640" w:author="Kisch, Christian" w:date="2022-02-07T15:10:00Z">
              <w:r>
                <w:rPr>
                  <w:rFonts w:cs="Calibri"/>
                  <w:sz w:val="20"/>
                  <w:szCs w:val="20"/>
                </w:rPr>
                <w:t>Ja</w:t>
              </w:r>
            </w:ins>
          </w:p>
        </w:tc>
        <w:tc>
          <w:tcPr>
            <w:tcW w:w="1134" w:type="dxa"/>
            <w:shd w:val="clear" w:color="000000" w:fill="auto"/>
            <w:hideMark/>
          </w:tcPr>
          <w:p w14:paraId="08EE6178" w14:textId="0121633E" w:rsidR="00372592" w:rsidRPr="00CF5477" w:rsidRDefault="00372592" w:rsidP="00372592">
            <w:pPr>
              <w:spacing w:before="0" w:after="0" w:line="240" w:lineRule="auto"/>
              <w:jc w:val="center"/>
              <w:rPr>
                <w:ins w:id="6641" w:author="Kisch, Christian" w:date="2022-02-07T15:07:00Z"/>
                <w:rFonts w:eastAsia="Times New Roman" w:cs="Calibri"/>
                <w:sz w:val="20"/>
                <w:szCs w:val="20"/>
                <w:lang w:eastAsia="de-DE"/>
              </w:rPr>
            </w:pPr>
            <w:ins w:id="6642" w:author="Kisch, Christian" w:date="2022-02-07T15:10:00Z">
              <w:r>
                <w:rPr>
                  <w:rFonts w:cs="Calibri"/>
                  <w:sz w:val="20"/>
                  <w:szCs w:val="20"/>
                </w:rPr>
                <w:t>Ja</w:t>
              </w:r>
            </w:ins>
          </w:p>
        </w:tc>
        <w:tc>
          <w:tcPr>
            <w:tcW w:w="1134" w:type="dxa"/>
            <w:shd w:val="clear" w:color="000000" w:fill="auto"/>
            <w:hideMark/>
          </w:tcPr>
          <w:p w14:paraId="3C1DEDA5" w14:textId="265B3957" w:rsidR="00372592" w:rsidRPr="00CF5477" w:rsidRDefault="00372592" w:rsidP="00372592">
            <w:pPr>
              <w:spacing w:before="0" w:after="0" w:line="240" w:lineRule="auto"/>
              <w:jc w:val="center"/>
              <w:rPr>
                <w:ins w:id="6643" w:author="Kisch, Christian" w:date="2022-02-07T15:07:00Z"/>
                <w:rFonts w:eastAsia="Times New Roman" w:cs="Calibri"/>
                <w:sz w:val="20"/>
                <w:szCs w:val="20"/>
                <w:lang w:eastAsia="de-DE"/>
              </w:rPr>
            </w:pPr>
            <w:ins w:id="6644" w:author="Kisch, Christian" w:date="2022-02-07T15:11:00Z">
              <w:r>
                <w:rPr>
                  <w:rFonts w:cs="Calibri"/>
                  <w:sz w:val="20"/>
                  <w:szCs w:val="20"/>
                </w:rPr>
                <w:t>Ja</w:t>
              </w:r>
            </w:ins>
          </w:p>
        </w:tc>
      </w:tr>
      <w:tr w:rsidR="00372592" w:rsidRPr="00CF5477" w14:paraId="20C38BA6" w14:textId="77777777" w:rsidTr="006B62F3">
        <w:trPr>
          <w:trHeight w:val="445"/>
          <w:ins w:id="6645" w:author="Kisch, Christian" w:date="2022-02-07T15:07:00Z"/>
        </w:trPr>
        <w:tc>
          <w:tcPr>
            <w:tcW w:w="626" w:type="dxa"/>
            <w:shd w:val="clear" w:color="000000" w:fill="auto"/>
            <w:hideMark/>
          </w:tcPr>
          <w:p w14:paraId="27D0E0B6" w14:textId="77777777" w:rsidR="00372592" w:rsidRPr="00CF5477" w:rsidRDefault="00372592" w:rsidP="00372592">
            <w:pPr>
              <w:spacing w:before="0" w:after="0" w:line="240" w:lineRule="auto"/>
              <w:jc w:val="right"/>
              <w:rPr>
                <w:ins w:id="6646" w:author="Kisch, Christian" w:date="2022-02-07T15:07:00Z"/>
                <w:rFonts w:eastAsia="Times New Roman" w:cs="Calibri"/>
                <w:color w:val="000000"/>
                <w:lang w:eastAsia="de-DE"/>
              </w:rPr>
            </w:pPr>
            <w:ins w:id="6647" w:author="Kisch, Christian" w:date="2022-02-07T15:07:00Z">
              <w:r>
                <w:rPr>
                  <w:rFonts w:eastAsia="Times New Roman" w:cs="Calibri"/>
                  <w:color w:val="000000"/>
                  <w:lang w:eastAsia="de-DE"/>
                </w:rPr>
                <w:t>27</w:t>
              </w:r>
            </w:ins>
          </w:p>
        </w:tc>
        <w:tc>
          <w:tcPr>
            <w:tcW w:w="2523" w:type="dxa"/>
            <w:shd w:val="clear" w:color="000000" w:fill="auto"/>
            <w:hideMark/>
          </w:tcPr>
          <w:p w14:paraId="13497C36" w14:textId="3C585E89" w:rsidR="00372592" w:rsidRPr="00CF5477" w:rsidRDefault="00372592" w:rsidP="00372592">
            <w:pPr>
              <w:spacing w:before="0" w:after="0" w:line="240" w:lineRule="auto"/>
              <w:rPr>
                <w:ins w:id="6648" w:author="Kisch, Christian" w:date="2022-02-07T15:07:00Z"/>
                <w:rFonts w:eastAsia="Times New Roman" w:cs="Calibri"/>
                <w:color w:val="000000"/>
                <w:lang w:eastAsia="de-DE"/>
              </w:rPr>
            </w:pPr>
            <w:ins w:id="6649" w:author="Kisch, Christian" w:date="2022-02-07T15:08:00Z">
              <w:r w:rsidRPr="00E42F0B">
                <w:t>Bediensteter Geschäftsstelle</w:t>
              </w:r>
            </w:ins>
          </w:p>
        </w:tc>
        <w:tc>
          <w:tcPr>
            <w:tcW w:w="3083" w:type="dxa"/>
            <w:shd w:val="clear" w:color="000000" w:fill="E7E6E6"/>
            <w:hideMark/>
          </w:tcPr>
          <w:p w14:paraId="052EF225" w14:textId="77777777" w:rsidR="00372592" w:rsidRPr="00CF5477" w:rsidRDefault="00372592" w:rsidP="00372592">
            <w:pPr>
              <w:spacing w:before="0" w:after="0" w:line="240" w:lineRule="auto"/>
              <w:rPr>
                <w:ins w:id="6650" w:author="Kisch, Christian" w:date="2022-02-07T15:07:00Z"/>
                <w:rFonts w:eastAsia="Times New Roman" w:cs="Calibri"/>
                <w:b/>
                <w:bCs/>
                <w:sz w:val="20"/>
                <w:szCs w:val="20"/>
                <w:lang w:eastAsia="de-DE"/>
              </w:rPr>
            </w:pPr>
            <w:ins w:id="6651" w:author="Kisch, Christian" w:date="2022-02-07T15:07:00Z">
              <w:r w:rsidRPr="00CF5477">
                <w:rPr>
                  <w:rFonts w:eastAsia="Times New Roman" w:cs="Calibri"/>
                  <w:b/>
                  <w:bCs/>
                  <w:sz w:val="20"/>
                  <w:szCs w:val="20"/>
                  <w:lang w:eastAsia="de-DE"/>
                </w:rPr>
                <w:t>Annotationen</w:t>
              </w:r>
            </w:ins>
          </w:p>
        </w:tc>
        <w:tc>
          <w:tcPr>
            <w:tcW w:w="1418" w:type="dxa"/>
            <w:shd w:val="clear" w:color="000000" w:fill="auto"/>
            <w:hideMark/>
          </w:tcPr>
          <w:p w14:paraId="750C36B3" w14:textId="577B62D7" w:rsidR="00372592" w:rsidRPr="00CF5477" w:rsidRDefault="00372592" w:rsidP="00372592">
            <w:pPr>
              <w:spacing w:before="0" w:after="0" w:line="240" w:lineRule="auto"/>
              <w:jc w:val="center"/>
              <w:rPr>
                <w:ins w:id="6652" w:author="Kisch, Christian" w:date="2022-02-07T15:07:00Z"/>
                <w:rFonts w:eastAsia="Times New Roman" w:cs="Calibri"/>
                <w:sz w:val="20"/>
                <w:szCs w:val="20"/>
                <w:lang w:eastAsia="de-DE"/>
              </w:rPr>
            </w:pPr>
            <w:ins w:id="6653" w:author="Kisch, Christian" w:date="2022-02-07T15:08:00Z">
              <w:r>
                <w:rPr>
                  <w:rFonts w:cs="Calibri"/>
                  <w:sz w:val="20"/>
                  <w:szCs w:val="20"/>
                </w:rPr>
                <w:t>Ja</w:t>
              </w:r>
            </w:ins>
          </w:p>
        </w:tc>
        <w:tc>
          <w:tcPr>
            <w:tcW w:w="992" w:type="dxa"/>
            <w:shd w:val="clear" w:color="000000" w:fill="auto"/>
          </w:tcPr>
          <w:p w14:paraId="709B793F" w14:textId="4584CB1E" w:rsidR="00372592" w:rsidRPr="00CF5477" w:rsidRDefault="00372592" w:rsidP="00372592">
            <w:pPr>
              <w:spacing w:before="0" w:after="0" w:line="240" w:lineRule="auto"/>
              <w:jc w:val="center"/>
              <w:rPr>
                <w:ins w:id="6654" w:author="Kisch, Christian" w:date="2022-02-07T15:07:00Z"/>
                <w:rFonts w:eastAsia="Times New Roman" w:cs="Calibri"/>
                <w:sz w:val="20"/>
                <w:szCs w:val="20"/>
                <w:lang w:eastAsia="de-DE"/>
              </w:rPr>
            </w:pPr>
            <w:ins w:id="6655" w:author="Kisch, Christian" w:date="2022-02-07T15:09:00Z">
              <w:r>
                <w:rPr>
                  <w:rFonts w:cs="Calibri"/>
                  <w:sz w:val="20"/>
                  <w:szCs w:val="20"/>
                </w:rPr>
                <w:t>Nein</w:t>
              </w:r>
            </w:ins>
          </w:p>
        </w:tc>
        <w:tc>
          <w:tcPr>
            <w:tcW w:w="992" w:type="dxa"/>
            <w:shd w:val="clear" w:color="000000" w:fill="auto"/>
            <w:hideMark/>
          </w:tcPr>
          <w:p w14:paraId="1787486C" w14:textId="008218F4" w:rsidR="00372592" w:rsidRPr="00CF5477" w:rsidRDefault="00372592" w:rsidP="00372592">
            <w:pPr>
              <w:spacing w:before="0" w:after="0" w:line="240" w:lineRule="auto"/>
              <w:jc w:val="center"/>
              <w:rPr>
                <w:ins w:id="6656" w:author="Kisch, Christian" w:date="2022-02-07T15:07:00Z"/>
                <w:rFonts w:eastAsia="Times New Roman" w:cs="Calibri"/>
                <w:sz w:val="20"/>
                <w:szCs w:val="20"/>
                <w:lang w:eastAsia="de-DE"/>
              </w:rPr>
            </w:pPr>
            <w:ins w:id="6657" w:author="Kisch, Christian" w:date="2022-02-07T15:10:00Z">
              <w:r>
                <w:rPr>
                  <w:rFonts w:cs="Calibri"/>
                  <w:sz w:val="20"/>
                  <w:szCs w:val="20"/>
                </w:rPr>
                <w:t>Nein</w:t>
              </w:r>
            </w:ins>
          </w:p>
        </w:tc>
        <w:tc>
          <w:tcPr>
            <w:tcW w:w="1134" w:type="dxa"/>
            <w:shd w:val="clear" w:color="000000" w:fill="auto"/>
            <w:hideMark/>
          </w:tcPr>
          <w:p w14:paraId="3BF20551" w14:textId="1A6545B0" w:rsidR="00372592" w:rsidRPr="00CF5477" w:rsidRDefault="00372592" w:rsidP="00372592">
            <w:pPr>
              <w:spacing w:before="0" w:after="0" w:line="240" w:lineRule="auto"/>
              <w:jc w:val="center"/>
              <w:rPr>
                <w:ins w:id="6658" w:author="Kisch, Christian" w:date="2022-02-07T15:07:00Z"/>
                <w:rFonts w:eastAsia="Times New Roman" w:cs="Calibri"/>
                <w:sz w:val="20"/>
                <w:szCs w:val="20"/>
                <w:lang w:eastAsia="de-DE"/>
              </w:rPr>
            </w:pPr>
            <w:ins w:id="6659" w:author="Kisch, Christian" w:date="2022-02-07T15:10:00Z">
              <w:r>
                <w:rPr>
                  <w:rFonts w:cs="Calibri"/>
                  <w:sz w:val="20"/>
                  <w:szCs w:val="20"/>
                </w:rPr>
                <w:t>Nein</w:t>
              </w:r>
            </w:ins>
          </w:p>
        </w:tc>
        <w:tc>
          <w:tcPr>
            <w:tcW w:w="1134" w:type="dxa"/>
            <w:shd w:val="clear" w:color="000000" w:fill="auto"/>
            <w:hideMark/>
          </w:tcPr>
          <w:p w14:paraId="4EC2C31A" w14:textId="46D57724" w:rsidR="00372592" w:rsidRPr="00CF5477" w:rsidRDefault="00372592" w:rsidP="00372592">
            <w:pPr>
              <w:spacing w:before="0" w:after="0" w:line="240" w:lineRule="auto"/>
              <w:jc w:val="center"/>
              <w:rPr>
                <w:ins w:id="6660" w:author="Kisch, Christian" w:date="2022-02-07T15:07:00Z"/>
                <w:rFonts w:eastAsia="Times New Roman" w:cs="Calibri"/>
                <w:sz w:val="20"/>
                <w:szCs w:val="20"/>
                <w:lang w:eastAsia="de-DE"/>
              </w:rPr>
            </w:pPr>
            <w:ins w:id="6661" w:author="Kisch, Christian" w:date="2022-02-07T15:11:00Z">
              <w:r>
                <w:rPr>
                  <w:rFonts w:cs="Calibri"/>
                  <w:sz w:val="20"/>
                  <w:szCs w:val="20"/>
                </w:rPr>
                <w:t>Nein</w:t>
              </w:r>
            </w:ins>
          </w:p>
        </w:tc>
      </w:tr>
      <w:tr w:rsidR="00372592" w:rsidRPr="00CF5477" w14:paraId="57D1A2D0" w14:textId="77777777" w:rsidTr="006B62F3">
        <w:trPr>
          <w:trHeight w:val="481"/>
          <w:ins w:id="6662" w:author="Kisch, Christian" w:date="2022-02-07T15:07:00Z"/>
        </w:trPr>
        <w:tc>
          <w:tcPr>
            <w:tcW w:w="626" w:type="dxa"/>
            <w:shd w:val="clear" w:color="000000" w:fill="auto"/>
            <w:hideMark/>
          </w:tcPr>
          <w:p w14:paraId="08D1128F" w14:textId="77777777" w:rsidR="00372592" w:rsidRPr="00CF5477" w:rsidRDefault="00372592" w:rsidP="00372592">
            <w:pPr>
              <w:spacing w:before="0" w:after="0" w:line="240" w:lineRule="auto"/>
              <w:jc w:val="right"/>
              <w:rPr>
                <w:ins w:id="6663" w:author="Kisch, Christian" w:date="2022-02-07T15:07:00Z"/>
                <w:rFonts w:eastAsia="Times New Roman" w:cs="Calibri"/>
                <w:color w:val="000000"/>
                <w:lang w:eastAsia="de-DE"/>
              </w:rPr>
            </w:pPr>
            <w:ins w:id="6664" w:author="Kisch, Christian" w:date="2022-02-07T15:07:00Z">
              <w:r>
                <w:rPr>
                  <w:rFonts w:eastAsia="Times New Roman" w:cs="Calibri"/>
                  <w:color w:val="000000"/>
                  <w:lang w:eastAsia="de-DE"/>
                </w:rPr>
                <w:t>28</w:t>
              </w:r>
            </w:ins>
          </w:p>
        </w:tc>
        <w:tc>
          <w:tcPr>
            <w:tcW w:w="2523" w:type="dxa"/>
            <w:shd w:val="clear" w:color="000000" w:fill="auto"/>
            <w:hideMark/>
          </w:tcPr>
          <w:p w14:paraId="57C1B4B7" w14:textId="27D1D581" w:rsidR="00372592" w:rsidRPr="00CF5477" w:rsidRDefault="00372592" w:rsidP="00372592">
            <w:pPr>
              <w:spacing w:before="0" w:after="0" w:line="240" w:lineRule="auto"/>
              <w:rPr>
                <w:ins w:id="6665" w:author="Kisch, Christian" w:date="2022-02-07T15:07:00Z"/>
                <w:rFonts w:eastAsia="Times New Roman" w:cs="Calibri"/>
                <w:color w:val="000000"/>
                <w:lang w:eastAsia="de-DE"/>
              </w:rPr>
            </w:pPr>
            <w:ins w:id="6666" w:author="Kisch, Christian" w:date="2022-02-07T15:08:00Z">
              <w:r w:rsidRPr="00E42F0B">
                <w:t>Bediensteter Geschäftsstelle</w:t>
              </w:r>
            </w:ins>
          </w:p>
        </w:tc>
        <w:tc>
          <w:tcPr>
            <w:tcW w:w="3083" w:type="dxa"/>
            <w:shd w:val="clear" w:color="000000" w:fill="E7E6E6"/>
            <w:hideMark/>
          </w:tcPr>
          <w:p w14:paraId="3D3EB63C" w14:textId="77777777" w:rsidR="00372592" w:rsidRPr="00CF5477" w:rsidRDefault="00372592" w:rsidP="00372592">
            <w:pPr>
              <w:spacing w:before="0" w:after="0" w:line="240" w:lineRule="auto"/>
              <w:rPr>
                <w:ins w:id="6667" w:author="Kisch, Christian" w:date="2022-02-07T15:07:00Z"/>
                <w:rFonts w:eastAsia="Times New Roman" w:cs="Calibri"/>
                <w:b/>
                <w:bCs/>
                <w:sz w:val="20"/>
                <w:szCs w:val="20"/>
                <w:lang w:eastAsia="de-DE"/>
              </w:rPr>
            </w:pPr>
            <w:ins w:id="6668" w:author="Kisch, Christian" w:date="2022-02-07T15:07:00Z">
              <w:r w:rsidRPr="00CF5477">
                <w:rPr>
                  <w:rFonts w:eastAsia="Times New Roman" w:cs="Calibri"/>
                  <w:b/>
                  <w:bCs/>
                  <w:sz w:val="20"/>
                  <w:szCs w:val="20"/>
                  <w:lang w:eastAsia="de-DE"/>
                </w:rPr>
                <w:t>Paginieren</w:t>
              </w:r>
            </w:ins>
          </w:p>
        </w:tc>
        <w:tc>
          <w:tcPr>
            <w:tcW w:w="1418" w:type="dxa"/>
            <w:shd w:val="clear" w:color="000000" w:fill="auto"/>
            <w:hideMark/>
          </w:tcPr>
          <w:p w14:paraId="29E1E8E6" w14:textId="0F22622B" w:rsidR="00372592" w:rsidRPr="00CF5477" w:rsidRDefault="00372592" w:rsidP="00372592">
            <w:pPr>
              <w:spacing w:before="0" w:after="0" w:line="240" w:lineRule="auto"/>
              <w:jc w:val="center"/>
              <w:rPr>
                <w:ins w:id="6669" w:author="Kisch, Christian" w:date="2022-02-07T15:07:00Z"/>
                <w:rFonts w:eastAsia="Times New Roman" w:cs="Calibri"/>
                <w:sz w:val="20"/>
                <w:szCs w:val="20"/>
                <w:lang w:eastAsia="de-DE"/>
              </w:rPr>
            </w:pPr>
            <w:ins w:id="6670" w:author="Kisch, Christian" w:date="2022-02-07T15:08:00Z">
              <w:r>
                <w:rPr>
                  <w:rFonts w:cs="Calibri"/>
                  <w:sz w:val="20"/>
                  <w:szCs w:val="20"/>
                </w:rPr>
                <w:t>Ja</w:t>
              </w:r>
            </w:ins>
          </w:p>
        </w:tc>
        <w:tc>
          <w:tcPr>
            <w:tcW w:w="992" w:type="dxa"/>
            <w:shd w:val="clear" w:color="000000" w:fill="auto"/>
          </w:tcPr>
          <w:p w14:paraId="5AB095DF" w14:textId="16412F80" w:rsidR="00372592" w:rsidRPr="00CF5477" w:rsidRDefault="00372592" w:rsidP="00372592">
            <w:pPr>
              <w:spacing w:before="0" w:after="0" w:line="240" w:lineRule="auto"/>
              <w:jc w:val="center"/>
              <w:rPr>
                <w:ins w:id="6671" w:author="Kisch, Christian" w:date="2022-02-07T15:07:00Z"/>
                <w:rFonts w:eastAsia="Times New Roman" w:cs="Calibri"/>
                <w:sz w:val="20"/>
                <w:szCs w:val="20"/>
                <w:lang w:eastAsia="de-DE"/>
              </w:rPr>
            </w:pPr>
            <w:ins w:id="6672" w:author="Kisch, Christian" w:date="2022-02-07T15:09:00Z">
              <w:r>
                <w:rPr>
                  <w:rFonts w:cs="Calibri"/>
                  <w:sz w:val="20"/>
                  <w:szCs w:val="20"/>
                </w:rPr>
                <w:t>Nein</w:t>
              </w:r>
            </w:ins>
          </w:p>
        </w:tc>
        <w:tc>
          <w:tcPr>
            <w:tcW w:w="992" w:type="dxa"/>
            <w:shd w:val="clear" w:color="000000" w:fill="auto"/>
            <w:hideMark/>
          </w:tcPr>
          <w:p w14:paraId="43726F71" w14:textId="278CA9D2" w:rsidR="00372592" w:rsidRPr="00CF5477" w:rsidRDefault="00372592" w:rsidP="00372592">
            <w:pPr>
              <w:spacing w:before="0" w:after="0" w:line="240" w:lineRule="auto"/>
              <w:jc w:val="center"/>
              <w:rPr>
                <w:ins w:id="6673" w:author="Kisch, Christian" w:date="2022-02-07T15:07:00Z"/>
                <w:rFonts w:eastAsia="Times New Roman" w:cs="Calibri"/>
                <w:sz w:val="20"/>
                <w:szCs w:val="20"/>
                <w:lang w:eastAsia="de-DE"/>
              </w:rPr>
            </w:pPr>
            <w:ins w:id="6674" w:author="Kisch, Christian" w:date="2022-02-07T15:10:00Z">
              <w:r>
                <w:rPr>
                  <w:rFonts w:cs="Calibri"/>
                  <w:sz w:val="20"/>
                  <w:szCs w:val="20"/>
                </w:rPr>
                <w:t>x</w:t>
              </w:r>
            </w:ins>
          </w:p>
        </w:tc>
        <w:tc>
          <w:tcPr>
            <w:tcW w:w="1134" w:type="dxa"/>
            <w:shd w:val="clear" w:color="000000" w:fill="auto"/>
            <w:hideMark/>
          </w:tcPr>
          <w:p w14:paraId="182A1D51" w14:textId="3E0D82C0" w:rsidR="00372592" w:rsidRPr="00CF5477" w:rsidRDefault="00372592" w:rsidP="00372592">
            <w:pPr>
              <w:spacing w:before="0" w:after="0" w:line="240" w:lineRule="auto"/>
              <w:jc w:val="center"/>
              <w:rPr>
                <w:ins w:id="6675" w:author="Kisch, Christian" w:date="2022-02-07T15:07:00Z"/>
                <w:rFonts w:eastAsia="Times New Roman" w:cs="Calibri"/>
                <w:sz w:val="20"/>
                <w:szCs w:val="20"/>
                <w:lang w:eastAsia="de-DE"/>
              </w:rPr>
            </w:pPr>
            <w:ins w:id="6676" w:author="Kisch, Christian" w:date="2022-02-07T15:10:00Z">
              <w:r>
                <w:rPr>
                  <w:rFonts w:cs="Calibri"/>
                  <w:sz w:val="20"/>
                  <w:szCs w:val="20"/>
                </w:rPr>
                <w:t>Nein</w:t>
              </w:r>
            </w:ins>
          </w:p>
        </w:tc>
        <w:tc>
          <w:tcPr>
            <w:tcW w:w="1134" w:type="dxa"/>
            <w:shd w:val="clear" w:color="000000" w:fill="auto"/>
            <w:hideMark/>
          </w:tcPr>
          <w:p w14:paraId="22B3690B" w14:textId="254C001D" w:rsidR="00372592" w:rsidRPr="00CF5477" w:rsidRDefault="00372592" w:rsidP="00372592">
            <w:pPr>
              <w:spacing w:before="0" w:after="0" w:line="240" w:lineRule="auto"/>
              <w:jc w:val="center"/>
              <w:rPr>
                <w:ins w:id="6677" w:author="Kisch, Christian" w:date="2022-02-07T15:07:00Z"/>
                <w:rFonts w:eastAsia="Times New Roman" w:cs="Calibri"/>
                <w:sz w:val="20"/>
                <w:szCs w:val="20"/>
                <w:lang w:eastAsia="de-DE"/>
              </w:rPr>
            </w:pPr>
            <w:ins w:id="6678" w:author="Kisch, Christian" w:date="2022-02-07T15:11:00Z">
              <w:r>
                <w:rPr>
                  <w:rFonts w:cs="Calibri"/>
                  <w:sz w:val="20"/>
                  <w:szCs w:val="20"/>
                </w:rPr>
                <w:t>x</w:t>
              </w:r>
            </w:ins>
          </w:p>
        </w:tc>
      </w:tr>
      <w:tr w:rsidR="00372592" w:rsidRPr="00CF5477" w14:paraId="1CDE5056" w14:textId="77777777" w:rsidTr="006B62F3">
        <w:trPr>
          <w:trHeight w:val="489"/>
          <w:ins w:id="6679" w:author="Kisch, Christian" w:date="2022-02-07T15:07:00Z"/>
        </w:trPr>
        <w:tc>
          <w:tcPr>
            <w:tcW w:w="626" w:type="dxa"/>
            <w:shd w:val="clear" w:color="000000" w:fill="auto"/>
            <w:hideMark/>
          </w:tcPr>
          <w:p w14:paraId="205FDAE8" w14:textId="77777777" w:rsidR="00372592" w:rsidRPr="00CF5477" w:rsidRDefault="00372592" w:rsidP="00372592">
            <w:pPr>
              <w:spacing w:before="0" w:after="0" w:line="240" w:lineRule="auto"/>
              <w:jc w:val="right"/>
              <w:rPr>
                <w:ins w:id="6680" w:author="Kisch, Christian" w:date="2022-02-07T15:07:00Z"/>
                <w:rFonts w:eastAsia="Times New Roman" w:cs="Calibri"/>
                <w:color w:val="000000"/>
                <w:lang w:eastAsia="de-DE"/>
              </w:rPr>
            </w:pPr>
            <w:ins w:id="6681" w:author="Kisch, Christian" w:date="2022-02-07T15:07:00Z">
              <w:r>
                <w:rPr>
                  <w:rFonts w:eastAsia="Times New Roman" w:cs="Calibri"/>
                  <w:color w:val="000000"/>
                  <w:lang w:eastAsia="de-DE"/>
                </w:rPr>
                <w:t>29</w:t>
              </w:r>
            </w:ins>
          </w:p>
        </w:tc>
        <w:tc>
          <w:tcPr>
            <w:tcW w:w="2523" w:type="dxa"/>
            <w:shd w:val="clear" w:color="000000" w:fill="auto"/>
            <w:hideMark/>
          </w:tcPr>
          <w:p w14:paraId="185DCBDA" w14:textId="5326FB29" w:rsidR="00372592" w:rsidRPr="00CF5477" w:rsidRDefault="00372592" w:rsidP="00372592">
            <w:pPr>
              <w:spacing w:before="0" w:after="0" w:line="240" w:lineRule="auto"/>
              <w:rPr>
                <w:ins w:id="6682" w:author="Kisch, Christian" w:date="2022-02-07T15:07:00Z"/>
                <w:rFonts w:eastAsia="Times New Roman" w:cs="Calibri"/>
                <w:color w:val="000000"/>
                <w:lang w:eastAsia="de-DE"/>
              </w:rPr>
            </w:pPr>
            <w:ins w:id="6683" w:author="Kisch, Christian" w:date="2022-02-07T15:08:00Z">
              <w:r w:rsidRPr="00E42F0B">
                <w:t>Bediensteter Geschäftsstelle</w:t>
              </w:r>
            </w:ins>
          </w:p>
        </w:tc>
        <w:tc>
          <w:tcPr>
            <w:tcW w:w="3083" w:type="dxa"/>
            <w:shd w:val="clear" w:color="000000" w:fill="E7E6E6"/>
            <w:hideMark/>
          </w:tcPr>
          <w:p w14:paraId="61622E4E" w14:textId="77777777" w:rsidR="00372592" w:rsidRPr="00CF5477" w:rsidRDefault="00372592" w:rsidP="00372592">
            <w:pPr>
              <w:spacing w:before="0" w:after="0" w:line="240" w:lineRule="auto"/>
              <w:rPr>
                <w:ins w:id="6684" w:author="Kisch, Christian" w:date="2022-02-07T15:07:00Z"/>
                <w:rFonts w:eastAsia="Times New Roman" w:cs="Calibri"/>
                <w:b/>
                <w:bCs/>
                <w:sz w:val="20"/>
                <w:szCs w:val="20"/>
                <w:lang w:eastAsia="de-DE"/>
              </w:rPr>
            </w:pPr>
            <w:ins w:id="6685" w:author="Kisch, Christian" w:date="2022-02-07T15:07:00Z">
              <w:r w:rsidRPr="00CF5477">
                <w:rPr>
                  <w:rFonts w:eastAsia="Times New Roman" w:cs="Calibri"/>
                  <w:b/>
                  <w:bCs/>
                  <w:sz w:val="20"/>
                  <w:szCs w:val="20"/>
                  <w:lang w:eastAsia="de-DE"/>
                </w:rPr>
                <w:t>Papierkorb</w:t>
              </w:r>
            </w:ins>
          </w:p>
        </w:tc>
        <w:tc>
          <w:tcPr>
            <w:tcW w:w="1418" w:type="dxa"/>
            <w:shd w:val="clear" w:color="000000" w:fill="auto"/>
            <w:hideMark/>
          </w:tcPr>
          <w:p w14:paraId="0E974473" w14:textId="2C65C20A" w:rsidR="00372592" w:rsidRPr="00CF5477" w:rsidRDefault="00372592" w:rsidP="00372592">
            <w:pPr>
              <w:spacing w:before="0" w:after="0" w:line="240" w:lineRule="auto"/>
              <w:jc w:val="center"/>
              <w:rPr>
                <w:ins w:id="6686" w:author="Kisch, Christian" w:date="2022-02-07T15:07:00Z"/>
                <w:rFonts w:eastAsia="Times New Roman" w:cs="Calibri"/>
                <w:sz w:val="20"/>
                <w:szCs w:val="20"/>
                <w:lang w:eastAsia="de-DE"/>
              </w:rPr>
            </w:pPr>
            <w:ins w:id="6687" w:author="Kisch, Christian" w:date="2022-02-07T15:08:00Z">
              <w:r>
                <w:rPr>
                  <w:rFonts w:cs="Calibri"/>
                  <w:sz w:val="20"/>
                  <w:szCs w:val="20"/>
                </w:rPr>
                <w:t>Ja</w:t>
              </w:r>
            </w:ins>
          </w:p>
        </w:tc>
        <w:tc>
          <w:tcPr>
            <w:tcW w:w="992" w:type="dxa"/>
            <w:shd w:val="clear" w:color="000000" w:fill="auto"/>
          </w:tcPr>
          <w:p w14:paraId="5C29A8A6" w14:textId="5D7230F2" w:rsidR="00372592" w:rsidRPr="00CF5477" w:rsidRDefault="00372592" w:rsidP="00372592">
            <w:pPr>
              <w:spacing w:before="0" w:after="0" w:line="240" w:lineRule="auto"/>
              <w:jc w:val="center"/>
              <w:rPr>
                <w:ins w:id="6688" w:author="Kisch, Christian" w:date="2022-02-07T15:07:00Z"/>
                <w:rFonts w:eastAsia="Times New Roman" w:cs="Calibri"/>
                <w:sz w:val="20"/>
                <w:szCs w:val="20"/>
                <w:lang w:eastAsia="de-DE"/>
              </w:rPr>
            </w:pPr>
            <w:ins w:id="6689" w:author="Kisch, Christian" w:date="2022-02-07T15:09:00Z">
              <w:r>
                <w:rPr>
                  <w:rFonts w:cs="Calibri"/>
                  <w:sz w:val="20"/>
                  <w:szCs w:val="20"/>
                </w:rPr>
                <w:t>Nein</w:t>
              </w:r>
            </w:ins>
          </w:p>
        </w:tc>
        <w:tc>
          <w:tcPr>
            <w:tcW w:w="992" w:type="dxa"/>
            <w:shd w:val="clear" w:color="000000" w:fill="auto"/>
            <w:hideMark/>
          </w:tcPr>
          <w:p w14:paraId="4537BCF9" w14:textId="3B17AFF3" w:rsidR="00372592" w:rsidRPr="00CF5477" w:rsidRDefault="00372592" w:rsidP="00372592">
            <w:pPr>
              <w:spacing w:before="0" w:after="0" w:line="240" w:lineRule="auto"/>
              <w:jc w:val="center"/>
              <w:rPr>
                <w:ins w:id="6690" w:author="Kisch, Christian" w:date="2022-02-07T15:07:00Z"/>
                <w:rFonts w:eastAsia="Times New Roman" w:cs="Calibri"/>
                <w:sz w:val="20"/>
                <w:szCs w:val="20"/>
                <w:lang w:eastAsia="de-DE"/>
              </w:rPr>
            </w:pPr>
            <w:ins w:id="6691" w:author="Kisch, Christian" w:date="2022-02-07T15:10:00Z">
              <w:r>
                <w:rPr>
                  <w:rFonts w:cs="Calibri"/>
                  <w:sz w:val="20"/>
                  <w:szCs w:val="20"/>
                </w:rPr>
                <w:t>Nein</w:t>
              </w:r>
            </w:ins>
          </w:p>
        </w:tc>
        <w:tc>
          <w:tcPr>
            <w:tcW w:w="1134" w:type="dxa"/>
            <w:shd w:val="clear" w:color="000000" w:fill="auto"/>
            <w:hideMark/>
          </w:tcPr>
          <w:p w14:paraId="0659800A" w14:textId="536EEA30" w:rsidR="00372592" w:rsidRPr="00CF5477" w:rsidRDefault="00372592" w:rsidP="00372592">
            <w:pPr>
              <w:spacing w:before="0" w:after="0" w:line="240" w:lineRule="auto"/>
              <w:jc w:val="center"/>
              <w:rPr>
                <w:ins w:id="6692" w:author="Kisch, Christian" w:date="2022-02-07T15:07:00Z"/>
                <w:rFonts w:eastAsia="Times New Roman" w:cs="Calibri"/>
                <w:sz w:val="20"/>
                <w:szCs w:val="20"/>
                <w:lang w:eastAsia="de-DE"/>
              </w:rPr>
            </w:pPr>
            <w:ins w:id="6693" w:author="Kisch, Christian" w:date="2022-02-07T15:10:00Z">
              <w:r>
                <w:rPr>
                  <w:rFonts w:cs="Calibri"/>
                  <w:sz w:val="20"/>
                  <w:szCs w:val="20"/>
                </w:rPr>
                <w:t>x</w:t>
              </w:r>
            </w:ins>
          </w:p>
        </w:tc>
        <w:tc>
          <w:tcPr>
            <w:tcW w:w="1134" w:type="dxa"/>
            <w:shd w:val="clear" w:color="000000" w:fill="auto"/>
            <w:hideMark/>
          </w:tcPr>
          <w:p w14:paraId="3291C278" w14:textId="60C331F2" w:rsidR="00372592" w:rsidRPr="00CF5477" w:rsidRDefault="00372592" w:rsidP="00372592">
            <w:pPr>
              <w:spacing w:before="0" w:after="0" w:line="240" w:lineRule="auto"/>
              <w:jc w:val="center"/>
              <w:rPr>
                <w:ins w:id="6694" w:author="Kisch, Christian" w:date="2022-02-07T15:07:00Z"/>
                <w:rFonts w:eastAsia="Times New Roman" w:cs="Calibri"/>
                <w:sz w:val="20"/>
                <w:szCs w:val="20"/>
                <w:lang w:eastAsia="de-DE"/>
              </w:rPr>
            </w:pPr>
            <w:ins w:id="6695" w:author="Kisch, Christian" w:date="2022-02-07T15:11:00Z">
              <w:r>
                <w:rPr>
                  <w:rFonts w:cs="Calibri"/>
                  <w:sz w:val="20"/>
                  <w:szCs w:val="20"/>
                </w:rPr>
                <w:t>x</w:t>
              </w:r>
            </w:ins>
          </w:p>
        </w:tc>
      </w:tr>
      <w:tr w:rsidR="00372592" w:rsidRPr="00CF5477" w14:paraId="103CE4DB" w14:textId="77777777" w:rsidTr="006B62F3">
        <w:trPr>
          <w:trHeight w:val="126"/>
          <w:ins w:id="6696" w:author="Kisch, Christian" w:date="2022-02-07T15:07:00Z"/>
        </w:trPr>
        <w:tc>
          <w:tcPr>
            <w:tcW w:w="626" w:type="dxa"/>
            <w:shd w:val="clear" w:color="000000" w:fill="auto"/>
            <w:hideMark/>
          </w:tcPr>
          <w:p w14:paraId="17BCA572" w14:textId="77777777" w:rsidR="00372592" w:rsidRPr="00CF5477" w:rsidRDefault="00372592" w:rsidP="00372592">
            <w:pPr>
              <w:spacing w:before="0" w:after="0" w:line="240" w:lineRule="auto"/>
              <w:jc w:val="right"/>
              <w:rPr>
                <w:ins w:id="6697" w:author="Kisch, Christian" w:date="2022-02-07T15:07:00Z"/>
                <w:rFonts w:eastAsia="Times New Roman" w:cs="Calibri"/>
                <w:color w:val="000000"/>
                <w:lang w:eastAsia="de-DE"/>
              </w:rPr>
            </w:pPr>
            <w:ins w:id="6698" w:author="Kisch, Christian" w:date="2022-02-07T15:07: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3B23D4B7" w14:textId="19962C7F" w:rsidR="00372592" w:rsidRPr="00CF5477" w:rsidRDefault="00372592" w:rsidP="00372592">
            <w:pPr>
              <w:spacing w:before="0" w:after="0" w:line="240" w:lineRule="auto"/>
              <w:rPr>
                <w:ins w:id="6699" w:author="Kisch, Christian" w:date="2022-02-07T15:07:00Z"/>
                <w:rFonts w:eastAsia="Times New Roman" w:cs="Calibri"/>
                <w:color w:val="000000"/>
                <w:lang w:eastAsia="de-DE"/>
              </w:rPr>
            </w:pPr>
            <w:ins w:id="6700" w:author="Kisch, Christian" w:date="2022-02-07T15:08:00Z">
              <w:r w:rsidRPr="00E42F0B">
                <w:t>Bediensteter Geschäftsstelle</w:t>
              </w:r>
            </w:ins>
          </w:p>
        </w:tc>
        <w:tc>
          <w:tcPr>
            <w:tcW w:w="3083" w:type="dxa"/>
            <w:shd w:val="clear" w:color="000000" w:fill="E7E6E6"/>
            <w:hideMark/>
          </w:tcPr>
          <w:p w14:paraId="68A44333" w14:textId="77777777" w:rsidR="00372592" w:rsidRPr="00CF5477" w:rsidRDefault="00372592" w:rsidP="00372592">
            <w:pPr>
              <w:spacing w:before="0" w:after="0" w:line="240" w:lineRule="auto"/>
              <w:rPr>
                <w:ins w:id="6701" w:author="Kisch, Christian" w:date="2022-02-07T15:07:00Z"/>
                <w:rFonts w:eastAsia="Times New Roman" w:cs="Calibri"/>
                <w:b/>
                <w:bCs/>
                <w:sz w:val="20"/>
                <w:szCs w:val="20"/>
                <w:lang w:eastAsia="de-DE"/>
              </w:rPr>
            </w:pPr>
            <w:ins w:id="6702" w:author="Kisch, Christian" w:date="2022-02-07T15:07:00Z">
              <w:r w:rsidRPr="00CF5477">
                <w:rPr>
                  <w:rFonts w:eastAsia="Times New Roman" w:cs="Calibri"/>
                  <w:b/>
                  <w:bCs/>
                  <w:sz w:val="20"/>
                  <w:szCs w:val="20"/>
                  <w:lang w:eastAsia="de-DE"/>
                </w:rPr>
                <w:t>Repräsentat</w:t>
              </w:r>
            </w:ins>
          </w:p>
        </w:tc>
        <w:tc>
          <w:tcPr>
            <w:tcW w:w="1418" w:type="dxa"/>
            <w:shd w:val="clear" w:color="000000" w:fill="auto"/>
            <w:hideMark/>
          </w:tcPr>
          <w:p w14:paraId="00B2E9C0" w14:textId="467A6ADE" w:rsidR="00372592" w:rsidRPr="00CF5477" w:rsidRDefault="00372592" w:rsidP="00372592">
            <w:pPr>
              <w:spacing w:before="0" w:after="0" w:line="240" w:lineRule="auto"/>
              <w:jc w:val="center"/>
              <w:rPr>
                <w:ins w:id="6703" w:author="Kisch, Christian" w:date="2022-02-07T15:07:00Z"/>
                <w:rFonts w:eastAsia="Times New Roman" w:cs="Calibri"/>
                <w:sz w:val="20"/>
                <w:szCs w:val="20"/>
                <w:lang w:eastAsia="de-DE"/>
              </w:rPr>
            </w:pPr>
            <w:ins w:id="6704" w:author="Kisch, Christian" w:date="2022-02-07T15:08:00Z">
              <w:r>
                <w:rPr>
                  <w:rFonts w:cs="Calibri"/>
                  <w:sz w:val="20"/>
                  <w:szCs w:val="20"/>
                </w:rPr>
                <w:t>Ja</w:t>
              </w:r>
            </w:ins>
          </w:p>
        </w:tc>
        <w:tc>
          <w:tcPr>
            <w:tcW w:w="992" w:type="dxa"/>
            <w:shd w:val="clear" w:color="000000" w:fill="auto"/>
          </w:tcPr>
          <w:p w14:paraId="6ABE25A4" w14:textId="43050FAC" w:rsidR="00372592" w:rsidRPr="00CF5477" w:rsidRDefault="00372592" w:rsidP="00372592">
            <w:pPr>
              <w:spacing w:before="0" w:after="0" w:line="240" w:lineRule="auto"/>
              <w:jc w:val="center"/>
              <w:rPr>
                <w:ins w:id="6705" w:author="Kisch, Christian" w:date="2022-02-07T15:07:00Z"/>
                <w:rFonts w:eastAsia="Times New Roman" w:cs="Calibri"/>
                <w:sz w:val="20"/>
                <w:szCs w:val="20"/>
                <w:lang w:eastAsia="de-DE"/>
              </w:rPr>
            </w:pPr>
            <w:ins w:id="6706" w:author="Kisch, Christian" w:date="2022-02-07T15:09:00Z">
              <w:r>
                <w:rPr>
                  <w:rFonts w:cs="Calibri"/>
                  <w:sz w:val="20"/>
                  <w:szCs w:val="20"/>
                </w:rPr>
                <w:t>Nein</w:t>
              </w:r>
            </w:ins>
          </w:p>
        </w:tc>
        <w:tc>
          <w:tcPr>
            <w:tcW w:w="992" w:type="dxa"/>
            <w:shd w:val="clear" w:color="000000" w:fill="auto"/>
            <w:hideMark/>
          </w:tcPr>
          <w:p w14:paraId="1BB6FBF1" w14:textId="3DFA35A8" w:rsidR="00372592" w:rsidRPr="00CF5477" w:rsidRDefault="00372592" w:rsidP="00372592">
            <w:pPr>
              <w:spacing w:before="0" w:after="0" w:line="240" w:lineRule="auto"/>
              <w:jc w:val="center"/>
              <w:rPr>
                <w:ins w:id="6707" w:author="Kisch, Christian" w:date="2022-02-07T15:07:00Z"/>
                <w:rFonts w:eastAsia="Times New Roman" w:cs="Calibri"/>
                <w:sz w:val="20"/>
                <w:szCs w:val="20"/>
                <w:lang w:eastAsia="de-DE"/>
              </w:rPr>
            </w:pPr>
            <w:ins w:id="6708" w:author="Kisch, Christian" w:date="2022-02-07T15:10:00Z">
              <w:r>
                <w:rPr>
                  <w:rFonts w:cs="Calibri"/>
                  <w:sz w:val="20"/>
                  <w:szCs w:val="20"/>
                </w:rPr>
                <w:t>Nein</w:t>
              </w:r>
            </w:ins>
          </w:p>
        </w:tc>
        <w:tc>
          <w:tcPr>
            <w:tcW w:w="1134" w:type="dxa"/>
            <w:shd w:val="clear" w:color="000000" w:fill="auto"/>
            <w:hideMark/>
          </w:tcPr>
          <w:p w14:paraId="55EC190D" w14:textId="64917D35" w:rsidR="00372592" w:rsidRPr="00CF5477" w:rsidRDefault="00372592" w:rsidP="00372592">
            <w:pPr>
              <w:spacing w:before="0" w:after="0" w:line="240" w:lineRule="auto"/>
              <w:jc w:val="center"/>
              <w:rPr>
                <w:ins w:id="6709" w:author="Kisch, Christian" w:date="2022-02-07T15:07:00Z"/>
                <w:rFonts w:eastAsia="Times New Roman" w:cs="Calibri"/>
                <w:sz w:val="20"/>
                <w:szCs w:val="20"/>
                <w:lang w:eastAsia="de-DE"/>
              </w:rPr>
            </w:pPr>
            <w:ins w:id="6710" w:author="Kisch, Christian" w:date="2022-02-07T15:10:00Z">
              <w:r>
                <w:rPr>
                  <w:rFonts w:cs="Calibri"/>
                  <w:sz w:val="20"/>
                  <w:szCs w:val="20"/>
                </w:rPr>
                <w:t>x</w:t>
              </w:r>
            </w:ins>
          </w:p>
        </w:tc>
        <w:tc>
          <w:tcPr>
            <w:tcW w:w="1134" w:type="dxa"/>
            <w:shd w:val="clear" w:color="000000" w:fill="auto"/>
            <w:hideMark/>
          </w:tcPr>
          <w:p w14:paraId="5D89F305" w14:textId="6A53390F" w:rsidR="00372592" w:rsidRPr="00CF5477" w:rsidRDefault="00372592" w:rsidP="00372592">
            <w:pPr>
              <w:spacing w:before="0" w:after="0" w:line="240" w:lineRule="auto"/>
              <w:jc w:val="center"/>
              <w:rPr>
                <w:ins w:id="6711" w:author="Kisch, Christian" w:date="2022-02-07T15:07:00Z"/>
                <w:rFonts w:eastAsia="Times New Roman" w:cs="Calibri"/>
                <w:sz w:val="20"/>
                <w:szCs w:val="20"/>
                <w:lang w:eastAsia="de-DE"/>
              </w:rPr>
            </w:pPr>
            <w:ins w:id="6712" w:author="Kisch, Christian" w:date="2022-02-07T15:11:00Z">
              <w:r>
                <w:rPr>
                  <w:rFonts w:cs="Calibri"/>
                  <w:sz w:val="20"/>
                  <w:szCs w:val="20"/>
                </w:rPr>
                <w:t>x</w:t>
              </w:r>
            </w:ins>
          </w:p>
        </w:tc>
      </w:tr>
      <w:tr w:rsidR="00372592" w:rsidRPr="00CF5477" w14:paraId="3075A8E7" w14:textId="77777777" w:rsidTr="006B62F3">
        <w:trPr>
          <w:trHeight w:val="126"/>
          <w:ins w:id="6713" w:author="Kisch, Christian" w:date="2022-02-07T15:07:00Z"/>
        </w:trPr>
        <w:tc>
          <w:tcPr>
            <w:tcW w:w="626" w:type="dxa"/>
            <w:shd w:val="clear" w:color="000000" w:fill="auto"/>
            <w:hideMark/>
          </w:tcPr>
          <w:p w14:paraId="0B245777" w14:textId="77777777" w:rsidR="00372592" w:rsidRPr="00CF5477" w:rsidRDefault="00372592" w:rsidP="00372592">
            <w:pPr>
              <w:spacing w:before="0" w:after="0" w:line="240" w:lineRule="auto"/>
              <w:jc w:val="right"/>
              <w:rPr>
                <w:ins w:id="6714" w:author="Kisch, Christian" w:date="2022-02-07T15:07:00Z"/>
                <w:rFonts w:eastAsia="Times New Roman" w:cs="Calibri"/>
                <w:color w:val="000000"/>
                <w:lang w:eastAsia="de-DE"/>
              </w:rPr>
            </w:pPr>
            <w:ins w:id="6715" w:author="Kisch, Christian" w:date="2022-02-07T15:07: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0C3C22A9" w14:textId="767860B1" w:rsidR="00372592" w:rsidRPr="00CF5477" w:rsidRDefault="00372592" w:rsidP="00372592">
            <w:pPr>
              <w:spacing w:before="0" w:after="0" w:line="240" w:lineRule="auto"/>
              <w:rPr>
                <w:ins w:id="6716" w:author="Kisch, Christian" w:date="2022-02-07T15:07:00Z"/>
                <w:rFonts w:eastAsia="Times New Roman" w:cs="Calibri"/>
                <w:color w:val="000000"/>
                <w:lang w:eastAsia="de-DE"/>
              </w:rPr>
            </w:pPr>
            <w:ins w:id="6717" w:author="Kisch, Christian" w:date="2022-02-07T15:08:00Z">
              <w:r w:rsidRPr="00E42F0B">
                <w:t>Bediensteter Geschäftsstelle</w:t>
              </w:r>
            </w:ins>
          </w:p>
        </w:tc>
        <w:tc>
          <w:tcPr>
            <w:tcW w:w="3083" w:type="dxa"/>
            <w:shd w:val="clear" w:color="000000" w:fill="E7E6E6"/>
            <w:hideMark/>
          </w:tcPr>
          <w:p w14:paraId="7A0A6A3C" w14:textId="77777777" w:rsidR="00372592" w:rsidRPr="00CF5477" w:rsidRDefault="00372592" w:rsidP="00372592">
            <w:pPr>
              <w:spacing w:before="0" w:after="0" w:line="240" w:lineRule="auto"/>
              <w:rPr>
                <w:ins w:id="6718" w:author="Kisch, Christian" w:date="2022-02-07T15:07:00Z"/>
                <w:rFonts w:eastAsia="Times New Roman" w:cs="Calibri"/>
                <w:b/>
                <w:bCs/>
                <w:sz w:val="20"/>
                <w:szCs w:val="20"/>
                <w:lang w:eastAsia="de-DE"/>
              </w:rPr>
            </w:pPr>
            <w:ins w:id="6719" w:author="Kisch, Christian" w:date="2022-02-07T15:07: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7C9A6C84" w14:textId="20070955" w:rsidR="00372592" w:rsidRPr="00CF5477" w:rsidRDefault="00372592" w:rsidP="00372592">
            <w:pPr>
              <w:spacing w:before="0" w:after="0" w:line="240" w:lineRule="auto"/>
              <w:jc w:val="center"/>
              <w:rPr>
                <w:ins w:id="6720" w:author="Kisch, Christian" w:date="2022-02-07T15:07:00Z"/>
                <w:rFonts w:eastAsia="Times New Roman" w:cs="Calibri"/>
                <w:sz w:val="20"/>
                <w:szCs w:val="20"/>
                <w:lang w:eastAsia="de-DE"/>
              </w:rPr>
            </w:pPr>
            <w:ins w:id="6721" w:author="Kisch, Christian" w:date="2022-02-07T15:08:00Z">
              <w:r>
                <w:rPr>
                  <w:rFonts w:cs="Calibri"/>
                  <w:sz w:val="20"/>
                  <w:szCs w:val="20"/>
                </w:rPr>
                <w:t>Nein</w:t>
              </w:r>
            </w:ins>
          </w:p>
        </w:tc>
        <w:tc>
          <w:tcPr>
            <w:tcW w:w="992" w:type="dxa"/>
            <w:shd w:val="clear" w:color="000000" w:fill="auto"/>
          </w:tcPr>
          <w:p w14:paraId="4B41F35F" w14:textId="40630EFC" w:rsidR="00372592" w:rsidRPr="00CF5477" w:rsidRDefault="00372592" w:rsidP="00372592">
            <w:pPr>
              <w:spacing w:before="0" w:after="0" w:line="240" w:lineRule="auto"/>
              <w:jc w:val="center"/>
              <w:rPr>
                <w:ins w:id="6722" w:author="Kisch, Christian" w:date="2022-02-07T15:07:00Z"/>
                <w:rFonts w:eastAsia="Times New Roman" w:cs="Calibri"/>
                <w:sz w:val="20"/>
                <w:szCs w:val="20"/>
                <w:lang w:eastAsia="de-DE"/>
              </w:rPr>
            </w:pPr>
            <w:ins w:id="6723" w:author="Kisch, Christian" w:date="2022-02-07T15:09:00Z">
              <w:r>
                <w:rPr>
                  <w:rFonts w:cs="Calibri"/>
                  <w:sz w:val="20"/>
                  <w:szCs w:val="20"/>
                </w:rPr>
                <w:t>Nein</w:t>
              </w:r>
            </w:ins>
          </w:p>
        </w:tc>
        <w:tc>
          <w:tcPr>
            <w:tcW w:w="992" w:type="dxa"/>
            <w:shd w:val="clear" w:color="000000" w:fill="auto"/>
            <w:hideMark/>
          </w:tcPr>
          <w:p w14:paraId="3C22613F" w14:textId="0C936F60" w:rsidR="00372592" w:rsidRPr="00CF5477" w:rsidRDefault="00372592" w:rsidP="00372592">
            <w:pPr>
              <w:spacing w:before="0" w:after="0" w:line="240" w:lineRule="auto"/>
              <w:jc w:val="center"/>
              <w:rPr>
                <w:ins w:id="6724" w:author="Kisch, Christian" w:date="2022-02-07T15:07:00Z"/>
                <w:rFonts w:eastAsia="Times New Roman" w:cs="Calibri"/>
                <w:sz w:val="20"/>
                <w:szCs w:val="20"/>
                <w:lang w:eastAsia="de-DE"/>
              </w:rPr>
            </w:pPr>
            <w:ins w:id="6725" w:author="Kisch, Christian" w:date="2022-02-07T15:10:00Z">
              <w:r>
                <w:rPr>
                  <w:rFonts w:cs="Calibri"/>
                  <w:sz w:val="20"/>
                  <w:szCs w:val="20"/>
                </w:rPr>
                <w:t>Nein</w:t>
              </w:r>
            </w:ins>
          </w:p>
        </w:tc>
        <w:tc>
          <w:tcPr>
            <w:tcW w:w="1134" w:type="dxa"/>
            <w:shd w:val="clear" w:color="000000" w:fill="auto"/>
            <w:hideMark/>
          </w:tcPr>
          <w:p w14:paraId="0DF990A5" w14:textId="2B9D3EE0" w:rsidR="00372592" w:rsidRPr="00CF5477" w:rsidRDefault="00372592" w:rsidP="00372592">
            <w:pPr>
              <w:spacing w:before="0" w:after="0" w:line="240" w:lineRule="auto"/>
              <w:jc w:val="center"/>
              <w:rPr>
                <w:ins w:id="6726" w:author="Kisch, Christian" w:date="2022-02-07T15:07:00Z"/>
                <w:rFonts w:eastAsia="Times New Roman" w:cs="Calibri"/>
                <w:sz w:val="20"/>
                <w:szCs w:val="20"/>
                <w:lang w:eastAsia="de-DE"/>
              </w:rPr>
            </w:pPr>
            <w:ins w:id="6727" w:author="Kisch, Christian" w:date="2022-02-07T15:10:00Z">
              <w:r>
                <w:rPr>
                  <w:rFonts w:cs="Calibri"/>
                  <w:sz w:val="20"/>
                  <w:szCs w:val="20"/>
                </w:rPr>
                <w:t>Nein</w:t>
              </w:r>
            </w:ins>
          </w:p>
        </w:tc>
        <w:tc>
          <w:tcPr>
            <w:tcW w:w="1134" w:type="dxa"/>
            <w:shd w:val="clear" w:color="000000" w:fill="auto"/>
            <w:hideMark/>
          </w:tcPr>
          <w:p w14:paraId="3A2ECCDA" w14:textId="2306E3EA" w:rsidR="00372592" w:rsidRPr="00CF5477" w:rsidRDefault="00372592" w:rsidP="00372592">
            <w:pPr>
              <w:spacing w:before="0" w:after="0" w:line="240" w:lineRule="auto"/>
              <w:jc w:val="center"/>
              <w:rPr>
                <w:ins w:id="6728" w:author="Kisch, Christian" w:date="2022-02-07T15:07:00Z"/>
                <w:rFonts w:eastAsia="Times New Roman" w:cs="Calibri"/>
                <w:sz w:val="20"/>
                <w:szCs w:val="20"/>
                <w:lang w:eastAsia="de-DE"/>
              </w:rPr>
            </w:pPr>
            <w:ins w:id="6729" w:author="Kisch, Christian" w:date="2022-02-07T15:11:00Z">
              <w:r>
                <w:rPr>
                  <w:rFonts w:cs="Calibri"/>
                  <w:sz w:val="20"/>
                  <w:szCs w:val="20"/>
                </w:rPr>
                <w:t>Nein</w:t>
              </w:r>
            </w:ins>
          </w:p>
        </w:tc>
      </w:tr>
      <w:tr w:rsidR="00372592" w:rsidRPr="00CF5477" w14:paraId="17752BFE" w14:textId="77777777" w:rsidTr="006B62F3">
        <w:trPr>
          <w:trHeight w:val="615"/>
          <w:ins w:id="6730" w:author="Kisch, Christian" w:date="2022-02-07T15:07:00Z"/>
        </w:trPr>
        <w:tc>
          <w:tcPr>
            <w:tcW w:w="626" w:type="dxa"/>
            <w:shd w:val="clear" w:color="000000" w:fill="auto"/>
            <w:hideMark/>
          </w:tcPr>
          <w:p w14:paraId="2CDD7A5D" w14:textId="77777777" w:rsidR="00372592" w:rsidRPr="00CF5477" w:rsidRDefault="00372592" w:rsidP="00372592">
            <w:pPr>
              <w:spacing w:before="0" w:after="0" w:line="240" w:lineRule="auto"/>
              <w:jc w:val="right"/>
              <w:rPr>
                <w:ins w:id="6731" w:author="Kisch, Christian" w:date="2022-02-07T15:07:00Z"/>
                <w:rFonts w:eastAsia="Times New Roman" w:cs="Calibri"/>
                <w:color w:val="000000"/>
                <w:lang w:eastAsia="de-DE"/>
              </w:rPr>
            </w:pPr>
            <w:ins w:id="6732" w:author="Kisch, Christian" w:date="2022-02-07T15:07: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47AC1076" w14:textId="5AE58779" w:rsidR="00372592" w:rsidRPr="00CF5477" w:rsidRDefault="00372592" w:rsidP="00372592">
            <w:pPr>
              <w:spacing w:before="0" w:after="0" w:line="240" w:lineRule="auto"/>
              <w:rPr>
                <w:ins w:id="6733" w:author="Kisch, Christian" w:date="2022-02-07T15:07:00Z"/>
                <w:rFonts w:eastAsia="Times New Roman" w:cs="Calibri"/>
                <w:color w:val="000000"/>
                <w:lang w:eastAsia="de-DE"/>
              </w:rPr>
            </w:pPr>
            <w:ins w:id="6734" w:author="Kisch, Christian" w:date="2022-02-07T15:08:00Z">
              <w:r w:rsidRPr="00E42F0B">
                <w:t>Bediensteter Geschäftsstelle</w:t>
              </w:r>
            </w:ins>
          </w:p>
        </w:tc>
        <w:tc>
          <w:tcPr>
            <w:tcW w:w="3083" w:type="dxa"/>
            <w:shd w:val="clear" w:color="000000" w:fill="E7E6E6"/>
            <w:hideMark/>
          </w:tcPr>
          <w:p w14:paraId="2F004E11" w14:textId="77777777" w:rsidR="00372592" w:rsidRPr="00CF5477" w:rsidRDefault="00372592" w:rsidP="00372592">
            <w:pPr>
              <w:spacing w:before="0" w:after="0" w:line="240" w:lineRule="auto"/>
              <w:rPr>
                <w:ins w:id="6735" w:author="Kisch, Christian" w:date="2022-02-07T15:07:00Z"/>
                <w:rFonts w:eastAsia="Times New Roman" w:cs="Calibri"/>
                <w:b/>
                <w:bCs/>
                <w:sz w:val="20"/>
                <w:szCs w:val="20"/>
                <w:lang w:eastAsia="de-DE"/>
              </w:rPr>
            </w:pPr>
            <w:ins w:id="6736" w:author="Kisch, Christian" w:date="2022-02-07T15:07:00Z">
              <w:r w:rsidRPr="00CF5477">
                <w:rPr>
                  <w:rFonts w:eastAsia="Times New Roman" w:cs="Calibri"/>
                  <w:b/>
                  <w:bCs/>
                  <w:sz w:val="20"/>
                  <w:szCs w:val="20"/>
                  <w:lang w:eastAsia="de-DE"/>
                </w:rPr>
                <w:t>Workflow</w:t>
              </w:r>
            </w:ins>
          </w:p>
        </w:tc>
        <w:tc>
          <w:tcPr>
            <w:tcW w:w="1418" w:type="dxa"/>
            <w:shd w:val="clear" w:color="000000" w:fill="auto"/>
            <w:hideMark/>
          </w:tcPr>
          <w:p w14:paraId="39BFBBCA" w14:textId="4D281BEC" w:rsidR="00372592" w:rsidRPr="00CF5477" w:rsidRDefault="00372592" w:rsidP="00372592">
            <w:pPr>
              <w:spacing w:before="0" w:after="0" w:line="240" w:lineRule="auto"/>
              <w:jc w:val="center"/>
              <w:rPr>
                <w:ins w:id="6737" w:author="Kisch, Christian" w:date="2022-02-07T15:07:00Z"/>
                <w:rFonts w:eastAsia="Times New Roman" w:cs="Calibri"/>
                <w:sz w:val="20"/>
                <w:szCs w:val="20"/>
                <w:lang w:eastAsia="de-DE"/>
              </w:rPr>
            </w:pPr>
            <w:ins w:id="6738" w:author="Kisch, Christian" w:date="2022-02-07T15:08:00Z">
              <w:r>
                <w:rPr>
                  <w:rFonts w:cs="Calibri"/>
                  <w:sz w:val="20"/>
                  <w:szCs w:val="20"/>
                </w:rPr>
                <w:t>Ja</w:t>
              </w:r>
            </w:ins>
          </w:p>
        </w:tc>
        <w:tc>
          <w:tcPr>
            <w:tcW w:w="992" w:type="dxa"/>
            <w:shd w:val="clear" w:color="000000" w:fill="auto"/>
          </w:tcPr>
          <w:p w14:paraId="0B941784" w14:textId="231095CF" w:rsidR="00372592" w:rsidRPr="00CF5477" w:rsidRDefault="00372592" w:rsidP="00372592">
            <w:pPr>
              <w:spacing w:before="0" w:after="0" w:line="240" w:lineRule="auto"/>
              <w:jc w:val="center"/>
              <w:rPr>
                <w:ins w:id="6739" w:author="Kisch, Christian" w:date="2022-02-07T15:07:00Z"/>
                <w:rFonts w:eastAsia="Times New Roman" w:cs="Calibri"/>
                <w:sz w:val="20"/>
                <w:szCs w:val="20"/>
                <w:lang w:eastAsia="de-DE"/>
              </w:rPr>
            </w:pPr>
            <w:ins w:id="6740" w:author="Kisch, Christian" w:date="2022-02-07T15:09:00Z">
              <w:r>
                <w:rPr>
                  <w:rFonts w:cs="Calibri"/>
                  <w:sz w:val="20"/>
                  <w:szCs w:val="20"/>
                </w:rPr>
                <w:t>Ja</w:t>
              </w:r>
            </w:ins>
          </w:p>
        </w:tc>
        <w:tc>
          <w:tcPr>
            <w:tcW w:w="992" w:type="dxa"/>
            <w:shd w:val="clear" w:color="000000" w:fill="auto"/>
            <w:hideMark/>
          </w:tcPr>
          <w:p w14:paraId="4B56E258" w14:textId="01B9C114" w:rsidR="00372592" w:rsidRPr="00CF5477" w:rsidRDefault="00372592" w:rsidP="00372592">
            <w:pPr>
              <w:spacing w:before="0" w:after="0" w:line="240" w:lineRule="auto"/>
              <w:jc w:val="center"/>
              <w:rPr>
                <w:ins w:id="6741" w:author="Kisch, Christian" w:date="2022-02-07T15:07:00Z"/>
                <w:rFonts w:eastAsia="Times New Roman" w:cs="Calibri"/>
                <w:sz w:val="20"/>
                <w:szCs w:val="20"/>
                <w:lang w:eastAsia="de-DE"/>
              </w:rPr>
            </w:pPr>
            <w:ins w:id="6742" w:author="Kisch, Christian" w:date="2022-02-07T15:10:00Z">
              <w:r>
                <w:rPr>
                  <w:rFonts w:cs="Calibri"/>
                  <w:sz w:val="20"/>
                  <w:szCs w:val="20"/>
                </w:rPr>
                <w:t>Ja</w:t>
              </w:r>
            </w:ins>
          </w:p>
        </w:tc>
        <w:tc>
          <w:tcPr>
            <w:tcW w:w="1134" w:type="dxa"/>
            <w:shd w:val="clear" w:color="000000" w:fill="auto"/>
            <w:hideMark/>
          </w:tcPr>
          <w:p w14:paraId="5F361712" w14:textId="70DF9866" w:rsidR="00372592" w:rsidRPr="00CF5477" w:rsidRDefault="00372592" w:rsidP="00372592">
            <w:pPr>
              <w:spacing w:before="0" w:after="0" w:line="240" w:lineRule="auto"/>
              <w:jc w:val="center"/>
              <w:rPr>
                <w:ins w:id="6743" w:author="Kisch, Christian" w:date="2022-02-07T15:07:00Z"/>
                <w:rFonts w:eastAsia="Times New Roman" w:cs="Calibri"/>
                <w:sz w:val="20"/>
                <w:szCs w:val="20"/>
                <w:lang w:eastAsia="de-DE"/>
              </w:rPr>
            </w:pPr>
            <w:ins w:id="6744" w:author="Kisch, Christian" w:date="2022-02-07T15:10:00Z">
              <w:r>
                <w:rPr>
                  <w:rFonts w:cs="Calibri"/>
                  <w:sz w:val="20"/>
                  <w:szCs w:val="20"/>
                </w:rPr>
                <w:t>Ja</w:t>
              </w:r>
            </w:ins>
          </w:p>
        </w:tc>
        <w:tc>
          <w:tcPr>
            <w:tcW w:w="1134" w:type="dxa"/>
            <w:shd w:val="clear" w:color="000000" w:fill="auto"/>
            <w:hideMark/>
          </w:tcPr>
          <w:p w14:paraId="391FE3DB" w14:textId="0A819CD2" w:rsidR="00372592" w:rsidRPr="00CF5477" w:rsidRDefault="00372592" w:rsidP="00372592">
            <w:pPr>
              <w:spacing w:before="0" w:after="0" w:line="240" w:lineRule="auto"/>
              <w:jc w:val="center"/>
              <w:rPr>
                <w:ins w:id="6745" w:author="Kisch, Christian" w:date="2022-02-07T15:07:00Z"/>
                <w:rFonts w:eastAsia="Times New Roman" w:cs="Calibri"/>
                <w:sz w:val="20"/>
                <w:szCs w:val="20"/>
                <w:lang w:eastAsia="de-DE"/>
              </w:rPr>
            </w:pPr>
            <w:ins w:id="6746" w:author="Kisch, Christian" w:date="2022-02-07T15:11:00Z">
              <w:r>
                <w:rPr>
                  <w:rFonts w:cs="Calibri"/>
                  <w:sz w:val="20"/>
                  <w:szCs w:val="20"/>
                </w:rPr>
                <w:t>Ja</w:t>
              </w:r>
            </w:ins>
          </w:p>
        </w:tc>
      </w:tr>
      <w:tr w:rsidR="006B62F3" w:rsidRPr="00CF5477" w14:paraId="1984ED69" w14:textId="77777777" w:rsidTr="006B62F3">
        <w:trPr>
          <w:trHeight w:val="615"/>
          <w:ins w:id="6747" w:author="Kisch, Christian" w:date="2022-02-07T15:07:00Z"/>
        </w:trPr>
        <w:tc>
          <w:tcPr>
            <w:tcW w:w="626" w:type="dxa"/>
            <w:shd w:val="clear" w:color="000000" w:fill="auto"/>
          </w:tcPr>
          <w:p w14:paraId="0525642D" w14:textId="77777777" w:rsidR="006B62F3" w:rsidRPr="00CF5477" w:rsidRDefault="006B62F3" w:rsidP="006B62F3">
            <w:pPr>
              <w:spacing w:before="0" w:after="0" w:line="240" w:lineRule="auto"/>
              <w:jc w:val="right"/>
              <w:rPr>
                <w:ins w:id="6748" w:author="Kisch, Christian" w:date="2022-02-07T15:07:00Z"/>
                <w:rFonts w:eastAsia="Times New Roman" w:cs="Calibri"/>
                <w:color w:val="000000"/>
                <w:lang w:eastAsia="de-DE"/>
              </w:rPr>
            </w:pPr>
            <w:ins w:id="6749" w:author="Kisch, Christian" w:date="2022-02-07T15:07:00Z">
              <w:r>
                <w:rPr>
                  <w:rFonts w:eastAsia="Times New Roman" w:cs="Calibri"/>
                  <w:color w:val="000000"/>
                  <w:lang w:eastAsia="de-DE"/>
                </w:rPr>
                <w:t>33</w:t>
              </w:r>
            </w:ins>
          </w:p>
        </w:tc>
        <w:tc>
          <w:tcPr>
            <w:tcW w:w="2523" w:type="dxa"/>
            <w:shd w:val="clear" w:color="000000" w:fill="auto"/>
          </w:tcPr>
          <w:p w14:paraId="0680CEF8" w14:textId="1B5CBF9B" w:rsidR="006B62F3" w:rsidRPr="00CF5477" w:rsidRDefault="006B62F3" w:rsidP="006B62F3">
            <w:pPr>
              <w:spacing w:before="0" w:after="0" w:line="240" w:lineRule="auto"/>
              <w:rPr>
                <w:ins w:id="6750" w:author="Kisch, Christian" w:date="2022-02-07T15:07:00Z"/>
                <w:rFonts w:eastAsia="Times New Roman" w:cs="Calibri"/>
                <w:color w:val="000000"/>
                <w:lang w:eastAsia="de-DE"/>
              </w:rPr>
            </w:pPr>
            <w:ins w:id="6751" w:author="Kisch, Christian" w:date="2022-02-07T15:08:00Z">
              <w:r w:rsidRPr="00E42F0B">
                <w:t>Bediensteter Geschäftsstelle</w:t>
              </w:r>
            </w:ins>
          </w:p>
        </w:tc>
        <w:tc>
          <w:tcPr>
            <w:tcW w:w="3083" w:type="dxa"/>
            <w:shd w:val="clear" w:color="000000" w:fill="E7E6E6"/>
          </w:tcPr>
          <w:p w14:paraId="1690B18D" w14:textId="77777777" w:rsidR="006B62F3" w:rsidRPr="00CF5477" w:rsidRDefault="006B62F3" w:rsidP="006B62F3">
            <w:pPr>
              <w:spacing w:before="0" w:after="0" w:line="240" w:lineRule="auto"/>
              <w:rPr>
                <w:ins w:id="6752" w:author="Kisch, Christian" w:date="2022-02-07T15:07:00Z"/>
                <w:rFonts w:eastAsia="Times New Roman" w:cs="Calibri"/>
                <w:b/>
                <w:bCs/>
                <w:sz w:val="20"/>
                <w:szCs w:val="20"/>
                <w:lang w:eastAsia="de-DE"/>
              </w:rPr>
            </w:pPr>
            <w:ins w:id="6753" w:author="Kisch, Christian" w:date="2022-02-07T15:07:00Z">
              <w:r>
                <w:rPr>
                  <w:rFonts w:eastAsia="Times New Roman" w:cs="Times New Roman"/>
                  <w:b/>
                  <w:bCs/>
                  <w:sz w:val="20"/>
                  <w:szCs w:val="20"/>
                  <w:lang w:eastAsia="de-DE"/>
                </w:rPr>
                <w:t>Drucken</w:t>
              </w:r>
            </w:ins>
          </w:p>
        </w:tc>
        <w:tc>
          <w:tcPr>
            <w:tcW w:w="1418" w:type="dxa"/>
            <w:shd w:val="clear" w:color="000000" w:fill="auto"/>
          </w:tcPr>
          <w:p w14:paraId="47F81D34" w14:textId="77777777" w:rsidR="006B62F3" w:rsidRPr="00CF5477" w:rsidRDefault="006B62F3" w:rsidP="006B62F3">
            <w:pPr>
              <w:spacing w:before="0" w:after="0" w:line="240" w:lineRule="auto"/>
              <w:jc w:val="center"/>
              <w:rPr>
                <w:ins w:id="6754" w:author="Kisch, Christian" w:date="2022-02-07T15:07:00Z"/>
                <w:rFonts w:eastAsia="Times New Roman" w:cs="Calibri"/>
                <w:sz w:val="20"/>
                <w:szCs w:val="20"/>
                <w:lang w:eastAsia="de-DE"/>
              </w:rPr>
            </w:pPr>
            <w:ins w:id="6755" w:author="Kisch, Christian" w:date="2022-02-07T15:07:00Z">
              <w:r>
                <w:rPr>
                  <w:rFonts w:eastAsia="Times New Roman" w:cs="Times New Roman"/>
                  <w:sz w:val="20"/>
                  <w:szCs w:val="20"/>
                  <w:lang w:eastAsia="de-DE"/>
                </w:rPr>
                <w:t>Ja</w:t>
              </w:r>
            </w:ins>
          </w:p>
        </w:tc>
        <w:tc>
          <w:tcPr>
            <w:tcW w:w="992" w:type="dxa"/>
            <w:shd w:val="clear" w:color="000000" w:fill="auto"/>
          </w:tcPr>
          <w:p w14:paraId="14852976" w14:textId="77777777" w:rsidR="006B62F3" w:rsidRPr="00CF5477" w:rsidRDefault="006B62F3" w:rsidP="006B62F3">
            <w:pPr>
              <w:spacing w:before="0" w:after="0" w:line="240" w:lineRule="auto"/>
              <w:jc w:val="center"/>
              <w:rPr>
                <w:ins w:id="6756" w:author="Kisch, Christian" w:date="2022-02-07T15:07:00Z"/>
                <w:rFonts w:eastAsia="Times New Roman" w:cs="Calibri"/>
                <w:sz w:val="20"/>
                <w:szCs w:val="20"/>
                <w:lang w:eastAsia="de-DE"/>
              </w:rPr>
            </w:pPr>
            <w:ins w:id="6757" w:author="Kisch, Christian" w:date="2022-02-07T15:07:00Z">
              <w:r>
                <w:rPr>
                  <w:rFonts w:eastAsia="Times New Roman" w:cs="Times New Roman"/>
                  <w:sz w:val="20"/>
                  <w:szCs w:val="20"/>
                  <w:lang w:eastAsia="de-DE"/>
                </w:rPr>
                <w:t>Ja</w:t>
              </w:r>
            </w:ins>
          </w:p>
        </w:tc>
        <w:tc>
          <w:tcPr>
            <w:tcW w:w="992" w:type="dxa"/>
            <w:shd w:val="clear" w:color="000000" w:fill="auto"/>
          </w:tcPr>
          <w:p w14:paraId="539457FA" w14:textId="77777777" w:rsidR="006B62F3" w:rsidRPr="00CF5477" w:rsidRDefault="006B62F3" w:rsidP="006B62F3">
            <w:pPr>
              <w:spacing w:before="0" w:after="0" w:line="240" w:lineRule="auto"/>
              <w:jc w:val="center"/>
              <w:rPr>
                <w:ins w:id="6758" w:author="Kisch, Christian" w:date="2022-02-07T15:07:00Z"/>
                <w:rFonts w:eastAsia="Times New Roman" w:cs="Calibri"/>
                <w:sz w:val="20"/>
                <w:szCs w:val="20"/>
                <w:lang w:eastAsia="de-DE"/>
              </w:rPr>
            </w:pPr>
            <w:ins w:id="6759" w:author="Kisch, Christian" w:date="2022-02-07T15:07:00Z">
              <w:r>
                <w:rPr>
                  <w:rFonts w:eastAsia="Times New Roman" w:cs="Times New Roman"/>
                  <w:sz w:val="20"/>
                  <w:szCs w:val="20"/>
                  <w:lang w:eastAsia="de-DE"/>
                </w:rPr>
                <w:t>x</w:t>
              </w:r>
            </w:ins>
          </w:p>
        </w:tc>
        <w:tc>
          <w:tcPr>
            <w:tcW w:w="1134" w:type="dxa"/>
            <w:shd w:val="clear" w:color="000000" w:fill="auto"/>
          </w:tcPr>
          <w:p w14:paraId="7CFFEFED" w14:textId="77777777" w:rsidR="006B62F3" w:rsidRPr="00CF5477" w:rsidRDefault="006B62F3" w:rsidP="006B62F3">
            <w:pPr>
              <w:spacing w:before="0" w:after="0" w:line="240" w:lineRule="auto"/>
              <w:jc w:val="center"/>
              <w:rPr>
                <w:ins w:id="6760" w:author="Kisch, Christian" w:date="2022-02-07T15:07:00Z"/>
                <w:rFonts w:eastAsia="Times New Roman" w:cs="Calibri"/>
                <w:sz w:val="20"/>
                <w:szCs w:val="20"/>
                <w:lang w:eastAsia="de-DE"/>
              </w:rPr>
            </w:pPr>
            <w:ins w:id="6761" w:author="Kisch, Christian" w:date="2022-02-07T15:07:00Z">
              <w:r>
                <w:rPr>
                  <w:rFonts w:eastAsia="Times New Roman" w:cs="Times New Roman"/>
                  <w:sz w:val="20"/>
                  <w:szCs w:val="20"/>
                  <w:lang w:eastAsia="de-DE"/>
                </w:rPr>
                <w:t>Ja</w:t>
              </w:r>
            </w:ins>
          </w:p>
        </w:tc>
        <w:tc>
          <w:tcPr>
            <w:tcW w:w="1134" w:type="dxa"/>
            <w:shd w:val="clear" w:color="000000" w:fill="auto"/>
          </w:tcPr>
          <w:p w14:paraId="01A45CB3" w14:textId="77777777" w:rsidR="006B62F3" w:rsidRPr="00CF5477" w:rsidRDefault="006B62F3" w:rsidP="006B62F3">
            <w:pPr>
              <w:spacing w:before="0" w:after="0" w:line="240" w:lineRule="auto"/>
              <w:jc w:val="center"/>
              <w:rPr>
                <w:ins w:id="6762" w:author="Kisch, Christian" w:date="2022-02-07T15:07:00Z"/>
                <w:rFonts w:eastAsia="Times New Roman" w:cs="Calibri"/>
                <w:sz w:val="20"/>
                <w:szCs w:val="20"/>
                <w:lang w:eastAsia="de-DE"/>
              </w:rPr>
            </w:pPr>
            <w:ins w:id="6763" w:author="Kisch, Christian" w:date="2022-02-07T15:07:00Z">
              <w:r>
                <w:rPr>
                  <w:rFonts w:eastAsia="Times New Roman" w:cs="Times New Roman"/>
                  <w:sz w:val="20"/>
                  <w:szCs w:val="20"/>
                  <w:lang w:eastAsia="de-DE"/>
                </w:rPr>
                <w:t>Ja</w:t>
              </w:r>
            </w:ins>
          </w:p>
        </w:tc>
      </w:tr>
      <w:tr w:rsidR="006B62F3" w:rsidRPr="00CF5477" w14:paraId="5EBD411F" w14:textId="77777777" w:rsidTr="006B62F3">
        <w:trPr>
          <w:trHeight w:val="615"/>
          <w:ins w:id="6764" w:author="Kisch, Christian" w:date="2022-02-07T15:07:00Z"/>
        </w:trPr>
        <w:tc>
          <w:tcPr>
            <w:tcW w:w="626" w:type="dxa"/>
            <w:shd w:val="clear" w:color="000000" w:fill="auto"/>
          </w:tcPr>
          <w:p w14:paraId="1B949955" w14:textId="77777777" w:rsidR="006B62F3" w:rsidRPr="00CF5477" w:rsidRDefault="006B62F3" w:rsidP="006B62F3">
            <w:pPr>
              <w:spacing w:before="0" w:after="0" w:line="240" w:lineRule="auto"/>
              <w:jc w:val="right"/>
              <w:rPr>
                <w:ins w:id="6765" w:author="Kisch, Christian" w:date="2022-02-07T15:07:00Z"/>
                <w:rFonts w:eastAsia="Times New Roman" w:cs="Calibri"/>
                <w:color w:val="000000"/>
                <w:lang w:eastAsia="de-DE"/>
              </w:rPr>
            </w:pPr>
            <w:ins w:id="6766" w:author="Kisch, Christian" w:date="2022-02-07T15:07:00Z">
              <w:r>
                <w:rPr>
                  <w:rFonts w:eastAsia="Times New Roman" w:cs="Calibri"/>
                  <w:color w:val="000000"/>
                  <w:lang w:eastAsia="de-DE"/>
                </w:rPr>
                <w:t>34</w:t>
              </w:r>
            </w:ins>
          </w:p>
        </w:tc>
        <w:tc>
          <w:tcPr>
            <w:tcW w:w="2523" w:type="dxa"/>
            <w:shd w:val="clear" w:color="000000" w:fill="auto"/>
          </w:tcPr>
          <w:p w14:paraId="2ECB1C19" w14:textId="7E30D8B0" w:rsidR="006B62F3" w:rsidRPr="00CF5477" w:rsidRDefault="006B62F3" w:rsidP="006B62F3">
            <w:pPr>
              <w:spacing w:before="0" w:after="0" w:line="240" w:lineRule="auto"/>
              <w:rPr>
                <w:ins w:id="6767" w:author="Kisch, Christian" w:date="2022-02-07T15:07:00Z"/>
                <w:rFonts w:eastAsia="Times New Roman" w:cs="Calibri"/>
                <w:color w:val="000000"/>
                <w:lang w:eastAsia="de-DE"/>
              </w:rPr>
            </w:pPr>
            <w:ins w:id="6768" w:author="Kisch, Christian" w:date="2022-02-07T15:08:00Z">
              <w:r w:rsidRPr="00E42F0B">
                <w:t>Bediensteter Geschäftsstelle</w:t>
              </w:r>
            </w:ins>
          </w:p>
        </w:tc>
        <w:tc>
          <w:tcPr>
            <w:tcW w:w="3083" w:type="dxa"/>
            <w:shd w:val="clear" w:color="000000" w:fill="E7E6E6"/>
          </w:tcPr>
          <w:p w14:paraId="4101AE7B" w14:textId="77777777" w:rsidR="006B62F3" w:rsidRPr="00CF5477" w:rsidRDefault="006B62F3" w:rsidP="006B62F3">
            <w:pPr>
              <w:spacing w:before="0" w:after="0" w:line="240" w:lineRule="auto"/>
              <w:rPr>
                <w:ins w:id="6769" w:author="Kisch, Christian" w:date="2022-02-07T15:07:00Z"/>
                <w:rFonts w:eastAsia="Times New Roman" w:cs="Calibri"/>
                <w:b/>
                <w:bCs/>
                <w:sz w:val="20"/>
                <w:szCs w:val="20"/>
                <w:lang w:eastAsia="de-DE"/>
              </w:rPr>
            </w:pPr>
            <w:ins w:id="6770" w:author="Kisch, Christian" w:date="2022-02-07T15:07:00Z">
              <w:r w:rsidRPr="00C320BE">
                <w:rPr>
                  <w:rFonts w:eastAsia="Times New Roman" w:cs="Calibri"/>
                  <w:b/>
                  <w:bCs/>
                  <w:sz w:val="20"/>
                  <w:szCs w:val="20"/>
                  <w:lang w:eastAsia="de-DE"/>
                </w:rPr>
                <w:t>Kopieren</w:t>
              </w:r>
            </w:ins>
          </w:p>
        </w:tc>
        <w:tc>
          <w:tcPr>
            <w:tcW w:w="1418" w:type="dxa"/>
            <w:shd w:val="clear" w:color="000000" w:fill="auto"/>
          </w:tcPr>
          <w:p w14:paraId="788F7A23" w14:textId="77777777" w:rsidR="006B62F3" w:rsidRPr="00CF5477" w:rsidRDefault="006B62F3" w:rsidP="006B62F3">
            <w:pPr>
              <w:spacing w:before="0" w:after="0" w:line="240" w:lineRule="auto"/>
              <w:jc w:val="center"/>
              <w:rPr>
                <w:ins w:id="6771" w:author="Kisch, Christian" w:date="2022-02-07T15:07:00Z"/>
                <w:rFonts w:eastAsia="Times New Roman" w:cs="Calibri"/>
                <w:sz w:val="20"/>
                <w:szCs w:val="20"/>
                <w:lang w:eastAsia="de-DE"/>
              </w:rPr>
            </w:pPr>
            <w:ins w:id="6772" w:author="Kisch, Christian" w:date="2022-02-07T15:07:00Z">
              <w:r>
                <w:rPr>
                  <w:rFonts w:eastAsia="Times New Roman" w:cs="Times New Roman"/>
                  <w:sz w:val="20"/>
                  <w:szCs w:val="20"/>
                  <w:lang w:eastAsia="de-DE"/>
                </w:rPr>
                <w:t>Ja</w:t>
              </w:r>
            </w:ins>
          </w:p>
        </w:tc>
        <w:tc>
          <w:tcPr>
            <w:tcW w:w="992" w:type="dxa"/>
            <w:shd w:val="clear" w:color="000000" w:fill="auto"/>
          </w:tcPr>
          <w:p w14:paraId="334D83F5" w14:textId="77777777" w:rsidR="006B62F3" w:rsidRPr="00CF5477" w:rsidRDefault="006B62F3" w:rsidP="006B62F3">
            <w:pPr>
              <w:spacing w:before="0" w:after="0" w:line="240" w:lineRule="auto"/>
              <w:jc w:val="center"/>
              <w:rPr>
                <w:ins w:id="6773" w:author="Kisch, Christian" w:date="2022-02-07T15:07:00Z"/>
                <w:rFonts w:eastAsia="Times New Roman" w:cs="Calibri"/>
                <w:sz w:val="20"/>
                <w:szCs w:val="20"/>
                <w:lang w:eastAsia="de-DE"/>
              </w:rPr>
            </w:pPr>
            <w:ins w:id="6774" w:author="Kisch, Christian" w:date="2022-02-07T15:07:00Z">
              <w:r>
                <w:rPr>
                  <w:rFonts w:eastAsia="Times New Roman" w:cs="Times New Roman"/>
                  <w:sz w:val="20"/>
                  <w:szCs w:val="20"/>
                  <w:lang w:eastAsia="de-DE"/>
                </w:rPr>
                <w:t>Ja</w:t>
              </w:r>
            </w:ins>
          </w:p>
        </w:tc>
        <w:tc>
          <w:tcPr>
            <w:tcW w:w="992" w:type="dxa"/>
            <w:shd w:val="clear" w:color="000000" w:fill="auto"/>
          </w:tcPr>
          <w:p w14:paraId="3FCC0F91" w14:textId="77777777" w:rsidR="006B62F3" w:rsidRPr="00CF5477" w:rsidRDefault="006B62F3" w:rsidP="006B62F3">
            <w:pPr>
              <w:spacing w:before="0" w:after="0" w:line="240" w:lineRule="auto"/>
              <w:jc w:val="center"/>
              <w:rPr>
                <w:ins w:id="6775" w:author="Kisch, Christian" w:date="2022-02-07T15:07:00Z"/>
                <w:rFonts w:eastAsia="Times New Roman" w:cs="Calibri"/>
                <w:sz w:val="20"/>
                <w:szCs w:val="20"/>
                <w:lang w:eastAsia="de-DE"/>
              </w:rPr>
            </w:pPr>
            <w:ins w:id="6776" w:author="Kisch, Christian" w:date="2022-02-07T15:07:00Z">
              <w:r>
                <w:rPr>
                  <w:rFonts w:eastAsia="Times New Roman" w:cs="Times New Roman"/>
                  <w:sz w:val="20"/>
                  <w:szCs w:val="20"/>
                  <w:lang w:eastAsia="de-DE"/>
                </w:rPr>
                <w:t>x</w:t>
              </w:r>
            </w:ins>
          </w:p>
        </w:tc>
        <w:tc>
          <w:tcPr>
            <w:tcW w:w="1134" w:type="dxa"/>
            <w:shd w:val="clear" w:color="000000" w:fill="auto"/>
          </w:tcPr>
          <w:p w14:paraId="127E050C" w14:textId="77777777" w:rsidR="006B62F3" w:rsidRPr="00CF5477" w:rsidRDefault="006B62F3" w:rsidP="006B62F3">
            <w:pPr>
              <w:spacing w:before="0" w:after="0" w:line="240" w:lineRule="auto"/>
              <w:jc w:val="center"/>
              <w:rPr>
                <w:ins w:id="6777" w:author="Kisch, Christian" w:date="2022-02-07T15:07:00Z"/>
                <w:rFonts w:eastAsia="Times New Roman" w:cs="Calibri"/>
                <w:sz w:val="20"/>
                <w:szCs w:val="20"/>
                <w:lang w:eastAsia="de-DE"/>
              </w:rPr>
            </w:pPr>
            <w:ins w:id="6778" w:author="Kisch, Christian" w:date="2022-02-07T15:07:00Z">
              <w:r>
                <w:rPr>
                  <w:rFonts w:eastAsia="Times New Roman" w:cs="Times New Roman"/>
                  <w:sz w:val="20"/>
                  <w:szCs w:val="20"/>
                  <w:lang w:eastAsia="de-DE"/>
                </w:rPr>
                <w:t>Ja</w:t>
              </w:r>
            </w:ins>
          </w:p>
        </w:tc>
        <w:tc>
          <w:tcPr>
            <w:tcW w:w="1134" w:type="dxa"/>
            <w:shd w:val="clear" w:color="000000" w:fill="auto"/>
          </w:tcPr>
          <w:p w14:paraId="079448E6" w14:textId="77777777" w:rsidR="006B62F3" w:rsidRPr="00CF5477" w:rsidRDefault="006B62F3" w:rsidP="006B62F3">
            <w:pPr>
              <w:spacing w:before="0" w:after="0" w:line="240" w:lineRule="auto"/>
              <w:jc w:val="center"/>
              <w:rPr>
                <w:ins w:id="6779" w:author="Kisch, Christian" w:date="2022-02-07T15:07:00Z"/>
                <w:rFonts w:eastAsia="Times New Roman" w:cs="Calibri"/>
                <w:sz w:val="20"/>
                <w:szCs w:val="20"/>
                <w:lang w:eastAsia="de-DE"/>
              </w:rPr>
            </w:pPr>
            <w:ins w:id="6780" w:author="Kisch, Christian" w:date="2022-02-07T15:07:00Z">
              <w:r>
                <w:rPr>
                  <w:rFonts w:eastAsia="Times New Roman" w:cs="Times New Roman"/>
                  <w:sz w:val="20"/>
                  <w:szCs w:val="20"/>
                  <w:lang w:eastAsia="de-DE"/>
                </w:rPr>
                <w:t>Ja</w:t>
              </w:r>
            </w:ins>
          </w:p>
        </w:tc>
      </w:tr>
      <w:tr w:rsidR="006B62F3" w:rsidRPr="00CF5477" w14:paraId="5B8D8DBD" w14:textId="77777777" w:rsidTr="006B62F3">
        <w:trPr>
          <w:trHeight w:val="615"/>
          <w:ins w:id="6781" w:author="Kisch, Christian" w:date="2022-02-07T15:07:00Z"/>
        </w:trPr>
        <w:tc>
          <w:tcPr>
            <w:tcW w:w="626" w:type="dxa"/>
            <w:shd w:val="clear" w:color="000000" w:fill="auto"/>
          </w:tcPr>
          <w:p w14:paraId="1D782A7D" w14:textId="77777777" w:rsidR="006B62F3" w:rsidRPr="00CF5477" w:rsidRDefault="006B62F3" w:rsidP="006B62F3">
            <w:pPr>
              <w:spacing w:before="0" w:after="0" w:line="240" w:lineRule="auto"/>
              <w:jc w:val="right"/>
              <w:rPr>
                <w:ins w:id="6782" w:author="Kisch, Christian" w:date="2022-02-07T15:07:00Z"/>
                <w:rFonts w:eastAsia="Times New Roman" w:cs="Calibri"/>
                <w:color w:val="000000"/>
                <w:lang w:eastAsia="de-DE"/>
              </w:rPr>
            </w:pPr>
            <w:ins w:id="6783" w:author="Kisch, Christian" w:date="2022-02-07T15:07:00Z">
              <w:r>
                <w:rPr>
                  <w:rFonts w:eastAsia="Times New Roman" w:cs="Calibri"/>
                  <w:color w:val="000000"/>
                  <w:lang w:eastAsia="de-DE"/>
                </w:rPr>
                <w:t>35</w:t>
              </w:r>
            </w:ins>
          </w:p>
        </w:tc>
        <w:tc>
          <w:tcPr>
            <w:tcW w:w="2523" w:type="dxa"/>
            <w:shd w:val="clear" w:color="000000" w:fill="auto"/>
          </w:tcPr>
          <w:p w14:paraId="2602CA4A" w14:textId="1E4BF96A" w:rsidR="006B62F3" w:rsidRPr="00CF5477" w:rsidRDefault="006B62F3" w:rsidP="006B62F3">
            <w:pPr>
              <w:spacing w:before="0" w:after="0" w:line="240" w:lineRule="auto"/>
              <w:rPr>
                <w:ins w:id="6784" w:author="Kisch, Christian" w:date="2022-02-07T15:07:00Z"/>
                <w:rFonts w:eastAsia="Times New Roman" w:cs="Calibri"/>
                <w:color w:val="000000"/>
                <w:lang w:eastAsia="de-DE"/>
              </w:rPr>
            </w:pPr>
            <w:ins w:id="6785" w:author="Kisch, Christian" w:date="2022-02-07T15:08:00Z">
              <w:r w:rsidRPr="00E42F0B">
                <w:t>Bediensteter Geschäftsstelle</w:t>
              </w:r>
            </w:ins>
          </w:p>
        </w:tc>
        <w:tc>
          <w:tcPr>
            <w:tcW w:w="3083" w:type="dxa"/>
            <w:shd w:val="clear" w:color="000000" w:fill="E7E6E6"/>
          </w:tcPr>
          <w:p w14:paraId="54173A4B" w14:textId="77777777" w:rsidR="006B62F3" w:rsidRPr="00CF5477" w:rsidRDefault="006B62F3" w:rsidP="006B62F3">
            <w:pPr>
              <w:spacing w:before="0" w:after="0" w:line="240" w:lineRule="auto"/>
              <w:rPr>
                <w:ins w:id="6786" w:author="Kisch, Christian" w:date="2022-02-07T15:07:00Z"/>
                <w:rFonts w:eastAsia="Times New Roman" w:cs="Calibri"/>
                <w:b/>
                <w:bCs/>
                <w:sz w:val="20"/>
                <w:szCs w:val="20"/>
                <w:lang w:eastAsia="de-DE"/>
              </w:rPr>
            </w:pPr>
            <w:ins w:id="6787" w:author="Kisch, Christian" w:date="2022-02-07T15:07:00Z">
              <w:r w:rsidRPr="00C320BE">
                <w:rPr>
                  <w:rFonts w:eastAsia="Times New Roman" w:cs="Calibri"/>
                  <w:b/>
                  <w:bCs/>
                  <w:sz w:val="20"/>
                  <w:szCs w:val="20"/>
                  <w:lang w:eastAsia="de-DE"/>
                </w:rPr>
                <w:t>Verschieben</w:t>
              </w:r>
            </w:ins>
          </w:p>
        </w:tc>
        <w:tc>
          <w:tcPr>
            <w:tcW w:w="1418" w:type="dxa"/>
            <w:shd w:val="clear" w:color="000000" w:fill="auto"/>
          </w:tcPr>
          <w:p w14:paraId="1A243F0B" w14:textId="77777777" w:rsidR="006B62F3" w:rsidRPr="00CF5477" w:rsidRDefault="006B62F3" w:rsidP="006B62F3">
            <w:pPr>
              <w:spacing w:before="0" w:after="0" w:line="240" w:lineRule="auto"/>
              <w:jc w:val="center"/>
              <w:rPr>
                <w:ins w:id="6788" w:author="Kisch, Christian" w:date="2022-02-07T15:07:00Z"/>
                <w:rFonts w:eastAsia="Times New Roman" w:cs="Calibri"/>
                <w:sz w:val="20"/>
                <w:szCs w:val="20"/>
                <w:lang w:eastAsia="de-DE"/>
              </w:rPr>
            </w:pPr>
            <w:ins w:id="6789" w:author="Kisch, Christian" w:date="2022-02-07T15:07:00Z">
              <w:r>
                <w:rPr>
                  <w:rFonts w:eastAsia="Times New Roman" w:cs="Times New Roman"/>
                  <w:sz w:val="20"/>
                  <w:szCs w:val="20"/>
                  <w:lang w:eastAsia="de-DE"/>
                </w:rPr>
                <w:t>Ja</w:t>
              </w:r>
            </w:ins>
          </w:p>
        </w:tc>
        <w:tc>
          <w:tcPr>
            <w:tcW w:w="992" w:type="dxa"/>
            <w:shd w:val="clear" w:color="000000" w:fill="auto"/>
          </w:tcPr>
          <w:p w14:paraId="7B933CC5" w14:textId="77777777" w:rsidR="006B62F3" w:rsidRPr="00CF5477" w:rsidRDefault="006B62F3" w:rsidP="006B62F3">
            <w:pPr>
              <w:spacing w:before="0" w:after="0" w:line="240" w:lineRule="auto"/>
              <w:jc w:val="center"/>
              <w:rPr>
                <w:ins w:id="6790" w:author="Kisch, Christian" w:date="2022-02-07T15:07:00Z"/>
                <w:rFonts w:eastAsia="Times New Roman" w:cs="Calibri"/>
                <w:sz w:val="20"/>
                <w:szCs w:val="20"/>
                <w:lang w:eastAsia="de-DE"/>
              </w:rPr>
            </w:pPr>
            <w:ins w:id="6791" w:author="Kisch, Christian" w:date="2022-02-07T15:07:00Z">
              <w:r>
                <w:rPr>
                  <w:rFonts w:eastAsia="Times New Roman" w:cs="Times New Roman"/>
                  <w:sz w:val="20"/>
                  <w:szCs w:val="20"/>
                  <w:lang w:eastAsia="de-DE"/>
                </w:rPr>
                <w:t>Ja</w:t>
              </w:r>
            </w:ins>
          </w:p>
        </w:tc>
        <w:tc>
          <w:tcPr>
            <w:tcW w:w="992" w:type="dxa"/>
            <w:shd w:val="clear" w:color="000000" w:fill="auto"/>
          </w:tcPr>
          <w:p w14:paraId="5A8F3F1C" w14:textId="77777777" w:rsidR="006B62F3" w:rsidRPr="00CF5477" w:rsidRDefault="006B62F3" w:rsidP="006B62F3">
            <w:pPr>
              <w:spacing w:before="0" w:after="0" w:line="240" w:lineRule="auto"/>
              <w:jc w:val="center"/>
              <w:rPr>
                <w:ins w:id="6792" w:author="Kisch, Christian" w:date="2022-02-07T15:07:00Z"/>
                <w:rFonts w:eastAsia="Times New Roman" w:cs="Calibri"/>
                <w:sz w:val="20"/>
                <w:szCs w:val="20"/>
                <w:lang w:eastAsia="de-DE"/>
              </w:rPr>
            </w:pPr>
            <w:ins w:id="6793" w:author="Kisch, Christian" w:date="2022-02-07T15:07:00Z">
              <w:r>
                <w:rPr>
                  <w:rFonts w:eastAsia="Times New Roman" w:cs="Times New Roman"/>
                  <w:sz w:val="20"/>
                  <w:szCs w:val="20"/>
                  <w:lang w:eastAsia="de-DE"/>
                </w:rPr>
                <w:t>x</w:t>
              </w:r>
            </w:ins>
          </w:p>
        </w:tc>
        <w:tc>
          <w:tcPr>
            <w:tcW w:w="1134" w:type="dxa"/>
            <w:shd w:val="clear" w:color="000000" w:fill="auto"/>
          </w:tcPr>
          <w:p w14:paraId="44750497" w14:textId="77777777" w:rsidR="006B62F3" w:rsidRPr="00CF5477" w:rsidRDefault="006B62F3" w:rsidP="006B62F3">
            <w:pPr>
              <w:spacing w:before="0" w:after="0" w:line="240" w:lineRule="auto"/>
              <w:jc w:val="center"/>
              <w:rPr>
                <w:ins w:id="6794" w:author="Kisch, Christian" w:date="2022-02-07T15:07:00Z"/>
                <w:rFonts w:eastAsia="Times New Roman" w:cs="Calibri"/>
                <w:sz w:val="20"/>
                <w:szCs w:val="20"/>
                <w:lang w:eastAsia="de-DE"/>
              </w:rPr>
            </w:pPr>
            <w:ins w:id="6795" w:author="Kisch, Christian" w:date="2022-02-07T15:07:00Z">
              <w:r>
                <w:rPr>
                  <w:rFonts w:eastAsia="Times New Roman" w:cs="Times New Roman"/>
                  <w:sz w:val="20"/>
                  <w:szCs w:val="20"/>
                  <w:lang w:eastAsia="de-DE"/>
                </w:rPr>
                <w:t>Ja</w:t>
              </w:r>
            </w:ins>
          </w:p>
        </w:tc>
        <w:tc>
          <w:tcPr>
            <w:tcW w:w="1134" w:type="dxa"/>
            <w:shd w:val="clear" w:color="000000" w:fill="auto"/>
          </w:tcPr>
          <w:p w14:paraId="583DF284" w14:textId="77777777" w:rsidR="006B62F3" w:rsidRPr="00CF5477" w:rsidRDefault="006B62F3" w:rsidP="006B62F3">
            <w:pPr>
              <w:spacing w:before="0" w:after="0" w:line="240" w:lineRule="auto"/>
              <w:jc w:val="center"/>
              <w:rPr>
                <w:ins w:id="6796" w:author="Kisch, Christian" w:date="2022-02-07T15:07:00Z"/>
                <w:rFonts w:eastAsia="Times New Roman" w:cs="Calibri"/>
                <w:sz w:val="20"/>
                <w:szCs w:val="20"/>
                <w:lang w:eastAsia="de-DE"/>
              </w:rPr>
            </w:pPr>
            <w:ins w:id="6797" w:author="Kisch, Christian" w:date="2022-02-07T15:07:00Z">
              <w:r>
                <w:rPr>
                  <w:rFonts w:eastAsia="Times New Roman" w:cs="Times New Roman"/>
                  <w:sz w:val="20"/>
                  <w:szCs w:val="20"/>
                  <w:lang w:eastAsia="de-DE"/>
                </w:rPr>
                <w:t>Ja</w:t>
              </w:r>
            </w:ins>
          </w:p>
        </w:tc>
      </w:tr>
      <w:tr w:rsidR="006B62F3" w:rsidRPr="00CF5477" w14:paraId="0CCE640E" w14:textId="77777777" w:rsidTr="006B62F3">
        <w:trPr>
          <w:trHeight w:val="615"/>
          <w:ins w:id="6798" w:author="Kisch, Christian" w:date="2022-02-07T15:07:00Z"/>
        </w:trPr>
        <w:tc>
          <w:tcPr>
            <w:tcW w:w="626" w:type="dxa"/>
            <w:shd w:val="clear" w:color="000000" w:fill="auto"/>
          </w:tcPr>
          <w:p w14:paraId="6083790E" w14:textId="77777777" w:rsidR="006B62F3" w:rsidRPr="00CF5477" w:rsidRDefault="006B62F3" w:rsidP="006B62F3">
            <w:pPr>
              <w:spacing w:before="0" w:after="0" w:line="240" w:lineRule="auto"/>
              <w:jc w:val="right"/>
              <w:rPr>
                <w:ins w:id="6799" w:author="Kisch, Christian" w:date="2022-02-07T15:07:00Z"/>
                <w:rFonts w:eastAsia="Times New Roman" w:cs="Calibri"/>
                <w:color w:val="000000"/>
                <w:lang w:eastAsia="de-DE"/>
              </w:rPr>
            </w:pPr>
            <w:ins w:id="6800" w:author="Kisch, Christian" w:date="2022-02-07T15:07:00Z">
              <w:r>
                <w:rPr>
                  <w:rFonts w:eastAsia="Times New Roman" w:cs="Calibri"/>
                  <w:color w:val="000000"/>
                  <w:lang w:eastAsia="de-DE"/>
                </w:rPr>
                <w:t>36</w:t>
              </w:r>
            </w:ins>
          </w:p>
        </w:tc>
        <w:tc>
          <w:tcPr>
            <w:tcW w:w="2523" w:type="dxa"/>
            <w:shd w:val="clear" w:color="000000" w:fill="auto"/>
          </w:tcPr>
          <w:p w14:paraId="2EC7EF6B" w14:textId="5BB245C2" w:rsidR="006B62F3" w:rsidRPr="00CF5477" w:rsidRDefault="006B62F3" w:rsidP="006B62F3">
            <w:pPr>
              <w:spacing w:before="0" w:after="0" w:line="240" w:lineRule="auto"/>
              <w:rPr>
                <w:ins w:id="6801" w:author="Kisch, Christian" w:date="2022-02-07T15:07:00Z"/>
                <w:rFonts w:eastAsia="Times New Roman" w:cs="Calibri"/>
                <w:color w:val="000000"/>
                <w:lang w:eastAsia="de-DE"/>
              </w:rPr>
            </w:pPr>
            <w:ins w:id="6802" w:author="Kisch, Christian" w:date="2022-02-07T15:08:00Z">
              <w:r w:rsidRPr="00E42F0B">
                <w:t>Bediensteter Geschäftsstelle</w:t>
              </w:r>
            </w:ins>
          </w:p>
        </w:tc>
        <w:tc>
          <w:tcPr>
            <w:tcW w:w="3083" w:type="dxa"/>
            <w:shd w:val="clear" w:color="000000" w:fill="E7E6E6"/>
          </w:tcPr>
          <w:p w14:paraId="4738B3D6" w14:textId="77777777" w:rsidR="006B62F3" w:rsidRPr="00CF5477" w:rsidRDefault="006B62F3" w:rsidP="006B62F3">
            <w:pPr>
              <w:spacing w:before="0" w:after="0" w:line="240" w:lineRule="auto"/>
              <w:rPr>
                <w:ins w:id="6803" w:author="Kisch, Christian" w:date="2022-02-07T15:07:00Z"/>
                <w:rFonts w:eastAsia="Times New Roman" w:cs="Calibri"/>
                <w:b/>
                <w:bCs/>
                <w:sz w:val="20"/>
                <w:szCs w:val="20"/>
                <w:lang w:eastAsia="de-DE"/>
              </w:rPr>
            </w:pPr>
            <w:ins w:id="6804" w:author="Kisch, Christian" w:date="2022-02-07T15:07:00Z">
              <w:r w:rsidRPr="00C320BE">
                <w:rPr>
                  <w:rFonts w:eastAsia="Times New Roman" w:cs="Calibri"/>
                  <w:b/>
                  <w:bCs/>
                  <w:sz w:val="20"/>
                  <w:szCs w:val="20"/>
                  <w:lang w:eastAsia="de-DE"/>
                </w:rPr>
                <w:t>Wiederherstellen</w:t>
              </w:r>
            </w:ins>
          </w:p>
        </w:tc>
        <w:tc>
          <w:tcPr>
            <w:tcW w:w="1418" w:type="dxa"/>
            <w:shd w:val="clear" w:color="000000" w:fill="auto"/>
          </w:tcPr>
          <w:p w14:paraId="6557FC05" w14:textId="77777777" w:rsidR="006B62F3" w:rsidRPr="00CF5477" w:rsidRDefault="006B62F3" w:rsidP="006B62F3">
            <w:pPr>
              <w:spacing w:before="0" w:after="0" w:line="240" w:lineRule="auto"/>
              <w:jc w:val="center"/>
              <w:rPr>
                <w:ins w:id="6805" w:author="Kisch, Christian" w:date="2022-02-07T15:07:00Z"/>
                <w:rFonts w:eastAsia="Times New Roman" w:cs="Calibri"/>
                <w:sz w:val="20"/>
                <w:szCs w:val="20"/>
                <w:lang w:eastAsia="de-DE"/>
              </w:rPr>
            </w:pPr>
            <w:ins w:id="6806" w:author="Kisch, Christian" w:date="2022-02-07T15:07:00Z">
              <w:r>
                <w:rPr>
                  <w:rFonts w:eastAsia="Times New Roman" w:cs="Times New Roman"/>
                  <w:sz w:val="20"/>
                  <w:szCs w:val="20"/>
                  <w:lang w:eastAsia="de-DE"/>
                </w:rPr>
                <w:t>Ja</w:t>
              </w:r>
            </w:ins>
          </w:p>
        </w:tc>
        <w:tc>
          <w:tcPr>
            <w:tcW w:w="992" w:type="dxa"/>
            <w:shd w:val="clear" w:color="000000" w:fill="auto"/>
          </w:tcPr>
          <w:p w14:paraId="7B6C3F81" w14:textId="77777777" w:rsidR="006B62F3" w:rsidRPr="00CF5477" w:rsidRDefault="006B62F3" w:rsidP="006B62F3">
            <w:pPr>
              <w:spacing w:before="0" w:after="0" w:line="240" w:lineRule="auto"/>
              <w:jc w:val="center"/>
              <w:rPr>
                <w:ins w:id="6807" w:author="Kisch, Christian" w:date="2022-02-07T15:07:00Z"/>
                <w:rFonts w:eastAsia="Times New Roman" w:cs="Calibri"/>
                <w:sz w:val="20"/>
                <w:szCs w:val="20"/>
                <w:lang w:eastAsia="de-DE"/>
              </w:rPr>
            </w:pPr>
            <w:ins w:id="6808" w:author="Kisch, Christian" w:date="2022-02-07T15:07:00Z">
              <w:r>
                <w:rPr>
                  <w:rFonts w:eastAsia="Times New Roman" w:cs="Times New Roman"/>
                  <w:sz w:val="20"/>
                  <w:szCs w:val="20"/>
                  <w:lang w:eastAsia="de-DE"/>
                </w:rPr>
                <w:t>Ja</w:t>
              </w:r>
            </w:ins>
          </w:p>
        </w:tc>
        <w:tc>
          <w:tcPr>
            <w:tcW w:w="992" w:type="dxa"/>
            <w:shd w:val="clear" w:color="000000" w:fill="auto"/>
          </w:tcPr>
          <w:p w14:paraId="02CD2317" w14:textId="77777777" w:rsidR="006B62F3" w:rsidRPr="00CF5477" w:rsidRDefault="006B62F3" w:rsidP="006B62F3">
            <w:pPr>
              <w:spacing w:before="0" w:after="0" w:line="240" w:lineRule="auto"/>
              <w:jc w:val="center"/>
              <w:rPr>
                <w:ins w:id="6809" w:author="Kisch, Christian" w:date="2022-02-07T15:07:00Z"/>
                <w:rFonts w:eastAsia="Times New Roman" w:cs="Calibri"/>
                <w:sz w:val="20"/>
                <w:szCs w:val="20"/>
                <w:lang w:eastAsia="de-DE"/>
              </w:rPr>
            </w:pPr>
            <w:ins w:id="6810" w:author="Kisch, Christian" w:date="2022-02-07T15:07:00Z">
              <w:r>
                <w:rPr>
                  <w:rFonts w:eastAsia="Times New Roman" w:cs="Times New Roman"/>
                  <w:sz w:val="20"/>
                  <w:szCs w:val="20"/>
                  <w:lang w:eastAsia="de-DE"/>
                </w:rPr>
                <w:t>x</w:t>
              </w:r>
            </w:ins>
          </w:p>
        </w:tc>
        <w:tc>
          <w:tcPr>
            <w:tcW w:w="1134" w:type="dxa"/>
            <w:shd w:val="clear" w:color="000000" w:fill="auto"/>
          </w:tcPr>
          <w:p w14:paraId="12C7DA23" w14:textId="77777777" w:rsidR="006B62F3" w:rsidRPr="00CF5477" w:rsidRDefault="006B62F3" w:rsidP="006B62F3">
            <w:pPr>
              <w:spacing w:before="0" w:after="0" w:line="240" w:lineRule="auto"/>
              <w:jc w:val="center"/>
              <w:rPr>
                <w:ins w:id="6811" w:author="Kisch, Christian" w:date="2022-02-07T15:07:00Z"/>
                <w:rFonts w:eastAsia="Times New Roman" w:cs="Calibri"/>
                <w:sz w:val="20"/>
                <w:szCs w:val="20"/>
                <w:lang w:eastAsia="de-DE"/>
              </w:rPr>
            </w:pPr>
            <w:ins w:id="6812" w:author="Kisch, Christian" w:date="2022-02-07T15:07:00Z">
              <w:r>
                <w:rPr>
                  <w:rFonts w:eastAsia="Times New Roman" w:cs="Times New Roman"/>
                  <w:sz w:val="20"/>
                  <w:szCs w:val="20"/>
                  <w:lang w:eastAsia="de-DE"/>
                </w:rPr>
                <w:t>Ja</w:t>
              </w:r>
            </w:ins>
          </w:p>
        </w:tc>
        <w:tc>
          <w:tcPr>
            <w:tcW w:w="1134" w:type="dxa"/>
            <w:shd w:val="clear" w:color="000000" w:fill="auto"/>
          </w:tcPr>
          <w:p w14:paraId="18082DB6" w14:textId="77777777" w:rsidR="006B62F3" w:rsidRPr="00CF5477" w:rsidRDefault="006B62F3" w:rsidP="006B62F3">
            <w:pPr>
              <w:spacing w:before="0" w:after="0" w:line="240" w:lineRule="auto"/>
              <w:jc w:val="center"/>
              <w:rPr>
                <w:ins w:id="6813" w:author="Kisch, Christian" w:date="2022-02-07T15:07:00Z"/>
                <w:rFonts w:eastAsia="Times New Roman" w:cs="Calibri"/>
                <w:sz w:val="20"/>
                <w:szCs w:val="20"/>
                <w:lang w:eastAsia="de-DE"/>
              </w:rPr>
            </w:pPr>
            <w:ins w:id="6814" w:author="Kisch, Christian" w:date="2022-02-07T15:07:00Z">
              <w:r>
                <w:rPr>
                  <w:rFonts w:eastAsia="Times New Roman" w:cs="Times New Roman"/>
                  <w:sz w:val="20"/>
                  <w:szCs w:val="20"/>
                  <w:lang w:eastAsia="de-DE"/>
                </w:rPr>
                <w:t>Ja</w:t>
              </w:r>
            </w:ins>
          </w:p>
        </w:tc>
      </w:tr>
      <w:tr w:rsidR="006B62F3" w:rsidRPr="00CF5477" w14:paraId="6CC853DE" w14:textId="77777777" w:rsidTr="006B62F3">
        <w:trPr>
          <w:trHeight w:val="615"/>
          <w:ins w:id="6815" w:author="Kisch, Christian" w:date="2022-02-07T15:07:00Z"/>
        </w:trPr>
        <w:tc>
          <w:tcPr>
            <w:tcW w:w="626" w:type="dxa"/>
            <w:shd w:val="clear" w:color="000000" w:fill="auto"/>
          </w:tcPr>
          <w:p w14:paraId="64E124C1" w14:textId="77777777" w:rsidR="006B62F3" w:rsidRDefault="006B62F3" w:rsidP="006B62F3">
            <w:pPr>
              <w:spacing w:before="0" w:after="0" w:line="240" w:lineRule="auto"/>
              <w:jc w:val="right"/>
              <w:rPr>
                <w:ins w:id="6816" w:author="Kisch, Christian" w:date="2022-02-07T15:07:00Z"/>
                <w:rFonts w:eastAsia="Times New Roman" w:cs="Calibri"/>
                <w:color w:val="000000"/>
                <w:lang w:eastAsia="de-DE"/>
              </w:rPr>
            </w:pPr>
            <w:ins w:id="6817" w:author="Kisch, Christian" w:date="2022-02-07T15:07:00Z">
              <w:r>
                <w:rPr>
                  <w:rFonts w:eastAsia="Times New Roman" w:cs="Calibri"/>
                  <w:color w:val="000000"/>
                  <w:lang w:eastAsia="de-DE"/>
                </w:rPr>
                <w:t>37</w:t>
              </w:r>
            </w:ins>
          </w:p>
        </w:tc>
        <w:tc>
          <w:tcPr>
            <w:tcW w:w="2523" w:type="dxa"/>
            <w:shd w:val="clear" w:color="000000" w:fill="auto"/>
          </w:tcPr>
          <w:p w14:paraId="2C4BFEBE" w14:textId="4C109DE5" w:rsidR="006B62F3" w:rsidRPr="00C13B39" w:rsidRDefault="006B62F3" w:rsidP="006B62F3">
            <w:pPr>
              <w:spacing w:before="0" w:after="0" w:line="240" w:lineRule="auto"/>
              <w:rPr>
                <w:ins w:id="6818" w:author="Kisch, Christian" w:date="2022-02-07T15:07:00Z"/>
                <w:rFonts w:eastAsia="Times New Roman" w:cs="Calibri"/>
                <w:color w:val="000000"/>
                <w:lang w:eastAsia="de-DE"/>
              </w:rPr>
            </w:pPr>
            <w:ins w:id="6819" w:author="Kisch, Christian" w:date="2022-02-07T15:08:00Z">
              <w:r w:rsidRPr="00E42F0B">
                <w:t>Bediensteter Geschäftsstelle</w:t>
              </w:r>
            </w:ins>
          </w:p>
        </w:tc>
        <w:tc>
          <w:tcPr>
            <w:tcW w:w="3083" w:type="dxa"/>
            <w:shd w:val="clear" w:color="000000" w:fill="E7E6E6"/>
          </w:tcPr>
          <w:p w14:paraId="7A7897CF" w14:textId="77777777" w:rsidR="006B62F3" w:rsidRPr="00C320BE" w:rsidRDefault="006B62F3" w:rsidP="006B62F3">
            <w:pPr>
              <w:spacing w:before="0" w:after="0" w:line="240" w:lineRule="auto"/>
              <w:rPr>
                <w:ins w:id="6820" w:author="Kisch, Christian" w:date="2022-02-07T15:07:00Z"/>
                <w:rFonts w:eastAsia="Times New Roman" w:cs="Calibri"/>
                <w:b/>
                <w:bCs/>
                <w:sz w:val="20"/>
                <w:szCs w:val="20"/>
                <w:lang w:eastAsia="de-DE"/>
              </w:rPr>
            </w:pPr>
            <w:ins w:id="6821" w:author="Kisch, Christian" w:date="2022-02-07T15:07: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7F64E9C4" w14:textId="77777777" w:rsidR="006B62F3" w:rsidRPr="00CF5477" w:rsidRDefault="006B62F3" w:rsidP="006B62F3">
            <w:pPr>
              <w:spacing w:before="0" w:after="0" w:line="240" w:lineRule="auto"/>
              <w:jc w:val="center"/>
              <w:rPr>
                <w:ins w:id="6822" w:author="Kisch, Christian" w:date="2022-02-07T15:07:00Z"/>
                <w:rFonts w:eastAsia="Times New Roman" w:cs="Calibri"/>
                <w:sz w:val="20"/>
                <w:szCs w:val="20"/>
                <w:lang w:eastAsia="de-DE"/>
              </w:rPr>
            </w:pPr>
            <w:ins w:id="6823" w:author="Kisch, Christian" w:date="2022-02-07T15:07:00Z">
              <w:r>
                <w:rPr>
                  <w:rFonts w:eastAsia="Times New Roman" w:cs="Times New Roman"/>
                  <w:sz w:val="20"/>
                  <w:szCs w:val="20"/>
                  <w:lang w:eastAsia="de-DE"/>
                </w:rPr>
                <w:t>x</w:t>
              </w:r>
            </w:ins>
          </w:p>
        </w:tc>
        <w:tc>
          <w:tcPr>
            <w:tcW w:w="992" w:type="dxa"/>
            <w:shd w:val="clear" w:color="000000" w:fill="auto"/>
          </w:tcPr>
          <w:p w14:paraId="5D68F0EC" w14:textId="77777777" w:rsidR="006B62F3" w:rsidRPr="00CF5477" w:rsidRDefault="006B62F3" w:rsidP="006B62F3">
            <w:pPr>
              <w:spacing w:before="0" w:after="0" w:line="240" w:lineRule="auto"/>
              <w:jc w:val="center"/>
              <w:rPr>
                <w:ins w:id="6824" w:author="Kisch, Christian" w:date="2022-02-07T15:07:00Z"/>
                <w:rFonts w:eastAsia="Times New Roman" w:cs="Calibri"/>
                <w:sz w:val="20"/>
                <w:szCs w:val="20"/>
                <w:lang w:eastAsia="de-DE"/>
              </w:rPr>
            </w:pPr>
            <w:ins w:id="6825" w:author="Kisch, Christian" w:date="2022-02-07T15:07:00Z">
              <w:r>
                <w:rPr>
                  <w:rFonts w:eastAsia="Times New Roman" w:cs="Times New Roman"/>
                  <w:sz w:val="20"/>
                  <w:szCs w:val="20"/>
                  <w:lang w:eastAsia="de-DE"/>
                </w:rPr>
                <w:t>x</w:t>
              </w:r>
            </w:ins>
          </w:p>
        </w:tc>
        <w:tc>
          <w:tcPr>
            <w:tcW w:w="992" w:type="dxa"/>
            <w:shd w:val="clear" w:color="000000" w:fill="auto"/>
          </w:tcPr>
          <w:p w14:paraId="1DEF7D28" w14:textId="77777777" w:rsidR="006B62F3" w:rsidRPr="00CF5477" w:rsidRDefault="006B62F3" w:rsidP="006B62F3">
            <w:pPr>
              <w:spacing w:before="0" w:after="0" w:line="240" w:lineRule="auto"/>
              <w:jc w:val="center"/>
              <w:rPr>
                <w:ins w:id="6826" w:author="Kisch, Christian" w:date="2022-02-07T15:07:00Z"/>
                <w:rFonts w:eastAsia="Times New Roman" w:cs="Calibri"/>
                <w:sz w:val="20"/>
                <w:szCs w:val="20"/>
                <w:lang w:eastAsia="de-DE"/>
              </w:rPr>
            </w:pPr>
            <w:ins w:id="6827" w:author="Kisch, Christian" w:date="2022-02-07T15:07:00Z">
              <w:r>
                <w:rPr>
                  <w:rFonts w:eastAsia="Times New Roman" w:cs="Times New Roman"/>
                  <w:sz w:val="20"/>
                  <w:szCs w:val="20"/>
                  <w:lang w:eastAsia="de-DE"/>
                </w:rPr>
                <w:t>x</w:t>
              </w:r>
            </w:ins>
          </w:p>
        </w:tc>
        <w:tc>
          <w:tcPr>
            <w:tcW w:w="1134" w:type="dxa"/>
            <w:shd w:val="clear" w:color="000000" w:fill="auto"/>
          </w:tcPr>
          <w:p w14:paraId="07A11ED5" w14:textId="77777777" w:rsidR="006B62F3" w:rsidRPr="00CF5477" w:rsidRDefault="006B62F3" w:rsidP="006B62F3">
            <w:pPr>
              <w:spacing w:before="0" w:after="0" w:line="240" w:lineRule="auto"/>
              <w:jc w:val="center"/>
              <w:rPr>
                <w:ins w:id="6828" w:author="Kisch, Christian" w:date="2022-02-07T15:07:00Z"/>
                <w:rFonts w:eastAsia="Times New Roman" w:cs="Calibri"/>
                <w:sz w:val="20"/>
                <w:szCs w:val="20"/>
                <w:lang w:eastAsia="de-DE"/>
              </w:rPr>
            </w:pPr>
            <w:ins w:id="6829" w:author="Kisch, Christian" w:date="2022-02-07T15:07:00Z">
              <w:r>
                <w:rPr>
                  <w:rFonts w:eastAsia="Times New Roman" w:cs="Times New Roman"/>
                  <w:sz w:val="20"/>
                  <w:szCs w:val="20"/>
                  <w:lang w:eastAsia="de-DE"/>
                </w:rPr>
                <w:t>x</w:t>
              </w:r>
            </w:ins>
          </w:p>
        </w:tc>
        <w:tc>
          <w:tcPr>
            <w:tcW w:w="1134" w:type="dxa"/>
            <w:shd w:val="clear" w:color="000000" w:fill="auto"/>
          </w:tcPr>
          <w:p w14:paraId="4B2886CD" w14:textId="77777777" w:rsidR="006B62F3" w:rsidRPr="00CF5477" w:rsidRDefault="006B62F3" w:rsidP="006B62F3">
            <w:pPr>
              <w:spacing w:before="0" w:after="0" w:line="240" w:lineRule="auto"/>
              <w:jc w:val="center"/>
              <w:rPr>
                <w:ins w:id="6830" w:author="Kisch, Christian" w:date="2022-02-07T15:07:00Z"/>
                <w:rFonts w:eastAsia="Times New Roman" w:cs="Calibri"/>
                <w:sz w:val="20"/>
                <w:szCs w:val="20"/>
                <w:lang w:eastAsia="de-DE"/>
              </w:rPr>
            </w:pPr>
            <w:ins w:id="6831" w:author="Kisch, Christian" w:date="2022-02-07T15:07:00Z">
              <w:r>
                <w:rPr>
                  <w:rFonts w:eastAsia="Times New Roman" w:cs="Times New Roman"/>
                  <w:sz w:val="20"/>
                  <w:szCs w:val="20"/>
                  <w:lang w:eastAsia="de-DE"/>
                </w:rPr>
                <w:t>x</w:t>
              </w:r>
            </w:ins>
          </w:p>
        </w:tc>
      </w:tr>
    </w:tbl>
    <w:p w14:paraId="221C796C" w14:textId="77777777" w:rsidR="0084168B" w:rsidRDefault="0084168B" w:rsidP="006B62F3">
      <w:pPr>
        <w:rPr>
          <w:ins w:id="6832" w:author="Kisch, Christian" w:date="2022-02-08T09:52:00Z"/>
        </w:rPr>
        <w:sectPr w:rsidR="0084168B" w:rsidSect="006618E8">
          <w:pgSz w:w="16838" w:h="11906" w:orient="landscape"/>
          <w:pgMar w:top="1418" w:right="1418" w:bottom="1418" w:left="1134" w:header="709" w:footer="851" w:gutter="0"/>
          <w:cols w:space="708"/>
          <w:docGrid w:linePitch="360"/>
        </w:sectPr>
      </w:pPr>
    </w:p>
    <w:p w14:paraId="47D106A1" w14:textId="168AB6C6" w:rsidR="0084168B" w:rsidRDefault="0084168B" w:rsidP="0084168B">
      <w:pPr>
        <w:pStyle w:val="berschrift1"/>
        <w:numPr>
          <w:ilvl w:val="0"/>
          <w:numId w:val="0"/>
        </w:numPr>
        <w:spacing w:before="240" w:line="240" w:lineRule="auto"/>
        <w:rPr>
          <w:ins w:id="6833" w:author="Kisch, Christian" w:date="2022-02-08T09:55:00Z"/>
          <w:rFonts w:asciiTheme="minorHAnsi" w:hAnsiTheme="minorHAnsi" w:cstheme="minorHAnsi"/>
        </w:rPr>
      </w:pPr>
      <w:ins w:id="6834" w:author="Kisch, Christian" w:date="2022-02-08T09:52:00Z">
        <w:r>
          <w:rPr>
            <w:rFonts w:asciiTheme="minorHAnsi" w:hAnsiTheme="minorHAnsi" w:cstheme="minorHAnsi"/>
          </w:rPr>
          <w:t xml:space="preserve">Anlage </w:t>
        </w:r>
      </w:ins>
      <w:ins w:id="6835" w:author="Kisch, Christian" w:date="2022-02-08T09:55:00Z">
        <w:r>
          <w:rPr>
            <w:rFonts w:asciiTheme="minorHAnsi" w:hAnsiTheme="minorHAnsi" w:cstheme="minorHAnsi"/>
          </w:rPr>
          <w:t>10</w:t>
        </w:r>
      </w:ins>
      <w:ins w:id="6836" w:author="Kisch, Christian" w:date="2022-02-08T09:52: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6837" w:author="Kisch, Christian" w:date="2022-02-08T09:53:00Z">
        <w:r>
          <w:rPr>
            <w:rFonts w:asciiTheme="minorHAnsi" w:hAnsiTheme="minorHAnsi" w:cstheme="minorHAnsi"/>
          </w:rPr>
          <w:t xml:space="preserve"> Bediensteten Registratur</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84168B" w:rsidRPr="00CF5477" w14:paraId="2B9FB16B" w14:textId="77777777" w:rsidTr="0084168B">
        <w:trPr>
          <w:trHeight w:val="780"/>
          <w:ins w:id="6838" w:author="Kisch, Christian" w:date="2022-02-08T09:55:00Z"/>
        </w:trPr>
        <w:tc>
          <w:tcPr>
            <w:tcW w:w="626" w:type="dxa"/>
            <w:vMerge w:val="restart"/>
            <w:shd w:val="clear" w:color="auto" w:fill="auto"/>
            <w:hideMark/>
          </w:tcPr>
          <w:p w14:paraId="3942392D" w14:textId="77777777" w:rsidR="0084168B" w:rsidRPr="00CF5477" w:rsidRDefault="0084168B" w:rsidP="0084168B">
            <w:pPr>
              <w:spacing w:before="0" w:after="0" w:line="240" w:lineRule="auto"/>
              <w:rPr>
                <w:ins w:id="6839" w:author="Kisch, Christian" w:date="2022-02-08T09:55:00Z"/>
                <w:rFonts w:eastAsia="Times New Roman" w:cs="Calibri"/>
                <w:color w:val="000000"/>
                <w:lang w:eastAsia="de-DE"/>
              </w:rPr>
            </w:pPr>
            <w:ins w:id="6840" w:author="Kisch, Christian" w:date="2022-02-08T09:55: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3C985701" w14:textId="77777777" w:rsidR="0084168B" w:rsidRPr="00CF5477" w:rsidRDefault="0084168B" w:rsidP="0084168B">
            <w:pPr>
              <w:spacing w:before="0" w:after="0" w:line="240" w:lineRule="auto"/>
              <w:rPr>
                <w:ins w:id="6841" w:author="Kisch, Christian" w:date="2022-02-08T09:55:00Z"/>
                <w:rFonts w:eastAsia="Times New Roman" w:cs="Calibri"/>
                <w:color w:val="000000"/>
                <w:lang w:eastAsia="de-DE"/>
              </w:rPr>
            </w:pPr>
            <w:ins w:id="6842" w:author="Kisch, Christian" w:date="2022-02-08T09:55:00Z">
              <w:r w:rsidRPr="00CF5477">
                <w:rPr>
                  <w:rFonts w:eastAsia="Times New Roman" w:cs="Calibri"/>
                  <w:color w:val="000000"/>
                  <w:lang w:eastAsia="de-DE"/>
                </w:rPr>
                <w:t>Rolle</w:t>
              </w:r>
            </w:ins>
          </w:p>
          <w:p w14:paraId="3B4E8B2B" w14:textId="77777777" w:rsidR="0084168B" w:rsidRPr="00CF5477" w:rsidRDefault="0084168B" w:rsidP="0084168B">
            <w:pPr>
              <w:spacing w:before="0" w:after="0" w:line="240" w:lineRule="auto"/>
              <w:rPr>
                <w:ins w:id="6843" w:author="Kisch, Christian" w:date="2022-02-08T09:55:00Z"/>
                <w:rFonts w:eastAsia="Times New Roman" w:cs="Calibri"/>
                <w:color w:val="000000"/>
                <w:lang w:eastAsia="de-DE"/>
              </w:rPr>
            </w:pPr>
          </w:p>
        </w:tc>
        <w:tc>
          <w:tcPr>
            <w:tcW w:w="3083" w:type="dxa"/>
            <w:tcBorders>
              <w:bottom w:val="nil"/>
            </w:tcBorders>
            <w:shd w:val="clear" w:color="000000" w:fill="D9D9D9"/>
            <w:hideMark/>
          </w:tcPr>
          <w:p w14:paraId="4F3DC73D" w14:textId="77777777" w:rsidR="0084168B" w:rsidRPr="00CF5477" w:rsidRDefault="0084168B" w:rsidP="0084168B">
            <w:pPr>
              <w:spacing w:before="0" w:after="0" w:line="240" w:lineRule="auto"/>
              <w:jc w:val="right"/>
              <w:rPr>
                <w:ins w:id="6844" w:author="Kisch, Christian" w:date="2022-02-08T09:55:00Z"/>
                <w:rFonts w:eastAsia="Times New Roman" w:cs="Calibri"/>
                <w:b/>
                <w:bCs/>
                <w:sz w:val="20"/>
                <w:szCs w:val="20"/>
                <w:lang w:eastAsia="de-DE"/>
              </w:rPr>
            </w:pPr>
            <w:ins w:id="6845" w:author="Kisch, Christian" w:date="2022-02-08T09:55:00Z">
              <w:r w:rsidRPr="00CF5477">
                <w:rPr>
                  <w:rFonts w:eastAsia="Times New Roman" w:cs="Calibri"/>
                  <w:noProof/>
                  <w:color w:val="000000"/>
                  <w:lang w:eastAsia="de-DE"/>
                </w:rPr>
                <mc:AlternateContent>
                  <mc:Choice Requires="wps">
                    <w:drawing>
                      <wp:anchor distT="0" distB="0" distL="114300" distR="114300" simplePos="0" relativeHeight="251907072" behindDoc="0" locked="0" layoutInCell="1" allowOverlap="1" wp14:anchorId="3EB363F8" wp14:editId="030EEC40">
                        <wp:simplePos x="0" y="0"/>
                        <wp:positionH relativeFrom="column">
                          <wp:posOffset>-49530</wp:posOffset>
                        </wp:positionH>
                        <wp:positionV relativeFrom="paragraph">
                          <wp:posOffset>0</wp:posOffset>
                        </wp:positionV>
                        <wp:extent cx="1955800" cy="685800"/>
                        <wp:effectExtent l="0" t="0" r="25400" b="19050"/>
                        <wp:wrapNone/>
                        <wp:docPr id="35" name="Gerader Verbinder 35">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AB625D" id="Gerader Verbinder 35"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1011481A" w14:textId="77777777" w:rsidR="0084168B" w:rsidRPr="00CF5477" w:rsidRDefault="0084168B" w:rsidP="0084168B">
            <w:pPr>
              <w:spacing w:before="0" w:after="0" w:line="240" w:lineRule="auto"/>
              <w:jc w:val="center"/>
              <w:rPr>
                <w:ins w:id="6846" w:author="Kisch, Christian" w:date="2022-02-08T09:55:00Z"/>
                <w:rFonts w:eastAsia="Times New Roman" w:cs="Calibri"/>
                <w:b/>
                <w:bCs/>
                <w:sz w:val="20"/>
                <w:szCs w:val="20"/>
                <w:lang w:eastAsia="de-DE"/>
              </w:rPr>
            </w:pPr>
            <w:ins w:id="6847" w:author="Kisch, Christian" w:date="2022-02-08T09:55: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0207D83A" w14:textId="77777777" w:rsidR="0084168B" w:rsidRPr="00CF5477" w:rsidRDefault="0084168B" w:rsidP="0084168B">
            <w:pPr>
              <w:spacing w:before="0" w:after="0" w:line="240" w:lineRule="auto"/>
              <w:jc w:val="center"/>
              <w:rPr>
                <w:ins w:id="6848" w:author="Kisch, Christian" w:date="2022-02-08T09:55:00Z"/>
                <w:rFonts w:eastAsia="Times New Roman" w:cs="Calibri"/>
                <w:b/>
                <w:bCs/>
                <w:sz w:val="20"/>
                <w:szCs w:val="20"/>
                <w:lang w:eastAsia="de-DE"/>
              </w:rPr>
            </w:pPr>
            <w:ins w:id="6849" w:author="Kisch, Christian" w:date="2022-02-08T09:55:00Z">
              <w:r w:rsidRPr="00CF5477">
                <w:rPr>
                  <w:rFonts w:eastAsia="Times New Roman" w:cs="Calibri"/>
                  <w:b/>
                  <w:bCs/>
                  <w:sz w:val="20"/>
                  <w:szCs w:val="20"/>
                  <w:lang w:eastAsia="de-DE"/>
                </w:rPr>
                <w:t>Schreiben</w:t>
              </w:r>
            </w:ins>
          </w:p>
        </w:tc>
        <w:tc>
          <w:tcPr>
            <w:tcW w:w="992" w:type="dxa"/>
            <w:vMerge w:val="restart"/>
            <w:shd w:val="clear" w:color="000000" w:fill="D9D9D9"/>
            <w:hideMark/>
          </w:tcPr>
          <w:p w14:paraId="01FEE731" w14:textId="77777777" w:rsidR="0084168B" w:rsidRPr="00CF5477" w:rsidRDefault="0084168B" w:rsidP="0084168B">
            <w:pPr>
              <w:spacing w:before="0" w:after="0" w:line="240" w:lineRule="auto"/>
              <w:jc w:val="center"/>
              <w:rPr>
                <w:ins w:id="6850" w:author="Kisch, Christian" w:date="2022-02-08T09:55:00Z"/>
                <w:rFonts w:eastAsia="Times New Roman" w:cs="Calibri"/>
                <w:b/>
                <w:bCs/>
                <w:sz w:val="20"/>
                <w:szCs w:val="20"/>
                <w:lang w:eastAsia="de-DE"/>
              </w:rPr>
            </w:pPr>
            <w:ins w:id="6851" w:author="Kisch, Christian" w:date="2022-02-08T09:55:00Z">
              <w:r w:rsidRPr="00CF5477">
                <w:rPr>
                  <w:rFonts w:eastAsia="Times New Roman" w:cs="Calibri"/>
                  <w:b/>
                  <w:bCs/>
                  <w:sz w:val="20"/>
                  <w:szCs w:val="20"/>
                  <w:lang w:eastAsia="de-DE"/>
                </w:rPr>
                <w:t>Löschen</w:t>
              </w:r>
            </w:ins>
          </w:p>
        </w:tc>
        <w:tc>
          <w:tcPr>
            <w:tcW w:w="1134" w:type="dxa"/>
            <w:vMerge w:val="restart"/>
            <w:shd w:val="clear" w:color="000000" w:fill="D9D9D9"/>
            <w:hideMark/>
          </w:tcPr>
          <w:p w14:paraId="2AF7E62C" w14:textId="77777777" w:rsidR="0084168B" w:rsidRPr="00CF5477" w:rsidRDefault="0084168B" w:rsidP="0084168B">
            <w:pPr>
              <w:spacing w:before="0" w:after="0" w:line="240" w:lineRule="auto"/>
              <w:jc w:val="center"/>
              <w:rPr>
                <w:ins w:id="6852" w:author="Kisch, Christian" w:date="2022-02-08T09:55:00Z"/>
                <w:rFonts w:eastAsia="Times New Roman" w:cs="Calibri"/>
                <w:b/>
                <w:bCs/>
                <w:sz w:val="20"/>
                <w:szCs w:val="20"/>
                <w:lang w:eastAsia="de-DE"/>
              </w:rPr>
            </w:pPr>
            <w:ins w:id="6853" w:author="Kisch, Christian" w:date="2022-02-08T09:55:00Z">
              <w:r w:rsidRPr="00CF5477">
                <w:rPr>
                  <w:rFonts w:eastAsia="Times New Roman" w:cs="Calibri"/>
                  <w:b/>
                  <w:bCs/>
                  <w:sz w:val="20"/>
                  <w:szCs w:val="20"/>
                  <w:lang w:eastAsia="de-DE"/>
                </w:rPr>
                <w:t>Ausführen</w:t>
              </w:r>
            </w:ins>
          </w:p>
        </w:tc>
        <w:tc>
          <w:tcPr>
            <w:tcW w:w="1134" w:type="dxa"/>
            <w:vMerge w:val="restart"/>
            <w:shd w:val="clear" w:color="000000" w:fill="D9D9D9"/>
            <w:hideMark/>
          </w:tcPr>
          <w:p w14:paraId="0345E646" w14:textId="77777777" w:rsidR="0084168B" w:rsidRPr="00CF5477" w:rsidRDefault="0084168B" w:rsidP="0084168B">
            <w:pPr>
              <w:spacing w:before="0" w:after="0" w:line="240" w:lineRule="auto"/>
              <w:jc w:val="center"/>
              <w:rPr>
                <w:ins w:id="6854" w:author="Kisch, Christian" w:date="2022-02-08T09:55:00Z"/>
                <w:rFonts w:eastAsia="Times New Roman" w:cs="Calibri"/>
                <w:b/>
                <w:bCs/>
                <w:sz w:val="20"/>
                <w:szCs w:val="20"/>
                <w:lang w:eastAsia="de-DE"/>
              </w:rPr>
            </w:pPr>
            <w:ins w:id="6855" w:author="Kisch, Christian" w:date="2022-02-08T09:55:00Z">
              <w:r w:rsidRPr="00CF5477">
                <w:rPr>
                  <w:rFonts w:eastAsia="Times New Roman" w:cs="Calibri"/>
                  <w:b/>
                  <w:bCs/>
                  <w:sz w:val="20"/>
                  <w:szCs w:val="20"/>
                  <w:lang w:eastAsia="de-DE"/>
                </w:rPr>
                <w:t>Abbrechen</w:t>
              </w:r>
            </w:ins>
          </w:p>
        </w:tc>
      </w:tr>
      <w:tr w:rsidR="0084168B" w:rsidRPr="00CF5477" w14:paraId="741728AE" w14:textId="77777777" w:rsidTr="0084168B">
        <w:trPr>
          <w:trHeight w:val="315"/>
          <w:ins w:id="6856" w:author="Kisch, Christian" w:date="2022-02-08T09:55:00Z"/>
        </w:trPr>
        <w:tc>
          <w:tcPr>
            <w:tcW w:w="626" w:type="dxa"/>
            <w:vMerge/>
            <w:shd w:val="clear" w:color="auto" w:fill="auto"/>
            <w:hideMark/>
          </w:tcPr>
          <w:p w14:paraId="2866333C" w14:textId="77777777" w:rsidR="0084168B" w:rsidRPr="00CF5477" w:rsidRDefault="0084168B" w:rsidP="0084168B">
            <w:pPr>
              <w:spacing w:before="0" w:after="0" w:line="240" w:lineRule="auto"/>
              <w:rPr>
                <w:ins w:id="6857" w:author="Kisch, Christian" w:date="2022-02-08T09:55:00Z"/>
                <w:rFonts w:eastAsia="Times New Roman" w:cs="Calibri"/>
                <w:color w:val="000000"/>
                <w:lang w:eastAsia="de-DE"/>
              </w:rPr>
            </w:pPr>
          </w:p>
        </w:tc>
        <w:tc>
          <w:tcPr>
            <w:tcW w:w="2523" w:type="dxa"/>
            <w:vMerge/>
            <w:tcBorders>
              <w:right w:val="single" w:sz="4" w:space="0" w:color="auto"/>
            </w:tcBorders>
            <w:shd w:val="clear" w:color="auto" w:fill="auto"/>
            <w:hideMark/>
          </w:tcPr>
          <w:p w14:paraId="73C85BB6" w14:textId="77777777" w:rsidR="0084168B" w:rsidRPr="00CF5477" w:rsidRDefault="0084168B" w:rsidP="0084168B">
            <w:pPr>
              <w:spacing w:before="0" w:after="0" w:line="240" w:lineRule="auto"/>
              <w:rPr>
                <w:ins w:id="6858" w:author="Kisch, Christian" w:date="2022-02-08T09:55: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687349EE" w14:textId="77777777" w:rsidR="0084168B" w:rsidRPr="00CF5477" w:rsidRDefault="0084168B" w:rsidP="0084168B">
            <w:pPr>
              <w:spacing w:before="0" w:after="0" w:line="240" w:lineRule="auto"/>
              <w:rPr>
                <w:ins w:id="6859" w:author="Kisch, Christian" w:date="2022-02-08T09:55:00Z"/>
                <w:rFonts w:eastAsia="Times New Roman" w:cs="Calibri"/>
                <w:b/>
                <w:bCs/>
                <w:sz w:val="20"/>
                <w:szCs w:val="20"/>
                <w:lang w:eastAsia="de-DE"/>
              </w:rPr>
            </w:pPr>
            <w:ins w:id="6860" w:author="Kisch, Christian" w:date="2022-02-08T09:55: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29E81032" w14:textId="77777777" w:rsidR="0084168B" w:rsidRPr="00CF5477" w:rsidRDefault="0084168B" w:rsidP="0084168B">
            <w:pPr>
              <w:spacing w:before="0" w:after="0" w:line="240" w:lineRule="auto"/>
              <w:rPr>
                <w:ins w:id="6861" w:author="Kisch, Christian" w:date="2022-02-08T09:55:00Z"/>
                <w:rFonts w:eastAsia="Times New Roman" w:cs="Calibri"/>
                <w:b/>
                <w:bCs/>
                <w:sz w:val="20"/>
                <w:szCs w:val="20"/>
                <w:lang w:eastAsia="de-DE"/>
              </w:rPr>
            </w:pPr>
          </w:p>
        </w:tc>
        <w:tc>
          <w:tcPr>
            <w:tcW w:w="992" w:type="dxa"/>
            <w:vMerge/>
            <w:shd w:val="clear" w:color="000000" w:fill="D9D9D9"/>
          </w:tcPr>
          <w:p w14:paraId="46C214BF" w14:textId="77777777" w:rsidR="0084168B" w:rsidRPr="00CF5477" w:rsidRDefault="0084168B" w:rsidP="0084168B">
            <w:pPr>
              <w:spacing w:before="0" w:after="0" w:line="240" w:lineRule="auto"/>
              <w:rPr>
                <w:ins w:id="6862" w:author="Kisch, Christian" w:date="2022-02-08T09:55:00Z"/>
                <w:rFonts w:eastAsia="Times New Roman" w:cs="Calibri"/>
                <w:b/>
                <w:bCs/>
                <w:sz w:val="20"/>
                <w:szCs w:val="20"/>
                <w:lang w:eastAsia="de-DE"/>
              </w:rPr>
            </w:pPr>
          </w:p>
        </w:tc>
        <w:tc>
          <w:tcPr>
            <w:tcW w:w="992" w:type="dxa"/>
            <w:vMerge/>
            <w:shd w:val="clear" w:color="000000" w:fill="D9D9D9"/>
            <w:hideMark/>
          </w:tcPr>
          <w:p w14:paraId="1EA2C146" w14:textId="77777777" w:rsidR="0084168B" w:rsidRPr="00CF5477" w:rsidRDefault="0084168B" w:rsidP="0084168B">
            <w:pPr>
              <w:spacing w:before="0" w:after="0" w:line="240" w:lineRule="auto"/>
              <w:rPr>
                <w:ins w:id="6863" w:author="Kisch, Christian" w:date="2022-02-08T09:55:00Z"/>
                <w:rFonts w:eastAsia="Times New Roman" w:cs="Calibri"/>
                <w:b/>
                <w:bCs/>
                <w:sz w:val="20"/>
                <w:szCs w:val="20"/>
                <w:lang w:eastAsia="de-DE"/>
              </w:rPr>
            </w:pPr>
          </w:p>
        </w:tc>
        <w:tc>
          <w:tcPr>
            <w:tcW w:w="1134" w:type="dxa"/>
            <w:vMerge/>
            <w:shd w:val="clear" w:color="000000" w:fill="D9D9D9"/>
            <w:hideMark/>
          </w:tcPr>
          <w:p w14:paraId="64DD64C2" w14:textId="77777777" w:rsidR="0084168B" w:rsidRPr="00CF5477" w:rsidRDefault="0084168B" w:rsidP="0084168B">
            <w:pPr>
              <w:spacing w:before="0" w:after="0" w:line="240" w:lineRule="auto"/>
              <w:rPr>
                <w:ins w:id="6864" w:author="Kisch, Christian" w:date="2022-02-08T09:55:00Z"/>
                <w:rFonts w:eastAsia="Times New Roman" w:cs="Calibri"/>
                <w:b/>
                <w:bCs/>
                <w:sz w:val="20"/>
                <w:szCs w:val="20"/>
                <w:lang w:eastAsia="de-DE"/>
              </w:rPr>
            </w:pPr>
          </w:p>
        </w:tc>
        <w:tc>
          <w:tcPr>
            <w:tcW w:w="1134" w:type="dxa"/>
            <w:vMerge/>
            <w:shd w:val="clear" w:color="000000" w:fill="D9D9D9"/>
            <w:hideMark/>
          </w:tcPr>
          <w:p w14:paraId="1C6F4783" w14:textId="77777777" w:rsidR="0084168B" w:rsidRPr="00CF5477" w:rsidRDefault="0084168B" w:rsidP="0084168B">
            <w:pPr>
              <w:spacing w:before="0" w:after="0" w:line="240" w:lineRule="auto"/>
              <w:rPr>
                <w:ins w:id="6865" w:author="Kisch, Christian" w:date="2022-02-08T09:55:00Z"/>
                <w:rFonts w:eastAsia="Times New Roman" w:cs="Calibri"/>
                <w:b/>
                <w:bCs/>
                <w:sz w:val="20"/>
                <w:szCs w:val="20"/>
                <w:lang w:eastAsia="de-DE"/>
              </w:rPr>
            </w:pPr>
          </w:p>
        </w:tc>
      </w:tr>
      <w:tr w:rsidR="0084168B" w:rsidRPr="00CF5477" w14:paraId="24010677" w14:textId="77777777" w:rsidTr="0084168B">
        <w:trPr>
          <w:trHeight w:val="521"/>
          <w:ins w:id="6866" w:author="Kisch, Christian" w:date="2022-02-08T09:55:00Z"/>
        </w:trPr>
        <w:tc>
          <w:tcPr>
            <w:tcW w:w="626" w:type="dxa"/>
            <w:shd w:val="clear" w:color="000000" w:fill="auto"/>
            <w:hideMark/>
          </w:tcPr>
          <w:p w14:paraId="37808EFA" w14:textId="77777777" w:rsidR="0084168B" w:rsidRPr="00CF5477" w:rsidRDefault="0084168B" w:rsidP="0084168B">
            <w:pPr>
              <w:spacing w:before="0" w:after="0" w:line="240" w:lineRule="auto"/>
              <w:jc w:val="right"/>
              <w:rPr>
                <w:ins w:id="6867" w:author="Kisch, Christian" w:date="2022-02-08T09:55:00Z"/>
                <w:rFonts w:eastAsia="Times New Roman" w:cs="Calibri"/>
                <w:color w:val="000000"/>
                <w:lang w:eastAsia="de-DE"/>
              </w:rPr>
            </w:pPr>
            <w:ins w:id="6868" w:author="Kisch, Christian" w:date="2022-02-08T09:55:00Z">
              <w:r>
                <w:rPr>
                  <w:rFonts w:eastAsia="Times New Roman" w:cs="Calibri"/>
                  <w:color w:val="000000"/>
                  <w:lang w:eastAsia="de-DE"/>
                </w:rPr>
                <w:t>1</w:t>
              </w:r>
            </w:ins>
          </w:p>
        </w:tc>
        <w:tc>
          <w:tcPr>
            <w:tcW w:w="2523" w:type="dxa"/>
            <w:shd w:val="clear" w:color="000000" w:fill="auto"/>
            <w:hideMark/>
          </w:tcPr>
          <w:p w14:paraId="59F9D8B9" w14:textId="109DC496" w:rsidR="0084168B" w:rsidRPr="00CF5477" w:rsidRDefault="007D087B" w:rsidP="0084168B">
            <w:pPr>
              <w:spacing w:before="0" w:after="0" w:line="240" w:lineRule="auto"/>
              <w:rPr>
                <w:ins w:id="6869" w:author="Kisch, Christian" w:date="2022-02-08T09:55:00Z"/>
                <w:rFonts w:eastAsia="Times New Roman" w:cs="Calibri"/>
                <w:color w:val="000000"/>
                <w:lang w:eastAsia="de-DE"/>
              </w:rPr>
            </w:pPr>
            <w:ins w:id="6870" w:author="Kisch, Christian" w:date="2022-02-08T09:59:00Z">
              <w:r>
                <w:rPr>
                  <w:rFonts w:eastAsia="Times New Roman" w:cs="Calibri"/>
                  <w:color w:val="000000"/>
                  <w:lang w:eastAsia="de-DE"/>
                </w:rPr>
                <w:t>Bediensteter Registratur</w:t>
              </w:r>
            </w:ins>
          </w:p>
        </w:tc>
        <w:tc>
          <w:tcPr>
            <w:tcW w:w="3083" w:type="dxa"/>
            <w:tcBorders>
              <w:top w:val="single" w:sz="4" w:space="0" w:color="auto"/>
            </w:tcBorders>
            <w:shd w:val="clear" w:color="000000" w:fill="E7E6E6"/>
            <w:hideMark/>
          </w:tcPr>
          <w:p w14:paraId="60FC0B1F" w14:textId="77777777" w:rsidR="0084168B" w:rsidRPr="00CF5477" w:rsidRDefault="0084168B" w:rsidP="0084168B">
            <w:pPr>
              <w:spacing w:before="0" w:after="0" w:line="240" w:lineRule="auto"/>
              <w:rPr>
                <w:ins w:id="6871" w:author="Kisch, Christian" w:date="2022-02-08T09:55:00Z"/>
                <w:rFonts w:eastAsia="Times New Roman" w:cs="Calibri"/>
                <w:b/>
                <w:bCs/>
                <w:sz w:val="20"/>
                <w:szCs w:val="20"/>
                <w:lang w:eastAsia="de-DE"/>
              </w:rPr>
            </w:pPr>
            <w:ins w:id="6872" w:author="Kisch, Christian" w:date="2022-02-08T09:55:00Z">
              <w:r w:rsidRPr="00CF5477">
                <w:rPr>
                  <w:rFonts w:eastAsia="Times New Roman" w:cs="Calibri"/>
                  <w:b/>
                  <w:bCs/>
                  <w:sz w:val="20"/>
                  <w:szCs w:val="20"/>
                  <w:lang w:eastAsia="de-DE"/>
                </w:rPr>
                <w:t>Administrationsprotokollierung</w:t>
              </w:r>
            </w:ins>
          </w:p>
        </w:tc>
        <w:tc>
          <w:tcPr>
            <w:tcW w:w="1418" w:type="dxa"/>
            <w:shd w:val="clear" w:color="000000" w:fill="auto"/>
            <w:hideMark/>
          </w:tcPr>
          <w:p w14:paraId="40437CE7" w14:textId="6A5CC137" w:rsidR="0084168B" w:rsidRPr="00CF5477" w:rsidRDefault="0084168B" w:rsidP="0084168B">
            <w:pPr>
              <w:spacing w:before="0" w:after="0" w:line="240" w:lineRule="auto"/>
              <w:jc w:val="center"/>
              <w:rPr>
                <w:ins w:id="6873" w:author="Kisch, Christian" w:date="2022-02-08T09:55:00Z"/>
                <w:rFonts w:eastAsia="Times New Roman" w:cs="Calibri"/>
                <w:sz w:val="20"/>
                <w:szCs w:val="20"/>
                <w:lang w:eastAsia="de-DE"/>
              </w:rPr>
            </w:pPr>
            <w:ins w:id="6874" w:author="Kisch, Christian" w:date="2022-02-08T09:56:00Z">
              <w:r>
                <w:rPr>
                  <w:sz w:val="20"/>
                  <w:szCs w:val="20"/>
                </w:rPr>
                <w:t>Nein</w:t>
              </w:r>
            </w:ins>
          </w:p>
        </w:tc>
        <w:tc>
          <w:tcPr>
            <w:tcW w:w="992" w:type="dxa"/>
            <w:shd w:val="clear" w:color="000000" w:fill="auto"/>
          </w:tcPr>
          <w:p w14:paraId="781B7F2F" w14:textId="099CF82F" w:rsidR="0084168B" w:rsidRPr="00CF5477" w:rsidRDefault="0084168B" w:rsidP="0084168B">
            <w:pPr>
              <w:spacing w:before="0" w:after="0" w:line="240" w:lineRule="auto"/>
              <w:jc w:val="center"/>
              <w:rPr>
                <w:ins w:id="6875" w:author="Kisch, Christian" w:date="2022-02-08T09:55:00Z"/>
                <w:rFonts w:eastAsia="Times New Roman" w:cs="Calibri"/>
                <w:sz w:val="20"/>
                <w:szCs w:val="20"/>
                <w:lang w:eastAsia="de-DE"/>
              </w:rPr>
            </w:pPr>
            <w:ins w:id="6876" w:author="Kisch, Christian" w:date="2022-02-08T09:57:00Z">
              <w:r>
                <w:rPr>
                  <w:sz w:val="20"/>
                  <w:szCs w:val="20"/>
                </w:rPr>
                <w:t>Nein</w:t>
              </w:r>
            </w:ins>
          </w:p>
        </w:tc>
        <w:tc>
          <w:tcPr>
            <w:tcW w:w="992" w:type="dxa"/>
            <w:shd w:val="clear" w:color="000000" w:fill="auto"/>
            <w:hideMark/>
          </w:tcPr>
          <w:p w14:paraId="51EB2309" w14:textId="4DD199CE" w:rsidR="0084168B" w:rsidRPr="00CF5477" w:rsidRDefault="0084168B" w:rsidP="0084168B">
            <w:pPr>
              <w:spacing w:before="0" w:after="0" w:line="240" w:lineRule="auto"/>
              <w:jc w:val="center"/>
              <w:rPr>
                <w:ins w:id="6877" w:author="Kisch, Christian" w:date="2022-02-08T09:55:00Z"/>
                <w:rFonts w:eastAsia="Times New Roman" w:cs="Calibri"/>
                <w:sz w:val="20"/>
                <w:szCs w:val="20"/>
                <w:lang w:eastAsia="de-DE"/>
              </w:rPr>
            </w:pPr>
            <w:ins w:id="6878" w:author="Kisch, Christian" w:date="2022-02-08T09:58:00Z">
              <w:r>
                <w:rPr>
                  <w:sz w:val="20"/>
                  <w:szCs w:val="20"/>
                </w:rPr>
                <w:t>Nein</w:t>
              </w:r>
            </w:ins>
          </w:p>
        </w:tc>
        <w:tc>
          <w:tcPr>
            <w:tcW w:w="1134" w:type="dxa"/>
            <w:shd w:val="clear" w:color="000000" w:fill="auto"/>
            <w:hideMark/>
          </w:tcPr>
          <w:p w14:paraId="44ABFEF0" w14:textId="3A8FBE89" w:rsidR="0084168B" w:rsidRPr="00CF5477" w:rsidRDefault="0084168B" w:rsidP="0084168B">
            <w:pPr>
              <w:spacing w:before="0" w:after="0" w:line="240" w:lineRule="auto"/>
              <w:jc w:val="center"/>
              <w:rPr>
                <w:ins w:id="6879" w:author="Kisch, Christian" w:date="2022-02-08T09:55:00Z"/>
                <w:rFonts w:eastAsia="Times New Roman" w:cs="Calibri"/>
                <w:sz w:val="20"/>
                <w:szCs w:val="20"/>
                <w:lang w:eastAsia="de-DE"/>
              </w:rPr>
            </w:pPr>
            <w:ins w:id="6880" w:author="Kisch, Christian" w:date="2022-02-08T09:58:00Z">
              <w:r>
                <w:rPr>
                  <w:sz w:val="20"/>
                  <w:szCs w:val="20"/>
                </w:rPr>
                <w:t>x</w:t>
              </w:r>
            </w:ins>
          </w:p>
        </w:tc>
        <w:tc>
          <w:tcPr>
            <w:tcW w:w="1134" w:type="dxa"/>
            <w:shd w:val="clear" w:color="000000" w:fill="auto"/>
            <w:hideMark/>
          </w:tcPr>
          <w:p w14:paraId="156021E5" w14:textId="10429BFC" w:rsidR="0084168B" w:rsidRPr="00CF5477" w:rsidRDefault="0084168B" w:rsidP="0084168B">
            <w:pPr>
              <w:spacing w:before="0" w:after="0" w:line="240" w:lineRule="auto"/>
              <w:jc w:val="center"/>
              <w:rPr>
                <w:ins w:id="6881" w:author="Kisch, Christian" w:date="2022-02-08T09:55:00Z"/>
                <w:rFonts w:eastAsia="Times New Roman" w:cs="Calibri"/>
                <w:sz w:val="20"/>
                <w:szCs w:val="20"/>
                <w:lang w:eastAsia="de-DE"/>
              </w:rPr>
            </w:pPr>
            <w:ins w:id="6882" w:author="Kisch, Christian" w:date="2022-02-08T09:59:00Z">
              <w:r>
                <w:rPr>
                  <w:sz w:val="20"/>
                  <w:szCs w:val="20"/>
                </w:rPr>
                <w:t>Nein</w:t>
              </w:r>
            </w:ins>
          </w:p>
        </w:tc>
      </w:tr>
      <w:tr w:rsidR="007D087B" w:rsidRPr="00CF5477" w14:paraId="0F540A8D" w14:textId="77777777" w:rsidTr="0084168B">
        <w:trPr>
          <w:trHeight w:val="541"/>
          <w:ins w:id="6883" w:author="Kisch, Christian" w:date="2022-02-08T09:55:00Z"/>
        </w:trPr>
        <w:tc>
          <w:tcPr>
            <w:tcW w:w="626" w:type="dxa"/>
            <w:shd w:val="clear" w:color="000000" w:fill="auto"/>
            <w:hideMark/>
          </w:tcPr>
          <w:p w14:paraId="5661C684" w14:textId="77777777" w:rsidR="007D087B" w:rsidRPr="00CF5477" w:rsidRDefault="007D087B" w:rsidP="007D087B">
            <w:pPr>
              <w:spacing w:before="0" w:after="0" w:line="240" w:lineRule="auto"/>
              <w:jc w:val="right"/>
              <w:rPr>
                <w:ins w:id="6884" w:author="Kisch, Christian" w:date="2022-02-08T09:55:00Z"/>
                <w:rFonts w:eastAsia="Times New Roman" w:cs="Calibri"/>
                <w:color w:val="000000"/>
                <w:lang w:eastAsia="de-DE"/>
              </w:rPr>
            </w:pPr>
            <w:ins w:id="6885" w:author="Kisch, Christian" w:date="2022-02-08T09:55:00Z">
              <w:r>
                <w:rPr>
                  <w:rFonts w:eastAsia="Times New Roman" w:cs="Calibri"/>
                  <w:color w:val="000000"/>
                  <w:lang w:eastAsia="de-DE"/>
                </w:rPr>
                <w:t>2</w:t>
              </w:r>
            </w:ins>
          </w:p>
        </w:tc>
        <w:tc>
          <w:tcPr>
            <w:tcW w:w="2523" w:type="dxa"/>
            <w:shd w:val="clear" w:color="000000" w:fill="auto"/>
            <w:hideMark/>
          </w:tcPr>
          <w:p w14:paraId="00099424" w14:textId="43791826" w:rsidR="007D087B" w:rsidRPr="00CF5477" w:rsidRDefault="007D087B" w:rsidP="007D087B">
            <w:pPr>
              <w:spacing w:before="0" w:after="0" w:line="240" w:lineRule="auto"/>
              <w:rPr>
                <w:ins w:id="6886" w:author="Kisch, Christian" w:date="2022-02-08T09:55:00Z"/>
                <w:rFonts w:eastAsia="Times New Roman" w:cs="Calibri"/>
                <w:color w:val="000000"/>
                <w:lang w:eastAsia="de-DE"/>
              </w:rPr>
            </w:pPr>
            <w:ins w:id="6887"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A84E8EC" w14:textId="77777777" w:rsidR="007D087B" w:rsidRPr="00CF5477" w:rsidRDefault="007D087B" w:rsidP="007D087B">
            <w:pPr>
              <w:spacing w:before="0" w:after="0" w:line="240" w:lineRule="auto"/>
              <w:rPr>
                <w:ins w:id="6888" w:author="Kisch, Christian" w:date="2022-02-08T09:55:00Z"/>
                <w:rFonts w:eastAsia="Times New Roman" w:cs="Calibri"/>
                <w:b/>
                <w:bCs/>
                <w:sz w:val="20"/>
                <w:szCs w:val="20"/>
                <w:lang w:eastAsia="de-DE"/>
              </w:rPr>
            </w:pPr>
            <w:ins w:id="6889" w:author="Kisch, Christian" w:date="2022-02-08T09:55:00Z">
              <w:r w:rsidRPr="00CF5477">
                <w:rPr>
                  <w:rFonts w:eastAsia="Times New Roman" w:cs="Calibri"/>
                  <w:b/>
                  <w:bCs/>
                  <w:sz w:val="20"/>
                  <w:szCs w:val="20"/>
                  <w:lang w:eastAsia="de-DE"/>
                </w:rPr>
                <w:t>Fachdatenprotokollierung</w:t>
              </w:r>
            </w:ins>
          </w:p>
        </w:tc>
        <w:tc>
          <w:tcPr>
            <w:tcW w:w="1418" w:type="dxa"/>
            <w:shd w:val="clear" w:color="000000" w:fill="auto"/>
            <w:hideMark/>
          </w:tcPr>
          <w:p w14:paraId="27E84FEC" w14:textId="12534E26" w:rsidR="007D087B" w:rsidRPr="00CF5477" w:rsidRDefault="007D087B" w:rsidP="007D087B">
            <w:pPr>
              <w:spacing w:before="0" w:after="0" w:line="240" w:lineRule="auto"/>
              <w:jc w:val="center"/>
              <w:rPr>
                <w:ins w:id="6890" w:author="Kisch, Christian" w:date="2022-02-08T09:55:00Z"/>
                <w:rFonts w:eastAsia="Times New Roman" w:cs="Calibri"/>
                <w:sz w:val="20"/>
                <w:szCs w:val="20"/>
                <w:lang w:eastAsia="de-DE"/>
              </w:rPr>
            </w:pPr>
            <w:ins w:id="6891" w:author="Kisch, Christian" w:date="2022-02-08T09:56:00Z">
              <w:r>
                <w:rPr>
                  <w:sz w:val="20"/>
                  <w:szCs w:val="20"/>
                </w:rPr>
                <w:t>Nein</w:t>
              </w:r>
            </w:ins>
          </w:p>
        </w:tc>
        <w:tc>
          <w:tcPr>
            <w:tcW w:w="992" w:type="dxa"/>
            <w:shd w:val="clear" w:color="000000" w:fill="auto"/>
          </w:tcPr>
          <w:p w14:paraId="164EDBFC" w14:textId="593A157A" w:rsidR="007D087B" w:rsidRPr="00CF5477" w:rsidRDefault="007D087B" w:rsidP="007D087B">
            <w:pPr>
              <w:spacing w:before="0" w:after="0" w:line="240" w:lineRule="auto"/>
              <w:jc w:val="center"/>
              <w:rPr>
                <w:ins w:id="6892" w:author="Kisch, Christian" w:date="2022-02-08T09:55:00Z"/>
                <w:rFonts w:eastAsia="Times New Roman" w:cs="Calibri"/>
                <w:sz w:val="20"/>
                <w:szCs w:val="20"/>
                <w:lang w:eastAsia="de-DE"/>
              </w:rPr>
            </w:pPr>
            <w:ins w:id="6893" w:author="Kisch, Christian" w:date="2022-02-08T09:57:00Z">
              <w:r>
                <w:rPr>
                  <w:sz w:val="20"/>
                  <w:szCs w:val="20"/>
                </w:rPr>
                <w:t>Nein</w:t>
              </w:r>
            </w:ins>
          </w:p>
        </w:tc>
        <w:tc>
          <w:tcPr>
            <w:tcW w:w="992" w:type="dxa"/>
            <w:shd w:val="clear" w:color="000000" w:fill="auto"/>
            <w:hideMark/>
          </w:tcPr>
          <w:p w14:paraId="6A5A0C3D" w14:textId="7679F088" w:rsidR="007D087B" w:rsidRPr="00CF5477" w:rsidRDefault="007D087B" w:rsidP="007D087B">
            <w:pPr>
              <w:spacing w:before="0" w:after="0" w:line="240" w:lineRule="auto"/>
              <w:jc w:val="center"/>
              <w:rPr>
                <w:ins w:id="6894" w:author="Kisch, Christian" w:date="2022-02-08T09:55:00Z"/>
                <w:rFonts w:eastAsia="Times New Roman" w:cs="Calibri"/>
                <w:sz w:val="20"/>
                <w:szCs w:val="20"/>
                <w:lang w:eastAsia="de-DE"/>
              </w:rPr>
            </w:pPr>
            <w:ins w:id="6895" w:author="Kisch, Christian" w:date="2022-02-08T09:58:00Z">
              <w:r>
                <w:rPr>
                  <w:sz w:val="20"/>
                  <w:szCs w:val="20"/>
                </w:rPr>
                <w:t>Nein</w:t>
              </w:r>
            </w:ins>
          </w:p>
        </w:tc>
        <w:tc>
          <w:tcPr>
            <w:tcW w:w="1134" w:type="dxa"/>
            <w:shd w:val="clear" w:color="000000" w:fill="auto"/>
            <w:hideMark/>
          </w:tcPr>
          <w:p w14:paraId="1B947B1F" w14:textId="439C4213" w:rsidR="007D087B" w:rsidRPr="00CF5477" w:rsidRDefault="007D087B" w:rsidP="007D087B">
            <w:pPr>
              <w:spacing w:before="0" w:after="0" w:line="240" w:lineRule="auto"/>
              <w:jc w:val="center"/>
              <w:rPr>
                <w:ins w:id="6896" w:author="Kisch, Christian" w:date="2022-02-08T09:55:00Z"/>
                <w:rFonts w:eastAsia="Times New Roman" w:cs="Calibri"/>
                <w:sz w:val="20"/>
                <w:szCs w:val="20"/>
                <w:lang w:eastAsia="de-DE"/>
              </w:rPr>
            </w:pPr>
            <w:ins w:id="6897" w:author="Kisch, Christian" w:date="2022-02-08T09:58:00Z">
              <w:r>
                <w:rPr>
                  <w:sz w:val="20"/>
                  <w:szCs w:val="20"/>
                </w:rPr>
                <w:t>x</w:t>
              </w:r>
            </w:ins>
          </w:p>
        </w:tc>
        <w:tc>
          <w:tcPr>
            <w:tcW w:w="1134" w:type="dxa"/>
            <w:shd w:val="clear" w:color="000000" w:fill="auto"/>
            <w:hideMark/>
          </w:tcPr>
          <w:p w14:paraId="2A440A83" w14:textId="120F2B9A" w:rsidR="007D087B" w:rsidRPr="00CF5477" w:rsidRDefault="007D087B" w:rsidP="007D087B">
            <w:pPr>
              <w:spacing w:before="0" w:after="0" w:line="240" w:lineRule="auto"/>
              <w:jc w:val="center"/>
              <w:rPr>
                <w:ins w:id="6898" w:author="Kisch, Christian" w:date="2022-02-08T09:55:00Z"/>
                <w:rFonts w:eastAsia="Times New Roman" w:cs="Calibri"/>
                <w:sz w:val="20"/>
                <w:szCs w:val="20"/>
                <w:lang w:eastAsia="de-DE"/>
              </w:rPr>
            </w:pPr>
            <w:ins w:id="6899" w:author="Kisch, Christian" w:date="2022-02-08T09:59:00Z">
              <w:r>
                <w:rPr>
                  <w:sz w:val="20"/>
                  <w:szCs w:val="20"/>
                </w:rPr>
                <w:t>Nein</w:t>
              </w:r>
            </w:ins>
          </w:p>
        </w:tc>
      </w:tr>
      <w:tr w:rsidR="007D087B" w:rsidRPr="00CF5477" w14:paraId="11CD257B" w14:textId="77777777" w:rsidTr="0084168B">
        <w:trPr>
          <w:trHeight w:val="116"/>
          <w:ins w:id="6900" w:author="Kisch, Christian" w:date="2022-02-08T09:55:00Z"/>
        </w:trPr>
        <w:tc>
          <w:tcPr>
            <w:tcW w:w="626" w:type="dxa"/>
            <w:shd w:val="clear" w:color="000000" w:fill="auto"/>
            <w:hideMark/>
          </w:tcPr>
          <w:p w14:paraId="2625773A" w14:textId="77777777" w:rsidR="007D087B" w:rsidRPr="00CF5477" w:rsidRDefault="007D087B" w:rsidP="007D087B">
            <w:pPr>
              <w:spacing w:before="0" w:after="0" w:line="240" w:lineRule="auto"/>
              <w:jc w:val="right"/>
              <w:rPr>
                <w:ins w:id="6901" w:author="Kisch, Christian" w:date="2022-02-08T09:55:00Z"/>
                <w:rFonts w:eastAsia="Times New Roman" w:cs="Calibri"/>
                <w:color w:val="000000"/>
                <w:lang w:eastAsia="de-DE"/>
              </w:rPr>
            </w:pPr>
            <w:ins w:id="6902" w:author="Kisch, Christian" w:date="2022-02-08T09:55:00Z">
              <w:r w:rsidRPr="00CF5477">
                <w:rPr>
                  <w:rFonts w:eastAsia="Times New Roman" w:cs="Calibri"/>
                  <w:color w:val="000000"/>
                  <w:lang w:eastAsia="de-DE"/>
                </w:rPr>
                <w:t>3</w:t>
              </w:r>
            </w:ins>
          </w:p>
        </w:tc>
        <w:tc>
          <w:tcPr>
            <w:tcW w:w="2523" w:type="dxa"/>
            <w:shd w:val="clear" w:color="000000" w:fill="auto"/>
            <w:hideMark/>
          </w:tcPr>
          <w:p w14:paraId="065BA1CC" w14:textId="7CF36438" w:rsidR="007D087B" w:rsidRPr="00CF5477" w:rsidRDefault="007D087B" w:rsidP="007D087B">
            <w:pPr>
              <w:spacing w:before="0" w:after="0" w:line="240" w:lineRule="auto"/>
              <w:rPr>
                <w:ins w:id="6903" w:author="Kisch, Christian" w:date="2022-02-08T09:55:00Z"/>
                <w:rFonts w:eastAsia="Times New Roman" w:cs="Calibri"/>
                <w:color w:val="000000"/>
                <w:lang w:eastAsia="de-DE"/>
              </w:rPr>
            </w:pPr>
            <w:ins w:id="6904"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45ACBA8" w14:textId="77777777" w:rsidR="007D087B" w:rsidRPr="00CF5477" w:rsidRDefault="007D087B" w:rsidP="007D087B">
            <w:pPr>
              <w:spacing w:before="0" w:after="0" w:line="240" w:lineRule="auto"/>
              <w:rPr>
                <w:ins w:id="6905" w:author="Kisch, Christian" w:date="2022-02-08T09:55:00Z"/>
                <w:rFonts w:eastAsia="Times New Roman" w:cs="Calibri"/>
                <w:b/>
                <w:bCs/>
                <w:sz w:val="20"/>
                <w:szCs w:val="20"/>
                <w:lang w:eastAsia="de-DE"/>
              </w:rPr>
            </w:pPr>
            <w:ins w:id="6906" w:author="Kisch, Christian" w:date="2022-02-08T09:55:00Z">
              <w:r w:rsidRPr="00CF5477">
                <w:rPr>
                  <w:rFonts w:eastAsia="Times New Roman" w:cs="Calibri"/>
                  <w:b/>
                  <w:bCs/>
                  <w:sz w:val="20"/>
                  <w:szCs w:val="20"/>
                  <w:lang w:eastAsia="de-DE"/>
                </w:rPr>
                <w:t>Statistik</w:t>
              </w:r>
            </w:ins>
          </w:p>
        </w:tc>
        <w:tc>
          <w:tcPr>
            <w:tcW w:w="1418" w:type="dxa"/>
            <w:shd w:val="clear" w:color="000000" w:fill="auto"/>
            <w:hideMark/>
          </w:tcPr>
          <w:p w14:paraId="2A439684" w14:textId="44FE6595" w:rsidR="007D087B" w:rsidRPr="00CF5477" w:rsidRDefault="007D087B" w:rsidP="007D087B">
            <w:pPr>
              <w:spacing w:before="0" w:after="0" w:line="240" w:lineRule="auto"/>
              <w:jc w:val="center"/>
              <w:rPr>
                <w:ins w:id="6907" w:author="Kisch, Christian" w:date="2022-02-08T09:55:00Z"/>
                <w:rFonts w:eastAsia="Times New Roman" w:cs="Calibri"/>
                <w:sz w:val="20"/>
                <w:szCs w:val="20"/>
                <w:lang w:eastAsia="de-DE"/>
              </w:rPr>
            </w:pPr>
            <w:ins w:id="6908" w:author="Kisch, Christian" w:date="2022-02-08T09:56:00Z">
              <w:r>
                <w:rPr>
                  <w:sz w:val="20"/>
                  <w:szCs w:val="20"/>
                </w:rPr>
                <w:t>Nein</w:t>
              </w:r>
            </w:ins>
          </w:p>
        </w:tc>
        <w:tc>
          <w:tcPr>
            <w:tcW w:w="992" w:type="dxa"/>
            <w:shd w:val="clear" w:color="000000" w:fill="auto"/>
          </w:tcPr>
          <w:p w14:paraId="7DF21F6A" w14:textId="30C5FF57" w:rsidR="007D087B" w:rsidRPr="00CF5477" w:rsidRDefault="007D087B" w:rsidP="007D087B">
            <w:pPr>
              <w:spacing w:before="0" w:after="0" w:line="240" w:lineRule="auto"/>
              <w:jc w:val="center"/>
              <w:rPr>
                <w:ins w:id="6909" w:author="Kisch, Christian" w:date="2022-02-08T09:55:00Z"/>
                <w:rFonts w:eastAsia="Times New Roman" w:cs="Calibri"/>
                <w:sz w:val="20"/>
                <w:szCs w:val="20"/>
                <w:lang w:eastAsia="de-DE"/>
              </w:rPr>
            </w:pPr>
            <w:ins w:id="6910" w:author="Kisch, Christian" w:date="2022-02-08T09:57:00Z">
              <w:r>
                <w:rPr>
                  <w:sz w:val="20"/>
                  <w:szCs w:val="20"/>
                </w:rPr>
                <w:t>Nein</w:t>
              </w:r>
            </w:ins>
          </w:p>
        </w:tc>
        <w:tc>
          <w:tcPr>
            <w:tcW w:w="992" w:type="dxa"/>
            <w:shd w:val="clear" w:color="000000" w:fill="auto"/>
            <w:hideMark/>
          </w:tcPr>
          <w:p w14:paraId="4CAC2110" w14:textId="07ABD302" w:rsidR="007D087B" w:rsidRPr="00CF5477" w:rsidRDefault="007D087B" w:rsidP="007D087B">
            <w:pPr>
              <w:spacing w:before="0" w:after="0" w:line="240" w:lineRule="auto"/>
              <w:jc w:val="center"/>
              <w:rPr>
                <w:ins w:id="6911" w:author="Kisch, Christian" w:date="2022-02-08T09:55:00Z"/>
                <w:rFonts w:eastAsia="Times New Roman" w:cs="Calibri"/>
                <w:sz w:val="20"/>
                <w:szCs w:val="20"/>
                <w:lang w:eastAsia="de-DE"/>
              </w:rPr>
            </w:pPr>
            <w:ins w:id="6912" w:author="Kisch, Christian" w:date="2022-02-08T09:58:00Z">
              <w:r>
                <w:rPr>
                  <w:sz w:val="20"/>
                  <w:szCs w:val="20"/>
                </w:rPr>
                <w:t>Nein</w:t>
              </w:r>
            </w:ins>
          </w:p>
        </w:tc>
        <w:tc>
          <w:tcPr>
            <w:tcW w:w="1134" w:type="dxa"/>
            <w:shd w:val="clear" w:color="000000" w:fill="auto"/>
            <w:hideMark/>
          </w:tcPr>
          <w:p w14:paraId="027D50E3" w14:textId="71CD280F" w:rsidR="007D087B" w:rsidRPr="00CF5477" w:rsidRDefault="007D087B" w:rsidP="007D087B">
            <w:pPr>
              <w:spacing w:before="0" w:after="0" w:line="240" w:lineRule="auto"/>
              <w:jc w:val="center"/>
              <w:rPr>
                <w:ins w:id="6913" w:author="Kisch, Christian" w:date="2022-02-08T09:55:00Z"/>
                <w:rFonts w:eastAsia="Times New Roman" w:cs="Calibri"/>
                <w:sz w:val="20"/>
                <w:szCs w:val="20"/>
                <w:lang w:eastAsia="de-DE"/>
              </w:rPr>
            </w:pPr>
            <w:ins w:id="6914" w:author="Kisch, Christian" w:date="2022-02-08T09:58:00Z">
              <w:r>
                <w:rPr>
                  <w:sz w:val="20"/>
                  <w:szCs w:val="20"/>
                </w:rPr>
                <w:t>x</w:t>
              </w:r>
            </w:ins>
          </w:p>
        </w:tc>
        <w:tc>
          <w:tcPr>
            <w:tcW w:w="1134" w:type="dxa"/>
            <w:shd w:val="clear" w:color="000000" w:fill="auto"/>
            <w:hideMark/>
          </w:tcPr>
          <w:p w14:paraId="1C94C16D" w14:textId="3D5962E1" w:rsidR="007D087B" w:rsidRPr="00CF5477" w:rsidRDefault="007D087B" w:rsidP="007D087B">
            <w:pPr>
              <w:spacing w:before="0" w:after="0" w:line="240" w:lineRule="auto"/>
              <w:jc w:val="center"/>
              <w:rPr>
                <w:ins w:id="6915" w:author="Kisch, Christian" w:date="2022-02-08T09:55:00Z"/>
                <w:rFonts w:eastAsia="Times New Roman" w:cs="Calibri"/>
                <w:sz w:val="20"/>
                <w:szCs w:val="20"/>
                <w:lang w:eastAsia="de-DE"/>
              </w:rPr>
            </w:pPr>
            <w:ins w:id="6916" w:author="Kisch, Christian" w:date="2022-02-08T09:59:00Z">
              <w:r>
                <w:rPr>
                  <w:sz w:val="20"/>
                  <w:szCs w:val="20"/>
                </w:rPr>
                <w:t>x</w:t>
              </w:r>
            </w:ins>
          </w:p>
        </w:tc>
      </w:tr>
      <w:tr w:rsidR="007D087B" w:rsidRPr="00CF5477" w14:paraId="32824408" w14:textId="77777777" w:rsidTr="0084168B">
        <w:trPr>
          <w:trHeight w:val="541"/>
          <w:ins w:id="6917" w:author="Kisch, Christian" w:date="2022-02-08T09:55:00Z"/>
        </w:trPr>
        <w:tc>
          <w:tcPr>
            <w:tcW w:w="626" w:type="dxa"/>
            <w:shd w:val="clear" w:color="000000" w:fill="auto"/>
            <w:hideMark/>
          </w:tcPr>
          <w:p w14:paraId="0623909E" w14:textId="77777777" w:rsidR="007D087B" w:rsidRPr="00CF5477" w:rsidRDefault="007D087B" w:rsidP="007D087B">
            <w:pPr>
              <w:spacing w:before="0" w:after="0" w:line="240" w:lineRule="auto"/>
              <w:jc w:val="right"/>
              <w:rPr>
                <w:ins w:id="6918" w:author="Kisch, Christian" w:date="2022-02-08T09:55:00Z"/>
                <w:rFonts w:eastAsia="Times New Roman" w:cs="Calibri"/>
                <w:color w:val="000000"/>
                <w:lang w:eastAsia="de-DE"/>
              </w:rPr>
            </w:pPr>
            <w:ins w:id="6919" w:author="Kisch, Christian" w:date="2022-02-08T09:55:00Z">
              <w:r>
                <w:rPr>
                  <w:rFonts w:eastAsia="Times New Roman" w:cs="Calibri"/>
                  <w:color w:val="000000"/>
                  <w:lang w:eastAsia="de-DE"/>
                </w:rPr>
                <w:t>4</w:t>
              </w:r>
            </w:ins>
          </w:p>
        </w:tc>
        <w:tc>
          <w:tcPr>
            <w:tcW w:w="2523" w:type="dxa"/>
            <w:shd w:val="clear" w:color="000000" w:fill="auto"/>
            <w:hideMark/>
          </w:tcPr>
          <w:p w14:paraId="1D6FA1F7" w14:textId="0534157A" w:rsidR="007D087B" w:rsidRPr="00CF5477" w:rsidRDefault="007D087B" w:rsidP="007D087B">
            <w:pPr>
              <w:spacing w:before="0" w:after="0" w:line="240" w:lineRule="auto"/>
              <w:rPr>
                <w:ins w:id="6920" w:author="Kisch, Christian" w:date="2022-02-08T09:55:00Z"/>
                <w:rFonts w:eastAsia="Times New Roman" w:cs="Calibri"/>
                <w:color w:val="000000"/>
                <w:lang w:eastAsia="de-DE"/>
              </w:rPr>
            </w:pPr>
            <w:ins w:id="6921"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EA54CC8" w14:textId="77777777" w:rsidR="007D087B" w:rsidRPr="00CF5477" w:rsidRDefault="007D087B" w:rsidP="007D087B">
            <w:pPr>
              <w:spacing w:before="0" w:after="0" w:line="240" w:lineRule="auto"/>
              <w:rPr>
                <w:ins w:id="6922" w:author="Kisch, Christian" w:date="2022-02-08T09:55:00Z"/>
                <w:rFonts w:eastAsia="Times New Roman" w:cs="Calibri"/>
                <w:b/>
                <w:bCs/>
                <w:sz w:val="20"/>
                <w:szCs w:val="20"/>
                <w:lang w:eastAsia="de-DE"/>
              </w:rPr>
            </w:pPr>
            <w:ins w:id="6923" w:author="Kisch, Christian" w:date="2022-02-08T09:55:00Z">
              <w:r w:rsidRPr="00CF5477">
                <w:rPr>
                  <w:rFonts w:eastAsia="Times New Roman" w:cs="Calibri"/>
                  <w:b/>
                  <w:bCs/>
                  <w:sz w:val="20"/>
                  <w:szCs w:val="20"/>
                  <w:lang w:eastAsia="de-DE"/>
                </w:rPr>
                <w:t>Ansicht</w:t>
              </w:r>
            </w:ins>
          </w:p>
        </w:tc>
        <w:tc>
          <w:tcPr>
            <w:tcW w:w="1418" w:type="dxa"/>
            <w:shd w:val="clear" w:color="000000" w:fill="auto"/>
            <w:hideMark/>
          </w:tcPr>
          <w:p w14:paraId="067F7C83" w14:textId="07405E68" w:rsidR="007D087B" w:rsidRPr="00CF5477" w:rsidRDefault="007D087B" w:rsidP="007D087B">
            <w:pPr>
              <w:spacing w:before="0" w:after="0" w:line="240" w:lineRule="auto"/>
              <w:jc w:val="center"/>
              <w:rPr>
                <w:ins w:id="6924" w:author="Kisch, Christian" w:date="2022-02-08T09:55:00Z"/>
                <w:rFonts w:eastAsia="Times New Roman" w:cs="Calibri"/>
                <w:sz w:val="20"/>
                <w:szCs w:val="20"/>
                <w:lang w:eastAsia="de-DE"/>
              </w:rPr>
            </w:pPr>
            <w:ins w:id="6925" w:author="Kisch, Christian" w:date="2022-02-08T09:56:00Z">
              <w:r>
                <w:rPr>
                  <w:sz w:val="20"/>
                  <w:szCs w:val="20"/>
                </w:rPr>
                <w:t>Ja</w:t>
              </w:r>
            </w:ins>
          </w:p>
        </w:tc>
        <w:tc>
          <w:tcPr>
            <w:tcW w:w="992" w:type="dxa"/>
            <w:shd w:val="clear" w:color="000000" w:fill="auto"/>
          </w:tcPr>
          <w:p w14:paraId="63D8579F" w14:textId="05EC89B6" w:rsidR="007D087B" w:rsidRPr="00CF5477" w:rsidRDefault="007D087B" w:rsidP="007D087B">
            <w:pPr>
              <w:spacing w:before="0" w:after="0" w:line="240" w:lineRule="auto"/>
              <w:jc w:val="center"/>
              <w:rPr>
                <w:ins w:id="6926" w:author="Kisch, Christian" w:date="2022-02-08T09:55:00Z"/>
                <w:rFonts w:eastAsia="Times New Roman" w:cs="Calibri"/>
                <w:sz w:val="20"/>
                <w:szCs w:val="20"/>
                <w:lang w:eastAsia="de-DE"/>
              </w:rPr>
            </w:pPr>
            <w:ins w:id="6927" w:author="Kisch, Christian" w:date="2022-02-08T09:57:00Z">
              <w:r>
                <w:rPr>
                  <w:sz w:val="20"/>
                  <w:szCs w:val="20"/>
                </w:rPr>
                <w:t>Ja</w:t>
              </w:r>
            </w:ins>
          </w:p>
        </w:tc>
        <w:tc>
          <w:tcPr>
            <w:tcW w:w="992" w:type="dxa"/>
            <w:shd w:val="clear" w:color="000000" w:fill="auto"/>
            <w:hideMark/>
          </w:tcPr>
          <w:p w14:paraId="7DA66B24" w14:textId="29AB7101" w:rsidR="007D087B" w:rsidRPr="00CF5477" w:rsidRDefault="007D087B" w:rsidP="007D087B">
            <w:pPr>
              <w:spacing w:before="0" w:after="0" w:line="240" w:lineRule="auto"/>
              <w:jc w:val="center"/>
              <w:rPr>
                <w:ins w:id="6928" w:author="Kisch, Christian" w:date="2022-02-08T09:55:00Z"/>
                <w:rFonts w:eastAsia="Times New Roman" w:cs="Calibri"/>
                <w:sz w:val="20"/>
                <w:szCs w:val="20"/>
                <w:lang w:eastAsia="de-DE"/>
              </w:rPr>
            </w:pPr>
            <w:ins w:id="6929" w:author="Kisch, Christian" w:date="2022-02-08T09:58:00Z">
              <w:r>
                <w:rPr>
                  <w:sz w:val="20"/>
                  <w:szCs w:val="20"/>
                </w:rPr>
                <w:t>x</w:t>
              </w:r>
            </w:ins>
          </w:p>
        </w:tc>
        <w:tc>
          <w:tcPr>
            <w:tcW w:w="1134" w:type="dxa"/>
            <w:shd w:val="clear" w:color="000000" w:fill="auto"/>
            <w:hideMark/>
          </w:tcPr>
          <w:p w14:paraId="746931FF" w14:textId="59F13712" w:rsidR="007D087B" w:rsidRPr="00CF5477" w:rsidRDefault="007D087B" w:rsidP="007D087B">
            <w:pPr>
              <w:spacing w:before="0" w:after="0" w:line="240" w:lineRule="auto"/>
              <w:jc w:val="center"/>
              <w:rPr>
                <w:ins w:id="6930" w:author="Kisch, Christian" w:date="2022-02-08T09:55:00Z"/>
                <w:rFonts w:eastAsia="Times New Roman" w:cs="Calibri"/>
                <w:sz w:val="20"/>
                <w:szCs w:val="20"/>
                <w:lang w:eastAsia="de-DE"/>
              </w:rPr>
            </w:pPr>
            <w:ins w:id="6931" w:author="Kisch, Christian" w:date="2022-02-08T09:58:00Z">
              <w:r>
                <w:rPr>
                  <w:sz w:val="20"/>
                  <w:szCs w:val="20"/>
                </w:rPr>
                <w:t>Ja</w:t>
              </w:r>
            </w:ins>
          </w:p>
        </w:tc>
        <w:tc>
          <w:tcPr>
            <w:tcW w:w="1134" w:type="dxa"/>
            <w:shd w:val="clear" w:color="000000" w:fill="auto"/>
            <w:hideMark/>
          </w:tcPr>
          <w:p w14:paraId="02AFEF76" w14:textId="2B1B9E70" w:rsidR="007D087B" w:rsidRPr="00CF5477" w:rsidRDefault="007D087B" w:rsidP="007D087B">
            <w:pPr>
              <w:spacing w:before="0" w:after="0" w:line="240" w:lineRule="auto"/>
              <w:jc w:val="center"/>
              <w:rPr>
                <w:ins w:id="6932" w:author="Kisch, Christian" w:date="2022-02-08T09:55:00Z"/>
                <w:rFonts w:eastAsia="Times New Roman" w:cs="Calibri"/>
                <w:sz w:val="20"/>
                <w:szCs w:val="20"/>
                <w:lang w:eastAsia="de-DE"/>
              </w:rPr>
            </w:pPr>
            <w:ins w:id="6933" w:author="Kisch, Christian" w:date="2022-02-08T09:59:00Z">
              <w:r>
                <w:rPr>
                  <w:sz w:val="20"/>
                  <w:szCs w:val="20"/>
                </w:rPr>
                <w:t>Ja</w:t>
              </w:r>
            </w:ins>
          </w:p>
        </w:tc>
      </w:tr>
      <w:tr w:rsidR="007D087B" w:rsidRPr="00CF5477" w14:paraId="043E6D18" w14:textId="77777777" w:rsidTr="0084168B">
        <w:trPr>
          <w:trHeight w:val="602"/>
          <w:ins w:id="6934" w:author="Kisch, Christian" w:date="2022-02-08T09:55:00Z"/>
        </w:trPr>
        <w:tc>
          <w:tcPr>
            <w:tcW w:w="626" w:type="dxa"/>
            <w:shd w:val="clear" w:color="000000" w:fill="auto"/>
            <w:hideMark/>
          </w:tcPr>
          <w:p w14:paraId="4A78A94B" w14:textId="77777777" w:rsidR="007D087B" w:rsidRPr="00CF5477" w:rsidRDefault="007D087B" w:rsidP="007D087B">
            <w:pPr>
              <w:spacing w:before="0" w:after="0" w:line="240" w:lineRule="auto"/>
              <w:jc w:val="right"/>
              <w:rPr>
                <w:ins w:id="6935" w:author="Kisch, Christian" w:date="2022-02-08T09:55:00Z"/>
                <w:rFonts w:eastAsia="Times New Roman" w:cs="Calibri"/>
                <w:color w:val="000000"/>
                <w:lang w:eastAsia="de-DE"/>
              </w:rPr>
            </w:pPr>
            <w:ins w:id="6936" w:author="Kisch, Christian" w:date="2022-02-08T09:55:00Z">
              <w:r>
                <w:rPr>
                  <w:rFonts w:eastAsia="Times New Roman" w:cs="Calibri"/>
                  <w:color w:val="000000"/>
                  <w:lang w:eastAsia="de-DE"/>
                </w:rPr>
                <w:t>5</w:t>
              </w:r>
            </w:ins>
          </w:p>
        </w:tc>
        <w:tc>
          <w:tcPr>
            <w:tcW w:w="2523" w:type="dxa"/>
            <w:shd w:val="clear" w:color="000000" w:fill="auto"/>
            <w:hideMark/>
          </w:tcPr>
          <w:p w14:paraId="1203908B" w14:textId="436D2BC6" w:rsidR="007D087B" w:rsidRPr="00CF5477" w:rsidRDefault="007D087B" w:rsidP="007D087B">
            <w:pPr>
              <w:spacing w:before="0" w:after="0" w:line="240" w:lineRule="auto"/>
              <w:rPr>
                <w:ins w:id="6937" w:author="Kisch, Christian" w:date="2022-02-08T09:55:00Z"/>
                <w:rFonts w:eastAsia="Times New Roman" w:cs="Calibri"/>
                <w:color w:val="000000"/>
                <w:lang w:eastAsia="de-DE"/>
              </w:rPr>
            </w:pPr>
            <w:ins w:id="6938"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2DCCE65C" w14:textId="77777777" w:rsidR="007D087B" w:rsidRPr="00CF5477" w:rsidRDefault="007D087B" w:rsidP="007D087B">
            <w:pPr>
              <w:spacing w:before="0" w:after="0" w:line="240" w:lineRule="auto"/>
              <w:rPr>
                <w:ins w:id="6939" w:author="Kisch, Christian" w:date="2022-02-08T09:55:00Z"/>
                <w:rFonts w:eastAsia="Times New Roman" w:cs="Calibri"/>
                <w:b/>
                <w:bCs/>
                <w:sz w:val="20"/>
                <w:szCs w:val="20"/>
                <w:lang w:eastAsia="de-DE"/>
              </w:rPr>
            </w:pPr>
            <w:ins w:id="6940" w:author="Kisch, Christian" w:date="2022-02-08T09:55:00Z">
              <w:r w:rsidRPr="00CF5477">
                <w:rPr>
                  <w:rFonts w:eastAsia="Times New Roman" w:cs="Calibri"/>
                  <w:b/>
                  <w:bCs/>
                  <w:sz w:val="20"/>
                  <w:szCs w:val="20"/>
                  <w:lang w:eastAsia="de-DE"/>
                </w:rPr>
                <w:t>Favoriten</w:t>
              </w:r>
            </w:ins>
          </w:p>
        </w:tc>
        <w:tc>
          <w:tcPr>
            <w:tcW w:w="1418" w:type="dxa"/>
            <w:shd w:val="clear" w:color="000000" w:fill="auto"/>
            <w:hideMark/>
          </w:tcPr>
          <w:p w14:paraId="28AE244D" w14:textId="01427BB8" w:rsidR="007D087B" w:rsidRPr="00CF5477" w:rsidRDefault="007D087B" w:rsidP="007D087B">
            <w:pPr>
              <w:spacing w:before="0" w:after="0" w:line="240" w:lineRule="auto"/>
              <w:jc w:val="center"/>
              <w:rPr>
                <w:ins w:id="6941" w:author="Kisch, Christian" w:date="2022-02-08T09:55:00Z"/>
                <w:rFonts w:eastAsia="Times New Roman" w:cs="Calibri"/>
                <w:sz w:val="20"/>
                <w:szCs w:val="20"/>
                <w:lang w:eastAsia="de-DE"/>
              </w:rPr>
            </w:pPr>
            <w:ins w:id="6942" w:author="Kisch, Christian" w:date="2022-02-08T09:56:00Z">
              <w:r>
                <w:rPr>
                  <w:sz w:val="20"/>
                  <w:szCs w:val="20"/>
                </w:rPr>
                <w:t>Ja</w:t>
              </w:r>
            </w:ins>
          </w:p>
        </w:tc>
        <w:tc>
          <w:tcPr>
            <w:tcW w:w="992" w:type="dxa"/>
            <w:shd w:val="clear" w:color="000000" w:fill="auto"/>
          </w:tcPr>
          <w:p w14:paraId="3BB35F63" w14:textId="63CF7DAB" w:rsidR="007D087B" w:rsidRPr="00CF5477" w:rsidRDefault="007D087B" w:rsidP="007D087B">
            <w:pPr>
              <w:spacing w:before="0" w:after="0" w:line="240" w:lineRule="auto"/>
              <w:jc w:val="center"/>
              <w:rPr>
                <w:ins w:id="6943" w:author="Kisch, Christian" w:date="2022-02-08T09:55:00Z"/>
                <w:rFonts w:eastAsia="Times New Roman" w:cs="Calibri"/>
                <w:sz w:val="20"/>
                <w:szCs w:val="20"/>
                <w:lang w:eastAsia="de-DE"/>
              </w:rPr>
            </w:pPr>
            <w:ins w:id="6944" w:author="Kisch, Christian" w:date="2022-02-08T09:57:00Z">
              <w:r>
                <w:rPr>
                  <w:sz w:val="20"/>
                  <w:szCs w:val="20"/>
                </w:rPr>
                <w:t>Ja</w:t>
              </w:r>
            </w:ins>
          </w:p>
        </w:tc>
        <w:tc>
          <w:tcPr>
            <w:tcW w:w="992" w:type="dxa"/>
            <w:shd w:val="clear" w:color="000000" w:fill="auto"/>
            <w:hideMark/>
          </w:tcPr>
          <w:p w14:paraId="6B5F2264" w14:textId="74DC40D0" w:rsidR="007D087B" w:rsidRPr="00CF5477" w:rsidRDefault="007D087B" w:rsidP="007D087B">
            <w:pPr>
              <w:spacing w:before="0" w:after="0" w:line="240" w:lineRule="auto"/>
              <w:jc w:val="center"/>
              <w:rPr>
                <w:ins w:id="6945" w:author="Kisch, Christian" w:date="2022-02-08T09:55:00Z"/>
                <w:rFonts w:eastAsia="Times New Roman" w:cs="Calibri"/>
                <w:sz w:val="20"/>
                <w:szCs w:val="20"/>
                <w:lang w:eastAsia="de-DE"/>
              </w:rPr>
            </w:pPr>
            <w:ins w:id="6946" w:author="Kisch, Christian" w:date="2022-02-08T09:58:00Z">
              <w:r>
                <w:rPr>
                  <w:sz w:val="20"/>
                  <w:szCs w:val="20"/>
                </w:rPr>
                <w:t>Ja</w:t>
              </w:r>
            </w:ins>
          </w:p>
        </w:tc>
        <w:tc>
          <w:tcPr>
            <w:tcW w:w="1134" w:type="dxa"/>
            <w:shd w:val="clear" w:color="000000" w:fill="auto"/>
            <w:hideMark/>
          </w:tcPr>
          <w:p w14:paraId="3BB756D5" w14:textId="7E6564EE" w:rsidR="007D087B" w:rsidRPr="00CF5477" w:rsidRDefault="007D087B" w:rsidP="007D087B">
            <w:pPr>
              <w:spacing w:before="0" w:after="0" w:line="240" w:lineRule="auto"/>
              <w:jc w:val="center"/>
              <w:rPr>
                <w:ins w:id="6947" w:author="Kisch, Christian" w:date="2022-02-08T09:55:00Z"/>
                <w:rFonts w:eastAsia="Times New Roman" w:cs="Calibri"/>
                <w:sz w:val="20"/>
                <w:szCs w:val="20"/>
                <w:lang w:eastAsia="de-DE"/>
              </w:rPr>
            </w:pPr>
            <w:ins w:id="6948" w:author="Kisch, Christian" w:date="2022-02-08T09:58:00Z">
              <w:r>
                <w:rPr>
                  <w:sz w:val="20"/>
                  <w:szCs w:val="20"/>
                </w:rPr>
                <w:t>Ja</w:t>
              </w:r>
            </w:ins>
          </w:p>
        </w:tc>
        <w:tc>
          <w:tcPr>
            <w:tcW w:w="1134" w:type="dxa"/>
            <w:shd w:val="clear" w:color="000000" w:fill="auto"/>
            <w:hideMark/>
          </w:tcPr>
          <w:p w14:paraId="038AF0A4" w14:textId="7934B57D" w:rsidR="007D087B" w:rsidRPr="00CF5477" w:rsidRDefault="007D087B" w:rsidP="007D087B">
            <w:pPr>
              <w:spacing w:before="0" w:after="0" w:line="240" w:lineRule="auto"/>
              <w:jc w:val="center"/>
              <w:rPr>
                <w:ins w:id="6949" w:author="Kisch, Christian" w:date="2022-02-08T09:55:00Z"/>
                <w:rFonts w:eastAsia="Times New Roman" w:cs="Calibri"/>
                <w:sz w:val="20"/>
                <w:szCs w:val="20"/>
                <w:lang w:eastAsia="de-DE"/>
              </w:rPr>
            </w:pPr>
            <w:ins w:id="6950" w:author="Kisch, Christian" w:date="2022-02-08T09:59:00Z">
              <w:r>
                <w:rPr>
                  <w:sz w:val="20"/>
                  <w:szCs w:val="20"/>
                </w:rPr>
                <w:t>Ja</w:t>
              </w:r>
            </w:ins>
          </w:p>
        </w:tc>
      </w:tr>
      <w:tr w:rsidR="007D087B" w:rsidRPr="00CF5477" w14:paraId="5B71796F" w14:textId="77777777" w:rsidTr="0084168B">
        <w:trPr>
          <w:trHeight w:val="427"/>
          <w:ins w:id="6951" w:author="Kisch, Christian" w:date="2022-02-08T09:55:00Z"/>
        </w:trPr>
        <w:tc>
          <w:tcPr>
            <w:tcW w:w="626" w:type="dxa"/>
            <w:shd w:val="clear" w:color="000000" w:fill="auto"/>
            <w:hideMark/>
          </w:tcPr>
          <w:p w14:paraId="69EBD6F5" w14:textId="77777777" w:rsidR="007D087B" w:rsidRPr="00CF5477" w:rsidRDefault="007D087B" w:rsidP="007D087B">
            <w:pPr>
              <w:spacing w:before="0" w:after="0" w:line="240" w:lineRule="auto"/>
              <w:jc w:val="right"/>
              <w:rPr>
                <w:ins w:id="6952" w:author="Kisch, Christian" w:date="2022-02-08T09:55:00Z"/>
                <w:rFonts w:eastAsia="Times New Roman" w:cs="Calibri"/>
                <w:color w:val="000000"/>
                <w:lang w:eastAsia="de-DE"/>
              </w:rPr>
            </w:pPr>
            <w:ins w:id="6953" w:author="Kisch, Christian" w:date="2022-02-08T09:55:00Z">
              <w:r>
                <w:rPr>
                  <w:rFonts w:eastAsia="Times New Roman" w:cs="Calibri"/>
                  <w:color w:val="000000"/>
                  <w:lang w:eastAsia="de-DE"/>
                </w:rPr>
                <w:t>6</w:t>
              </w:r>
            </w:ins>
          </w:p>
        </w:tc>
        <w:tc>
          <w:tcPr>
            <w:tcW w:w="2523" w:type="dxa"/>
            <w:shd w:val="clear" w:color="000000" w:fill="auto"/>
            <w:hideMark/>
          </w:tcPr>
          <w:p w14:paraId="17A25969" w14:textId="65D961DE" w:rsidR="007D087B" w:rsidRPr="00CF5477" w:rsidRDefault="007D087B" w:rsidP="007D087B">
            <w:pPr>
              <w:spacing w:before="0" w:after="0" w:line="240" w:lineRule="auto"/>
              <w:rPr>
                <w:ins w:id="6954" w:author="Kisch, Christian" w:date="2022-02-08T09:55:00Z"/>
                <w:rFonts w:eastAsia="Times New Roman" w:cs="Calibri"/>
                <w:color w:val="000000"/>
                <w:lang w:eastAsia="de-DE"/>
              </w:rPr>
            </w:pPr>
            <w:ins w:id="6955"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4A4CD3E8" w14:textId="77777777" w:rsidR="007D087B" w:rsidRPr="00CF5477" w:rsidRDefault="007D087B" w:rsidP="007D087B">
            <w:pPr>
              <w:spacing w:before="0" w:after="0" w:line="240" w:lineRule="auto"/>
              <w:rPr>
                <w:ins w:id="6956" w:author="Kisch, Christian" w:date="2022-02-08T09:55:00Z"/>
                <w:rFonts w:eastAsia="Times New Roman" w:cs="Calibri"/>
                <w:b/>
                <w:bCs/>
                <w:sz w:val="20"/>
                <w:szCs w:val="20"/>
                <w:lang w:eastAsia="de-DE"/>
              </w:rPr>
            </w:pPr>
            <w:ins w:id="6957" w:author="Kisch, Christian" w:date="2022-02-08T09:55:00Z">
              <w:r w:rsidRPr="00CF5477">
                <w:rPr>
                  <w:rFonts w:eastAsia="Times New Roman" w:cs="Calibri"/>
                  <w:b/>
                  <w:bCs/>
                  <w:sz w:val="20"/>
                  <w:szCs w:val="20"/>
                  <w:lang w:eastAsia="de-DE"/>
                </w:rPr>
                <w:t>Mandant</w:t>
              </w:r>
            </w:ins>
          </w:p>
        </w:tc>
        <w:tc>
          <w:tcPr>
            <w:tcW w:w="1418" w:type="dxa"/>
            <w:shd w:val="clear" w:color="000000" w:fill="auto"/>
            <w:hideMark/>
          </w:tcPr>
          <w:p w14:paraId="006A3F0E" w14:textId="4B8A4C2B" w:rsidR="007D087B" w:rsidRPr="00CF5477" w:rsidRDefault="007D087B" w:rsidP="007D087B">
            <w:pPr>
              <w:spacing w:before="0" w:after="0" w:line="240" w:lineRule="auto"/>
              <w:jc w:val="center"/>
              <w:rPr>
                <w:ins w:id="6958" w:author="Kisch, Christian" w:date="2022-02-08T09:55:00Z"/>
                <w:rFonts w:eastAsia="Times New Roman" w:cs="Calibri"/>
                <w:sz w:val="20"/>
                <w:szCs w:val="20"/>
                <w:lang w:eastAsia="de-DE"/>
              </w:rPr>
            </w:pPr>
            <w:ins w:id="6959" w:author="Kisch, Christian" w:date="2022-02-08T09:56:00Z">
              <w:r>
                <w:rPr>
                  <w:sz w:val="20"/>
                  <w:szCs w:val="20"/>
                </w:rPr>
                <w:t>Nein</w:t>
              </w:r>
            </w:ins>
          </w:p>
        </w:tc>
        <w:tc>
          <w:tcPr>
            <w:tcW w:w="992" w:type="dxa"/>
            <w:shd w:val="clear" w:color="000000" w:fill="auto"/>
          </w:tcPr>
          <w:p w14:paraId="0701B26A" w14:textId="01842451" w:rsidR="007D087B" w:rsidRPr="00CF5477" w:rsidRDefault="007D087B" w:rsidP="007D087B">
            <w:pPr>
              <w:spacing w:before="0" w:after="0" w:line="240" w:lineRule="auto"/>
              <w:jc w:val="center"/>
              <w:rPr>
                <w:ins w:id="6960" w:author="Kisch, Christian" w:date="2022-02-08T09:55:00Z"/>
                <w:rFonts w:eastAsia="Times New Roman" w:cs="Calibri"/>
                <w:sz w:val="20"/>
                <w:szCs w:val="20"/>
                <w:lang w:eastAsia="de-DE"/>
              </w:rPr>
            </w:pPr>
            <w:ins w:id="6961" w:author="Kisch, Christian" w:date="2022-02-08T09:57:00Z">
              <w:r>
                <w:rPr>
                  <w:sz w:val="20"/>
                  <w:szCs w:val="20"/>
                </w:rPr>
                <w:t>Nein</w:t>
              </w:r>
            </w:ins>
          </w:p>
        </w:tc>
        <w:tc>
          <w:tcPr>
            <w:tcW w:w="992" w:type="dxa"/>
            <w:shd w:val="clear" w:color="000000" w:fill="auto"/>
            <w:hideMark/>
          </w:tcPr>
          <w:p w14:paraId="67263412" w14:textId="20F1DC21" w:rsidR="007D087B" w:rsidRPr="00CF5477" w:rsidRDefault="007D087B" w:rsidP="007D087B">
            <w:pPr>
              <w:spacing w:before="0" w:after="0" w:line="240" w:lineRule="auto"/>
              <w:jc w:val="center"/>
              <w:rPr>
                <w:ins w:id="6962" w:author="Kisch, Christian" w:date="2022-02-08T09:55:00Z"/>
                <w:rFonts w:eastAsia="Times New Roman" w:cs="Calibri"/>
                <w:sz w:val="20"/>
                <w:szCs w:val="20"/>
                <w:lang w:eastAsia="de-DE"/>
              </w:rPr>
            </w:pPr>
            <w:ins w:id="6963" w:author="Kisch, Christian" w:date="2022-02-08T09:58:00Z">
              <w:r>
                <w:rPr>
                  <w:sz w:val="20"/>
                  <w:szCs w:val="20"/>
                </w:rPr>
                <w:t>Nein</w:t>
              </w:r>
            </w:ins>
          </w:p>
        </w:tc>
        <w:tc>
          <w:tcPr>
            <w:tcW w:w="1134" w:type="dxa"/>
            <w:shd w:val="clear" w:color="000000" w:fill="auto"/>
            <w:hideMark/>
          </w:tcPr>
          <w:p w14:paraId="3FA87849" w14:textId="672C8C33" w:rsidR="007D087B" w:rsidRPr="00CF5477" w:rsidRDefault="007D087B" w:rsidP="007D087B">
            <w:pPr>
              <w:spacing w:before="0" w:after="0" w:line="240" w:lineRule="auto"/>
              <w:jc w:val="center"/>
              <w:rPr>
                <w:ins w:id="6964" w:author="Kisch, Christian" w:date="2022-02-08T09:55:00Z"/>
                <w:rFonts w:eastAsia="Times New Roman" w:cs="Calibri"/>
                <w:sz w:val="20"/>
                <w:szCs w:val="20"/>
                <w:lang w:eastAsia="de-DE"/>
              </w:rPr>
            </w:pPr>
            <w:ins w:id="6965" w:author="Kisch, Christian" w:date="2022-02-08T09:58:00Z">
              <w:r>
                <w:rPr>
                  <w:sz w:val="20"/>
                  <w:szCs w:val="20"/>
                </w:rPr>
                <w:t>x</w:t>
              </w:r>
            </w:ins>
          </w:p>
        </w:tc>
        <w:tc>
          <w:tcPr>
            <w:tcW w:w="1134" w:type="dxa"/>
            <w:shd w:val="clear" w:color="000000" w:fill="auto"/>
            <w:hideMark/>
          </w:tcPr>
          <w:p w14:paraId="3D1B4D4E" w14:textId="4853FD18" w:rsidR="007D087B" w:rsidRPr="00CF5477" w:rsidRDefault="007D087B" w:rsidP="007D087B">
            <w:pPr>
              <w:spacing w:before="0" w:after="0" w:line="240" w:lineRule="auto"/>
              <w:jc w:val="center"/>
              <w:rPr>
                <w:ins w:id="6966" w:author="Kisch, Christian" w:date="2022-02-08T09:55:00Z"/>
                <w:rFonts w:eastAsia="Times New Roman" w:cs="Calibri"/>
                <w:sz w:val="20"/>
                <w:szCs w:val="20"/>
                <w:lang w:eastAsia="de-DE"/>
              </w:rPr>
            </w:pPr>
            <w:ins w:id="6967" w:author="Kisch, Christian" w:date="2022-02-08T09:59:00Z">
              <w:r>
                <w:rPr>
                  <w:sz w:val="20"/>
                  <w:szCs w:val="20"/>
                </w:rPr>
                <w:t>x</w:t>
              </w:r>
            </w:ins>
          </w:p>
        </w:tc>
      </w:tr>
      <w:tr w:rsidR="007D087B" w:rsidRPr="00CF5477" w14:paraId="0E7F43D9" w14:textId="77777777" w:rsidTr="0084168B">
        <w:trPr>
          <w:trHeight w:val="576"/>
          <w:ins w:id="6968" w:author="Kisch, Christian" w:date="2022-02-08T09:55:00Z"/>
        </w:trPr>
        <w:tc>
          <w:tcPr>
            <w:tcW w:w="626" w:type="dxa"/>
            <w:shd w:val="clear" w:color="000000" w:fill="auto"/>
            <w:hideMark/>
          </w:tcPr>
          <w:p w14:paraId="2B4C77D5" w14:textId="77777777" w:rsidR="007D087B" w:rsidRPr="00CF5477" w:rsidRDefault="007D087B" w:rsidP="007D087B">
            <w:pPr>
              <w:spacing w:before="0" w:after="0" w:line="240" w:lineRule="auto"/>
              <w:jc w:val="right"/>
              <w:rPr>
                <w:ins w:id="6969" w:author="Kisch, Christian" w:date="2022-02-08T09:55:00Z"/>
                <w:rFonts w:eastAsia="Times New Roman" w:cs="Calibri"/>
                <w:color w:val="000000"/>
                <w:lang w:eastAsia="de-DE"/>
              </w:rPr>
            </w:pPr>
            <w:ins w:id="6970" w:author="Kisch, Christian" w:date="2022-02-08T09:55:00Z">
              <w:r>
                <w:rPr>
                  <w:rFonts w:eastAsia="Times New Roman" w:cs="Calibri"/>
                  <w:color w:val="000000"/>
                  <w:lang w:eastAsia="de-DE"/>
                </w:rPr>
                <w:t>7</w:t>
              </w:r>
            </w:ins>
          </w:p>
        </w:tc>
        <w:tc>
          <w:tcPr>
            <w:tcW w:w="2523" w:type="dxa"/>
            <w:shd w:val="clear" w:color="000000" w:fill="auto"/>
            <w:hideMark/>
          </w:tcPr>
          <w:p w14:paraId="2F9DFE6C" w14:textId="2B2507F7" w:rsidR="007D087B" w:rsidRPr="00CF5477" w:rsidRDefault="007D087B" w:rsidP="007D087B">
            <w:pPr>
              <w:spacing w:before="0" w:after="0" w:line="240" w:lineRule="auto"/>
              <w:rPr>
                <w:ins w:id="6971" w:author="Kisch, Christian" w:date="2022-02-08T09:55:00Z"/>
                <w:rFonts w:eastAsia="Times New Roman" w:cs="Calibri"/>
                <w:color w:val="000000"/>
                <w:lang w:eastAsia="de-DE"/>
              </w:rPr>
            </w:pPr>
            <w:ins w:id="6972"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B36391E" w14:textId="77777777" w:rsidR="007D087B" w:rsidRPr="00CF5477" w:rsidRDefault="007D087B" w:rsidP="007D087B">
            <w:pPr>
              <w:spacing w:before="0" w:after="0" w:line="240" w:lineRule="auto"/>
              <w:rPr>
                <w:ins w:id="6973" w:author="Kisch, Christian" w:date="2022-02-08T09:55:00Z"/>
                <w:rFonts w:eastAsia="Times New Roman" w:cs="Calibri"/>
                <w:b/>
                <w:bCs/>
                <w:sz w:val="20"/>
                <w:szCs w:val="20"/>
                <w:lang w:eastAsia="de-DE"/>
              </w:rPr>
            </w:pPr>
            <w:ins w:id="6974" w:author="Kisch, Christian" w:date="2022-02-08T09:55:00Z">
              <w:r w:rsidRPr="00CF5477">
                <w:rPr>
                  <w:rFonts w:eastAsia="Times New Roman" w:cs="Calibri"/>
                  <w:b/>
                  <w:bCs/>
                  <w:sz w:val="20"/>
                  <w:szCs w:val="20"/>
                  <w:lang w:eastAsia="de-DE"/>
                </w:rPr>
                <w:t>Dienststelle</w:t>
              </w:r>
            </w:ins>
          </w:p>
        </w:tc>
        <w:tc>
          <w:tcPr>
            <w:tcW w:w="1418" w:type="dxa"/>
            <w:shd w:val="clear" w:color="000000" w:fill="auto"/>
            <w:hideMark/>
          </w:tcPr>
          <w:p w14:paraId="4A3A2377" w14:textId="6A8A3BD5" w:rsidR="007D087B" w:rsidRPr="00CF5477" w:rsidRDefault="007D087B" w:rsidP="007D087B">
            <w:pPr>
              <w:spacing w:before="0" w:after="0" w:line="240" w:lineRule="auto"/>
              <w:jc w:val="center"/>
              <w:rPr>
                <w:ins w:id="6975" w:author="Kisch, Christian" w:date="2022-02-08T09:55:00Z"/>
                <w:rFonts w:eastAsia="Times New Roman" w:cs="Calibri"/>
                <w:sz w:val="20"/>
                <w:szCs w:val="20"/>
                <w:lang w:eastAsia="de-DE"/>
              </w:rPr>
            </w:pPr>
            <w:ins w:id="6976" w:author="Kisch, Christian" w:date="2022-02-08T09:56:00Z">
              <w:r>
                <w:rPr>
                  <w:sz w:val="20"/>
                  <w:szCs w:val="20"/>
                </w:rPr>
                <w:t>Ja</w:t>
              </w:r>
            </w:ins>
          </w:p>
        </w:tc>
        <w:tc>
          <w:tcPr>
            <w:tcW w:w="992" w:type="dxa"/>
            <w:shd w:val="clear" w:color="000000" w:fill="auto"/>
          </w:tcPr>
          <w:p w14:paraId="336F77D4" w14:textId="3B50D3FE" w:rsidR="007D087B" w:rsidRPr="00CF5477" w:rsidRDefault="007D087B" w:rsidP="007D087B">
            <w:pPr>
              <w:spacing w:before="0" w:after="0" w:line="240" w:lineRule="auto"/>
              <w:jc w:val="center"/>
              <w:rPr>
                <w:ins w:id="6977" w:author="Kisch, Christian" w:date="2022-02-08T09:55:00Z"/>
                <w:rFonts w:eastAsia="Times New Roman" w:cs="Calibri"/>
                <w:sz w:val="20"/>
                <w:szCs w:val="20"/>
                <w:lang w:eastAsia="de-DE"/>
              </w:rPr>
            </w:pPr>
            <w:ins w:id="6978" w:author="Kisch, Christian" w:date="2022-02-08T09:57:00Z">
              <w:r>
                <w:rPr>
                  <w:sz w:val="20"/>
                  <w:szCs w:val="20"/>
                </w:rPr>
                <w:t>Nein</w:t>
              </w:r>
            </w:ins>
          </w:p>
        </w:tc>
        <w:tc>
          <w:tcPr>
            <w:tcW w:w="992" w:type="dxa"/>
            <w:shd w:val="clear" w:color="000000" w:fill="auto"/>
            <w:hideMark/>
          </w:tcPr>
          <w:p w14:paraId="5654D38F" w14:textId="203D7512" w:rsidR="007D087B" w:rsidRPr="00CF5477" w:rsidRDefault="007D087B" w:rsidP="007D087B">
            <w:pPr>
              <w:spacing w:before="0" w:after="0" w:line="240" w:lineRule="auto"/>
              <w:jc w:val="center"/>
              <w:rPr>
                <w:ins w:id="6979" w:author="Kisch, Christian" w:date="2022-02-08T09:55:00Z"/>
                <w:rFonts w:eastAsia="Times New Roman" w:cs="Calibri"/>
                <w:sz w:val="20"/>
                <w:szCs w:val="20"/>
                <w:lang w:eastAsia="de-DE"/>
              </w:rPr>
            </w:pPr>
            <w:ins w:id="6980" w:author="Kisch, Christian" w:date="2022-02-08T09:58:00Z">
              <w:r>
                <w:rPr>
                  <w:sz w:val="20"/>
                  <w:szCs w:val="20"/>
                </w:rPr>
                <w:t>Nein</w:t>
              </w:r>
            </w:ins>
          </w:p>
        </w:tc>
        <w:tc>
          <w:tcPr>
            <w:tcW w:w="1134" w:type="dxa"/>
            <w:shd w:val="clear" w:color="000000" w:fill="auto"/>
            <w:hideMark/>
          </w:tcPr>
          <w:p w14:paraId="0F450319" w14:textId="56E12AF2" w:rsidR="007D087B" w:rsidRPr="00CF5477" w:rsidRDefault="007D087B" w:rsidP="007D087B">
            <w:pPr>
              <w:spacing w:before="0" w:after="0" w:line="240" w:lineRule="auto"/>
              <w:jc w:val="center"/>
              <w:rPr>
                <w:ins w:id="6981" w:author="Kisch, Christian" w:date="2022-02-08T09:55:00Z"/>
                <w:rFonts w:eastAsia="Times New Roman" w:cs="Calibri"/>
                <w:sz w:val="20"/>
                <w:szCs w:val="20"/>
                <w:lang w:eastAsia="de-DE"/>
              </w:rPr>
            </w:pPr>
            <w:ins w:id="6982" w:author="Kisch, Christian" w:date="2022-02-08T09:58:00Z">
              <w:r>
                <w:rPr>
                  <w:sz w:val="20"/>
                  <w:szCs w:val="20"/>
                </w:rPr>
                <w:t>x</w:t>
              </w:r>
            </w:ins>
          </w:p>
        </w:tc>
        <w:tc>
          <w:tcPr>
            <w:tcW w:w="1134" w:type="dxa"/>
            <w:shd w:val="clear" w:color="000000" w:fill="auto"/>
            <w:hideMark/>
          </w:tcPr>
          <w:p w14:paraId="65948A01" w14:textId="71DEB64E" w:rsidR="007D087B" w:rsidRPr="00CF5477" w:rsidRDefault="007D087B" w:rsidP="007D087B">
            <w:pPr>
              <w:spacing w:before="0" w:after="0" w:line="240" w:lineRule="auto"/>
              <w:jc w:val="center"/>
              <w:rPr>
                <w:ins w:id="6983" w:author="Kisch, Christian" w:date="2022-02-08T09:55:00Z"/>
                <w:rFonts w:eastAsia="Times New Roman" w:cs="Calibri"/>
                <w:sz w:val="20"/>
                <w:szCs w:val="20"/>
                <w:lang w:eastAsia="de-DE"/>
              </w:rPr>
            </w:pPr>
            <w:ins w:id="6984" w:author="Kisch, Christian" w:date="2022-02-08T09:59:00Z">
              <w:r>
                <w:rPr>
                  <w:sz w:val="20"/>
                  <w:szCs w:val="20"/>
                </w:rPr>
                <w:t>x</w:t>
              </w:r>
            </w:ins>
          </w:p>
        </w:tc>
      </w:tr>
      <w:tr w:rsidR="007D087B" w:rsidRPr="00CF5477" w14:paraId="59909978" w14:textId="77777777" w:rsidTr="0084168B">
        <w:trPr>
          <w:trHeight w:val="570"/>
          <w:ins w:id="6985" w:author="Kisch, Christian" w:date="2022-02-08T09:55:00Z"/>
        </w:trPr>
        <w:tc>
          <w:tcPr>
            <w:tcW w:w="626" w:type="dxa"/>
            <w:shd w:val="clear" w:color="000000" w:fill="auto"/>
            <w:hideMark/>
          </w:tcPr>
          <w:p w14:paraId="435A9C7F" w14:textId="77777777" w:rsidR="007D087B" w:rsidRPr="00CF5477" w:rsidRDefault="007D087B" w:rsidP="007D087B">
            <w:pPr>
              <w:spacing w:before="0" w:after="0" w:line="240" w:lineRule="auto"/>
              <w:jc w:val="right"/>
              <w:rPr>
                <w:ins w:id="6986" w:author="Kisch, Christian" w:date="2022-02-08T09:55:00Z"/>
                <w:rFonts w:eastAsia="Times New Roman" w:cs="Calibri"/>
                <w:color w:val="000000"/>
                <w:lang w:eastAsia="de-DE"/>
              </w:rPr>
            </w:pPr>
            <w:ins w:id="6987" w:author="Kisch, Christian" w:date="2022-02-08T09:55:00Z">
              <w:r>
                <w:rPr>
                  <w:rFonts w:eastAsia="Times New Roman" w:cs="Calibri"/>
                  <w:color w:val="000000"/>
                  <w:lang w:eastAsia="de-DE"/>
                </w:rPr>
                <w:t>8</w:t>
              </w:r>
            </w:ins>
          </w:p>
        </w:tc>
        <w:tc>
          <w:tcPr>
            <w:tcW w:w="2523" w:type="dxa"/>
            <w:shd w:val="clear" w:color="000000" w:fill="auto"/>
            <w:hideMark/>
          </w:tcPr>
          <w:p w14:paraId="0632849D" w14:textId="508DEEC1" w:rsidR="007D087B" w:rsidRPr="00CF5477" w:rsidRDefault="007D087B" w:rsidP="007D087B">
            <w:pPr>
              <w:spacing w:before="0" w:after="0" w:line="240" w:lineRule="auto"/>
              <w:rPr>
                <w:ins w:id="6988" w:author="Kisch, Christian" w:date="2022-02-08T09:55:00Z"/>
                <w:rFonts w:eastAsia="Times New Roman" w:cs="Calibri"/>
                <w:color w:val="000000"/>
                <w:lang w:eastAsia="de-DE"/>
              </w:rPr>
            </w:pPr>
            <w:ins w:id="6989"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B1631A8" w14:textId="77777777" w:rsidR="007D087B" w:rsidRPr="00CF5477" w:rsidRDefault="007D087B" w:rsidP="007D087B">
            <w:pPr>
              <w:spacing w:before="0" w:after="0" w:line="240" w:lineRule="auto"/>
              <w:rPr>
                <w:ins w:id="6990" w:author="Kisch, Christian" w:date="2022-02-08T09:55:00Z"/>
                <w:rFonts w:eastAsia="Times New Roman" w:cs="Calibri"/>
                <w:b/>
                <w:bCs/>
                <w:sz w:val="20"/>
                <w:szCs w:val="20"/>
                <w:lang w:eastAsia="de-DE"/>
              </w:rPr>
            </w:pPr>
            <w:ins w:id="6991" w:author="Kisch, Christian" w:date="2022-02-08T09:55:00Z">
              <w:r w:rsidRPr="00CF5477">
                <w:rPr>
                  <w:rFonts w:eastAsia="Times New Roman" w:cs="Calibri"/>
                  <w:b/>
                  <w:bCs/>
                  <w:sz w:val="20"/>
                  <w:szCs w:val="20"/>
                  <w:lang w:eastAsia="de-DE"/>
                </w:rPr>
                <w:t>Benutzergruppen  der OE</w:t>
              </w:r>
            </w:ins>
          </w:p>
        </w:tc>
        <w:tc>
          <w:tcPr>
            <w:tcW w:w="1418" w:type="dxa"/>
            <w:shd w:val="clear" w:color="000000" w:fill="auto"/>
            <w:hideMark/>
          </w:tcPr>
          <w:p w14:paraId="7D7BE3D4" w14:textId="5BB0775B" w:rsidR="007D087B" w:rsidRPr="00CF5477" w:rsidRDefault="007D087B" w:rsidP="007D087B">
            <w:pPr>
              <w:spacing w:before="0" w:after="0" w:line="240" w:lineRule="auto"/>
              <w:jc w:val="center"/>
              <w:rPr>
                <w:ins w:id="6992" w:author="Kisch, Christian" w:date="2022-02-08T09:55:00Z"/>
                <w:rFonts w:eastAsia="Times New Roman" w:cs="Calibri"/>
                <w:sz w:val="20"/>
                <w:szCs w:val="20"/>
                <w:lang w:eastAsia="de-DE"/>
              </w:rPr>
            </w:pPr>
            <w:ins w:id="6993" w:author="Kisch, Christian" w:date="2022-02-08T09:56:00Z">
              <w:r>
                <w:rPr>
                  <w:sz w:val="20"/>
                  <w:szCs w:val="20"/>
                </w:rPr>
                <w:t>Ja</w:t>
              </w:r>
            </w:ins>
          </w:p>
        </w:tc>
        <w:tc>
          <w:tcPr>
            <w:tcW w:w="992" w:type="dxa"/>
            <w:shd w:val="clear" w:color="000000" w:fill="auto"/>
          </w:tcPr>
          <w:p w14:paraId="14E02824" w14:textId="35BCC064" w:rsidR="007D087B" w:rsidRPr="00CF5477" w:rsidRDefault="007D087B" w:rsidP="007D087B">
            <w:pPr>
              <w:spacing w:before="0" w:after="0" w:line="240" w:lineRule="auto"/>
              <w:jc w:val="center"/>
              <w:rPr>
                <w:ins w:id="6994" w:author="Kisch, Christian" w:date="2022-02-08T09:55:00Z"/>
                <w:rFonts w:eastAsia="Times New Roman" w:cs="Calibri"/>
                <w:sz w:val="20"/>
                <w:szCs w:val="20"/>
                <w:lang w:eastAsia="de-DE"/>
              </w:rPr>
            </w:pPr>
            <w:ins w:id="6995" w:author="Kisch, Christian" w:date="2022-02-08T09:57:00Z">
              <w:r>
                <w:rPr>
                  <w:sz w:val="20"/>
                  <w:szCs w:val="20"/>
                </w:rPr>
                <w:t>Nein</w:t>
              </w:r>
            </w:ins>
          </w:p>
        </w:tc>
        <w:tc>
          <w:tcPr>
            <w:tcW w:w="992" w:type="dxa"/>
            <w:shd w:val="clear" w:color="000000" w:fill="auto"/>
            <w:hideMark/>
          </w:tcPr>
          <w:p w14:paraId="7670A4BF" w14:textId="332C18F9" w:rsidR="007D087B" w:rsidRPr="00CF5477" w:rsidRDefault="007D087B" w:rsidP="007D087B">
            <w:pPr>
              <w:spacing w:before="0" w:after="0" w:line="240" w:lineRule="auto"/>
              <w:jc w:val="center"/>
              <w:rPr>
                <w:ins w:id="6996" w:author="Kisch, Christian" w:date="2022-02-08T09:55:00Z"/>
                <w:rFonts w:eastAsia="Times New Roman" w:cs="Calibri"/>
                <w:sz w:val="20"/>
                <w:szCs w:val="20"/>
                <w:lang w:eastAsia="de-DE"/>
              </w:rPr>
            </w:pPr>
            <w:ins w:id="6997" w:author="Kisch, Christian" w:date="2022-02-08T09:58:00Z">
              <w:r>
                <w:rPr>
                  <w:sz w:val="20"/>
                  <w:szCs w:val="20"/>
                </w:rPr>
                <w:t>Nein</w:t>
              </w:r>
            </w:ins>
          </w:p>
        </w:tc>
        <w:tc>
          <w:tcPr>
            <w:tcW w:w="1134" w:type="dxa"/>
            <w:shd w:val="clear" w:color="000000" w:fill="auto"/>
            <w:hideMark/>
          </w:tcPr>
          <w:p w14:paraId="5A6D3204" w14:textId="12C176C2" w:rsidR="007D087B" w:rsidRPr="00CF5477" w:rsidRDefault="007D087B" w:rsidP="007D087B">
            <w:pPr>
              <w:spacing w:before="0" w:after="0" w:line="240" w:lineRule="auto"/>
              <w:jc w:val="center"/>
              <w:rPr>
                <w:ins w:id="6998" w:author="Kisch, Christian" w:date="2022-02-08T09:55:00Z"/>
                <w:rFonts w:eastAsia="Times New Roman" w:cs="Calibri"/>
                <w:sz w:val="20"/>
                <w:szCs w:val="20"/>
                <w:lang w:eastAsia="de-DE"/>
              </w:rPr>
            </w:pPr>
            <w:ins w:id="6999" w:author="Kisch, Christian" w:date="2022-02-08T09:58:00Z">
              <w:r>
                <w:rPr>
                  <w:sz w:val="20"/>
                  <w:szCs w:val="20"/>
                </w:rPr>
                <w:t>x</w:t>
              </w:r>
            </w:ins>
          </w:p>
        </w:tc>
        <w:tc>
          <w:tcPr>
            <w:tcW w:w="1134" w:type="dxa"/>
            <w:shd w:val="clear" w:color="000000" w:fill="auto"/>
            <w:hideMark/>
          </w:tcPr>
          <w:p w14:paraId="2A249C65" w14:textId="3A43A397" w:rsidR="007D087B" w:rsidRPr="00CF5477" w:rsidRDefault="007D087B" w:rsidP="007D087B">
            <w:pPr>
              <w:spacing w:before="0" w:after="0" w:line="240" w:lineRule="auto"/>
              <w:jc w:val="center"/>
              <w:rPr>
                <w:ins w:id="7000" w:author="Kisch, Christian" w:date="2022-02-08T09:55:00Z"/>
                <w:rFonts w:eastAsia="Times New Roman" w:cs="Calibri"/>
                <w:sz w:val="20"/>
                <w:szCs w:val="20"/>
                <w:lang w:eastAsia="de-DE"/>
              </w:rPr>
            </w:pPr>
            <w:ins w:id="7001" w:author="Kisch, Christian" w:date="2022-02-08T09:59:00Z">
              <w:r>
                <w:rPr>
                  <w:sz w:val="20"/>
                  <w:szCs w:val="20"/>
                </w:rPr>
                <w:t>x</w:t>
              </w:r>
            </w:ins>
          </w:p>
        </w:tc>
      </w:tr>
      <w:tr w:rsidR="007D087B" w:rsidRPr="00CF5477" w14:paraId="1215D3AD" w14:textId="77777777" w:rsidTr="0084168B">
        <w:trPr>
          <w:trHeight w:val="551"/>
          <w:ins w:id="7002" w:author="Kisch, Christian" w:date="2022-02-08T09:55:00Z"/>
        </w:trPr>
        <w:tc>
          <w:tcPr>
            <w:tcW w:w="626" w:type="dxa"/>
            <w:shd w:val="clear" w:color="000000" w:fill="auto"/>
            <w:hideMark/>
          </w:tcPr>
          <w:p w14:paraId="1B5C7513" w14:textId="77777777" w:rsidR="007D087B" w:rsidRPr="00CF5477" w:rsidRDefault="007D087B" w:rsidP="007D087B">
            <w:pPr>
              <w:spacing w:before="0" w:after="0" w:line="240" w:lineRule="auto"/>
              <w:jc w:val="right"/>
              <w:rPr>
                <w:ins w:id="7003" w:author="Kisch, Christian" w:date="2022-02-08T09:55:00Z"/>
                <w:rFonts w:eastAsia="Times New Roman" w:cs="Calibri"/>
                <w:color w:val="000000"/>
                <w:lang w:eastAsia="de-DE"/>
              </w:rPr>
            </w:pPr>
            <w:ins w:id="7004" w:author="Kisch, Christian" w:date="2022-02-08T09:55:00Z">
              <w:r>
                <w:rPr>
                  <w:rFonts w:eastAsia="Times New Roman" w:cs="Calibri"/>
                  <w:color w:val="000000"/>
                  <w:lang w:eastAsia="de-DE"/>
                </w:rPr>
                <w:t>9</w:t>
              </w:r>
            </w:ins>
          </w:p>
        </w:tc>
        <w:tc>
          <w:tcPr>
            <w:tcW w:w="2523" w:type="dxa"/>
            <w:shd w:val="clear" w:color="000000" w:fill="auto"/>
            <w:hideMark/>
          </w:tcPr>
          <w:p w14:paraId="450423A2" w14:textId="4A6DC706" w:rsidR="007D087B" w:rsidRPr="00CF5477" w:rsidRDefault="007D087B" w:rsidP="007D087B">
            <w:pPr>
              <w:spacing w:before="0" w:after="0" w:line="240" w:lineRule="auto"/>
              <w:rPr>
                <w:ins w:id="7005" w:author="Kisch, Christian" w:date="2022-02-08T09:55:00Z"/>
                <w:rFonts w:eastAsia="Times New Roman" w:cs="Calibri"/>
                <w:color w:val="000000"/>
                <w:lang w:eastAsia="de-DE"/>
              </w:rPr>
            </w:pPr>
            <w:ins w:id="7006"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4AD7CD80" w14:textId="77777777" w:rsidR="007D087B" w:rsidRPr="00CF5477" w:rsidRDefault="007D087B" w:rsidP="007D087B">
            <w:pPr>
              <w:spacing w:before="0" w:after="0" w:line="240" w:lineRule="auto"/>
              <w:rPr>
                <w:ins w:id="7007" w:author="Kisch, Christian" w:date="2022-02-08T09:55:00Z"/>
                <w:rFonts w:eastAsia="Times New Roman" w:cs="Calibri"/>
                <w:b/>
                <w:bCs/>
                <w:sz w:val="20"/>
                <w:szCs w:val="20"/>
                <w:lang w:eastAsia="de-DE"/>
              </w:rPr>
            </w:pPr>
            <w:ins w:id="7008" w:author="Kisch, Christian" w:date="2022-02-08T09:55:00Z">
              <w:r w:rsidRPr="00CF5477">
                <w:rPr>
                  <w:rFonts w:eastAsia="Times New Roman" w:cs="Calibri"/>
                  <w:b/>
                  <w:bCs/>
                  <w:sz w:val="20"/>
                  <w:szCs w:val="20"/>
                  <w:lang w:eastAsia="de-DE"/>
                </w:rPr>
                <w:t>Benutzer der OE</w:t>
              </w:r>
            </w:ins>
          </w:p>
        </w:tc>
        <w:tc>
          <w:tcPr>
            <w:tcW w:w="1418" w:type="dxa"/>
            <w:shd w:val="clear" w:color="000000" w:fill="auto"/>
            <w:hideMark/>
          </w:tcPr>
          <w:p w14:paraId="53F3848F" w14:textId="71C3F708" w:rsidR="007D087B" w:rsidRPr="00CF5477" w:rsidRDefault="007D087B" w:rsidP="007D087B">
            <w:pPr>
              <w:spacing w:before="0" w:after="0" w:line="240" w:lineRule="auto"/>
              <w:jc w:val="center"/>
              <w:rPr>
                <w:ins w:id="7009" w:author="Kisch, Christian" w:date="2022-02-08T09:55:00Z"/>
                <w:rFonts w:eastAsia="Times New Roman" w:cs="Calibri"/>
                <w:sz w:val="20"/>
                <w:szCs w:val="20"/>
                <w:lang w:eastAsia="de-DE"/>
              </w:rPr>
            </w:pPr>
            <w:ins w:id="7010" w:author="Kisch, Christian" w:date="2022-02-08T09:56:00Z">
              <w:r>
                <w:rPr>
                  <w:sz w:val="20"/>
                  <w:szCs w:val="20"/>
                </w:rPr>
                <w:t>Ja</w:t>
              </w:r>
            </w:ins>
          </w:p>
        </w:tc>
        <w:tc>
          <w:tcPr>
            <w:tcW w:w="992" w:type="dxa"/>
            <w:shd w:val="clear" w:color="000000" w:fill="auto"/>
          </w:tcPr>
          <w:p w14:paraId="403152B7" w14:textId="5EB07AC5" w:rsidR="007D087B" w:rsidRPr="00CF5477" w:rsidRDefault="007D087B" w:rsidP="007D087B">
            <w:pPr>
              <w:spacing w:before="0" w:after="0" w:line="240" w:lineRule="auto"/>
              <w:jc w:val="center"/>
              <w:rPr>
                <w:ins w:id="7011" w:author="Kisch, Christian" w:date="2022-02-08T09:55:00Z"/>
                <w:rFonts w:eastAsia="Times New Roman" w:cs="Calibri"/>
                <w:sz w:val="20"/>
                <w:szCs w:val="20"/>
                <w:lang w:eastAsia="de-DE"/>
              </w:rPr>
            </w:pPr>
            <w:ins w:id="7012" w:author="Kisch, Christian" w:date="2022-02-08T09:57:00Z">
              <w:r>
                <w:rPr>
                  <w:sz w:val="20"/>
                  <w:szCs w:val="20"/>
                </w:rPr>
                <w:t>Nein</w:t>
              </w:r>
            </w:ins>
          </w:p>
        </w:tc>
        <w:tc>
          <w:tcPr>
            <w:tcW w:w="992" w:type="dxa"/>
            <w:shd w:val="clear" w:color="000000" w:fill="auto"/>
            <w:hideMark/>
          </w:tcPr>
          <w:p w14:paraId="3F3F1E7B" w14:textId="0E29FA39" w:rsidR="007D087B" w:rsidRPr="00CF5477" w:rsidRDefault="007D087B" w:rsidP="007D087B">
            <w:pPr>
              <w:spacing w:before="0" w:after="0" w:line="240" w:lineRule="auto"/>
              <w:jc w:val="center"/>
              <w:rPr>
                <w:ins w:id="7013" w:author="Kisch, Christian" w:date="2022-02-08T09:55:00Z"/>
                <w:rFonts w:eastAsia="Times New Roman" w:cs="Calibri"/>
                <w:sz w:val="20"/>
                <w:szCs w:val="20"/>
                <w:lang w:eastAsia="de-DE"/>
              </w:rPr>
            </w:pPr>
            <w:ins w:id="7014" w:author="Kisch, Christian" w:date="2022-02-08T09:58:00Z">
              <w:r>
                <w:rPr>
                  <w:sz w:val="20"/>
                  <w:szCs w:val="20"/>
                </w:rPr>
                <w:t>Nein</w:t>
              </w:r>
            </w:ins>
          </w:p>
        </w:tc>
        <w:tc>
          <w:tcPr>
            <w:tcW w:w="1134" w:type="dxa"/>
            <w:shd w:val="clear" w:color="000000" w:fill="auto"/>
            <w:hideMark/>
          </w:tcPr>
          <w:p w14:paraId="73813304" w14:textId="450FB445" w:rsidR="007D087B" w:rsidRPr="00CF5477" w:rsidRDefault="007D087B" w:rsidP="007D087B">
            <w:pPr>
              <w:spacing w:before="0" w:after="0" w:line="240" w:lineRule="auto"/>
              <w:jc w:val="center"/>
              <w:rPr>
                <w:ins w:id="7015" w:author="Kisch, Christian" w:date="2022-02-08T09:55:00Z"/>
                <w:rFonts w:eastAsia="Times New Roman" w:cs="Calibri"/>
                <w:sz w:val="20"/>
                <w:szCs w:val="20"/>
                <w:lang w:eastAsia="de-DE"/>
              </w:rPr>
            </w:pPr>
            <w:ins w:id="7016" w:author="Kisch, Christian" w:date="2022-02-08T09:58:00Z">
              <w:r>
                <w:rPr>
                  <w:sz w:val="20"/>
                  <w:szCs w:val="20"/>
                </w:rPr>
                <w:t>x</w:t>
              </w:r>
            </w:ins>
          </w:p>
        </w:tc>
        <w:tc>
          <w:tcPr>
            <w:tcW w:w="1134" w:type="dxa"/>
            <w:shd w:val="clear" w:color="000000" w:fill="auto"/>
            <w:hideMark/>
          </w:tcPr>
          <w:p w14:paraId="3E8F1498" w14:textId="040C48B2" w:rsidR="007D087B" w:rsidRPr="00CF5477" w:rsidRDefault="007D087B" w:rsidP="007D087B">
            <w:pPr>
              <w:spacing w:before="0" w:after="0" w:line="240" w:lineRule="auto"/>
              <w:jc w:val="center"/>
              <w:rPr>
                <w:ins w:id="7017" w:author="Kisch, Christian" w:date="2022-02-08T09:55:00Z"/>
                <w:rFonts w:eastAsia="Times New Roman" w:cs="Calibri"/>
                <w:sz w:val="20"/>
                <w:szCs w:val="20"/>
                <w:lang w:eastAsia="de-DE"/>
              </w:rPr>
            </w:pPr>
            <w:ins w:id="7018" w:author="Kisch, Christian" w:date="2022-02-08T09:59:00Z">
              <w:r>
                <w:rPr>
                  <w:sz w:val="20"/>
                  <w:szCs w:val="20"/>
                </w:rPr>
                <w:t>x</w:t>
              </w:r>
            </w:ins>
          </w:p>
        </w:tc>
      </w:tr>
      <w:tr w:rsidR="007D087B" w:rsidRPr="00CF5477" w14:paraId="7D83C6C7" w14:textId="77777777" w:rsidTr="0084168B">
        <w:trPr>
          <w:trHeight w:val="544"/>
          <w:ins w:id="7019" w:author="Kisch, Christian" w:date="2022-02-08T09:55:00Z"/>
        </w:trPr>
        <w:tc>
          <w:tcPr>
            <w:tcW w:w="626" w:type="dxa"/>
            <w:shd w:val="clear" w:color="000000" w:fill="auto"/>
            <w:hideMark/>
          </w:tcPr>
          <w:p w14:paraId="6A66601F" w14:textId="77777777" w:rsidR="007D087B" w:rsidRPr="00CF5477" w:rsidRDefault="007D087B" w:rsidP="007D087B">
            <w:pPr>
              <w:spacing w:before="0" w:after="0" w:line="240" w:lineRule="auto"/>
              <w:jc w:val="right"/>
              <w:rPr>
                <w:ins w:id="7020" w:author="Kisch, Christian" w:date="2022-02-08T09:55:00Z"/>
                <w:rFonts w:eastAsia="Times New Roman" w:cs="Calibri"/>
                <w:color w:val="000000"/>
                <w:lang w:eastAsia="de-DE"/>
              </w:rPr>
            </w:pPr>
            <w:ins w:id="7021" w:author="Kisch, Christian" w:date="2022-02-08T09:55:00Z">
              <w:r>
                <w:rPr>
                  <w:rFonts w:eastAsia="Times New Roman" w:cs="Calibri"/>
                  <w:color w:val="000000"/>
                  <w:lang w:eastAsia="de-DE"/>
                </w:rPr>
                <w:t>10</w:t>
              </w:r>
            </w:ins>
          </w:p>
        </w:tc>
        <w:tc>
          <w:tcPr>
            <w:tcW w:w="2523" w:type="dxa"/>
            <w:shd w:val="clear" w:color="000000" w:fill="auto"/>
            <w:hideMark/>
          </w:tcPr>
          <w:p w14:paraId="74828204" w14:textId="6DDF598A" w:rsidR="007D087B" w:rsidRPr="00CF5477" w:rsidRDefault="007D087B" w:rsidP="007D087B">
            <w:pPr>
              <w:spacing w:before="0" w:after="0" w:line="240" w:lineRule="auto"/>
              <w:rPr>
                <w:ins w:id="7022" w:author="Kisch, Christian" w:date="2022-02-08T09:55:00Z"/>
                <w:rFonts w:eastAsia="Times New Roman" w:cs="Calibri"/>
                <w:color w:val="000000"/>
                <w:lang w:eastAsia="de-DE"/>
              </w:rPr>
            </w:pPr>
            <w:ins w:id="7023"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4DC2BDDA" w14:textId="77777777" w:rsidR="007D087B" w:rsidRPr="00CF5477" w:rsidRDefault="007D087B" w:rsidP="007D087B">
            <w:pPr>
              <w:spacing w:before="0" w:after="0" w:line="240" w:lineRule="auto"/>
              <w:rPr>
                <w:ins w:id="7024" w:author="Kisch, Christian" w:date="2022-02-08T09:55:00Z"/>
                <w:rFonts w:eastAsia="Times New Roman" w:cs="Calibri"/>
                <w:b/>
                <w:bCs/>
                <w:sz w:val="20"/>
                <w:szCs w:val="20"/>
                <w:lang w:eastAsia="de-DE"/>
              </w:rPr>
            </w:pPr>
            <w:ins w:id="7025" w:author="Kisch, Christian" w:date="2022-02-08T09:55:00Z">
              <w:r w:rsidRPr="00CF5477">
                <w:rPr>
                  <w:rFonts w:eastAsia="Times New Roman" w:cs="Calibri"/>
                  <w:b/>
                  <w:bCs/>
                  <w:sz w:val="20"/>
                  <w:szCs w:val="20"/>
                  <w:lang w:eastAsia="de-DE"/>
                </w:rPr>
                <w:t>Rollen</w:t>
              </w:r>
            </w:ins>
          </w:p>
        </w:tc>
        <w:tc>
          <w:tcPr>
            <w:tcW w:w="1418" w:type="dxa"/>
            <w:shd w:val="clear" w:color="000000" w:fill="auto"/>
            <w:hideMark/>
          </w:tcPr>
          <w:p w14:paraId="42FA2B56" w14:textId="543177D9" w:rsidR="007D087B" w:rsidRPr="00CF5477" w:rsidRDefault="007D087B" w:rsidP="007D087B">
            <w:pPr>
              <w:spacing w:before="0" w:after="0" w:line="240" w:lineRule="auto"/>
              <w:jc w:val="center"/>
              <w:rPr>
                <w:ins w:id="7026" w:author="Kisch, Christian" w:date="2022-02-08T09:55:00Z"/>
                <w:rFonts w:eastAsia="Times New Roman" w:cs="Calibri"/>
                <w:sz w:val="20"/>
                <w:szCs w:val="20"/>
                <w:lang w:eastAsia="de-DE"/>
              </w:rPr>
            </w:pPr>
            <w:ins w:id="7027" w:author="Kisch, Christian" w:date="2022-02-08T09:56:00Z">
              <w:r>
                <w:rPr>
                  <w:sz w:val="20"/>
                  <w:szCs w:val="20"/>
                </w:rPr>
                <w:t>Nein</w:t>
              </w:r>
            </w:ins>
          </w:p>
        </w:tc>
        <w:tc>
          <w:tcPr>
            <w:tcW w:w="992" w:type="dxa"/>
            <w:shd w:val="clear" w:color="000000" w:fill="auto"/>
          </w:tcPr>
          <w:p w14:paraId="125D659A" w14:textId="6D1A0A7E" w:rsidR="007D087B" w:rsidRPr="00CF5477" w:rsidRDefault="007D087B" w:rsidP="007D087B">
            <w:pPr>
              <w:spacing w:before="0" w:after="0" w:line="240" w:lineRule="auto"/>
              <w:jc w:val="center"/>
              <w:rPr>
                <w:ins w:id="7028" w:author="Kisch, Christian" w:date="2022-02-08T09:55:00Z"/>
                <w:rFonts w:eastAsia="Times New Roman" w:cs="Calibri"/>
                <w:sz w:val="20"/>
                <w:szCs w:val="20"/>
                <w:lang w:eastAsia="de-DE"/>
              </w:rPr>
            </w:pPr>
            <w:ins w:id="7029" w:author="Kisch, Christian" w:date="2022-02-08T09:57:00Z">
              <w:r>
                <w:rPr>
                  <w:sz w:val="20"/>
                  <w:szCs w:val="20"/>
                </w:rPr>
                <w:t>Nein</w:t>
              </w:r>
            </w:ins>
          </w:p>
        </w:tc>
        <w:tc>
          <w:tcPr>
            <w:tcW w:w="992" w:type="dxa"/>
            <w:shd w:val="clear" w:color="000000" w:fill="auto"/>
            <w:hideMark/>
          </w:tcPr>
          <w:p w14:paraId="240F72E1" w14:textId="398703C4" w:rsidR="007D087B" w:rsidRPr="00CF5477" w:rsidRDefault="007D087B" w:rsidP="007D087B">
            <w:pPr>
              <w:spacing w:before="0" w:after="0" w:line="240" w:lineRule="auto"/>
              <w:jc w:val="center"/>
              <w:rPr>
                <w:ins w:id="7030" w:author="Kisch, Christian" w:date="2022-02-08T09:55:00Z"/>
                <w:rFonts w:eastAsia="Times New Roman" w:cs="Calibri"/>
                <w:sz w:val="20"/>
                <w:szCs w:val="20"/>
                <w:lang w:eastAsia="de-DE"/>
              </w:rPr>
            </w:pPr>
            <w:ins w:id="7031" w:author="Kisch, Christian" w:date="2022-02-08T09:58:00Z">
              <w:r>
                <w:rPr>
                  <w:sz w:val="20"/>
                  <w:szCs w:val="20"/>
                </w:rPr>
                <w:t>Nein</w:t>
              </w:r>
            </w:ins>
          </w:p>
        </w:tc>
        <w:tc>
          <w:tcPr>
            <w:tcW w:w="1134" w:type="dxa"/>
            <w:shd w:val="clear" w:color="000000" w:fill="auto"/>
            <w:hideMark/>
          </w:tcPr>
          <w:p w14:paraId="7FB6E279" w14:textId="7FCC4745" w:rsidR="007D087B" w:rsidRPr="00CF5477" w:rsidRDefault="007D087B" w:rsidP="007D087B">
            <w:pPr>
              <w:spacing w:before="0" w:after="0" w:line="240" w:lineRule="auto"/>
              <w:jc w:val="center"/>
              <w:rPr>
                <w:ins w:id="7032" w:author="Kisch, Christian" w:date="2022-02-08T09:55:00Z"/>
                <w:rFonts w:eastAsia="Times New Roman" w:cs="Calibri"/>
                <w:sz w:val="20"/>
                <w:szCs w:val="20"/>
                <w:lang w:eastAsia="de-DE"/>
              </w:rPr>
            </w:pPr>
            <w:ins w:id="7033" w:author="Kisch, Christian" w:date="2022-02-08T09:58:00Z">
              <w:r>
                <w:rPr>
                  <w:sz w:val="20"/>
                  <w:szCs w:val="20"/>
                </w:rPr>
                <w:t>x</w:t>
              </w:r>
            </w:ins>
          </w:p>
        </w:tc>
        <w:tc>
          <w:tcPr>
            <w:tcW w:w="1134" w:type="dxa"/>
            <w:shd w:val="clear" w:color="000000" w:fill="auto"/>
            <w:hideMark/>
          </w:tcPr>
          <w:p w14:paraId="261B39C3" w14:textId="4991A60C" w:rsidR="007D087B" w:rsidRPr="00CF5477" w:rsidRDefault="007D087B" w:rsidP="007D087B">
            <w:pPr>
              <w:spacing w:before="0" w:after="0" w:line="240" w:lineRule="auto"/>
              <w:jc w:val="center"/>
              <w:rPr>
                <w:ins w:id="7034" w:author="Kisch, Christian" w:date="2022-02-08T09:55:00Z"/>
                <w:rFonts w:eastAsia="Times New Roman" w:cs="Calibri"/>
                <w:sz w:val="20"/>
                <w:szCs w:val="20"/>
                <w:lang w:eastAsia="de-DE"/>
              </w:rPr>
            </w:pPr>
            <w:ins w:id="7035" w:author="Kisch, Christian" w:date="2022-02-08T09:59:00Z">
              <w:r>
                <w:rPr>
                  <w:sz w:val="20"/>
                  <w:szCs w:val="20"/>
                </w:rPr>
                <w:t>x</w:t>
              </w:r>
            </w:ins>
          </w:p>
        </w:tc>
      </w:tr>
      <w:tr w:rsidR="007D087B" w:rsidRPr="00CF5477" w14:paraId="32D1E8C7" w14:textId="77777777" w:rsidTr="0084168B">
        <w:trPr>
          <w:trHeight w:val="567"/>
          <w:ins w:id="7036" w:author="Kisch, Christian" w:date="2022-02-08T09:55:00Z"/>
        </w:trPr>
        <w:tc>
          <w:tcPr>
            <w:tcW w:w="626" w:type="dxa"/>
            <w:shd w:val="clear" w:color="000000" w:fill="auto"/>
            <w:hideMark/>
          </w:tcPr>
          <w:p w14:paraId="436DB16F" w14:textId="77777777" w:rsidR="007D087B" w:rsidRPr="00CF5477" w:rsidRDefault="007D087B" w:rsidP="007D087B">
            <w:pPr>
              <w:spacing w:before="0" w:after="0" w:line="240" w:lineRule="auto"/>
              <w:jc w:val="right"/>
              <w:rPr>
                <w:ins w:id="7037" w:author="Kisch, Christian" w:date="2022-02-08T09:55:00Z"/>
                <w:rFonts w:eastAsia="Times New Roman" w:cs="Calibri"/>
                <w:color w:val="000000"/>
                <w:lang w:eastAsia="de-DE"/>
              </w:rPr>
            </w:pPr>
            <w:ins w:id="7038" w:author="Kisch, Christian" w:date="2022-02-08T09:55:00Z">
              <w:r>
                <w:rPr>
                  <w:rFonts w:eastAsia="Times New Roman" w:cs="Calibri"/>
                  <w:color w:val="000000"/>
                  <w:lang w:eastAsia="de-DE"/>
                </w:rPr>
                <w:t>11</w:t>
              </w:r>
            </w:ins>
          </w:p>
        </w:tc>
        <w:tc>
          <w:tcPr>
            <w:tcW w:w="2523" w:type="dxa"/>
            <w:shd w:val="clear" w:color="000000" w:fill="auto"/>
            <w:hideMark/>
          </w:tcPr>
          <w:p w14:paraId="623CD3F3" w14:textId="03676C95" w:rsidR="007D087B" w:rsidRPr="00CF5477" w:rsidRDefault="007D087B" w:rsidP="007D087B">
            <w:pPr>
              <w:spacing w:before="0" w:after="0" w:line="240" w:lineRule="auto"/>
              <w:rPr>
                <w:ins w:id="7039" w:author="Kisch, Christian" w:date="2022-02-08T09:55:00Z"/>
                <w:rFonts w:eastAsia="Times New Roman" w:cs="Calibri"/>
                <w:color w:val="000000"/>
                <w:lang w:eastAsia="de-DE"/>
              </w:rPr>
            </w:pPr>
            <w:ins w:id="7040"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29C0F4E" w14:textId="77777777" w:rsidR="007D087B" w:rsidRPr="00CF5477" w:rsidRDefault="007D087B" w:rsidP="007D087B">
            <w:pPr>
              <w:spacing w:before="0" w:after="0" w:line="240" w:lineRule="auto"/>
              <w:rPr>
                <w:ins w:id="7041" w:author="Kisch, Christian" w:date="2022-02-08T09:55:00Z"/>
                <w:rFonts w:eastAsia="Times New Roman" w:cs="Calibri"/>
                <w:b/>
                <w:bCs/>
                <w:sz w:val="20"/>
                <w:szCs w:val="20"/>
                <w:lang w:eastAsia="de-DE"/>
              </w:rPr>
            </w:pPr>
            <w:ins w:id="7042" w:author="Kisch, Christian" w:date="2022-02-08T09:55:00Z">
              <w:r w:rsidRPr="00CF5477">
                <w:rPr>
                  <w:rFonts w:eastAsia="Times New Roman" w:cs="Calibri"/>
                  <w:b/>
                  <w:bCs/>
                  <w:sz w:val="20"/>
                  <w:szCs w:val="20"/>
                  <w:lang w:eastAsia="de-DE"/>
                </w:rPr>
                <w:t>Berechtigungen</w:t>
              </w:r>
            </w:ins>
          </w:p>
        </w:tc>
        <w:tc>
          <w:tcPr>
            <w:tcW w:w="1418" w:type="dxa"/>
            <w:shd w:val="clear" w:color="000000" w:fill="auto"/>
            <w:hideMark/>
          </w:tcPr>
          <w:p w14:paraId="4804111B" w14:textId="21DF2F49" w:rsidR="007D087B" w:rsidRPr="00CF5477" w:rsidRDefault="007D087B" w:rsidP="007D087B">
            <w:pPr>
              <w:spacing w:before="0" w:after="0" w:line="240" w:lineRule="auto"/>
              <w:jc w:val="center"/>
              <w:rPr>
                <w:ins w:id="7043" w:author="Kisch, Christian" w:date="2022-02-08T09:55:00Z"/>
                <w:rFonts w:eastAsia="Times New Roman" w:cs="Calibri"/>
                <w:sz w:val="20"/>
                <w:szCs w:val="20"/>
                <w:lang w:eastAsia="de-DE"/>
              </w:rPr>
            </w:pPr>
            <w:ins w:id="7044" w:author="Kisch, Christian" w:date="2022-02-08T09:56:00Z">
              <w:r>
                <w:rPr>
                  <w:sz w:val="20"/>
                  <w:szCs w:val="20"/>
                </w:rPr>
                <w:t>Nein</w:t>
              </w:r>
            </w:ins>
          </w:p>
        </w:tc>
        <w:tc>
          <w:tcPr>
            <w:tcW w:w="992" w:type="dxa"/>
            <w:shd w:val="clear" w:color="000000" w:fill="auto"/>
          </w:tcPr>
          <w:p w14:paraId="5F11169E" w14:textId="08601266" w:rsidR="007D087B" w:rsidRPr="00CF5477" w:rsidRDefault="007D087B" w:rsidP="007D087B">
            <w:pPr>
              <w:spacing w:before="0" w:after="0" w:line="240" w:lineRule="auto"/>
              <w:jc w:val="center"/>
              <w:rPr>
                <w:ins w:id="7045" w:author="Kisch, Christian" w:date="2022-02-08T09:55:00Z"/>
                <w:rFonts w:eastAsia="Times New Roman" w:cs="Calibri"/>
                <w:sz w:val="20"/>
                <w:szCs w:val="20"/>
                <w:lang w:eastAsia="de-DE"/>
              </w:rPr>
            </w:pPr>
            <w:ins w:id="7046" w:author="Kisch, Christian" w:date="2022-02-08T09:57:00Z">
              <w:r>
                <w:rPr>
                  <w:sz w:val="20"/>
                  <w:szCs w:val="20"/>
                </w:rPr>
                <w:t>Nein</w:t>
              </w:r>
            </w:ins>
          </w:p>
        </w:tc>
        <w:tc>
          <w:tcPr>
            <w:tcW w:w="992" w:type="dxa"/>
            <w:shd w:val="clear" w:color="000000" w:fill="auto"/>
            <w:hideMark/>
          </w:tcPr>
          <w:p w14:paraId="2D9D9520" w14:textId="53B4806D" w:rsidR="007D087B" w:rsidRPr="00CF5477" w:rsidRDefault="007D087B" w:rsidP="007D087B">
            <w:pPr>
              <w:spacing w:before="0" w:after="0" w:line="240" w:lineRule="auto"/>
              <w:jc w:val="center"/>
              <w:rPr>
                <w:ins w:id="7047" w:author="Kisch, Christian" w:date="2022-02-08T09:55:00Z"/>
                <w:rFonts w:eastAsia="Times New Roman" w:cs="Calibri"/>
                <w:sz w:val="20"/>
                <w:szCs w:val="20"/>
                <w:lang w:eastAsia="de-DE"/>
              </w:rPr>
            </w:pPr>
            <w:ins w:id="7048" w:author="Kisch, Christian" w:date="2022-02-08T09:58:00Z">
              <w:r>
                <w:rPr>
                  <w:sz w:val="20"/>
                  <w:szCs w:val="20"/>
                </w:rPr>
                <w:t>Nein</w:t>
              </w:r>
            </w:ins>
          </w:p>
        </w:tc>
        <w:tc>
          <w:tcPr>
            <w:tcW w:w="1134" w:type="dxa"/>
            <w:shd w:val="clear" w:color="000000" w:fill="auto"/>
            <w:hideMark/>
          </w:tcPr>
          <w:p w14:paraId="116EAB6B" w14:textId="0A981F66" w:rsidR="007D087B" w:rsidRPr="00CF5477" w:rsidRDefault="007D087B" w:rsidP="007D087B">
            <w:pPr>
              <w:spacing w:before="0" w:after="0" w:line="240" w:lineRule="auto"/>
              <w:jc w:val="center"/>
              <w:rPr>
                <w:ins w:id="7049" w:author="Kisch, Christian" w:date="2022-02-08T09:55:00Z"/>
                <w:rFonts w:eastAsia="Times New Roman" w:cs="Calibri"/>
                <w:sz w:val="20"/>
                <w:szCs w:val="20"/>
                <w:lang w:eastAsia="de-DE"/>
              </w:rPr>
            </w:pPr>
            <w:ins w:id="7050" w:author="Kisch, Christian" w:date="2022-02-08T09:58:00Z">
              <w:r>
                <w:rPr>
                  <w:sz w:val="20"/>
                  <w:szCs w:val="20"/>
                </w:rPr>
                <w:t>Nein</w:t>
              </w:r>
            </w:ins>
          </w:p>
        </w:tc>
        <w:tc>
          <w:tcPr>
            <w:tcW w:w="1134" w:type="dxa"/>
            <w:shd w:val="clear" w:color="000000" w:fill="auto"/>
            <w:hideMark/>
          </w:tcPr>
          <w:p w14:paraId="5DB2E396" w14:textId="43A8DB08" w:rsidR="007D087B" w:rsidRPr="00CF5477" w:rsidRDefault="007D087B" w:rsidP="007D087B">
            <w:pPr>
              <w:spacing w:before="0" w:after="0" w:line="240" w:lineRule="auto"/>
              <w:jc w:val="center"/>
              <w:rPr>
                <w:ins w:id="7051" w:author="Kisch, Christian" w:date="2022-02-08T09:55:00Z"/>
                <w:rFonts w:eastAsia="Times New Roman" w:cs="Calibri"/>
                <w:sz w:val="20"/>
                <w:szCs w:val="20"/>
                <w:lang w:eastAsia="de-DE"/>
              </w:rPr>
            </w:pPr>
            <w:ins w:id="7052" w:author="Kisch, Christian" w:date="2022-02-08T09:59:00Z">
              <w:r>
                <w:rPr>
                  <w:sz w:val="20"/>
                  <w:szCs w:val="20"/>
                </w:rPr>
                <w:t>Nein</w:t>
              </w:r>
            </w:ins>
          </w:p>
        </w:tc>
      </w:tr>
      <w:tr w:rsidR="007D087B" w:rsidRPr="00CF5477" w14:paraId="451CFC04" w14:textId="77777777" w:rsidTr="0084168B">
        <w:trPr>
          <w:trHeight w:val="561"/>
          <w:ins w:id="7053" w:author="Kisch, Christian" w:date="2022-02-08T09:55:00Z"/>
        </w:trPr>
        <w:tc>
          <w:tcPr>
            <w:tcW w:w="626" w:type="dxa"/>
            <w:shd w:val="clear" w:color="000000" w:fill="auto"/>
            <w:hideMark/>
          </w:tcPr>
          <w:p w14:paraId="39DBFABA" w14:textId="77777777" w:rsidR="007D087B" w:rsidRPr="00CF5477" w:rsidRDefault="007D087B" w:rsidP="007D087B">
            <w:pPr>
              <w:spacing w:before="0" w:after="0" w:line="240" w:lineRule="auto"/>
              <w:jc w:val="right"/>
              <w:rPr>
                <w:ins w:id="7054" w:author="Kisch, Christian" w:date="2022-02-08T09:55:00Z"/>
                <w:rFonts w:eastAsia="Times New Roman" w:cs="Calibri"/>
                <w:color w:val="000000"/>
                <w:lang w:eastAsia="de-DE"/>
              </w:rPr>
            </w:pPr>
            <w:ins w:id="7055" w:author="Kisch, Christian" w:date="2022-02-08T09:55:00Z">
              <w:r>
                <w:rPr>
                  <w:rFonts w:eastAsia="Times New Roman" w:cs="Calibri"/>
                  <w:color w:val="000000"/>
                  <w:lang w:eastAsia="de-DE"/>
                </w:rPr>
                <w:t>12</w:t>
              </w:r>
            </w:ins>
          </w:p>
        </w:tc>
        <w:tc>
          <w:tcPr>
            <w:tcW w:w="2523" w:type="dxa"/>
            <w:shd w:val="clear" w:color="000000" w:fill="auto"/>
            <w:hideMark/>
          </w:tcPr>
          <w:p w14:paraId="472E82A5" w14:textId="4638F313" w:rsidR="007D087B" w:rsidRPr="00CF5477" w:rsidRDefault="007D087B" w:rsidP="007D087B">
            <w:pPr>
              <w:spacing w:before="0" w:after="0" w:line="240" w:lineRule="auto"/>
              <w:rPr>
                <w:ins w:id="7056" w:author="Kisch, Christian" w:date="2022-02-08T09:55:00Z"/>
                <w:rFonts w:eastAsia="Times New Roman" w:cs="Calibri"/>
                <w:color w:val="000000"/>
                <w:lang w:eastAsia="de-DE"/>
              </w:rPr>
            </w:pPr>
            <w:ins w:id="7057"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E56BBF2" w14:textId="77777777" w:rsidR="007D087B" w:rsidRPr="00CF5477" w:rsidRDefault="007D087B" w:rsidP="007D087B">
            <w:pPr>
              <w:spacing w:before="0" w:after="0" w:line="240" w:lineRule="auto"/>
              <w:rPr>
                <w:ins w:id="7058" w:author="Kisch, Christian" w:date="2022-02-08T09:55:00Z"/>
                <w:rFonts w:eastAsia="Times New Roman" w:cs="Calibri"/>
                <w:b/>
                <w:bCs/>
                <w:sz w:val="20"/>
                <w:szCs w:val="20"/>
                <w:lang w:eastAsia="de-DE"/>
              </w:rPr>
            </w:pPr>
            <w:ins w:id="7059" w:author="Kisch, Christian" w:date="2022-02-08T09:55:00Z">
              <w:r w:rsidRPr="00CF5477">
                <w:rPr>
                  <w:rFonts w:eastAsia="Times New Roman" w:cs="Calibri"/>
                  <w:b/>
                  <w:bCs/>
                  <w:sz w:val="20"/>
                  <w:szCs w:val="20"/>
                  <w:lang w:eastAsia="de-DE"/>
                </w:rPr>
                <w:t>Posteingang OE</w:t>
              </w:r>
            </w:ins>
          </w:p>
        </w:tc>
        <w:tc>
          <w:tcPr>
            <w:tcW w:w="1418" w:type="dxa"/>
            <w:shd w:val="clear" w:color="000000" w:fill="auto"/>
            <w:hideMark/>
          </w:tcPr>
          <w:p w14:paraId="4075221C" w14:textId="64E9FACC" w:rsidR="007D087B" w:rsidRPr="00CF5477" w:rsidRDefault="007D087B" w:rsidP="007D087B">
            <w:pPr>
              <w:spacing w:before="0" w:after="0" w:line="240" w:lineRule="auto"/>
              <w:jc w:val="center"/>
              <w:rPr>
                <w:ins w:id="7060" w:author="Kisch, Christian" w:date="2022-02-08T09:55:00Z"/>
                <w:rFonts w:eastAsia="Times New Roman" w:cs="Calibri"/>
                <w:sz w:val="20"/>
                <w:szCs w:val="20"/>
                <w:lang w:eastAsia="de-DE"/>
              </w:rPr>
            </w:pPr>
            <w:ins w:id="7061" w:author="Kisch, Christian" w:date="2022-02-08T09:56:00Z">
              <w:r>
                <w:rPr>
                  <w:sz w:val="20"/>
                  <w:szCs w:val="20"/>
                </w:rPr>
                <w:t>Nein</w:t>
              </w:r>
            </w:ins>
          </w:p>
        </w:tc>
        <w:tc>
          <w:tcPr>
            <w:tcW w:w="992" w:type="dxa"/>
            <w:shd w:val="clear" w:color="000000" w:fill="auto"/>
          </w:tcPr>
          <w:p w14:paraId="68AA54ED" w14:textId="0A0185DE" w:rsidR="007D087B" w:rsidRPr="00CF5477" w:rsidRDefault="007D087B" w:rsidP="007D087B">
            <w:pPr>
              <w:spacing w:before="0" w:after="0" w:line="240" w:lineRule="auto"/>
              <w:jc w:val="center"/>
              <w:rPr>
                <w:ins w:id="7062" w:author="Kisch, Christian" w:date="2022-02-08T09:55:00Z"/>
                <w:rFonts w:eastAsia="Times New Roman" w:cs="Calibri"/>
                <w:sz w:val="20"/>
                <w:szCs w:val="20"/>
                <w:lang w:eastAsia="de-DE"/>
              </w:rPr>
            </w:pPr>
            <w:ins w:id="7063" w:author="Kisch, Christian" w:date="2022-02-08T09:57:00Z">
              <w:r>
                <w:rPr>
                  <w:sz w:val="20"/>
                  <w:szCs w:val="20"/>
                </w:rPr>
                <w:t>Nein</w:t>
              </w:r>
            </w:ins>
          </w:p>
        </w:tc>
        <w:tc>
          <w:tcPr>
            <w:tcW w:w="992" w:type="dxa"/>
            <w:shd w:val="clear" w:color="000000" w:fill="auto"/>
            <w:hideMark/>
          </w:tcPr>
          <w:p w14:paraId="6988F03F" w14:textId="44C1EF2C" w:rsidR="007D087B" w:rsidRPr="00CF5477" w:rsidRDefault="007D087B" w:rsidP="007D087B">
            <w:pPr>
              <w:spacing w:before="0" w:after="0" w:line="240" w:lineRule="auto"/>
              <w:jc w:val="center"/>
              <w:rPr>
                <w:ins w:id="7064" w:author="Kisch, Christian" w:date="2022-02-08T09:55:00Z"/>
                <w:rFonts w:eastAsia="Times New Roman" w:cs="Calibri"/>
                <w:sz w:val="20"/>
                <w:szCs w:val="20"/>
                <w:lang w:eastAsia="de-DE"/>
              </w:rPr>
            </w:pPr>
            <w:ins w:id="7065" w:author="Kisch, Christian" w:date="2022-02-08T09:58:00Z">
              <w:r>
                <w:rPr>
                  <w:sz w:val="20"/>
                  <w:szCs w:val="20"/>
                </w:rPr>
                <w:t>x</w:t>
              </w:r>
            </w:ins>
          </w:p>
        </w:tc>
        <w:tc>
          <w:tcPr>
            <w:tcW w:w="1134" w:type="dxa"/>
            <w:shd w:val="clear" w:color="000000" w:fill="auto"/>
            <w:hideMark/>
          </w:tcPr>
          <w:p w14:paraId="45758D28" w14:textId="5F9F1834" w:rsidR="007D087B" w:rsidRPr="00CF5477" w:rsidRDefault="007D087B" w:rsidP="007D087B">
            <w:pPr>
              <w:spacing w:before="0" w:after="0" w:line="240" w:lineRule="auto"/>
              <w:jc w:val="center"/>
              <w:rPr>
                <w:ins w:id="7066" w:author="Kisch, Christian" w:date="2022-02-08T09:55:00Z"/>
                <w:rFonts w:eastAsia="Times New Roman" w:cs="Calibri"/>
                <w:sz w:val="20"/>
                <w:szCs w:val="20"/>
                <w:lang w:eastAsia="de-DE"/>
              </w:rPr>
            </w:pPr>
            <w:ins w:id="7067" w:author="Kisch, Christian" w:date="2022-02-08T09:58:00Z">
              <w:r>
                <w:rPr>
                  <w:sz w:val="20"/>
                  <w:szCs w:val="20"/>
                </w:rPr>
                <w:t>Nein</w:t>
              </w:r>
            </w:ins>
          </w:p>
        </w:tc>
        <w:tc>
          <w:tcPr>
            <w:tcW w:w="1134" w:type="dxa"/>
            <w:shd w:val="clear" w:color="000000" w:fill="auto"/>
            <w:hideMark/>
          </w:tcPr>
          <w:p w14:paraId="49B5236D" w14:textId="33E43956" w:rsidR="007D087B" w:rsidRPr="00CF5477" w:rsidRDefault="007D087B" w:rsidP="007D087B">
            <w:pPr>
              <w:spacing w:before="0" w:after="0" w:line="240" w:lineRule="auto"/>
              <w:jc w:val="center"/>
              <w:rPr>
                <w:ins w:id="7068" w:author="Kisch, Christian" w:date="2022-02-08T09:55:00Z"/>
                <w:rFonts w:eastAsia="Times New Roman" w:cs="Calibri"/>
                <w:sz w:val="20"/>
                <w:szCs w:val="20"/>
                <w:lang w:eastAsia="de-DE"/>
              </w:rPr>
            </w:pPr>
            <w:ins w:id="7069" w:author="Kisch, Christian" w:date="2022-02-08T09:59:00Z">
              <w:r>
                <w:rPr>
                  <w:sz w:val="20"/>
                  <w:szCs w:val="20"/>
                </w:rPr>
                <w:t>Nein</w:t>
              </w:r>
            </w:ins>
          </w:p>
        </w:tc>
      </w:tr>
      <w:tr w:rsidR="007D087B" w:rsidRPr="00CF5477" w14:paraId="18236249" w14:textId="77777777" w:rsidTr="0084168B">
        <w:trPr>
          <w:trHeight w:val="554"/>
          <w:ins w:id="7070" w:author="Kisch, Christian" w:date="2022-02-08T09:55:00Z"/>
        </w:trPr>
        <w:tc>
          <w:tcPr>
            <w:tcW w:w="626" w:type="dxa"/>
            <w:shd w:val="clear" w:color="000000" w:fill="auto"/>
            <w:hideMark/>
          </w:tcPr>
          <w:p w14:paraId="03FD031E" w14:textId="77777777" w:rsidR="007D087B" w:rsidRPr="00CF5477" w:rsidRDefault="007D087B" w:rsidP="007D087B">
            <w:pPr>
              <w:spacing w:before="0" w:after="0" w:line="240" w:lineRule="auto"/>
              <w:jc w:val="right"/>
              <w:rPr>
                <w:ins w:id="7071" w:author="Kisch, Christian" w:date="2022-02-08T09:55:00Z"/>
                <w:rFonts w:eastAsia="Times New Roman" w:cs="Calibri"/>
                <w:color w:val="000000"/>
                <w:lang w:eastAsia="de-DE"/>
              </w:rPr>
            </w:pPr>
            <w:ins w:id="7072" w:author="Kisch, Christian" w:date="2022-02-08T09:55: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1C6D4B53" w14:textId="5A3357A0" w:rsidR="007D087B" w:rsidRPr="00CF5477" w:rsidRDefault="007D087B" w:rsidP="007D087B">
            <w:pPr>
              <w:spacing w:before="0" w:after="0" w:line="240" w:lineRule="auto"/>
              <w:rPr>
                <w:ins w:id="7073" w:author="Kisch, Christian" w:date="2022-02-08T09:55:00Z"/>
                <w:rFonts w:eastAsia="Times New Roman" w:cs="Calibri"/>
                <w:color w:val="000000"/>
                <w:lang w:eastAsia="de-DE"/>
              </w:rPr>
            </w:pPr>
            <w:ins w:id="7074"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27EF7630" w14:textId="77777777" w:rsidR="007D087B" w:rsidRPr="00CF5477" w:rsidRDefault="007D087B" w:rsidP="007D087B">
            <w:pPr>
              <w:spacing w:before="0" w:after="0" w:line="240" w:lineRule="auto"/>
              <w:rPr>
                <w:ins w:id="7075" w:author="Kisch, Christian" w:date="2022-02-08T09:55:00Z"/>
                <w:rFonts w:eastAsia="Times New Roman" w:cs="Calibri"/>
                <w:b/>
                <w:bCs/>
                <w:sz w:val="20"/>
                <w:szCs w:val="20"/>
                <w:lang w:eastAsia="de-DE"/>
              </w:rPr>
            </w:pPr>
            <w:ins w:id="7076" w:author="Kisch, Christian" w:date="2022-02-08T09:55:00Z">
              <w:r w:rsidRPr="00CF5477">
                <w:rPr>
                  <w:rFonts w:eastAsia="Times New Roman" w:cs="Calibri"/>
                  <w:b/>
                  <w:bCs/>
                  <w:sz w:val="20"/>
                  <w:szCs w:val="20"/>
                  <w:lang w:eastAsia="de-DE"/>
                </w:rPr>
                <w:t>Verfahren</w:t>
              </w:r>
            </w:ins>
          </w:p>
        </w:tc>
        <w:tc>
          <w:tcPr>
            <w:tcW w:w="1418" w:type="dxa"/>
            <w:shd w:val="clear" w:color="000000" w:fill="auto"/>
            <w:hideMark/>
          </w:tcPr>
          <w:p w14:paraId="2895CA68" w14:textId="6D95E8A0" w:rsidR="007D087B" w:rsidRPr="00CF5477" w:rsidRDefault="007D087B" w:rsidP="007D087B">
            <w:pPr>
              <w:spacing w:before="0" w:after="0" w:line="240" w:lineRule="auto"/>
              <w:jc w:val="center"/>
              <w:rPr>
                <w:ins w:id="7077" w:author="Kisch, Christian" w:date="2022-02-08T09:55:00Z"/>
                <w:rFonts w:eastAsia="Times New Roman" w:cs="Calibri"/>
                <w:sz w:val="20"/>
                <w:szCs w:val="20"/>
                <w:lang w:eastAsia="de-DE"/>
              </w:rPr>
            </w:pPr>
            <w:ins w:id="7078" w:author="Kisch, Christian" w:date="2022-02-08T09:56:00Z">
              <w:r>
                <w:rPr>
                  <w:sz w:val="20"/>
                  <w:szCs w:val="20"/>
                </w:rPr>
                <w:t>Ja</w:t>
              </w:r>
            </w:ins>
          </w:p>
        </w:tc>
        <w:tc>
          <w:tcPr>
            <w:tcW w:w="992" w:type="dxa"/>
            <w:shd w:val="clear" w:color="000000" w:fill="auto"/>
          </w:tcPr>
          <w:p w14:paraId="1582CFC0" w14:textId="02C084C2" w:rsidR="007D087B" w:rsidRPr="00CF5477" w:rsidRDefault="007D087B" w:rsidP="007D087B">
            <w:pPr>
              <w:spacing w:before="0" w:after="0" w:line="240" w:lineRule="auto"/>
              <w:jc w:val="center"/>
              <w:rPr>
                <w:ins w:id="7079" w:author="Kisch, Christian" w:date="2022-02-08T09:55:00Z"/>
                <w:rFonts w:eastAsia="Times New Roman" w:cs="Calibri"/>
                <w:sz w:val="20"/>
                <w:szCs w:val="20"/>
                <w:lang w:eastAsia="de-DE"/>
              </w:rPr>
            </w:pPr>
            <w:ins w:id="7080" w:author="Kisch, Christian" w:date="2022-02-08T09:57:00Z">
              <w:r>
                <w:rPr>
                  <w:sz w:val="20"/>
                  <w:szCs w:val="20"/>
                </w:rPr>
                <w:t>Nein</w:t>
              </w:r>
            </w:ins>
          </w:p>
        </w:tc>
        <w:tc>
          <w:tcPr>
            <w:tcW w:w="992" w:type="dxa"/>
            <w:shd w:val="clear" w:color="000000" w:fill="auto"/>
            <w:hideMark/>
          </w:tcPr>
          <w:p w14:paraId="5668B5AA" w14:textId="4BCEC5F3" w:rsidR="007D087B" w:rsidRPr="00CF5477" w:rsidRDefault="007D087B" w:rsidP="007D087B">
            <w:pPr>
              <w:spacing w:before="0" w:after="0" w:line="240" w:lineRule="auto"/>
              <w:jc w:val="center"/>
              <w:rPr>
                <w:ins w:id="7081" w:author="Kisch, Christian" w:date="2022-02-08T09:55:00Z"/>
                <w:rFonts w:eastAsia="Times New Roman" w:cs="Calibri"/>
                <w:sz w:val="20"/>
                <w:szCs w:val="20"/>
                <w:lang w:eastAsia="de-DE"/>
              </w:rPr>
            </w:pPr>
            <w:ins w:id="7082" w:author="Kisch, Christian" w:date="2022-02-08T09:58:00Z">
              <w:r>
                <w:rPr>
                  <w:sz w:val="20"/>
                  <w:szCs w:val="20"/>
                </w:rPr>
                <w:t>Nein</w:t>
              </w:r>
            </w:ins>
          </w:p>
        </w:tc>
        <w:tc>
          <w:tcPr>
            <w:tcW w:w="1134" w:type="dxa"/>
            <w:shd w:val="clear" w:color="000000" w:fill="auto"/>
            <w:hideMark/>
          </w:tcPr>
          <w:p w14:paraId="0A0E2E73" w14:textId="73A21818" w:rsidR="007D087B" w:rsidRPr="00CF5477" w:rsidRDefault="007D087B" w:rsidP="007D087B">
            <w:pPr>
              <w:spacing w:before="0" w:after="0" w:line="240" w:lineRule="auto"/>
              <w:jc w:val="center"/>
              <w:rPr>
                <w:ins w:id="7083" w:author="Kisch, Christian" w:date="2022-02-08T09:55:00Z"/>
                <w:rFonts w:eastAsia="Times New Roman" w:cs="Calibri"/>
                <w:sz w:val="20"/>
                <w:szCs w:val="20"/>
                <w:lang w:eastAsia="de-DE"/>
              </w:rPr>
            </w:pPr>
            <w:ins w:id="7084" w:author="Kisch, Christian" w:date="2022-02-08T09:58:00Z">
              <w:r>
                <w:rPr>
                  <w:sz w:val="20"/>
                  <w:szCs w:val="20"/>
                </w:rPr>
                <w:t>x</w:t>
              </w:r>
            </w:ins>
          </w:p>
        </w:tc>
        <w:tc>
          <w:tcPr>
            <w:tcW w:w="1134" w:type="dxa"/>
            <w:shd w:val="clear" w:color="000000" w:fill="auto"/>
            <w:hideMark/>
          </w:tcPr>
          <w:p w14:paraId="5D18B6A3" w14:textId="054DC8E1" w:rsidR="007D087B" w:rsidRPr="00CF5477" w:rsidRDefault="007D087B" w:rsidP="007D087B">
            <w:pPr>
              <w:spacing w:before="0" w:after="0" w:line="240" w:lineRule="auto"/>
              <w:jc w:val="center"/>
              <w:rPr>
                <w:ins w:id="7085" w:author="Kisch, Christian" w:date="2022-02-08T09:55:00Z"/>
                <w:rFonts w:eastAsia="Times New Roman" w:cs="Calibri"/>
                <w:sz w:val="20"/>
                <w:szCs w:val="20"/>
                <w:lang w:eastAsia="de-DE"/>
              </w:rPr>
            </w:pPr>
            <w:ins w:id="7086" w:author="Kisch, Christian" w:date="2022-02-08T09:59:00Z">
              <w:r>
                <w:rPr>
                  <w:sz w:val="20"/>
                  <w:szCs w:val="20"/>
                </w:rPr>
                <w:t>x</w:t>
              </w:r>
            </w:ins>
          </w:p>
        </w:tc>
      </w:tr>
      <w:tr w:rsidR="007D087B" w:rsidRPr="00CF5477" w14:paraId="768AF170" w14:textId="77777777" w:rsidTr="0084168B">
        <w:trPr>
          <w:trHeight w:val="562"/>
          <w:ins w:id="7087" w:author="Kisch, Christian" w:date="2022-02-08T09:55:00Z"/>
        </w:trPr>
        <w:tc>
          <w:tcPr>
            <w:tcW w:w="626" w:type="dxa"/>
            <w:shd w:val="clear" w:color="000000" w:fill="auto"/>
            <w:hideMark/>
          </w:tcPr>
          <w:p w14:paraId="207E408C" w14:textId="77777777" w:rsidR="007D087B" w:rsidRPr="00CF5477" w:rsidRDefault="007D087B" w:rsidP="007D087B">
            <w:pPr>
              <w:spacing w:before="0" w:after="0" w:line="240" w:lineRule="auto"/>
              <w:jc w:val="right"/>
              <w:rPr>
                <w:ins w:id="7088" w:author="Kisch, Christian" w:date="2022-02-08T09:55:00Z"/>
                <w:rFonts w:eastAsia="Times New Roman" w:cs="Calibri"/>
                <w:color w:val="000000"/>
                <w:lang w:eastAsia="de-DE"/>
              </w:rPr>
            </w:pPr>
            <w:ins w:id="7089" w:author="Kisch, Christian" w:date="2022-02-08T09:55:00Z">
              <w:r>
                <w:rPr>
                  <w:rFonts w:eastAsia="Times New Roman" w:cs="Calibri"/>
                  <w:color w:val="000000"/>
                  <w:lang w:eastAsia="de-DE"/>
                </w:rPr>
                <w:t>14</w:t>
              </w:r>
            </w:ins>
          </w:p>
        </w:tc>
        <w:tc>
          <w:tcPr>
            <w:tcW w:w="2523" w:type="dxa"/>
            <w:shd w:val="clear" w:color="000000" w:fill="auto"/>
            <w:hideMark/>
          </w:tcPr>
          <w:p w14:paraId="267EECEA" w14:textId="14BBE562" w:rsidR="007D087B" w:rsidRPr="00CF5477" w:rsidRDefault="007D087B" w:rsidP="007D087B">
            <w:pPr>
              <w:spacing w:before="0" w:after="0" w:line="240" w:lineRule="auto"/>
              <w:rPr>
                <w:ins w:id="7090" w:author="Kisch, Christian" w:date="2022-02-08T09:55:00Z"/>
                <w:rFonts w:eastAsia="Times New Roman" w:cs="Calibri"/>
                <w:color w:val="000000"/>
                <w:lang w:eastAsia="de-DE"/>
              </w:rPr>
            </w:pPr>
            <w:ins w:id="7091"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6E538D5E" w14:textId="77777777" w:rsidR="007D087B" w:rsidRPr="00CF5477" w:rsidRDefault="007D087B" w:rsidP="007D087B">
            <w:pPr>
              <w:spacing w:before="0" w:after="0" w:line="240" w:lineRule="auto"/>
              <w:rPr>
                <w:ins w:id="7092" w:author="Kisch, Christian" w:date="2022-02-08T09:55:00Z"/>
                <w:rFonts w:eastAsia="Times New Roman" w:cs="Calibri"/>
                <w:b/>
                <w:bCs/>
                <w:sz w:val="20"/>
                <w:szCs w:val="20"/>
                <w:lang w:eastAsia="de-DE"/>
              </w:rPr>
            </w:pPr>
            <w:ins w:id="7093" w:author="Kisch, Christian" w:date="2022-02-08T09:55:00Z">
              <w:r w:rsidRPr="00CF5477">
                <w:rPr>
                  <w:rFonts w:eastAsia="Times New Roman" w:cs="Calibri"/>
                  <w:b/>
                  <w:bCs/>
                  <w:sz w:val="20"/>
                  <w:szCs w:val="20"/>
                  <w:lang w:eastAsia="de-DE"/>
                </w:rPr>
                <w:t>Bearbeitungsstatus</w:t>
              </w:r>
            </w:ins>
          </w:p>
        </w:tc>
        <w:tc>
          <w:tcPr>
            <w:tcW w:w="1418" w:type="dxa"/>
            <w:shd w:val="clear" w:color="000000" w:fill="auto"/>
            <w:hideMark/>
          </w:tcPr>
          <w:p w14:paraId="1663507A" w14:textId="408BC5B3" w:rsidR="007D087B" w:rsidRPr="00CF5477" w:rsidRDefault="007D087B" w:rsidP="007D087B">
            <w:pPr>
              <w:spacing w:before="0" w:after="0" w:line="240" w:lineRule="auto"/>
              <w:jc w:val="center"/>
              <w:rPr>
                <w:ins w:id="7094" w:author="Kisch, Christian" w:date="2022-02-08T09:55:00Z"/>
                <w:rFonts w:eastAsia="Times New Roman" w:cs="Calibri"/>
                <w:sz w:val="20"/>
                <w:szCs w:val="20"/>
                <w:lang w:eastAsia="de-DE"/>
              </w:rPr>
            </w:pPr>
            <w:ins w:id="7095" w:author="Kisch, Christian" w:date="2022-02-08T09:56:00Z">
              <w:r>
                <w:rPr>
                  <w:sz w:val="20"/>
                  <w:szCs w:val="20"/>
                </w:rPr>
                <w:t>Ja</w:t>
              </w:r>
            </w:ins>
          </w:p>
        </w:tc>
        <w:tc>
          <w:tcPr>
            <w:tcW w:w="992" w:type="dxa"/>
            <w:shd w:val="clear" w:color="000000" w:fill="auto"/>
          </w:tcPr>
          <w:p w14:paraId="7B131F93" w14:textId="7365953E" w:rsidR="007D087B" w:rsidRPr="00CF5477" w:rsidRDefault="007D087B" w:rsidP="007D087B">
            <w:pPr>
              <w:spacing w:before="0" w:after="0" w:line="240" w:lineRule="auto"/>
              <w:jc w:val="center"/>
              <w:rPr>
                <w:ins w:id="7096" w:author="Kisch, Christian" w:date="2022-02-08T09:55:00Z"/>
                <w:rFonts w:eastAsia="Times New Roman" w:cs="Calibri"/>
                <w:sz w:val="20"/>
                <w:szCs w:val="20"/>
                <w:lang w:eastAsia="de-DE"/>
              </w:rPr>
            </w:pPr>
            <w:ins w:id="7097" w:author="Kisch, Christian" w:date="2022-02-08T09:57:00Z">
              <w:r>
                <w:rPr>
                  <w:sz w:val="20"/>
                  <w:szCs w:val="20"/>
                </w:rPr>
                <w:t>Nein</w:t>
              </w:r>
            </w:ins>
          </w:p>
        </w:tc>
        <w:tc>
          <w:tcPr>
            <w:tcW w:w="992" w:type="dxa"/>
            <w:shd w:val="clear" w:color="000000" w:fill="auto"/>
            <w:hideMark/>
          </w:tcPr>
          <w:p w14:paraId="27AF40A4" w14:textId="735FF700" w:rsidR="007D087B" w:rsidRPr="00CF5477" w:rsidRDefault="007D087B" w:rsidP="007D087B">
            <w:pPr>
              <w:spacing w:before="0" w:after="0" w:line="240" w:lineRule="auto"/>
              <w:jc w:val="center"/>
              <w:rPr>
                <w:ins w:id="7098" w:author="Kisch, Christian" w:date="2022-02-08T09:55:00Z"/>
                <w:rFonts w:eastAsia="Times New Roman" w:cs="Calibri"/>
                <w:sz w:val="20"/>
                <w:szCs w:val="20"/>
                <w:lang w:eastAsia="de-DE"/>
              </w:rPr>
            </w:pPr>
            <w:ins w:id="7099" w:author="Kisch, Christian" w:date="2022-02-08T09:58:00Z">
              <w:r>
                <w:rPr>
                  <w:sz w:val="20"/>
                  <w:szCs w:val="20"/>
                </w:rPr>
                <w:t>x</w:t>
              </w:r>
            </w:ins>
          </w:p>
        </w:tc>
        <w:tc>
          <w:tcPr>
            <w:tcW w:w="1134" w:type="dxa"/>
            <w:shd w:val="clear" w:color="000000" w:fill="auto"/>
            <w:hideMark/>
          </w:tcPr>
          <w:p w14:paraId="094F9F56" w14:textId="417CE53F" w:rsidR="007D087B" w:rsidRPr="00CF5477" w:rsidRDefault="007D087B" w:rsidP="007D087B">
            <w:pPr>
              <w:spacing w:before="0" w:after="0" w:line="240" w:lineRule="auto"/>
              <w:jc w:val="center"/>
              <w:rPr>
                <w:ins w:id="7100" w:author="Kisch, Christian" w:date="2022-02-08T09:55:00Z"/>
                <w:rFonts w:eastAsia="Times New Roman" w:cs="Calibri"/>
                <w:sz w:val="20"/>
                <w:szCs w:val="20"/>
                <w:lang w:eastAsia="de-DE"/>
              </w:rPr>
            </w:pPr>
            <w:ins w:id="7101" w:author="Kisch, Christian" w:date="2022-02-08T09:58:00Z">
              <w:r>
                <w:rPr>
                  <w:sz w:val="20"/>
                  <w:szCs w:val="20"/>
                </w:rPr>
                <w:t>x</w:t>
              </w:r>
            </w:ins>
          </w:p>
        </w:tc>
        <w:tc>
          <w:tcPr>
            <w:tcW w:w="1134" w:type="dxa"/>
            <w:shd w:val="clear" w:color="000000" w:fill="auto"/>
            <w:hideMark/>
          </w:tcPr>
          <w:p w14:paraId="4EA04BDB" w14:textId="2CBEFFF7" w:rsidR="007D087B" w:rsidRPr="00CF5477" w:rsidRDefault="007D087B" w:rsidP="007D087B">
            <w:pPr>
              <w:spacing w:before="0" w:after="0" w:line="240" w:lineRule="auto"/>
              <w:jc w:val="center"/>
              <w:rPr>
                <w:ins w:id="7102" w:author="Kisch, Christian" w:date="2022-02-08T09:55:00Z"/>
                <w:rFonts w:eastAsia="Times New Roman" w:cs="Calibri"/>
                <w:sz w:val="20"/>
                <w:szCs w:val="20"/>
                <w:lang w:eastAsia="de-DE"/>
              </w:rPr>
            </w:pPr>
            <w:ins w:id="7103" w:author="Kisch, Christian" w:date="2022-02-08T09:59:00Z">
              <w:r>
                <w:rPr>
                  <w:sz w:val="20"/>
                  <w:szCs w:val="20"/>
                </w:rPr>
                <w:t>x</w:t>
              </w:r>
            </w:ins>
          </w:p>
        </w:tc>
      </w:tr>
      <w:tr w:rsidR="007D087B" w:rsidRPr="00CF5477" w14:paraId="38FCD70F" w14:textId="77777777" w:rsidTr="0084168B">
        <w:trPr>
          <w:trHeight w:val="551"/>
          <w:ins w:id="7104" w:author="Kisch, Christian" w:date="2022-02-08T09:55:00Z"/>
        </w:trPr>
        <w:tc>
          <w:tcPr>
            <w:tcW w:w="626" w:type="dxa"/>
            <w:shd w:val="clear" w:color="000000" w:fill="auto"/>
            <w:hideMark/>
          </w:tcPr>
          <w:p w14:paraId="4B5D5092" w14:textId="77777777" w:rsidR="007D087B" w:rsidRPr="00CF5477" w:rsidRDefault="007D087B" w:rsidP="007D087B">
            <w:pPr>
              <w:spacing w:before="0" w:after="0" w:line="240" w:lineRule="auto"/>
              <w:jc w:val="right"/>
              <w:rPr>
                <w:ins w:id="7105" w:author="Kisch, Christian" w:date="2022-02-08T09:55:00Z"/>
                <w:rFonts w:eastAsia="Times New Roman" w:cs="Calibri"/>
                <w:color w:val="000000"/>
                <w:lang w:eastAsia="de-DE"/>
              </w:rPr>
            </w:pPr>
            <w:ins w:id="7106" w:author="Kisch, Christian" w:date="2022-02-08T09:55:00Z">
              <w:r>
                <w:rPr>
                  <w:rFonts w:eastAsia="Times New Roman" w:cs="Calibri"/>
                  <w:color w:val="000000"/>
                  <w:lang w:eastAsia="de-DE"/>
                </w:rPr>
                <w:t>15</w:t>
              </w:r>
            </w:ins>
          </w:p>
        </w:tc>
        <w:tc>
          <w:tcPr>
            <w:tcW w:w="2523" w:type="dxa"/>
            <w:shd w:val="clear" w:color="000000" w:fill="auto"/>
            <w:hideMark/>
          </w:tcPr>
          <w:p w14:paraId="55E8C6AE" w14:textId="61A27A09" w:rsidR="007D087B" w:rsidRPr="00CF5477" w:rsidRDefault="007D087B" w:rsidP="007D087B">
            <w:pPr>
              <w:spacing w:before="0" w:after="0" w:line="240" w:lineRule="auto"/>
              <w:rPr>
                <w:ins w:id="7107" w:author="Kisch, Christian" w:date="2022-02-08T09:55:00Z"/>
                <w:rFonts w:eastAsia="Times New Roman" w:cs="Calibri"/>
                <w:color w:val="000000"/>
                <w:lang w:eastAsia="de-DE"/>
              </w:rPr>
            </w:pPr>
            <w:ins w:id="7108"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E1AF2A7" w14:textId="77777777" w:rsidR="007D087B" w:rsidRPr="00CF5477" w:rsidRDefault="007D087B" w:rsidP="007D087B">
            <w:pPr>
              <w:spacing w:before="0" w:after="0" w:line="240" w:lineRule="auto"/>
              <w:rPr>
                <w:ins w:id="7109" w:author="Kisch, Christian" w:date="2022-02-08T09:55:00Z"/>
                <w:rFonts w:eastAsia="Times New Roman" w:cs="Calibri"/>
                <w:b/>
                <w:bCs/>
                <w:sz w:val="20"/>
                <w:szCs w:val="20"/>
                <w:lang w:eastAsia="de-DE"/>
              </w:rPr>
            </w:pPr>
            <w:ins w:id="7110" w:author="Kisch, Christian" w:date="2022-02-08T09:55:00Z">
              <w:r w:rsidRPr="00CF5477">
                <w:rPr>
                  <w:rFonts w:eastAsia="Times New Roman" w:cs="Calibri"/>
                  <w:b/>
                  <w:bCs/>
                  <w:sz w:val="20"/>
                  <w:szCs w:val="20"/>
                  <w:lang w:eastAsia="de-DE"/>
                </w:rPr>
                <w:t>Aktenführungsrecht</w:t>
              </w:r>
            </w:ins>
          </w:p>
        </w:tc>
        <w:tc>
          <w:tcPr>
            <w:tcW w:w="1418" w:type="dxa"/>
            <w:shd w:val="clear" w:color="000000" w:fill="auto"/>
            <w:hideMark/>
          </w:tcPr>
          <w:p w14:paraId="4ADBCAA8" w14:textId="3306B993" w:rsidR="007D087B" w:rsidRPr="00CF5477" w:rsidRDefault="007D087B" w:rsidP="007D087B">
            <w:pPr>
              <w:spacing w:before="0" w:after="0" w:line="240" w:lineRule="auto"/>
              <w:jc w:val="center"/>
              <w:rPr>
                <w:ins w:id="7111" w:author="Kisch, Christian" w:date="2022-02-08T09:55:00Z"/>
                <w:rFonts w:eastAsia="Times New Roman" w:cs="Calibri"/>
                <w:sz w:val="20"/>
                <w:szCs w:val="20"/>
                <w:lang w:eastAsia="de-DE"/>
              </w:rPr>
            </w:pPr>
            <w:ins w:id="7112" w:author="Kisch, Christian" w:date="2022-02-08T09:56:00Z">
              <w:r>
                <w:rPr>
                  <w:sz w:val="20"/>
                  <w:szCs w:val="20"/>
                </w:rPr>
                <w:t>Nein</w:t>
              </w:r>
            </w:ins>
          </w:p>
        </w:tc>
        <w:tc>
          <w:tcPr>
            <w:tcW w:w="992" w:type="dxa"/>
            <w:shd w:val="clear" w:color="000000" w:fill="auto"/>
          </w:tcPr>
          <w:p w14:paraId="6CFA6EA3" w14:textId="053FF8E9" w:rsidR="007D087B" w:rsidRPr="00CF5477" w:rsidRDefault="007D087B" w:rsidP="007D087B">
            <w:pPr>
              <w:spacing w:before="0" w:after="0" w:line="240" w:lineRule="auto"/>
              <w:jc w:val="center"/>
              <w:rPr>
                <w:ins w:id="7113" w:author="Kisch, Christian" w:date="2022-02-08T09:55:00Z"/>
                <w:rFonts w:eastAsia="Times New Roman" w:cs="Calibri"/>
                <w:sz w:val="20"/>
                <w:szCs w:val="20"/>
                <w:lang w:eastAsia="de-DE"/>
              </w:rPr>
            </w:pPr>
            <w:ins w:id="7114" w:author="Kisch, Christian" w:date="2022-02-08T09:57:00Z">
              <w:r>
                <w:rPr>
                  <w:sz w:val="20"/>
                  <w:szCs w:val="20"/>
                </w:rPr>
                <w:t>Nein</w:t>
              </w:r>
            </w:ins>
          </w:p>
        </w:tc>
        <w:tc>
          <w:tcPr>
            <w:tcW w:w="992" w:type="dxa"/>
            <w:shd w:val="clear" w:color="000000" w:fill="auto"/>
            <w:hideMark/>
          </w:tcPr>
          <w:p w14:paraId="5E735AB9" w14:textId="12A1ACBF" w:rsidR="007D087B" w:rsidRPr="00CF5477" w:rsidRDefault="007D087B" w:rsidP="007D087B">
            <w:pPr>
              <w:spacing w:before="0" w:after="0" w:line="240" w:lineRule="auto"/>
              <w:jc w:val="center"/>
              <w:rPr>
                <w:ins w:id="7115" w:author="Kisch, Christian" w:date="2022-02-08T09:55:00Z"/>
                <w:rFonts w:eastAsia="Times New Roman" w:cs="Calibri"/>
                <w:sz w:val="20"/>
                <w:szCs w:val="20"/>
                <w:lang w:eastAsia="de-DE"/>
              </w:rPr>
            </w:pPr>
            <w:ins w:id="7116" w:author="Kisch, Christian" w:date="2022-02-08T09:58:00Z">
              <w:r>
                <w:rPr>
                  <w:sz w:val="20"/>
                  <w:szCs w:val="20"/>
                </w:rPr>
                <w:t>Nein</w:t>
              </w:r>
            </w:ins>
          </w:p>
        </w:tc>
        <w:tc>
          <w:tcPr>
            <w:tcW w:w="1134" w:type="dxa"/>
            <w:shd w:val="clear" w:color="000000" w:fill="auto"/>
            <w:hideMark/>
          </w:tcPr>
          <w:p w14:paraId="0A6C60A0" w14:textId="39B51EE5" w:rsidR="007D087B" w:rsidRPr="00CF5477" w:rsidRDefault="007D087B" w:rsidP="007D087B">
            <w:pPr>
              <w:spacing w:before="0" w:after="0" w:line="240" w:lineRule="auto"/>
              <w:jc w:val="center"/>
              <w:rPr>
                <w:ins w:id="7117" w:author="Kisch, Christian" w:date="2022-02-08T09:55:00Z"/>
                <w:rFonts w:eastAsia="Times New Roman" w:cs="Calibri"/>
                <w:sz w:val="20"/>
                <w:szCs w:val="20"/>
                <w:lang w:eastAsia="de-DE"/>
              </w:rPr>
            </w:pPr>
            <w:ins w:id="7118" w:author="Kisch, Christian" w:date="2022-02-08T09:58:00Z">
              <w:r>
                <w:rPr>
                  <w:sz w:val="20"/>
                  <w:szCs w:val="20"/>
                </w:rPr>
                <w:t>Nein</w:t>
              </w:r>
            </w:ins>
          </w:p>
        </w:tc>
        <w:tc>
          <w:tcPr>
            <w:tcW w:w="1134" w:type="dxa"/>
            <w:shd w:val="clear" w:color="000000" w:fill="auto"/>
            <w:hideMark/>
          </w:tcPr>
          <w:p w14:paraId="7AC37F70" w14:textId="46AF0513" w:rsidR="007D087B" w:rsidRPr="00CF5477" w:rsidRDefault="007D087B" w:rsidP="007D087B">
            <w:pPr>
              <w:spacing w:before="0" w:after="0" w:line="240" w:lineRule="auto"/>
              <w:jc w:val="center"/>
              <w:rPr>
                <w:ins w:id="7119" w:author="Kisch, Christian" w:date="2022-02-08T09:55:00Z"/>
                <w:rFonts w:eastAsia="Times New Roman" w:cs="Calibri"/>
                <w:sz w:val="20"/>
                <w:szCs w:val="20"/>
                <w:lang w:eastAsia="de-DE"/>
              </w:rPr>
            </w:pPr>
            <w:ins w:id="7120" w:author="Kisch, Christian" w:date="2022-02-08T09:59:00Z">
              <w:r>
                <w:rPr>
                  <w:sz w:val="20"/>
                  <w:szCs w:val="20"/>
                </w:rPr>
                <w:t>x</w:t>
              </w:r>
            </w:ins>
          </w:p>
        </w:tc>
      </w:tr>
      <w:tr w:rsidR="007D087B" w:rsidRPr="00CF5477" w14:paraId="4B404219" w14:textId="77777777" w:rsidTr="0084168B">
        <w:trPr>
          <w:trHeight w:val="551"/>
          <w:ins w:id="7121" w:author="Kisch, Christian" w:date="2022-02-08T09:55:00Z"/>
        </w:trPr>
        <w:tc>
          <w:tcPr>
            <w:tcW w:w="626" w:type="dxa"/>
            <w:shd w:val="clear" w:color="000000" w:fill="auto"/>
            <w:hideMark/>
          </w:tcPr>
          <w:p w14:paraId="56D33F87" w14:textId="77777777" w:rsidR="007D087B" w:rsidRPr="00CF5477" w:rsidRDefault="007D087B" w:rsidP="007D087B">
            <w:pPr>
              <w:spacing w:before="0" w:after="0" w:line="240" w:lineRule="auto"/>
              <w:jc w:val="right"/>
              <w:rPr>
                <w:ins w:id="7122" w:author="Kisch, Christian" w:date="2022-02-08T09:55:00Z"/>
                <w:rFonts w:eastAsia="Times New Roman" w:cs="Calibri"/>
                <w:color w:val="000000"/>
                <w:lang w:eastAsia="de-DE"/>
              </w:rPr>
            </w:pPr>
            <w:ins w:id="7123" w:author="Kisch, Christian" w:date="2022-02-08T09:55:00Z">
              <w:r>
                <w:rPr>
                  <w:rFonts w:eastAsia="Times New Roman" w:cs="Calibri"/>
                  <w:color w:val="000000"/>
                  <w:lang w:eastAsia="de-DE"/>
                </w:rPr>
                <w:t>16</w:t>
              </w:r>
            </w:ins>
          </w:p>
        </w:tc>
        <w:tc>
          <w:tcPr>
            <w:tcW w:w="2523" w:type="dxa"/>
            <w:shd w:val="clear" w:color="000000" w:fill="auto"/>
            <w:hideMark/>
          </w:tcPr>
          <w:p w14:paraId="0138F929" w14:textId="3123EA2B" w:rsidR="007D087B" w:rsidRPr="00CF5477" w:rsidRDefault="007D087B" w:rsidP="007D087B">
            <w:pPr>
              <w:spacing w:before="0" w:after="0" w:line="240" w:lineRule="auto"/>
              <w:rPr>
                <w:ins w:id="7124" w:author="Kisch, Christian" w:date="2022-02-08T09:55:00Z"/>
                <w:rFonts w:eastAsia="Times New Roman" w:cs="Calibri"/>
                <w:color w:val="000000"/>
                <w:lang w:eastAsia="de-DE"/>
              </w:rPr>
            </w:pPr>
            <w:ins w:id="7125"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1BB4894" w14:textId="77777777" w:rsidR="007D087B" w:rsidRPr="00CF5477" w:rsidRDefault="007D087B" w:rsidP="007D087B">
            <w:pPr>
              <w:spacing w:before="0" w:after="0" w:line="240" w:lineRule="auto"/>
              <w:rPr>
                <w:ins w:id="7126" w:author="Kisch, Christian" w:date="2022-02-08T09:55:00Z"/>
                <w:rFonts w:eastAsia="Times New Roman" w:cs="Calibri"/>
                <w:b/>
                <w:bCs/>
                <w:sz w:val="20"/>
                <w:szCs w:val="20"/>
                <w:lang w:eastAsia="de-DE"/>
              </w:rPr>
            </w:pPr>
            <w:ins w:id="7127" w:author="Kisch, Christian" w:date="2022-02-08T09:55:00Z">
              <w:r w:rsidRPr="00CF5477">
                <w:rPr>
                  <w:rFonts w:eastAsia="Times New Roman" w:cs="Calibri"/>
                  <w:b/>
                  <w:bCs/>
                  <w:sz w:val="20"/>
                  <w:szCs w:val="20"/>
                  <w:lang w:eastAsia="de-DE"/>
                </w:rPr>
                <w:t>Metadaten zum Verfahren</w:t>
              </w:r>
            </w:ins>
          </w:p>
        </w:tc>
        <w:tc>
          <w:tcPr>
            <w:tcW w:w="1418" w:type="dxa"/>
            <w:shd w:val="clear" w:color="000000" w:fill="auto"/>
            <w:hideMark/>
          </w:tcPr>
          <w:p w14:paraId="08DC0F77" w14:textId="30D647C7" w:rsidR="007D087B" w:rsidRPr="00CF5477" w:rsidRDefault="007D087B" w:rsidP="007D087B">
            <w:pPr>
              <w:spacing w:before="0" w:after="0" w:line="240" w:lineRule="auto"/>
              <w:jc w:val="center"/>
              <w:rPr>
                <w:ins w:id="7128" w:author="Kisch, Christian" w:date="2022-02-08T09:55:00Z"/>
                <w:rFonts w:eastAsia="Times New Roman" w:cs="Calibri"/>
                <w:sz w:val="20"/>
                <w:szCs w:val="20"/>
                <w:lang w:eastAsia="de-DE"/>
              </w:rPr>
            </w:pPr>
            <w:ins w:id="7129" w:author="Kisch, Christian" w:date="2022-02-08T09:56:00Z">
              <w:r>
                <w:rPr>
                  <w:sz w:val="20"/>
                  <w:szCs w:val="20"/>
                </w:rPr>
                <w:t>Ja</w:t>
              </w:r>
            </w:ins>
          </w:p>
        </w:tc>
        <w:tc>
          <w:tcPr>
            <w:tcW w:w="992" w:type="dxa"/>
            <w:shd w:val="clear" w:color="000000" w:fill="auto"/>
          </w:tcPr>
          <w:p w14:paraId="7D4A01F5" w14:textId="6F34A8A5" w:rsidR="007D087B" w:rsidRPr="00CF5477" w:rsidRDefault="007D087B" w:rsidP="007D087B">
            <w:pPr>
              <w:spacing w:before="0" w:after="0" w:line="240" w:lineRule="auto"/>
              <w:jc w:val="center"/>
              <w:rPr>
                <w:ins w:id="7130" w:author="Kisch, Christian" w:date="2022-02-08T09:55:00Z"/>
                <w:rFonts w:eastAsia="Times New Roman" w:cs="Calibri"/>
                <w:sz w:val="20"/>
                <w:szCs w:val="20"/>
                <w:lang w:eastAsia="de-DE"/>
              </w:rPr>
            </w:pPr>
            <w:ins w:id="7131" w:author="Kisch, Christian" w:date="2022-02-08T09:57:00Z">
              <w:r>
                <w:rPr>
                  <w:sz w:val="20"/>
                  <w:szCs w:val="20"/>
                </w:rPr>
                <w:t>Nein</w:t>
              </w:r>
            </w:ins>
          </w:p>
        </w:tc>
        <w:tc>
          <w:tcPr>
            <w:tcW w:w="992" w:type="dxa"/>
            <w:shd w:val="clear" w:color="000000" w:fill="auto"/>
            <w:hideMark/>
          </w:tcPr>
          <w:p w14:paraId="1B3A0EA3" w14:textId="7022B998" w:rsidR="007D087B" w:rsidRPr="00CF5477" w:rsidRDefault="007D087B" w:rsidP="007D087B">
            <w:pPr>
              <w:spacing w:before="0" w:after="0" w:line="240" w:lineRule="auto"/>
              <w:jc w:val="center"/>
              <w:rPr>
                <w:ins w:id="7132" w:author="Kisch, Christian" w:date="2022-02-08T09:55:00Z"/>
                <w:rFonts w:eastAsia="Times New Roman" w:cs="Calibri"/>
                <w:sz w:val="20"/>
                <w:szCs w:val="20"/>
                <w:lang w:eastAsia="de-DE"/>
              </w:rPr>
            </w:pPr>
            <w:ins w:id="7133" w:author="Kisch, Christian" w:date="2022-02-08T09:58:00Z">
              <w:r>
                <w:rPr>
                  <w:sz w:val="20"/>
                  <w:szCs w:val="20"/>
                </w:rPr>
                <w:t>Nein</w:t>
              </w:r>
            </w:ins>
          </w:p>
        </w:tc>
        <w:tc>
          <w:tcPr>
            <w:tcW w:w="1134" w:type="dxa"/>
            <w:shd w:val="clear" w:color="000000" w:fill="auto"/>
            <w:hideMark/>
          </w:tcPr>
          <w:p w14:paraId="1D503CB0" w14:textId="60C2960C" w:rsidR="007D087B" w:rsidRPr="00CF5477" w:rsidRDefault="007D087B" w:rsidP="007D087B">
            <w:pPr>
              <w:spacing w:before="0" w:after="0" w:line="240" w:lineRule="auto"/>
              <w:jc w:val="center"/>
              <w:rPr>
                <w:ins w:id="7134" w:author="Kisch, Christian" w:date="2022-02-08T09:55:00Z"/>
                <w:rFonts w:eastAsia="Times New Roman" w:cs="Calibri"/>
                <w:sz w:val="20"/>
                <w:szCs w:val="20"/>
                <w:lang w:eastAsia="de-DE"/>
              </w:rPr>
            </w:pPr>
            <w:ins w:id="7135" w:author="Kisch, Christian" w:date="2022-02-08T09:58:00Z">
              <w:r>
                <w:rPr>
                  <w:sz w:val="20"/>
                  <w:szCs w:val="20"/>
                </w:rPr>
                <w:t>x</w:t>
              </w:r>
            </w:ins>
          </w:p>
        </w:tc>
        <w:tc>
          <w:tcPr>
            <w:tcW w:w="1134" w:type="dxa"/>
            <w:shd w:val="clear" w:color="000000" w:fill="auto"/>
            <w:hideMark/>
          </w:tcPr>
          <w:p w14:paraId="2A34EBA1" w14:textId="36C951A9" w:rsidR="007D087B" w:rsidRPr="00CF5477" w:rsidRDefault="007D087B" w:rsidP="007D087B">
            <w:pPr>
              <w:spacing w:before="0" w:after="0" w:line="240" w:lineRule="auto"/>
              <w:jc w:val="center"/>
              <w:rPr>
                <w:ins w:id="7136" w:author="Kisch, Christian" w:date="2022-02-08T09:55:00Z"/>
                <w:rFonts w:eastAsia="Times New Roman" w:cs="Calibri"/>
                <w:sz w:val="20"/>
                <w:szCs w:val="20"/>
                <w:lang w:eastAsia="de-DE"/>
              </w:rPr>
            </w:pPr>
            <w:ins w:id="7137" w:author="Kisch, Christian" w:date="2022-02-08T09:59:00Z">
              <w:r>
                <w:rPr>
                  <w:sz w:val="20"/>
                  <w:szCs w:val="20"/>
                </w:rPr>
                <w:t>x</w:t>
              </w:r>
            </w:ins>
          </w:p>
        </w:tc>
      </w:tr>
      <w:tr w:rsidR="007D087B" w:rsidRPr="00CF5477" w14:paraId="3A1AF778" w14:textId="77777777" w:rsidTr="0084168B">
        <w:trPr>
          <w:trHeight w:val="525"/>
          <w:ins w:id="7138" w:author="Kisch, Christian" w:date="2022-02-08T09:55:00Z"/>
        </w:trPr>
        <w:tc>
          <w:tcPr>
            <w:tcW w:w="626" w:type="dxa"/>
            <w:shd w:val="clear" w:color="000000" w:fill="auto"/>
            <w:hideMark/>
          </w:tcPr>
          <w:p w14:paraId="7B34A546" w14:textId="77777777" w:rsidR="007D087B" w:rsidRPr="00CF5477" w:rsidRDefault="007D087B" w:rsidP="007D087B">
            <w:pPr>
              <w:spacing w:before="0" w:after="0" w:line="240" w:lineRule="auto"/>
              <w:jc w:val="right"/>
              <w:rPr>
                <w:ins w:id="7139" w:author="Kisch, Christian" w:date="2022-02-08T09:55:00Z"/>
                <w:rFonts w:eastAsia="Times New Roman" w:cs="Calibri"/>
                <w:color w:val="000000"/>
                <w:lang w:eastAsia="de-DE"/>
              </w:rPr>
            </w:pPr>
            <w:ins w:id="7140" w:author="Kisch, Christian" w:date="2022-02-08T09:55:00Z">
              <w:r>
                <w:rPr>
                  <w:rFonts w:eastAsia="Times New Roman" w:cs="Calibri"/>
                  <w:color w:val="000000"/>
                  <w:lang w:eastAsia="de-DE"/>
                </w:rPr>
                <w:t>17</w:t>
              </w:r>
            </w:ins>
          </w:p>
        </w:tc>
        <w:tc>
          <w:tcPr>
            <w:tcW w:w="2523" w:type="dxa"/>
            <w:shd w:val="clear" w:color="000000" w:fill="auto"/>
            <w:hideMark/>
          </w:tcPr>
          <w:p w14:paraId="2DB579B9" w14:textId="7A91180F" w:rsidR="007D087B" w:rsidRPr="00CF5477" w:rsidRDefault="007D087B" w:rsidP="007D087B">
            <w:pPr>
              <w:spacing w:before="0" w:after="0" w:line="240" w:lineRule="auto"/>
              <w:rPr>
                <w:ins w:id="7141" w:author="Kisch, Christian" w:date="2022-02-08T09:55:00Z"/>
                <w:rFonts w:eastAsia="Times New Roman" w:cs="Calibri"/>
                <w:color w:val="000000"/>
                <w:lang w:eastAsia="de-DE"/>
              </w:rPr>
            </w:pPr>
            <w:ins w:id="7142"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260B7B76" w14:textId="77777777" w:rsidR="007D087B" w:rsidRPr="00CF5477" w:rsidRDefault="007D087B" w:rsidP="007D087B">
            <w:pPr>
              <w:spacing w:before="0" w:after="0" w:line="240" w:lineRule="auto"/>
              <w:rPr>
                <w:ins w:id="7143" w:author="Kisch, Christian" w:date="2022-02-08T09:55:00Z"/>
                <w:rFonts w:eastAsia="Times New Roman" w:cs="Calibri"/>
                <w:b/>
                <w:bCs/>
                <w:sz w:val="20"/>
                <w:szCs w:val="20"/>
                <w:lang w:eastAsia="de-DE"/>
              </w:rPr>
            </w:pPr>
            <w:ins w:id="7144" w:author="Kisch, Christian" w:date="2022-02-08T09:55:00Z">
              <w:r w:rsidRPr="00CF5477">
                <w:rPr>
                  <w:rFonts w:eastAsia="Times New Roman" w:cs="Calibri"/>
                  <w:b/>
                  <w:bCs/>
                  <w:sz w:val="20"/>
                  <w:szCs w:val="20"/>
                  <w:lang w:eastAsia="de-DE"/>
                </w:rPr>
                <w:t>Verfahrenshistorie</w:t>
              </w:r>
            </w:ins>
          </w:p>
        </w:tc>
        <w:tc>
          <w:tcPr>
            <w:tcW w:w="1418" w:type="dxa"/>
            <w:shd w:val="clear" w:color="000000" w:fill="auto"/>
            <w:hideMark/>
          </w:tcPr>
          <w:p w14:paraId="218C1BC3" w14:textId="4E8D3585" w:rsidR="007D087B" w:rsidRPr="00CF5477" w:rsidRDefault="007D087B" w:rsidP="007D087B">
            <w:pPr>
              <w:spacing w:before="0" w:after="0" w:line="240" w:lineRule="auto"/>
              <w:jc w:val="center"/>
              <w:rPr>
                <w:ins w:id="7145" w:author="Kisch, Christian" w:date="2022-02-08T09:55:00Z"/>
                <w:rFonts w:eastAsia="Times New Roman" w:cs="Calibri"/>
                <w:sz w:val="20"/>
                <w:szCs w:val="20"/>
                <w:lang w:eastAsia="de-DE"/>
              </w:rPr>
            </w:pPr>
            <w:ins w:id="7146" w:author="Kisch, Christian" w:date="2022-02-08T09:56:00Z">
              <w:r>
                <w:rPr>
                  <w:sz w:val="20"/>
                  <w:szCs w:val="20"/>
                </w:rPr>
                <w:t>Nein</w:t>
              </w:r>
            </w:ins>
          </w:p>
        </w:tc>
        <w:tc>
          <w:tcPr>
            <w:tcW w:w="992" w:type="dxa"/>
            <w:shd w:val="clear" w:color="000000" w:fill="auto"/>
          </w:tcPr>
          <w:p w14:paraId="1711BCAB" w14:textId="1883DC8D" w:rsidR="007D087B" w:rsidRPr="00CF5477" w:rsidRDefault="007D087B" w:rsidP="007D087B">
            <w:pPr>
              <w:spacing w:before="0" w:after="0" w:line="240" w:lineRule="auto"/>
              <w:jc w:val="center"/>
              <w:rPr>
                <w:ins w:id="7147" w:author="Kisch, Christian" w:date="2022-02-08T09:55:00Z"/>
                <w:rFonts w:eastAsia="Times New Roman" w:cs="Calibri"/>
                <w:sz w:val="20"/>
                <w:szCs w:val="20"/>
                <w:lang w:eastAsia="de-DE"/>
              </w:rPr>
            </w:pPr>
            <w:ins w:id="7148" w:author="Kisch, Christian" w:date="2022-02-08T09:57:00Z">
              <w:r>
                <w:rPr>
                  <w:sz w:val="20"/>
                  <w:szCs w:val="20"/>
                </w:rPr>
                <w:t>Nein</w:t>
              </w:r>
            </w:ins>
          </w:p>
        </w:tc>
        <w:tc>
          <w:tcPr>
            <w:tcW w:w="992" w:type="dxa"/>
            <w:shd w:val="clear" w:color="000000" w:fill="auto"/>
            <w:hideMark/>
          </w:tcPr>
          <w:p w14:paraId="1E7FA1C6" w14:textId="7C506376" w:rsidR="007D087B" w:rsidRPr="00CF5477" w:rsidRDefault="007D087B" w:rsidP="007D087B">
            <w:pPr>
              <w:spacing w:before="0" w:after="0" w:line="240" w:lineRule="auto"/>
              <w:jc w:val="center"/>
              <w:rPr>
                <w:ins w:id="7149" w:author="Kisch, Christian" w:date="2022-02-08T09:55:00Z"/>
                <w:rFonts w:eastAsia="Times New Roman" w:cs="Calibri"/>
                <w:sz w:val="20"/>
                <w:szCs w:val="20"/>
                <w:lang w:eastAsia="de-DE"/>
              </w:rPr>
            </w:pPr>
            <w:ins w:id="7150" w:author="Kisch, Christian" w:date="2022-02-08T09:58:00Z">
              <w:r>
                <w:rPr>
                  <w:sz w:val="20"/>
                  <w:szCs w:val="20"/>
                </w:rPr>
                <w:t>Nein</w:t>
              </w:r>
            </w:ins>
          </w:p>
        </w:tc>
        <w:tc>
          <w:tcPr>
            <w:tcW w:w="1134" w:type="dxa"/>
            <w:shd w:val="clear" w:color="000000" w:fill="auto"/>
            <w:hideMark/>
          </w:tcPr>
          <w:p w14:paraId="216DDE81" w14:textId="292E7794" w:rsidR="007D087B" w:rsidRPr="00CF5477" w:rsidRDefault="007D087B" w:rsidP="007D087B">
            <w:pPr>
              <w:spacing w:before="0" w:after="0" w:line="240" w:lineRule="auto"/>
              <w:jc w:val="center"/>
              <w:rPr>
                <w:ins w:id="7151" w:author="Kisch, Christian" w:date="2022-02-08T09:55:00Z"/>
                <w:rFonts w:eastAsia="Times New Roman" w:cs="Calibri"/>
                <w:sz w:val="20"/>
                <w:szCs w:val="20"/>
                <w:lang w:eastAsia="de-DE"/>
              </w:rPr>
            </w:pPr>
            <w:ins w:id="7152" w:author="Kisch, Christian" w:date="2022-02-08T09:58:00Z">
              <w:r>
                <w:rPr>
                  <w:sz w:val="20"/>
                  <w:szCs w:val="20"/>
                </w:rPr>
                <w:t>x</w:t>
              </w:r>
            </w:ins>
          </w:p>
        </w:tc>
        <w:tc>
          <w:tcPr>
            <w:tcW w:w="1134" w:type="dxa"/>
            <w:shd w:val="clear" w:color="000000" w:fill="auto"/>
            <w:hideMark/>
          </w:tcPr>
          <w:p w14:paraId="0EFDCFD6" w14:textId="34971775" w:rsidR="007D087B" w:rsidRPr="00CF5477" w:rsidRDefault="007D087B" w:rsidP="007D087B">
            <w:pPr>
              <w:spacing w:before="0" w:after="0" w:line="240" w:lineRule="auto"/>
              <w:jc w:val="center"/>
              <w:rPr>
                <w:ins w:id="7153" w:author="Kisch, Christian" w:date="2022-02-08T09:55:00Z"/>
                <w:rFonts w:eastAsia="Times New Roman" w:cs="Calibri"/>
                <w:sz w:val="20"/>
                <w:szCs w:val="20"/>
                <w:lang w:eastAsia="de-DE"/>
              </w:rPr>
            </w:pPr>
            <w:ins w:id="7154" w:author="Kisch, Christian" w:date="2022-02-08T09:59:00Z">
              <w:r>
                <w:rPr>
                  <w:sz w:val="20"/>
                  <w:szCs w:val="20"/>
                </w:rPr>
                <w:t>x</w:t>
              </w:r>
            </w:ins>
          </w:p>
        </w:tc>
      </w:tr>
      <w:tr w:rsidR="007D087B" w:rsidRPr="00CF5477" w14:paraId="767CCB43" w14:textId="77777777" w:rsidTr="0084168B">
        <w:trPr>
          <w:trHeight w:val="432"/>
          <w:ins w:id="7155" w:author="Kisch, Christian" w:date="2022-02-08T09:55:00Z"/>
        </w:trPr>
        <w:tc>
          <w:tcPr>
            <w:tcW w:w="626" w:type="dxa"/>
            <w:shd w:val="clear" w:color="000000" w:fill="auto"/>
            <w:hideMark/>
          </w:tcPr>
          <w:p w14:paraId="37948F4F" w14:textId="77777777" w:rsidR="007D087B" w:rsidRPr="00CF5477" w:rsidRDefault="007D087B" w:rsidP="007D087B">
            <w:pPr>
              <w:spacing w:before="0" w:after="0" w:line="240" w:lineRule="auto"/>
              <w:jc w:val="right"/>
              <w:rPr>
                <w:ins w:id="7156" w:author="Kisch, Christian" w:date="2022-02-08T09:55:00Z"/>
                <w:rFonts w:eastAsia="Times New Roman" w:cs="Calibri"/>
                <w:color w:val="000000"/>
                <w:lang w:eastAsia="de-DE"/>
              </w:rPr>
            </w:pPr>
            <w:ins w:id="7157" w:author="Kisch, Christian" w:date="2022-02-08T09:55:00Z">
              <w:r>
                <w:rPr>
                  <w:rFonts w:eastAsia="Times New Roman" w:cs="Calibri"/>
                  <w:color w:val="000000"/>
                  <w:lang w:eastAsia="de-DE"/>
                </w:rPr>
                <w:t>18</w:t>
              </w:r>
            </w:ins>
          </w:p>
        </w:tc>
        <w:tc>
          <w:tcPr>
            <w:tcW w:w="2523" w:type="dxa"/>
            <w:shd w:val="clear" w:color="000000" w:fill="auto"/>
            <w:hideMark/>
          </w:tcPr>
          <w:p w14:paraId="594AA5EF" w14:textId="71E1FF20" w:rsidR="007D087B" w:rsidRPr="00CF5477" w:rsidRDefault="007D087B" w:rsidP="007D087B">
            <w:pPr>
              <w:spacing w:before="0" w:after="0" w:line="240" w:lineRule="auto"/>
              <w:rPr>
                <w:ins w:id="7158" w:author="Kisch, Christian" w:date="2022-02-08T09:55:00Z"/>
                <w:rFonts w:eastAsia="Times New Roman" w:cs="Calibri"/>
                <w:color w:val="000000"/>
                <w:lang w:eastAsia="de-DE"/>
              </w:rPr>
            </w:pPr>
            <w:ins w:id="7159"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1FCCB2AB" w14:textId="77777777" w:rsidR="007D087B" w:rsidRPr="00CF5477" w:rsidRDefault="007D087B" w:rsidP="007D087B">
            <w:pPr>
              <w:spacing w:before="0" w:after="0" w:line="240" w:lineRule="auto"/>
              <w:rPr>
                <w:ins w:id="7160" w:author="Kisch, Christian" w:date="2022-02-08T09:55:00Z"/>
                <w:rFonts w:eastAsia="Times New Roman" w:cs="Calibri"/>
                <w:b/>
                <w:bCs/>
                <w:sz w:val="20"/>
                <w:szCs w:val="20"/>
                <w:lang w:eastAsia="de-DE"/>
              </w:rPr>
            </w:pPr>
            <w:ins w:id="7161" w:author="Kisch, Christian" w:date="2022-02-08T09:55:00Z">
              <w:r w:rsidRPr="00CF5477">
                <w:rPr>
                  <w:rFonts w:eastAsia="Times New Roman" w:cs="Calibri"/>
                  <w:b/>
                  <w:bCs/>
                  <w:sz w:val="20"/>
                  <w:szCs w:val="20"/>
                  <w:lang w:eastAsia="de-DE"/>
                </w:rPr>
                <w:t>Ordner</w:t>
              </w:r>
            </w:ins>
          </w:p>
        </w:tc>
        <w:tc>
          <w:tcPr>
            <w:tcW w:w="1418" w:type="dxa"/>
            <w:shd w:val="clear" w:color="000000" w:fill="auto"/>
            <w:hideMark/>
          </w:tcPr>
          <w:p w14:paraId="0AEF12BB" w14:textId="4D3AA33A" w:rsidR="007D087B" w:rsidRPr="00CF5477" w:rsidRDefault="007D087B" w:rsidP="007D087B">
            <w:pPr>
              <w:spacing w:before="0" w:after="0" w:line="240" w:lineRule="auto"/>
              <w:jc w:val="center"/>
              <w:rPr>
                <w:ins w:id="7162" w:author="Kisch, Christian" w:date="2022-02-08T09:55:00Z"/>
                <w:rFonts w:eastAsia="Times New Roman" w:cs="Calibri"/>
                <w:sz w:val="20"/>
                <w:szCs w:val="20"/>
                <w:lang w:eastAsia="de-DE"/>
              </w:rPr>
            </w:pPr>
            <w:ins w:id="7163" w:author="Kisch, Christian" w:date="2022-02-08T09:56:00Z">
              <w:r>
                <w:rPr>
                  <w:sz w:val="20"/>
                  <w:szCs w:val="20"/>
                </w:rPr>
                <w:t>Nein</w:t>
              </w:r>
            </w:ins>
          </w:p>
        </w:tc>
        <w:tc>
          <w:tcPr>
            <w:tcW w:w="992" w:type="dxa"/>
            <w:shd w:val="clear" w:color="000000" w:fill="auto"/>
          </w:tcPr>
          <w:p w14:paraId="10AE43CA" w14:textId="380B8E24" w:rsidR="007D087B" w:rsidRPr="00CF5477" w:rsidRDefault="007D087B" w:rsidP="007D087B">
            <w:pPr>
              <w:spacing w:before="0" w:after="0" w:line="240" w:lineRule="auto"/>
              <w:jc w:val="center"/>
              <w:rPr>
                <w:ins w:id="7164" w:author="Kisch, Christian" w:date="2022-02-08T09:55:00Z"/>
                <w:rFonts w:eastAsia="Times New Roman" w:cs="Calibri"/>
                <w:sz w:val="20"/>
                <w:szCs w:val="20"/>
                <w:lang w:eastAsia="de-DE"/>
              </w:rPr>
            </w:pPr>
            <w:ins w:id="7165" w:author="Kisch, Christian" w:date="2022-02-08T09:57:00Z">
              <w:r>
                <w:rPr>
                  <w:sz w:val="20"/>
                  <w:szCs w:val="20"/>
                </w:rPr>
                <w:t>Nein</w:t>
              </w:r>
            </w:ins>
          </w:p>
        </w:tc>
        <w:tc>
          <w:tcPr>
            <w:tcW w:w="992" w:type="dxa"/>
            <w:shd w:val="clear" w:color="000000" w:fill="auto"/>
            <w:hideMark/>
          </w:tcPr>
          <w:p w14:paraId="086B442C" w14:textId="553E4875" w:rsidR="007D087B" w:rsidRPr="00CF5477" w:rsidRDefault="007D087B" w:rsidP="007D087B">
            <w:pPr>
              <w:spacing w:before="0" w:after="0" w:line="240" w:lineRule="auto"/>
              <w:jc w:val="center"/>
              <w:rPr>
                <w:ins w:id="7166" w:author="Kisch, Christian" w:date="2022-02-08T09:55:00Z"/>
                <w:rFonts w:eastAsia="Times New Roman" w:cs="Calibri"/>
                <w:sz w:val="20"/>
                <w:szCs w:val="20"/>
                <w:lang w:eastAsia="de-DE"/>
              </w:rPr>
            </w:pPr>
            <w:ins w:id="7167" w:author="Kisch, Christian" w:date="2022-02-08T09:58:00Z">
              <w:r>
                <w:rPr>
                  <w:sz w:val="20"/>
                  <w:szCs w:val="20"/>
                </w:rPr>
                <w:t>Nein</w:t>
              </w:r>
            </w:ins>
          </w:p>
        </w:tc>
        <w:tc>
          <w:tcPr>
            <w:tcW w:w="1134" w:type="dxa"/>
            <w:shd w:val="clear" w:color="000000" w:fill="auto"/>
            <w:hideMark/>
          </w:tcPr>
          <w:p w14:paraId="162310C5" w14:textId="137AE5CC" w:rsidR="007D087B" w:rsidRPr="00CF5477" w:rsidRDefault="007D087B" w:rsidP="007D087B">
            <w:pPr>
              <w:spacing w:before="0" w:after="0" w:line="240" w:lineRule="auto"/>
              <w:jc w:val="center"/>
              <w:rPr>
                <w:ins w:id="7168" w:author="Kisch, Christian" w:date="2022-02-08T09:55:00Z"/>
                <w:rFonts w:eastAsia="Times New Roman" w:cs="Calibri"/>
                <w:sz w:val="20"/>
                <w:szCs w:val="20"/>
                <w:lang w:eastAsia="de-DE"/>
              </w:rPr>
            </w:pPr>
            <w:ins w:id="7169" w:author="Kisch, Christian" w:date="2022-02-08T09:58:00Z">
              <w:r>
                <w:rPr>
                  <w:sz w:val="20"/>
                  <w:szCs w:val="20"/>
                </w:rPr>
                <w:t>x</w:t>
              </w:r>
            </w:ins>
          </w:p>
        </w:tc>
        <w:tc>
          <w:tcPr>
            <w:tcW w:w="1134" w:type="dxa"/>
            <w:shd w:val="clear" w:color="000000" w:fill="auto"/>
            <w:hideMark/>
          </w:tcPr>
          <w:p w14:paraId="5A4725AA" w14:textId="72FBDC4D" w:rsidR="007D087B" w:rsidRPr="00CF5477" w:rsidRDefault="007D087B" w:rsidP="007D087B">
            <w:pPr>
              <w:spacing w:before="0" w:after="0" w:line="240" w:lineRule="auto"/>
              <w:jc w:val="center"/>
              <w:rPr>
                <w:ins w:id="7170" w:author="Kisch, Christian" w:date="2022-02-08T09:55:00Z"/>
                <w:rFonts w:eastAsia="Times New Roman" w:cs="Calibri"/>
                <w:sz w:val="20"/>
                <w:szCs w:val="20"/>
                <w:lang w:eastAsia="de-DE"/>
              </w:rPr>
            </w:pPr>
            <w:ins w:id="7171" w:author="Kisch, Christian" w:date="2022-02-08T09:59:00Z">
              <w:r>
                <w:rPr>
                  <w:sz w:val="20"/>
                  <w:szCs w:val="20"/>
                </w:rPr>
                <w:t>x</w:t>
              </w:r>
            </w:ins>
          </w:p>
        </w:tc>
      </w:tr>
      <w:tr w:rsidR="007D087B" w:rsidRPr="00CF5477" w14:paraId="2C70483C" w14:textId="77777777" w:rsidTr="0084168B">
        <w:trPr>
          <w:trHeight w:val="454"/>
          <w:ins w:id="7172" w:author="Kisch, Christian" w:date="2022-02-08T09:55:00Z"/>
        </w:trPr>
        <w:tc>
          <w:tcPr>
            <w:tcW w:w="626" w:type="dxa"/>
            <w:shd w:val="clear" w:color="000000" w:fill="auto"/>
            <w:hideMark/>
          </w:tcPr>
          <w:p w14:paraId="2C8EC7BF" w14:textId="77777777" w:rsidR="007D087B" w:rsidRPr="00CF5477" w:rsidRDefault="007D087B" w:rsidP="007D087B">
            <w:pPr>
              <w:spacing w:before="0" w:after="0" w:line="240" w:lineRule="auto"/>
              <w:jc w:val="right"/>
              <w:rPr>
                <w:ins w:id="7173" w:author="Kisch, Christian" w:date="2022-02-08T09:55:00Z"/>
                <w:rFonts w:eastAsia="Times New Roman" w:cs="Calibri"/>
                <w:color w:val="000000"/>
                <w:lang w:eastAsia="de-DE"/>
              </w:rPr>
            </w:pPr>
            <w:ins w:id="7174" w:author="Kisch, Christian" w:date="2022-02-08T09:55:00Z">
              <w:r>
                <w:rPr>
                  <w:rFonts w:eastAsia="Times New Roman" w:cs="Calibri"/>
                  <w:color w:val="000000"/>
                  <w:lang w:eastAsia="de-DE"/>
                </w:rPr>
                <w:t>19</w:t>
              </w:r>
            </w:ins>
          </w:p>
        </w:tc>
        <w:tc>
          <w:tcPr>
            <w:tcW w:w="2523" w:type="dxa"/>
            <w:shd w:val="clear" w:color="000000" w:fill="auto"/>
            <w:hideMark/>
          </w:tcPr>
          <w:p w14:paraId="7C91AE58" w14:textId="167A0F38" w:rsidR="007D087B" w:rsidRPr="00CF5477" w:rsidRDefault="007D087B" w:rsidP="007D087B">
            <w:pPr>
              <w:spacing w:before="0" w:after="0" w:line="240" w:lineRule="auto"/>
              <w:rPr>
                <w:ins w:id="7175" w:author="Kisch, Christian" w:date="2022-02-08T09:55:00Z"/>
                <w:rFonts w:eastAsia="Times New Roman" w:cs="Calibri"/>
                <w:color w:val="000000"/>
                <w:lang w:eastAsia="de-DE"/>
              </w:rPr>
            </w:pPr>
            <w:ins w:id="7176"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7BDA5C81" w14:textId="77777777" w:rsidR="007D087B" w:rsidRPr="00CF5477" w:rsidRDefault="007D087B" w:rsidP="007D087B">
            <w:pPr>
              <w:spacing w:before="0" w:after="0" w:line="240" w:lineRule="auto"/>
              <w:rPr>
                <w:ins w:id="7177" w:author="Kisch, Christian" w:date="2022-02-08T09:55:00Z"/>
                <w:rFonts w:eastAsia="Times New Roman" w:cs="Calibri"/>
                <w:b/>
                <w:bCs/>
                <w:sz w:val="20"/>
                <w:szCs w:val="20"/>
                <w:lang w:eastAsia="de-DE"/>
              </w:rPr>
            </w:pPr>
            <w:ins w:id="7178" w:author="Kisch, Christian" w:date="2022-02-08T09:55:00Z">
              <w:r w:rsidRPr="00CF5477">
                <w:rPr>
                  <w:rFonts w:eastAsia="Times New Roman" w:cs="Calibri"/>
                  <w:b/>
                  <w:bCs/>
                  <w:sz w:val="20"/>
                  <w:szCs w:val="20"/>
                  <w:lang w:eastAsia="de-DE"/>
                </w:rPr>
                <w:t>Unterordner im Ordner „Akte“</w:t>
              </w:r>
            </w:ins>
          </w:p>
        </w:tc>
        <w:tc>
          <w:tcPr>
            <w:tcW w:w="1418" w:type="dxa"/>
            <w:shd w:val="clear" w:color="000000" w:fill="auto"/>
            <w:hideMark/>
          </w:tcPr>
          <w:p w14:paraId="031BA87E" w14:textId="2F333591" w:rsidR="007D087B" w:rsidRPr="00CF5477" w:rsidRDefault="007D087B" w:rsidP="007D087B">
            <w:pPr>
              <w:spacing w:before="0" w:after="0" w:line="240" w:lineRule="auto"/>
              <w:jc w:val="center"/>
              <w:rPr>
                <w:ins w:id="7179" w:author="Kisch, Christian" w:date="2022-02-08T09:55:00Z"/>
                <w:rFonts w:eastAsia="Times New Roman" w:cs="Calibri"/>
                <w:sz w:val="20"/>
                <w:szCs w:val="20"/>
                <w:lang w:eastAsia="de-DE"/>
              </w:rPr>
            </w:pPr>
            <w:ins w:id="7180" w:author="Kisch, Christian" w:date="2022-02-08T09:56:00Z">
              <w:r>
                <w:rPr>
                  <w:sz w:val="20"/>
                  <w:szCs w:val="20"/>
                </w:rPr>
                <w:t>Nein</w:t>
              </w:r>
            </w:ins>
          </w:p>
        </w:tc>
        <w:tc>
          <w:tcPr>
            <w:tcW w:w="992" w:type="dxa"/>
            <w:shd w:val="clear" w:color="000000" w:fill="auto"/>
          </w:tcPr>
          <w:p w14:paraId="571BA557" w14:textId="1FF2F84C" w:rsidR="007D087B" w:rsidRPr="00CF5477" w:rsidRDefault="007D087B" w:rsidP="007D087B">
            <w:pPr>
              <w:spacing w:before="0" w:after="0" w:line="240" w:lineRule="auto"/>
              <w:jc w:val="center"/>
              <w:rPr>
                <w:ins w:id="7181" w:author="Kisch, Christian" w:date="2022-02-08T09:55:00Z"/>
                <w:rFonts w:eastAsia="Times New Roman" w:cs="Calibri"/>
                <w:sz w:val="20"/>
                <w:szCs w:val="20"/>
                <w:lang w:eastAsia="de-DE"/>
              </w:rPr>
            </w:pPr>
            <w:ins w:id="7182" w:author="Kisch, Christian" w:date="2022-02-08T09:57:00Z">
              <w:r>
                <w:rPr>
                  <w:sz w:val="20"/>
                  <w:szCs w:val="20"/>
                </w:rPr>
                <w:t>Nein</w:t>
              </w:r>
            </w:ins>
          </w:p>
        </w:tc>
        <w:tc>
          <w:tcPr>
            <w:tcW w:w="992" w:type="dxa"/>
            <w:shd w:val="clear" w:color="000000" w:fill="auto"/>
            <w:hideMark/>
          </w:tcPr>
          <w:p w14:paraId="5AA2E3F5" w14:textId="18C6C341" w:rsidR="007D087B" w:rsidRPr="00CF5477" w:rsidRDefault="007D087B" w:rsidP="007D087B">
            <w:pPr>
              <w:spacing w:before="0" w:after="0" w:line="240" w:lineRule="auto"/>
              <w:jc w:val="center"/>
              <w:rPr>
                <w:ins w:id="7183" w:author="Kisch, Christian" w:date="2022-02-08T09:55:00Z"/>
                <w:rFonts w:eastAsia="Times New Roman" w:cs="Calibri"/>
                <w:sz w:val="20"/>
                <w:szCs w:val="20"/>
                <w:lang w:eastAsia="de-DE"/>
              </w:rPr>
            </w:pPr>
            <w:ins w:id="7184" w:author="Kisch, Christian" w:date="2022-02-08T09:58:00Z">
              <w:r>
                <w:rPr>
                  <w:sz w:val="20"/>
                  <w:szCs w:val="20"/>
                </w:rPr>
                <w:t>Nein</w:t>
              </w:r>
            </w:ins>
          </w:p>
        </w:tc>
        <w:tc>
          <w:tcPr>
            <w:tcW w:w="1134" w:type="dxa"/>
            <w:shd w:val="clear" w:color="000000" w:fill="auto"/>
            <w:hideMark/>
          </w:tcPr>
          <w:p w14:paraId="36100752" w14:textId="4A098EBF" w:rsidR="007D087B" w:rsidRPr="00CF5477" w:rsidRDefault="007D087B" w:rsidP="007D087B">
            <w:pPr>
              <w:spacing w:before="0" w:after="0" w:line="240" w:lineRule="auto"/>
              <w:jc w:val="center"/>
              <w:rPr>
                <w:ins w:id="7185" w:author="Kisch, Christian" w:date="2022-02-08T09:55:00Z"/>
                <w:rFonts w:eastAsia="Times New Roman" w:cs="Calibri"/>
                <w:sz w:val="20"/>
                <w:szCs w:val="20"/>
                <w:lang w:eastAsia="de-DE"/>
              </w:rPr>
            </w:pPr>
            <w:ins w:id="7186" w:author="Kisch, Christian" w:date="2022-02-08T09:58:00Z">
              <w:r>
                <w:rPr>
                  <w:sz w:val="20"/>
                  <w:szCs w:val="20"/>
                </w:rPr>
                <w:t>x</w:t>
              </w:r>
            </w:ins>
          </w:p>
        </w:tc>
        <w:tc>
          <w:tcPr>
            <w:tcW w:w="1134" w:type="dxa"/>
            <w:shd w:val="clear" w:color="000000" w:fill="auto"/>
            <w:hideMark/>
          </w:tcPr>
          <w:p w14:paraId="1FF59C0C" w14:textId="70446087" w:rsidR="007D087B" w:rsidRPr="00CF5477" w:rsidRDefault="007D087B" w:rsidP="007D087B">
            <w:pPr>
              <w:spacing w:before="0" w:after="0" w:line="240" w:lineRule="auto"/>
              <w:jc w:val="center"/>
              <w:rPr>
                <w:ins w:id="7187" w:author="Kisch, Christian" w:date="2022-02-08T09:55:00Z"/>
                <w:rFonts w:eastAsia="Times New Roman" w:cs="Calibri"/>
                <w:sz w:val="20"/>
                <w:szCs w:val="20"/>
                <w:lang w:eastAsia="de-DE"/>
              </w:rPr>
            </w:pPr>
            <w:ins w:id="7188" w:author="Kisch, Christian" w:date="2022-02-08T09:59:00Z">
              <w:r>
                <w:rPr>
                  <w:sz w:val="20"/>
                  <w:szCs w:val="20"/>
                </w:rPr>
                <w:t>x</w:t>
              </w:r>
            </w:ins>
          </w:p>
        </w:tc>
      </w:tr>
      <w:tr w:rsidR="007D087B" w:rsidRPr="00CF5477" w14:paraId="7A04847F" w14:textId="77777777" w:rsidTr="0084168B">
        <w:trPr>
          <w:trHeight w:val="475"/>
          <w:ins w:id="7189" w:author="Kisch, Christian" w:date="2022-02-08T09:55:00Z"/>
        </w:trPr>
        <w:tc>
          <w:tcPr>
            <w:tcW w:w="626" w:type="dxa"/>
            <w:shd w:val="clear" w:color="000000" w:fill="auto"/>
            <w:hideMark/>
          </w:tcPr>
          <w:p w14:paraId="6A8FF166" w14:textId="77777777" w:rsidR="007D087B" w:rsidRPr="00CF5477" w:rsidRDefault="007D087B" w:rsidP="007D087B">
            <w:pPr>
              <w:spacing w:before="0" w:after="0" w:line="240" w:lineRule="auto"/>
              <w:jc w:val="right"/>
              <w:rPr>
                <w:ins w:id="7190" w:author="Kisch, Christian" w:date="2022-02-08T09:55:00Z"/>
                <w:rFonts w:eastAsia="Times New Roman" w:cs="Calibri"/>
                <w:color w:val="000000"/>
                <w:lang w:eastAsia="de-DE"/>
              </w:rPr>
            </w:pPr>
            <w:ins w:id="7191" w:author="Kisch, Christian" w:date="2022-02-08T09:55:00Z">
              <w:r>
                <w:rPr>
                  <w:rFonts w:eastAsia="Times New Roman" w:cs="Calibri"/>
                  <w:color w:val="000000"/>
                  <w:lang w:eastAsia="de-DE"/>
                </w:rPr>
                <w:t>20</w:t>
              </w:r>
            </w:ins>
          </w:p>
        </w:tc>
        <w:tc>
          <w:tcPr>
            <w:tcW w:w="2523" w:type="dxa"/>
            <w:shd w:val="clear" w:color="000000" w:fill="auto"/>
            <w:hideMark/>
          </w:tcPr>
          <w:p w14:paraId="2F2CBA76" w14:textId="751A7640" w:rsidR="007D087B" w:rsidRPr="00CF5477" w:rsidRDefault="007D087B" w:rsidP="007D087B">
            <w:pPr>
              <w:spacing w:before="0" w:after="0" w:line="240" w:lineRule="auto"/>
              <w:rPr>
                <w:ins w:id="7192" w:author="Kisch, Christian" w:date="2022-02-08T09:55:00Z"/>
                <w:rFonts w:eastAsia="Times New Roman" w:cs="Calibri"/>
                <w:color w:val="000000"/>
                <w:lang w:eastAsia="de-DE"/>
              </w:rPr>
            </w:pPr>
            <w:ins w:id="7193"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61FA03A0" w14:textId="77777777" w:rsidR="007D087B" w:rsidRPr="00CF5477" w:rsidRDefault="007D087B" w:rsidP="007D087B">
            <w:pPr>
              <w:spacing w:before="0" w:after="0" w:line="240" w:lineRule="auto"/>
              <w:rPr>
                <w:ins w:id="7194" w:author="Kisch, Christian" w:date="2022-02-08T09:55:00Z"/>
                <w:rFonts w:eastAsia="Times New Roman" w:cs="Calibri"/>
                <w:b/>
                <w:bCs/>
                <w:sz w:val="20"/>
                <w:szCs w:val="20"/>
                <w:lang w:eastAsia="de-DE"/>
              </w:rPr>
            </w:pPr>
            <w:ins w:id="7195" w:author="Kisch, Christian" w:date="2022-02-08T09:55:00Z">
              <w:r w:rsidRPr="00CF5477">
                <w:rPr>
                  <w:rFonts w:eastAsia="Times New Roman" w:cs="Calibri"/>
                  <w:b/>
                  <w:bCs/>
                  <w:sz w:val="20"/>
                  <w:szCs w:val="20"/>
                  <w:lang w:eastAsia="de-DE"/>
                </w:rPr>
                <w:t>Dokumente im Ordner „Akte“</w:t>
              </w:r>
            </w:ins>
          </w:p>
        </w:tc>
        <w:tc>
          <w:tcPr>
            <w:tcW w:w="1418" w:type="dxa"/>
            <w:shd w:val="clear" w:color="000000" w:fill="auto"/>
            <w:hideMark/>
          </w:tcPr>
          <w:p w14:paraId="4F6A0B42" w14:textId="00432309" w:rsidR="007D087B" w:rsidRPr="00CF5477" w:rsidRDefault="007D087B" w:rsidP="007D087B">
            <w:pPr>
              <w:spacing w:before="0" w:after="0" w:line="240" w:lineRule="auto"/>
              <w:jc w:val="center"/>
              <w:rPr>
                <w:ins w:id="7196" w:author="Kisch, Christian" w:date="2022-02-08T09:55:00Z"/>
                <w:rFonts w:eastAsia="Times New Roman" w:cs="Calibri"/>
                <w:sz w:val="20"/>
                <w:szCs w:val="20"/>
                <w:lang w:eastAsia="de-DE"/>
              </w:rPr>
            </w:pPr>
            <w:ins w:id="7197" w:author="Kisch, Christian" w:date="2022-02-08T09:56:00Z">
              <w:r>
                <w:rPr>
                  <w:sz w:val="20"/>
                  <w:szCs w:val="20"/>
                </w:rPr>
                <w:t>Nein</w:t>
              </w:r>
            </w:ins>
          </w:p>
        </w:tc>
        <w:tc>
          <w:tcPr>
            <w:tcW w:w="992" w:type="dxa"/>
            <w:shd w:val="clear" w:color="000000" w:fill="auto"/>
          </w:tcPr>
          <w:p w14:paraId="323EBFAA" w14:textId="0702BA8E" w:rsidR="007D087B" w:rsidRPr="00CF5477" w:rsidRDefault="007D087B" w:rsidP="007D087B">
            <w:pPr>
              <w:spacing w:before="0" w:after="0" w:line="240" w:lineRule="auto"/>
              <w:jc w:val="center"/>
              <w:rPr>
                <w:ins w:id="7198" w:author="Kisch, Christian" w:date="2022-02-08T09:55:00Z"/>
                <w:rFonts w:eastAsia="Times New Roman" w:cs="Calibri"/>
                <w:sz w:val="20"/>
                <w:szCs w:val="20"/>
                <w:lang w:eastAsia="de-DE"/>
              </w:rPr>
            </w:pPr>
            <w:ins w:id="7199" w:author="Kisch, Christian" w:date="2022-02-08T09:57:00Z">
              <w:r>
                <w:rPr>
                  <w:sz w:val="20"/>
                  <w:szCs w:val="20"/>
                </w:rPr>
                <w:t>Nein</w:t>
              </w:r>
            </w:ins>
          </w:p>
        </w:tc>
        <w:tc>
          <w:tcPr>
            <w:tcW w:w="992" w:type="dxa"/>
            <w:shd w:val="clear" w:color="000000" w:fill="auto"/>
            <w:hideMark/>
          </w:tcPr>
          <w:p w14:paraId="2C4BAAAF" w14:textId="79D79FED" w:rsidR="007D087B" w:rsidRPr="00CF5477" w:rsidRDefault="007D087B" w:rsidP="007D087B">
            <w:pPr>
              <w:spacing w:before="0" w:after="0" w:line="240" w:lineRule="auto"/>
              <w:jc w:val="center"/>
              <w:rPr>
                <w:ins w:id="7200" w:author="Kisch, Christian" w:date="2022-02-08T09:55:00Z"/>
                <w:rFonts w:eastAsia="Times New Roman" w:cs="Calibri"/>
                <w:sz w:val="20"/>
                <w:szCs w:val="20"/>
                <w:lang w:eastAsia="de-DE"/>
              </w:rPr>
            </w:pPr>
            <w:ins w:id="7201" w:author="Kisch, Christian" w:date="2022-02-08T09:58:00Z">
              <w:r>
                <w:rPr>
                  <w:sz w:val="20"/>
                  <w:szCs w:val="20"/>
                </w:rPr>
                <w:t>Nein</w:t>
              </w:r>
            </w:ins>
          </w:p>
        </w:tc>
        <w:tc>
          <w:tcPr>
            <w:tcW w:w="1134" w:type="dxa"/>
            <w:shd w:val="clear" w:color="000000" w:fill="auto"/>
            <w:hideMark/>
          </w:tcPr>
          <w:p w14:paraId="6DDFD1D0" w14:textId="43B4E742" w:rsidR="007D087B" w:rsidRPr="00CF5477" w:rsidRDefault="007D087B" w:rsidP="007D087B">
            <w:pPr>
              <w:spacing w:before="0" w:after="0" w:line="240" w:lineRule="auto"/>
              <w:jc w:val="center"/>
              <w:rPr>
                <w:ins w:id="7202" w:author="Kisch, Christian" w:date="2022-02-08T09:55:00Z"/>
                <w:rFonts w:eastAsia="Times New Roman" w:cs="Calibri"/>
                <w:sz w:val="20"/>
                <w:szCs w:val="20"/>
                <w:lang w:eastAsia="de-DE"/>
              </w:rPr>
            </w:pPr>
            <w:ins w:id="7203" w:author="Kisch, Christian" w:date="2022-02-08T09:58:00Z">
              <w:r>
                <w:rPr>
                  <w:sz w:val="20"/>
                  <w:szCs w:val="20"/>
                </w:rPr>
                <w:t>x</w:t>
              </w:r>
            </w:ins>
          </w:p>
        </w:tc>
        <w:tc>
          <w:tcPr>
            <w:tcW w:w="1134" w:type="dxa"/>
            <w:shd w:val="clear" w:color="000000" w:fill="auto"/>
            <w:hideMark/>
          </w:tcPr>
          <w:p w14:paraId="3E811B63" w14:textId="25D8ED4B" w:rsidR="007D087B" w:rsidRPr="00CF5477" w:rsidRDefault="007D087B" w:rsidP="007D087B">
            <w:pPr>
              <w:spacing w:before="0" w:after="0" w:line="240" w:lineRule="auto"/>
              <w:jc w:val="center"/>
              <w:rPr>
                <w:ins w:id="7204" w:author="Kisch, Christian" w:date="2022-02-08T09:55:00Z"/>
                <w:rFonts w:eastAsia="Times New Roman" w:cs="Calibri"/>
                <w:sz w:val="20"/>
                <w:szCs w:val="20"/>
                <w:lang w:eastAsia="de-DE"/>
              </w:rPr>
            </w:pPr>
            <w:ins w:id="7205" w:author="Kisch, Christian" w:date="2022-02-08T09:59:00Z">
              <w:r>
                <w:rPr>
                  <w:sz w:val="20"/>
                  <w:szCs w:val="20"/>
                </w:rPr>
                <w:t>x</w:t>
              </w:r>
            </w:ins>
          </w:p>
        </w:tc>
      </w:tr>
      <w:tr w:rsidR="007D087B" w:rsidRPr="00CF5477" w14:paraId="14549D51" w14:textId="77777777" w:rsidTr="0084168B">
        <w:trPr>
          <w:trHeight w:val="497"/>
          <w:ins w:id="7206" w:author="Kisch, Christian" w:date="2022-02-08T09:55:00Z"/>
        </w:trPr>
        <w:tc>
          <w:tcPr>
            <w:tcW w:w="626" w:type="dxa"/>
            <w:shd w:val="clear" w:color="000000" w:fill="auto"/>
            <w:hideMark/>
          </w:tcPr>
          <w:p w14:paraId="1A5BECAF" w14:textId="77777777" w:rsidR="007D087B" w:rsidRPr="00CF5477" w:rsidRDefault="007D087B" w:rsidP="007D087B">
            <w:pPr>
              <w:spacing w:before="0" w:after="0" w:line="240" w:lineRule="auto"/>
              <w:jc w:val="right"/>
              <w:rPr>
                <w:ins w:id="7207" w:author="Kisch, Christian" w:date="2022-02-08T09:55:00Z"/>
                <w:rFonts w:eastAsia="Times New Roman" w:cs="Calibri"/>
                <w:color w:val="000000"/>
                <w:lang w:eastAsia="de-DE"/>
              </w:rPr>
            </w:pPr>
            <w:ins w:id="7208" w:author="Kisch, Christian" w:date="2022-02-08T09:55:00Z">
              <w:r>
                <w:rPr>
                  <w:rFonts w:eastAsia="Times New Roman" w:cs="Calibri"/>
                  <w:color w:val="000000"/>
                  <w:lang w:eastAsia="de-DE"/>
                </w:rPr>
                <w:t>21</w:t>
              </w:r>
            </w:ins>
          </w:p>
        </w:tc>
        <w:tc>
          <w:tcPr>
            <w:tcW w:w="2523" w:type="dxa"/>
            <w:shd w:val="clear" w:color="000000" w:fill="auto"/>
            <w:hideMark/>
          </w:tcPr>
          <w:p w14:paraId="5393A275" w14:textId="51E6B1C8" w:rsidR="007D087B" w:rsidRPr="00CF5477" w:rsidRDefault="007D087B" w:rsidP="007D087B">
            <w:pPr>
              <w:spacing w:before="0" w:after="0" w:line="240" w:lineRule="auto"/>
              <w:rPr>
                <w:ins w:id="7209" w:author="Kisch, Christian" w:date="2022-02-08T09:55:00Z"/>
                <w:rFonts w:eastAsia="Times New Roman" w:cs="Calibri"/>
                <w:color w:val="000000"/>
                <w:lang w:eastAsia="de-DE"/>
              </w:rPr>
            </w:pPr>
            <w:ins w:id="7210"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61CC34C6" w14:textId="77777777" w:rsidR="007D087B" w:rsidRPr="00CF5477" w:rsidRDefault="007D087B" w:rsidP="007D087B">
            <w:pPr>
              <w:spacing w:before="0" w:after="0" w:line="240" w:lineRule="auto"/>
              <w:rPr>
                <w:ins w:id="7211" w:author="Kisch, Christian" w:date="2022-02-08T09:55:00Z"/>
                <w:rFonts w:eastAsia="Times New Roman" w:cs="Calibri"/>
                <w:b/>
                <w:bCs/>
                <w:sz w:val="20"/>
                <w:szCs w:val="20"/>
                <w:lang w:eastAsia="de-DE"/>
              </w:rPr>
            </w:pPr>
            <w:ins w:id="7212" w:author="Kisch, Christian" w:date="2022-02-08T09:55:00Z">
              <w:r w:rsidRPr="00CF5477">
                <w:rPr>
                  <w:rFonts w:eastAsia="Times New Roman" w:cs="Calibri"/>
                  <w:b/>
                  <w:bCs/>
                  <w:sz w:val="20"/>
                  <w:szCs w:val="20"/>
                  <w:lang w:eastAsia="de-DE"/>
                </w:rPr>
                <w:t>Kennzeichnung im Ordner „Akte“</w:t>
              </w:r>
            </w:ins>
          </w:p>
        </w:tc>
        <w:tc>
          <w:tcPr>
            <w:tcW w:w="1418" w:type="dxa"/>
            <w:shd w:val="clear" w:color="000000" w:fill="auto"/>
            <w:hideMark/>
          </w:tcPr>
          <w:p w14:paraId="72117AB3" w14:textId="676E29FF" w:rsidR="007D087B" w:rsidRPr="00CF5477" w:rsidRDefault="007D087B" w:rsidP="007D087B">
            <w:pPr>
              <w:spacing w:before="0" w:after="0" w:line="240" w:lineRule="auto"/>
              <w:jc w:val="center"/>
              <w:rPr>
                <w:ins w:id="7213" w:author="Kisch, Christian" w:date="2022-02-08T09:55:00Z"/>
                <w:rFonts w:eastAsia="Times New Roman" w:cs="Calibri"/>
                <w:sz w:val="20"/>
                <w:szCs w:val="20"/>
                <w:lang w:eastAsia="de-DE"/>
              </w:rPr>
            </w:pPr>
            <w:ins w:id="7214" w:author="Kisch, Christian" w:date="2022-02-08T09:56:00Z">
              <w:r>
                <w:rPr>
                  <w:sz w:val="20"/>
                  <w:szCs w:val="20"/>
                </w:rPr>
                <w:t>Nein</w:t>
              </w:r>
            </w:ins>
          </w:p>
        </w:tc>
        <w:tc>
          <w:tcPr>
            <w:tcW w:w="992" w:type="dxa"/>
            <w:shd w:val="clear" w:color="000000" w:fill="auto"/>
          </w:tcPr>
          <w:p w14:paraId="239D1F03" w14:textId="49EEE9B4" w:rsidR="007D087B" w:rsidRPr="00CF5477" w:rsidRDefault="007D087B" w:rsidP="007D087B">
            <w:pPr>
              <w:spacing w:before="0" w:after="0" w:line="240" w:lineRule="auto"/>
              <w:jc w:val="center"/>
              <w:rPr>
                <w:ins w:id="7215" w:author="Kisch, Christian" w:date="2022-02-08T09:55:00Z"/>
                <w:rFonts w:eastAsia="Times New Roman" w:cs="Calibri"/>
                <w:sz w:val="20"/>
                <w:szCs w:val="20"/>
                <w:lang w:eastAsia="de-DE"/>
              </w:rPr>
            </w:pPr>
            <w:ins w:id="7216" w:author="Kisch, Christian" w:date="2022-02-08T09:57:00Z">
              <w:r>
                <w:rPr>
                  <w:sz w:val="20"/>
                  <w:szCs w:val="20"/>
                </w:rPr>
                <w:t>Nein</w:t>
              </w:r>
            </w:ins>
          </w:p>
        </w:tc>
        <w:tc>
          <w:tcPr>
            <w:tcW w:w="992" w:type="dxa"/>
            <w:shd w:val="clear" w:color="000000" w:fill="auto"/>
            <w:hideMark/>
          </w:tcPr>
          <w:p w14:paraId="5DBB84D7" w14:textId="274D7158" w:rsidR="007D087B" w:rsidRPr="00CF5477" w:rsidRDefault="007D087B" w:rsidP="007D087B">
            <w:pPr>
              <w:spacing w:before="0" w:after="0" w:line="240" w:lineRule="auto"/>
              <w:jc w:val="center"/>
              <w:rPr>
                <w:ins w:id="7217" w:author="Kisch, Christian" w:date="2022-02-08T09:55:00Z"/>
                <w:rFonts w:eastAsia="Times New Roman" w:cs="Calibri"/>
                <w:sz w:val="20"/>
                <w:szCs w:val="20"/>
                <w:lang w:eastAsia="de-DE"/>
              </w:rPr>
            </w:pPr>
            <w:ins w:id="7218" w:author="Kisch, Christian" w:date="2022-02-08T09:58:00Z">
              <w:r>
                <w:rPr>
                  <w:sz w:val="20"/>
                  <w:szCs w:val="20"/>
                </w:rPr>
                <w:t>Nein</w:t>
              </w:r>
            </w:ins>
          </w:p>
        </w:tc>
        <w:tc>
          <w:tcPr>
            <w:tcW w:w="1134" w:type="dxa"/>
            <w:shd w:val="clear" w:color="000000" w:fill="auto"/>
            <w:hideMark/>
          </w:tcPr>
          <w:p w14:paraId="7DE40245" w14:textId="62D7AE2F" w:rsidR="007D087B" w:rsidRPr="00CF5477" w:rsidRDefault="007D087B" w:rsidP="007D087B">
            <w:pPr>
              <w:spacing w:before="0" w:after="0" w:line="240" w:lineRule="auto"/>
              <w:jc w:val="center"/>
              <w:rPr>
                <w:ins w:id="7219" w:author="Kisch, Christian" w:date="2022-02-08T09:55:00Z"/>
                <w:rFonts w:eastAsia="Times New Roman" w:cs="Calibri"/>
                <w:sz w:val="20"/>
                <w:szCs w:val="20"/>
                <w:lang w:eastAsia="de-DE"/>
              </w:rPr>
            </w:pPr>
            <w:ins w:id="7220" w:author="Kisch, Christian" w:date="2022-02-08T09:58:00Z">
              <w:r>
                <w:rPr>
                  <w:sz w:val="20"/>
                  <w:szCs w:val="20"/>
                </w:rPr>
                <w:t>x</w:t>
              </w:r>
            </w:ins>
          </w:p>
        </w:tc>
        <w:tc>
          <w:tcPr>
            <w:tcW w:w="1134" w:type="dxa"/>
            <w:shd w:val="clear" w:color="000000" w:fill="auto"/>
            <w:hideMark/>
          </w:tcPr>
          <w:p w14:paraId="2F380CED" w14:textId="34525286" w:rsidR="007D087B" w:rsidRPr="00CF5477" w:rsidRDefault="007D087B" w:rsidP="007D087B">
            <w:pPr>
              <w:spacing w:before="0" w:after="0" w:line="240" w:lineRule="auto"/>
              <w:jc w:val="center"/>
              <w:rPr>
                <w:ins w:id="7221" w:author="Kisch, Christian" w:date="2022-02-08T09:55:00Z"/>
                <w:rFonts w:eastAsia="Times New Roman" w:cs="Calibri"/>
                <w:sz w:val="20"/>
                <w:szCs w:val="20"/>
                <w:lang w:eastAsia="de-DE"/>
              </w:rPr>
            </w:pPr>
            <w:ins w:id="7222" w:author="Kisch, Christian" w:date="2022-02-08T09:59:00Z">
              <w:r>
                <w:rPr>
                  <w:sz w:val="20"/>
                  <w:szCs w:val="20"/>
                </w:rPr>
                <w:t>x</w:t>
              </w:r>
            </w:ins>
          </w:p>
        </w:tc>
      </w:tr>
      <w:tr w:rsidR="007D087B" w:rsidRPr="00CF5477" w14:paraId="3DBCAF82" w14:textId="77777777" w:rsidTr="0084168B">
        <w:trPr>
          <w:trHeight w:val="505"/>
          <w:ins w:id="7223" w:author="Kisch, Christian" w:date="2022-02-08T09:55:00Z"/>
        </w:trPr>
        <w:tc>
          <w:tcPr>
            <w:tcW w:w="626" w:type="dxa"/>
            <w:shd w:val="clear" w:color="000000" w:fill="auto"/>
            <w:hideMark/>
          </w:tcPr>
          <w:p w14:paraId="0D23EF44" w14:textId="77777777" w:rsidR="007D087B" w:rsidRPr="00CF5477" w:rsidRDefault="007D087B" w:rsidP="007D087B">
            <w:pPr>
              <w:spacing w:before="0" w:after="0" w:line="240" w:lineRule="auto"/>
              <w:jc w:val="right"/>
              <w:rPr>
                <w:ins w:id="7224" w:author="Kisch, Christian" w:date="2022-02-08T09:55:00Z"/>
                <w:rFonts w:eastAsia="Times New Roman" w:cs="Calibri"/>
                <w:color w:val="000000"/>
                <w:lang w:eastAsia="de-DE"/>
              </w:rPr>
            </w:pPr>
            <w:ins w:id="7225" w:author="Kisch, Christian" w:date="2022-02-08T09:55:00Z">
              <w:r>
                <w:rPr>
                  <w:rFonts w:eastAsia="Times New Roman" w:cs="Calibri"/>
                  <w:color w:val="000000"/>
                  <w:lang w:eastAsia="de-DE"/>
                </w:rPr>
                <w:t>22</w:t>
              </w:r>
            </w:ins>
          </w:p>
        </w:tc>
        <w:tc>
          <w:tcPr>
            <w:tcW w:w="2523" w:type="dxa"/>
            <w:shd w:val="clear" w:color="000000" w:fill="auto"/>
            <w:hideMark/>
          </w:tcPr>
          <w:p w14:paraId="369EB814" w14:textId="060F15A0" w:rsidR="007D087B" w:rsidRPr="00CF5477" w:rsidRDefault="007D087B" w:rsidP="007D087B">
            <w:pPr>
              <w:spacing w:before="0" w:after="0" w:line="240" w:lineRule="auto"/>
              <w:rPr>
                <w:ins w:id="7226" w:author="Kisch, Christian" w:date="2022-02-08T09:55:00Z"/>
                <w:rFonts w:eastAsia="Times New Roman" w:cs="Calibri"/>
                <w:color w:val="000000"/>
                <w:lang w:eastAsia="de-DE"/>
              </w:rPr>
            </w:pPr>
            <w:ins w:id="7227"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208AFD6" w14:textId="77777777" w:rsidR="007D087B" w:rsidRPr="00CF5477" w:rsidRDefault="007D087B" w:rsidP="007D087B">
            <w:pPr>
              <w:spacing w:before="0" w:after="0" w:line="240" w:lineRule="auto"/>
              <w:rPr>
                <w:ins w:id="7228" w:author="Kisch, Christian" w:date="2022-02-08T09:55:00Z"/>
                <w:rFonts w:eastAsia="Times New Roman" w:cs="Calibri"/>
                <w:b/>
                <w:bCs/>
                <w:sz w:val="20"/>
                <w:szCs w:val="20"/>
                <w:lang w:eastAsia="de-DE"/>
              </w:rPr>
            </w:pPr>
            <w:ins w:id="7229" w:author="Kisch, Christian" w:date="2022-02-08T09:55: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224E4CAE" w14:textId="37697A76" w:rsidR="007D087B" w:rsidRPr="00CF5477" w:rsidRDefault="007D087B" w:rsidP="007D087B">
            <w:pPr>
              <w:spacing w:before="0" w:after="0" w:line="240" w:lineRule="auto"/>
              <w:jc w:val="center"/>
              <w:rPr>
                <w:ins w:id="7230" w:author="Kisch, Christian" w:date="2022-02-08T09:55:00Z"/>
                <w:rFonts w:eastAsia="Times New Roman" w:cs="Calibri"/>
                <w:sz w:val="20"/>
                <w:szCs w:val="20"/>
                <w:lang w:eastAsia="de-DE"/>
              </w:rPr>
            </w:pPr>
            <w:ins w:id="7231" w:author="Kisch, Christian" w:date="2022-02-08T09:56:00Z">
              <w:r>
                <w:rPr>
                  <w:sz w:val="20"/>
                  <w:szCs w:val="20"/>
                </w:rPr>
                <w:t>Nein</w:t>
              </w:r>
            </w:ins>
          </w:p>
        </w:tc>
        <w:tc>
          <w:tcPr>
            <w:tcW w:w="992" w:type="dxa"/>
            <w:shd w:val="clear" w:color="000000" w:fill="auto"/>
          </w:tcPr>
          <w:p w14:paraId="30E081EF" w14:textId="271A6560" w:rsidR="007D087B" w:rsidRPr="00CF5477" w:rsidRDefault="007D087B" w:rsidP="007D087B">
            <w:pPr>
              <w:spacing w:before="0" w:after="0" w:line="240" w:lineRule="auto"/>
              <w:jc w:val="center"/>
              <w:rPr>
                <w:ins w:id="7232" w:author="Kisch, Christian" w:date="2022-02-08T09:55:00Z"/>
                <w:rFonts w:eastAsia="Times New Roman" w:cs="Calibri"/>
                <w:sz w:val="20"/>
                <w:szCs w:val="20"/>
                <w:lang w:eastAsia="de-DE"/>
              </w:rPr>
            </w:pPr>
            <w:ins w:id="7233" w:author="Kisch, Christian" w:date="2022-02-08T09:57:00Z">
              <w:r>
                <w:rPr>
                  <w:sz w:val="20"/>
                  <w:szCs w:val="20"/>
                </w:rPr>
                <w:t>Nein</w:t>
              </w:r>
            </w:ins>
          </w:p>
        </w:tc>
        <w:tc>
          <w:tcPr>
            <w:tcW w:w="992" w:type="dxa"/>
            <w:shd w:val="clear" w:color="000000" w:fill="auto"/>
            <w:hideMark/>
          </w:tcPr>
          <w:p w14:paraId="2FE58CAF" w14:textId="266E892D" w:rsidR="007D087B" w:rsidRPr="00CF5477" w:rsidRDefault="007D087B" w:rsidP="007D087B">
            <w:pPr>
              <w:spacing w:before="0" w:after="0" w:line="240" w:lineRule="auto"/>
              <w:jc w:val="center"/>
              <w:rPr>
                <w:ins w:id="7234" w:author="Kisch, Christian" w:date="2022-02-08T09:55:00Z"/>
                <w:rFonts w:eastAsia="Times New Roman" w:cs="Calibri"/>
                <w:sz w:val="20"/>
                <w:szCs w:val="20"/>
                <w:lang w:eastAsia="de-DE"/>
              </w:rPr>
            </w:pPr>
            <w:ins w:id="7235" w:author="Kisch, Christian" w:date="2022-02-08T09:58:00Z">
              <w:r>
                <w:rPr>
                  <w:sz w:val="20"/>
                  <w:szCs w:val="20"/>
                </w:rPr>
                <w:t>Nein</w:t>
              </w:r>
            </w:ins>
          </w:p>
        </w:tc>
        <w:tc>
          <w:tcPr>
            <w:tcW w:w="1134" w:type="dxa"/>
            <w:shd w:val="clear" w:color="000000" w:fill="auto"/>
            <w:hideMark/>
          </w:tcPr>
          <w:p w14:paraId="1452EDC5" w14:textId="0ED88BA1" w:rsidR="007D087B" w:rsidRPr="00CF5477" w:rsidRDefault="007D087B" w:rsidP="007D087B">
            <w:pPr>
              <w:spacing w:before="0" w:after="0" w:line="240" w:lineRule="auto"/>
              <w:jc w:val="center"/>
              <w:rPr>
                <w:ins w:id="7236" w:author="Kisch, Christian" w:date="2022-02-08T09:55:00Z"/>
                <w:rFonts w:eastAsia="Times New Roman" w:cs="Calibri"/>
                <w:sz w:val="20"/>
                <w:szCs w:val="20"/>
                <w:lang w:eastAsia="de-DE"/>
              </w:rPr>
            </w:pPr>
            <w:ins w:id="7237" w:author="Kisch, Christian" w:date="2022-02-08T09:58:00Z">
              <w:r>
                <w:rPr>
                  <w:sz w:val="20"/>
                  <w:szCs w:val="20"/>
                </w:rPr>
                <w:t>x</w:t>
              </w:r>
            </w:ins>
          </w:p>
        </w:tc>
        <w:tc>
          <w:tcPr>
            <w:tcW w:w="1134" w:type="dxa"/>
            <w:shd w:val="clear" w:color="000000" w:fill="auto"/>
            <w:hideMark/>
          </w:tcPr>
          <w:p w14:paraId="4C784A06" w14:textId="6050123D" w:rsidR="007D087B" w:rsidRPr="00CF5477" w:rsidRDefault="007D087B" w:rsidP="007D087B">
            <w:pPr>
              <w:spacing w:before="0" w:after="0" w:line="240" w:lineRule="auto"/>
              <w:jc w:val="center"/>
              <w:rPr>
                <w:ins w:id="7238" w:author="Kisch, Christian" w:date="2022-02-08T09:55:00Z"/>
                <w:rFonts w:eastAsia="Times New Roman" w:cs="Calibri"/>
                <w:sz w:val="20"/>
                <w:szCs w:val="20"/>
                <w:lang w:eastAsia="de-DE"/>
              </w:rPr>
            </w:pPr>
            <w:ins w:id="7239" w:author="Kisch, Christian" w:date="2022-02-08T09:59:00Z">
              <w:r>
                <w:rPr>
                  <w:sz w:val="20"/>
                  <w:szCs w:val="20"/>
                </w:rPr>
                <w:t>x</w:t>
              </w:r>
            </w:ins>
          </w:p>
        </w:tc>
      </w:tr>
      <w:tr w:rsidR="007D087B" w:rsidRPr="00CF5477" w14:paraId="198B1DB8" w14:textId="77777777" w:rsidTr="0084168B">
        <w:trPr>
          <w:trHeight w:val="541"/>
          <w:ins w:id="7240" w:author="Kisch, Christian" w:date="2022-02-08T09:55:00Z"/>
        </w:trPr>
        <w:tc>
          <w:tcPr>
            <w:tcW w:w="626" w:type="dxa"/>
            <w:shd w:val="clear" w:color="000000" w:fill="auto"/>
            <w:hideMark/>
          </w:tcPr>
          <w:p w14:paraId="0AA5D437" w14:textId="77777777" w:rsidR="007D087B" w:rsidRPr="00CF5477" w:rsidRDefault="007D087B" w:rsidP="007D087B">
            <w:pPr>
              <w:spacing w:before="0" w:after="0" w:line="240" w:lineRule="auto"/>
              <w:jc w:val="right"/>
              <w:rPr>
                <w:ins w:id="7241" w:author="Kisch, Christian" w:date="2022-02-08T09:55:00Z"/>
                <w:rFonts w:eastAsia="Times New Roman" w:cs="Calibri"/>
                <w:color w:val="000000"/>
                <w:lang w:eastAsia="de-DE"/>
              </w:rPr>
            </w:pPr>
            <w:ins w:id="7242" w:author="Kisch, Christian" w:date="2022-02-08T09:55: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16CAE81F" w14:textId="6348072F" w:rsidR="007D087B" w:rsidRPr="00CF5477" w:rsidRDefault="007D087B" w:rsidP="007D087B">
            <w:pPr>
              <w:spacing w:before="0" w:after="0" w:line="240" w:lineRule="auto"/>
              <w:rPr>
                <w:ins w:id="7243" w:author="Kisch, Christian" w:date="2022-02-08T09:55:00Z"/>
                <w:rFonts w:eastAsia="Times New Roman" w:cs="Calibri"/>
                <w:color w:val="000000"/>
                <w:lang w:eastAsia="de-DE"/>
              </w:rPr>
            </w:pPr>
            <w:ins w:id="7244"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137B233" w14:textId="77777777" w:rsidR="007D087B" w:rsidRPr="00CF5477" w:rsidRDefault="007D087B" w:rsidP="007D087B">
            <w:pPr>
              <w:spacing w:before="0" w:after="0" w:line="240" w:lineRule="auto"/>
              <w:rPr>
                <w:ins w:id="7245" w:author="Kisch, Christian" w:date="2022-02-08T09:55:00Z"/>
                <w:rFonts w:eastAsia="Times New Roman" w:cs="Calibri"/>
                <w:b/>
                <w:bCs/>
                <w:sz w:val="20"/>
                <w:szCs w:val="20"/>
                <w:lang w:eastAsia="de-DE"/>
              </w:rPr>
            </w:pPr>
            <w:ins w:id="7246" w:author="Kisch, Christian" w:date="2022-02-08T09:55: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50BC0633" w14:textId="60C8AC29" w:rsidR="007D087B" w:rsidRPr="00CF5477" w:rsidRDefault="007D087B" w:rsidP="007D087B">
            <w:pPr>
              <w:spacing w:before="0" w:after="0" w:line="240" w:lineRule="auto"/>
              <w:jc w:val="center"/>
              <w:rPr>
                <w:ins w:id="7247" w:author="Kisch, Christian" w:date="2022-02-08T09:55:00Z"/>
                <w:rFonts w:eastAsia="Times New Roman" w:cs="Calibri"/>
                <w:sz w:val="20"/>
                <w:szCs w:val="20"/>
                <w:lang w:eastAsia="de-DE"/>
              </w:rPr>
            </w:pPr>
            <w:ins w:id="7248" w:author="Kisch, Christian" w:date="2022-02-08T09:56:00Z">
              <w:r>
                <w:rPr>
                  <w:sz w:val="20"/>
                  <w:szCs w:val="20"/>
                </w:rPr>
                <w:t>Nein</w:t>
              </w:r>
            </w:ins>
          </w:p>
        </w:tc>
        <w:tc>
          <w:tcPr>
            <w:tcW w:w="992" w:type="dxa"/>
            <w:shd w:val="clear" w:color="000000" w:fill="auto"/>
          </w:tcPr>
          <w:p w14:paraId="5846AACB" w14:textId="079335F0" w:rsidR="007D087B" w:rsidRPr="00CF5477" w:rsidRDefault="007D087B" w:rsidP="007D087B">
            <w:pPr>
              <w:spacing w:before="0" w:after="0" w:line="240" w:lineRule="auto"/>
              <w:jc w:val="center"/>
              <w:rPr>
                <w:ins w:id="7249" w:author="Kisch, Christian" w:date="2022-02-08T09:55:00Z"/>
                <w:rFonts w:eastAsia="Times New Roman" w:cs="Calibri"/>
                <w:sz w:val="20"/>
                <w:szCs w:val="20"/>
                <w:lang w:eastAsia="de-DE"/>
              </w:rPr>
            </w:pPr>
            <w:ins w:id="7250" w:author="Kisch, Christian" w:date="2022-02-08T09:57:00Z">
              <w:r>
                <w:rPr>
                  <w:sz w:val="20"/>
                  <w:szCs w:val="20"/>
                </w:rPr>
                <w:t>Nein</w:t>
              </w:r>
            </w:ins>
          </w:p>
        </w:tc>
        <w:tc>
          <w:tcPr>
            <w:tcW w:w="992" w:type="dxa"/>
            <w:shd w:val="clear" w:color="000000" w:fill="auto"/>
            <w:hideMark/>
          </w:tcPr>
          <w:p w14:paraId="2A131200" w14:textId="57D935CF" w:rsidR="007D087B" w:rsidRPr="00CF5477" w:rsidRDefault="007D087B" w:rsidP="007D087B">
            <w:pPr>
              <w:spacing w:before="0" w:after="0" w:line="240" w:lineRule="auto"/>
              <w:jc w:val="center"/>
              <w:rPr>
                <w:ins w:id="7251" w:author="Kisch, Christian" w:date="2022-02-08T09:55:00Z"/>
                <w:rFonts w:eastAsia="Times New Roman" w:cs="Calibri"/>
                <w:sz w:val="20"/>
                <w:szCs w:val="20"/>
                <w:lang w:eastAsia="de-DE"/>
              </w:rPr>
            </w:pPr>
            <w:ins w:id="7252" w:author="Kisch, Christian" w:date="2022-02-08T09:58:00Z">
              <w:r>
                <w:rPr>
                  <w:sz w:val="20"/>
                  <w:szCs w:val="20"/>
                </w:rPr>
                <w:t>Nein</w:t>
              </w:r>
            </w:ins>
          </w:p>
        </w:tc>
        <w:tc>
          <w:tcPr>
            <w:tcW w:w="1134" w:type="dxa"/>
            <w:shd w:val="clear" w:color="000000" w:fill="auto"/>
            <w:hideMark/>
          </w:tcPr>
          <w:p w14:paraId="38A66530" w14:textId="2D3A805E" w:rsidR="007D087B" w:rsidRPr="00CF5477" w:rsidRDefault="007D087B" w:rsidP="007D087B">
            <w:pPr>
              <w:spacing w:before="0" w:after="0" w:line="240" w:lineRule="auto"/>
              <w:jc w:val="center"/>
              <w:rPr>
                <w:ins w:id="7253" w:author="Kisch, Christian" w:date="2022-02-08T09:55:00Z"/>
                <w:rFonts w:eastAsia="Times New Roman" w:cs="Calibri"/>
                <w:sz w:val="20"/>
                <w:szCs w:val="20"/>
                <w:lang w:eastAsia="de-DE"/>
              </w:rPr>
            </w:pPr>
            <w:ins w:id="7254" w:author="Kisch, Christian" w:date="2022-02-08T09:58:00Z">
              <w:r>
                <w:rPr>
                  <w:sz w:val="20"/>
                  <w:szCs w:val="20"/>
                </w:rPr>
                <w:t>x</w:t>
              </w:r>
            </w:ins>
          </w:p>
        </w:tc>
        <w:tc>
          <w:tcPr>
            <w:tcW w:w="1134" w:type="dxa"/>
            <w:shd w:val="clear" w:color="000000" w:fill="auto"/>
            <w:hideMark/>
          </w:tcPr>
          <w:p w14:paraId="6284BE73" w14:textId="64782509" w:rsidR="007D087B" w:rsidRPr="00CF5477" w:rsidRDefault="007D087B" w:rsidP="007D087B">
            <w:pPr>
              <w:spacing w:before="0" w:after="0" w:line="240" w:lineRule="auto"/>
              <w:jc w:val="center"/>
              <w:rPr>
                <w:ins w:id="7255" w:author="Kisch, Christian" w:date="2022-02-08T09:55:00Z"/>
                <w:rFonts w:eastAsia="Times New Roman" w:cs="Calibri"/>
                <w:sz w:val="20"/>
                <w:szCs w:val="20"/>
                <w:lang w:eastAsia="de-DE"/>
              </w:rPr>
            </w:pPr>
            <w:ins w:id="7256" w:author="Kisch, Christian" w:date="2022-02-08T09:59:00Z">
              <w:r>
                <w:rPr>
                  <w:sz w:val="20"/>
                  <w:szCs w:val="20"/>
                </w:rPr>
                <w:t>x</w:t>
              </w:r>
            </w:ins>
          </w:p>
        </w:tc>
      </w:tr>
      <w:tr w:rsidR="007D087B" w:rsidRPr="00CF5477" w14:paraId="2E0B6807" w14:textId="77777777" w:rsidTr="0084168B">
        <w:trPr>
          <w:trHeight w:val="549"/>
          <w:ins w:id="7257" w:author="Kisch, Christian" w:date="2022-02-08T09:55:00Z"/>
        </w:trPr>
        <w:tc>
          <w:tcPr>
            <w:tcW w:w="626" w:type="dxa"/>
            <w:shd w:val="clear" w:color="000000" w:fill="auto"/>
            <w:hideMark/>
          </w:tcPr>
          <w:p w14:paraId="08FFCA74" w14:textId="77777777" w:rsidR="007D087B" w:rsidRPr="00CF5477" w:rsidRDefault="007D087B" w:rsidP="007D087B">
            <w:pPr>
              <w:spacing w:before="0" w:after="0" w:line="240" w:lineRule="auto"/>
              <w:jc w:val="right"/>
              <w:rPr>
                <w:ins w:id="7258" w:author="Kisch, Christian" w:date="2022-02-08T09:55:00Z"/>
                <w:rFonts w:eastAsia="Times New Roman" w:cs="Calibri"/>
                <w:color w:val="000000"/>
                <w:lang w:eastAsia="de-DE"/>
              </w:rPr>
            </w:pPr>
            <w:ins w:id="7259" w:author="Kisch, Christian" w:date="2022-02-08T09:55:00Z">
              <w:r>
                <w:rPr>
                  <w:rFonts w:eastAsia="Times New Roman" w:cs="Calibri"/>
                  <w:color w:val="000000"/>
                  <w:lang w:eastAsia="de-DE"/>
                </w:rPr>
                <w:t>24</w:t>
              </w:r>
            </w:ins>
          </w:p>
        </w:tc>
        <w:tc>
          <w:tcPr>
            <w:tcW w:w="2523" w:type="dxa"/>
            <w:shd w:val="clear" w:color="000000" w:fill="auto"/>
            <w:hideMark/>
          </w:tcPr>
          <w:p w14:paraId="580676DE" w14:textId="44247A31" w:rsidR="007D087B" w:rsidRPr="00CF5477" w:rsidRDefault="007D087B" w:rsidP="007D087B">
            <w:pPr>
              <w:spacing w:before="0" w:after="0" w:line="240" w:lineRule="auto"/>
              <w:rPr>
                <w:ins w:id="7260" w:author="Kisch, Christian" w:date="2022-02-08T09:55:00Z"/>
                <w:rFonts w:eastAsia="Times New Roman" w:cs="Calibri"/>
                <w:color w:val="000000"/>
                <w:lang w:eastAsia="de-DE"/>
              </w:rPr>
            </w:pPr>
            <w:ins w:id="7261"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B0AFB5E" w14:textId="77777777" w:rsidR="007D087B" w:rsidRPr="00CF5477" w:rsidRDefault="007D087B" w:rsidP="007D087B">
            <w:pPr>
              <w:spacing w:before="0" w:after="0" w:line="240" w:lineRule="auto"/>
              <w:rPr>
                <w:ins w:id="7262" w:author="Kisch, Christian" w:date="2022-02-08T09:55:00Z"/>
                <w:rFonts w:eastAsia="Times New Roman" w:cs="Calibri"/>
                <w:b/>
                <w:bCs/>
                <w:sz w:val="20"/>
                <w:szCs w:val="20"/>
                <w:lang w:eastAsia="de-DE"/>
              </w:rPr>
            </w:pPr>
            <w:ins w:id="7263" w:author="Kisch, Christian" w:date="2022-02-08T09:55: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3F59FB06" w14:textId="400E3944" w:rsidR="007D087B" w:rsidRPr="00CF5477" w:rsidRDefault="007D087B" w:rsidP="007D087B">
            <w:pPr>
              <w:spacing w:before="0" w:after="0" w:line="240" w:lineRule="auto"/>
              <w:jc w:val="center"/>
              <w:rPr>
                <w:ins w:id="7264" w:author="Kisch, Christian" w:date="2022-02-08T09:55:00Z"/>
                <w:rFonts w:eastAsia="Times New Roman" w:cs="Calibri"/>
                <w:sz w:val="20"/>
                <w:szCs w:val="20"/>
                <w:lang w:eastAsia="de-DE"/>
              </w:rPr>
            </w:pPr>
            <w:ins w:id="7265" w:author="Kisch, Christian" w:date="2022-02-08T09:56:00Z">
              <w:r>
                <w:rPr>
                  <w:sz w:val="20"/>
                  <w:szCs w:val="20"/>
                </w:rPr>
                <w:t>Nein</w:t>
              </w:r>
            </w:ins>
          </w:p>
        </w:tc>
        <w:tc>
          <w:tcPr>
            <w:tcW w:w="992" w:type="dxa"/>
            <w:shd w:val="clear" w:color="000000" w:fill="auto"/>
          </w:tcPr>
          <w:p w14:paraId="79FFDFA8" w14:textId="5E3647EA" w:rsidR="007D087B" w:rsidRPr="00CF5477" w:rsidRDefault="007D087B" w:rsidP="007D087B">
            <w:pPr>
              <w:spacing w:before="0" w:after="0" w:line="240" w:lineRule="auto"/>
              <w:jc w:val="center"/>
              <w:rPr>
                <w:ins w:id="7266" w:author="Kisch, Christian" w:date="2022-02-08T09:55:00Z"/>
                <w:rFonts w:eastAsia="Times New Roman" w:cs="Calibri"/>
                <w:sz w:val="20"/>
                <w:szCs w:val="20"/>
                <w:lang w:eastAsia="de-DE"/>
              </w:rPr>
            </w:pPr>
            <w:ins w:id="7267" w:author="Kisch, Christian" w:date="2022-02-08T09:57:00Z">
              <w:r>
                <w:rPr>
                  <w:sz w:val="20"/>
                  <w:szCs w:val="20"/>
                </w:rPr>
                <w:t>Nein</w:t>
              </w:r>
            </w:ins>
          </w:p>
        </w:tc>
        <w:tc>
          <w:tcPr>
            <w:tcW w:w="992" w:type="dxa"/>
            <w:shd w:val="clear" w:color="000000" w:fill="auto"/>
            <w:hideMark/>
          </w:tcPr>
          <w:p w14:paraId="68341EFF" w14:textId="5E08EE33" w:rsidR="007D087B" w:rsidRPr="00CF5477" w:rsidRDefault="007D087B" w:rsidP="007D087B">
            <w:pPr>
              <w:spacing w:before="0" w:after="0" w:line="240" w:lineRule="auto"/>
              <w:jc w:val="center"/>
              <w:rPr>
                <w:ins w:id="7268" w:author="Kisch, Christian" w:date="2022-02-08T09:55:00Z"/>
                <w:rFonts w:eastAsia="Times New Roman" w:cs="Calibri"/>
                <w:sz w:val="20"/>
                <w:szCs w:val="20"/>
                <w:lang w:eastAsia="de-DE"/>
              </w:rPr>
            </w:pPr>
            <w:ins w:id="7269" w:author="Kisch, Christian" w:date="2022-02-08T09:58:00Z">
              <w:r>
                <w:rPr>
                  <w:sz w:val="20"/>
                  <w:szCs w:val="20"/>
                </w:rPr>
                <w:t>Nein</w:t>
              </w:r>
            </w:ins>
          </w:p>
        </w:tc>
        <w:tc>
          <w:tcPr>
            <w:tcW w:w="1134" w:type="dxa"/>
            <w:shd w:val="clear" w:color="000000" w:fill="auto"/>
            <w:hideMark/>
          </w:tcPr>
          <w:p w14:paraId="32961D4A" w14:textId="22550317" w:rsidR="007D087B" w:rsidRPr="00CF5477" w:rsidRDefault="007D087B" w:rsidP="007D087B">
            <w:pPr>
              <w:spacing w:before="0" w:after="0" w:line="240" w:lineRule="auto"/>
              <w:jc w:val="center"/>
              <w:rPr>
                <w:ins w:id="7270" w:author="Kisch, Christian" w:date="2022-02-08T09:55:00Z"/>
                <w:rFonts w:eastAsia="Times New Roman" w:cs="Calibri"/>
                <w:sz w:val="20"/>
                <w:szCs w:val="20"/>
                <w:lang w:eastAsia="de-DE"/>
              </w:rPr>
            </w:pPr>
            <w:ins w:id="7271" w:author="Kisch, Christian" w:date="2022-02-08T09:58:00Z">
              <w:r>
                <w:rPr>
                  <w:sz w:val="20"/>
                  <w:szCs w:val="20"/>
                </w:rPr>
                <w:t>x</w:t>
              </w:r>
            </w:ins>
          </w:p>
        </w:tc>
        <w:tc>
          <w:tcPr>
            <w:tcW w:w="1134" w:type="dxa"/>
            <w:shd w:val="clear" w:color="000000" w:fill="auto"/>
            <w:hideMark/>
          </w:tcPr>
          <w:p w14:paraId="43EE7500" w14:textId="3CFE45FF" w:rsidR="007D087B" w:rsidRPr="00CF5477" w:rsidRDefault="007D087B" w:rsidP="007D087B">
            <w:pPr>
              <w:spacing w:before="0" w:after="0" w:line="240" w:lineRule="auto"/>
              <w:jc w:val="center"/>
              <w:rPr>
                <w:ins w:id="7272" w:author="Kisch, Christian" w:date="2022-02-08T09:55:00Z"/>
                <w:rFonts w:eastAsia="Times New Roman" w:cs="Calibri"/>
                <w:sz w:val="20"/>
                <w:szCs w:val="20"/>
                <w:lang w:eastAsia="de-DE"/>
              </w:rPr>
            </w:pPr>
            <w:ins w:id="7273" w:author="Kisch, Christian" w:date="2022-02-08T09:59:00Z">
              <w:r>
                <w:rPr>
                  <w:sz w:val="20"/>
                  <w:szCs w:val="20"/>
                </w:rPr>
                <w:t>x</w:t>
              </w:r>
            </w:ins>
          </w:p>
        </w:tc>
      </w:tr>
      <w:tr w:rsidR="007D087B" w:rsidRPr="00CF5477" w14:paraId="64795538" w14:textId="77777777" w:rsidTr="0084168B">
        <w:trPr>
          <w:trHeight w:val="415"/>
          <w:ins w:id="7274" w:author="Kisch, Christian" w:date="2022-02-08T09:55:00Z"/>
        </w:trPr>
        <w:tc>
          <w:tcPr>
            <w:tcW w:w="626" w:type="dxa"/>
            <w:shd w:val="clear" w:color="000000" w:fill="auto"/>
            <w:hideMark/>
          </w:tcPr>
          <w:p w14:paraId="06A2A505" w14:textId="77777777" w:rsidR="007D087B" w:rsidRPr="00CF5477" w:rsidRDefault="007D087B" w:rsidP="007D087B">
            <w:pPr>
              <w:spacing w:before="0" w:after="0" w:line="240" w:lineRule="auto"/>
              <w:jc w:val="right"/>
              <w:rPr>
                <w:ins w:id="7275" w:author="Kisch, Christian" w:date="2022-02-08T09:55:00Z"/>
                <w:rFonts w:eastAsia="Times New Roman" w:cs="Calibri"/>
                <w:color w:val="000000"/>
                <w:lang w:eastAsia="de-DE"/>
              </w:rPr>
            </w:pPr>
            <w:ins w:id="7276" w:author="Kisch, Christian" w:date="2022-02-08T09:55:00Z">
              <w:r>
                <w:rPr>
                  <w:rFonts w:eastAsia="Times New Roman" w:cs="Calibri"/>
                  <w:color w:val="000000"/>
                  <w:lang w:eastAsia="de-DE"/>
                </w:rPr>
                <w:t>25</w:t>
              </w:r>
            </w:ins>
          </w:p>
        </w:tc>
        <w:tc>
          <w:tcPr>
            <w:tcW w:w="2523" w:type="dxa"/>
            <w:shd w:val="clear" w:color="000000" w:fill="auto"/>
            <w:hideMark/>
          </w:tcPr>
          <w:p w14:paraId="28A16771" w14:textId="63045871" w:rsidR="007D087B" w:rsidRPr="00CF5477" w:rsidRDefault="007D087B" w:rsidP="007D087B">
            <w:pPr>
              <w:spacing w:before="0" w:after="0" w:line="240" w:lineRule="auto"/>
              <w:rPr>
                <w:ins w:id="7277" w:author="Kisch, Christian" w:date="2022-02-08T09:55:00Z"/>
                <w:rFonts w:eastAsia="Times New Roman" w:cs="Calibri"/>
                <w:color w:val="000000"/>
                <w:lang w:eastAsia="de-DE"/>
              </w:rPr>
            </w:pPr>
            <w:ins w:id="7278"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30A1D7C" w14:textId="77777777" w:rsidR="007D087B" w:rsidRPr="00CF5477" w:rsidRDefault="007D087B" w:rsidP="007D087B">
            <w:pPr>
              <w:spacing w:before="0" w:after="0" w:line="240" w:lineRule="auto"/>
              <w:rPr>
                <w:ins w:id="7279" w:author="Kisch, Christian" w:date="2022-02-08T09:55:00Z"/>
                <w:rFonts w:eastAsia="Times New Roman" w:cs="Calibri"/>
                <w:b/>
                <w:bCs/>
                <w:sz w:val="20"/>
                <w:szCs w:val="20"/>
                <w:lang w:eastAsia="de-DE"/>
              </w:rPr>
            </w:pPr>
            <w:ins w:id="7280" w:author="Kisch, Christian" w:date="2022-02-08T09:55: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461A0A2B" w14:textId="2DA4070B" w:rsidR="007D087B" w:rsidRPr="00CF5477" w:rsidRDefault="007D087B" w:rsidP="007D087B">
            <w:pPr>
              <w:spacing w:before="0" w:after="0" w:line="240" w:lineRule="auto"/>
              <w:jc w:val="center"/>
              <w:rPr>
                <w:ins w:id="7281" w:author="Kisch, Christian" w:date="2022-02-08T09:55:00Z"/>
                <w:rFonts w:eastAsia="Times New Roman" w:cs="Calibri"/>
                <w:sz w:val="20"/>
                <w:szCs w:val="20"/>
                <w:lang w:eastAsia="de-DE"/>
              </w:rPr>
            </w:pPr>
            <w:ins w:id="7282" w:author="Kisch, Christian" w:date="2022-02-08T09:56:00Z">
              <w:r>
                <w:rPr>
                  <w:sz w:val="20"/>
                  <w:szCs w:val="20"/>
                </w:rPr>
                <w:t>Nein</w:t>
              </w:r>
            </w:ins>
          </w:p>
        </w:tc>
        <w:tc>
          <w:tcPr>
            <w:tcW w:w="992" w:type="dxa"/>
            <w:shd w:val="clear" w:color="000000" w:fill="auto"/>
          </w:tcPr>
          <w:p w14:paraId="7004F194" w14:textId="1F1D37B1" w:rsidR="007D087B" w:rsidRPr="00CF5477" w:rsidRDefault="007D087B" w:rsidP="007D087B">
            <w:pPr>
              <w:spacing w:before="0" w:after="0" w:line="240" w:lineRule="auto"/>
              <w:jc w:val="center"/>
              <w:rPr>
                <w:ins w:id="7283" w:author="Kisch, Christian" w:date="2022-02-08T09:55:00Z"/>
                <w:rFonts w:eastAsia="Times New Roman" w:cs="Calibri"/>
                <w:sz w:val="20"/>
                <w:szCs w:val="20"/>
                <w:lang w:eastAsia="de-DE"/>
              </w:rPr>
            </w:pPr>
            <w:ins w:id="7284" w:author="Kisch, Christian" w:date="2022-02-08T09:57:00Z">
              <w:r>
                <w:rPr>
                  <w:sz w:val="20"/>
                  <w:szCs w:val="20"/>
                </w:rPr>
                <w:t>Nein</w:t>
              </w:r>
            </w:ins>
          </w:p>
        </w:tc>
        <w:tc>
          <w:tcPr>
            <w:tcW w:w="992" w:type="dxa"/>
            <w:shd w:val="clear" w:color="000000" w:fill="auto"/>
            <w:hideMark/>
          </w:tcPr>
          <w:p w14:paraId="08B4B26E" w14:textId="7D5530A9" w:rsidR="007D087B" w:rsidRPr="00CF5477" w:rsidRDefault="007D087B" w:rsidP="007D087B">
            <w:pPr>
              <w:spacing w:before="0" w:after="0" w:line="240" w:lineRule="auto"/>
              <w:jc w:val="center"/>
              <w:rPr>
                <w:ins w:id="7285" w:author="Kisch, Christian" w:date="2022-02-08T09:55:00Z"/>
                <w:rFonts w:eastAsia="Times New Roman" w:cs="Calibri"/>
                <w:sz w:val="20"/>
                <w:szCs w:val="20"/>
                <w:lang w:eastAsia="de-DE"/>
              </w:rPr>
            </w:pPr>
            <w:ins w:id="7286" w:author="Kisch, Christian" w:date="2022-02-08T09:58:00Z">
              <w:r>
                <w:rPr>
                  <w:sz w:val="20"/>
                  <w:szCs w:val="20"/>
                </w:rPr>
                <w:t>Nein</w:t>
              </w:r>
            </w:ins>
          </w:p>
        </w:tc>
        <w:tc>
          <w:tcPr>
            <w:tcW w:w="1134" w:type="dxa"/>
            <w:shd w:val="clear" w:color="000000" w:fill="auto"/>
            <w:hideMark/>
          </w:tcPr>
          <w:p w14:paraId="172DDC96" w14:textId="4DF3E138" w:rsidR="007D087B" w:rsidRPr="00CF5477" w:rsidRDefault="007D087B" w:rsidP="007D087B">
            <w:pPr>
              <w:spacing w:before="0" w:after="0" w:line="240" w:lineRule="auto"/>
              <w:jc w:val="center"/>
              <w:rPr>
                <w:ins w:id="7287" w:author="Kisch, Christian" w:date="2022-02-08T09:55:00Z"/>
                <w:rFonts w:eastAsia="Times New Roman" w:cs="Calibri"/>
                <w:sz w:val="20"/>
                <w:szCs w:val="20"/>
                <w:lang w:eastAsia="de-DE"/>
              </w:rPr>
            </w:pPr>
            <w:ins w:id="7288" w:author="Kisch, Christian" w:date="2022-02-08T09:58:00Z">
              <w:r>
                <w:rPr>
                  <w:sz w:val="20"/>
                  <w:szCs w:val="20"/>
                </w:rPr>
                <w:t>x</w:t>
              </w:r>
            </w:ins>
          </w:p>
        </w:tc>
        <w:tc>
          <w:tcPr>
            <w:tcW w:w="1134" w:type="dxa"/>
            <w:shd w:val="clear" w:color="000000" w:fill="auto"/>
            <w:hideMark/>
          </w:tcPr>
          <w:p w14:paraId="557429ED" w14:textId="29928C21" w:rsidR="007D087B" w:rsidRPr="00CF5477" w:rsidRDefault="007D087B" w:rsidP="007D087B">
            <w:pPr>
              <w:spacing w:before="0" w:after="0" w:line="240" w:lineRule="auto"/>
              <w:jc w:val="center"/>
              <w:rPr>
                <w:ins w:id="7289" w:author="Kisch, Christian" w:date="2022-02-08T09:55:00Z"/>
                <w:rFonts w:eastAsia="Times New Roman" w:cs="Calibri"/>
                <w:sz w:val="20"/>
                <w:szCs w:val="20"/>
                <w:lang w:eastAsia="de-DE"/>
              </w:rPr>
            </w:pPr>
            <w:ins w:id="7290" w:author="Kisch, Christian" w:date="2022-02-08T09:59:00Z">
              <w:r>
                <w:rPr>
                  <w:sz w:val="20"/>
                  <w:szCs w:val="20"/>
                </w:rPr>
                <w:t>x</w:t>
              </w:r>
            </w:ins>
          </w:p>
        </w:tc>
      </w:tr>
      <w:tr w:rsidR="007D087B" w:rsidRPr="00CF5477" w14:paraId="6EE167F0" w14:textId="77777777" w:rsidTr="0084168B">
        <w:trPr>
          <w:trHeight w:val="437"/>
          <w:ins w:id="7291" w:author="Kisch, Christian" w:date="2022-02-08T09:55:00Z"/>
        </w:trPr>
        <w:tc>
          <w:tcPr>
            <w:tcW w:w="626" w:type="dxa"/>
            <w:shd w:val="clear" w:color="000000" w:fill="auto"/>
            <w:hideMark/>
          </w:tcPr>
          <w:p w14:paraId="1DC7234E" w14:textId="77777777" w:rsidR="007D087B" w:rsidRPr="00CF5477" w:rsidRDefault="007D087B" w:rsidP="007D087B">
            <w:pPr>
              <w:spacing w:before="0" w:after="0" w:line="240" w:lineRule="auto"/>
              <w:jc w:val="right"/>
              <w:rPr>
                <w:ins w:id="7292" w:author="Kisch, Christian" w:date="2022-02-08T09:55:00Z"/>
                <w:rFonts w:eastAsia="Times New Roman" w:cs="Calibri"/>
                <w:color w:val="000000"/>
                <w:lang w:eastAsia="de-DE"/>
              </w:rPr>
            </w:pPr>
            <w:ins w:id="7293" w:author="Kisch, Christian" w:date="2022-02-08T09:55:00Z">
              <w:r>
                <w:rPr>
                  <w:rFonts w:eastAsia="Times New Roman" w:cs="Calibri"/>
                  <w:color w:val="000000"/>
                  <w:lang w:eastAsia="de-DE"/>
                </w:rPr>
                <w:t>26</w:t>
              </w:r>
            </w:ins>
          </w:p>
        </w:tc>
        <w:tc>
          <w:tcPr>
            <w:tcW w:w="2523" w:type="dxa"/>
            <w:shd w:val="clear" w:color="000000" w:fill="auto"/>
            <w:hideMark/>
          </w:tcPr>
          <w:p w14:paraId="7BA238A1" w14:textId="7E67A199" w:rsidR="007D087B" w:rsidRPr="00CF5477" w:rsidRDefault="007D087B" w:rsidP="007D087B">
            <w:pPr>
              <w:spacing w:before="0" w:after="0" w:line="240" w:lineRule="auto"/>
              <w:rPr>
                <w:ins w:id="7294" w:author="Kisch, Christian" w:date="2022-02-08T09:55:00Z"/>
                <w:rFonts w:eastAsia="Times New Roman" w:cs="Calibri"/>
                <w:color w:val="000000"/>
                <w:lang w:eastAsia="de-DE"/>
              </w:rPr>
            </w:pPr>
            <w:ins w:id="7295"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19637BC4" w14:textId="77777777" w:rsidR="007D087B" w:rsidRPr="00CF5477" w:rsidRDefault="007D087B" w:rsidP="007D087B">
            <w:pPr>
              <w:spacing w:before="0" w:after="0" w:line="240" w:lineRule="auto"/>
              <w:rPr>
                <w:ins w:id="7296" w:author="Kisch, Christian" w:date="2022-02-08T09:55:00Z"/>
                <w:rFonts w:eastAsia="Times New Roman" w:cs="Calibri"/>
                <w:b/>
                <w:bCs/>
                <w:sz w:val="20"/>
                <w:szCs w:val="20"/>
                <w:lang w:eastAsia="de-DE"/>
              </w:rPr>
            </w:pPr>
            <w:ins w:id="7297" w:author="Kisch, Christian" w:date="2022-02-08T09:55:00Z">
              <w:r w:rsidRPr="00CF5477">
                <w:rPr>
                  <w:rFonts w:eastAsia="Times New Roman" w:cs="Calibri"/>
                  <w:b/>
                  <w:bCs/>
                  <w:sz w:val="20"/>
                  <w:szCs w:val="20"/>
                  <w:lang w:eastAsia="de-DE"/>
                </w:rPr>
                <w:t>Templates</w:t>
              </w:r>
            </w:ins>
          </w:p>
        </w:tc>
        <w:tc>
          <w:tcPr>
            <w:tcW w:w="1418" w:type="dxa"/>
            <w:shd w:val="clear" w:color="000000" w:fill="auto"/>
            <w:hideMark/>
          </w:tcPr>
          <w:p w14:paraId="188FCAAC" w14:textId="3D201259" w:rsidR="007D087B" w:rsidRPr="00CF5477" w:rsidRDefault="007D087B" w:rsidP="007D087B">
            <w:pPr>
              <w:spacing w:before="0" w:after="0" w:line="240" w:lineRule="auto"/>
              <w:jc w:val="center"/>
              <w:rPr>
                <w:ins w:id="7298" w:author="Kisch, Christian" w:date="2022-02-08T09:55:00Z"/>
                <w:rFonts w:eastAsia="Times New Roman" w:cs="Calibri"/>
                <w:sz w:val="20"/>
                <w:szCs w:val="20"/>
                <w:lang w:eastAsia="de-DE"/>
              </w:rPr>
            </w:pPr>
            <w:ins w:id="7299" w:author="Kisch, Christian" w:date="2022-02-08T09:56:00Z">
              <w:r>
                <w:rPr>
                  <w:sz w:val="20"/>
                  <w:szCs w:val="20"/>
                </w:rPr>
                <w:t>Ja</w:t>
              </w:r>
            </w:ins>
          </w:p>
        </w:tc>
        <w:tc>
          <w:tcPr>
            <w:tcW w:w="992" w:type="dxa"/>
            <w:shd w:val="clear" w:color="000000" w:fill="auto"/>
          </w:tcPr>
          <w:p w14:paraId="5F5EF25D" w14:textId="56A762B8" w:rsidR="007D087B" w:rsidRPr="00CF5477" w:rsidRDefault="007D087B" w:rsidP="007D087B">
            <w:pPr>
              <w:spacing w:before="0" w:after="0" w:line="240" w:lineRule="auto"/>
              <w:jc w:val="center"/>
              <w:rPr>
                <w:ins w:id="7300" w:author="Kisch, Christian" w:date="2022-02-08T09:55:00Z"/>
                <w:rFonts w:eastAsia="Times New Roman" w:cs="Calibri"/>
                <w:sz w:val="20"/>
                <w:szCs w:val="20"/>
                <w:lang w:eastAsia="de-DE"/>
              </w:rPr>
            </w:pPr>
            <w:ins w:id="7301" w:author="Kisch, Christian" w:date="2022-02-08T09:57:00Z">
              <w:r>
                <w:rPr>
                  <w:sz w:val="20"/>
                  <w:szCs w:val="20"/>
                </w:rPr>
                <w:t>Ja</w:t>
              </w:r>
            </w:ins>
          </w:p>
        </w:tc>
        <w:tc>
          <w:tcPr>
            <w:tcW w:w="992" w:type="dxa"/>
            <w:shd w:val="clear" w:color="000000" w:fill="auto"/>
            <w:hideMark/>
          </w:tcPr>
          <w:p w14:paraId="5884B75F" w14:textId="416D3C18" w:rsidR="007D087B" w:rsidRPr="00CF5477" w:rsidRDefault="007D087B" w:rsidP="007D087B">
            <w:pPr>
              <w:spacing w:before="0" w:after="0" w:line="240" w:lineRule="auto"/>
              <w:jc w:val="center"/>
              <w:rPr>
                <w:ins w:id="7302" w:author="Kisch, Christian" w:date="2022-02-08T09:55:00Z"/>
                <w:rFonts w:eastAsia="Times New Roman" w:cs="Calibri"/>
                <w:sz w:val="20"/>
                <w:szCs w:val="20"/>
                <w:lang w:eastAsia="de-DE"/>
              </w:rPr>
            </w:pPr>
            <w:ins w:id="7303" w:author="Kisch, Christian" w:date="2022-02-08T09:58:00Z">
              <w:r>
                <w:rPr>
                  <w:sz w:val="20"/>
                  <w:szCs w:val="20"/>
                </w:rPr>
                <w:t>Ja</w:t>
              </w:r>
            </w:ins>
          </w:p>
        </w:tc>
        <w:tc>
          <w:tcPr>
            <w:tcW w:w="1134" w:type="dxa"/>
            <w:shd w:val="clear" w:color="000000" w:fill="auto"/>
            <w:hideMark/>
          </w:tcPr>
          <w:p w14:paraId="767B8C54" w14:textId="39085237" w:rsidR="007D087B" w:rsidRPr="00CF5477" w:rsidRDefault="007D087B" w:rsidP="007D087B">
            <w:pPr>
              <w:spacing w:before="0" w:after="0" w:line="240" w:lineRule="auto"/>
              <w:jc w:val="center"/>
              <w:rPr>
                <w:ins w:id="7304" w:author="Kisch, Christian" w:date="2022-02-08T09:55:00Z"/>
                <w:rFonts w:eastAsia="Times New Roman" w:cs="Calibri"/>
                <w:sz w:val="20"/>
                <w:szCs w:val="20"/>
                <w:lang w:eastAsia="de-DE"/>
              </w:rPr>
            </w:pPr>
            <w:ins w:id="7305" w:author="Kisch, Christian" w:date="2022-02-08T09:58:00Z">
              <w:r>
                <w:rPr>
                  <w:sz w:val="20"/>
                  <w:szCs w:val="20"/>
                </w:rPr>
                <w:t>Ja</w:t>
              </w:r>
            </w:ins>
          </w:p>
        </w:tc>
        <w:tc>
          <w:tcPr>
            <w:tcW w:w="1134" w:type="dxa"/>
            <w:shd w:val="clear" w:color="000000" w:fill="auto"/>
            <w:hideMark/>
          </w:tcPr>
          <w:p w14:paraId="7CC36407" w14:textId="5DFD9B04" w:rsidR="007D087B" w:rsidRPr="00CF5477" w:rsidRDefault="007D087B" w:rsidP="007D087B">
            <w:pPr>
              <w:spacing w:before="0" w:after="0" w:line="240" w:lineRule="auto"/>
              <w:jc w:val="center"/>
              <w:rPr>
                <w:ins w:id="7306" w:author="Kisch, Christian" w:date="2022-02-08T09:55:00Z"/>
                <w:rFonts w:eastAsia="Times New Roman" w:cs="Calibri"/>
                <w:sz w:val="20"/>
                <w:szCs w:val="20"/>
                <w:lang w:eastAsia="de-DE"/>
              </w:rPr>
            </w:pPr>
            <w:ins w:id="7307" w:author="Kisch, Christian" w:date="2022-02-08T09:59:00Z">
              <w:r>
                <w:rPr>
                  <w:sz w:val="20"/>
                  <w:szCs w:val="20"/>
                </w:rPr>
                <w:t>Ja</w:t>
              </w:r>
            </w:ins>
          </w:p>
        </w:tc>
      </w:tr>
      <w:tr w:rsidR="007D087B" w:rsidRPr="00CF5477" w14:paraId="3E8B11AB" w14:textId="77777777" w:rsidTr="0084168B">
        <w:trPr>
          <w:trHeight w:val="445"/>
          <w:ins w:id="7308" w:author="Kisch, Christian" w:date="2022-02-08T09:55:00Z"/>
        </w:trPr>
        <w:tc>
          <w:tcPr>
            <w:tcW w:w="626" w:type="dxa"/>
            <w:shd w:val="clear" w:color="000000" w:fill="auto"/>
            <w:hideMark/>
          </w:tcPr>
          <w:p w14:paraId="585D44B8" w14:textId="77777777" w:rsidR="007D087B" w:rsidRPr="00CF5477" w:rsidRDefault="007D087B" w:rsidP="007D087B">
            <w:pPr>
              <w:spacing w:before="0" w:after="0" w:line="240" w:lineRule="auto"/>
              <w:jc w:val="right"/>
              <w:rPr>
                <w:ins w:id="7309" w:author="Kisch, Christian" w:date="2022-02-08T09:55:00Z"/>
                <w:rFonts w:eastAsia="Times New Roman" w:cs="Calibri"/>
                <w:color w:val="000000"/>
                <w:lang w:eastAsia="de-DE"/>
              </w:rPr>
            </w:pPr>
            <w:ins w:id="7310" w:author="Kisch, Christian" w:date="2022-02-08T09:55:00Z">
              <w:r>
                <w:rPr>
                  <w:rFonts w:eastAsia="Times New Roman" w:cs="Calibri"/>
                  <w:color w:val="000000"/>
                  <w:lang w:eastAsia="de-DE"/>
                </w:rPr>
                <w:t>27</w:t>
              </w:r>
            </w:ins>
          </w:p>
        </w:tc>
        <w:tc>
          <w:tcPr>
            <w:tcW w:w="2523" w:type="dxa"/>
            <w:shd w:val="clear" w:color="000000" w:fill="auto"/>
            <w:hideMark/>
          </w:tcPr>
          <w:p w14:paraId="0D221B4B" w14:textId="2A954A4E" w:rsidR="007D087B" w:rsidRPr="00CF5477" w:rsidRDefault="007D087B" w:rsidP="007D087B">
            <w:pPr>
              <w:spacing w:before="0" w:after="0" w:line="240" w:lineRule="auto"/>
              <w:rPr>
                <w:ins w:id="7311" w:author="Kisch, Christian" w:date="2022-02-08T09:55:00Z"/>
                <w:rFonts w:eastAsia="Times New Roman" w:cs="Calibri"/>
                <w:color w:val="000000"/>
                <w:lang w:eastAsia="de-DE"/>
              </w:rPr>
            </w:pPr>
            <w:ins w:id="7312"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707DB48E" w14:textId="77777777" w:rsidR="007D087B" w:rsidRPr="00CF5477" w:rsidRDefault="007D087B" w:rsidP="007D087B">
            <w:pPr>
              <w:spacing w:before="0" w:after="0" w:line="240" w:lineRule="auto"/>
              <w:rPr>
                <w:ins w:id="7313" w:author="Kisch, Christian" w:date="2022-02-08T09:55:00Z"/>
                <w:rFonts w:eastAsia="Times New Roman" w:cs="Calibri"/>
                <w:b/>
                <w:bCs/>
                <w:sz w:val="20"/>
                <w:szCs w:val="20"/>
                <w:lang w:eastAsia="de-DE"/>
              </w:rPr>
            </w:pPr>
            <w:ins w:id="7314" w:author="Kisch, Christian" w:date="2022-02-08T09:55:00Z">
              <w:r w:rsidRPr="00CF5477">
                <w:rPr>
                  <w:rFonts w:eastAsia="Times New Roman" w:cs="Calibri"/>
                  <w:b/>
                  <w:bCs/>
                  <w:sz w:val="20"/>
                  <w:szCs w:val="20"/>
                  <w:lang w:eastAsia="de-DE"/>
                </w:rPr>
                <w:t>Annotationen</w:t>
              </w:r>
            </w:ins>
          </w:p>
        </w:tc>
        <w:tc>
          <w:tcPr>
            <w:tcW w:w="1418" w:type="dxa"/>
            <w:shd w:val="clear" w:color="000000" w:fill="auto"/>
            <w:hideMark/>
          </w:tcPr>
          <w:p w14:paraId="2184A127" w14:textId="6EA24D80" w:rsidR="007D087B" w:rsidRPr="00CF5477" w:rsidRDefault="007D087B" w:rsidP="007D087B">
            <w:pPr>
              <w:spacing w:before="0" w:after="0" w:line="240" w:lineRule="auto"/>
              <w:jc w:val="center"/>
              <w:rPr>
                <w:ins w:id="7315" w:author="Kisch, Christian" w:date="2022-02-08T09:55:00Z"/>
                <w:rFonts w:eastAsia="Times New Roman" w:cs="Calibri"/>
                <w:sz w:val="20"/>
                <w:szCs w:val="20"/>
                <w:lang w:eastAsia="de-DE"/>
              </w:rPr>
            </w:pPr>
            <w:ins w:id="7316" w:author="Kisch, Christian" w:date="2022-02-08T09:56:00Z">
              <w:r>
                <w:rPr>
                  <w:sz w:val="20"/>
                  <w:szCs w:val="20"/>
                </w:rPr>
                <w:t>Nein</w:t>
              </w:r>
            </w:ins>
          </w:p>
        </w:tc>
        <w:tc>
          <w:tcPr>
            <w:tcW w:w="992" w:type="dxa"/>
            <w:shd w:val="clear" w:color="000000" w:fill="auto"/>
          </w:tcPr>
          <w:p w14:paraId="7827087E" w14:textId="33EEF5E2" w:rsidR="007D087B" w:rsidRPr="00CF5477" w:rsidRDefault="007D087B" w:rsidP="007D087B">
            <w:pPr>
              <w:spacing w:before="0" w:after="0" w:line="240" w:lineRule="auto"/>
              <w:jc w:val="center"/>
              <w:rPr>
                <w:ins w:id="7317" w:author="Kisch, Christian" w:date="2022-02-08T09:55:00Z"/>
                <w:rFonts w:eastAsia="Times New Roman" w:cs="Calibri"/>
                <w:sz w:val="20"/>
                <w:szCs w:val="20"/>
                <w:lang w:eastAsia="de-DE"/>
              </w:rPr>
            </w:pPr>
            <w:ins w:id="7318" w:author="Kisch, Christian" w:date="2022-02-08T09:57:00Z">
              <w:r>
                <w:rPr>
                  <w:sz w:val="20"/>
                  <w:szCs w:val="20"/>
                </w:rPr>
                <w:t>Nein</w:t>
              </w:r>
            </w:ins>
          </w:p>
        </w:tc>
        <w:tc>
          <w:tcPr>
            <w:tcW w:w="992" w:type="dxa"/>
            <w:shd w:val="clear" w:color="000000" w:fill="auto"/>
            <w:hideMark/>
          </w:tcPr>
          <w:p w14:paraId="0C7DB3E0" w14:textId="266E8446" w:rsidR="007D087B" w:rsidRPr="00CF5477" w:rsidRDefault="007D087B" w:rsidP="007D087B">
            <w:pPr>
              <w:spacing w:before="0" w:after="0" w:line="240" w:lineRule="auto"/>
              <w:jc w:val="center"/>
              <w:rPr>
                <w:ins w:id="7319" w:author="Kisch, Christian" w:date="2022-02-08T09:55:00Z"/>
                <w:rFonts w:eastAsia="Times New Roman" w:cs="Calibri"/>
                <w:sz w:val="20"/>
                <w:szCs w:val="20"/>
                <w:lang w:eastAsia="de-DE"/>
              </w:rPr>
            </w:pPr>
            <w:ins w:id="7320" w:author="Kisch, Christian" w:date="2022-02-08T09:58:00Z">
              <w:r>
                <w:rPr>
                  <w:sz w:val="20"/>
                  <w:szCs w:val="20"/>
                </w:rPr>
                <w:t>Nein</w:t>
              </w:r>
            </w:ins>
          </w:p>
        </w:tc>
        <w:tc>
          <w:tcPr>
            <w:tcW w:w="1134" w:type="dxa"/>
            <w:shd w:val="clear" w:color="000000" w:fill="auto"/>
            <w:hideMark/>
          </w:tcPr>
          <w:p w14:paraId="4D6A53A5" w14:textId="29A33162" w:rsidR="007D087B" w:rsidRPr="00CF5477" w:rsidRDefault="007D087B" w:rsidP="007D087B">
            <w:pPr>
              <w:spacing w:before="0" w:after="0" w:line="240" w:lineRule="auto"/>
              <w:jc w:val="center"/>
              <w:rPr>
                <w:ins w:id="7321" w:author="Kisch, Christian" w:date="2022-02-08T09:55:00Z"/>
                <w:rFonts w:eastAsia="Times New Roman" w:cs="Calibri"/>
                <w:sz w:val="20"/>
                <w:szCs w:val="20"/>
                <w:lang w:eastAsia="de-DE"/>
              </w:rPr>
            </w:pPr>
            <w:ins w:id="7322" w:author="Kisch, Christian" w:date="2022-02-08T09:58:00Z">
              <w:r>
                <w:rPr>
                  <w:sz w:val="20"/>
                  <w:szCs w:val="20"/>
                </w:rPr>
                <w:t>Nein</w:t>
              </w:r>
            </w:ins>
          </w:p>
        </w:tc>
        <w:tc>
          <w:tcPr>
            <w:tcW w:w="1134" w:type="dxa"/>
            <w:shd w:val="clear" w:color="000000" w:fill="auto"/>
            <w:hideMark/>
          </w:tcPr>
          <w:p w14:paraId="0317AE6C" w14:textId="1E8E5B66" w:rsidR="007D087B" w:rsidRPr="00CF5477" w:rsidRDefault="007D087B" w:rsidP="007D087B">
            <w:pPr>
              <w:spacing w:before="0" w:after="0" w:line="240" w:lineRule="auto"/>
              <w:jc w:val="center"/>
              <w:rPr>
                <w:ins w:id="7323" w:author="Kisch, Christian" w:date="2022-02-08T09:55:00Z"/>
                <w:rFonts w:eastAsia="Times New Roman" w:cs="Calibri"/>
                <w:sz w:val="20"/>
                <w:szCs w:val="20"/>
                <w:lang w:eastAsia="de-DE"/>
              </w:rPr>
            </w:pPr>
            <w:ins w:id="7324" w:author="Kisch, Christian" w:date="2022-02-08T09:59:00Z">
              <w:r>
                <w:rPr>
                  <w:sz w:val="20"/>
                  <w:szCs w:val="20"/>
                </w:rPr>
                <w:t>Nein</w:t>
              </w:r>
            </w:ins>
          </w:p>
        </w:tc>
      </w:tr>
      <w:tr w:rsidR="007D087B" w:rsidRPr="00CF5477" w14:paraId="4CDBFF3D" w14:textId="77777777" w:rsidTr="0084168B">
        <w:trPr>
          <w:trHeight w:val="481"/>
          <w:ins w:id="7325" w:author="Kisch, Christian" w:date="2022-02-08T09:55:00Z"/>
        </w:trPr>
        <w:tc>
          <w:tcPr>
            <w:tcW w:w="626" w:type="dxa"/>
            <w:shd w:val="clear" w:color="000000" w:fill="auto"/>
            <w:hideMark/>
          </w:tcPr>
          <w:p w14:paraId="78319BF2" w14:textId="77777777" w:rsidR="007D087B" w:rsidRPr="00CF5477" w:rsidRDefault="007D087B" w:rsidP="007D087B">
            <w:pPr>
              <w:spacing w:before="0" w:after="0" w:line="240" w:lineRule="auto"/>
              <w:jc w:val="right"/>
              <w:rPr>
                <w:ins w:id="7326" w:author="Kisch, Christian" w:date="2022-02-08T09:55:00Z"/>
                <w:rFonts w:eastAsia="Times New Roman" w:cs="Calibri"/>
                <w:color w:val="000000"/>
                <w:lang w:eastAsia="de-DE"/>
              </w:rPr>
            </w:pPr>
            <w:ins w:id="7327" w:author="Kisch, Christian" w:date="2022-02-08T09:55:00Z">
              <w:r>
                <w:rPr>
                  <w:rFonts w:eastAsia="Times New Roman" w:cs="Calibri"/>
                  <w:color w:val="000000"/>
                  <w:lang w:eastAsia="de-DE"/>
                </w:rPr>
                <w:t>28</w:t>
              </w:r>
            </w:ins>
          </w:p>
        </w:tc>
        <w:tc>
          <w:tcPr>
            <w:tcW w:w="2523" w:type="dxa"/>
            <w:shd w:val="clear" w:color="000000" w:fill="auto"/>
            <w:hideMark/>
          </w:tcPr>
          <w:p w14:paraId="2238870E" w14:textId="72B7BE83" w:rsidR="007D087B" w:rsidRPr="00CF5477" w:rsidRDefault="007D087B" w:rsidP="007D087B">
            <w:pPr>
              <w:spacing w:before="0" w:after="0" w:line="240" w:lineRule="auto"/>
              <w:rPr>
                <w:ins w:id="7328" w:author="Kisch, Christian" w:date="2022-02-08T09:55:00Z"/>
                <w:rFonts w:eastAsia="Times New Roman" w:cs="Calibri"/>
                <w:color w:val="000000"/>
                <w:lang w:eastAsia="de-DE"/>
              </w:rPr>
            </w:pPr>
            <w:ins w:id="7329"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6DA1EC8A" w14:textId="77777777" w:rsidR="007D087B" w:rsidRPr="00CF5477" w:rsidRDefault="007D087B" w:rsidP="007D087B">
            <w:pPr>
              <w:spacing w:before="0" w:after="0" w:line="240" w:lineRule="auto"/>
              <w:rPr>
                <w:ins w:id="7330" w:author="Kisch, Christian" w:date="2022-02-08T09:55:00Z"/>
                <w:rFonts w:eastAsia="Times New Roman" w:cs="Calibri"/>
                <w:b/>
                <w:bCs/>
                <w:sz w:val="20"/>
                <w:szCs w:val="20"/>
                <w:lang w:eastAsia="de-DE"/>
              </w:rPr>
            </w:pPr>
            <w:ins w:id="7331" w:author="Kisch, Christian" w:date="2022-02-08T09:55:00Z">
              <w:r w:rsidRPr="00CF5477">
                <w:rPr>
                  <w:rFonts w:eastAsia="Times New Roman" w:cs="Calibri"/>
                  <w:b/>
                  <w:bCs/>
                  <w:sz w:val="20"/>
                  <w:szCs w:val="20"/>
                  <w:lang w:eastAsia="de-DE"/>
                </w:rPr>
                <w:t>Paginieren</w:t>
              </w:r>
            </w:ins>
          </w:p>
        </w:tc>
        <w:tc>
          <w:tcPr>
            <w:tcW w:w="1418" w:type="dxa"/>
            <w:shd w:val="clear" w:color="000000" w:fill="auto"/>
            <w:hideMark/>
          </w:tcPr>
          <w:p w14:paraId="77FC5CC5" w14:textId="5EE0028D" w:rsidR="007D087B" w:rsidRPr="00CF5477" w:rsidRDefault="007D087B" w:rsidP="007D087B">
            <w:pPr>
              <w:spacing w:before="0" w:after="0" w:line="240" w:lineRule="auto"/>
              <w:jc w:val="center"/>
              <w:rPr>
                <w:ins w:id="7332" w:author="Kisch, Christian" w:date="2022-02-08T09:55:00Z"/>
                <w:rFonts w:eastAsia="Times New Roman" w:cs="Calibri"/>
                <w:sz w:val="20"/>
                <w:szCs w:val="20"/>
                <w:lang w:eastAsia="de-DE"/>
              </w:rPr>
            </w:pPr>
            <w:ins w:id="7333" w:author="Kisch, Christian" w:date="2022-02-08T09:56:00Z">
              <w:r>
                <w:rPr>
                  <w:sz w:val="20"/>
                  <w:szCs w:val="20"/>
                </w:rPr>
                <w:t>Nein</w:t>
              </w:r>
            </w:ins>
          </w:p>
        </w:tc>
        <w:tc>
          <w:tcPr>
            <w:tcW w:w="992" w:type="dxa"/>
            <w:shd w:val="clear" w:color="000000" w:fill="auto"/>
          </w:tcPr>
          <w:p w14:paraId="277FEE79" w14:textId="67F23A4A" w:rsidR="007D087B" w:rsidRPr="00CF5477" w:rsidRDefault="007D087B" w:rsidP="007D087B">
            <w:pPr>
              <w:spacing w:before="0" w:after="0" w:line="240" w:lineRule="auto"/>
              <w:jc w:val="center"/>
              <w:rPr>
                <w:ins w:id="7334" w:author="Kisch, Christian" w:date="2022-02-08T09:55:00Z"/>
                <w:rFonts w:eastAsia="Times New Roman" w:cs="Calibri"/>
                <w:sz w:val="20"/>
                <w:szCs w:val="20"/>
                <w:lang w:eastAsia="de-DE"/>
              </w:rPr>
            </w:pPr>
            <w:ins w:id="7335" w:author="Kisch, Christian" w:date="2022-02-08T09:57:00Z">
              <w:r>
                <w:rPr>
                  <w:sz w:val="20"/>
                  <w:szCs w:val="20"/>
                </w:rPr>
                <w:t>Nein</w:t>
              </w:r>
            </w:ins>
          </w:p>
        </w:tc>
        <w:tc>
          <w:tcPr>
            <w:tcW w:w="992" w:type="dxa"/>
            <w:shd w:val="clear" w:color="000000" w:fill="auto"/>
            <w:hideMark/>
          </w:tcPr>
          <w:p w14:paraId="71EC6A00" w14:textId="2687EC57" w:rsidR="007D087B" w:rsidRPr="00CF5477" w:rsidRDefault="007D087B" w:rsidP="007D087B">
            <w:pPr>
              <w:spacing w:before="0" w:after="0" w:line="240" w:lineRule="auto"/>
              <w:jc w:val="center"/>
              <w:rPr>
                <w:ins w:id="7336" w:author="Kisch, Christian" w:date="2022-02-08T09:55:00Z"/>
                <w:rFonts w:eastAsia="Times New Roman" w:cs="Calibri"/>
                <w:sz w:val="20"/>
                <w:szCs w:val="20"/>
                <w:lang w:eastAsia="de-DE"/>
              </w:rPr>
            </w:pPr>
            <w:ins w:id="7337" w:author="Kisch, Christian" w:date="2022-02-08T09:58:00Z">
              <w:r>
                <w:rPr>
                  <w:sz w:val="20"/>
                  <w:szCs w:val="20"/>
                </w:rPr>
                <w:t>x</w:t>
              </w:r>
            </w:ins>
          </w:p>
        </w:tc>
        <w:tc>
          <w:tcPr>
            <w:tcW w:w="1134" w:type="dxa"/>
            <w:shd w:val="clear" w:color="000000" w:fill="auto"/>
            <w:hideMark/>
          </w:tcPr>
          <w:p w14:paraId="15AB7E3C" w14:textId="414AF232" w:rsidR="007D087B" w:rsidRPr="00CF5477" w:rsidRDefault="007D087B" w:rsidP="007D087B">
            <w:pPr>
              <w:spacing w:before="0" w:after="0" w:line="240" w:lineRule="auto"/>
              <w:jc w:val="center"/>
              <w:rPr>
                <w:ins w:id="7338" w:author="Kisch, Christian" w:date="2022-02-08T09:55:00Z"/>
                <w:rFonts w:eastAsia="Times New Roman" w:cs="Calibri"/>
                <w:sz w:val="20"/>
                <w:szCs w:val="20"/>
                <w:lang w:eastAsia="de-DE"/>
              </w:rPr>
            </w:pPr>
            <w:ins w:id="7339" w:author="Kisch, Christian" w:date="2022-02-08T09:58:00Z">
              <w:r>
                <w:rPr>
                  <w:sz w:val="20"/>
                  <w:szCs w:val="20"/>
                </w:rPr>
                <w:t>Nein</w:t>
              </w:r>
            </w:ins>
          </w:p>
        </w:tc>
        <w:tc>
          <w:tcPr>
            <w:tcW w:w="1134" w:type="dxa"/>
            <w:shd w:val="clear" w:color="000000" w:fill="auto"/>
            <w:hideMark/>
          </w:tcPr>
          <w:p w14:paraId="6F167D90" w14:textId="18AAE671" w:rsidR="007D087B" w:rsidRPr="00CF5477" w:rsidRDefault="007D087B" w:rsidP="007D087B">
            <w:pPr>
              <w:spacing w:before="0" w:after="0" w:line="240" w:lineRule="auto"/>
              <w:jc w:val="center"/>
              <w:rPr>
                <w:ins w:id="7340" w:author="Kisch, Christian" w:date="2022-02-08T09:55:00Z"/>
                <w:rFonts w:eastAsia="Times New Roman" w:cs="Calibri"/>
                <w:sz w:val="20"/>
                <w:szCs w:val="20"/>
                <w:lang w:eastAsia="de-DE"/>
              </w:rPr>
            </w:pPr>
            <w:ins w:id="7341" w:author="Kisch, Christian" w:date="2022-02-08T09:59:00Z">
              <w:r>
                <w:rPr>
                  <w:sz w:val="20"/>
                  <w:szCs w:val="20"/>
                </w:rPr>
                <w:t>x</w:t>
              </w:r>
            </w:ins>
          </w:p>
        </w:tc>
      </w:tr>
      <w:tr w:rsidR="007D087B" w:rsidRPr="00CF5477" w14:paraId="1019E172" w14:textId="77777777" w:rsidTr="0084168B">
        <w:trPr>
          <w:trHeight w:val="489"/>
          <w:ins w:id="7342" w:author="Kisch, Christian" w:date="2022-02-08T09:55:00Z"/>
        </w:trPr>
        <w:tc>
          <w:tcPr>
            <w:tcW w:w="626" w:type="dxa"/>
            <w:shd w:val="clear" w:color="000000" w:fill="auto"/>
            <w:hideMark/>
          </w:tcPr>
          <w:p w14:paraId="2EDB9FCD" w14:textId="77777777" w:rsidR="007D087B" w:rsidRPr="00CF5477" w:rsidRDefault="007D087B" w:rsidP="007D087B">
            <w:pPr>
              <w:spacing w:before="0" w:after="0" w:line="240" w:lineRule="auto"/>
              <w:jc w:val="right"/>
              <w:rPr>
                <w:ins w:id="7343" w:author="Kisch, Christian" w:date="2022-02-08T09:55:00Z"/>
                <w:rFonts w:eastAsia="Times New Roman" w:cs="Calibri"/>
                <w:color w:val="000000"/>
                <w:lang w:eastAsia="de-DE"/>
              </w:rPr>
            </w:pPr>
            <w:ins w:id="7344" w:author="Kisch, Christian" w:date="2022-02-08T09:55:00Z">
              <w:r>
                <w:rPr>
                  <w:rFonts w:eastAsia="Times New Roman" w:cs="Calibri"/>
                  <w:color w:val="000000"/>
                  <w:lang w:eastAsia="de-DE"/>
                </w:rPr>
                <w:t>29</w:t>
              </w:r>
            </w:ins>
          </w:p>
        </w:tc>
        <w:tc>
          <w:tcPr>
            <w:tcW w:w="2523" w:type="dxa"/>
            <w:shd w:val="clear" w:color="000000" w:fill="auto"/>
            <w:hideMark/>
          </w:tcPr>
          <w:p w14:paraId="3A8E50BE" w14:textId="45B8B3A2" w:rsidR="007D087B" w:rsidRPr="00CF5477" w:rsidRDefault="007D087B" w:rsidP="007D087B">
            <w:pPr>
              <w:spacing w:before="0" w:after="0" w:line="240" w:lineRule="auto"/>
              <w:rPr>
                <w:ins w:id="7345" w:author="Kisch, Christian" w:date="2022-02-08T09:55:00Z"/>
                <w:rFonts w:eastAsia="Times New Roman" w:cs="Calibri"/>
                <w:color w:val="000000"/>
                <w:lang w:eastAsia="de-DE"/>
              </w:rPr>
            </w:pPr>
            <w:ins w:id="7346"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00BC57A1" w14:textId="77777777" w:rsidR="007D087B" w:rsidRPr="00CF5477" w:rsidRDefault="007D087B" w:rsidP="007D087B">
            <w:pPr>
              <w:spacing w:before="0" w:after="0" w:line="240" w:lineRule="auto"/>
              <w:rPr>
                <w:ins w:id="7347" w:author="Kisch, Christian" w:date="2022-02-08T09:55:00Z"/>
                <w:rFonts w:eastAsia="Times New Roman" w:cs="Calibri"/>
                <w:b/>
                <w:bCs/>
                <w:sz w:val="20"/>
                <w:szCs w:val="20"/>
                <w:lang w:eastAsia="de-DE"/>
              </w:rPr>
            </w:pPr>
            <w:ins w:id="7348" w:author="Kisch, Christian" w:date="2022-02-08T09:55:00Z">
              <w:r w:rsidRPr="00CF5477">
                <w:rPr>
                  <w:rFonts w:eastAsia="Times New Roman" w:cs="Calibri"/>
                  <w:b/>
                  <w:bCs/>
                  <w:sz w:val="20"/>
                  <w:szCs w:val="20"/>
                  <w:lang w:eastAsia="de-DE"/>
                </w:rPr>
                <w:t>Papierkorb</w:t>
              </w:r>
            </w:ins>
          </w:p>
        </w:tc>
        <w:tc>
          <w:tcPr>
            <w:tcW w:w="1418" w:type="dxa"/>
            <w:shd w:val="clear" w:color="000000" w:fill="auto"/>
            <w:hideMark/>
          </w:tcPr>
          <w:p w14:paraId="547A5D5B" w14:textId="61CAF88A" w:rsidR="007D087B" w:rsidRPr="00CF5477" w:rsidRDefault="007D087B" w:rsidP="007D087B">
            <w:pPr>
              <w:spacing w:before="0" w:after="0" w:line="240" w:lineRule="auto"/>
              <w:jc w:val="center"/>
              <w:rPr>
                <w:ins w:id="7349" w:author="Kisch, Christian" w:date="2022-02-08T09:55:00Z"/>
                <w:rFonts w:eastAsia="Times New Roman" w:cs="Calibri"/>
                <w:sz w:val="20"/>
                <w:szCs w:val="20"/>
                <w:lang w:eastAsia="de-DE"/>
              </w:rPr>
            </w:pPr>
            <w:ins w:id="7350" w:author="Kisch, Christian" w:date="2022-02-08T09:56:00Z">
              <w:r>
                <w:rPr>
                  <w:sz w:val="20"/>
                  <w:szCs w:val="20"/>
                </w:rPr>
                <w:t>Nein</w:t>
              </w:r>
            </w:ins>
          </w:p>
        </w:tc>
        <w:tc>
          <w:tcPr>
            <w:tcW w:w="992" w:type="dxa"/>
            <w:shd w:val="clear" w:color="000000" w:fill="auto"/>
          </w:tcPr>
          <w:p w14:paraId="755C49CB" w14:textId="39EC3453" w:rsidR="007D087B" w:rsidRPr="00CF5477" w:rsidRDefault="007D087B" w:rsidP="007D087B">
            <w:pPr>
              <w:spacing w:before="0" w:after="0" w:line="240" w:lineRule="auto"/>
              <w:jc w:val="center"/>
              <w:rPr>
                <w:ins w:id="7351" w:author="Kisch, Christian" w:date="2022-02-08T09:55:00Z"/>
                <w:rFonts w:eastAsia="Times New Roman" w:cs="Calibri"/>
                <w:sz w:val="20"/>
                <w:szCs w:val="20"/>
                <w:lang w:eastAsia="de-DE"/>
              </w:rPr>
            </w:pPr>
            <w:ins w:id="7352" w:author="Kisch, Christian" w:date="2022-02-08T09:57:00Z">
              <w:r>
                <w:rPr>
                  <w:sz w:val="20"/>
                  <w:szCs w:val="20"/>
                </w:rPr>
                <w:t>Nein</w:t>
              </w:r>
            </w:ins>
          </w:p>
        </w:tc>
        <w:tc>
          <w:tcPr>
            <w:tcW w:w="992" w:type="dxa"/>
            <w:shd w:val="clear" w:color="000000" w:fill="auto"/>
            <w:hideMark/>
          </w:tcPr>
          <w:p w14:paraId="7087DEF7" w14:textId="75AAD26F" w:rsidR="007D087B" w:rsidRPr="00CF5477" w:rsidRDefault="007D087B" w:rsidP="007D087B">
            <w:pPr>
              <w:spacing w:before="0" w:after="0" w:line="240" w:lineRule="auto"/>
              <w:jc w:val="center"/>
              <w:rPr>
                <w:ins w:id="7353" w:author="Kisch, Christian" w:date="2022-02-08T09:55:00Z"/>
                <w:rFonts w:eastAsia="Times New Roman" w:cs="Calibri"/>
                <w:sz w:val="20"/>
                <w:szCs w:val="20"/>
                <w:lang w:eastAsia="de-DE"/>
              </w:rPr>
            </w:pPr>
            <w:ins w:id="7354" w:author="Kisch, Christian" w:date="2022-02-08T09:58:00Z">
              <w:r>
                <w:rPr>
                  <w:sz w:val="20"/>
                  <w:szCs w:val="20"/>
                </w:rPr>
                <w:t>Nein</w:t>
              </w:r>
            </w:ins>
          </w:p>
        </w:tc>
        <w:tc>
          <w:tcPr>
            <w:tcW w:w="1134" w:type="dxa"/>
            <w:shd w:val="clear" w:color="000000" w:fill="auto"/>
            <w:hideMark/>
          </w:tcPr>
          <w:p w14:paraId="27818B10" w14:textId="1B87831C" w:rsidR="007D087B" w:rsidRPr="00CF5477" w:rsidRDefault="007D087B" w:rsidP="007D087B">
            <w:pPr>
              <w:spacing w:before="0" w:after="0" w:line="240" w:lineRule="auto"/>
              <w:jc w:val="center"/>
              <w:rPr>
                <w:ins w:id="7355" w:author="Kisch, Christian" w:date="2022-02-08T09:55:00Z"/>
                <w:rFonts w:eastAsia="Times New Roman" w:cs="Calibri"/>
                <w:sz w:val="20"/>
                <w:szCs w:val="20"/>
                <w:lang w:eastAsia="de-DE"/>
              </w:rPr>
            </w:pPr>
            <w:ins w:id="7356" w:author="Kisch, Christian" w:date="2022-02-08T09:58:00Z">
              <w:r>
                <w:rPr>
                  <w:sz w:val="20"/>
                  <w:szCs w:val="20"/>
                </w:rPr>
                <w:t>x</w:t>
              </w:r>
            </w:ins>
          </w:p>
        </w:tc>
        <w:tc>
          <w:tcPr>
            <w:tcW w:w="1134" w:type="dxa"/>
            <w:shd w:val="clear" w:color="000000" w:fill="auto"/>
            <w:hideMark/>
          </w:tcPr>
          <w:p w14:paraId="2FC0BCDB" w14:textId="00C4E782" w:rsidR="007D087B" w:rsidRPr="00CF5477" w:rsidRDefault="007D087B" w:rsidP="007D087B">
            <w:pPr>
              <w:spacing w:before="0" w:after="0" w:line="240" w:lineRule="auto"/>
              <w:jc w:val="center"/>
              <w:rPr>
                <w:ins w:id="7357" w:author="Kisch, Christian" w:date="2022-02-08T09:55:00Z"/>
                <w:rFonts w:eastAsia="Times New Roman" w:cs="Calibri"/>
                <w:sz w:val="20"/>
                <w:szCs w:val="20"/>
                <w:lang w:eastAsia="de-DE"/>
              </w:rPr>
            </w:pPr>
            <w:ins w:id="7358" w:author="Kisch, Christian" w:date="2022-02-08T09:59:00Z">
              <w:r>
                <w:rPr>
                  <w:sz w:val="20"/>
                  <w:szCs w:val="20"/>
                </w:rPr>
                <w:t>x</w:t>
              </w:r>
            </w:ins>
          </w:p>
        </w:tc>
      </w:tr>
      <w:tr w:rsidR="007D087B" w:rsidRPr="00CF5477" w14:paraId="41E3F078" w14:textId="77777777" w:rsidTr="0084168B">
        <w:trPr>
          <w:trHeight w:val="126"/>
          <w:ins w:id="7359" w:author="Kisch, Christian" w:date="2022-02-08T09:55:00Z"/>
        </w:trPr>
        <w:tc>
          <w:tcPr>
            <w:tcW w:w="626" w:type="dxa"/>
            <w:shd w:val="clear" w:color="000000" w:fill="auto"/>
            <w:hideMark/>
          </w:tcPr>
          <w:p w14:paraId="4BEA9B9E" w14:textId="77777777" w:rsidR="007D087B" w:rsidRPr="00CF5477" w:rsidRDefault="007D087B" w:rsidP="007D087B">
            <w:pPr>
              <w:spacing w:before="0" w:after="0" w:line="240" w:lineRule="auto"/>
              <w:jc w:val="right"/>
              <w:rPr>
                <w:ins w:id="7360" w:author="Kisch, Christian" w:date="2022-02-08T09:55:00Z"/>
                <w:rFonts w:eastAsia="Times New Roman" w:cs="Calibri"/>
                <w:color w:val="000000"/>
                <w:lang w:eastAsia="de-DE"/>
              </w:rPr>
            </w:pPr>
            <w:ins w:id="7361" w:author="Kisch, Christian" w:date="2022-02-08T09:55: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0260E800" w14:textId="22449AD4" w:rsidR="007D087B" w:rsidRPr="00CF5477" w:rsidRDefault="007D087B" w:rsidP="007D087B">
            <w:pPr>
              <w:spacing w:before="0" w:after="0" w:line="240" w:lineRule="auto"/>
              <w:rPr>
                <w:ins w:id="7362" w:author="Kisch, Christian" w:date="2022-02-08T09:55:00Z"/>
                <w:rFonts w:eastAsia="Times New Roman" w:cs="Calibri"/>
                <w:color w:val="000000"/>
                <w:lang w:eastAsia="de-DE"/>
              </w:rPr>
            </w:pPr>
            <w:ins w:id="7363"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AB0F52E" w14:textId="77777777" w:rsidR="007D087B" w:rsidRPr="00CF5477" w:rsidRDefault="007D087B" w:rsidP="007D087B">
            <w:pPr>
              <w:spacing w:before="0" w:after="0" w:line="240" w:lineRule="auto"/>
              <w:rPr>
                <w:ins w:id="7364" w:author="Kisch, Christian" w:date="2022-02-08T09:55:00Z"/>
                <w:rFonts w:eastAsia="Times New Roman" w:cs="Calibri"/>
                <w:b/>
                <w:bCs/>
                <w:sz w:val="20"/>
                <w:szCs w:val="20"/>
                <w:lang w:eastAsia="de-DE"/>
              </w:rPr>
            </w:pPr>
            <w:ins w:id="7365" w:author="Kisch, Christian" w:date="2022-02-08T09:55:00Z">
              <w:r w:rsidRPr="00CF5477">
                <w:rPr>
                  <w:rFonts w:eastAsia="Times New Roman" w:cs="Calibri"/>
                  <w:b/>
                  <w:bCs/>
                  <w:sz w:val="20"/>
                  <w:szCs w:val="20"/>
                  <w:lang w:eastAsia="de-DE"/>
                </w:rPr>
                <w:t>Repräsentat</w:t>
              </w:r>
            </w:ins>
          </w:p>
        </w:tc>
        <w:tc>
          <w:tcPr>
            <w:tcW w:w="1418" w:type="dxa"/>
            <w:shd w:val="clear" w:color="000000" w:fill="auto"/>
            <w:hideMark/>
          </w:tcPr>
          <w:p w14:paraId="51BAD3DB" w14:textId="1C7CA700" w:rsidR="007D087B" w:rsidRPr="00CF5477" w:rsidRDefault="007D087B" w:rsidP="007D087B">
            <w:pPr>
              <w:spacing w:before="0" w:after="0" w:line="240" w:lineRule="auto"/>
              <w:jc w:val="center"/>
              <w:rPr>
                <w:ins w:id="7366" w:author="Kisch, Christian" w:date="2022-02-08T09:55:00Z"/>
                <w:rFonts w:eastAsia="Times New Roman" w:cs="Calibri"/>
                <w:sz w:val="20"/>
                <w:szCs w:val="20"/>
                <w:lang w:eastAsia="de-DE"/>
              </w:rPr>
            </w:pPr>
            <w:ins w:id="7367" w:author="Kisch, Christian" w:date="2022-02-08T09:56:00Z">
              <w:r>
                <w:rPr>
                  <w:sz w:val="20"/>
                  <w:szCs w:val="20"/>
                </w:rPr>
                <w:t>Nein</w:t>
              </w:r>
            </w:ins>
          </w:p>
        </w:tc>
        <w:tc>
          <w:tcPr>
            <w:tcW w:w="992" w:type="dxa"/>
            <w:shd w:val="clear" w:color="000000" w:fill="auto"/>
          </w:tcPr>
          <w:p w14:paraId="075E69DB" w14:textId="5E6FEB2A" w:rsidR="007D087B" w:rsidRPr="00CF5477" w:rsidRDefault="007D087B" w:rsidP="007D087B">
            <w:pPr>
              <w:spacing w:before="0" w:after="0" w:line="240" w:lineRule="auto"/>
              <w:jc w:val="center"/>
              <w:rPr>
                <w:ins w:id="7368" w:author="Kisch, Christian" w:date="2022-02-08T09:55:00Z"/>
                <w:rFonts w:eastAsia="Times New Roman" w:cs="Calibri"/>
                <w:sz w:val="20"/>
                <w:szCs w:val="20"/>
                <w:lang w:eastAsia="de-DE"/>
              </w:rPr>
            </w:pPr>
            <w:ins w:id="7369" w:author="Kisch, Christian" w:date="2022-02-08T09:57:00Z">
              <w:r>
                <w:rPr>
                  <w:sz w:val="20"/>
                  <w:szCs w:val="20"/>
                </w:rPr>
                <w:t>Nein</w:t>
              </w:r>
            </w:ins>
          </w:p>
        </w:tc>
        <w:tc>
          <w:tcPr>
            <w:tcW w:w="992" w:type="dxa"/>
            <w:shd w:val="clear" w:color="000000" w:fill="auto"/>
            <w:hideMark/>
          </w:tcPr>
          <w:p w14:paraId="4C0F9C3F" w14:textId="063FA9A4" w:rsidR="007D087B" w:rsidRPr="00CF5477" w:rsidRDefault="007D087B" w:rsidP="007D087B">
            <w:pPr>
              <w:spacing w:before="0" w:after="0" w:line="240" w:lineRule="auto"/>
              <w:jc w:val="center"/>
              <w:rPr>
                <w:ins w:id="7370" w:author="Kisch, Christian" w:date="2022-02-08T09:55:00Z"/>
                <w:rFonts w:eastAsia="Times New Roman" w:cs="Calibri"/>
                <w:sz w:val="20"/>
                <w:szCs w:val="20"/>
                <w:lang w:eastAsia="de-DE"/>
              </w:rPr>
            </w:pPr>
            <w:ins w:id="7371" w:author="Kisch, Christian" w:date="2022-02-08T09:58:00Z">
              <w:r>
                <w:rPr>
                  <w:sz w:val="20"/>
                  <w:szCs w:val="20"/>
                </w:rPr>
                <w:t>Nein</w:t>
              </w:r>
            </w:ins>
          </w:p>
        </w:tc>
        <w:tc>
          <w:tcPr>
            <w:tcW w:w="1134" w:type="dxa"/>
            <w:shd w:val="clear" w:color="000000" w:fill="auto"/>
            <w:hideMark/>
          </w:tcPr>
          <w:p w14:paraId="0DEA04BE" w14:textId="5960B298" w:rsidR="007D087B" w:rsidRPr="00CF5477" w:rsidRDefault="007D087B" w:rsidP="007D087B">
            <w:pPr>
              <w:spacing w:before="0" w:after="0" w:line="240" w:lineRule="auto"/>
              <w:jc w:val="center"/>
              <w:rPr>
                <w:ins w:id="7372" w:author="Kisch, Christian" w:date="2022-02-08T09:55:00Z"/>
                <w:rFonts w:eastAsia="Times New Roman" w:cs="Calibri"/>
                <w:sz w:val="20"/>
                <w:szCs w:val="20"/>
                <w:lang w:eastAsia="de-DE"/>
              </w:rPr>
            </w:pPr>
            <w:ins w:id="7373" w:author="Kisch, Christian" w:date="2022-02-08T09:58:00Z">
              <w:r>
                <w:rPr>
                  <w:sz w:val="20"/>
                  <w:szCs w:val="20"/>
                </w:rPr>
                <w:t>x</w:t>
              </w:r>
            </w:ins>
          </w:p>
        </w:tc>
        <w:tc>
          <w:tcPr>
            <w:tcW w:w="1134" w:type="dxa"/>
            <w:shd w:val="clear" w:color="000000" w:fill="auto"/>
            <w:hideMark/>
          </w:tcPr>
          <w:p w14:paraId="65C4970E" w14:textId="10F8C73C" w:rsidR="007D087B" w:rsidRPr="00CF5477" w:rsidRDefault="007D087B" w:rsidP="007D087B">
            <w:pPr>
              <w:spacing w:before="0" w:after="0" w:line="240" w:lineRule="auto"/>
              <w:jc w:val="center"/>
              <w:rPr>
                <w:ins w:id="7374" w:author="Kisch, Christian" w:date="2022-02-08T09:55:00Z"/>
                <w:rFonts w:eastAsia="Times New Roman" w:cs="Calibri"/>
                <w:sz w:val="20"/>
                <w:szCs w:val="20"/>
                <w:lang w:eastAsia="de-DE"/>
              </w:rPr>
            </w:pPr>
            <w:ins w:id="7375" w:author="Kisch, Christian" w:date="2022-02-08T09:59:00Z">
              <w:r>
                <w:rPr>
                  <w:sz w:val="20"/>
                  <w:szCs w:val="20"/>
                </w:rPr>
                <w:t>x</w:t>
              </w:r>
            </w:ins>
          </w:p>
        </w:tc>
      </w:tr>
      <w:tr w:rsidR="007D087B" w:rsidRPr="00CF5477" w14:paraId="42A920C4" w14:textId="77777777" w:rsidTr="0084168B">
        <w:trPr>
          <w:trHeight w:val="126"/>
          <w:ins w:id="7376" w:author="Kisch, Christian" w:date="2022-02-08T09:55:00Z"/>
        </w:trPr>
        <w:tc>
          <w:tcPr>
            <w:tcW w:w="626" w:type="dxa"/>
            <w:shd w:val="clear" w:color="000000" w:fill="auto"/>
            <w:hideMark/>
          </w:tcPr>
          <w:p w14:paraId="608CF326" w14:textId="77777777" w:rsidR="007D087B" w:rsidRPr="00CF5477" w:rsidRDefault="007D087B" w:rsidP="007D087B">
            <w:pPr>
              <w:spacing w:before="0" w:after="0" w:line="240" w:lineRule="auto"/>
              <w:jc w:val="right"/>
              <w:rPr>
                <w:ins w:id="7377" w:author="Kisch, Christian" w:date="2022-02-08T09:55:00Z"/>
                <w:rFonts w:eastAsia="Times New Roman" w:cs="Calibri"/>
                <w:color w:val="000000"/>
                <w:lang w:eastAsia="de-DE"/>
              </w:rPr>
            </w:pPr>
            <w:ins w:id="7378" w:author="Kisch, Christian" w:date="2022-02-08T09:55: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1A58E48E" w14:textId="08EB06D6" w:rsidR="007D087B" w:rsidRPr="00CF5477" w:rsidRDefault="007D087B" w:rsidP="007D087B">
            <w:pPr>
              <w:spacing w:before="0" w:after="0" w:line="240" w:lineRule="auto"/>
              <w:rPr>
                <w:ins w:id="7379" w:author="Kisch, Christian" w:date="2022-02-08T09:55:00Z"/>
                <w:rFonts w:eastAsia="Times New Roman" w:cs="Calibri"/>
                <w:color w:val="000000"/>
                <w:lang w:eastAsia="de-DE"/>
              </w:rPr>
            </w:pPr>
            <w:ins w:id="7380"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5F44D6B4" w14:textId="77777777" w:rsidR="007D087B" w:rsidRPr="00CF5477" w:rsidRDefault="007D087B" w:rsidP="007D087B">
            <w:pPr>
              <w:spacing w:before="0" w:after="0" w:line="240" w:lineRule="auto"/>
              <w:rPr>
                <w:ins w:id="7381" w:author="Kisch, Christian" w:date="2022-02-08T09:55:00Z"/>
                <w:rFonts w:eastAsia="Times New Roman" w:cs="Calibri"/>
                <w:b/>
                <w:bCs/>
                <w:sz w:val="20"/>
                <w:szCs w:val="20"/>
                <w:lang w:eastAsia="de-DE"/>
              </w:rPr>
            </w:pPr>
            <w:ins w:id="7382" w:author="Kisch, Christian" w:date="2022-02-08T09:55: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6EED9D4A" w14:textId="4F3BE2B5" w:rsidR="007D087B" w:rsidRPr="00CF5477" w:rsidRDefault="007D087B" w:rsidP="007D087B">
            <w:pPr>
              <w:spacing w:before="0" w:after="0" w:line="240" w:lineRule="auto"/>
              <w:jc w:val="center"/>
              <w:rPr>
                <w:ins w:id="7383" w:author="Kisch, Christian" w:date="2022-02-08T09:55:00Z"/>
                <w:rFonts w:eastAsia="Times New Roman" w:cs="Calibri"/>
                <w:sz w:val="20"/>
                <w:szCs w:val="20"/>
                <w:lang w:eastAsia="de-DE"/>
              </w:rPr>
            </w:pPr>
            <w:ins w:id="7384" w:author="Kisch, Christian" w:date="2022-02-08T09:56:00Z">
              <w:r>
                <w:rPr>
                  <w:sz w:val="20"/>
                  <w:szCs w:val="20"/>
                </w:rPr>
                <w:t>Ja</w:t>
              </w:r>
            </w:ins>
          </w:p>
        </w:tc>
        <w:tc>
          <w:tcPr>
            <w:tcW w:w="992" w:type="dxa"/>
            <w:shd w:val="clear" w:color="000000" w:fill="auto"/>
          </w:tcPr>
          <w:p w14:paraId="2CB82149" w14:textId="68F4CA4C" w:rsidR="007D087B" w:rsidRPr="00CF5477" w:rsidRDefault="007D087B" w:rsidP="007D087B">
            <w:pPr>
              <w:spacing w:before="0" w:after="0" w:line="240" w:lineRule="auto"/>
              <w:jc w:val="center"/>
              <w:rPr>
                <w:ins w:id="7385" w:author="Kisch, Christian" w:date="2022-02-08T09:55:00Z"/>
                <w:rFonts w:eastAsia="Times New Roman" w:cs="Calibri"/>
                <w:sz w:val="20"/>
                <w:szCs w:val="20"/>
                <w:lang w:eastAsia="de-DE"/>
              </w:rPr>
            </w:pPr>
            <w:ins w:id="7386" w:author="Kisch, Christian" w:date="2022-02-08T09:57:00Z">
              <w:r>
                <w:rPr>
                  <w:sz w:val="20"/>
                  <w:szCs w:val="20"/>
                </w:rPr>
                <w:t>Ja</w:t>
              </w:r>
            </w:ins>
          </w:p>
        </w:tc>
        <w:tc>
          <w:tcPr>
            <w:tcW w:w="992" w:type="dxa"/>
            <w:shd w:val="clear" w:color="000000" w:fill="auto"/>
            <w:hideMark/>
          </w:tcPr>
          <w:p w14:paraId="2EE1BBAC" w14:textId="018228A1" w:rsidR="007D087B" w:rsidRPr="00CF5477" w:rsidRDefault="007D087B" w:rsidP="007D087B">
            <w:pPr>
              <w:spacing w:before="0" w:after="0" w:line="240" w:lineRule="auto"/>
              <w:jc w:val="center"/>
              <w:rPr>
                <w:ins w:id="7387" w:author="Kisch, Christian" w:date="2022-02-08T09:55:00Z"/>
                <w:rFonts w:eastAsia="Times New Roman" w:cs="Calibri"/>
                <w:sz w:val="20"/>
                <w:szCs w:val="20"/>
                <w:lang w:eastAsia="de-DE"/>
              </w:rPr>
            </w:pPr>
            <w:ins w:id="7388" w:author="Kisch, Christian" w:date="2022-02-08T09:58:00Z">
              <w:r>
                <w:rPr>
                  <w:sz w:val="20"/>
                  <w:szCs w:val="20"/>
                </w:rPr>
                <w:t>Ja</w:t>
              </w:r>
            </w:ins>
          </w:p>
        </w:tc>
        <w:tc>
          <w:tcPr>
            <w:tcW w:w="1134" w:type="dxa"/>
            <w:shd w:val="clear" w:color="000000" w:fill="auto"/>
            <w:hideMark/>
          </w:tcPr>
          <w:p w14:paraId="24E97A45" w14:textId="224FECB0" w:rsidR="007D087B" w:rsidRPr="00CF5477" w:rsidRDefault="007D087B" w:rsidP="007D087B">
            <w:pPr>
              <w:spacing w:before="0" w:after="0" w:line="240" w:lineRule="auto"/>
              <w:jc w:val="center"/>
              <w:rPr>
                <w:ins w:id="7389" w:author="Kisch, Christian" w:date="2022-02-08T09:55:00Z"/>
                <w:rFonts w:eastAsia="Times New Roman" w:cs="Calibri"/>
                <w:sz w:val="20"/>
                <w:szCs w:val="20"/>
                <w:lang w:eastAsia="de-DE"/>
              </w:rPr>
            </w:pPr>
            <w:ins w:id="7390" w:author="Kisch, Christian" w:date="2022-02-08T09:58:00Z">
              <w:r>
                <w:rPr>
                  <w:sz w:val="20"/>
                  <w:szCs w:val="20"/>
                </w:rPr>
                <w:t>Ja</w:t>
              </w:r>
            </w:ins>
          </w:p>
        </w:tc>
        <w:tc>
          <w:tcPr>
            <w:tcW w:w="1134" w:type="dxa"/>
            <w:shd w:val="clear" w:color="000000" w:fill="auto"/>
            <w:hideMark/>
          </w:tcPr>
          <w:p w14:paraId="2C04792B" w14:textId="254DBF33" w:rsidR="007D087B" w:rsidRPr="00CF5477" w:rsidRDefault="007D087B" w:rsidP="007D087B">
            <w:pPr>
              <w:spacing w:before="0" w:after="0" w:line="240" w:lineRule="auto"/>
              <w:jc w:val="center"/>
              <w:rPr>
                <w:ins w:id="7391" w:author="Kisch, Christian" w:date="2022-02-08T09:55:00Z"/>
                <w:rFonts w:eastAsia="Times New Roman" w:cs="Calibri"/>
                <w:sz w:val="20"/>
                <w:szCs w:val="20"/>
                <w:lang w:eastAsia="de-DE"/>
              </w:rPr>
            </w:pPr>
            <w:ins w:id="7392" w:author="Kisch, Christian" w:date="2022-02-08T09:59:00Z">
              <w:r>
                <w:rPr>
                  <w:sz w:val="20"/>
                  <w:szCs w:val="20"/>
                </w:rPr>
                <w:t>Ja</w:t>
              </w:r>
            </w:ins>
          </w:p>
        </w:tc>
      </w:tr>
      <w:tr w:rsidR="007D087B" w:rsidRPr="00CF5477" w14:paraId="52958181" w14:textId="77777777" w:rsidTr="0084168B">
        <w:trPr>
          <w:trHeight w:val="615"/>
          <w:ins w:id="7393" w:author="Kisch, Christian" w:date="2022-02-08T09:55:00Z"/>
        </w:trPr>
        <w:tc>
          <w:tcPr>
            <w:tcW w:w="626" w:type="dxa"/>
            <w:shd w:val="clear" w:color="000000" w:fill="auto"/>
            <w:hideMark/>
          </w:tcPr>
          <w:p w14:paraId="6D5AD73E" w14:textId="77777777" w:rsidR="007D087B" w:rsidRPr="00CF5477" w:rsidRDefault="007D087B" w:rsidP="007D087B">
            <w:pPr>
              <w:spacing w:before="0" w:after="0" w:line="240" w:lineRule="auto"/>
              <w:jc w:val="right"/>
              <w:rPr>
                <w:ins w:id="7394" w:author="Kisch, Christian" w:date="2022-02-08T09:55:00Z"/>
                <w:rFonts w:eastAsia="Times New Roman" w:cs="Calibri"/>
                <w:color w:val="000000"/>
                <w:lang w:eastAsia="de-DE"/>
              </w:rPr>
            </w:pPr>
            <w:ins w:id="7395" w:author="Kisch, Christian" w:date="2022-02-08T09:55: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51004FC5" w14:textId="1CAF26FA" w:rsidR="007D087B" w:rsidRPr="00CF5477" w:rsidRDefault="007D087B" w:rsidP="007D087B">
            <w:pPr>
              <w:spacing w:before="0" w:after="0" w:line="240" w:lineRule="auto"/>
              <w:rPr>
                <w:ins w:id="7396" w:author="Kisch, Christian" w:date="2022-02-08T09:55:00Z"/>
                <w:rFonts w:eastAsia="Times New Roman" w:cs="Calibri"/>
                <w:color w:val="000000"/>
                <w:lang w:eastAsia="de-DE"/>
              </w:rPr>
            </w:pPr>
            <w:ins w:id="7397" w:author="Kisch, Christian" w:date="2022-02-08T10:00:00Z">
              <w:r w:rsidRPr="00D053F7">
                <w:rPr>
                  <w:rFonts w:eastAsia="Times New Roman" w:cs="Calibri"/>
                  <w:color w:val="000000"/>
                  <w:lang w:eastAsia="de-DE"/>
                </w:rPr>
                <w:t>Bediensteter Registratur</w:t>
              </w:r>
            </w:ins>
          </w:p>
        </w:tc>
        <w:tc>
          <w:tcPr>
            <w:tcW w:w="3083" w:type="dxa"/>
            <w:shd w:val="clear" w:color="000000" w:fill="E7E6E6"/>
            <w:hideMark/>
          </w:tcPr>
          <w:p w14:paraId="1401284A" w14:textId="77777777" w:rsidR="007D087B" w:rsidRPr="00CF5477" w:rsidRDefault="007D087B" w:rsidP="007D087B">
            <w:pPr>
              <w:spacing w:before="0" w:after="0" w:line="240" w:lineRule="auto"/>
              <w:rPr>
                <w:ins w:id="7398" w:author="Kisch, Christian" w:date="2022-02-08T09:55:00Z"/>
                <w:rFonts w:eastAsia="Times New Roman" w:cs="Calibri"/>
                <w:b/>
                <w:bCs/>
                <w:sz w:val="20"/>
                <w:szCs w:val="20"/>
                <w:lang w:eastAsia="de-DE"/>
              </w:rPr>
            </w:pPr>
            <w:ins w:id="7399" w:author="Kisch, Christian" w:date="2022-02-08T09:55:00Z">
              <w:r w:rsidRPr="00CF5477">
                <w:rPr>
                  <w:rFonts w:eastAsia="Times New Roman" w:cs="Calibri"/>
                  <w:b/>
                  <w:bCs/>
                  <w:sz w:val="20"/>
                  <w:szCs w:val="20"/>
                  <w:lang w:eastAsia="de-DE"/>
                </w:rPr>
                <w:t>Workflow</w:t>
              </w:r>
            </w:ins>
          </w:p>
        </w:tc>
        <w:tc>
          <w:tcPr>
            <w:tcW w:w="1418" w:type="dxa"/>
            <w:shd w:val="clear" w:color="000000" w:fill="auto"/>
            <w:hideMark/>
          </w:tcPr>
          <w:p w14:paraId="0B734BB2" w14:textId="72E7AF98" w:rsidR="007D087B" w:rsidRPr="00CF5477" w:rsidRDefault="007D087B" w:rsidP="007D087B">
            <w:pPr>
              <w:spacing w:before="0" w:after="0" w:line="240" w:lineRule="auto"/>
              <w:jc w:val="center"/>
              <w:rPr>
                <w:ins w:id="7400" w:author="Kisch, Christian" w:date="2022-02-08T09:55:00Z"/>
                <w:rFonts w:eastAsia="Times New Roman" w:cs="Calibri"/>
                <w:sz w:val="20"/>
                <w:szCs w:val="20"/>
                <w:lang w:eastAsia="de-DE"/>
              </w:rPr>
            </w:pPr>
            <w:ins w:id="7401" w:author="Kisch, Christian" w:date="2022-02-08T09:56:00Z">
              <w:r>
                <w:rPr>
                  <w:sz w:val="20"/>
                  <w:szCs w:val="20"/>
                </w:rPr>
                <w:t>Ja</w:t>
              </w:r>
            </w:ins>
          </w:p>
        </w:tc>
        <w:tc>
          <w:tcPr>
            <w:tcW w:w="992" w:type="dxa"/>
            <w:shd w:val="clear" w:color="000000" w:fill="auto"/>
          </w:tcPr>
          <w:p w14:paraId="612B909A" w14:textId="65CCF3BD" w:rsidR="007D087B" w:rsidRPr="00CF5477" w:rsidRDefault="007D087B" w:rsidP="007D087B">
            <w:pPr>
              <w:spacing w:before="0" w:after="0" w:line="240" w:lineRule="auto"/>
              <w:jc w:val="center"/>
              <w:rPr>
                <w:ins w:id="7402" w:author="Kisch, Christian" w:date="2022-02-08T09:55:00Z"/>
                <w:rFonts w:eastAsia="Times New Roman" w:cs="Calibri"/>
                <w:sz w:val="20"/>
                <w:szCs w:val="20"/>
                <w:lang w:eastAsia="de-DE"/>
              </w:rPr>
            </w:pPr>
            <w:ins w:id="7403" w:author="Kisch, Christian" w:date="2022-02-08T09:57:00Z">
              <w:r>
                <w:rPr>
                  <w:sz w:val="20"/>
                  <w:szCs w:val="20"/>
                </w:rPr>
                <w:t>Ja</w:t>
              </w:r>
            </w:ins>
          </w:p>
        </w:tc>
        <w:tc>
          <w:tcPr>
            <w:tcW w:w="992" w:type="dxa"/>
            <w:shd w:val="clear" w:color="000000" w:fill="auto"/>
            <w:hideMark/>
          </w:tcPr>
          <w:p w14:paraId="5F5752D6" w14:textId="0D61871F" w:rsidR="007D087B" w:rsidRPr="00CF5477" w:rsidRDefault="007D087B" w:rsidP="007D087B">
            <w:pPr>
              <w:spacing w:before="0" w:after="0" w:line="240" w:lineRule="auto"/>
              <w:jc w:val="center"/>
              <w:rPr>
                <w:ins w:id="7404" w:author="Kisch, Christian" w:date="2022-02-08T09:55:00Z"/>
                <w:rFonts w:eastAsia="Times New Roman" w:cs="Calibri"/>
                <w:sz w:val="20"/>
                <w:szCs w:val="20"/>
                <w:lang w:eastAsia="de-DE"/>
              </w:rPr>
            </w:pPr>
            <w:ins w:id="7405" w:author="Kisch, Christian" w:date="2022-02-08T09:58:00Z">
              <w:r>
                <w:rPr>
                  <w:sz w:val="20"/>
                  <w:szCs w:val="20"/>
                </w:rPr>
                <w:t>Ja</w:t>
              </w:r>
            </w:ins>
          </w:p>
        </w:tc>
        <w:tc>
          <w:tcPr>
            <w:tcW w:w="1134" w:type="dxa"/>
            <w:shd w:val="clear" w:color="000000" w:fill="auto"/>
            <w:hideMark/>
          </w:tcPr>
          <w:p w14:paraId="3411D55A" w14:textId="4E4D4273" w:rsidR="007D087B" w:rsidRPr="00CF5477" w:rsidRDefault="007D087B" w:rsidP="007D087B">
            <w:pPr>
              <w:spacing w:before="0" w:after="0" w:line="240" w:lineRule="auto"/>
              <w:jc w:val="center"/>
              <w:rPr>
                <w:ins w:id="7406" w:author="Kisch, Christian" w:date="2022-02-08T09:55:00Z"/>
                <w:rFonts w:eastAsia="Times New Roman" w:cs="Calibri"/>
                <w:sz w:val="20"/>
                <w:szCs w:val="20"/>
                <w:lang w:eastAsia="de-DE"/>
              </w:rPr>
            </w:pPr>
            <w:ins w:id="7407" w:author="Kisch, Christian" w:date="2022-02-08T09:58:00Z">
              <w:r>
                <w:rPr>
                  <w:sz w:val="20"/>
                  <w:szCs w:val="20"/>
                </w:rPr>
                <w:t>Ja</w:t>
              </w:r>
            </w:ins>
          </w:p>
        </w:tc>
        <w:tc>
          <w:tcPr>
            <w:tcW w:w="1134" w:type="dxa"/>
            <w:shd w:val="clear" w:color="000000" w:fill="auto"/>
            <w:hideMark/>
          </w:tcPr>
          <w:p w14:paraId="2B32AFF8" w14:textId="27AA35CF" w:rsidR="007D087B" w:rsidRPr="00CF5477" w:rsidRDefault="007D087B" w:rsidP="007D087B">
            <w:pPr>
              <w:spacing w:before="0" w:after="0" w:line="240" w:lineRule="auto"/>
              <w:jc w:val="center"/>
              <w:rPr>
                <w:ins w:id="7408" w:author="Kisch, Christian" w:date="2022-02-08T09:55:00Z"/>
                <w:rFonts w:eastAsia="Times New Roman" w:cs="Calibri"/>
                <w:sz w:val="20"/>
                <w:szCs w:val="20"/>
                <w:lang w:eastAsia="de-DE"/>
              </w:rPr>
            </w:pPr>
            <w:ins w:id="7409" w:author="Kisch, Christian" w:date="2022-02-08T09:59:00Z">
              <w:r>
                <w:rPr>
                  <w:sz w:val="20"/>
                  <w:szCs w:val="20"/>
                </w:rPr>
                <w:t>Ja</w:t>
              </w:r>
            </w:ins>
          </w:p>
        </w:tc>
      </w:tr>
      <w:tr w:rsidR="007D087B" w:rsidRPr="00CF5477" w14:paraId="29BD7F69" w14:textId="77777777" w:rsidTr="0084168B">
        <w:trPr>
          <w:trHeight w:val="615"/>
          <w:ins w:id="7410" w:author="Kisch, Christian" w:date="2022-02-08T09:55:00Z"/>
        </w:trPr>
        <w:tc>
          <w:tcPr>
            <w:tcW w:w="626" w:type="dxa"/>
            <w:shd w:val="clear" w:color="000000" w:fill="auto"/>
          </w:tcPr>
          <w:p w14:paraId="4C96057C" w14:textId="77777777" w:rsidR="007D087B" w:rsidRPr="00CF5477" w:rsidRDefault="007D087B" w:rsidP="007D087B">
            <w:pPr>
              <w:spacing w:before="0" w:after="0" w:line="240" w:lineRule="auto"/>
              <w:jc w:val="right"/>
              <w:rPr>
                <w:ins w:id="7411" w:author="Kisch, Christian" w:date="2022-02-08T09:55:00Z"/>
                <w:rFonts w:eastAsia="Times New Roman" w:cs="Calibri"/>
                <w:color w:val="000000"/>
                <w:lang w:eastAsia="de-DE"/>
              </w:rPr>
            </w:pPr>
            <w:ins w:id="7412" w:author="Kisch, Christian" w:date="2022-02-08T09:55:00Z">
              <w:r>
                <w:rPr>
                  <w:rFonts w:eastAsia="Times New Roman" w:cs="Calibri"/>
                  <w:color w:val="000000"/>
                  <w:lang w:eastAsia="de-DE"/>
                </w:rPr>
                <w:t>33</w:t>
              </w:r>
            </w:ins>
          </w:p>
        </w:tc>
        <w:tc>
          <w:tcPr>
            <w:tcW w:w="2523" w:type="dxa"/>
            <w:shd w:val="clear" w:color="000000" w:fill="auto"/>
          </w:tcPr>
          <w:p w14:paraId="325D34CC" w14:textId="1E9E9C15" w:rsidR="007D087B" w:rsidRPr="00CF5477" w:rsidRDefault="007D087B" w:rsidP="007D087B">
            <w:pPr>
              <w:spacing w:before="0" w:after="0" w:line="240" w:lineRule="auto"/>
              <w:rPr>
                <w:ins w:id="7413" w:author="Kisch, Christian" w:date="2022-02-08T09:55:00Z"/>
                <w:rFonts w:eastAsia="Times New Roman" w:cs="Calibri"/>
                <w:color w:val="000000"/>
                <w:lang w:eastAsia="de-DE"/>
              </w:rPr>
            </w:pPr>
            <w:ins w:id="7414" w:author="Kisch, Christian" w:date="2022-02-08T10:00:00Z">
              <w:r w:rsidRPr="00D053F7">
                <w:rPr>
                  <w:rFonts w:eastAsia="Times New Roman" w:cs="Calibri"/>
                  <w:color w:val="000000"/>
                  <w:lang w:eastAsia="de-DE"/>
                </w:rPr>
                <w:t>Bediensteter Registratur</w:t>
              </w:r>
            </w:ins>
          </w:p>
        </w:tc>
        <w:tc>
          <w:tcPr>
            <w:tcW w:w="3083" w:type="dxa"/>
            <w:shd w:val="clear" w:color="000000" w:fill="E7E6E6"/>
          </w:tcPr>
          <w:p w14:paraId="3CBF4C47" w14:textId="77777777" w:rsidR="007D087B" w:rsidRPr="00CF5477" w:rsidRDefault="007D087B" w:rsidP="007D087B">
            <w:pPr>
              <w:spacing w:before="0" w:after="0" w:line="240" w:lineRule="auto"/>
              <w:rPr>
                <w:ins w:id="7415" w:author="Kisch, Christian" w:date="2022-02-08T09:55:00Z"/>
                <w:rFonts w:eastAsia="Times New Roman" w:cs="Calibri"/>
                <w:b/>
                <w:bCs/>
                <w:sz w:val="20"/>
                <w:szCs w:val="20"/>
                <w:lang w:eastAsia="de-DE"/>
              </w:rPr>
            </w:pPr>
            <w:ins w:id="7416" w:author="Kisch, Christian" w:date="2022-02-08T09:55:00Z">
              <w:r>
                <w:rPr>
                  <w:rFonts w:eastAsia="Times New Roman" w:cs="Times New Roman"/>
                  <w:b/>
                  <w:bCs/>
                  <w:sz w:val="20"/>
                  <w:szCs w:val="20"/>
                  <w:lang w:eastAsia="de-DE"/>
                </w:rPr>
                <w:t>Drucken</w:t>
              </w:r>
            </w:ins>
          </w:p>
        </w:tc>
        <w:tc>
          <w:tcPr>
            <w:tcW w:w="1418" w:type="dxa"/>
            <w:shd w:val="clear" w:color="000000" w:fill="auto"/>
          </w:tcPr>
          <w:p w14:paraId="11DE154A" w14:textId="77777777" w:rsidR="007D087B" w:rsidRPr="00CF5477" w:rsidRDefault="007D087B" w:rsidP="007D087B">
            <w:pPr>
              <w:spacing w:before="0" w:after="0" w:line="240" w:lineRule="auto"/>
              <w:jc w:val="center"/>
              <w:rPr>
                <w:ins w:id="7417" w:author="Kisch, Christian" w:date="2022-02-08T09:55:00Z"/>
                <w:rFonts w:eastAsia="Times New Roman" w:cs="Calibri"/>
                <w:sz w:val="20"/>
                <w:szCs w:val="20"/>
                <w:lang w:eastAsia="de-DE"/>
              </w:rPr>
            </w:pPr>
            <w:ins w:id="7418" w:author="Kisch, Christian" w:date="2022-02-08T09:55:00Z">
              <w:r>
                <w:rPr>
                  <w:rFonts w:eastAsia="Times New Roman" w:cs="Times New Roman"/>
                  <w:sz w:val="20"/>
                  <w:szCs w:val="20"/>
                  <w:lang w:eastAsia="de-DE"/>
                </w:rPr>
                <w:t>Ja</w:t>
              </w:r>
            </w:ins>
          </w:p>
        </w:tc>
        <w:tc>
          <w:tcPr>
            <w:tcW w:w="992" w:type="dxa"/>
            <w:shd w:val="clear" w:color="000000" w:fill="auto"/>
          </w:tcPr>
          <w:p w14:paraId="0FE37507" w14:textId="77777777" w:rsidR="007D087B" w:rsidRPr="00CF5477" w:rsidRDefault="007D087B" w:rsidP="007D087B">
            <w:pPr>
              <w:spacing w:before="0" w:after="0" w:line="240" w:lineRule="auto"/>
              <w:jc w:val="center"/>
              <w:rPr>
                <w:ins w:id="7419" w:author="Kisch, Christian" w:date="2022-02-08T09:55:00Z"/>
                <w:rFonts w:eastAsia="Times New Roman" w:cs="Calibri"/>
                <w:sz w:val="20"/>
                <w:szCs w:val="20"/>
                <w:lang w:eastAsia="de-DE"/>
              </w:rPr>
            </w:pPr>
            <w:ins w:id="7420" w:author="Kisch, Christian" w:date="2022-02-08T09:55:00Z">
              <w:r>
                <w:rPr>
                  <w:rFonts w:eastAsia="Times New Roman" w:cs="Times New Roman"/>
                  <w:sz w:val="20"/>
                  <w:szCs w:val="20"/>
                  <w:lang w:eastAsia="de-DE"/>
                </w:rPr>
                <w:t>Ja</w:t>
              </w:r>
            </w:ins>
          </w:p>
        </w:tc>
        <w:tc>
          <w:tcPr>
            <w:tcW w:w="992" w:type="dxa"/>
            <w:shd w:val="clear" w:color="000000" w:fill="auto"/>
          </w:tcPr>
          <w:p w14:paraId="240D496A" w14:textId="77777777" w:rsidR="007D087B" w:rsidRPr="00CF5477" w:rsidRDefault="007D087B" w:rsidP="007D087B">
            <w:pPr>
              <w:spacing w:before="0" w:after="0" w:line="240" w:lineRule="auto"/>
              <w:jc w:val="center"/>
              <w:rPr>
                <w:ins w:id="7421" w:author="Kisch, Christian" w:date="2022-02-08T09:55:00Z"/>
                <w:rFonts w:eastAsia="Times New Roman" w:cs="Calibri"/>
                <w:sz w:val="20"/>
                <w:szCs w:val="20"/>
                <w:lang w:eastAsia="de-DE"/>
              </w:rPr>
            </w:pPr>
            <w:ins w:id="7422" w:author="Kisch, Christian" w:date="2022-02-08T09:55:00Z">
              <w:r>
                <w:rPr>
                  <w:rFonts w:eastAsia="Times New Roman" w:cs="Times New Roman"/>
                  <w:sz w:val="20"/>
                  <w:szCs w:val="20"/>
                  <w:lang w:eastAsia="de-DE"/>
                </w:rPr>
                <w:t>x</w:t>
              </w:r>
            </w:ins>
          </w:p>
        </w:tc>
        <w:tc>
          <w:tcPr>
            <w:tcW w:w="1134" w:type="dxa"/>
            <w:shd w:val="clear" w:color="000000" w:fill="auto"/>
          </w:tcPr>
          <w:p w14:paraId="2CC62001" w14:textId="77777777" w:rsidR="007D087B" w:rsidRPr="00CF5477" w:rsidRDefault="007D087B" w:rsidP="007D087B">
            <w:pPr>
              <w:spacing w:before="0" w:after="0" w:line="240" w:lineRule="auto"/>
              <w:jc w:val="center"/>
              <w:rPr>
                <w:ins w:id="7423" w:author="Kisch, Christian" w:date="2022-02-08T09:55:00Z"/>
                <w:rFonts w:eastAsia="Times New Roman" w:cs="Calibri"/>
                <w:sz w:val="20"/>
                <w:szCs w:val="20"/>
                <w:lang w:eastAsia="de-DE"/>
              </w:rPr>
            </w:pPr>
            <w:ins w:id="7424" w:author="Kisch, Christian" w:date="2022-02-08T09:55:00Z">
              <w:r>
                <w:rPr>
                  <w:rFonts w:eastAsia="Times New Roman" w:cs="Times New Roman"/>
                  <w:sz w:val="20"/>
                  <w:szCs w:val="20"/>
                  <w:lang w:eastAsia="de-DE"/>
                </w:rPr>
                <w:t>Ja</w:t>
              </w:r>
            </w:ins>
          </w:p>
        </w:tc>
        <w:tc>
          <w:tcPr>
            <w:tcW w:w="1134" w:type="dxa"/>
            <w:shd w:val="clear" w:color="000000" w:fill="auto"/>
          </w:tcPr>
          <w:p w14:paraId="47C69E8E" w14:textId="77777777" w:rsidR="007D087B" w:rsidRPr="00CF5477" w:rsidRDefault="007D087B" w:rsidP="007D087B">
            <w:pPr>
              <w:spacing w:before="0" w:after="0" w:line="240" w:lineRule="auto"/>
              <w:jc w:val="center"/>
              <w:rPr>
                <w:ins w:id="7425" w:author="Kisch, Christian" w:date="2022-02-08T09:55:00Z"/>
                <w:rFonts w:eastAsia="Times New Roman" w:cs="Calibri"/>
                <w:sz w:val="20"/>
                <w:szCs w:val="20"/>
                <w:lang w:eastAsia="de-DE"/>
              </w:rPr>
            </w:pPr>
            <w:ins w:id="7426" w:author="Kisch, Christian" w:date="2022-02-08T09:55:00Z">
              <w:r>
                <w:rPr>
                  <w:rFonts w:eastAsia="Times New Roman" w:cs="Times New Roman"/>
                  <w:sz w:val="20"/>
                  <w:szCs w:val="20"/>
                  <w:lang w:eastAsia="de-DE"/>
                </w:rPr>
                <w:t>Ja</w:t>
              </w:r>
            </w:ins>
          </w:p>
        </w:tc>
      </w:tr>
      <w:tr w:rsidR="007D087B" w:rsidRPr="00CF5477" w14:paraId="43A2CD08" w14:textId="77777777" w:rsidTr="0084168B">
        <w:trPr>
          <w:trHeight w:val="615"/>
          <w:ins w:id="7427" w:author="Kisch, Christian" w:date="2022-02-08T09:55:00Z"/>
        </w:trPr>
        <w:tc>
          <w:tcPr>
            <w:tcW w:w="626" w:type="dxa"/>
            <w:shd w:val="clear" w:color="000000" w:fill="auto"/>
          </w:tcPr>
          <w:p w14:paraId="65CDA01B" w14:textId="77777777" w:rsidR="007D087B" w:rsidRPr="00CF5477" w:rsidRDefault="007D087B" w:rsidP="007D087B">
            <w:pPr>
              <w:spacing w:before="0" w:after="0" w:line="240" w:lineRule="auto"/>
              <w:jc w:val="right"/>
              <w:rPr>
                <w:ins w:id="7428" w:author="Kisch, Christian" w:date="2022-02-08T09:55:00Z"/>
                <w:rFonts w:eastAsia="Times New Roman" w:cs="Calibri"/>
                <w:color w:val="000000"/>
                <w:lang w:eastAsia="de-DE"/>
              </w:rPr>
            </w:pPr>
            <w:ins w:id="7429" w:author="Kisch, Christian" w:date="2022-02-08T09:55:00Z">
              <w:r>
                <w:rPr>
                  <w:rFonts w:eastAsia="Times New Roman" w:cs="Calibri"/>
                  <w:color w:val="000000"/>
                  <w:lang w:eastAsia="de-DE"/>
                </w:rPr>
                <w:t>34</w:t>
              </w:r>
            </w:ins>
          </w:p>
        </w:tc>
        <w:tc>
          <w:tcPr>
            <w:tcW w:w="2523" w:type="dxa"/>
            <w:shd w:val="clear" w:color="000000" w:fill="auto"/>
          </w:tcPr>
          <w:p w14:paraId="1C841828" w14:textId="55C5200D" w:rsidR="007D087B" w:rsidRPr="00CF5477" w:rsidRDefault="007D087B" w:rsidP="007D087B">
            <w:pPr>
              <w:spacing w:before="0" w:after="0" w:line="240" w:lineRule="auto"/>
              <w:rPr>
                <w:ins w:id="7430" w:author="Kisch, Christian" w:date="2022-02-08T09:55:00Z"/>
                <w:rFonts w:eastAsia="Times New Roman" w:cs="Calibri"/>
                <w:color w:val="000000"/>
                <w:lang w:eastAsia="de-DE"/>
              </w:rPr>
            </w:pPr>
            <w:ins w:id="7431" w:author="Kisch, Christian" w:date="2022-02-08T10:00:00Z">
              <w:r w:rsidRPr="00D053F7">
                <w:rPr>
                  <w:rFonts w:eastAsia="Times New Roman" w:cs="Calibri"/>
                  <w:color w:val="000000"/>
                  <w:lang w:eastAsia="de-DE"/>
                </w:rPr>
                <w:t>Bediensteter Registratur</w:t>
              </w:r>
            </w:ins>
          </w:p>
        </w:tc>
        <w:tc>
          <w:tcPr>
            <w:tcW w:w="3083" w:type="dxa"/>
            <w:shd w:val="clear" w:color="000000" w:fill="E7E6E6"/>
          </w:tcPr>
          <w:p w14:paraId="129F8309" w14:textId="77777777" w:rsidR="007D087B" w:rsidRPr="00CF5477" w:rsidRDefault="007D087B" w:rsidP="007D087B">
            <w:pPr>
              <w:spacing w:before="0" w:after="0" w:line="240" w:lineRule="auto"/>
              <w:rPr>
                <w:ins w:id="7432" w:author="Kisch, Christian" w:date="2022-02-08T09:55:00Z"/>
                <w:rFonts w:eastAsia="Times New Roman" w:cs="Calibri"/>
                <w:b/>
                <w:bCs/>
                <w:sz w:val="20"/>
                <w:szCs w:val="20"/>
                <w:lang w:eastAsia="de-DE"/>
              </w:rPr>
            </w:pPr>
            <w:ins w:id="7433" w:author="Kisch, Christian" w:date="2022-02-08T09:55:00Z">
              <w:r w:rsidRPr="00C320BE">
                <w:rPr>
                  <w:rFonts w:eastAsia="Times New Roman" w:cs="Calibri"/>
                  <w:b/>
                  <w:bCs/>
                  <w:sz w:val="20"/>
                  <w:szCs w:val="20"/>
                  <w:lang w:eastAsia="de-DE"/>
                </w:rPr>
                <w:t>Kopieren</w:t>
              </w:r>
            </w:ins>
          </w:p>
        </w:tc>
        <w:tc>
          <w:tcPr>
            <w:tcW w:w="1418" w:type="dxa"/>
            <w:shd w:val="clear" w:color="000000" w:fill="auto"/>
          </w:tcPr>
          <w:p w14:paraId="0C72B535" w14:textId="77777777" w:rsidR="007D087B" w:rsidRPr="00CF5477" w:rsidRDefault="007D087B" w:rsidP="007D087B">
            <w:pPr>
              <w:spacing w:before="0" w:after="0" w:line="240" w:lineRule="auto"/>
              <w:jc w:val="center"/>
              <w:rPr>
                <w:ins w:id="7434" w:author="Kisch, Christian" w:date="2022-02-08T09:55:00Z"/>
                <w:rFonts w:eastAsia="Times New Roman" w:cs="Calibri"/>
                <w:sz w:val="20"/>
                <w:szCs w:val="20"/>
                <w:lang w:eastAsia="de-DE"/>
              </w:rPr>
            </w:pPr>
            <w:ins w:id="7435" w:author="Kisch, Christian" w:date="2022-02-08T09:55:00Z">
              <w:r>
                <w:rPr>
                  <w:rFonts w:eastAsia="Times New Roman" w:cs="Times New Roman"/>
                  <w:sz w:val="20"/>
                  <w:szCs w:val="20"/>
                  <w:lang w:eastAsia="de-DE"/>
                </w:rPr>
                <w:t>Ja</w:t>
              </w:r>
            </w:ins>
          </w:p>
        </w:tc>
        <w:tc>
          <w:tcPr>
            <w:tcW w:w="992" w:type="dxa"/>
            <w:shd w:val="clear" w:color="000000" w:fill="auto"/>
          </w:tcPr>
          <w:p w14:paraId="279E69ED" w14:textId="77777777" w:rsidR="007D087B" w:rsidRPr="00CF5477" w:rsidRDefault="007D087B" w:rsidP="007D087B">
            <w:pPr>
              <w:spacing w:before="0" w:after="0" w:line="240" w:lineRule="auto"/>
              <w:jc w:val="center"/>
              <w:rPr>
                <w:ins w:id="7436" w:author="Kisch, Christian" w:date="2022-02-08T09:55:00Z"/>
                <w:rFonts w:eastAsia="Times New Roman" w:cs="Calibri"/>
                <w:sz w:val="20"/>
                <w:szCs w:val="20"/>
                <w:lang w:eastAsia="de-DE"/>
              </w:rPr>
            </w:pPr>
            <w:ins w:id="7437" w:author="Kisch, Christian" w:date="2022-02-08T09:55:00Z">
              <w:r>
                <w:rPr>
                  <w:rFonts w:eastAsia="Times New Roman" w:cs="Times New Roman"/>
                  <w:sz w:val="20"/>
                  <w:szCs w:val="20"/>
                  <w:lang w:eastAsia="de-DE"/>
                </w:rPr>
                <w:t>Ja</w:t>
              </w:r>
            </w:ins>
          </w:p>
        </w:tc>
        <w:tc>
          <w:tcPr>
            <w:tcW w:w="992" w:type="dxa"/>
            <w:shd w:val="clear" w:color="000000" w:fill="auto"/>
          </w:tcPr>
          <w:p w14:paraId="0352815E" w14:textId="77777777" w:rsidR="007D087B" w:rsidRPr="00CF5477" w:rsidRDefault="007D087B" w:rsidP="007D087B">
            <w:pPr>
              <w:spacing w:before="0" w:after="0" w:line="240" w:lineRule="auto"/>
              <w:jc w:val="center"/>
              <w:rPr>
                <w:ins w:id="7438" w:author="Kisch, Christian" w:date="2022-02-08T09:55:00Z"/>
                <w:rFonts w:eastAsia="Times New Roman" w:cs="Calibri"/>
                <w:sz w:val="20"/>
                <w:szCs w:val="20"/>
                <w:lang w:eastAsia="de-DE"/>
              </w:rPr>
            </w:pPr>
            <w:ins w:id="7439" w:author="Kisch, Christian" w:date="2022-02-08T09:55:00Z">
              <w:r>
                <w:rPr>
                  <w:rFonts w:eastAsia="Times New Roman" w:cs="Times New Roman"/>
                  <w:sz w:val="20"/>
                  <w:szCs w:val="20"/>
                  <w:lang w:eastAsia="de-DE"/>
                </w:rPr>
                <w:t>x</w:t>
              </w:r>
            </w:ins>
          </w:p>
        </w:tc>
        <w:tc>
          <w:tcPr>
            <w:tcW w:w="1134" w:type="dxa"/>
            <w:shd w:val="clear" w:color="000000" w:fill="auto"/>
          </w:tcPr>
          <w:p w14:paraId="0F39A594" w14:textId="77777777" w:rsidR="007D087B" w:rsidRPr="00CF5477" w:rsidRDefault="007D087B" w:rsidP="007D087B">
            <w:pPr>
              <w:spacing w:before="0" w:after="0" w:line="240" w:lineRule="auto"/>
              <w:jc w:val="center"/>
              <w:rPr>
                <w:ins w:id="7440" w:author="Kisch, Christian" w:date="2022-02-08T09:55:00Z"/>
                <w:rFonts w:eastAsia="Times New Roman" w:cs="Calibri"/>
                <w:sz w:val="20"/>
                <w:szCs w:val="20"/>
                <w:lang w:eastAsia="de-DE"/>
              </w:rPr>
            </w:pPr>
            <w:ins w:id="7441" w:author="Kisch, Christian" w:date="2022-02-08T09:55:00Z">
              <w:r>
                <w:rPr>
                  <w:rFonts w:eastAsia="Times New Roman" w:cs="Times New Roman"/>
                  <w:sz w:val="20"/>
                  <w:szCs w:val="20"/>
                  <w:lang w:eastAsia="de-DE"/>
                </w:rPr>
                <w:t>Ja</w:t>
              </w:r>
            </w:ins>
          </w:p>
        </w:tc>
        <w:tc>
          <w:tcPr>
            <w:tcW w:w="1134" w:type="dxa"/>
            <w:shd w:val="clear" w:color="000000" w:fill="auto"/>
          </w:tcPr>
          <w:p w14:paraId="3191DB9C" w14:textId="77777777" w:rsidR="007D087B" w:rsidRPr="00CF5477" w:rsidRDefault="007D087B" w:rsidP="007D087B">
            <w:pPr>
              <w:spacing w:before="0" w:after="0" w:line="240" w:lineRule="auto"/>
              <w:jc w:val="center"/>
              <w:rPr>
                <w:ins w:id="7442" w:author="Kisch, Christian" w:date="2022-02-08T09:55:00Z"/>
                <w:rFonts w:eastAsia="Times New Roman" w:cs="Calibri"/>
                <w:sz w:val="20"/>
                <w:szCs w:val="20"/>
                <w:lang w:eastAsia="de-DE"/>
              </w:rPr>
            </w:pPr>
            <w:ins w:id="7443" w:author="Kisch, Christian" w:date="2022-02-08T09:55:00Z">
              <w:r>
                <w:rPr>
                  <w:rFonts w:eastAsia="Times New Roman" w:cs="Times New Roman"/>
                  <w:sz w:val="20"/>
                  <w:szCs w:val="20"/>
                  <w:lang w:eastAsia="de-DE"/>
                </w:rPr>
                <w:t>Ja</w:t>
              </w:r>
            </w:ins>
          </w:p>
        </w:tc>
      </w:tr>
      <w:tr w:rsidR="007D087B" w:rsidRPr="00CF5477" w14:paraId="677C0BFC" w14:textId="77777777" w:rsidTr="0084168B">
        <w:trPr>
          <w:trHeight w:val="615"/>
          <w:ins w:id="7444" w:author="Kisch, Christian" w:date="2022-02-08T09:55:00Z"/>
        </w:trPr>
        <w:tc>
          <w:tcPr>
            <w:tcW w:w="626" w:type="dxa"/>
            <w:shd w:val="clear" w:color="000000" w:fill="auto"/>
          </w:tcPr>
          <w:p w14:paraId="57A0922F" w14:textId="77777777" w:rsidR="007D087B" w:rsidRPr="00CF5477" w:rsidRDefault="007D087B" w:rsidP="007D087B">
            <w:pPr>
              <w:spacing w:before="0" w:after="0" w:line="240" w:lineRule="auto"/>
              <w:jc w:val="right"/>
              <w:rPr>
                <w:ins w:id="7445" w:author="Kisch, Christian" w:date="2022-02-08T09:55:00Z"/>
                <w:rFonts w:eastAsia="Times New Roman" w:cs="Calibri"/>
                <w:color w:val="000000"/>
                <w:lang w:eastAsia="de-DE"/>
              </w:rPr>
            </w:pPr>
            <w:ins w:id="7446" w:author="Kisch, Christian" w:date="2022-02-08T09:55:00Z">
              <w:r>
                <w:rPr>
                  <w:rFonts w:eastAsia="Times New Roman" w:cs="Calibri"/>
                  <w:color w:val="000000"/>
                  <w:lang w:eastAsia="de-DE"/>
                </w:rPr>
                <w:t>35</w:t>
              </w:r>
            </w:ins>
          </w:p>
        </w:tc>
        <w:tc>
          <w:tcPr>
            <w:tcW w:w="2523" w:type="dxa"/>
            <w:shd w:val="clear" w:color="000000" w:fill="auto"/>
          </w:tcPr>
          <w:p w14:paraId="4614EC97" w14:textId="64A065EB" w:rsidR="007D087B" w:rsidRPr="00CF5477" w:rsidRDefault="007D087B" w:rsidP="007D087B">
            <w:pPr>
              <w:spacing w:before="0" w:after="0" w:line="240" w:lineRule="auto"/>
              <w:rPr>
                <w:ins w:id="7447" w:author="Kisch, Christian" w:date="2022-02-08T09:55:00Z"/>
                <w:rFonts w:eastAsia="Times New Roman" w:cs="Calibri"/>
                <w:color w:val="000000"/>
                <w:lang w:eastAsia="de-DE"/>
              </w:rPr>
            </w:pPr>
            <w:ins w:id="7448" w:author="Kisch, Christian" w:date="2022-02-08T10:00:00Z">
              <w:r w:rsidRPr="00D053F7">
                <w:rPr>
                  <w:rFonts w:eastAsia="Times New Roman" w:cs="Calibri"/>
                  <w:color w:val="000000"/>
                  <w:lang w:eastAsia="de-DE"/>
                </w:rPr>
                <w:t>Bediensteter Registratur</w:t>
              </w:r>
            </w:ins>
          </w:p>
        </w:tc>
        <w:tc>
          <w:tcPr>
            <w:tcW w:w="3083" w:type="dxa"/>
            <w:shd w:val="clear" w:color="000000" w:fill="E7E6E6"/>
          </w:tcPr>
          <w:p w14:paraId="2BC53CB1" w14:textId="77777777" w:rsidR="007D087B" w:rsidRPr="00CF5477" w:rsidRDefault="007D087B" w:rsidP="007D087B">
            <w:pPr>
              <w:spacing w:before="0" w:after="0" w:line="240" w:lineRule="auto"/>
              <w:rPr>
                <w:ins w:id="7449" w:author="Kisch, Christian" w:date="2022-02-08T09:55:00Z"/>
                <w:rFonts w:eastAsia="Times New Roman" w:cs="Calibri"/>
                <w:b/>
                <w:bCs/>
                <w:sz w:val="20"/>
                <w:szCs w:val="20"/>
                <w:lang w:eastAsia="de-DE"/>
              </w:rPr>
            </w:pPr>
            <w:ins w:id="7450" w:author="Kisch, Christian" w:date="2022-02-08T09:55:00Z">
              <w:r w:rsidRPr="00C320BE">
                <w:rPr>
                  <w:rFonts w:eastAsia="Times New Roman" w:cs="Calibri"/>
                  <w:b/>
                  <w:bCs/>
                  <w:sz w:val="20"/>
                  <w:szCs w:val="20"/>
                  <w:lang w:eastAsia="de-DE"/>
                </w:rPr>
                <w:t>Verschieben</w:t>
              </w:r>
            </w:ins>
          </w:p>
        </w:tc>
        <w:tc>
          <w:tcPr>
            <w:tcW w:w="1418" w:type="dxa"/>
            <w:shd w:val="clear" w:color="000000" w:fill="auto"/>
          </w:tcPr>
          <w:p w14:paraId="48B611FD" w14:textId="77777777" w:rsidR="007D087B" w:rsidRPr="00CF5477" w:rsidRDefault="007D087B" w:rsidP="007D087B">
            <w:pPr>
              <w:spacing w:before="0" w:after="0" w:line="240" w:lineRule="auto"/>
              <w:jc w:val="center"/>
              <w:rPr>
                <w:ins w:id="7451" w:author="Kisch, Christian" w:date="2022-02-08T09:55:00Z"/>
                <w:rFonts w:eastAsia="Times New Roman" w:cs="Calibri"/>
                <w:sz w:val="20"/>
                <w:szCs w:val="20"/>
                <w:lang w:eastAsia="de-DE"/>
              </w:rPr>
            </w:pPr>
            <w:ins w:id="7452" w:author="Kisch, Christian" w:date="2022-02-08T09:55:00Z">
              <w:r>
                <w:rPr>
                  <w:rFonts w:eastAsia="Times New Roman" w:cs="Times New Roman"/>
                  <w:sz w:val="20"/>
                  <w:szCs w:val="20"/>
                  <w:lang w:eastAsia="de-DE"/>
                </w:rPr>
                <w:t>Ja</w:t>
              </w:r>
            </w:ins>
          </w:p>
        </w:tc>
        <w:tc>
          <w:tcPr>
            <w:tcW w:w="992" w:type="dxa"/>
            <w:shd w:val="clear" w:color="000000" w:fill="auto"/>
          </w:tcPr>
          <w:p w14:paraId="0BDCFFE3" w14:textId="77777777" w:rsidR="007D087B" w:rsidRPr="00CF5477" w:rsidRDefault="007D087B" w:rsidP="007D087B">
            <w:pPr>
              <w:spacing w:before="0" w:after="0" w:line="240" w:lineRule="auto"/>
              <w:jc w:val="center"/>
              <w:rPr>
                <w:ins w:id="7453" w:author="Kisch, Christian" w:date="2022-02-08T09:55:00Z"/>
                <w:rFonts w:eastAsia="Times New Roman" w:cs="Calibri"/>
                <w:sz w:val="20"/>
                <w:szCs w:val="20"/>
                <w:lang w:eastAsia="de-DE"/>
              </w:rPr>
            </w:pPr>
            <w:ins w:id="7454" w:author="Kisch, Christian" w:date="2022-02-08T09:55:00Z">
              <w:r>
                <w:rPr>
                  <w:rFonts w:eastAsia="Times New Roman" w:cs="Times New Roman"/>
                  <w:sz w:val="20"/>
                  <w:szCs w:val="20"/>
                  <w:lang w:eastAsia="de-DE"/>
                </w:rPr>
                <w:t>Ja</w:t>
              </w:r>
            </w:ins>
          </w:p>
        </w:tc>
        <w:tc>
          <w:tcPr>
            <w:tcW w:w="992" w:type="dxa"/>
            <w:shd w:val="clear" w:color="000000" w:fill="auto"/>
          </w:tcPr>
          <w:p w14:paraId="38516D4C" w14:textId="77777777" w:rsidR="007D087B" w:rsidRPr="00CF5477" w:rsidRDefault="007D087B" w:rsidP="007D087B">
            <w:pPr>
              <w:spacing w:before="0" w:after="0" w:line="240" w:lineRule="auto"/>
              <w:jc w:val="center"/>
              <w:rPr>
                <w:ins w:id="7455" w:author="Kisch, Christian" w:date="2022-02-08T09:55:00Z"/>
                <w:rFonts w:eastAsia="Times New Roman" w:cs="Calibri"/>
                <w:sz w:val="20"/>
                <w:szCs w:val="20"/>
                <w:lang w:eastAsia="de-DE"/>
              </w:rPr>
            </w:pPr>
            <w:ins w:id="7456" w:author="Kisch, Christian" w:date="2022-02-08T09:55:00Z">
              <w:r>
                <w:rPr>
                  <w:rFonts w:eastAsia="Times New Roman" w:cs="Times New Roman"/>
                  <w:sz w:val="20"/>
                  <w:szCs w:val="20"/>
                  <w:lang w:eastAsia="de-DE"/>
                </w:rPr>
                <w:t>x</w:t>
              </w:r>
            </w:ins>
          </w:p>
        </w:tc>
        <w:tc>
          <w:tcPr>
            <w:tcW w:w="1134" w:type="dxa"/>
            <w:shd w:val="clear" w:color="000000" w:fill="auto"/>
          </w:tcPr>
          <w:p w14:paraId="26DAE18A" w14:textId="77777777" w:rsidR="007D087B" w:rsidRPr="00CF5477" w:rsidRDefault="007D087B" w:rsidP="007D087B">
            <w:pPr>
              <w:spacing w:before="0" w:after="0" w:line="240" w:lineRule="auto"/>
              <w:jc w:val="center"/>
              <w:rPr>
                <w:ins w:id="7457" w:author="Kisch, Christian" w:date="2022-02-08T09:55:00Z"/>
                <w:rFonts w:eastAsia="Times New Roman" w:cs="Calibri"/>
                <w:sz w:val="20"/>
                <w:szCs w:val="20"/>
                <w:lang w:eastAsia="de-DE"/>
              </w:rPr>
            </w:pPr>
            <w:ins w:id="7458" w:author="Kisch, Christian" w:date="2022-02-08T09:55:00Z">
              <w:r>
                <w:rPr>
                  <w:rFonts w:eastAsia="Times New Roman" w:cs="Times New Roman"/>
                  <w:sz w:val="20"/>
                  <w:szCs w:val="20"/>
                  <w:lang w:eastAsia="de-DE"/>
                </w:rPr>
                <w:t>Ja</w:t>
              </w:r>
            </w:ins>
          </w:p>
        </w:tc>
        <w:tc>
          <w:tcPr>
            <w:tcW w:w="1134" w:type="dxa"/>
            <w:shd w:val="clear" w:color="000000" w:fill="auto"/>
          </w:tcPr>
          <w:p w14:paraId="360B384F" w14:textId="77777777" w:rsidR="007D087B" w:rsidRPr="00CF5477" w:rsidRDefault="007D087B" w:rsidP="007D087B">
            <w:pPr>
              <w:spacing w:before="0" w:after="0" w:line="240" w:lineRule="auto"/>
              <w:jc w:val="center"/>
              <w:rPr>
                <w:ins w:id="7459" w:author="Kisch, Christian" w:date="2022-02-08T09:55:00Z"/>
                <w:rFonts w:eastAsia="Times New Roman" w:cs="Calibri"/>
                <w:sz w:val="20"/>
                <w:szCs w:val="20"/>
                <w:lang w:eastAsia="de-DE"/>
              </w:rPr>
            </w:pPr>
            <w:ins w:id="7460" w:author="Kisch, Christian" w:date="2022-02-08T09:55:00Z">
              <w:r>
                <w:rPr>
                  <w:rFonts w:eastAsia="Times New Roman" w:cs="Times New Roman"/>
                  <w:sz w:val="20"/>
                  <w:szCs w:val="20"/>
                  <w:lang w:eastAsia="de-DE"/>
                </w:rPr>
                <w:t>Ja</w:t>
              </w:r>
            </w:ins>
          </w:p>
        </w:tc>
      </w:tr>
      <w:tr w:rsidR="007D087B" w:rsidRPr="00CF5477" w14:paraId="4BAD2E01" w14:textId="77777777" w:rsidTr="0084168B">
        <w:trPr>
          <w:trHeight w:val="615"/>
          <w:ins w:id="7461" w:author="Kisch, Christian" w:date="2022-02-08T09:55:00Z"/>
        </w:trPr>
        <w:tc>
          <w:tcPr>
            <w:tcW w:w="626" w:type="dxa"/>
            <w:shd w:val="clear" w:color="000000" w:fill="auto"/>
          </w:tcPr>
          <w:p w14:paraId="1CE4A1DC" w14:textId="77777777" w:rsidR="007D087B" w:rsidRPr="00CF5477" w:rsidRDefault="007D087B" w:rsidP="007D087B">
            <w:pPr>
              <w:spacing w:before="0" w:after="0" w:line="240" w:lineRule="auto"/>
              <w:jc w:val="right"/>
              <w:rPr>
                <w:ins w:id="7462" w:author="Kisch, Christian" w:date="2022-02-08T09:55:00Z"/>
                <w:rFonts w:eastAsia="Times New Roman" w:cs="Calibri"/>
                <w:color w:val="000000"/>
                <w:lang w:eastAsia="de-DE"/>
              </w:rPr>
            </w:pPr>
            <w:ins w:id="7463" w:author="Kisch, Christian" w:date="2022-02-08T09:55:00Z">
              <w:r>
                <w:rPr>
                  <w:rFonts w:eastAsia="Times New Roman" w:cs="Calibri"/>
                  <w:color w:val="000000"/>
                  <w:lang w:eastAsia="de-DE"/>
                </w:rPr>
                <w:t>36</w:t>
              </w:r>
            </w:ins>
          </w:p>
        </w:tc>
        <w:tc>
          <w:tcPr>
            <w:tcW w:w="2523" w:type="dxa"/>
            <w:shd w:val="clear" w:color="000000" w:fill="auto"/>
          </w:tcPr>
          <w:p w14:paraId="0A222A33" w14:textId="6976D669" w:rsidR="007D087B" w:rsidRPr="00CF5477" w:rsidRDefault="007D087B" w:rsidP="007D087B">
            <w:pPr>
              <w:spacing w:before="0" w:after="0" w:line="240" w:lineRule="auto"/>
              <w:rPr>
                <w:ins w:id="7464" w:author="Kisch, Christian" w:date="2022-02-08T09:55:00Z"/>
                <w:rFonts w:eastAsia="Times New Roman" w:cs="Calibri"/>
                <w:color w:val="000000"/>
                <w:lang w:eastAsia="de-DE"/>
              </w:rPr>
            </w:pPr>
            <w:ins w:id="7465" w:author="Kisch, Christian" w:date="2022-02-08T10:00:00Z">
              <w:r w:rsidRPr="00D053F7">
                <w:rPr>
                  <w:rFonts w:eastAsia="Times New Roman" w:cs="Calibri"/>
                  <w:color w:val="000000"/>
                  <w:lang w:eastAsia="de-DE"/>
                </w:rPr>
                <w:t>Bediensteter Registratur</w:t>
              </w:r>
            </w:ins>
          </w:p>
        </w:tc>
        <w:tc>
          <w:tcPr>
            <w:tcW w:w="3083" w:type="dxa"/>
            <w:shd w:val="clear" w:color="000000" w:fill="E7E6E6"/>
          </w:tcPr>
          <w:p w14:paraId="5BB99F9F" w14:textId="77777777" w:rsidR="007D087B" w:rsidRPr="00CF5477" w:rsidRDefault="007D087B" w:rsidP="007D087B">
            <w:pPr>
              <w:spacing w:before="0" w:after="0" w:line="240" w:lineRule="auto"/>
              <w:rPr>
                <w:ins w:id="7466" w:author="Kisch, Christian" w:date="2022-02-08T09:55:00Z"/>
                <w:rFonts w:eastAsia="Times New Roman" w:cs="Calibri"/>
                <w:b/>
                <w:bCs/>
                <w:sz w:val="20"/>
                <w:szCs w:val="20"/>
                <w:lang w:eastAsia="de-DE"/>
              </w:rPr>
            </w:pPr>
            <w:ins w:id="7467" w:author="Kisch, Christian" w:date="2022-02-08T09:55:00Z">
              <w:r w:rsidRPr="00C320BE">
                <w:rPr>
                  <w:rFonts w:eastAsia="Times New Roman" w:cs="Calibri"/>
                  <w:b/>
                  <w:bCs/>
                  <w:sz w:val="20"/>
                  <w:szCs w:val="20"/>
                  <w:lang w:eastAsia="de-DE"/>
                </w:rPr>
                <w:t>Wiederherstellen</w:t>
              </w:r>
            </w:ins>
          </w:p>
        </w:tc>
        <w:tc>
          <w:tcPr>
            <w:tcW w:w="1418" w:type="dxa"/>
            <w:shd w:val="clear" w:color="000000" w:fill="auto"/>
          </w:tcPr>
          <w:p w14:paraId="7B2D8055" w14:textId="77777777" w:rsidR="007D087B" w:rsidRPr="00CF5477" w:rsidRDefault="007D087B" w:rsidP="007D087B">
            <w:pPr>
              <w:spacing w:before="0" w:after="0" w:line="240" w:lineRule="auto"/>
              <w:jc w:val="center"/>
              <w:rPr>
                <w:ins w:id="7468" w:author="Kisch, Christian" w:date="2022-02-08T09:55:00Z"/>
                <w:rFonts w:eastAsia="Times New Roman" w:cs="Calibri"/>
                <w:sz w:val="20"/>
                <w:szCs w:val="20"/>
                <w:lang w:eastAsia="de-DE"/>
              </w:rPr>
            </w:pPr>
            <w:ins w:id="7469" w:author="Kisch, Christian" w:date="2022-02-08T09:55:00Z">
              <w:r>
                <w:rPr>
                  <w:rFonts w:eastAsia="Times New Roman" w:cs="Times New Roman"/>
                  <w:sz w:val="20"/>
                  <w:szCs w:val="20"/>
                  <w:lang w:eastAsia="de-DE"/>
                </w:rPr>
                <w:t>Ja</w:t>
              </w:r>
            </w:ins>
          </w:p>
        </w:tc>
        <w:tc>
          <w:tcPr>
            <w:tcW w:w="992" w:type="dxa"/>
            <w:shd w:val="clear" w:color="000000" w:fill="auto"/>
          </w:tcPr>
          <w:p w14:paraId="1BA13A76" w14:textId="77777777" w:rsidR="007D087B" w:rsidRPr="00CF5477" w:rsidRDefault="007D087B" w:rsidP="007D087B">
            <w:pPr>
              <w:spacing w:before="0" w:after="0" w:line="240" w:lineRule="auto"/>
              <w:jc w:val="center"/>
              <w:rPr>
                <w:ins w:id="7470" w:author="Kisch, Christian" w:date="2022-02-08T09:55:00Z"/>
                <w:rFonts w:eastAsia="Times New Roman" w:cs="Calibri"/>
                <w:sz w:val="20"/>
                <w:szCs w:val="20"/>
                <w:lang w:eastAsia="de-DE"/>
              </w:rPr>
            </w:pPr>
            <w:ins w:id="7471" w:author="Kisch, Christian" w:date="2022-02-08T09:55:00Z">
              <w:r>
                <w:rPr>
                  <w:rFonts w:eastAsia="Times New Roman" w:cs="Times New Roman"/>
                  <w:sz w:val="20"/>
                  <w:szCs w:val="20"/>
                  <w:lang w:eastAsia="de-DE"/>
                </w:rPr>
                <w:t>Ja</w:t>
              </w:r>
            </w:ins>
          </w:p>
        </w:tc>
        <w:tc>
          <w:tcPr>
            <w:tcW w:w="992" w:type="dxa"/>
            <w:shd w:val="clear" w:color="000000" w:fill="auto"/>
          </w:tcPr>
          <w:p w14:paraId="134C84D5" w14:textId="77777777" w:rsidR="007D087B" w:rsidRPr="00CF5477" w:rsidRDefault="007D087B" w:rsidP="007D087B">
            <w:pPr>
              <w:spacing w:before="0" w:after="0" w:line="240" w:lineRule="auto"/>
              <w:jc w:val="center"/>
              <w:rPr>
                <w:ins w:id="7472" w:author="Kisch, Christian" w:date="2022-02-08T09:55:00Z"/>
                <w:rFonts w:eastAsia="Times New Roman" w:cs="Calibri"/>
                <w:sz w:val="20"/>
                <w:szCs w:val="20"/>
                <w:lang w:eastAsia="de-DE"/>
              </w:rPr>
            </w:pPr>
            <w:ins w:id="7473" w:author="Kisch, Christian" w:date="2022-02-08T09:55:00Z">
              <w:r>
                <w:rPr>
                  <w:rFonts w:eastAsia="Times New Roman" w:cs="Times New Roman"/>
                  <w:sz w:val="20"/>
                  <w:szCs w:val="20"/>
                  <w:lang w:eastAsia="de-DE"/>
                </w:rPr>
                <w:t>x</w:t>
              </w:r>
            </w:ins>
          </w:p>
        </w:tc>
        <w:tc>
          <w:tcPr>
            <w:tcW w:w="1134" w:type="dxa"/>
            <w:shd w:val="clear" w:color="000000" w:fill="auto"/>
          </w:tcPr>
          <w:p w14:paraId="79908930" w14:textId="77777777" w:rsidR="007D087B" w:rsidRPr="00CF5477" w:rsidRDefault="007D087B" w:rsidP="007D087B">
            <w:pPr>
              <w:spacing w:before="0" w:after="0" w:line="240" w:lineRule="auto"/>
              <w:jc w:val="center"/>
              <w:rPr>
                <w:ins w:id="7474" w:author="Kisch, Christian" w:date="2022-02-08T09:55:00Z"/>
                <w:rFonts w:eastAsia="Times New Roman" w:cs="Calibri"/>
                <w:sz w:val="20"/>
                <w:szCs w:val="20"/>
                <w:lang w:eastAsia="de-DE"/>
              </w:rPr>
            </w:pPr>
            <w:ins w:id="7475" w:author="Kisch, Christian" w:date="2022-02-08T09:55:00Z">
              <w:r>
                <w:rPr>
                  <w:rFonts w:eastAsia="Times New Roman" w:cs="Times New Roman"/>
                  <w:sz w:val="20"/>
                  <w:szCs w:val="20"/>
                  <w:lang w:eastAsia="de-DE"/>
                </w:rPr>
                <w:t>Ja</w:t>
              </w:r>
            </w:ins>
          </w:p>
        </w:tc>
        <w:tc>
          <w:tcPr>
            <w:tcW w:w="1134" w:type="dxa"/>
            <w:shd w:val="clear" w:color="000000" w:fill="auto"/>
          </w:tcPr>
          <w:p w14:paraId="38EBDDEA" w14:textId="77777777" w:rsidR="007D087B" w:rsidRPr="00CF5477" w:rsidRDefault="007D087B" w:rsidP="007D087B">
            <w:pPr>
              <w:spacing w:before="0" w:after="0" w:line="240" w:lineRule="auto"/>
              <w:jc w:val="center"/>
              <w:rPr>
                <w:ins w:id="7476" w:author="Kisch, Christian" w:date="2022-02-08T09:55:00Z"/>
                <w:rFonts w:eastAsia="Times New Roman" w:cs="Calibri"/>
                <w:sz w:val="20"/>
                <w:szCs w:val="20"/>
                <w:lang w:eastAsia="de-DE"/>
              </w:rPr>
            </w:pPr>
            <w:ins w:id="7477" w:author="Kisch, Christian" w:date="2022-02-08T09:55:00Z">
              <w:r>
                <w:rPr>
                  <w:rFonts w:eastAsia="Times New Roman" w:cs="Times New Roman"/>
                  <w:sz w:val="20"/>
                  <w:szCs w:val="20"/>
                  <w:lang w:eastAsia="de-DE"/>
                </w:rPr>
                <w:t>Ja</w:t>
              </w:r>
            </w:ins>
          </w:p>
        </w:tc>
      </w:tr>
      <w:tr w:rsidR="007D087B" w:rsidRPr="00CF5477" w14:paraId="0A60CD5F" w14:textId="77777777" w:rsidTr="0084168B">
        <w:trPr>
          <w:trHeight w:val="615"/>
          <w:ins w:id="7478" w:author="Kisch, Christian" w:date="2022-02-08T09:55:00Z"/>
        </w:trPr>
        <w:tc>
          <w:tcPr>
            <w:tcW w:w="626" w:type="dxa"/>
            <w:shd w:val="clear" w:color="000000" w:fill="auto"/>
          </w:tcPr>
          <w:p w14:paraId="4DCAA797" w14:textId="77777777" w:rsidR="007D087B" w:rsidRDefault="007D087B" w:rsidP="007D087B">
            <w:pPr>
              <w:spacing w:before="0" w:after="0" w:line="240" w:lineRule="auto"/>
              <w:jc w:val="right"/>
              <w:rPr>
                <w:ins w:id="7479" w:author="Kisch, Christian" w:date="2022-02-08T09:55:00Z"/>
                <w:rFonts w:eastAsia="Times New Roman" w:cs="Calibri"/>
                <w:color w:val="000000"/>
                <w:lang w:eastAsia="de-DE"/>
              </w:rPr>
            </w:pPr>
            <w:ins w:id="7480" w:author="Kisch, Christian" w:date="2022-02-08T09:55:00Z">
              <w:r>
                <w:rPr>
                  <w:rFonts w:eastAsia="Times New Roman" w:cs="Calibri"/>
                  <w:color w:val="000000"/>
                  <w:lang w:eastAsia="de-DE"/>
                </w:rPr>
                <w:t>37</w:t>
              </w:r>
            </w:ins>
          </w:p>
        </w:tc>
        <w:tc>
          <w:tcPr>
            <w:tcW w:w="2523" w:type="dxa"/>
            <w:shd w:val="clear" w:color="000000" w:fill="auto"/>
          </w:tcPr>
          <w:p w14:paraId="728C33C7" w14:textId="6B1ACCE2" w:rsidR="007D087B" w:rsidRPr="00C13B39" w:rsidRDefault="007D087B" w:rsidP="007D087B">
            <w:pPr>
              <w:spacing w:before="0" w:after="0" w:line="240" w:lineRule="auto"/>
              <w:rPr>
                <w:ins w:id="7481" w:author="Kisch, Christian" w:date="2022-02-08T09:55:00Z"/>
                <w:rFonts w:eastAsia="Times New Roman" w:cs="Calibri"/>
                <w:color w:val="000000"/>
                <w:lang w:eastAsia="de-DE"/>
              </w:rPr>
            </w:pPr>
            <w:ins w:id="7482" w:author="Kisch, Christian" w:date="2022-02-08T10:00:00Z">
              <w:r w:rsidRPr="00D053F7">
                <w:rPr>
                  <w:rFonts w:eastAsia="Times New Roman" w:cs="Calibri"/>
                  <w:color w:val="000000"/>
                  <w:lang w:eastAsia="de-DE"/>
                </w:rPr>
                <w:t>Bediensteter Registratur</w:t>
              </w:r>
            </w:ins>
          </w:p>
        </w:tc>
        <w:tc>
          <w:tcPr>
            <w:tcW w:w="3083" w:type="dxa"/>
            <w:shd w:val="clear" w:color="000000" w:fill="E7E6E6"/>
          </w:tcPr>
          <w:p w14:paraId="07AB5707" w14:textId="77777777" w:rsidR="007D087B" w:rsidRPr="00C320BE" w:rsidRDefault="007D087B" w:rsidP="007D087B">
            <w:pPr>
              <w:spacing w:before="0" w:after="0" w:line="240" w:lineRule="auto"/>
              <w:rPr>
                <w:ins w:id="7483" w:author="Kisch, Christian" w:date="2022-02-08T09:55:00Z"/>
                <w:rFonts w:eastAsia="Times New Roman" w:cs="Calibri"/>
                <w:b/>
                <w:bCs/>
                <w:sz w:val="20"/>
                <w:szCs w:val="20"/>
                <w:lang w:eastAsia="de-DE"/>
              </w:rPr>
            </w:pPr>
            <w:ins w:id="7484" w:author="Kisch, Christian" w:date="2022-02-08T09:55: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5336533A" w14:textId="77777777" w:rsidR="007D087B" w:rsidRPr="00CF5477" w:rsidRDefault="007D087B" w:rsidP="007D087B">
            <w:pPr>
              <w:spacing w:before="0" w:after="0" w:line="240" w:lineRule="auto"/>
              <w:jc w:val="center"/>
              <w:rPr>
                <w:ins w:id="7485" w:author="Kisch, Christian" w:date="2022-02-08T09:55:00Z"/>
                <w:rFonts w:eastAsia="Times New Roman" w:cs="Calibri"/>
                <w:sz w:val="20"/>
                <w:szCs w:val="20"/>
                <w:lang w:eastAsia="de-DE"/>
              </w:rPr>
            </w:pPr>
            <w:ins w:id="7486" w:author="Kisch, Christian" w:date="2022-02-08T09:55:00Z">
              <w:r>
                <w:rPr>
                  <w:rFonts w:eastAsia="Times New Roman" w:cs="Times New Roman"/>
                  <w:sz w:val="20"/>
                  <w:szCs w:val="20"/>
                  <w:lang w:eastAsia="de-DE"/>
                </w:rPr>
                <w:t>x</w:t>
              </w:r>
            </w:ins>
          </w:p>
        </w:tc>
        <w:tc>
          <w:tcPr>
            <w:tcW w:w="992" w:type="dxa"/>
            <w:shd w:val="clear" w:color="000000" w:fill="auto"/>
          </w:tcPr>
          <w:p w14:paraId="6623ADF0" w14:textId="77777777" w:rsidR="007D087B" w:rsidRPr="00CF5477" w:rsidRDefault="007D087B" w:rsidP="007D087B">
            <w:pPr>
              <w:spacing w:before="0" w:after="0" w:line="240" w:lineRule="auto"/>
              <w:jc w:val="center"/>
              <w:rPr>
                <w:ins w:id="7487" w:author="Kisch, Christian" w:date="2022-02-08T09:55:00Z"/>
                <w:rFonts w:eastAsia="Times New Roman" w:cs="Calibri"/>
                <w:sz w:val="20"/>
                <w:szCs w:val="20"/>
                <w:lang w:eastAsia="de-DE"/>
              </w:rPr>
            </w:pPr>
            <w:ins w:id="7488" w:author="Kisch, Christian" w:date="2022-02-08T09:55:00Z">
              <w:r>
                <w:rPr>
                  <w:rFonts w:eastAsia="Times New Roman" w:cs="Times New Roman"/>
                  <w:sz w:val="20"/>
                  <w:szCs w:val="20"/>
                  <w:lang w:eastAsia="de-DE"/>
                </w:rPr>
                <w:t>x</w:t>
              </w:r>
            </w:ins>
          </w:p>
        </w:tc>
        <w:tc>
          <w:tcPr>
            <w:tcW w:w="992" w:type="dxa"/>
            <w:shd w:val="clear" w:color="000000" w:fill="auto"/>
          </w:tcPr>
          <w:p w14:paraId="01D4B02D" w14:textId="77777777" w:rsidR="007D087B" w:rsidRPr="00CF5477" w:rsidRDefault="007D087B" w:rsidP="007D087B">
            <w:pPr>
              <w:spacing w:before="0" w:after="0" w:line="240" w:lineRule="auto"/>
              <w:jc w:val="center"/>
              <w:rPr>
                <w:ins w:id="7489" w:author="Kisch, Christian" w:date="2022-02-08T09:55:00Z"/>
                <w:rFonts w:eastAsia="Times New Roman" w:cs="Calibri"/>
                <w:sz w:val="20"/>
                <w:szCs w:val="20"/>
                <w:lang w:eastAsia="de-DE"/>
              </w:rPr>
            </w:pPr>
            <w:ins w:id="7490" w:author="Kisch, Christian" w:date="2022-02-08T09:55:00Z">
              <w:r>
                <w:rPr>
                  <w:rFonts w:eastAsia="Times New Roman" w:cs="Times New Roman"/>
                  <w:sz w:val="20"/>
                  <w:szCs w:val="20"/>
                  <w:lang w:eastAsia="de-DE"/>
                </w:rPr>
                <w:t>x</w:t>
              </w:r>
            </w:ins>
          </w:p>
        </w:tc>
        <w:tc>
          <w:tcPr>
            <w:tcW w:w="1134" w:type="dxa"/>
            <w:shd w:val="clear" w:color="000000" w:fill="auto"/>
          </w:tcPr>
          <w:p w14:paraId="5777559C" w14:textId="77777777" w:rsidR="007D087B" w:rsidRPr="00CF5477" w:rsidRDefault="007D087B" w:rsidP="007D087B">
            <w:pPr>
              <w:spacing w:before="0" w:after="0" w:line="240" w:lineRule="auto"/>
              <w:jc w:val="center"/>
              <w:rPr>
                <w:ins w:id="7491" w:author="Kisch, Christian" w:date="2022-02-08T09:55:00Z"/>
                <w:rFonts w:eastAsia="Times New Roman" w:cs="Calibri"/>
                <w:sz w:val="20"/>
                <w:szCs w:val="20"/>
                <w:lang w:eastAsia="de-DE"/>
              </w:rPr>
            </w:pPr>
            <w:ins w:id="7492" w:author="Kisch, Christian" w:date="2022-02-08T09:55:00Z">
              <w:r>
                <w:rPr>
                  <w:rFonts w:eastAsia="Times New Roman" w:cs="Times New Roman"/>
                  <w:sz w:val="20"/>
                  <w:szCs w:val="20"/>
                  <w:lang w:eastAsia="de-DE"/>
                </w:rPr>
                <w:t>x</w:t>
              </w:r>
            </w:ins>
          </w:p>
        </w:tc>
        <w:tc>
          <w:tcPr>
            <w:tcW w:w="1134" w:type="dxa"/>
            <w:shd w:val="clear" w:color="000000" w:fill="auto"/>
          </w:tcPr>
          <w:p w14:paraId="181C2269" w14:textId="77777777" w:rsidR="007D087B" w:rsidRPr="00CF5477" w:rsidRDefault="007D087B" w:rsidP="007D087B">
            <w:pPr>
              <w:spacing w:before="0" w:after="0" w:line="240" w:lineRule="auto"/>
              <w:jc w:val="center"/>
              <w:rPr>
                <w:ins w:id="7493" w:author="Kisch, Christian" w:date="2022-02-08T09:55:00Z"/>
                <w:rFonts w:eastAsia="Times New Roman" w:cs="Calibri"/>
                <w:sz w:val="20"/>
                <w:szCs w:val="20"/>
                <w:lang w:eastAsia="de-DE"/>
              </w:rPr>
            </w:pPr>
            <w:ins w:id="7494" w:author="Kisch, Christian" w:date="2022-02-08T09:55:00Z">
              <w:r>
                <w:rPr>
                  <w:rFonts w:eastAsia="Times New Roman" w:cs="Times New Roman"/>
                  <w:sz w:val="20"/>
                  <w:szCs w:val="20"/>
                  <w:lang w:eastAsia="de-DE"/>
                </w:rPr>
                <w:t>x</w:t>
              </w:r>
            </w:ins>
          </w:p>
        </w:tc>
      </w:tr>
    </w:tbl>
    <w:p w14:paraId="1258F9FC" w14:textId="77777777" w:rsidR="00CD6EF1" w:rsidRDefault="00CD6EF1" w:rsidP="0084168B">
      <w:pPr>
        <w:rPr>
          <w:ins w:id="7495" w:author="Kisch, Christian" w:date="2022-02-08T10:04:00Z"/>
        </w:rPr>
        <w:sectPr w:rsidR="00CD6EF1" w:rsidSect="006618E8">
          <w:pgSz w:w="16838" w:h="11906" w:orient="landscape"/>
          <w:pgMar w:top="1418" w:right="1418" w:bottom="1418" w:left="1134" w:header="709" w:footer="851" w:gutter="0"/>
          <w:cols w:space="708"/>
          <w:docGrid w:linePitch="360"/>
        </w:sectPr>
      </w:pPr>
    </w:p>
    <w:p w14:paraId="62928293" w14:textId="58A9DA99" w:rsidR="0084168B" w:rsidRDefault="00CD6EF1" w:rsidP="00CD6EF1">
      <w:pPr>
        <w:pStyle w:val="berschrift1"/>
        <w:numPr>
          <w:ilvl w:val="0"/>
          <w:numId w:val="0"/>
        </w:numPr>
        <w:spacing w:before="240" w:line="240" w:lineRule="auto"/>
        <w:rPr>
          <w:ins w:id="7496" w:author="Kisch, Christian" w:date="2022-02-08T10:06:00Z"/>
          <w:rFonts w:asciiTheme="minorHAnsi" w:hAnsiTheme="minorHAnsi" w:cstheme="minorHAnsi"/>
        </w:rPr>
      </w:pPr>
      <w:ins w:id="7497" w:author="Kisch, Christian" w:date="2022-02-08T10:04:00Z">
        <w:r>
          <w:rPr>
            <w:rFonts w:asciiTheme="minorHAnsi" w:hAnsiTheme="minorHAnsi" w:cstheme="minorHAnsi"/>
          </w:rPr>
          <w:t>Anlage 1</w:t>
        </w:r>
      </w:ins>
      <w:ins w:id="7498" w:author="Kisch, Christian" w:date="2022-02-08T10:05:00Z">
        <w:r>
          <w:rPr>
            <w:rFonts w:asciiTheme="minorHAnsi" w:hAnsiTheme="minorHAnsi" w:cstheme="minorHAnsi"/>
          </w:rPr>
          <w:t>1</w:t>
        </w:r>
      </w:ins>
      <w:ins w:id="7499" w:author="Kisch, Christian" w:date="2022-02-08T10:04: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7500" w:author="Kisch, Christian" w:date="2022-02-08T10:05:00Z">
        <w:r>
          <w:rPr>
            <w:rFonts w:asciiTheme="minorHAnsi" w:hAnsiTheme="minorHAnsi" w:cstheme="minorHAnsi"/>
          </w:rPr>
          <w:t xml:space="preserve"> beteiligten Sachbearbeiters </w:t>
        </w:r>
      </w:ins>
      <w:ins w:id="7501" w:author="Kisch, Christian" w:date="2022-02-08T10:06:00Z">
        <w:r>
          <w:rPr>
            <w:rFonts w:asciiTheme="minorHAnsi" w:hAnsiTheme="minorHAnsi" w:cstheme="minorHAnsi"/>
          </w:rPr>
          <w:t>Gastzugang</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CD6EF1" w:rsidRPr="00CF5477" w14:paraId="263BEB77" w14:textId="77777777" w:rsidTr="007B5DBF">
        <w:trPr>
          <w:trHeight w:val="780"/>
          <w:ins w:id="7502" w:author="Kisch, Christian" w:date="2022-02-08T10:06:00Z"/>
        </w:trPr>
        <w:tc>
          <w:tcPr>
            <w:tcW w:w="626" w:type="dxa"/>
            <w:vMerge w:val="restart"/>
            <w:shd w:val="clear" w:color="auto" w:fill="auto"/>
            <w:hideMark/>
          </w:tcPr>
          <w:p w14:paraId="67CF3788" w14:textId="77777777" w:rsidR="00CD6EF1" w:rsidRPr="00CF5477" w:rsidRDefault="00CD6EF1" w:rsidP="007B5DBF">
            <w:pPr>
              <w:spacing w:before="0" w:after="0" w:line="240" w:lineRule="auto"/>
              <w:rPr>
                <w:ins w:id="7503" w:author="Kisch, Christian" w:date="2022-02-08T10:06:00Z"/>
                <w:rFonts w:eastAsia="Times New Roman" w:cs="Calibri"/>
                <w:color w:val="000000"/>
                <w:lang w:eastAsia="de-DE"/>
              </w:rPr>
            </w:pPr>
            <w:ins w:id="7504" w:author="Kisch, Christian" w:date="2022-02-08T10:06: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13925BDD" w14:textId="77777777" w:rsidR="00CD6EF1" w:rsidRPr="00CF5477" w:rsidRDefault="00CD6EF1" w:rsidP="007B5DBF">
            <w:pPr>
              <w:spacing w:before="0" w:after="0" w:line="240" w:lineRule="auto"/>
              <w:rPr>
                <w:ins w:id="7505" w:author="Kisch, Christian" w:date="2022-02-08T10:06:00Z"/>
                <w:rFonts w:eastAsia="Times New Roman" w:cs="Calibri"/>
                <w:color w:val="000000"/>
                <w:lang w:eastAsia="de-DE"/>
              </w:rPr>
            </w:pPr>
            <w:ins w:id="7506" w:author="Kisch, Christian" w:date="2022-02-08T10:06:00Z">
              <w:r w:rsidRPr="00CF5477">
                <w:rPr>
                  <w:rFonts w:eastAsia="Times New Roman" w:cs="Calibri"/>
                  <w:color w:val="000000"/>
                  <w:lang w:eastAsia="de-DE"/>
                </w:rPr>
                <w:t>Rolle</w:t>
              </w:r>
            </w:ins>
          </w:p>
          <w:p w14:paraId="70DADFA2" w14:textId="77777777" w:rsidR="00CD6EF1" w:rsidRPr="00CF5477" w:rsidRDefault="00CD6EF1" w:rsidP="007B5DBF">
            <w:pPr>
              <w:spacing w:before="0" w:after="0" w:line="240" w:lineRule="auto"/>
              <w:rPr>
                <w:ins w:id="7507" w:author="Kisch, Christian" w:date="2022-02-08T10:06:00Z"/>
                <w:rFonts w:eastAsia="Times New Roman" w:cs="Calibri"/>
                <w:color w:val="000000"/>
                <w:lang w:eastAsia="de-DE"/>
              </w:rPr>
            </w:pPr>
          </w:p>
        </w:tc>
        <w:tc>
          <w:tcPr>
            <w:tcW w:w="3083" w:type="dxa"/>
            <w:tcBorders>
              <w:bottom w:val="nil"/>
            </w:tcBorders>
            <w:shd w:val="clear" w:color="000000" w:fill="D9D9D9"/>
            <w:hideMark/>
          </w:tcPr>
          <w:p w14:paraId="17C24C74" w14:textId="77777777" w:rsidR="00CD6EF1" w:rsidRPr="00CF5477" w:rsidRDefault="00CD6EF1" w:rsidP="007B5DBF">
            <w:pPr>
              <w:spacing w:before="0" w:after="0" w:line="240" w:lineRule="auto"/>
              <w:jc w:val="right"/>
              <w:rPr>
                <w:ins w:id="7508" w:author="Kisch, Christian" w:date="2022-02-08T10:06:00Z"/>
                <w:rFonts w:eastAsia="Times New Roman" w:cs="Calibri"/>
                <w:b/>
                <w:bCs/>
                <w:sz w:val="20"/>
                <w:szCs w:val="20"/>
                <w:lang w:eastAsia="de-DE"/>
              </w:rPr>
            </w:pPr>
            <w:ins w:id="7509" w:author="Kisch, Christian" w:date="2022-02-08T10:06:00Z">
              <w:r w:rsidRPr="00CF5477">
                <w:rPr>
                  <w:rFonts w:eastAsia="Times New Roman" w:cs="Calibri"/>
                  <w:noProof/>
                  <w:color w:val="000000"/>
                  <w:lang w:eastAsia="de-DE"/>
                </w:rPr>
                <mc:AlternateContent>
                  <mc:Choice Requires="wps">
                    <w:drawing>
                      <wp:anchor distT="0" distB="0" distL="114300" distR="114300" simplePos="0" relativeHeight="251909120" behindDoc="0" locked="0" layoutInCell="1" allowOverlap="1" wp14:anchorId="433855F2" wp14:editId="6345F7C9">
                        <wp:simplePos x="0" y="0"/>
                        <wp:positionH relativeFrom="column">
                          <wp:posOffset>-49530</wp:posOffset>
                        </wp:positionH>
                        <wp:positionV relativeFrom="paragraph">
                          <wp:posOffset>0</wp:posOffset>
                        </wp:positionV>
                        <wp:extent cx="1955800" cy="685800"/>
                        <wp:effectExtent l="0" t="0" r="25400" b="19050"/>
                        <wp:wrapNone/>
                        <wp:docPr id="36" name="Gerader Verbinder 36">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795714" id="Gerader Verbinder 36"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13FBC8B3" w14:textId="77777777" w:rsidR="00CD6EF1" w:rsidRPr="00CF5477" w:rsidRDefault="00CD6EF1" w:rsidP="007B5DBF">
            <w:pPr>
              <w:spacing w:before="0" w:after="0" w:line="240" w:lineRule="auto"/>
              <w:jc w:val="center"/>
              <w:rPr>
                <w:ins w:id="7510" w:author="Kisch, Christian" w:date="2022-02-08T10:06:00Z"/>
                <w:rFonts w:eastAsia="Times New Roman" w:cs="Calibri"/>
                <w:b/>
                <w:bCs/>
                <w:sz w:val="20"/>
                <w:szCs w:val="20"/>
                <w:lang w:eastAsia="de-DE"/>
              </w:rPr>
            </w:pPr>
            <w:ins w:id="7511" w:author="Kisch, Christian" w:date="2022-02-08T10:06: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3D4F243D" w14:textId="77777777" w:rsidR="00CD6EF1" w:rsidRPr="00CF5477" w:rsidRDefault="00CD6EF1" w:rsidP="007B5DBF">
            <w:pPr>
              <w:spacing w:before="0" w:after="0" w:line="240" w:lineRule="auto"/>
              <w:jc w:val="center"/>
              <w:rPr>
                <w:ins w:id="7512" w:author="Kisch, Christian" w:date="2022-02-08T10:06:00Z"/>
                <w:rFonts w:eastAsia="Times New Roman" w:cs="Calibri"/>
                <w:b/>
                <w:bCs/>
                <w:sz w:val="20"/>
                <w:szCs w:val="20"/>
                <w:lang w:eastAsia="de-DE"/>
              </w:rPr>
            </w:pPr>
            <w:ins w:id="7513" w:author="Kisch, Christian" w:date="2022-02-08T10:06:00Z">
              <w:r w:rsidRPr="00CF5477">
                <w:rPr>
                  <w:rFonts w:eastAsia="Times New Roman" w:cs="Calibri"/>
                  <w:b/>
                  <w:bCs/>
                  <w:sz w:val="20"/>
                  <w:szCs w:val="20"/>
                  <w:lang w:eastAsia="de-DE"/>
                </w:rPr>
                <w:t>Schreiben</w:t>
              </w:r>
            </w:ins>
          </w:p>
        </w:tc>
        <w:tc>
          <w:tcPr>
            <w:tcW w:w="992" w:type="dxa"/>
            <w:vMerge w:val="restart"/>
            <w:shd w:val="clear" w:color="000000" w:fill="D9D9D9"/>
            <w:hideMark/>
          </w:tcPr>
          <w:p w14:paraId="202E0E41" w14:textId="77777777" w:rsidR="00CD6EF1" w:rsidRPr="00CF5477" w:rsidRDefault="00CD6EF1" w:rsidP="007B5DBF">
            <w:pPr>
              <w:spacing w:before="0" w:after="0" w:line="240" w:lineRule="auto"/>
              <w:jc w:val="center"/>
              <w:rPr>
                <w:ins w:id="7514" w:author="Kisch, Christian" w:date="2022-02-08T10:06:00Z"/>
                <w:rFonts w:eastAsia="Times New Roman" w:cs="Calibri"/>
                <w:b/>
                <w:bCs/>
                <w:sz w:val="20"/>
                <w:szCs w:val="20"/>
                <w:lang w:eastAsia="de-DE"/>
              </w:rPr>
            </w:pPr>
            <w:ins w:id="7515" w:author="Kisch, Christian" w:date="2022-02-08T10:06:00Z">
              <w:r w:rsidRPr="00CF5477">
                <w:rPr>
                  <w:rFonts w:eastAsia="Times New Roman" w:cs="Calibri"/>
                  <w:b/>
                  <w:bCs/>
                  <w:sz w:val="20"/>
                  <w:szCs w:val="20"/>
                  <w:lang w:eastAsia="de-DE"/>
                </w:rPr>
                <w:t>Löschen</w:t>
              </w:r>
            </w:ins>
          </w:p>
        </w:tc>
        <w:tc>
          <w:tcPr>
            <w:tcW w:w="1134" w:type="dxa"/>
            <w:vMerge w:val="restart"/>
            <w:shd w:val="clear" w:color="000000" w:fill="D9D9D9"/>
            <w:hideMark/>
          </w:tcPr>
          <w:p w14:paraId="21E5A224" w14:textId="77777777" w:rsidR="00CD6EF1" w:rsidRPr="00CF5477" w:rsidRDefault="00CD6EF1" w:rsidP="007B5DBF">
            <w:pPr>
              <w:spacing w:before="0" w:after="0" w:line="240" w:lineRule="auto"/>
              <w:jc w:val="center"/>
              <w:rPr>
                <w:ins w:id="7516" w:author="Kisch, Christian" w:date="2022-02-08T10:06:00Z"/>
                <w:rFonts w:eastAsia="Times New Roman" w:cs="Calibri"/>
                <w:b/>
                <w:bCs/>
                <w:sz w:val="20"/>
                <w:szCs w:val="20"/>
                <w:lang w:eastAsia="de-DE"/>
              </w:rPr>
            </w:pPr>
            <w:ins w:id="7517" w:author="Kisch, Christian" w:date="2022-02-08T10:06:00Z">
              <w:r w:rsidRPr="00CF5477">
                <w:rPr>
                  <w:rFonts w:eastAsia="Times New Roman" w:cs="Calibri"/>
                  <w:b/>
                  <w:bCs/>
                  <w:sz w:val="20"/>
                  <w:szCs w:val="20"/>
                  <w:lang w:eastAsia="de-DE"/>
                </w:rPr>
                <w:t>Ausführen</w:t>
              </w:r>
            </w:ins>
          </w:p>
        </w:tc>
        <w:tc>
          <w:tcPr>
            <w:tcW w:w="1134" w:type="dxa"/>
            <w:vMerge w:val="restart"/>
            <w:shd w:val="clear" w:color="000000" w:fill="D9D9D9"/>
            <w:hideMark/>
          </w:tcPr>
          <w:p w14:paraId="018A0058" w14:textId="77777777" w:rsidR="00CD6EF1" w:rsidRPr="00CF5477" w:rsidRDefault="00CD6EF1" w:rsidP="007B5DBF">
            <w:pPr>
              <w:spacing w:before="0" w:after="0" w:line="240" w:lineRule="auto"/>
              <w:jc w:val="center"/>
              <w:rPr>
                <w:ins w:id="7518" w:author="Kisch, Christian" w:date="2022-02-08T10:06:00Z"/>
                <w:rFonts w:eastAsia="Times New Roman" w:cs="Calibri"/>
                <w:b/>
                <w:bCs/>
                <w:sz w:val="20"/>
                <w:szCs w:val="20"/>
                <w:lang w:eastAsia="de-DE"/>
              </w:rPr>
            </w:pPr>
            <w:ins w:id="7519" w:author="Kisch, Christian" w:date="2022-02-08T10:06:00Z">
              <w:r w:rsidRPr="00CF5477">
                <w:rPr>
                  <w:rFonts w:eastAsia="Times New Roman" w:cs="Calibri"/>
                  <w:b/>
                  <w:bCs/>
                  <w:sz w:val="20"/>
                  <w:szCs w:val="20"/>
                  <w:lang w:eastAsia="de-DE"/>
                </w:rPr>
                <w:t>Abbrechen</w:t>
              </w:r>
            </w:ins>
          </w:p>
        </w:tc>
      </w:tr>
      <w:tr w:rsidR="00CD6EF1" w:rsidRPr="00CF5477" w14:paraId="270859D4" w14:textId="77777777" w:rsidTr="007B5DBF">
        <w:trPr>
          <w:trHeight w:val="315"/>
          <w:ins w:id="7520" w:author="Kisch, Christian" w:date="2022-02-08T10:06:00Z"/>
        </w:trPr>
        <w:tc>
          <w:tcPr>
            <w:tcW w:w="626" w:type="dxa"/>
            <w:vMerge/>
            <w:shd w:val="clear" w:color="auto" w:fill="auto"/>
            <w:hideMark/>
          </w:tcPr>
          <w:p w14:paraId="63C4F03F" w14:textId="77777777" w:rsidR="00CD6EF1" w:rsidRPr="00CF5477" w:rsidRDefault="00CD6EF1" w:rsidP="007B5DBF">
            <w:pPr>
              <w:spacing w:before="0" w:after="0" w:line="240" w:lineRule="auto"/>
              <w:rPr>
                <w:ins w:id="7521" w:author="Kisch, Christian" w:date="2022-02-08T10:06:00Z"/>
                <w:rFonts w:eastAsia="Times New Roman" w:cs="Calibri"/>
                <w:color w:val="000000"/>
                <w:lang w:eastAsia="de-DE"/>
              </w:rPr>
            </w:pPr>
          </w:p>
        </w:tc>
        <w:tc>
          <w:tcPr>
            <w:tcW w:w="2523" w:type="dxa"/>
            <w:vMerge/>
            <w:tcBorders>
              <w:right w:val="single" w:sz="4" w:space="0" w:color="auto"/>
            </w:tcBorders>
            <w:shd w:val="clear" w:color="auto" w:fill="auto"/>
            <w:hideMark/>
          </w:tcPr>
          <w:p w14:paraId="15419930" w14:textId="77777777" w:rsidR="00CD6EF1" w:rsidRPr="00CF5477" w:rsidRDefault="00CD6EF1" w:rsidP="007B5DBF">
            <w:pPr>
              <w:spacing w:before="0" w:after="0" w:line="240" w:lineRule="auto"/>
              <w:rPr>
                <w:ins w:id="7522" w:author="Kisch, Christian" w:date="2022-02-08T10:06: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109E7EA3" w14:textId="77777777" w:rsidR="00CD6EF1" w:rsidRPr="00CF5477" w:rsidRDefault="00CD6EF1" w:rsidP="007B5DBF">
            <w:pPr>
              <w:spacing w:before="0" w:after="0" w:line="240" w:lineRule="auto"/>
              <w:rPr>
                <w:ins w:id="7523" w:author="Kisch, Christian" w:date="2022-02-08T10:06:00Z"/>
                <w:rFonts w:eastAsia="Times New Roman" w:cs="Calibri"/>
                <w:b/>
                <w:bCs/>
                <w:sz w:val="20"/>
                <w:szCs w:val="20"/>
                <w:lang w:eastAsia="de-DE"/>
              </w:rPr>
            </w:pPr>
            <w:ins w:id="7524" w:author="Kisch, Christian" w:date="2022-02-08T10:06: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2B6CEF89" w14:textId="77777777" w:rsidR="00CD6EF1" w:rsidRPr="00CF5477" w:rsidRDefault="00CD6EF1" w:rsidP="007B5DBF">
            <w:pPr>
              <w:spacing w:before="0" w:after="0" w:line="240" w:lineRule="auto"/>
              <w:rPr>
                <w:ins w:id="7525" w:author="Kisch, Christian" w:date="2022-02-08T10:06:00Z"/>
                <w:rFonts w:eastAsia="Times New Roman" w:cs="Calibri"/>
                <w:b/>
                <w:bCs/>
                <w:sz w:val="20"/>
                <w:szCs w:val="20"/>
                <w:lang w:eastAsia="de-DE"/>
              </w:rPr>
            </w:pPr>
          </w:p>
        </w:tc>
        <w:tc>
          <w:tcPr>
            <w:tcW w:w="992" w:type="dxa"/>
            <w:vMerge/>
            <w:shd w:val="clear" w:color="000000" w:fill="D9D9D9"/>
          </w:tcPr>
          <w:p w14:paraId="0D2E16B7" w14:textId="77777777" w:rsidR="00CD6EF1" w:rsidRPr="00CF5477" w:rsidRDefault="00CD6EF1" w:rsidP="007B5DBF">
            <w:pPr>
              <w:spacing w:before="0" w:after="0" w:line="240" w:lineRule="auto"/>
              <w:rPr>
                <w:ins w:id="7526" w:author="Kisch, Christian" w:date="2022-02-08T10:06:00Z"/>
                <w:rFonts w:eastAsia="Times New Roman" w:cs="Calibri"/>
                <w:b/>
                <w:bCs/>
                <w:sz w:val="20"/>
                <w:szCs w:val="20"/>
                <w:lang w:eastAsia="de-DE"/>
              </w:rPr>
            </w:pPr>
          </w:p>
        </w:tc>
        <w:tc>
          <w:tcPr>
            <w:tcW w:w="992" w:type="dxa"/>
            <w:vMerge/>
            <w:shd w:val="clear" w:color="000000" w:fill="D9D9D9"/>
            <w:hideMark/>
          </w:tcPr>
          <w:p w14:paraId="3C2A29F2" w14:textId="77777777" w:rsidR="00CD6EF1" w:rsidRPr="00CF5477" w:rsidRDefault="00CD6EF1" w:rsidP="007B5DBF">
            <w:pPr>
              <w:spacing w:before="0" w:after="0" w:line="240" w:lineRule="auto"/>
              <w:rPr>
                <w:ins w:id="7527" w:author="Kisch, Christian" w:date="2022-02-08T10:06:00Z"/>
                <w:rFonts w:eastAsia="Times New Roman" w:cs="Calibri"/>
                <w:b/>
                <w:bCs/>
                <w:sz w:val="20"/>
                <w:szCs w:val="20"/>
                <w:lang w:eastAsia="de-DE"/>
              </w:rPr>
            </w:pPr>
          </w:p>
        </w:tc>
        <w:tc>
          <w:tcPr>
            <w:tcW w:w="1134" w:type="dxa"/>
            <w:vMerge/>
            <w:shd w:val="clear" w:color="000000" w:fill="D9D9D9"/>
            <w:hideMark/>
          </w:tcPr>
          <w:p w14:paraId="3897FCFC" w14:textId="77777777" w:rsidR="00CD6EF1" w:rsidRPr="00CF5477" w:rsidRDefault="00CD6EF1" w:rsidP="007B5DBF">
            <w:pPr>
              <w:spacing w:before="0" w:after="0" w:line="240" w:lineRule="auto"/>
              <w:rPr>
                <w:ins w:id="7528" w:author="Kisch, Christian" w:date="2022-02-08T10:06:00Z"/>
                <w:rFonts w:eastAsia="Times New Roman" w:cs="Calibri"/>
                <w:b/>
                <w:bCs/>
                <w:sz w:val="20"/>
                <w:szCs w:val="20"/>
                <w:lang w:eastAsia="de-DE"/>
              </w:rPr>
            </w:pPr>
          </w:p>
        </w:tc>
        <w:tc>
          <w:tcPr>
            <w:tcW w:w="1134" w:type="dxa"/>
            <w:vMerge/>
            <w:shd w:val="clear" w:color="000000" w:fill="D9D9D9"/>
            <w:hideMark/>
          </w:tcPr>
          <w:p w14:paraId="39D121BE" w14:textId="77777777" w:rsidR="00CD6EF1" w:rsidRPr="00CF5477" w:rsidRDefault="00CD6EF1" w:rsidP="007B5DBF">
            <w:pPr>
              <w:spacing w:before="0" w:after="0" w:line="240" w:lineRule="auto"/>
              <w:rPr>
                <w:ins w:id="7529" w:author="Kisch, Christian" w:date="2022-02-08T10:06:00Z"/>
                <w:rFonts w:eastAsia="Times New Roman" w:cs="Calibri"/>
                <w:b/>
                <w:bCs/>
                <w:sz w:val="20"/>
                <w:szCs w:val="20"/>
                <w:lang w:eastAsia="de-DE"/>
              </w:rPr>
            </w:pPr>
          </w:p>
        </w:tc>
      </w:tr>
      <w:tr w:rsidR="004F7AC4" w:rsidRPr="00CF5477" w14:paraId="5708C6D1" w14:textId="77777777" w:rsidTr="007B5DBF">
        <w:trPr>
          <w:trHeight w:val="521"/>
          <w:ins w:id="7530" w:author="Kisch, Christian" w:date="2022-02-08T10:06:00Z"/>
        </w:trPr>
        <w:tc>
          <w:tcPr>
            <w:tcW w:w="626" w:type="dxa"/>
            <w:shd w:val="clear" w:color="000000" w:fill="auto"/>
            <w:hideMark/>
          </w:tcPr>
          <w:p w14:paraId="066AF1C3" w14:textId="77777777" w:rsidR="004F7AC4" w:rsidRPr="00CF5477" w:rsidRDefault="004F7AC4" w:rsidP="004F7AC4">
            <w:pPr>
              <w:spacing w:before="0" w:after="0" w:line="240" w:lineRule="auto"/>
              <w:jc w:val="right"/>
              <w:rPr>
                <w:ins w:id="7531" w:author="Kisch, Christian" w:date="2022-02-08T10:06:00Z"/>
                <w:rFonts w:eastAsia="Times New Roman" w:cs="Calibri"/>
                <w:color w:val="000000"/>
                <w:lang w:eastAsia="de-DE"/>
              </w:rPr>
            </w:pPr>
            <w:ins w:id="7532" w:author="Kisch, Christian" w:date="2022-02-08T10:06:00Z">
              <w:r>
                <w:rPr>
                  <w:rFonts w:eastAsia="Times New Roman" w:cs="Calibri"/>
                  <w:color w:val="000000"/>
                  <w:lang w:eastAsia="de-DE"/>
                </w:rPr>
                <w:t>1</w:t>
              </w:r>
            </w:ins>
          </w:p>
        </w:tc>
        <w:tc>
          <w:tcPr>
            <w:tcW w:w="2523" w:type="dxa"/>
            <w:shd w:val="clear" w:color="000000" w:fill="auto"/>
            <w:hideMark/>
          </w:tcPr>
          <w:p w14:paraId="4FC96DDA" w14:textId="26FDE71B" w:rsidR="004F7AC4" w:rsidRPr="00CF5477" w:rsidRDefault="003018B4" w:rsidP="004F7AC4">
            <w:pPr>
              <w:spacing w:before="0" w:after="0" w:line="240" w:lineRule="auto"/>
              <w:rPr>
                <w:ins w:id="7533" w:author="Kisch, Christian" w:date="2022-02-08T10:06:00Z"/>
                <w:rFonts w:eastAsia="Times New Roman" w:cs="Calibri"/>
                <w:color w:val="000000"/>
                <w:lang w:eastAsia="de-DE"/>
              </w:rPr>
            </w:pPr>
            <w:ins w:id="7534" w:author="Kisch, Christian" w:date="2022-02-08T10:16:00Z">
              <w:r>
                <w:rPr>
                  <w:rFonts w:eastAsia="Times New Roman" w:cs="Calibri"/>
                  <w:color w:val="000000"/>
                  <w:lang w:eastAsia="de-DE"/>
                </w:rPr>
                <w:t xml:space="preserve">Beteiligter </w:t>
              </w:r>
            </w:ins>
            <w:ins w:id="7535" w:author="Kisch, Christian" w:date="2022-02-08T10:17:00Z">
              <w:r>
                <w:rPr>
                  <w:rFonts w:eastAsia="Times New Roman" w:cs="Calibri"/>
                  <w:color w:val="000000"/>
                  <w:lang w:eastAsia="de-DE"/>
                </w:rPr>
                <w:t>Sachbearbeiter Gastzugang</w:t>
              </w:r>
            </w:ins>
          </w:p>
        </w:tc>
        <w:tc>
          <w:tcPr>
            <w:tcW w:w="3083" w:type="dxa"/>
            <w:tcBorders>
              <w:top w:val="single" w:sz="4" w:space="0" w:color="auto"/>
            </w:tcBorders>
            <w:shd w:val="clear" w:color="000000" w:fill="E7E6E6"/>
            <w:hideMark/>
          </w:tcPr>
          <w:p w14:paraId="7D881DE2" w14:textId="77777777" w:rsidR="004F7AC4" w:rsidRPr="00CF5477" w:rsidRDefault="004F7AC4" w:rsidP="004F7AC4">
            <w:pPr>
              <w:spacing w:before="0" w:after="0" w:line="240" w:lineRule="auto"/>
              <w:rPr>
                <w:ins w:id="7536" w:author="Kisch, Christian" w:date="2022-02-08T10:06:00Z"/>
                <w:rFonts w:eastAsia="Times New Roman" w:cs="Calibri"/>
                <w:b/>
                <w:bCs/>
                <w:sz w:val="20"/>
                <w:szCs w:val="20"/>
                <w:lang w:eastAsia="de-DE"/>
              </w:rPr>
            </w:pPr>
            <w:ins w:id="7537" w:author="Kisch, Christian" w:date="2022-02-08T10:06:00Z">
              <w:r w:rsidRPr="00CF5477">
                <w:rPr>
                  <w:rFonts w:eastAsia="Times New Roman" w:cs="Calibri"/>
                  <w:b/>
                  <w:bCs/>
                  <w:sz w:val="20"/>
                  <w:szCs w:val="20"/>
                  <w:lang w:eastAsia="de-DE"/>
                </w:rPr>
                <w:t>Administrationsprotokollierung</w:t>
              </w:r>
            </w:ins>
          </w:p>
        </w:tc>
        <w:tc>
          <w:tcPr>
            <w:tcW w:w="1418" w:type="dxa"/>
            <w:shd w:val="clear" w:color="000000" w:fill="auto"/>
            <w:hideMark/>
          </w:tcPr>
          <w:p w14:paraId="69EF5133" w14:textId="41CB082D" w:rsidR="004F7AC4" w:rsidRPr="00CF5477" w:rsidRDefault="004F7AC4" w:rsidP="004F7AC4">
            <w:pPr>
              <w:spacing w:before="0" w:after="0" w:line="240" w:lineRule="auto"/>
              <w:jc w:val="center"/>
              <w:rPr>
                <w:ins w:id="7538" w:author="Kisch, Christian" w:date="2022-02-08T10:06:00Z"/>
                <w:rFonts w:eastAsia="Times New Roman" w:cs="Calibri"/>
                <w:sz w:val="20"/>
                <w:szCs w:val="20"/>
                <w:lang w:eastAsia="de-DE"/>
              </w:rPr>
            </w:pPr>
            <w:ins w:id="7539" w:author="Kisch, Christian" w:date="2022-02-08T10:07:00Z">
              <w:r>
                <w:rPr>
                  <w:sz w:val="20"/>
                  <w:szCs w:val="20"/>
                </w:rPr>
                <w:t>Nein</w:t>
              </w:r>
            </w:ins>
          </w:p>
        </w:tc>
        <w:tc>
          <w:tcPr>
            <w:tcW w:w="992" w:type="dxa"/>
            <w:shd w:val="clear" w:color="000000" w:fill="auto"/>
          </w:tcPr>
          <w:p w14:paraId="1D0AF329" w14:textId="7A360D55" w:rsidR="004F7AC4" w:rsidRPr="00CF5477" w:rsidRDefault="004F7AC4" w:rsidP="004F7AC4">
            <w:pPr>
              <w:spacing w:before="0" w:after="0" w:line="240" w:lineRule="auto"/>
              <w:jc w:val="center"/>
              <w:rPr>
                <w:ins w:id="7540" w:author="Kisch, Christian" w:date="2022-02-08T10:06:00Z"/>
                <w:rFonts w:eastAsia="Times New Roman" w:cs="Calibri"/>
                <w:sz w:val="20"/>
                <w:szCs w:val="20"/>
                <w:lang w:eastAsia="de-DE"/>
              </w:rPr>
            </w:pPr>
            <w:ins w:id="7541" w:author="Kisch, Christian" w:date="2022-02-08T10:08:00Z">
              <w:r>
                <w:rPr>
                  <w:sz w:val="20"/>
                  <w:szCs w:val="20"/>
                </w:rPr>
                <w:t>Nein</w:t>
              </w:r>
            </w:ins>
          </w:p>
        </w:tc>
        <w:tc>
          <w:tcPr>
            <w:tcW w:w="992" w:type="dxa"/>
            <w:shd w:val="clear" w:color="000000" w:fill="auto"/>
            <w:hideMark/>
          </w:tcPr>
          <w:p w14:paraId="481F395F" w14:textId="6DD78858" w:rsidR="004F7AC4" w:rsidRPr="00CF5477" w:rsidRDefault="004F7AC4" w:rsidP="004F7AC4">
            <w:pPr>
              <w:spacing w:before="0" w:after="0" w:line="240" w:lineRule="auto"/>
              <w:jc w:val="center"/>
              <w:rPr>
                <w:ins w:id="7542" w:author="Kisch, Christian" w:date="2022-02-08T10:06:00Z"/>
                <w:rFonts w:eastAsia="Times New Roman" w:cs="Calibri"/>
                <w:sz w:val="20"/>
                <w:szCs w:val="20"/>
                <w:lang w:eastAsia="de-DE"/>
              </w:rPr>
            </w:pPr>
            <w:ins w:id="7543" w:author="Kisch, Christian" w:date="2022-02-08T10:08:00Z">
              <w:r>
                <w:rPr>
                  <w:sz w:val="20"/>
                  <w:szCs w:val="20"/>
                </w:rPr>
                <w:t>Nein</w:t>
              </w:r>
            </w:ins>
          </w:p>
        </w:tc>
        <w:tc>
          <w:tcPr>
            <w:tcW w:w="1134" w:type="dxa"/>
            <w:shd w:val="clear" w:color="000000" w:fill="auto"/>
            <w:hideMark/>
          </w:tcPr>
          <w:p w14:paraId="70E8C44E" w14:textId="6C3227C3" w:rsidR="004F7AC4" w:rsidRPr="00CF5477" w:rsidRDefault="004F7AC4" w:rsidP="004F7AC4">
            <w:pPr>
              <w:spacing w:before="0" w:after="0" w:line="240" w:lineRule="auto"/>
              <w:jc w:val="center"/>
              <w:rPr>
                <w:ins w:id="7544" w:author="Kisch, Christian" w:date="2022-02-08T10:06:00Z"/>
                <w:rFonts w:eastAsia="Times New Roman" w:cs="Calibri"/>
                <w:sz w:val="20"/>
                <w:szCs w:val="20"/>
                <w:lang w:eastAsia="de-DE"/>
              </w:rPr>
            </w:pPr>
            <w:ins w:id="7545" w:author="Kisch, Christian" w:date="2022-02-08T10:09:00Z">
              <w:r>
                <w:rPr>
                  <w:sz w:val="20"/>
                  <w:szCs w:val="20"/>
                </w:rPr>
                <w:t>x</w:t>
              </w:r>
            </w:ins>
          </w:p>
        </w:tc>
        <w:tc>
          <w:tcPr>
            <w:tcW w:w="1134" w:type="dxa"/>
            <w:shd w:val="clear" w:color="000000" w:fill="auto"/>
            <w:hideMark/>
          </w:tcPr>
          <w:p w14:paraId="2CBFD986" w14:textId="7698C3AE" w:rsidR="004F7AC4" w:rsidRPr="00CF5477" w:rsidRDefault="004F7AC4" w:rsidP="004F7AC4">
            <w:pPr>
              <w:spacing w:before="0" w:after="0" w:line="240" w:lineRule="auto"/>
              <w:jc w:val="center"/>
              <w:rPr>
                <w:ins w:id="7546" w:author="Kisch, Christian" w:date="2022-02-08T10:06:00Z"/>
                <w:rFonts w:eastAsia="Times New Roman" w:cs="Calibri"/>
                <w:sz w:val="20"/>
                <w:szCs w:val="20"/>
                <w:lang w:eastAsia="de-DE"/>
              </w:rPr>
            </w:pPr>
            <w:ins w:id="7547" w:author="Kisch, Christian" w:date="2022-02-08T10:09:00Z">
              <w:r>
                <w:rPr>
                  <w:sz w:val="20"/>
                  <w:szCs w:val="20"/>
                </w:rPr>
                <w:t>Nein</w:t>
              </w:r>
            </w:ins>
          </w:p>
        </w:tc>
      </w:tr>
      <w:tr w:rsidR="003018B4" w:rsidRPr="00CF5477" w14:paraId="21016A6E" w14:textId="77777777" w:rsidTr="007B5DBF">
        <w:trPr>
          <w:trHeight w:val="541"/>
          <w:ins w:id="7548" w:author="Kisch, Christian" w:date="2022-02-08T10:06:00Z"/>
        </w:trPr>
        <w:tc>
          <w:tcPr>
            <w:tcW w:w="626" w:type="dxa"/>
            <w:shd w:val="clear" w:color="000000" w:fill="auto"/>
            <w:hideMark/>
          </w:tcPr>
          <w:p w14:paraId="06C0114D" w14:textId="77777777" w:rsidR="003018B4" w:rsidRPr="00CF5477" w:rsidRDefault="003018B4" w:rsidP="003018B4">
            <w:pPr>
              <w:spacing w:before="0" w:after="0" w:line="240" w:lineRule="auto"/>
              <w:jc w:val="right"/>
              <w:rPr>
                <w:ins w:id="7549" w:author="Kisch, Christian" w:date="2022-02-08T10:06:00Z"/>
                <w:rFonts w:eastAsia="Times New Roman" w:cs="Calibri"/>
                <w:color w:val="000000"/>
                <w:lang w:eastAsia="de-DE"/>
              </w:rPr>
            </w:pPr>
            <w:ins w:id="7550" w:author="Kisch, Christian" w:date="2022-02-08T10:06:00Z">
              <w:r>
                <w:rPr>
                  <w:rFonts w:eastAsia="Times New Roman" w:cs="Calibri"/>
                  <w:color w:val="000000"/>
                  <w:lang w:eastAsia="de-DE"/>
                </w:rPr>
                <w:t>2</w:t>
              </w:r>
            </w:ins>
          </w:p>
        </w:tc>
        <w:tc>
          <w:tcPr>
            <w:tcW w:w="2523" w:type="dxa"/>
            <w:shd w:val="clear" w:color="000000" w:fill="auto"/>
            <w:hideMark/>
          </w:tcPr>
          <w:p w14:paraId="1164747E" w14:textId="0F899F66" w:rsidR="003018B4" w:rsidRPr="00CF5477" w:rsidRDefault="003018B4" w:rsidP="003018B4">
            <w:pPr>
              <w:spacing w:before="0" w:after="0" w:line="240" w:lineRule="auto"/>
              <w:rPr>
                <w:ins w:id="7551" w:author="Kisch, Christian" w:date="2022-02-08T10:06:00Z"/>
                <w:rFonts w:eastAsia="Times New Roman" w:cs="Calibri"/>
                <w:color w:val="000000"/>
                <w:lang w:eastAsia="de-DE"/>
              </w:rPr>
            </w:pPr>
            <w:ins w:id="7552"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55D5BE1E" w14:textId="77777777" w:rsidR="003018B4" w:rsidRPr="00CF5477" w:rsidRDefault="003018B4" w:rsidP="003018B4">
            <w:pPr>
              <w:spacing w:before="0" w:after="0" w:line="240" w:lineRule="auto"/>
              <w:rPr>
                <w:ins w:id="7553" w:author="Kisch, Christian" w:date="2022-02-08T10:06:00Z"/>
                <w:rFonts w:eastAsia="Times New Roman" w:cs="Calibri"/>
                <w:b/>
                <w:bCs/>
                <w:sz w:val="20"/>
                <w:szCs w:val="20"/>
                <w:lang w:eastAsia="de-DE"/>
              </w:rPr>
            </w:pPr>
            <w:ins w:id="7554" w:author="Kisch, Christian" w:date="2022-02-08T10:06:00Z">
              <w:r w:rsidRPr="00CF5477">
                <w:rPr>
                  <w:rFonts w:eastAsia="Times New Roman" w:cs="Calibri"/>
                  <w:b/>
                  <w:bCs/>
                  <w:sz w:val="20"/>
                  <w:szCs w:val="20"/>
                  <w:lang w:eastAsia="de-DE"/>
                </w:rPr>
                <w:t>Fachdatenprotokollierung</w:t>
              </w:r>
            </w:ins>
          </w:p>
        </w:tc>
        <w:tc>
          <w:tcPr>
            <w:tcW w:w="1418" w:type="dxa"/>
            <w:shd w:val="clear" w:color="000000" w:fill="auto"/>
            <w:hideMark/>
          </w:tcPr>
          <w:p w14:paraId="03EB7585" w14:textId="5D44B7EE" w:rsidR="003018B4" w:rsidRPr="00CF5477" w:rsidRDefault="003018B4" w:rsidP="003018B4">
            <w:pPr>
              <w:spacing w:before="0" w:after="0" w:line="240" w:lineRule="auto"/>
              <w:jc w:val="center"/>
              <w:rPr>
                <w:ins w:id="7555" w:author="Kisch, Christian" w:date="2022-02-08T10:06:00Z"/>
                <w:rFonts w:eastAsia="Times New Roman" w:cs="Calibri"/>
                <w:sz w:val="20"/>
                <w:szCs w:val="20"/>
                <w:lang w:eastAsia="de-DE"/>
              </w:rPr>
            </w:pPr>
            <w:ins w:id="7556" w:author="Kisch, Christian" w:date="2022-02-08T10:07:00Z">
              <w:r>
                <w:rPr>
                  <w:sz w:val="20"/>
                  <w:szCs w:val="20"/>
                </w:rPr>
                <w:t>Nein</w:t>
              </w:r>
            </w:ins>
          </w:p>
        </w:tc>
        <w:tc>
          <w:tcPr>
            <w:tcW w:w="992" w:type="dxa"/>
            <w:shd w:val="clear" w:color="000000" w:fill="auto"/>
          </w:tcPr>
          <w:p w14:paraId="7B082303" w14:textId="52788CDC" w:rsidR="003018B4" w:rsidRPr="00CF5477" w:rsidRDefault="003018B4" w:rsidP="003018B4">
            <w:pPr>
              <w:spacing w:before="0" w:after="0" w:line="240" w:lineRule="auto"/>
              <w:jc w:val="center"/>
              <w:rPr>
                <w:ins w:id="7557" w:author="Kisch, Christian" w:date="2022-02-08T10:06:00Z"/>
                <w:rFonts w:eastAsia="Times New Roman" w:cs="Calibri"/>
                <w:sz w:val="20"/>
                <w:szCs w:val="20"/>
                <w:lang w:eastAsia="de-DE"/>
              </w:rPr>
            </w:pPr>
            <w:ins w:id="7558" w:author="Kisch, Christian" w:date="2022-02-08T10:08:00Z">
              <w:r>
                <w:rPr>
                  <w:sz w:val="20"/>
                  <w:szCs w:val="20"/>
                </w:rPr>
                <w:t>Nein</w:t>
              </w:r>
            </w:ins>
          </w:p>
        </w:tc>
        <w:tc>
          <w:tcPr>
            <w:tcW w:w="992" w:type="dxa"/>
            <w:shd w:val="clear" w:color="000000" w:fill="auto"/>
            <w:hideMark/>
          </w:tcPr>
          <w:p w14:paraId="02343709" w14:textId="2AB4F49D" w:rsidR="003018B4" w:rsidRPr="00CF5477" w:rsidRDefault="003018B4" w:rsidP="003018B4">
            <w:pPr>
              <w:spacing w:before="0" w:after="0" w:line="240" w:lineRule="auto"/>
              <w:jc w:val="center"/>
              <w:rPr>
                <w:ins w:id="7559" w:author="Kisch, Christian" w:date="2022-02-08T10:06:00Z"/>
                <w:rFonts w:eastAsia="Times New Roman" w:cs="Calibri"/>
                <w:sz w:val="20"/>
                <w:szCs w:val="20"/>
                <w:lang w:eastAsia="de-DE"/>
              </w:rPr>
            </w:pPr>
            <w:ins w:id="7560" w:author="Kisch, Christian" w:date="2022-02-08T10:08:00Z">
              <w:r>
                <w:rPr>
                  <w:sz w:val="20"/>
                  <w:szCs w:val="20"/>
                </w:rPr>
                <w:t>Nein</w:t>
              </w:r>
            </w:ins>
          </w:p>
        </w:tc>
        <w:tc>
          <w:tcPr>
            <w:tcW w:w="1134" w:type="dxa"/>
            <w:shd w:val="clear" w:color="000000" w:fill="auto"/>
            <w:hideMark/>
          </w:tcPr>
          <w:p w14:paraId="282FFB02" w14:textId="4FCA99F8" w:rsidR="003018B4" w:rsidRPr="00CF5477" w:rsidRDefault="003018B4" w:rsidP="003018B4">
            <w:pPr>
              <w:spacing w:before="0" w:after="0" w:line="240" w:lineRule="auto"/>
              <w:jc w:val="center"/>
              <w:rPr>
                <w:ins w:id="7561" w:author="Kisch, Christian" w:date="2022-02-08T10:06:00Z"/>
                <w:rFonts w:eastAsia="Times New Roman" w:cs="Calibri"/>
                <w:sz w:val="20"/>
                <w:szCs w:val="20"/>
                <w:lang w:eastAsia="de-DE"/>
              </w:rPr>
            </w:pPr>
            <w:ins w:id="7562" w:author="Kisch, Christian" w:date="2022-02-08T10:09:00Z">
              <w:r>
                <w:rPr>
                  <w:sz w:val="20"/>
                  <w:szCs w:val="20"/>
                </w:rPr>
                <w:t>x</w:t>
              </w:r>
            </w:ins>
          </w:p>
        </w:tc>
        <w:tc>
          <w:tcPr>
            <w:tcW w:w="1134" w:type="dxa"/>
            <w:shd w:val="clear" w:color="000000" w:fill="auto"/>
            <w:hideMark/>
          </w:tcPr>
          <w:p w14:paraId="53BD520C" w14:textId="2650EA1E" w:rsidR="003018B4" w:rsidRPr="00CF5477" w:rsidRDefault="003018B4" w:rsidP="003018B4">
            <w:pPr>
              <w:spacing w:before="0" w:after="0" w:line="240" w:lineRule="auto"/>
              <w:jc w:val="center"/>
              <w:rPr>
                <w:ins w:id="7563" w:author="Kisch, Christian" w:date="2022-02-08T10:06:00Z"/>
                <w:rFonts w:eastAsia="Times New Roman" w:cs="Calibri"/>
                <w:sz w:val="20"/>
                <w:szCs w:val="20"/>
                <w:lang w:eastAsia="de-DE"/>
              </w:rPr>
            </w:pPr>
            <w:ins w:id="7564" w:author="Kisch, Christian" w:date="2022-02-08T10:09:00Z">
              <w:r>
                <w:rPr>
                  <w:sz w:val="20"/>
                  <w:szCs w:val="20"/>
                </w:rPr>
                <w:t>Nein</w:t>
              </w:r>
            </w:ins>
          </w:p>
        </w:tc>
      </w:tr>
      <w:tr w:rsidR="003018B4" w:rsidRPr="00CF5477" w14:paraId="3E097395" w14:textId="77777777" w:rsidTr="007B5DBF">
        <w:trPr>
          <w:trHeight w:val="116"/>
          <w:ins w:id="7565" w:author="Kisch, Christian" w:date="2022-02-08T10:06:00Z"/>
        </w:trPr>
        <w:tc>
          <w:tcPr>
            <w:tcW w:w="626" w:type="dxa"/>
            <w:shd w:val="clear" w:color="000000" w:fill="auto"/>
            <w:hideMark/>
          </w:tcPr>
          <w:p w14:paraId="4E5CD028" w14:textId="77777777" w:rsidR="003018B4" w:rsidRPr="00CF5477" w:rsidRDefault="003018B4" w:rsidP="003018B4">
            <w:pPr>
              <w:spacing w:before="0" w:after="0" w:line="240" w:lineRule="auto"/>
              <w:jc w:val="right"/>
              <w:rPr>
                <w:ins w:id="7566" w:author="Kisch, Christian" w:date="2022-02-08T10:06:00Z"/>
                <w:rFonts w:eastAsia="Times New Roman" w:cs="Calibri"/>
                <w:color w:val="000000"/>
                <w:lang w:eastAsia="de-DE"/>
              </w:rPr>
            </w:pPr>
            <w:ins w:id="7567" w:author="Kisch, Christian" w:date="2022-02-08T10:06:00Z">
              <w:r w:rsidRPr="00CF5477">
                <w:rPr>
                  <w:rFonts w:eastAsia="Times New Roman" w:cs="Calibri"/>
                  <w:color w:val="000000"/>
                  <w:lang w:eastAsia="de-DE"/>
                </w:rPr>
                <w:t>3</w:t>
              </w:r>
            </w:ins>
          </w:p>
        </w:tc>
        <w:tc>
          <w:tcPr>
            <w:tcW w:w="2523" w:type="dxa"/>
            <w:shd w:val="clear" w:color="000000" w:fill="auto"/>
            <w:hideMark/>
          </w:tcPr>
          <w:p w14:paraId="59AA7256" w14:textId="1AFEF3BD" w:rsidR="003018B4" w:rsidRPr="00CF5477" w:rsidRDefault="003018B4" w:rsidP="003018B4">
            <w:pPr>
              <w:spacing w:before="0" w:after="0" w:line="240" w:lineRule="auto"/>
              <w:rPr>
                <w:ins w:id="7568" w:author="Kisch, Christian" w:date="2022-02-08T10:06:00Z"/>
                <w:rFonts w:eastAsia="Times New Roman" w:cs="Calibri"/>
                <w:color w:val="000000"/>
                <w:lang w:eastAsia="de-DE"/>
              </w:rPr>
            </w:pPr>
            <w:ins w:id="7569"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7AF124FB" w14:textId="77777777" w:rsidR="003018B4" w:rsidRPr="00CF5477" w:rsidRDefault="003018B4" w:rsidP="003018B4">
            <w:pPr>
              <w:spacing w:before="0" w:after="0" w:line="240" w:lineRule="auto"/>
              <w:rPr>
                <w:ins w:id="7570" w:author="Kisch, Christian" w:date="2022-02-08T10:06:00Z"/>
                <w:rFonts w:eastAsia="Times New Roman" w:cs="Calibri"/>
                <w:b/>
                <w:bCs/>
                <w:sz w:val="20"/>
                <w:szCs w:val="20"/>
                <w:lang w:eastAsia="de-DE"/>
              </w:rPr>
            </w:pPr>
            <w:ins w:id="7571" w:author="Kisch, Christian" w:date="2022-02-08T10:06:00Z">
              <w:r w:rsidRPr="00CF5477">
                <w:rPr>
                  <w:rFonts w:eastAsia="Times New Roman" w:cs="Calibri"/>
                  <w:b/>
                  <w:bCs/>
                  <w:sz w:val="20"/>
                  <w:szCs w:val="20"/>
                  <w:lang w:eastAsia="de-DE"/>
                </w:rPr>
                <w:t>Statistik</w:t>
              </w:r>
            </w:ins>
          </w:p>
        </w:tc>
        <w:tc>
          <w:tcPr>
            <w:tcW w:w="1418" w:type="dxa"/>
            <w:shd w:val="clear" w:color="000000" w:fill="auto"/>
            <w:hideMark/>
          </w:tcPr>
          <w:p w14:paraId="1024A5ED" w14:textId="2FFFCBE5" w:rsidR="003018B4" w:rsidRPr="00CF5477" w:rsidRDefault="003018B4" w:rsidP="003018B4">
            <w:pPr>
              <w:spacing w:before="0" w:after="0" w:line="240" w:lineRule="auto"/>
              <w:jc w:val="center"/>
              <w:rPr>
                <w:ins w:id="7572" w:author="Kisch, Christian" w:date="2022-02-08T10:06:00Z"/>
                <w:rFonts w:eastAsia="Times New Roman" w:cs="Calibri"/>
                <w:sz w:val="20"/>
                <w:szCs w:val="20"/>
                <w:lang w:eastAsia="de-DE"/>
              </w:rPr>
            </w:pPr>
            <w:ins w:id="7573" w:author="Kisch, Christian" w:date="2022-02-08T10:07:00Z">
              <w:r>
                <w:rPr>
                  <w:sz w:val="20"/>
                  <w:szCs w:val="20"/>
                </w:rPr>
                <w:t>Nein</w:t>
              </w:r>
            </w:ins>
          </w:p>
        </w:tc>
        <w:tc>
          <w:tcPr>
            <w:tcW w:w="992" w:type="dxa"/>
            <w:shd w:val="clear" w:color="000000" w:fill="auto"/>
          </w:tcPr>
          <w:p w14:paraId="68FE2892" w14:textId="7AA91116" w:rsidR="003018B4" w:rsidRPr="00CF5477" w:rsidRDefault="003018B4" w:rsidP="003018B4">
            <w:pPr>
              <w:spacing w:before="0" w:after="0" w:line="240" w:lineRule="auto"/>
              <w:jc w:val="center"/>
              <w:rPr>
                <w:ins w:id="7574" w:author="Kisch, Christian" w:date="2022-02-08T10:06:00Z"/>
                <w:rFonts w:eastAsia="Times New Roman" w:cs="Calibri"/>
                <w:sz w:val="20"/>
                <w:szCs w:val="20"/>
                <w:lang w:eastAsia="de-DE"/>
              </w:rPr>
            </w:pPr>
            <w:ins w:id="7575" w:author="Kisch, Christian" w:date="2022-02-08T10:08:00Z">
              <w:r>
                <w:rPr>
                  <w:sz w:val="20"/>
                  <w:szCs w:val="20"/>
                </w:rPr>
                <w:t>Nein</w:t>
              </w:r>
            </w:ins>
          </w:p>
        </w:tc>
        <w:tc>
          <w:tcPr>
            <w:tcW w:w="992" w:type="dxa"/>
            <w:shd w:val="clear" w:color="000000" w:fill="auto"/>
            <w:hideMark/>
          </w:tcPr>
          <w:p w14:paraId="79676112" w14:textId="09054C40" w:rsidR="003018B4" w:rsidRPr="00CF5477" w:rsidRDefault="003018B4" w:rsidP="003018B4">
            <w:pPr>
              <w:spacing w:before="0" w:after="0" w:line="240" w:lineRule="auto"/>
              <w:jc w:val="center"/>
              <w:rPr>
                <w:ins w:id="7576" w:author="Kisch, Christian" w:date="2022-02-08T10:06:00Z"/>
                <w:rFonts w:eastAsia="Times New Roman" w:cs="Calibri"/>
                <w:sz w:val="20"/>
                <w:szCs w:val="20"/>
                <w:lang w:eastAsia="de-DE"/>
              </w:rPr>
            </w:pPr>
            <w:ins w:id="7577" w:author="Kisch, Christian" w:date="2022-02-08T10:08:00Z">
              <w:r>
                <w:rPr>
                  <w:sz w:val="20"/>
                  <w:szCs w:val="20"/>
                </w:rPr>
                <w:t>Nein</w:t>
              </w:r>
            </w:ins>
          </w:p>
        </w:tc>
        <w:tc>
          <w:tcPr>
            <w:tcW w:w="1134" w:type="dxa"/>
            <w:shd w:val="clear" w:color="000000" w:fill="auto"/>
            <w:hideMark/>
          </w:tcPr>
          <w:p w14:paraId="0E03EF4C" w14:textId="48C0BB67" w:rsidR="003018B4" w:rsidRPr="00CF5477" w:rsidRDefault="003018B4" w:rsidP="003018B4">
            <w:pPr>
              <w:spacing w:before="0" w:after="0" w:line="240" w:lineRule="auto"/>
              <w:jc w:val="center"/>
              <w:rPr>
                <w:ins w:id="7578" w:author="Kisch, Christian" w:date="2022-02-08T10:06:00Z"/>
                <w:rFonts w:eastAsia="Times New Roman" w:cs="Calibri"/>
                <w:sz w:val="20"/>
                <w:szCs w:val="20"/>
                <w:lang w:eastAsia="de-DE"/>
              </w:rPr>
            </w:pPr>
            <w:ins w:id="7579" w:author="Kisch, Christian" w:date="2022-02-08T10:09:00Z">
              <w:r>
                <w:rPr>
                  <w:sz w:val="20"/>
                  <w:szCs w:val="20"/>
                </w:rPr>
                <w:t>x</w:t>
              </w:r>
            </w:ins>
          </w:p>
        </w:tc>
        <w:tc>
          <w:tcPr>
            <w:tcW w:w="1134" w:type="dxa"/>
            <w:shd w:val="clear" w:color="000000" w:fill="auto"/>
            <w:hideMark/>
          </w:tcPr>
          <w:p w14:paraId="47FFDE8C" w14:textId="6A96846D" w:rsidR="003018B4" w:rsidRPr="00CF5477" w:rsidRDefault="003018B4" w:rsidP="003018B4">
            <w:pPr>
              <w:spacing w:before="0" w:after="0" w:line="240" w:lineRule="auto"/>
              <w:jc w:val="center"/>
              <w:rPr>
                <w:ins w:id="7580" w:author="Kisch, Christian" w:date="2022-02-08T10:06:00Z"/>
                <w:rFonts w:eastAsia="Times New Roman" w:cs="Calibri"/>
                <w:sz w:val="20"/>
                <w:szCs w:val="20"/>
                <w:lang w:eastAsia="de-DE"/>
              </w:rPr>
            </w:pPr>
            <w:ins w:id="7581" w:author="Kisch, Christian" w:date="2022-02-08T10:09:00Z">
              <w:r>
                <w:rPr>
                  <w:sz w:val="20"/>
                  <w:szCs w:val="20"/>
                </w:rPr>
                <w:t>x</w:t>
              </w:r>
            </w:ins>
          </w:p>
        </w:tc>
      </w:tr>
      <w:tr w:rsidR="003018B4" w:rsidRPr="00CF5477" w14:paraId="71F9A4E9" w14:textId="77777777" w:rsidTr="007B5DBF">
        <w:trPr>
          <w:trHeight w:val="541"/>
          <w:ins w:id="7582" w:author="Kisch, Christian" w:date="2022-02-08T10:06:00Z"/>
        </w:trPr>
        <w:tc>
          <w:tcPr>
            <w:tcW w:w="626" w:type="dxa"/>
            <w:shd w:val="clear" w:color="000000" w:fill="auto"/>
            <w:hideMark/>
          </w:tcPr>
          <w:p w14:paraId="0BA3E2FD" w14:textId="77777777" w:rsidR="003018B4" w:rsidRPr="00CF5477" w:rsidRDefault="003018B4" w:rsidP="003018B4">
            <w:pPr>
              <w:spacing w:before="0" w:after="0" w:line="240" w:lineRule="auto"/>
              <w:jc w:val="right"/>
              <w:rPr>
                <w:ins w:id="7583" w:author="Kisch, Christian" w:date="2022-02-08T10:06:00Z"/>
                <w:rFonts w:eastAsia="Times New Roman" w:cs="Calibri"/>
                <w:color w:val="000000"/>
                <w:lang w:eastAsia="de-DE"/>
              </w:rPr>
            </w:pPr>
            <w:ins w:id="7584" w:author="Kisch, Christian" w:date="2022-02-08T10:06:00Z">
              <w:r>
                <w:rPr>
                  <w:rFonts w:eastAsia="Times New Roman" w:cs="Calibri"/>
                  <w:color w:val="000000"/>
                  <w:lang w:eastAsia="de-DE"/>
                </w:rPr>
                <w:t>4</w:t>
              </w:r>
            </w:ins>
          </w:p>
        </w:tc>
        <w:tc>
          <w:tcPr>
            <w:tcW w:w="2523" w:type="dxa"/>
            <w:shd w:val="clear" w:color="000000" w:fill="auto"/>
            <w:hideMark/>
          </w:tcPr>
          <w:p w14:paraId="2947BECE" w14:textId="493A4055" w:rsidR="003018B4" w:rsidRPr="00CF5477" w:rsidRDefault="003018B4" w:rsidP="003018B4">
            <w:pPr>
              <w:spacing w:before="0" w:after="0" w:line="240" w:lineRule="auto"/>
              <w:rPr>
                <w:ins w:id="7585" w:author="Kisch, Christian" w:date="2022-02-08T10:06:00Z"/>
                <w:rFonts w:eastAsia="Times New Roman" w:cs="Calibri"/>
                <w:color w:val="000000"/>
                <w:lang w:eastAsia="de-DE"/>
              </w:rPr>
            </w:pPr>
            <w:ins w:id="7586"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406FB5D5" w14:textId="77777777" w:rsidR="003018B4" w:rsidRPr="00CF5477" w:rsidRDefault="003018B4" w:rsidP="003018B4">
            <w:pPr>
              <w:spacing w:before="0" w:after="0" w:line="240" w:lineRule="auto"/>
              <w:rPr>
                <w:ins w:id="7587" w:author="Kisch, Christian" w:date="2022-02-08T10:06:00Z"/>
                <w:rFonts w:eastAsia="Times New Roman" w:cs="Calibri"/>
                <w:b/>
                <w:bCs/>
                <w:sz w:val="20"/>
                <w:szCs w:val="20"/>
                <w:lang w:eastAsia="de-DE"/>
              </w:rPr>
            </w:pPr>
            <w:ins w:id="7588" w:author="Kisch, Christian" w:date="2022-02-08T10:06:00Z">
              <w:r w:rsidRPr="00CF5477">
                <w:rPr>
                  <w:rFonts w:eastAsia="Times New Roman" w:cs="Calibri"/>
                  <w:b/>
                  <w:bCs/>
                  <w:sz w:val="20"/>
                  <w:szCs w:val="20"/>
                  <w:lang w:eastAsia="de-DE"/>
                </w:rPr>
                <w:t>Ansicht</w:t>
              </w:r>
            </w:ins>
          </w:p>
        </w:tc>
        <w:tc>
          <w:tcPr>
            <w:tcW w:w="1418" w:type="dxa"/>
            <w:shd w:val="clear" w:color="000000" w:fill="auto"/>
            <w:hideMark/>
          </w:tcPr>
          <w:p w14:paraId="189F93C8" w14:textId="75E6CD81" w:rsidR="003018B4" w:rsidRPr="00CF5477" w:rsidRDefault="003018B4" w:rsidP="003018B4">
            <w:pPr>
              <w:spacing w:before="0" w:after="0" w:line="240" w:lineRule="auto"/>
              <w:jc w:val="center"/>
              <w:rPr>
                <w:ins w:id="7589" w:author="Kisch, Christian" w:date="2022-02-08T10:06:00Z"/>
                <w:rFonts w:eastAsia="Times New Roman" w:cs="Calibri"/>
                <w:sz w:val="20"/>
                <w:szCs w:val="20"/>
                <w:lang w:eastAsia="de-DE"/>
              </w:rPr>
            </w:pPr>
            <w:ins w:id="7590" w:author="Kisch, Christian" w:date="2022-02-08T10:07:00Z">
              <w:r>
                <w:rPr>
                  <w:sz w:val="20"/>
                  <w:szCs w:val="20"/>
                </w:rPr>
                <w:t>Ja</w:t>
              </w:r>
            </w:ins>
          </w:p>
        </w:tc>
        <w:tc>
          <w:tcPr>
            <w:tcW w:w="992" w:type="dxa"/>
            <w:shd w:val="clear" w:color="000000" w:fill="auto"/>
          </w:tcPr>
          <w:p w14:paraId="3CF52C9C" w14:textId="2C1FF311" w:rsidR="003018B4" w:rsidRPr="00CF5477" w:rsidRDefault="003018B4" w:rsidP="003018B4">
            <w:pPr>
              <w:spacing w:before="0" w:after="0" w:line="240" w:lineRule="auto"/>
              <w:jc w:val="center"/>
              <w:rPr>
                <w:ins w:id="7591" w:author="Kisch, Christian" w:date="2022-02-08T10:06:00Z"/>
                <w:rFonts w:eastAsia="Times New Roman" w:cs="Calibri"/>
                <w:sz w:val="20"/>
                <w:szCs w:val="20"/>
                <w:lang w:eastAsia="de-DE"/>
              </w:rPr>
            </w:pPr>
            <w:ins w:id="7592" w:author="Kisch, Christian" w:date="2022-02-08T10:08:00Z">
              <w:r>
                <w:rPr>
                  <w:sz w:val="20"/>
                  <w:szCs w:val="20"/>
                </w:rPr>
                <w:t>Ja</w:t>
              </w:r>
            </w:ins>
          </w:p>
        </w:tc>
        <w:tc>
          <w:tcPr>
            <w:tcW w:w="992" w:type="dxa"/>
            <w:shd w:val="clear" w:color="000000" w:fill="auto"/>
            <w:hideMark/>
          </w:tcPr>
          <w:p w14:paraId="24BD250E" w14:textId="75FAA2CA" w:rsidR="003018B4" w:rsidRPr="00CF5477" w:rsidRDefault="003018B4" w:rsidP="003018B4">
            <w:pPr>
              <w:spacing w:before="0" w:after="0" w:line="240" w:lineRule="auto"/>
              <w:jc w:val="center"/>
              <w:rPr>
                <w:ins w:id="7593" w:author="Kisch, Christian" w:date="2022-02-08T10:06:00Z"/>
                <w:rFonts w:eastAsia="Times New Roman" w:cs="Calibri"/>
                <w:sz w:val="20"/>
                <w:szCs w:val="20"/>
                <w:lang w:eastAsia="de-DE"/>
              </w:rPr>
            </w:pPr>
            <w:ins w:id="7594" w:author="Kisch, Christian" w:date="2022-02-08T10:08:00Z">
              <w:r>
                <w:rPr>
                  <w:sz w:val="20"/>
                  <w:szCs w:val="20"/>
                </w:rPr>
                <w:t>x</w:t>
              </w:r>
            </w:ins>
          </w:p>
        </w:tc>
        <w:tc>
          <w:tcPr>
            <w:tcW w:w="1134" w:type="dxa"/>
            <w:shd w:val="clear" w:color="000000" w:fill="auto"/>
            <w:hideMark/>
          </w:tcPr>
          <w:p w14:paraId="07434F66" w14:textId="1416BEDA" w:rsidR="003018B4" w:rsidRPr="00CF5477" w:rsidRDefault="003018B4" w:rsidP="003018B4">
            <w:pPr>
              <w:spacing w:before="0" w:after="0" w:line="240" w:lineRule="auto"/>
              <w:jc w:val="center"/>
              <w:rPr>
                <w:ins w:id="7595" w:author="Kisch, Christian" w:date="2022-02-08T10:06:00Z"/>
                <w:rFonts w:eastAsia="Times New Roman" w:cs="Calibri"/>
                <w:sz w:val="20"/>
                <w:szCs w:val="20"/>
                <w:lang w:eastAsia="de-DE"/>
              </w:rPr>
            </w:pPr>
            <w:ins w:id="7596" w:author="Kisch, Christian" w:date="2022-02-08T10:09:00Z">
              <w:r>
                <w:rPr>
                  <w:sz w:val="20"/>
                  <w:szCs w:val="20"/>
                </w:rPr>
                <w:t>Ja</w:t>
              </w:r>
            </w:ins>
          </w:p>
        </w:tc>
        <w:tc>
          <w:tcPr>
            <w:tcW w:w="1134" w:type="dxa"/>
            <w:shd w:val="clear" w:color="000000" w:fill="auto"/>
            <w:hideMark/>
          </w:tcPr>
          <w:p w14:paraId="3C49B035" w14:textId="19558331" w:rsidR="003018B4" w:rsidRPr="00CF5477" w:rsidRDefault="003018B4" w:rsidP="003018B4">
            <w:pPr>
              <w:spacing w:before="0" w:after="0" w:line="240" w:lineRule="auto"/>
              <w:jc w:val="center"/>
              <w:rPr>
                <w:ins w:id="7597" w:author="Kisch, Christian" w:date="2022-02-08T10:06:00Z"/>
                <w:rFonts w:eastAsia="Times New Roman" w:cs="Calibri"/>
                <w:sz w:val="20"/>
                <w:szCs w:val="20"/>
                <w:lang w:eastAsia="de-DE"/>
              </w:rPr>
            </w:pPr>
            <w:ins w:id="7598" w:author="Kisch, Christian" w:date="2022-02-08T10:09:00Z">
              <w:r>
                <w:rPr>
                  <w:sz w:val="20"/>
                  <w:szCs w:val="20"/>
                </w:rPr>
                <w:t>Ja</w:t>
              </w:r>
            </w:ins>
          </w:p>
        </w:tc>
      </w:tr>
      <w:tr w:rsidR="003018B4" w:rsidRPr="00CF5477" w14:paraId="7027DC97" w14:textId="77777777" w:rsidTr="007B5DBF">
        <w:trPr>
          <w:trHeight w:val="602"/>
          <w:ins w:id="7599" w:author="Kisch, Christian" w:date="2022-02-08T10:06:00Z"/>
        </w:trPr>
        <w:tc>
          <w:tcPr>
            <w:tcW w:w="626" w:type="dxa"/>
            <w:shd w:val="clear" w:color="000000" w:fill="auto"/>
            <w:hideMark/>
          </w:tcPr>
          <w:p w14:paraId="11387FAD" w14:textId="77777777" w:rsidR="003018B4" w:rsidRPr="00CF5477" w:rsidRDefault="003018B4" w:rsidP="003018B4">
            <w:pPr>
              <w:spacing w:before="0" w:after="0" w:line="240" w:lineRule="auto"/>
              <w:jc w:val="right"/>
              <w:rPr>
                <w:ins w:id="7600" w:author="Kisch, Christian" w:date="2022-02-08T10:06:00Z"/>
                <w:rFonts w:eastAsia="Times New Roman" w:cs="Calibri"/>
                <w:color w:val="000000"/>
                <w:lang w:eastAsia="de-DE"/>
              </w:rPr>
            </w:pPr>
            <w:ins w:id="7601" w:author="Kisch, Christian" w:date="2022-02-08T10:06:00Z">
              <w:r>
                <w:rPr>
                  <w:rFonts w:eastAsia="Times New Roman" w:cs="Calibri"/>
                  <w:color w:val="000000"/>
                  <w:lang w:eastAsia="de-DE"/>
                </w:rPr>
                <w:t>5</w:t>
              </w:r>
            </w:ins>
          </w:p>
        </w:tc>
        <w:tc>
          <w:tcPr>
            <w:tcW w:w="2523" w:type="dxa"/>
            <w:shd w:val="clear" w:color="000000" w:fill="auto"/>
            <w:hideMark/>
          </w:tcPr>
          <w:p w14:paraId="3F86BB3B" w14:textId="0266037B" w:rsidR="003018B4" w:rsidRPr="00CF5477" w:rsidRDefault="003018B4" w:rsidP="003018B4">
            <w:pPr>
              <w:spacing w:before="0" w:after="0" w:line="240" w:lineRule="auto"/>
              <w:rPr>
                <w:ins w:id="7602" w:author="Kisch, Christian" w:date="2022-02-08T10:06:00Z"/>
                <w:rFonts w:eastAsia="Times New Roman" w:cs="Calibri"/>
                <w:color w:val="000000"/>
                <w:lang w:eastAsia="de-DE"/>
              </w:rPr>
            </w:pPr>
            <w:ins w:id="7603"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EC9A6CB" w14:textId="77777777" w:rsidR="003018B4" w:rsidRPr="00CF5477" w:rsidRDefault="003018B4" w:rsidP="003018B4">
            <w:pPr>
              <w:spacing w:before="0" w:after="0" w:line="240" w:lineRule="auto"/>
              <w:rPr>
                <w:ins w:id="7604" w:author="Kisch, Christian" w:date="2022-02-08T10:06:00Z"/>
                <w:rFonts w:eastAsia="Times New Roman" w:cs="Calibri"/>
                <w:b/>
                <w:bCs/>
                <w:sz w:val="20"/>
                <w:szCs w:val="20"/>
                <w:lang w:eastAsia="de-DE"/>
              </w:rPr>
            </w:pPr>
            <w:ins w:id="7605" w:author="Kisch, Christian" w:date="2022-02-08T10:06:00Z">
              <w:r w:rsidRPr="00CF5477">
                <w:rPr>
                  <w:rFonts w:eastAsia="Times New Roman" w:cs="Calibri"/>
                  <w:b/>
                  <w:bCs/>
                  <w:sz w:val="20"/>
                  <w:szCs w:val="20"/>
                  <w:lang w:eastAsia="de-DE"/>
                </w:rPr>
                <w:t>Favoriten</w:t>
              </w:r>
            </w:ins>
          </w:p>
        </w:tc>
        <w:tc>
          <w:tcPr>
            <w:tcW w:w="1418" w:type="dxa"/>
            <w:shd w:val="clear" w:color="000000" w:fill="auto"/>
            <w:hideMark/>
          </w:tcPr>
          <w:p w14:paraId="091083DB" w14:textId="2916D7CE" w:rsidR="003018B4" w:rsidRPr="00CF5477" w:rsidRDefault="003018B4" w:rsidP="003018B4">
            <w:pPr>
              <w:spacing w:before="0" w:after="0" w:line="240" w:lineRule="auto"/>
              <w:jc w:val="center"/>
              <w:rPr>
                <w:ins w:id="7606" w:author="Kisch, Christian" w:date="2022-02-08T10:06:00Z"/>
                <w:rFonts w:eastAsia="Times New Roman" w:cs="Calibri"/>
                <w:sz w:val="20"/>
                <w:szCs w:val="20"/>
                <w:lang w:eastAsia="de-DE"/>
              </w:rPr>
            </w:pPr>
            <w:ins w:id="7607" w:author="Kisch, Christian" w:date="2022-02-08T10:07:00Z">
              <w:r>
                <w:rPr>
                  <w:sz w:val="20"/>
                  <w:szCs w:val="20"/>
                </w:rPr>
                <w:t>Ja</w:t>
              </w:r>
            </w:ins>
          </w:p>
        </w:tc>
        <w:tc>
          <w:tcPr>
            <w:tcW w:w="992" w:type="dxa"/>
            <w:shd w:val="clear" w:color="000000" w:fill="auto"/>
          </w:tcPr>
          <w:p w14:paraId="599F0E52" w14:textId="3D834F73" w:rsidR="003018B4" w:rsidRPr="00CF5477" w:rsidRDefault="003018B4" w:rsidP="003018B4">
            <w:pPr>
              <w:spacing w:before="0" w:after="0" w:line="240" w:lineRule="auto"/>
              <w:jc w:val="center"/>
              <w:rPr>
                <w:ins w:id="7608" w:author="Kisch, Christian" w:date="2022-02-08T10:06:00Z"/>
                <w:rFonts w:eastAsia="Times New Roman" w:cs="Calibri"/>
                <w:sz w:val="20"/>
                <w:szCs w:val="20"/>
                <w:lang w:eastAsia="de-DE"/>
              </w:rPr>
            </w:pPr>
            <w:ins w:id="7609" w:author="Kisch, Christian" w:date="2022-02-08T10:08:00Z">
              <w:r>
                <w:rPr>
                  <w:sz w:val="20"/>
                  <w:szCs w:val="20"/>
                </w:rPr>
                <w:t>Nein</w:t>
              </w:r>
            </w:ins>
          </w:p>
        </w:tc>
        <w:tc>
          <w:tcPr>
            <w:tcW w:w="992" w:type="dxa"/>
            <w:shd w:val="clear" w:color="000000" w:fill="auto"/>
            <w:hideMark/>
          </w:tcPr>
          <w:p w14:paraId="45F54E9C" w14:textId="6BC7F9EA" w:rsidR="003018B4" w:rsidRPr="00CF5477" w:rsidRDefault="003018B4" w:rsidP="003018B4">
            <w:pPr>
              <w:spacing w:before="0" w:after="0" w:line="240" w:lineRule="auto"/>
              <w:jc w:val="center"/>
              <w:rPr>
                <w:ins w:id="7610" w:author="Kisch, Christian" w:date="2022-02-08T10:06:00Z"/>
                <w:rFonts w:eastAsia="Times New Roman" w:cs="Calibri"/>
                <w:sz w:val="20"/>
                <w:szCs w:val="20"/>
                <w:lang w:eastAsia="de-DE"/>
              </w:rPr>
            </w:pPr>
            <w:ins w:id="7611" w:author="Kisch, Christian" w:date="2022-02-08T10:08:00Z">
              <w:r>
                <w:rPr>
                  <w:sz w:val="20"/>
                  <w:szCs w:val="20"/>
                </w:rPr>
                <w:t>Nein</w:t>
              </w:r>
            </w:ins>
          </w:p>
        </w:tc>
        <w:tc>
          <w:tcPr>
            <w:tcW w:w="1134" w:type="dxa"/>
            <w:shd w:val="clear" w:color="000000" w:fill="auto"/>
            <w:hideMark/>
          </w:tcPr>
          <w:p w14:paraId="6ED582F2" w14:textId="0A4C39ED" w:rsidR="003018B4" w:rsidRPr="00CF5477" w:rsidRDefault="003018B4" w:rsidP="003018B4">
            <w:pPr>
              <w:spacing w:before="0" w:after="0" w:line="240" w:lineRule="auto"/>
              <w:jc w:val="center"/>
              <w:rPr>
                <w:ins w:id="7612" w:author="Kisch, Christian" w:date="2022-02-08T10:06:00Z"/>
                <w:rFonts w:eastAsia="Times New Roman" w:cs="Calibri"/>
                <w:sz w:val="20"/>
                <w:szCs w:val="20"/>
                <w:lang w:eastAsia="de-DE"/>
              </w:rPr>
            </w:pPr>
            <w:ins w:id="7613" w:author="Kisch, Christian" w:date="2022-02-08T10:09:00Z">
              <w:r>
                <w:rPr>
                  <w:sz w:val="20"/>
                  <w:szCs w:val="20"/>
                </w:rPr>
                <w:t>Nein</w:t>
              </w:r>
            </w:ins>
          </w:p>
        </w:tc>
        <w:tc>
          <w:tcPr>
            <w:tcW w:w="1134" w:type="dxa"/>
            <w:shd w:val="clear" w:color="000000" w:fill="auto"/>
            <w:hideMark/>
          </w:tcPr>
          <w:p w14:paraId="100D7AAC" w14:textId="3188452D" w:rsidR="003018B4" w:rsidRPr="00CF5477" w:rsidRDefault="003018B4" w:rsidP="003018B4">
            <w:pPr>
              <w:spacing w:before="0" w:after="0" w:line="240" w:lineRule="auto"/>
              <w:jc w:val="center"/>
              <w:rPr>
                <w:ins w:id="7614" w:author="Kisch, Christian" w:date="2022-02-08T10:06:00Z"/>
                <w:rFonts w:eastAsia="Times New Roman" w:cs="Calibri"/>
                <w:sz w:val="20"/>
                <w:szCs w:val="20"/>
                <w:lang w:eastAsia="de-DE"/>
              </w:rPr>
            </w:pPr>
            <w:ins w:id="7615" w:author="Kisch, Christian" w:date="2022-02-08T10:09:00Z">
              <w:r>
                <w:rPr>
                  <w:sz w:val="20"/>
                  <w:szCs w:val="20"/>
                </w:rPr>
                <w:t>Nein</w:t>
              </w:r>
            </w:ins>
          </w:p>
        </w:tc>
      </w:tr>
      <w:tr w:rsidR="003018B4" w:rsidRPr="00CF5477" w14:paraId="2D544D56" w14:textId="77777777" w:rsidTr="007B5DBF">
        <w:trPr>
          <w:trHeight w:val="427"/>
          <w:ins w:id="7616" w:author="Kisch, Christian" w:date="2022-02-08T10:06:00Z"/>
        </w:trPr>
        <w:tc>
          <w:tcPr>
            <w:tcW w:w="626" w:type="dxa"/>
            <w:shd w:val="clear" w:color="000000" w:fill="auto"/>
            <w:hideMark/>
          </w:tcPr>
          <w:p w14:paraId="44469154" w14:textId="77777777" w:rsidR="003018B4" w:rsidRPr="00CF5477" w:rsidRDefault="003018B4" w:rsidP="003018B4">
            <w:pPr>
              <w:spacing w:before="0" w:after="0" w:line="240" w:lineRule="auto"/>
              <w:jc w:val="right"/>
              <w:rPr>
                <w:ins w:id="7617" w:author="Kisch, Christian" w:date="2022-02-08T10:06:00Z"/>
                <w:rFonts w:eastAsia="Times New Roman" w:cs="Calibri"/>
                <w:color w:val="000000"/>
                <w:lang w:eastAsia="de-DE"/>
              </w:rPr>
            </w:pPr>
            <w:ins w:id="7618" w:author="Kisch, Christian" w:date="2022-02-08T10:06:00Z">
              <w:r>
                <w:rPr>
                  <w:rFonts w:eastAsia="Times New Roman" w:cs="Calibri"/>
                  <w:color w:val="000000"/>
                  <w:lang w:eastAsia="de-DE"/>
                </w:rPr>
                <w:t>6</w:t>
              </w:r>
            </w:ins>
          </w:p>
        </w:tc>
        <w:tc>
          <w:tcPr>
            <w:tcW w:w="2523" w:type="dxa"/>
            <w:shd w:val="clear" w:color="000000" w:fill="auto"/>
            <w:hideMark/>
          </w:tcPr>
          <w:p w14:paraId="624222BF" w14:textId="04EE5DDD" w:rsidR="003018B4" w:rsidRPr="00CF5477" w:rsidRDefault="003018B4" w:rsidP="003018B4">
            <w:pPr>
              <w:spacing w:before="0" w:after="0" w:line="240" w:lineRule="auto"/>
              <w:rPr>
                <w:ins w:id="7619" w:author="Kisch, Christian" w:date="2022-02-08T10:06:00Z"/>
                <w:rFonts w:eastAsia="Times New Roman" w:cs="Calibri"/>
                <w:color w:val="000000"/>
                <w:lang w:eastAsia="de-DE"/>
              </w:rPr>
            </w:pPr>
            <w:ins w:id="7620"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1E3BF46C" w14:textId="77777777" w:rsidR="003018B4" w:rsidRPr="00CF5477" w:rsidRDefault="003018B4" w:rsidP="003018B4">
            <w:pPr>
              <w:spacing w:before="0" w:after="0" w:line="240" w:lineRule="auto"/>
              <w:rPr>
                <w:ins w:id="7621" w:author="Kisch, Christian" w:date="2022-02-08T10:06:00Z"/>
                <w:rFonts w:eastAsia="Times New Roman" w:cs="Calibri"/>
                <w:b/>
                <w:bCs/>
                <w:sz w:val="20"/>
                <w:szCs w:val="20"/>
                <w:lang w:eastAsia="de-DE"/>
              </w:rPr>
            </w:pPr>
            <w:ins w:id="7622" w:author="Kisch, Christian" w:date="2022-02-08T10:06:00Z">
              <w:r w:rsidRPr="00CF5477">
                <w:rPr>
                  <w:rFonts w:eastAsia="Times New Roman" w:cs="Calibri"/>
                  <w:b/>
                  <w:bCs/>
                  <w:sz w:val="20"/>
                  <w:szCs w:val="20"/>
                  <w:lang w:eastAsia="de-DE"/>
                </w:rPr>
                <w:t>Mandant</w:t>
              </w:r>
            </w:ins>
          </w:p>
        </w:tc>
        <w:tc>
          <w:tcPr>
            <w:tcW w:w="1418" w:type="dxa"/>
            <w:shd w:val="clear" w:color="000000" w:fill="auto"/>
            <w:hideMark/>
          </w:tcPr>
          <w:p w14:paraId="7D1C9073" w14:textId="7B7639E5" w:rsidR="003018B4" w:rsidRPr="00CF5477" w:rsidRDefault="003018B4" w:rsidP="003018B4">
            <w:pPr>
              <w:spacing w:before="0" w:after="0" w:line="240" w:lineRule="auto"/>
              <w:jc w:val="center"/>
              <w:rPr>
                <w:ins w:id="7623" w:author="Kisch, Christian" w:date="2022-02-08T10:06:00Z"/>
                <w:rFonts w:eastAsia="Times New Roman" w:cs="Calibri"/>
                <w:sz w:val="20"/>
                <w:szCs w:val="20"/>
                <w:lang w:eastAsia="de-DE"/>
              </w:rPr>
            </w:pPr>
            <w:ins w:id="7624" w:author="Kisch, Christian" w:date="2022-02-08T10:07:00Z">
              <w:r>
                <w:rPr>
                  <w:sz w:val="20"/>
                  <w:szCs w:val="20"/>
                </w:rPr>
                <w:t>Nein</w:t>
              </w:r>
            </w:ins>
          </w:p>
        </w:tc>
        <w:tc>
          <w:tcPr>
            <w:tcW w:w="992" w:type="dxa"/>
            <w:shd w:val="clear" w:color="000000" w:fill="auto"/>
          </w:tcPr>
          <w:p w14:paraId="4BDE74FA" w14:textId="1A76C8C1" w:rsidR="003018B4" w:rsidRPr="00CF5477" w:rsidRDefault="003018B4" w:rsidP="003018B4">
            <w:pPr>
              <w:spacing w:before="0" w:after="0" w:line="240" w:lineRule="auto"/>
              <w:jc w:val="center"/>
              <w:rPr>
                <w:ins w:id="7625" w:author="Kisch, Christian" w:date="2022-02-08T10:06:00Z"/>
                <w:rFonts w:eastAsia="Times New Roman" w:cs="Calibri"/>
                <w:sz w:val="20"/>
                <w:szCs w:val="20"/>
                <w:lang w:eastAsia="de-DE"/>
              </w:rPr>
            </w:pPr>
            <w:ins w:id="7626" w:author="Kisch, Christian" w:date="2022-02-08T10:08:00Z">
              <w:r>
                <w:rPr>
                  <w:sz w:val="20"/>
                  <w:szCs w:val="20"/>
                </w:rPr>
                <w:t>Nein</w:t>
              </w:r>
            </w:ins>
          </w:p>
        </w:tc>
        <w:tc>
          <w:tcPr>
            <w:tcW w:w="992" w:type="dxa"/>
            <w:shd w:val="clear" w:color="000000" w:fill="auto"/>
            <w:hideMark/>
          </w:tcPr>
          <w:p w14:paraId="303A758F" w14:textId="25B81082" w:rsidR="003018B4" w:rsidRPr="00CF5477" w:rsidRDefault="003018B4" w:rsidP="003018B4">
            <w:pPr>
              <w:spacing w:before="0" w:after="0" w:line="240" w:lineRule="auto"/>
              <w:jc w:val="center"/>
              <w:rPr>
                <w:ins w:id="7627" w:author="Kisch, Christian" w:date="2022-02-08T10:06:00Z"/>
                <w:rFonts w:eastAsia="Times New Roman" w:cs="Calibri"/>
                <w:sz w:val="20"/>
                <w:szCs w:val="20"/>
                <w:lang w:eastAsia="de-DE"/>
              </w:rPr>
            </w:pPr>
            <w:ins w:id="7628" w:author="Kisch, Christian" w:date="2022-02-08T10:08:00Z">
              <w:r>
                <w:rPr>
                  <w:sz w:val="20"/>
                  <w:szCs w:val="20"/>
                </w:rPr>
                <w:t>Nein</w:t>
              </w:r>
            </w:ins>
          </w:p>
        </w:tc>
        <w:tc>
          <w:tcPr>
            <w:tcW w:w="1134" w:type="dxa"/>
            <w:shd w:val="clear" w:color="000000" w:fill="auto"/>
            <w:hideMark/>
          </w:tcPr>
          <w:p w14:paraId="4DBCC784" w14:textId="05D5BF8E" w:rsidR="003018B4" w:rsidRPr="00CF5477" w:rsidRDefault="003018B4" w:rsidP="003018B4">
            <w:pPr>
              <w:spacing w:before="0" w:after="0" w:line="240" w:lineRule="auto"/>
              <w:jc w:val="center"/>
              <w:rPr>
                <w:ins w:id="7629" w:author="Kisch, Christian" w:date="2022-02-08T10:06:00Z"/>
                <w:rFonts w:eastAsia="Times New Roman" w:cs="Calibri"/>
                <w:sz w:val="20"/>
                <w:szCs w:val="20"/>
                <w:lang w:eastAsia="de-DE"/>
              </w:rPr>
            </w:pPr>
            <w:ins w:id="7630" w:author="Kisch, Christian" w:date="2022-02-08T10:09:00Z">
              <w:r>
                <w:rPr>
                  <w:sz w:val="20"/>
                  <w:szCs w:val="20"/>
                </w:rPr>
                <w:t>x</w:t>
              </w:r>
            </w:ins>
          </w:p>
        </w:tc>
        <w:tc>
          <w:tcPr>
            <w:tcW w:w="1134" w:type="dxa"/>
            <w:shd w:val="clear" w:color="000000" w:fill="auto"/>
            <w:hideMark/>
          </w:tcPr>
          <w:p w14:paraId="5E3EE140" w14:textId="52E55CCB" w:rsidR="003018B4" w:rsidRPr="00CF5477" w:rsidRDefault="003018B4" w:rsidP="003018B4">
            <w:pPr>
              <w:spacing w:before="0" w:after="0" w:line="240" w:lineRule="auto"/>
              <w:jc w:val="center"/>
              <w:rPr>
                <w:ins w:id="7631" w:author="Kisch, Christian" w:date="2022-02-08T10:06:00Z"/>
                <w:rFonts w:eastAsia="Times New Roman" w:cs="Calibri"/>
                <w:sz w:val="20"/>
                <w:szCs w:val="20"/>
                <w:lang w:eastAsia="de-DE"/>
              </w:rPr>
            </w:pPr>
            <w:ins w:id="7632" w:author="Kisch, Christian" w:date="2022-02-08T10:09:00Z">
              <w:r>
                <w:rPr>
                  <w:sz w:val="20"/>
                  <w:szCs w:val="20"/>
                </w:rPr>
                <w:t>x</w:t>
              </w:r>
            </w:ins>
          </w:p>
        </w:tc>
      </w:tr>
      <w:tr w:rsidR="003018B4" w:rsidRPr="00CF5477" w14:paraId="5FDB9027" w14:textId="77777777" w:rsidTr="007B5DBF">
        <w:trPr>
          <w:trHeight w:val="576"/>
          <w:ins w:id="7633" w:author="Kisch, Christian" w:date="2022-02-08T10:06:00Z"/>
        </w:trPr>
        <w:tc>
          <w:tcPr>
            <w:tcW w:w="626" w:type="dxa"/>
            <w:shd w:val="clear" w:color="000000" w:fill="auto"/>
            <w:hideMark/>
          </w:tcPr>
          <w:p w14:paraId="1627A41A" w14:textId="77777777" w:rsidR="003018B4" w:rsidRPr="00CF5477" w:rsidRDefault="003018B4" w:rsidP="003018B4">
            <w:pPr>
              <w:spacing w:before="0" w:after="0" w:line="240" w:lineRule="auto"/>
              <w:jc w:val="right"/>
              <w:rPr>
                <w:ins w:id="7634" w:author="Kisch, Christian" w:date="2022-02-08T10:06:00Z"/>
                <w:rFonts w:eastAsia="Times New Roman" w:cs="Calibri"/>
                <w:color w:val="000000"/>
                <w:lang w:eastAsia="de-DE"/>
              </w:rPr>
            </w:pPr>
            <w:ins w:id="7635" w:author="Kisch, Christian" w:date="2022-02-08T10:06:00Z">
              <w:r>
                <w:rPr>
                  <w:rFonts w:eastAsia="Times New Roman" w:cs="Calibri"/>
                  <w:color w:val="000000"/>
                  <w:lang w:eastAsia="de-DE"/>
                </w:rPr>
                <w:t>7</w:t>
              </w:r>
            </w:ins>
          </w:p>
        </w:tc>
        <w:tc>
          <w:tcPr>
            <w:tcW w:w="2523" w:type="dxa"/>
            <w:shd w:val="clear" w:color="000000" w:fill="auto"/>
            <w:hideMark/>
          </w:tcPr>
          <w:p w14:paraId="09CF3458" w14:textId="26CCA1B8" w:rsidR="003018B4" w:rsidRPr="00CF5477" w:rsidRDefault="003018B4" w:rsidP="003018B4">
            <w:pPr>
              <w:spacing w:before="0" w:after="0" w:line="240" w:lineRule="auto"/>
              <w:rPr>
                <w:ins w:id="7636" w:author="Kisch, Christian" w:date="2022-02-08T10:06:00Z"/>
                <w:rFonts w:eastAsia="Times New Roman" w:cs="Calibri"/>
                <w:color w:val="000000"/>
                <w:lang w:eastAsia="de-DE"/>
              </w:rPr>
            </w:pPr>
            <w:ins w:id="7637"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6D17BE9A" w14:textId="77777777" w:rsidR="003018B4" w:rsidRPr="00CF5477" w:rsidRDefault="003018B4" w:rsidP="003018B4">
            <w:pPr>
              <w:spacing w:before="0" w:after="0" w:line="240" w:lineRule="auto"/>
              <w:rPr>
                <w:ins w:id="7638" w:author="Kisch, Christian" w:date="2022-02-08T10:06:00Z"/>
                <w:rFonts w:eastAsia="Times New Roman" w:cs="Calibri"/>
                <w:b/>
                <w:bCs/>
                <w:sz w:val="20"/>
                <w:szCs w:val="20"/>
                <w:lang w:eastAsia="de-DE"/>
              </w:rPr>
            </w:pPr>
            <w:ins w:id="7639" w:author="Kisch, Christian" w:date="2022-02-08T10:06:00Z">
              <w:r w:rsidRPr="00CF5477">
                <w:rPr>
                  <w:rFonts w:eastAsia="Times New Roman" w:cs="Calibri"/>
                  <w:b/>
                  <w:bCs/>
                  <w:sz w:val="20"/>
                  <w:szCs w:val="20"/>
                  <w:lang w:eastAsia="de-DE"/>
                </w:rPr>
                <w:t>Dienststelle</w:t>
              </w:r>
            </w:ins>
          </w:p>
        </w:tc>
        <w:tc>
          <w:tcPr>
            <w:tcW w:w="1418" w:type="dxa"/>
            <w:shd w:val="clear" w:color="000000" w:fill="auto"/>
            <w:hideMark/>
          </w:tcPr>
          <w:p w14:paraId="42F80159" w14:textId="3D5483CE" w:rsidR="003018B4" w:rsidRPr="00CF5477" w:rsidRDefault="003018B4" w:rsidP="003018B4">
            <w:pPr>
              <w:spacing w:before="0" w:after="0" w:line="240" w:lineRule="auto"/>
              <w:jc w:val="center"/>
              <w:rPr>
                <w:ins w:id="7640" w:author="Kisch, Christian" w:date="2022-02-08T10:06:00Z"/>
                <w:rFonts w:eastAsia="Times New Roman" w:cs="Calibri"/>
                <w:sz w:val="20"/>
                <w:szCs w:val="20"/>
                <w:lang w:eastAsia="de-DE"/>
              </w:rPr>
            </w:pPr>
            <w:ins w:id="7641" w:author="Kisch, Christian" w:date="2022-02-08T10:07:00Z">
              <w:r>
                <w:rPr>
                  <w:sz w:val="20"/>
                  <w:szCs w:val="20"/>
                </w:rPr>
                <w:t>Ja</w:t>
              </w:r>
            </w:ins>
          </w:p>
        </w:tc>
        <w:tc>
          <w:tcPr>
            <w:tcW w:w="992" w:type="dxa"/>
            <w:shd w:val="clear" w:color="000000" w:fill="auto"/>
          </w:tcPr>
          <w:p w14:paraId="3F588049" w14:textId="5A0063EB" w:rsidR="003018B4" w:rsidRPr="00CF5477" w:rsidRDefault="003018B4" w:rsidP="003018B4">
            <w:pPr>
              <w:spacing w:before="0" w:after="0" w:line="240" w:lineRule="auto"/>
              <w:jc w:val="center"/>
              <w:rPr>
                <w:ins w:id="7642" w:author="Kisch, Christian" w:date="2022-02-08T10:06:00Z"/>
                <w:rFonts w:eastAsia="Times New Roman" w:cs="Calibri"/>
                <w:sz w:val="20"/>
                <w:szCs w:val="20"/>
                <w:lang w:eastAsia="de-DE"/>
              </w:rPr>
            </w:pPr>
            <w:ins w:id="7643" w:author="Kisch, Christian" w:date="2022-02-08T10:08:00Z">
              <w:r>
                <w:rPr>
                  <w:sz w:val="20"/>
                  <w:szCs w:val="20"/>
                </w:rPr>
                <w:t>Nein</w:t>
              </w:r>
            </w:ins>
          </w:p>
        </w:tc>
        <w:tc>
          <w:tcPr>
            <w:tcW w:w="992" w:type="dxa"/>
            <w:shd w:val="clear" w:color="000000" w:fill="auto"/>
            <w:hideMark/>
          </w:tcPr>
          <w:p w14:paraId="413E38E7" w14:textId="3364D2FD" w:rsidR="003018B4" w:rsidRPr="00CF5477" w:rsidRDefault="003018B4" w:rsidP="003018B4">
            <w:pPr>
              <w:spacing w:before="0" w:after="0" w:line="240" w:lineRule="auto"/>
              <w:jc w:val="center"/>
              <w:rPr>
                <w:ins w:id="7644" w:author="Kisch, Christian" w:date="2022-02-08T10:06:00Z"/>
                <w:rFonts w:eastAsia="Times New Roman" w:cs="Calibri"/>
                <w:sz w:val="20"/>
                <w:szCs w:val="20"/>
                <w:lang w:eastAsia="de-DE"/>
              </w:rPr>
            </w:pPr>
            <w:ins w:id="7645" w:author="Kisch, Christian" w:date="2022-02-08T10:08:00Z">
              <w:r>
                <w:rPr>
                  <w:sz w:val="20"/>
                  <w:szCs w:val="20"/>
                </w:rPr>
                <w:t>Nein</w:t>
              </w:r>
            </w:ins>
          </w:p>
        </w:tc>
        <w:tc>
          <w:tcPr>
            <w:tcW w:w="1134" w:type="dxa"/>
            <w:shd w:val="clear" w:color="000000" w:fill="auto"/>
            <w:hideMark/>
          </w:tcPr>
          <w:p w14:paraId="0B19BB3B" w14:textId="63B6520C" w:rsidR="003018B4" w:rsidRPr="00CF5477" w:rsidRDefault="003018B4" w:rsidP="003018B4">
            <w:pPr>
              <w:spacing w:before="0" w:after="0" w:line="240" w:lineRule="auto"/>
              <w:jc w:val="center"/>
              <w:rPr>
                <w:ins w:id="7646" w:author="Kisch, Christian" w:date="2022-02-08T10:06:00Z"/>
                <w:rFonts w:eastAsia="Times New Roman" w:cs="Calibri"/>
                <w:sz w:val="20"/>
                <w:szCs w:val="20"/>
                <w:lang w:eastAsia="de-DE"/>
              </w:rPr>
            </w:pPr>
            <w:ins w:id="7647" w:author="Kisch, Christian" w:date="2022-02-08T10:09:00Z">
              <w:r>
                <w:rPr>
                  <w:sz w:val="20"/>
                  <w:szCs w:val="20"/>
                </w:rPr>
                <w:t>x</w:t>
              </w:r>
            </w:ins>
          </w:p>
        </w:tc>
        <w:tc>
          <w:tcPr>
            <w:tcW w:w="1134" w:type="dxa"/>
            <w:shd w:val="clear" w:color="000000" w:fill="auto"/>
            <w:hideMark/>
          </w:tcPr>
          <w:p w14:paraId="75307A95" w14:textId="7517B94A" w:rsidR="003018B4" w:rsidRPr="00CF5477" w:rsidRDefault="003018B4" w:rsidP="003018B4">
            <w:pPr>
              <w:spacing w:before="0" w:after="0" w:line="240" w:lineRule="auto"/>
              <w:jc w:val="center"/>
              <w:rPr>
                <w:ins w:id="7648" w:author="Kisch, Christian" w:date="2022-02-08T10:06:00Z"/>
                <w:rFonts w:eastAsia="Times New Roman" w:cs="Calibri"/>
                <w:sz w:val="20"/>
                <w:szCs w:val="20"/>
                <w:lang w:eastAsia="de-DE"/>
              </w:rPr>
            </w:pPr>
            <w:ins w:id="7649" w:author="Kisch, Christian" w:date="2022-02-08T10:09:00Z">
              <w:r>
                <w:rPr>
                  <w:sz w:val="20"/>
                  <w:szCs w:val="20"/>
                </w:rPr>
                <w:t>x</w:t>
              </w:r>
            </w:ins>
          </w:p>
        </w:tc>
      </w:tr>
      <w:tr w:rsidR="003018B4" w:rsidRPr="00CF5477" w14:paraId="5EDF5F82" w14:textId="77777777" w:rsidTr="007B5DBF">
        <w:trPr>
          <w:trHeight w:val="570"/>
          <w:ins w:id="7650" w:author="Kisch, Christian" w:date="2022-02-08T10:06:00Z"/>
        </w:trPr>
        <w:tc>
          <w:tcPr>
            <w:tcW w:w="626" w:type="dxa"/>
            <w:shd w:val="clear" w:color="000000" w:fill="auto"/>
            <w:hideMark/>
          </w:tcPr>
          <w:p w14:paraId="053602E9" w14:textId="77777777" w:rsidR="003018B4" w:rsidRPr="00CF5477" w:rsidRDefault="003018B4" w:rsidP="003018B4">
            <w:pPr>
              <w:spacing w:before="0" w:after="0" w:line="240" w:lineRule="auto"/>
              <w:jc w:val="right"/>
              <w:rPr>
                <w:ins w:id="7651" w:author="Kisch, Christian" w:date="2022-02-08T10:06:00Z"/>
                <w:rFonts w:eastAsia="Times New Roman" w:cs="Calibri"/>
                <w:color w:val="000000"/>
                <w:lang w:eastAsia="de-DE"/>
              </w:rPr>
            </w:pPr>
            <w:ins w:id="7652" w:author="Kisch, Christian" w:date="2022-02-08T10:06:00Z">
              <w:r>
                <w:rPr>
                  <w:rFonts w:eastAsia="Times New Roman" w:cs="Calibri"/>
                  <w:color w:val="000000"/>
                  <w:lang w:eastAsia="de-DE"/>
                </w:rPr>
                <w:t>8</w:t>
              </w:r>
            </w:ins>
          </w:p>
        </w:tc>
        <w:tc>
          <w:tcPr>
            <w:tcW w:w="2523" w:type="dxa"/>
            <w:shd w:val="clear" w:color="000000" w:fill="auto"/>
            <w:hideMark/>
          </w:tcPr>
          <w:p w14:paraId="041A56DA" w14:textId="1FB0C3E8" w:rsidR="003018B4" w:rsidRPr="00CF5477" w:rsidRDefault="003018B4" w:rsidP="003018B4">
            <w:pPr>
              <w:spacing w:before="0" w:after="0" w:line="240" w:lineRule="auto"/>
              <w:rPr>
                <w:ins w:id="7653" w:author="Kisch, Christian" w:date="2022-02-08T10:06:00Z"/>
                <w:rFonts w:eastAsia="Times New Roman" w:cs="Calibri"/>
                <w:color w:val="000000"/>
                <w:lang w:eastAsia="de-DE"/>
              </w:rPr>
            </w:pPr>
            <w:ins w:id="7654"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01829123" w14:textId="77777777" w:rsidR="003018B4" w:rsidRPr="00CF5477" w:rsidRDefault="003018B4" w:rsidP="003018B4">
            <w:pPr>
              <w:spacing w:before="0" w:after="0" w:line="240" w:lineRule="auto"/>
              <w:rPr>
                <w:ins w:id="7655" w:author="Kisch, Christian" w:date="2022-02-08T10:06:00Z"/>
                <w:rFonts w:eastAsia="Times New Roman" w:cs="Calibri"/>
                <w:b/>
                <w:bCs/>
                <w:sz w:val="20"/>
                <w:szCs w:val="20"/>
                <w:lang w:eastAsia="de-DE"/>
              </w:rPr>
            </w:pPr>
            <w:ins w:id="7656" w:author="Kisch, Christian" w:date="2022-02-08T10:06:00Z">
              <w:r w:rsidRPr="00CF5477">
                <w:rPr>
                  <w:rFonts w:eastAsia="Times New Roman" w:cs="Calibri"/>
                  <w:b/>
                  <w:bCs/>
                  <w:sz w:val="20"/>
                  <w:szCs w:val="20"/>
                  <w:lang w:eastAsia="de-DE"/>
                </w:rPr>
                <w:t>Benutzergruppen  der OE</w:t>
              </w:r>
            </w:ins>
          </w:p>
        </w:tc>
        <w:tc>
          <w:tcPr>
            <w:tcW w:w="1418" w:type="dxa"/>
            <w:shd w:val="clear" w:color="000000" w:fill="auto"/>
            <w:hideMark/>
          </w:tcPr>
          <w:p w14:paraId="09069813" w14:textId="3FC0E49D" w:rsidR="003018B4" w:rsidRPr="00CF5477" w:rsidRDefault="003018B4" w:rsidP="003018B4">
            <w:pPr>
              <w:spacing w:before="0" w:after="0" w:line="240" w:lineRule="auto"/>
              <w:jc w:val="center"/>
              <w:rPr>
                <w:ins w:id="7657" w:author="Kisch, Christian" w:date="2022-02-08T10:06:00Z"/>
                <w:rFonts w:eastAsia="Times New Roman" w:cs="Calibri"/>
                <w:sz w:val="20"/>
                <w:szCs w:val="20"/>
                <w:lang w:eastAsia="de-DE"/>
              </w:rPr>
            </w:pPr>
            <w:ins w:id="7658" w:author="Kisch, Christian" w:date="2022-02-08T10:07:00Z">
              <w:r>
                <w:rPr>
                  <w:sz w:val="20"/>
                  <w:szCs w:val="20"/>
                </w:rPr>
                <w:t>Ja</w:t>
              </w:r>
            </w:ins>
          </w:p>
        </w:tc>
        <w:tc>
          <w:tcPr>
            <w:tcW w:w="992" w:type="dxa"/>
            <w:shd w:val="clear" w:color="000000" w:fill="auto"/>
          </w:tcPr>
          <w:p w14:paraId="5D04D8C2" w14:textId="7297A1B2" w:rsidR="003018B4" w:rsidRPr="00CF5477" w:rsidRDefault="003018B4" w:rsidP="003018B4">
            <w:pPr>
              <w:spacing w:before="0" w:after="0" w:line="240" w:lineRule="auto"/>
              <w:jc w:val="center"/>
              <w:rPr>
                <w:ins w:id="7659" w:author="Kisch, Christian" w:date="2022-02-08T10:06:00Z"/>
                <w:rFonts w:eastAsia="Times New Roman" w:cs="Calibri"/>
                <w:sz w:val="20"/>
                <w:szCs w:val="20"/>
                <w:lang w:eastAsia="de-DE"/>
              </w:rPr>
            </w:pPr>
            <w:ins w:id="7660" w:author="Kisch, Christian" w:date="2022-02-08T10:08:00Z">
              <w:r>
                <w:rPr>
                  <w:sz w:val="20"/>
                  <w:szCs w:val="20"/>
                </w:rPr>
                <w:t>Nein</w:t>
              </w:r>
            </w:ins>
          </w:p>
        </w:tc>
        <w:tc>
          <w:tcPr>
            <w:tcW w:w="992" w:type="dxa"/>
            <w:shd w:val="clear" w:color="000000" w:fill="auto"/>
            <w:hideMark/>
          </w:tcPr>
          <w:p w14:paraId="1DFC773D" w14:textId="79723671" w:rsidR="003018B4" w:rsidRPr="00CF5477" w:rsidRDefault="003018B4" w:rsidP="003018B4">
            <w:pPr>
              <w:spacing w:before="0" w:after="0" w:line="240" w:lineRule="auto"/>
              <w:jc w:val="center"/>
              <w:rPr>
                <w:ins w:id="7661" w:author="Kisch, Christian" w:date="2022-02-08T10:06:00Z"/>
                <w:rFonts w:eastAsia="Times New Roman" w:cs="Calibri"/>
                <w:sz w:val="20"/>
                <w:szCs w:val="20"/>
                <w:lang w:eastAsia="de-DE"/>
              </w:rPr>
            </w:pPr>
            <w:ins w:id="7662" w:author="Kisch, Christian" w:date="2022-02-08T10:08:00Z">
              <w:r>
                <w:rPr>
                  <w:sz w:val="20"/>
                  <w:szCs w:val="20"/>
                </w:rPr>
                <w:t>Nein</w:t>
              </w:r>
            </w:ins>
          </w:p>
        </w:tc>
        <w:tc>
          <w:tcPr>
            <w:tcW w:w="1134" w:type="dxa"/>
            <w:shd w:val="clear" w:color="000000" w:fill="auto"/>
            <w:hideMark/>
          </w:tcPr>
          <w:p w14:paraId="79771867" w14:textId="2F22A18B" w:rsidR="003018B4" w:rsidRPr="00CF5477" w:rsidRDefault="003018B4" w:rsidP="003018B4">
            <w:pPr>
              <w:spacing w:before="0" w:after="0" w:line="240" w:lineRule="auto"/>
              <w:jc w:val="center"/>
              <w:rPr>
                <w:ins w:id="7663" w:author="Kisch, Christian" w:date="2022-02-08T10:06:00Z"/>
                <w:rFonts w:eastAsia="Times New Roman" w:cs="Calibri"/>
                <w:sz w:val="20"/>
                <w:szCs w:val="20"/>
                <w:lang w:eastAsia="de-DE"/>
              </w:rPr>
            </w:pPr>
            <w:ins w:id="7664" w:author="Kisch, Christian" w:date="2022-02-08T10:09:00Z">
              <w:r>
                <w:rPr>
                  <w:sz w:val="20"/>
                  <w:szCs w:val="20"/>
                </w:rPr>
                <w:t>x</w:t>
              </w:r>
            </w:ins>
          </w:p>
        </w:tc>
        <w:tc>
          <w:tcPr>
            <w:tcW w:w="1134" w:type="dxa"/>
            <w:shd w:val="clear" w:color="000000" w:fill="auto"/>
            <w:hideMark/>
          </w:tcPr>
          <w:p w14:paraId="68F01EED" w14:textId="00FC9355" w:rsidR="003018B4" w:rsidRPr="00CF5477" w:rsidRDefault="003018B4" w:rsidP="003018B4">
            <w:pPr>
              <w:spacing w:before="0" w:after="0" w:line="240" w:lineRule="auto"/>
              <w:jc w:val="center"/>
              <w:rPr>
                <w:ins w:id="7665" w:author="Kisch, Christian" w:date="2022-02-08T10:06:00Z"/>
                <w:rFonts w:eastAsia="Times New Roman" w:cs="Calibri"/>
                <w:sz w:val="20"/>
                <w:szCs w:val="20"/>
                <w:lang w:eastAsia="de-DE"/>
              </w:rPr>
            </w:pPr>
            <w:ins w:id="7666" w:author="Kisch, Christian" w:date="2022-02-08T10:09:00Z">
              <w:r>
                <w:rPr>
                  <w:sz w:val="20"/>
                  <w:szCs w:val="20"/>
                </w:rPr>
                <w:t>x</w:t>
              </w:r>
            </w:ins>
          </w:p>
        </w:tc>
      </w:tr>
      <w:tr w:rsidR="003018B4" w:rsidRPr="00CF5477" w14:paraId="6CBEEFD0" w14:textId="77777777" w:rsidTr="007B5DBF">
        <w:trPr>
          <w:trHeight w:val="551"/>
          <w:ins w:id="7667" w:author="Kisch, Christian" w:date="2022-02-08T10:06:00Z"/>
        </w:trPr>
        <w:tc>
          <w:tcPr>
            <w:tcW w:w="626" w:type="dxa"/>
            <w:shd w:val="clear" w:color="000000" w:fill="auto"/>
            <w:hideMark/>
          </w:tcPr>
          <w:p w14:paraId="3A5FF045" w14:textId="77777777" w:rsidR="003018B4" w:rsidRPr="00CF5477" w:rsidRDefault="003018B4" w:rsidP="003018B4">
            <w:pPr>
              <w:spacing w:before="0" w:after="0" w:line="240" w:lineRule="auto"/>
              <w:jc w:val="right"/>
              <w:rPr>
                <w:ins w:id="7668" w:author="Kisch, Christian" w:date="2022-02-08T10:06:00Z"/>
                <w:rFonts w:eastAsia="Times New Roman" w:cs="Calibri"/>
                <w:color w:val="000000"/>
                <w:lang w:eastAsia="de-DE"/>
              </w:rPr>
            </w:pPr>
            <w:ins w:id="7669" w:author="Kisch, Christian" w:date="2022-02-08T10:06:00Z">
              <w:r>
                <w:rPr>
                  <w:rFonts w:eastAsia="Times New Roman" w:cs="Calibri"/>
                  <w:color w:val="000000"/>
                  <w:lang w:eastAsia="de-DE"/>
                </w:rPr>
                <w:t>9</w:t>
              </w:r>
            </w:ins>
          </w:p>
        </w:tc>
        <w:tc>
          <w:tcPr>
            <w:tcW w:w="2523" w:type="dxa"/>
            <w:shd w:val="clear" w:color="000000" w:fill="auto"/>
            <w:hideMark/>
          </w:tcPr>
          <w:p w14:paraId="0D914C14" w14:textId="67A3E532" w:rsidR="003018B4" w:rsidRPr="00CF5477" w:rsidRDefault="003018B4" w:rsidP="003018B4">
            <w:pPr>
              <w:spacing w:before="0" w:after="0" w:line="240" w:lineRule="auto"/>
              <w:rPr>
                <w:ins w:id="7670" w:author="Kisch, Christian" w:date="2022-02-08T10:06:00Z"/>
                <w:rFonts w:eastAsia="Times New Roman" w:cs="Calibri"/>
                <w:color w:val="000000"/>
                <w:lang w:eastAsia="de-DE"/>
              </w:rPr>
            </w:pPr>
            <w:ins w:id="7671"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1A2059E9" w14:textId="77777777" w:rsidR="003018B4" w:rsidRPr="00CF5477" w:rsidRDefault="003018B4" w:rsidP="003018B4">
            <w:pPr>
              <w:spacing w:before="0" w:after="0" w:line="240" w:lineRule="auto"/>
              <w:rPr>
                <w:ins w:id="7672" w:author="Kisch, Christian" w:date="2022-02-08T10:06:00Z"/>
                <w:rFonts w:eastAsia="Times New Roman" w:cs="Calibri"/>
                <w:b/>
                <w:bCs/>
                <w:sz w:val="20"/>
                <w:szCs w:val="20"/>
                <w:lang w:eastAsia="de-DE"/>
              </w:rPr>
            </w:pPr>
            <w:ins w:id="7673" w:author="Kisch, Christian" w:date="2022-02-08T10:06:00Z">
              <w:r w:rsidRPr="00CF5477">
                <w:rPr>
                  <w:rFonts w:eastAsia="Times New Roman" w:cs="Calibri"/>
                  <w:b/>
                  <w:bCs/>
                  <w:sz w:val="20"/>
                  <w:szCs w:val="20"/>
                  <w:lang w:eastAsia="de-DE"/>
                </w:rPr>
                <w:t>Benutzer der OE</w:t>
              </w:r>
            </w:ins>
          </w:p>
        </w:tc>
        <w:tc>
          <w:tcPr>
            <w:tcW w:w="1418" w:type="dxa"/>
            <w:shd w:val="clear" w:color="000000" w:fill="auto"/>
            <w:hideMark/>
          </w:tcPr>
          <w:p w14:paraId="6625ED6C" w14:textId="7118BF49" w:rsidR="003018B4" w:rsidRPr="00CF5477" w:rsidRDefault="003018B4" w:rsidP="003018B4">
            <w:pPr>
              <w:spacing w:before="0" w:after="0" w:line="240" w:lineRule="auto"/>
              <w:jc w:val="center"/>
              <w:rPr>
                <w:ins w:id="7674" w:author="Kisch, Christian" w:date="2022-02-08T10:06:00Z"/>
                <w:rFonts w:eastAsia="Times New Roman" w:cs="Calibri"/>
                <w:sz w:val="20"/>
                <w:szCs w:val="20"/>
                <w:lang w:eastAsia="de-DE"/>
              </w:rPr>
            </w:pPr>
            <w:ins w:id="7675" w:author="Kisch, Christian" w:date="2022-02-08T10:07:00Z">
              <w:r>
                <w:rPr>
                  <w:sz w:val="20"/>
                  <w:szCs w:val="20"/>
                </w:rPr>
                <w:t>Ja</w:t>
              </w:r>
            </w:ins>
          </w:p>
        </w:tc>
        <w:tc>
          <w:tcPr>
            <w:tcW w:w="992" w:type="dxa"/>
            <w:shd w:val="clear" w:color="000000" w:fill="auto"/>
          </w:tcPr>
          <w:p w14:paraId="581247C3" w14:textId="62EADF59" w:rsidR="003018B4" w:rsidRPr="00CF5477" w:rsidRDefault="003018B4" w:rsidP="003018B4">
            <w:pPr>
              <w:spacing w:before="0" w:after="0" w:line="240" w:lineRule="auto"/>
              <w:jc w:val="center"/>
              <w:rPr>
                <w:ins w:id="7676" w:author="Kisch, Christian" w:date="2022-02-08T10:06:00Z"/>
                <w:rFonts w:eastAsia="Times New Roman" w:cs="Calibri"/>
                <w:sz w:val="20"/>
                <w:szCs w:val="20"/>
                <w:lang w:eastAsia="de-DE"/>
              </w:rPr>
            </w:pPr>
            <w:ins w:id="7677" w:author="Kisch, Christian" w:date="2022-02-08T10:08:00Z">
              <w:r>
                <w:rPr>
                  <w:sz w:val="20"/>
                  <w:szCs w:val="20"/>
                </w:rPr>
                <w:t>Nein</w:t>
              </w:r>
            </w:ins>
          </w:p>
        </w:tc>
        <w:tc>
          <w:tcPr>
            <w:tcW w:w="992" w:type="dxa"/>
            <w:shd w:val="clear" w:color="000000" w:fill="auto"/>
            <w:hideMark/>
          </w:tcPr>
          <w:p w14:paraId="5057E386" w14:textId="5A8264CF" w:rsidR="003018B4" w:rsidRPr="00CF5477" w:rsidRDefault="003018B4" w:rsidP="003018B4">
            <w:pPr>
              <w:spacing w:before="0" w:after="0" w:line="240" w:lineRule="auto"/>
              <w:jc w:val="center"/>
              <w:rPr>
                <w:ins w:id="7678" w:author="Kisch, Christian" w:date="2022-02-08T10:06:00Z"/>
                <w:rFonts w:eastAsia="Times New Roman" w:cs="Calibri"/>
                <w:sz w:val="20"/>
                <w:szCs w:val="20"/>
                <w:lang w:eastAsia="de-DE"/>
              </w:rPr>
            </w:pPr>
            <w:ins w:id="7679" w:author="Kisch, Christian" w:date="2022-02-08T10:08:00Z">
              <w:r>
                <w:rPr>
                  <w:sz w:val="20"/>
                  <w:szCs w:val="20"/>
                </w:rPr>
                <w:t>Nein</w:t>
              </w:r>
            </w:ins>
          </w:p>
        </w:tc>
        <w:tc>
          <w:tcPr>
            <w:tcW w:w="1134" w:type="dxa"/>
            <w:shd w:val="clear" w:color="000000" w:fill="auto"/>
            <w:hideMark/>
          </w:tcPr>
          <w:p w14:paraId="56C063CB" w14:textId="28E98BE6" w:rsidR="003018B4" w:rsidRPr="00CF5477" w:rsidRDefault="003018B4" w:rsidP="003018B4">
            <w:pPr>
              <w:spacing w:before="0" w:after="0" w:line="240" w:lineRule="auto"/>
              <w:jc w:val="center"/>
              <w:rPr>
                <w:ins w:id="7680" w:author="Kisch, Christian" w:date="2022-02-08T10:06:00Z"/>
                <w:rFonts w:eastAsia="Times New Roman" w:cs="Calibri"/>
                <w:sz w:val="20"/>
                <w:szCs w:val="20"/>
                <w:lang w:eastAsia="de-DE"/>
              </w:rPr>
            </w:pPr>
            <w:ins w:id="7681" w:author="Kisch, Christian" w:date="2022-02-08T10:09:00Z">
              <w:r>
                <w:rPr>
                  <w:sz w:val="20"/>
                  <w:szCs w:val="20"/>
                </w:rPr>
                <w:t>x</w:t>
              </w:r>
            </w:ins>
          </w:p>
        </w:tc>
        <w:tc>
          <w:tcPr>
            <w:tcW w:w="1134" w:type="dxa"/>
            <w:shd w:val="clear" w:color="000000" w:fill="auto"/>
            <w:hideMark/>
          </w:tcPr>
          <w:p w14:paraId="2DC153F7" w14:textId="243941F8" w:rsidR="003018B4" w:rsidRPr="00CF5477" w:rsidRDefault="003018B4" w:rsidP="003018B4">
            <w:pPr>
              <w:spacing w:before="0" w:after="0" w:line="240" w:lineRule="auto"/>
              <w:jc w:val="center"/>
              <w:rPr>
                <w:ins w:id="7682" w:author="Kisch, Christian" w:date="2022-02-08T10:06:00Z"/>
                <w:rFonts w:eastAsia="Times New Roman" w:cs="Calibri"/>
                <w:sz w:val="20"/>
                <w:szCs w:val="20"/>
                <w:lang w:eastAsia="de-DE"/>
              </w:rPr>
            </w:pPr>
            <w:ins w:id="7683" w:author="Kisch, Christian" w:date="2022-02-08T10:09:00Z">
              <w:r>
                <w:rPr>
                  <w:sz w:val="20"/>
                  <w:szCs w:val="20"/>
                </w:rPr>
                <w:t>x</w:t>
              </w:r>
            </w:ins>
          </w:p>
        </w:tc>
      </w:tr>
      <w:tr w:rsidR="003018B4" w:rsidRPr="00CF5477" w14:paraId="4D306D5A" w14:textId="77777777" w:rsidTr="007B5DBF">
        <w:trPr>
          <w:trHeight w:val="544"/>
          <w:ins w:id="7684" w:author="Kisch, Christian" w:date="2022-02-08T10:06:00Z"/>
        </w:trPr>
        <w:tc>
          <w:tcPr>
            <w:tcW w:w="626" w:type="dxa"/>
            <w:shd w:val="clear" w:color="000000" w:fill="auto"/>
            <w:hideMark/>
          </w:tcPr>
          <w:p w14:paraId="7402EA88" w14:textId="77777777" w:rsidR="003018B4" w:rsidRPr="00CF5477" w:rsidRDefault="003018B4" w:rsidP="003018B4">
            <w:pPr>
              <w:spacing w:before="0" w:after="0" w:line="240" w:lineRule="auto"/>
              <w:jc w:val="right"/>
              <w:rPr>
                <w:ins w:id="7685" w:author="Kisch, Christian" w:date="2022-02-08T10:06:00Z"/>
                <w:rFonts w:eastAsia="Times New Roman" w:cs="Calibri"/>
                <w:color w:val="000000"/>
                <w:lang w:eastAsia="de-DE"/>
              </w:rPr>
            </w:pPr>
            <w:ins w:id="7686" w:author="Kisch, Christian" w:date="2022-02-08T10:06:00Z">
              <w:r>
                <w:rPr>
                  <w:rFonts w:eastAsia="Times New Roman" w:cs="Calibri"/>
                  <w:color w:val="000000"/>
                  <w:lang w:eastAsia="de-DE"/>
                </w:rPr>
                <w:t>10</w:t>
              </w:r>
            </w:ins>
          </w:p>
        </w:tc>
        <w:tc>
          <w:tcPr>
            <w:tcW w:w="2523" w:type="dxa"/>
            <w:shd w:val="clear" w:color="000000" w:fill="auto"/>
            <w:hideMark/>
          </w:tcPr>
          <w:p w14:paraId="2EEC59DF" w14:textId="349F163D" w:rsidR="003018B4" w:rsidRPr="00CF5477" w:rsidRDefault="003018B4" w:rsidP="003018B4">
            <w:pPr>
              <w:spacing w:before="0" w:after="0" w:line="240" w:lineRule="auto"/>
              <w:rPr>
                <w:ins w:id="7687" w:author="Kisch, Christian" w:date="2022-02-08T10:06:00Z"/>
                <w:rFonts w:eastAsia="Times New Roman" w:cs="Calibri"/>
                <w:color w:val="000000"/>
                <w:lang w:eastAsia="de-DE"/>
              </w:rPr>
            </w:pPr>
            <w:ins w:id="7688"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3C407A3B" w14:textId="77777777" w:rsidR="003018B4" w:rsidRPr="00CF5477" w:rsidRDefault="003018B4" w:rsidP="003018B4">
            <w:pPr>
              <w:spacing w:before="0" w:after="0" w:line="240" w:lineRule="auto"/>
              <w:rPr>
                <w:ins w:id="7689" w:author="Kisch, Christian" w:date="2022-02-08T10:06:00Z"/>
                <w:rFonts w:eastAsia="Times New Roman" w:cs="Calibri"/>
                <w:b/>
                <w:bCs/>
                <w:sz w:val="20"/>
                <w:szCs w:val="20"/>
                <w:lang w:eastAsia="de-DE"/>
              </w:rPr>
            </w:pPr>
            <w:ins w:id="7690" w:author="Kisch, Christian" w:date="2022-02-08T10:06:00Z">
              <w:r w:rsidRPr="00CF5477">
                <w:rPr>
                  <w:rFonts w:eastAsia="Times New Roman" w:cs="Calibri"/>
                  <w:b/>
                  <w:bCs/>
                  <w:sz w:val="20"/>
                  <w:szCs w:val="20"/>
                  <w:lang w:eastAsia="de-DE"/>
                </w:rPr>
                <w:t>Rollen</w:t>
              </w:r>
            </w:ins>
          </w:p>
        </w:tc>
        <w:tc>
          <w:tcPr>
            <w:tcW w:w="1418" w:type="dxa"/>
            <w:shd w:val="clear" w:color="000000" w:fill="auto"/>
            <w:hideMark/>
          </w:tcPr>
          <w:p w14:paraId="109E0872" w14:textId="104B1038" w:rsidR="003018B4" w:rsidRPr="00CF5477" w:rsidRDefault="003018B4" w:rsidP="003018B4">
            <w:pPr>
              <w:spacing w:before="0" w:after="0" w:line="240" w:lineRule="auto"/>
              <w:jc w:val="center"/>
              <w:rPr>
                <w:ins w:id="7691" w:author="Kisch, Christian" w:date="2022-02-08T10:06:00Z"/>
                <w:rFonts w:eastAsia="Times New Roman" w:cs="Calibri"/>
                <w:sz w:val="20"/>
                <w:szCs w:val="20"/>
                <w:lang w:eastAsia="de-DE"/>
              </w:rPr>
            </w:pPr>
            <w:ins w:id="7692" w:author="Kisch, Christian" w:date="2022-02-08T10:07:00Z">
              <w:r>
                <w:rPr>
                  <w:sz w:val="20"/>
                  <w:szCs w:val="20"/>
                </w:rPr>
                <w:t>Ja</w:t>
              </w:r>
            </w:ins>
          </w:p>
        </w:tc>
        <w:tc>
          <w:tcPr>
            <w:tcW w:w="992" w:type="dxa"/>
            <w:shd w:val="clear" w:color="000000" w:fill="auto"/>
          </w:tcPr>
          <w:p w14:paraId="19B6BD2E" w14:textId="48F3CE75" w:rsidR="003018B4" w:rsidRPr="00CF5477" w:rsidRDefault="003018B4" w:rsidP="003018B4">
            <w:pPr>
              <w:spacing w:before="0" w:after="0" w:line="240" w:lineRule="auto"/>
              <w:jc w:val="center"/>
              <w:rPr>
                <w:ins w:id="7693" w:author="Kisch, Christian" w:date="2022-02-08T10:06:00Z"/>
                <w:rFonts w:eastAsia="Times New Roman" w:cs="Calibri"/>
                <w:sz w:val="20"/>
                <w:szCs w:val="20"/>
                <w:lang w:eastAsia="de-DE"/>
              </w:rPr>
            </w:pPr>
            <w:ins w:id="7694" w:author="Kisch, Christian" w:date="2022-02-08T10:08:00Z">
              <w:r>
                <w:rPr>
                  <w:sz w:val="20"/>
                  <w:szCs w:val="20"/>
                </w:rPr>
                <w:t>Nein</w:t>
              </w:r>
            </w:ins>
          </w:p>
        </w:tc>
        <w:tc>
          <w:tcPr>
            <w:tcW w:w="992" w:type="dxa"/>
            <w:shd w:val="clear" w:color="000000" w:fill="auto"/>
            <w:hideMark/>
          </w:tcPr>
          <w:p w14:paraId="1284574B" w14:textId="71EA4326" w:rsidR="003018B4" w:rsidRPr="00CF5477" w:rsidRDefault="003018B4" w:rsidP="003018B4">
            <w:pPr>
              <w:spacing w:before="0" w:after="0" w:line="240" w:lineRule="auto"/>
              <w:jc w:val="center"/>
              <w:rPr>
                <w:ins w:id="7695" w:author="Kisch, Christian" w:date="2022-02-08T10:06:00Z"/>
                <w:rFonts w:eastAsia="Times New Roman" w:cs="Calibri"/>
                <w:sz w:val="20"/>
                <w:szCs w:val="20"/>
                <w:lang w:eastAsia="de-DE"/>
              </w:rPr>
            </w:pPr>
            <w:ins w:id="7696" w:author="Kisch, Christian" w:date="2022-02-08T10:08:00Z">
              <w:r>
                <w:rPr>
                  <w:sz w:val="20"/>
                  <w:szCs w:val="20"/>
                </w:rPr>
                <w:t>Nein</w:t>
              </w:r>
            </w:ins>
          </w:p>
        </w:tc>
        <w:tc>
          <w:tcPr>
            <w:tcW w:w="1134" w:type="dxa"/>
            <w:shd w:val="clear" w:color="000000" w:fill="auto"/>
            <w:hideMark/>
          </w:tcPr>
          <w:p w14:paraId="7A1599F4" w14:textId="3D72B0DA" w:rsidR="003018B4" w:rsidRPr="00CF5477" w:rsidRDefault="003018B4" w:rsidP="003018B4">
            <w:pPr>
              <w:spacing w:before="0" w:after="0" w:line="240" w:lineRule="auto"/>
              <w:jc w:val="center"/>
              <w:rPr>
                <w:ins w:id="7697" w:author="Kisch, Christian" w:date="2022-02-08T10:06:00Z"/>
                <w:rFonts w:eastAsia="Times New Roman" w:cs="Calibri"/>
                <w:sz w:val="20"/>
                <w:szCs w:val="20"/>
                <w:lang w:eastAsia="de-DE"/>
              </w:rPr>
            </w:pPr>
            <w:ins w:id="7698" w:author="Kisch, Christian" w:date="2022-02-08T10:09:00Z">
              <w:r>
                <w:rPr>
                  <w:sz w:val="20"/>
                  <w:szCs w:val="20"/>
                </w:rPr>
                <w:t>x</w:t>
              </w:r>
            </w:ins>
          </w:p>
        </w:tc>
        <w:tc>
          <w:tcPr>
            <w:tcW w:w="1134" w:type="dxa"/>
            <w:shd w:val="clear" w:color="000000" w:fill="auto"/>
            <w:hideMark/>
          </w:tcPr>
          <w:p w14:paraId="29C0314F" w14:textId="1A82E7BF" w:rsidR="003018B4" w:rsidRPr="00CF5477" w:rsidRDefault="003018B4" w:rsidP="003018B4">
            <w:pPr>
              <w:spacing w:before="0" w:after="0" w:line="240" w:lineRule="auto"/>
              <w:jc w:val="center"/>
              <w:rPr>
                <w:ins w:id="7699" w:author="Kisch, Christian" w:date="2022-02-08T10:06:00Z"/>
                <w:rFonts w:eastAsia="Times New Roman" w:cs="Calibri"/>
                <w:sz w:val="20"/>
                <w:szCs w:val="20"/>
                <w:lang w:eastAsia="de-DE"/>
              </w:rPr>
            </w:pPr>
            <w:ins w:id="7700" w:author="Kisch, Christian" w:date="2022-02-08T10:09:00Z">
              <w:r>
                <w:rPr>
                  <w:sz w:val="20"/>
                  <w:szCs w:val="20"/>
                </w:rPr>
                <w:t>x</w:t>
              </w:r>
            </w:ins>
          </w:p>
        </w:tc>
      </w:tr>
      <w:tr w:rsidR="003018B4" w:rsidRPr="00CF5477" w14:paraId="34ED6A85" w14:textId="77777777" w:rsidTr="007B5DBF">
        <w:trPr>
          <w:trHeight w:val="567"/>
          <w:ins w:id="7701" w:author="Kisch, Christian" w:date="2022-02-08T10:06:00Z"/>
        </w:trPr>
        <w:tc>
          <w:tcPr>
            <w:tcW w:w="626" w:type="dxa"/>
            <w:shd w:val="clear" w:color="000000" w:fill="auto"/>
            <w:hideMark/>
          </w:tcPr>
          <w:p w14:paraId="55E004BD" w14:textId="77777777" w:rsidR="003018B4" w:rsidRPr="00CF5477" w:rsidRDefault="003018B4" w:rsidP="003018B4">
            <w:pPr>
              <w:spacing w:before="0" w:after="0" w:line="240" w:lineRule="auto"/>
              <w:jc w:val="right"/>
              <w:rPr>
                <w:ins w:id="7702" w:author="Kisch, Christian" w:date="2022-02-08T10:06:00Z"/>
                <w:rFonts w:eastAsia="Times New Roman" w:cs="Calibri"/>
                <w:color w:val="000000"/>
                <w:lang w:eastAsia="de-DE"/>
              </w:rPr>
            </w:pPr>
            <w:ins w:id="7703" w:author="Kisch, Christian" w:date="2022-02-08T10:06:00Z">
              <w:r>
                <w:rPr>
                  <w:rFonts w:eastAsia="Times New Roman" w:cs="Calibri"/>
                  <w:color w:val="000000"/>
                  <w:lang w:eastAsia="de-DE"/>
                </w:rPr>
                <w:t>11</w:t>
              </w:r>
            </w:ins>
          </w:p>
        </w:tc>
        <w:tc>
          <w:tcPr>
            <w:tcW w:w="2523" w:type="dxa"/>
            <w:shd w:val="clear" w:color="000000" w:fill="auto"/>
            <w:hideMark/>
          </w:tcPr>
          <w:p w14:paraId="0E22A7D8" w14:textId="3D5BF237" w:rsidR="003018B4" w:rsidRPr="00CF5477" w:rsidRDefault="003018B4" w:rsidP="003018B4">
            <w:pPr>
              <w:spacing w:before="0" w:after="0" w:line="240" w:lineRule="auto"/>
              <w:rPr>
                <w:ins w:id="7704" w:author="Kisch, Christian" w:date="2022-02-08T10:06:00Z"/>
                <w:rFonts w:eastAsia="Times New Roman" w:cs="Calibri"/>
                <w:color w:val="000000"/>
                <w:lang w:eastAsia="de-DE"/>
              </w:rPr>
            </w:pPr>
            <w:ins w:id="7705"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628DD37F" w14:textId="77777777" w:rsidR="003018B4" w:rsidRPr="00CF5477" w:rsidRDefault="003018B4" w:rsidP="003018B4">
            <w:pPr>
              <w:spacing w:before="0" w:after="0" w:line="240" w:lineRule="auto"/>
              <w:rPr>
                <w:ins w:id="7706" w:author="Kisch, Christian" w:date="2022-02-08T10:06:00Z"/>
                <w:rFonts w:eastAsia="Times New Roman" w:cs="Calibri"/>
                <w:b/>
                <w:bCs/>
                <w:sz w:val="20"/>
                <w:szCs w:val="20"/>
                <w:lang w:eastAsia="de-DE"/>
              </w:rPr>
            </w:pPr>
            <w:ins w:id="7707" w:author="Kisch, Christian" w:date="2022-02-08T10:06:00Z">
              <w:r w:rsidRPr="00CF5477">
                <w:rPr>
                  <w:rFonts w:eastAsia="Times New Roman" w:cs="Calibri"/>
                  <w:b/>
                  <w:bCs/>
                  <w:sz w:val="20"/>
                  <w:szCs w:val="20"/>
                  <w:lang w:eastAsia="de-DE"/>
                </w:rPr>
                <w:t>Berechtigungen</w:t>
              </w:r>
            </w:ins>
          </w:p>
        </w:tc>
        <w:tc>
          <w:tcPr>
            <w:tcW w:w="1418" w:type="dxa"/>
            <w:shd w:val="clear" w:color="000000" w:fill="auto"/>
            <w:hideMark/>
          </w:tcPr>
          <w:p w14:paraId="75F79AA8" w14:textId="3AC280A8" w:rsidR="003018B4" w:rsidRPr="00CF5477" w:rsidRDefault="003018B4" w:rsidP="003018B4">
            <w:pPr>
              <w:spacing w:before="0" w:after="0" w:line="240" w:lineRule="auto"/>
              <w:jc w:val="center"/>
              <w:rPr>
                <w:ins w:id="7708" w:author="Kisch, Christian" w:date="2022-02-08T10:06:00Z"/>
                <w:rFonts w:eastAsia="Times New Roman" w:cs="Calibri"/>
                <w:sz w:val="20"/>
                <w:szCs w:val="20"/>
                <w:lang w:eastAsia="de-DE"/>
              </w:rPr>
            </w:pPr>
            <w:ins w:id="7709" w:author="Kisch, Christian" w:date="2022-02-08T10:07:00Z">
              <w:r>
                <w:rPr>
                  <w:sz w:val="20"/>
                  <w:szCs w:val="20"/>
                </w:rPr>
                <w:t>Ja</w:t>
              </w:r>
            </w:ins>
          </w:p>
        </w:tc>
        <w:tc>
          <w:tcPr>
            <w:tcW w:w="992" w:type="dxa"/>
            <w:shd w:val="clear" w:color="000000" w:fill="auto"/>
          </w:tcPr>
          <w:p w14:paraId="36F511F9" w14:textId="7120EEE7" w:rsidR="003018B4" w:rsidRPr="00CF5477" w:rsidRDefault="003018B4" w:rsidP="003018B4">
            <w:pPr>
              <w:spacing w:before="0" w:after="0" w:line="240" w:lineRule="auto"/>
              <w:jc w:val="center"/>
              <w:rPr>
                <w:ins w:id="7710" w:author="Kisch, Christian" w:date="2022-02-08T10:06:00Z"/>
                <w:rFonts w:eastAsia="Times New Roman" w:cs="Calibri"/>
                <w:sz w:val="20"/>
                <w:szCs w:val="20"/>
                <w:lang w:eastAsia="de-DE"/>
              </w:rPr>
            </w:pPr>
            <w:ins w:id="7711" w:author="Kisch, Christian" w:date="2022-02-08T10:08:00Z">
              <w:r>
                <w:rPr>
                  <w:sz w:val="20"/>
                  <w:szCs w:val="20"/>
                </w:rPr>
                <w:t>Nein</w:t>
              </w:r>
            </w:ins>
          </w:p>
        </w:tc>
        <w:tc>
          <w:tcPr>
            <w:tcW w:w="992" w:type="dxa"/>
            <w:shd w:val="clear" w:color="000000" w:fill="auto"/>
            <w:hideMark/>
          </w:tcPr>
          <w:p w14:paraId="72BF4982" w14:textId="17BACE23" w:rsidR="003018B4" w:rsidRPr="00CF5477" w:rsidRDefault="003018B4" w:rsidP="003018B4">
            <w:pPr>
              <w:spacing w:before="0" w:after="0" w:line="240" w:lineRule="auto"/>
              <w:jc w:val="center"/>
              <w:rPr>
                <w:ins w:id="7712" w:author="Kisch, Christian" w:date="2022-02-08T10:06:00Z"/>
                <w:rFonts w:eastAsia="Times New Roman" w:cs="Calibri"/>
                <w:sz w:val="20"/>
                <w:szCs w:val="20"/>
                <w:lang w:eastAsia="de-DE"/>
              </w:rPr>
            </w:pPr>
            <w:ins w:id="7713" w:author="Kisch, Christian" w:date="2022-02-08T10:08:00Z">
              <w:r>
                <w:rPr>
                  <w:sz w:val="20"/>
                  <w:szCs w:val="20"/>
                </w:rPr>
                <w:t>Nein</w:t>
              </w:r>
            </w:ins>
          </w:p>
        </w:tc>
        <w:tc>
          <w:tcPr>
            <w:tcW w:w="1134" w:type="dxa"/>
            <w:shd w:val="clear" w:color="000000" w:fill="auto"/>
            <w:hideMark/>
          </w:tcPr>
          <w:p w14:paraId="2F73E814" w14:textId="76FB6FD1" w:rsidR="003018B4" w:rsidRPr="00CF5477" w:rsidRDefault="003018B4" w:rsidP="003018B4">
            <w:pPr>
              <w:spacing w:before="0" w:after="0" w:line="240" w:lineRule="auto"/>
              <w:jc w:val="center"/>
              <w:rPr>
                <w:ins w:id="7714" w:author="Kisch, Christian" w:date="2022-02-08T10:06:00Z"/>
                <w:rFonts w:eastAsia="Times New Roman" w:cs="Calibri"/>
                <w:sz w:val="20"/>
                <w:szCs w:val="20"/>
                <w:lang w:eastAsia="de-DE"/>
              </w:rPr>
            </w:pPr>
            <w:ins w:id="7715" w:author="Kisch, Christian" w:date="2022-02-08T10:09:00Z">
              <w:r>
                <w:rPr>
                  <w:sz w:val="20"/>
                  <w:szCs w:val="20"/>
                </w:rPr>
                <w:t>Nein</w:t>
              </w:r>
            </w:ins>
          </w:p>
        </w:tc>
        <w:tc>
          <w:tcPr>
            <w:tcW w:w="1134" w:type="dxa"/>
            <w:shd w:val="clear" w:color="000000" w:fill="auto"/>
            <w:hideMark/>
          </w:tcPr>
          <w:p w14:paraId="0C9B17D1" w14:textId="6941DDDF" w:rsidR="003018B4" w:rsidRPr="00CF5477" w:rsidRDefault="003018B4" w:rsidP="003018B4">
            <w:pPr>
              <w:spacing w:before="0" w:after="0" w:line="240" w:lineRule="auto"/>
              <w:jc w:val="center"/>
              <w:rPr>
                <w:ins w:id="7716" w:author="Kisch, Christian" w:date="2022-02-08T10:06:00Z"/>
                <w:rFonts w:eastAsia="Times New Roman" w:cs="Calibri"/>
                <w:sz w:val="20"/>
                <w:szCs w:val="20"/>
                <w:lang w:eastAsia="de-DE"/>
              </w:rPr>
            </w:pPr>
            <w:ins w:id="7717" w:author="Kisch, Christian" w:date="2022-02-08T10:09:00Z">
              <w:r>
                <w:rPr>
                  <w:sz w:val="20"/>
                  <w:szCs w:val="20"/>
                </w:rPr>
                <w:t>Nein</w:t>
              </w:r>
            </w:ins>
          </w:p>
        </w:tc>
      </w:tr>
      <w:tr w:rsidR="003018B4" w:rsidRPr="00CF5477" w14:paraId="40D96326" w14:textId="77777777" w:rsidTr="007B5DBF">
        <w:trPr>
          <w:trHeight w:val="561"/>
          <w:ins w:id="7718" w:author="Kisch, Christian" w:date="2022-02-08T10:06:00Z"/>
        </w:trPr>
        <w:tc>
          <w:tcPr>
            <w:tcW w:w="626" w:type="dxa"/>
            <w:shd w:val="clear" w:color="000000" w:fill="auto"/>
            <w:hideMark/>
          </w:tcPr>
          <w:p w14:paraId="131C2FA2" w14:textId="77777777" w:rsidR="003018B4" w:rsidRPr="00CF5477" w:rsidRDefault="003018B4" w:rsidP="003018B4">
            <w:pPr>
              <w:spacing w:before="0" w:after="0" w:line="240" w:lineRule="auto"/>
              <w:jc w:val="right"/>
              <w:rPr>
                <w:ins w:id="7719" w:author="Kisch, Christian" w:date="2022-02-08T10:06:00Z"/>
                <w:rFonts w:eastAsia="Times New Roman" w:cs="Calibri"/>
                <w:color w:val="000000"/>
                <w:lang w:eastAsia="de-DE"/>
              </w:rPr>
            </w:pPr>
            <w:ins w:id="7720" w:author="Kisch, Christian" w:date="2022-02-08T10:06:00Z">
              <w:r>
                <w:rPr>
                  <w:rFonts w:eastAsia="Times New Roman" w:cs="Calibri"/>
                  <w:color w:val="000000"/>
                  <w:lang w:eastAsia="de-DE"/>
                </w:rPr>
                <w:t>12</w:t>
              </w:r>
            </w:ins>
          </w:p>
        </w:tc>
        <w:tc>
          <w:tcPr>
            <w:tcW w:w="2523" w:type="dxa"/>
            <w:shd w:val="clear" w:color="000000" w:fill="auto"/>
            <w:hideMark/>
          </w:tcPr>
          <w:p w14:paraId="3B5C1FFC" w14:textId="2D4367AF" w:rsidR="003018B4" w:rsidRPr="00CF5477" w:rsidRDefault="003018B4" w:rsidP="003018B4">
            <w:pPr>
              <w:spacing w:before="0" w:after="0" w:line="240" w:lineRule="auto"/>
              <w:rPr>
                <w:ins w:id="7721" w:author="Kisch, Christian" w:date="2022-02-08T10:06:00Z"/>
                <w:rFonts w:eastAsia="Times New Roman" w:cs="Calibri"/>
                <w:color w:val="000000"/>
                <w:lang w:eastAsia="de-DE"/>
              </w:rPr>
            </w:pPr>
            <w:ins w:id="7722"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5843E0FC" w14:textId="77777777" w:rsidR="003018B4" w:rsidRPr="00CF5477" w:rsidRDefault="003018B4" w:rsidP="003018B4">
            <w:pPr>
              <w:spacing w:before="0" w:after="0" w:line="240" w:lineRule="auto"/>
              <w:rPr>
                <w:ins w:id="7723" w:author="Kisch, Christian" w:date="2022-02-08T10:06:00Z"/>
                <w:rFonts w:eastAsia="Times New Roman" w:cs="Calibri"/>
                <w:b/>
                <w:bCs/>
                <w:sz w:val="20"/>
                <w:szCs w:val="20"/>
                <w:lang w:eastAsia="de-DE"/>
              </w:rPr>
            </w:pPr>
            <w:ins w:id="7724" w:author="Kisch, Christian" w:date="2022-02-08T10:06:00Z">
              <w:r w:rsidRPr="00CF5477">
                <w:rPr>
                  <w:rFonts w:eastAsia="Times New Roman" w:cs="Calibri"/>
                  <w:b/>
                  <w:bCs/>
                  <w:sz w:val="20"/>
                  <w:szCs w:val="20"/>
                  <w:lang w:eastAsia="de-DE"/>
                </w:rPr>
                <w:t>Posteingang OE</w:t>
              </w:r>
            </w:ins>
          </w:p>
        </w:tc>
        <w:tc>
          <w:tcPr>
            <w:tcW w:w="1418" w:type="dxa"/>
            <w:shd w:val="clear" w:color="000000" w:fill="auto"/>
            <w:hideMark/>
          </w:tcPr>
          <w:p w14:paraId="3F1B069A" w14:textId="58CE0289" w:rsidR="003018B4" w:rsidRPr="00CF5477" w:rsidRDefault="003018B4" w:rsidP="003018B4">
            <w:pPr>
              <w:spacing w:before="0" w:after="0" w:line="240" w:lineRule="auto"/>
              <w:jc w:val="center"/>
              <w:rPr>
                <w:ins w:id="7725" w:author="Kisch, Christian" w:date="2022-02-08T10:06:00Z"/>
                <w:rFonts w:eastAsia="Times New Roman" w:cs="Calibri"/>
                <w:sz w:val="20"/>
                <w:szCs w:val="20"/>
                <w:lang w:eastAsia="de-DE"/>
              </w:rPr>
            </w:pPr>
            <w:ins w:id="7726" w:author="Kisch, Christian" w:date="2022-02-08T10:07:00Z">
              <w:r>
                <w:rPr>
                  <w:sz w:val="20"/>
                  <w:szCs w:val="20"/>
                </w:rPr>
                <w:t>Nein</w:t>
              </w:r>
            </w:ins>
          </w:p>
        </w:tc>
        <w:tc>
          <w:tcPr>
            <w:tcW w:w="992" w:type="dxa"/>
            <w:shd w:val="clear" w:color="000000" w:fill="auto"/>
          </w:tcPr>
          <w:p w14:paraId="0AD920BC" w14:textId="41CD1626" w:rsidR="003018B4" w:rsidRPr="00CF5477" w:rsidRDefault="003018B4" w:rsidP="003018B4">
            <w:pPr>
              <w:spacing w:before="0" w:after="0" w:line="240" w:lineRule="auto"/>
              <w:jc w:val="center"/>
              <w:rPr>
                <w:ins w:id="7727" w:author="Kisch, Christian" w:date="2022-02-08T10:06:00Z"/>
                <w:rFonts w:eastAsia="Times New Roman" w:cs="Calibri"/>
                <w:sz w:val="20"/>
                <w:szCs w:val="20"/>
                <w:lang w:eastAsia="de-DE"/>
              </w:rPr>
            </w:pPr>
            <w:ins w:id="7728" w:author="Kisch, Christian" w:date="2022-02-08T10:08:00Z">
              <w:r>
                <w:rPr>
                  <w:sz w:val="20"/>
                  <w:szCs w:val="20"/>
                </w:rPr>
                <w:t>Nein</w:t>
              </w:r>
            </w:ins>
          </w:p>
        </w:tc>
        <w:tc>
          <w:tcPr>
            <w:tcW w:w="992" w:type="dxa"/>
            <w:shd w:val="clear" w:color="000000" w:fill="auto"/>
            <w:hideMark/>
          </w:tcPr>
          <w:p w14:paraId="46C97728" w14:textId="57B9F7CF" w:rsidR="003018B4" w:rsidRPr="00CF5477" w:rsidRDefault="003018B4" w:rsidP="003018B4">
            <w:pPr>
              <w:spacing w:before="0" w:after="0" w:line="240" w:lineRule="auto"/>
              <w:jc w:val="center"/>
              <w:rPr>
                <w:ins w:id="7729" w:author="Kisch, Christian" w:date="2022-02-08T10:06:00Z"/>
                <w:rFonts w:eastAsia="Times New Roman" w:cs="Calibri"/>
                <w:sz w:val="20"/>
                <w:szCs w:val="20"/>
                <w:lang w:eastAsia="de-DE"/>
              </w:rPr>
            </w:pPr>
            <w:ins w:id="7730" w:author="Kisch, Christian" w:date="2022-02-08T10:08:00Z">
              <w:r>
                <w:rPr>
                  <w:sz w:val="20"/>
                  <w:szCs w:val="20"/>
                </w:rPr>
                <w:t>x</w:t>
              </w:r>
            </w:ins>
          </w:p>
        </w:tc>
        <w:tc>
          <w:tcPr>
            <w:tcW w:w="1134" w:type="dxa"/>
            <w:shd w:val="clear" w:color="000000" w:fill="auto"/>
            <w:hideMark/>
          </w:tcPr>
          <w:p w14:paraId="39ED0F7A" w14:textId="6CEB26C4" w:rsidR="003018B4" w:rsidRPr="00CF5477" w:rsidRDefault="003018B4" w:rsidP="003018B4">
            <w:pPr>
              <w:spacing w:before="0" w:after="0" w:line="240" w:lineRule="auto"/>
              <w:jc w:val="center"/>
              <w:rPr>
                <w:ins w:id="7731" w:author="Kisch, Christian" w:date="2022-02-08T10:06:00Z"/>
                <w:rFonts w:eastAsia="Times New Roman" w:cs="Calibri"/>
                <w:sz w:val="20"/>
                <w:szCs w:val="20"/>
                <w:lang w:eastAsia="de-DE"/>
              </w:rPr>
            </w:pPr>
            <w:ins w:id="7732" w:author="Kisch, Christian" w:date="2022-02-08T10:09:00Z">
              <w:r>
                <w:rPr>
                  <w:sz w:val="20"/>
                  <w:szCs w:val="20"/>
                </w:rPr>
                <w:t>Nein</w:t>
              </w:r>
            </w:ins>
          </w:p>
        </w:tc>
        <w:tc>
          <w:tcPr>
            <w:tcW w:w="1134" w:type="dxa"/>
            <w:shd w:val="clear" w:color="000000" w:fill="auto"/>
            <w:hideMark/>
          </w:tcPr>
          <w:p w14:paraId="56777BE8" w14:textId="015B3137" w:rsidR="003018B4" w:rsidRPr="00CF5477" w:rsidRDefault="003018B4" w:rsidP="003018B4">
            <w:pPr>
              <w:spacing w:before="0" w:after="0" w:line="240" w:lineRule="auto"/>
              <w:jc w:val="center"/>
              <w:rPr>
                <w:ins w:id="7733" w:author="Kisch, Christian" w:date="2022-02-08T10:06:00Z"/>
                <w:rFonts w:eastAsia="Times New Roman" w:cs="Calibri"/>
                <w:sz w:val="20"/>
                <w:szCs w:val="20"/>
                <w:lang w:eastAsia="de-DE"/>
              </w:rPr>
            </w:pPr>
            <w:ins w:id="7734" w:author="Kisch, Christian" w:date="2022-02-08T10:09:00Z">
              <w:r>
                <w:rPr>
                  <w:sz w:val="20"/>
                  <w:szCs w:val="20"/>
                </w:rPr>
                <w:t>Nein</w:t>
              </w:r>
            </w:ins>
          </w:p>
        </w:tc>
      </w:tr>
      <w:tr w:rsidR="003018B4" w:rsidRPr="00CF5477" w14:paraId="5E803BB8" w14:textId="77777777" w:rsidTr="007B5DBF">
        <w:trPr>
          <w:trHeight w:val="554"/>
          <w:ins w:id="7735" w:author="Kisch, Christian" w:date="2022-02-08T10:06:00Z"/>
        </w:trPr>
        <w:tc>
          <w:tcPr>
            <w:tcW w:w="626" w:type="dxa"/>
            <w:shd w:val="clear" w:color="000000" w:fill="auto"/>
            <w:hideMark/>
          </w:tcPr>
          <w:p w14:paraId="6EBD89E9" w14:textId="77777777" w:rsidR="003018B4" w:rsidRPr="00CF5477" w:rsidRDefault="003018B4" w:rsidP="003018B4">
            <w:pPr>
              <w:spacing w:before="0" w:after="0" w:line="240" w:lineRule="auto"/>
              <w:jc w:val="right"/>
              <w:rPr>
                <w:ins w:id="7736" w:author="Kisch, Christian" w:date="2022-02-08T10:06:00Z"/>
                <w:rFonts w:eastAsia="Times New Roman" w:cs="Calibri"/>
                <w:color w:val="000000"/>
                <w:lang w:eastAsia="de-DE"/>
              </w:rPr>
            </w:pPr>
            <w:ins w:id="7737" w:author="Kisch, Christian" w:date="2022-02-08T10:06: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78609911" w14:textId="664C1166" w:rsidR="003018B4" w:rsidRPr="00CF5477" w:rsidRDefault="003018B4" w:rsidP="003018B4">
            <w:pPr>
              <w:spacing w:before="0" w:after="0" w:line="240" w:lineRule="auto"/>
              <w:rPr>
                <w:ins w:id="7738" w:author="Kisch, Christian" w:date="2022-02-08T10:06:00Z"/>
                <w:rFonts w:eastAsia="Times New Roman" w:cs="Calibri"/>
                <w:color w:val="000000"/>
                <w:lang w:eastAsia="de-DE"/>
              </w:rPr>
            </w:pPr>
            <w:ins w:id="7739"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CDD10E5" w14:textId="77777777" w:rsidR="003018B4" w:rsidRPr="00CF5477" w:rsidRDefault="003018B4" w:rsidP="003018B4">
            <w:pPr>
              <w:spacing w:before="0" w:after="0" w:line="240" w:lineRule="auto"/>
              <w:rPr>
                <w:ins w:id="7740" w:author="Kisch, Christian" w:date="2022-02-08T10:06:00Z"/>
                <w:rFonts w:eastAsia="Times New Roman" w:cs="Calibri"/>
                <w:b/>
                <w:bCs/>
                <w:sz w:val="20"/>
                <w:szCs w:val="20"/>
                <w:lang w:eastAsia="de-DE"/>
              </w:rPr>
            </w:pPr>
            <w:ins w:id="7741" w:author="Kisch, Christian" w:date="2022-02-08T10:06:00Z">
              <w:r w:rsidRPr="00CF5477">
                <w:rPr>
                  <w:rFonts w:eastAsia="Times New Roman" w:cs="Calibri"/>
                  <w:b/>
                  <w:bCs/>
                  <w:sz w:val="20"/>
                  <w:szCs w:val="20"/>
                  <w:lang w:eastAsia="de-DE"/>
                </w:rPr>
                <w:t>Verfahren</w:t>
              </w:r>
            </w:ins>
          </w:p>
        </w:tc>
        <w:tc>
          <w:tcPr>
            <w:tcW w:w="1418" w:type="dxa"/>
            <w:shd w:val="clear" w:color="000000" w:fill="auto"/>
            <w:hideMark/>
          </w:tcPr>
          <w:p w14:paraId="37DDF470" w14:textId="3B28D2BB" w:rsidR="003018B4" w:rsidRPr="00CF5477" w:rsidRDefault="003018B4" w:rsidP="003018B4">
            <w:pPr>
              <w:spacing w:before="0" w:after="0" w:line="240" w:lineRule="auto"/>
              <w:jc w:val="center"/>
              <w:rPr>
                <w:ins w:id="7742" w:author="Kisch, Christian" w:date="2022-02-08T10:06:00Z"/>
                <w:rFonts w:eastAsia="Times New Roman" w:cs="Calibri"/>
                <w:sz w:val="20"/>
                <w:szCs w:val="20"/>
                <w:lang w:eastAsia="de-DE"/>
              </w:rPr>
            </w:pPr>
            <w:ins w:id="7743" w:author="Kisch, Christian" w:date="2022-02-08T10:07:00Z">
              <w:r>
                <w:rPr>
                  <w:sz w:val="20"/>
                  <w:szCs w:val="20"/>
                </w:rPr>
                <w:t>Ja</w:t>
              </w:r>
            </w:ins>
          </w:p>
        </w:tc>
        <w:tc>
          <w:tcPr>
            <w:tcW w:w="992" w:type="dxa"/>
            <w:shd w:val="clear" w:color="000000" w:fill="auto"/>
          </w:tcPr>
          <w:p w14:paraId="58F73EF5" w14:textId="2EDC6FB6" w:rsidR="003018B4" w:rsidRPr="00CF5477" w:rsidRDefault="003018B4" w:rsidP="003018B4">
            <w:pPr>
              <w:spacing w:before="0" w:after="0" w:line="240" w:lineRule="auto"/>
              <w:jc w:val="center"/>
              <w:rPr>
                <w:ins w:id="7744" w:author="Kisch, Christian" w:date="2022-02-08T10:06:00Z"/>
                <w:rFonts w:eastAsia="Times New Roman" w:cs="Calibri"/>
                <w:sz w:val="20"/>
                <w:szCs w:val="20"/>
                <w:lang w:eastAsia="de-DE"/>
              </w:rPr>
            </w:pPr>
            <w:ins w:id="7745" w:author="Kisch, Christian" w:date="2022-02-08T10:08:00Z">
              <w:r>
                <w:rPr>
                  <w:sz w:val="20"/>
                  <w:szCs w:val="20"/>
                </w:rPr>
                <w:t>Nein</w:t>
              </w:r>
            </w:ins>
          </w:p>
        </w:tc>
        <w:tc>
          <w:tcPr>
            <w:tcW w:w="992" w:type="dxa"/>
            <w:shd w:val="clear" w:color="000000" w:fill="auto"/>
            <w:hideMark/>
          </w:tcPr>
          <w:p w14:paraId="203727C7" w14:textId="73EBF27D" w:rsidR="003018B4" w:rsidRPr="00CF5477" w:rsidRDefault="003018B4" w:rsidP="003018B4">
            <w:pPr>
              <w:spacing w:before="0" w:after="0" w:line="240" w:lineRule="auto"/>
              <w:jc w:val="center"/>
              <w:rPr>
                <w:ins w:id="7746" w:author="Kisch, Christian" w:date="2022-02-08T10:06:00Z"/>
                <w:rFonts w:eastAsia="Times New Roman" w:cs="Calibri"/>
                <w:sz w:val="20"/>
                <w:szCs w:val="20"/>
                <w:lang w:eastAsia="de-DE"/>
              </w:rPr>
            </w:pPr>
            <w:ins w:id="7747" w:author="Kisch, Christian" w:date="2022-02-08T10:08:00Z">
              <w:r>
                <w:rPr>
                  <w:sz w:val="20"/>
                  <w:szCs w:val="20"/>
                </w:rPr>
                <w:t>Nein</w:t>
              </w:r>
            </w:ins>
          </w:p>
        </w:tc>
        <w:tc>
          <w:tcPr>
            <w:tcW w:w="1134" w:type="dxa"/>
            <w:shd w:val="clear" w:color="000000" w:fill="auto"/>
            <w:hideMark/>
          </w:tcPr>
          <w:p w14:paraId="7EFDD0E9" w14:textId="3ACE7D2F" w:rsidR="003018B4" w:rsidRPr="00CF5477" w:rsidRDefault="003018B4" w:rsidP="003018B4">
            <w:pPr>
              <w:spacing w:before="0" w:after="0" w:line="240" w:lineRule="auto"/>
              <w:jc w:val="center"/>
              <w:rPr>
                <w:ins w:id="7748" w:author="Kisch, Christian" w:date="2022-02-08T10:06:00Z"/>
                <w:rFonts w:eastAsia="Times New Roman" w:cs="Calibri"/>
                <w:sz w:val="20"/>
                <w:szCs w:val="20"/>
                <w:lang w:eastAsia="de-DE"/>
              </w:rPr>
            </w:pPr>
            <w:ins w:id="7749" w:author="Kisch, Christian" w:date="2022-02-08T10:09:00Z">
              <w:r>
                <w:rPr>
                  <w:sz w:val="20"/>
                  <w:szCs w:val="20"/>
                </w:rPr>
                <w:t>x</w:t>
              </w:r>
            </w:ins>
          </w:p>
        </w:tc>
        <w:tc>
          <w:tcPr>
            <w:tcW w:w="1134" w:type="dxa"/>
            <w:shd w:val="clear" w:color="000000" w:fill="auto"/>
            <w:hideMark/>
          </w:tcPr>
          <w:p w14:paraId="6A446FC1" w14:textId="00F8982A" w:rsidR="003018B4" w:rsidRPr="00CF5477" w:rsidRDefault="003018B4" w:rsidP="003018B4">
            <w:pPr>
              <w:spacing w:before="0" w:after="0" w:line="240" w:lineRule="auto"/>
              <w:jc w:val="center"/>
              <w:rPr>
                <w:ins w:id="7750" w:author="Kisch, Christian" w:date="2022-02-08T10:06:00Z"/>
                <w:rFonts w:eastAsia="Times New Roman" w:cs="Calibri"/>
                <w:sz w:val="20"/>
                <w:szCs w:val="20"/>
                <w:lang w:eastAsia="de-DE"/>
              </w:rPr>
            </w:pPr>
            <w:ins w:id="7751" w:author="Kisch, Christian" w:date="2022-02-08T10:09:00Z">
              <w:r>
                <w:rPr>
                  <w:sz w:val="20"/>
                  <w:szCs w:val="20"/>
                </w:rPr>
                <w:t>x</w:t>
              </w:r>
            </w:ins>
          </w:p>
        </w:tc>
      </w:tr>
      <w:tr w:rsidR="003018B4" w:rsidRPr="00CF5477" w14:paraId="54FE7436" w14:textId="77777777" w:rsidTr="007B5DBF">
        <w:trPr>
          <w:trHeight w:val="562"/>
          <w:ins w:id="7752" w:author="Kisch, Christian" w:date="2022-02-08T10:06:00Z"/>
        </w:trPr>
        <w:tc>
          <w:tcPr>
            <w:tcW w:w="626" w:type="dxa"/>
            <w:shd w:val="clear" w:color="000000" w:fill="auto"/>
            <w:hideMark/>
          </w:tcPr>
          <w:p w14:paraId="787FDE4D" w14:textId="77777777" w:rsidR="003018B4" w:rsidRPr="00CF5477" w:rsidRDefault="003018B4" w:rsidP="003018B4">
            <w:pPr>
              <w:spacing w:before="0" w:after="0" w:line="240" w:lineRule="auto"/>
              <w:jc w:val="right"/>
              <w:rPr>
                <w:ins w:id="7753" w:author="Kisch, Christian" w:date="2022-02-08T10:06:00Z"/>
                <w:rFonts w:eastAsia="Times New Roman" w:cs="Calibri"/>
                <w:color w:val="000000"/>
                <w:lang w:eastAsia="de-DE"/>
              </w:rPr>
            </w:pPr>
            <w:ins w:id="7754" w:author="Kisch, Christian" w:date="2022-02-08T10:06:00Z">
              <w:r>
                <w:rPr>
                  <w:rFonts w:eastAsia="Times New Roman" w:cs="Calibri"/>
                  <w:color w:val="000000"/>
                  <w:lang w:eastAsia="de-DE"/>
                </w:rPr>
                <w:t>14</w:t>
              </w:r>
            </w:ins>
          </w:p>
        </w:tc>
        <w:tc>
          <w:tcPr>
            <w:tcW w:w="2523" w:type="dxa"/>
            <w:shd w:val="clear" w:color="000000" w:fill="auto"/>
            <w:hideMark/>
          </w:tcPr>
          <w:p w14:paraId="5C8035B8" w14:textId="4FA7BD17" w:rsidR="003018B4" w:rsidRPr="00CF5477" w:rsidRDefault="003018B4" w:rsidP="003018B4">
            <w:pPr>
              <w:spacing w:before="0" w:after="0" w:line="240" w:lineRule="auto"/>
              <w:rPr>
                <w:ins w:id="7755" w:author="Kisch, Christian" w:date="2022-02-08T10:06:00Z"/>
                <w:rFonts w:eastAsia="Times New Roman" w:cs="Calibri"/>
                <w:color w:val="000000"/>
                <w:lang w:eastAsia="de-DE"/>
              </w:rPr>
            </w:pPr>
            <w:ins w:id="7756"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3D99B686" w14:textId="77777777" w:rsidR="003018B4" w:rsidRPr="00CF5477" w:rsidRDefault="003018B4" w:rsidP="003018B4">
            <w:pPr>
              <w:spacing w:before="0" w:after="0" w:line="240" w:lineRule="auto"/>
              <w:rPr>
                <w:ins w:id="7757" w:author="Kisch, Christian" w:date="2022-02-08T10:06:00Z"/>
                <w:rFonts w:eastAsia="Times New Roman" w:cs="Calibri"/>
                <w:b/>
                <w:bCs/>
                <w:sz w:val="20"/>
                <w:szCs w:val="20"/>
                <w:lang w:eastAsia="de-DE"/>
              </w:rPr>
            </w:pPr>
            <w:ins w:id="7758" w:author="Kisch, Christian" w:date="2022-02-08T10:06:00Z">
              <w:r w:rsidRPr="00CF5477">
                <w:rPr>
                  <w:rFonts w:eastAsia="Times New Roman" w:cs="Calibri"/>
                  <w:b/>
                  <w:bCs/>
                  <w:sz w:val="20"/>
                  <w:szCs w:val="20"/>
                  <w:lang w:eastAsia="de-DE"/>
                </w:rPr>
                <w:t>Bearbeitungsstatus</w:t>
              </w:r>
            </w:ins>
          </w:p>
        </w:tc>
        <w:tc>
          <w:tcPr>
            <w:tcW w:w="1418" w:type="dxa"/>
            <w:shd w:val="clear" w:color="000000" w:fill="auto"/>
            <w:hideMark/>
          </w:tcPr>
          <w:p w14:paraId="4CFC14FC" w14:textId="4D59EC6E" w:rsidR="003018B4" w:rsidRPr="00CF5477" w:rsidRDefault="003018B4" w:rsidP="003018B4">
            <w:pPr>
              <w:spacing w:before="0" w:after="0" w:line="240" w:lineRule="auto"/>
              <w:jc w:val="center"/>
              <w:rPr>
                <w:ins w:id="7759" w:author="Kisch, Christian" w:date="2022-02-08T10:06:00Z"/>
                <w:rFonts w:eastAsia="Times New Roman" w:cs="Calibri"/>
                <w:sz w:val="20"/>
                <w:szCs w:val="20"/>
                <w:lang w:eastAsia="de-DE"/>
              </w:rPr>
            </w:pPr>
            <w:ins w:id="7760" w:author="Kisch, Christian" w:date="2022-02-08T10:07:00Z">
              <w:r>
                <w:rPr>
                  <w:sz w:val="20"/>
                  <w:szCs w:val="20"/>
                </w:rPr>
                <w:t>Ja</w:t>
              </w:r>
            </w:ins>
          </w:p>
        </w:tc>
        <w:tc>
          <w:tcPr>
            <w:tcW w:w="992" w:type="dxa"/>
            <w:shd w:val="clear" w:color="000000" w:fill="auto"/>
          </w:tcPr>
          <w:p w14:paraId="7DBDED5F" w14:textId="4303E51D" w:rsidR="003018B4" w:rsidRPr="00CF5477" w:rsidRDefault="003018B4" w:rsidP="003018B4">
            <w:pPr>
              <w:spacing w:before="0" w:after="0" w:line="240" w:lineRule="auto"/>
              <w:jc w:val="center"/>
              <w:rPr>
                <w:ins w:id="7761" w:author="Kisch, Christian" w:date="2022-02-08T10:06:00Z"/>
                <w:rFonts w:eastAsia="Times New Roman" w:cs="Calibri"/>
                <w:sz w:val="20"/>
                <w:szCs w:val="20"/>
                <w:lang w:eastAsia="de-DE"/>
              </w:rPr>
            </w:pPr>
            <w:ins w:id="7762" w:author="Kisch, Christian" w:date="2022-02-08T10:08:00Z">
              <w:r>
                <w:rPr>
                  <w:sz w:val="20"/>
                  <w:szCs w:val="20"/>
                </w:rPr>
                <w:t>Nein</w:t>
              </w:r>
            </w:ins>
          </w:p>
        </w:tc>
        <w:tc>
          <w:tcPr>
            <w:tcW w:w="992" w:type="dxa"/>
            <w:shd w:val="clear" w:color="000000" w:fill="auto"/>
            <w:hideMark/>
          </w:tcPr>
          <w:p w14:paraId="7A484FF1" w14:textId="6F7AC83A" w:rsidR="003018B4" w:rsidRPr="00CF5477" w:rsidRDefault="003018B4" w:rsidP="003018B4">
            <w:pPr>
              <w:spacing w:before="0" w:after="0" w:line="240" w:lineRule="auto"/>
              <w:jc w:val="center"/>
              <w:rPr>
                <w:ins w:id="7763" w:author="Kisch, Christian" w:date="2022-02-08T10:06:00Z"/>
                <w:rFonts w:eastAsia="Times New Roman" w:cs="Calibri"/>
                <w:sz w:val="20"/>
                <w:szCs w:val="20"/>
                <w:lang w:eastAsia="de-DE"/>
              </w:rPr>
            </w:pPr>
            <w:ins w:id="7764" w:author="Kisch, Christian" w:date="2022-02-08T10:08:00Z">
              <w:r>
                <w:rPr>
                  <w:sz w:val="20"/>
                  <w:szCs w:val="20"/>
                </w:rPr>
                <w:t>x</w:t>
              </w:r>
            </w:ins>
          </w:p>
        </w:tc>
        <w:tc>
          <w:tcPr>
            <w:tcW w:w="1134" w:type="dxa"/>
            <w:shd w:val="clear" w:color="000000" w:fill="auto"/>
            <w:hideMark/>
          </w:tcPr>
          <w:p w14:paraId="432FC943" w14:textId="4731F59A" w:rsidR="003018B4" w:rsidRPr="00CF5477" w:rsidRDefault="003018B4" w:rsidP="003018B4">
            <w:pPr>
              <w:spacing w:before="0" w:after="0" w:line="240" w:lineRule="auto"/>
              <w:jc w:val="center"/>
              <w:rPr>
                <w:ins w:id="7765" w:author="Kisch, Christian" w:date="2022-02-08T10:06:00Z"/>
                <w:rFonts w:eastAsia="Times New Roman" w:cs="Calibri"/>
                <w:sz w:val="20"/>
                <w:szCs w:val="20"/>
                <w:lang w:eastAsia="de-DE"/>
              </w:rPr>
            </w:pPr>
            <w:ins w:id="7766" w:author="Kisch, Christian" w:date="2022-02-08T10:09:00Z">
              <w:r>
                <w:rPr>
                  <w:sz w:val="20"/>
                  <w:szCs w:val="20"/>
                </w:rPr>
                <w:t>x</w:t>
              </w:r>
            </w:ins>
          </w:p>
        </w:tc>
        <w:tc>
          <w:tcPr>
            <w:tcW w:w="1134" w:type="dxa"/>
            <w:shd w:val="clear" w:color="000000" w:fill="auto"/>
            <w:hideMark/>
          </w:tcPr>
          <w:p w14:paraId="1B48DACC" w14:textId="7407049B" w:rsidR="003018B4" w:rsidRPr="00CF5477" w:rsidRDefault="003018B4" w:rsidP="003018B4">
            <w:pPr>
              <w:spacing w:before="0" w:after="0" w:line="240" w:lineRule="auto"/>
              <w:jc w:val="center"/>
              <w:rPr>
                <w:ins w:id="7767" w:author="Kisch, Christian" w:date="2022-02-08T10:06:00Z"/>
                <w:rFonts w:eastAsia="Times New Roman" w:cs="Calibri"/>
                <w:sz w:val="20"/>
                <w:szCs w:val="20"/>
                <w:lang w:eastAsia="de-DE"/>
              </w:rPr>
            </w:pPr>
            <w:ins w:id="7768" w:author="Kisch, Christian" w:date="2022-02-08T10:09:00Z">
              <w:r>
                <w:rPr>
                  <w:sz w:val="20"/>
                  <w:szCs w:val="20"/>
                </w:rPr>
                <w:t>x</w:t>
              </w:r>
            </w:ins>
          </w:p>
        </w:tc>
      </w:tr>
      <w:tr w:rsidR="003018B4" w:rsidRPr="00CF5477" w14:paraId="31AED7AD" w14:textId="77777777" w:rsidTr="007B5DBF">
        <w:trPr>
          <w:trHeight w:val="551"/>
          <w:ins w:id="7769" w:author="Kisch, Christian" w:date="2022-02-08T10:06:00Z"/>
        </w:trPr>
        <w:tc>
          <w:tcPr>
            <w:tcW w:w="626" w:type="dxa"/>
            <w:shd w:val="clear" w:color="000000" w:fill="auto"/>
            <w:hideMark/>
          </w:tcPr>
          <w:p w14:paraId="40BD2CFC" w14:textId="77777777" w:rsidR="003018B4" w:rsidRPr="00CF5477" w:rsidRDefault="003018B4" w:rsidP="003018B4">
            <w:pPr>
              <w:spacing w:before="0" w:after="0" w:line="240" w:lineRule="auto"/>
              <w:jc w:val="right"/>
              <w:rPr>
                <w:ins w:id="7770" w:author="Kisch, Christian" w:date="2022-02-08T10:06:00Z"/>
                <w:rFonts w:eastAsia="Times New Roman" w:cs="Calibri"/>
                <w:color w:val="000000"/>
                <w:lang w:eastAsia="de-DE"/>
              </w:rPr>
            </w:pPr>
            <w:ins w:id="7771" w:author="Kisch, Christian" w:date="2022-02-08T10:06:00Z">
              <w:r>
                <w:rPr>
                  <w:rFonts w:eastAsia="Times New Roman" w:cs="Calibri"/>
                  <w:color w:val="000000"/>
                  <w:lang w:eastAsia="de-DE"/>
                </w:rPr>
                <w:t>15</w:t>
              </w:r>
            </w:ins>
          </w:p>
        </w:tc>
        <w:tc>
          <w:tcPr>
            <w:tcW w:w="2523" w:type="dxa"/>
            <w:shd w:val="clear" w:color="000000" w:fill="auto"/>
            <w:hideMark/>
          </w:tcPr>
          <w:p w14:paraId="34739292" w14:textId="3E8A3C16" w:rsidR="003018B4" w:rsidRPr="00CF5477" w:rsidRDefault="003018B4" w:rsidP="003018B4">
            <w:pPr>
              <w:spacing w:before="0" w:after="0" w:line="240" w:lineRule="auto"/>
              <w:rPr>
                <w:ins w:id="7772" w:author="Kisch, Christian" w:date="2022-02-08T10:06:00Z"/>
                <w:rFonts w:eastAsia="Times New Roman" w:cs="Calibri"/>
                <w:color w:val="000000"/>
                <w:lang w:eastAsia="de-DE"/>
              </w:rPr>
            </w:pPr>
            <w:ins w:id="7773"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50CAA868" w14:textId="77777777" w:rsidR="003018B4" w:rsidRPr="00CF5477" w:rsidRDefault="003018B4" w:rsidP="003018B4">
            <w:pPr>
              <w:spacing w:before="0" w:after="0" w:line="240" w:lineRule="auto"/>
              <w:rPr>
                <w:ins w:id="7774" w:author="Kisch, Christian" w:date="2022-02-08T10:06:00Z"/>
                <w:rFonts w:eastAsia="Times New Roman" w:cs="Calibri"/>
                <w:b/>
                <w:bCs/>
                <w:sz w:val="20"/>
                <w:szCs w:val="20"/>
                <w:lang w:eastAsia="de-DE"/>
              </w:rPr>
            </w:pPr>
            <w:ins w:id="7775" w:author="Kisch, Christian" w:date="2022-02-08T10:06:00Z">
              <w:r w:rsidRPr="00CF5477">
                <w:rPr>
                  <w:rFonts w:eastAsia="Times New Roman" w:cs="Calibri"/>
                  <w:b/>
                  <w:bCs/>
                  <w:sz w:val="20"/>
                  <w:szCs w:val="20"/>
                  <w:lang w:eastAsia="de-DE"/>
                </w:rPr>
                <w:t>Aktenführungsrecht</w:t>
              </w:r>
            </w:ins>
          </w:p>
        </w:tc>
        <w:tc>
          <w:tcPr>
            <w:tcW w:w="1418" w:type="dxa"/>
            <w:shd w:val="clear" w:color="000000" w:fill="auto"/>
            <w:hideMark/>
          </w:tcPr>
          <w:p w14:paraId="09AB6E8F" w14:textId="0327ED10" w:rsidR="003018B4" w:rsidRPr="00CF5477" w:rsidRDefault="003018B4" w:rsidP="003018B4">
            <w:pPr>
              <w:spacing w:before="0" w:after="0" w:line="240" w:lineRule="auto"/>
              <w:jc w:val="center"/>
              <w:rPr>
                <w:ins w:id="7776" w:author="Kisch, Christian" w:date="2022-02-08T10:06:00Z"/>
                <w:rFonts w:eastAsia="Times New Roman" w:cs="Calibri"/>
                <w:sz w:val="20"/>
                <w:szCs w:val="20"/>
                <w:lang w:eastAsia="de-DE"/>
              </w:rPr>
            </w:pPr>
            <w:ins w:id="7777" w:author="Kisch, Christian" w:date="2022-02-08T10:07:00Z">
              <w:r>
                <w:rPr>
                  <w:sz w:val="20"/>
                  <w:szCs w:val="20"/>
                </w:rPr>
                <w:t>Ja</w:t>
              </w:r>
            </w:ins>
          </w:p>
        </w:tc>
        <w:tc>
          <w:tcPr>
            <w:tcW w:w="992" w:type="dxa"/>
            <w:shd w:val="clear" w:color="000000" w:fill="auto"/>
          </w:tcPr>
          <w:p w14:paraId="10BD1016" w14:textId="5639B34E" w:rsidR="003018B4" w:rsidRPr="00CF5477" w:rsidRDefault="003018B4" w:rsidP="003018B4">
            <w:pPr>
              <w:spacing w:before="0" w:after="0" w:line="240" w:lineRule="auto"/>
              <w:jc w:val="center"/>
              <w:rPr>
                <w:ins w:id="7778" w:author="Kisch, Christian" w:date="2022-02-08T10:06:00Z"/>
                <w:rFonts w:eastAsia="Times New Roman" w:cs="Calibri"/>
                <w:sz w:val="20"/>
                <w:szCs w:val="20"/>
                <w:lang w:eastAsia="de-DE"/>
              </w:rPr>
            </w:pPr>
            <w:ins w:id="7779" w:author="Kisch, Christian" w:date="2022-02-08T10:08:00Z">
              <w:r>
                <w:rPr>
                  <w:sz w:val="20"/>
                  <w:szCs w:val="20"/>
                </w:rPr>
                <w:t>Nein</w:t>
              </w:r>
            </w:ins>
          </w:p>
        </w:tc>
        <w:tc>
          <w:tcPr>
            <w:tcW w:w="992" w:type="dxa"/>
            <w:shd w:val="clear" w:color="000000" w:fill="auto"/>
            <w:hideMark/>
          </w:tcPr>
          <w:p w14:paraId="401ECEF2" w14:textId="0E9E4C25" w:rsidR="003018B4" w:rsidRPr="00CF5477" w:rsidRDefault="003018B4" w:rsidP="003018B4">
            <w:pPr>
              <w:spacing w:before="0" w:after="0" w:line="240" w:lineRule="auto"/>
              <w:jc w:val="center"/>
              <w:rPr>
                <w:ins w:id="7780" w:author="Kisch, Christian" w:date="2022-02-08T10:06:00Z"/>
                <w:rFonts w:eastAsia="Times New Roman" w:cs="Calibri"/>
                <w:sz w:val="20"/>
                <w:szCs w:val="20"/>
                <w:lang w:eastAsia="de-DE"/>
              </w:rPr>
            </w:pPr>
            <w:ins w:id="7781" w:author="Kisch, Christian" w:date="2022-02-08T10:08:00Z">
              <w:r>
                <w:rPr>
                  <w:sz w:val="20"/>
                  <w:szCs w:val="20"/>
                </w:rPr>
                <w:t>Nein</w:t>
              </w:r>
            </w:ins>
          </w:p>
        </w:tc>
        <w:tc>
          <w:tcPr>
            <w:tcW w:w="1134" w:type="dxa"/>
            <w:shd w:val="clear" w:color="000000" w:fill="auto"/>
            <w:hideMark/>
          </w:tcPr>
          <w:p w14:paraId="78F5E12B" w14:textId="5F274AB3" w:rsidR="003018B4" w:rsidRPr="00CF5477" w:rsidRDefault="003018B4" w:rsidP="003018B4">
            <w:pPr>
              <w:spacing w:before="0" w:after="0" w:line="240" w:lineRule="auto"/>
              <w:jc w:val="center"/>
              <w:rPr>
                <w:ins w:id="7782" w:author="Kisch, Christian" w:date="2022-02-08T10:06:00Z"/>
                <w:rFonts w:eastAsia="Times New Roman" w:cs="Calibri"/>
                <w:sz w:val="20"/>
                <w:szCs w:val="20"/>
                <w:lang w:eastAsia="de-DE"/>
              </w:rPr>
            </w:pPr>
            <w:ins w:id="7783" w:author="Kisch, Christian" w:date="2022-02-08T10:09:00Z">
              <w:r>
                <w:rPr>
                  <w:sz w:val="20"/>
                  <w:szCs w:val="20"/>
                </w:rPr>
                <w:t>Nein</w:t>
              </w:r>
            </w:ins>
          </w:p>
        </w:tc>
        <w:tc>
          <w:tcPr>
            <w:tcW w:w="1134" w:type="dxa"/>
            <w:shd w:val="clear" w:color="000000" w:fill="auto"/>
            <w:hideMark/>
          </w:tcPr>
          <w:p w14:paraId="0BCC24DD" w14:textId="170EBACC" w:rsidR="003018B4" w:rsidRPr="00CF5477" w:rsidRDefault="003018B4" w:rsidP="003018B4">
            <w:pPr>
              <w:spacing w:before="0" w:after="0" w:line="240" w:lineRule="auto"/>
              <w:jc w:val="center"/>
              <w:rPr>
                <w:ins w:id="7784" w:author="Kisch, Christian" w:date="2022-02-08T10:06:00Z"/>
                <w:rFonts w:eastAsia="Times New Roman" w:cs="Calibri"/>
                <w:sz w:val="20"/>
                <w:szCs w:val="20"/>
                <w:lang w:eastAsia="de-DE"/>
              </w:rPr>
            </w:pPr>
            <w:ins w:id="7785" w:author="Kisch, Christian" w:date="2022-02-08T10:09:00Z">
              <w:r>
                <w:rPr>
                  <w:sz w:val="20"/>
                  <w:szCs w:val="20"/>
                </w:rPr>
                <w:t>x</w:t>
              </w:r>
            </w:ins>
          </w:p>
        </w:tc>
      </w:tr>
      <w:tr w:rsidR="003018B4" w:rsidRPr="00CF5477" w14:paraId="10272384" w14:textId="77777777" w:rsidTr="007B5DBF">
        <w:trPr>
          <w:trHeight w:val="551"/>
          <w:ins w:id="7786" w:author="Kisch, Christian" w:date="2022-02-08T10:06:00Z"/>
        </w:trPr>
        <w:tc>
          <w:tcPr>
            <w:tcW w:w="626" w:type="dxa"/>
            <w:shd w:val="clear" w:color="000000" w:fill="auto"/>
            <w:hideMark/>
          </w:tcPr>
          <w:p w14:paraId="1B94D3D4" w14:textId="77777777" w:rsidR="003018B4" w:rsidRPr="00CF5477" w:rsidRDefault="003018B4" w:rsidP="003018B4">
            <w:pPr>
              <w:spacing w:before="0" w:after="0" w:line="240" w:lineRule="auto"/>
              <w:jc w:val="right"/>
              <w:rPr>
                <w:ins w:id="7787" w:author="Kisch, Christian" w:date="2022-02-08T10:06:00Z"/>
                <w:rFonts w:eastAsia="Times New Roman" w:cs="Calibri"/>
                <w:color w:val="000000"/>
                <w:lang w:eastAsia="de-DE"/>
              </w:rPr>
            </w:pPr>
            <w:ins w:id="7788" w:author="Kisch, Christian" w:date="2022-02-08T10:06:00Z">
              <w:r>
                <w:rPr>
                  <w:rFonts w:eastAsia="Times New Roman" w:cs="Calibri"/>
                  <w:color w:val="000000"/>
                  <w:lang w:eastAsia="de-DE"/>
                </w:rPr>
                <w:t>16</w:t>
              </w:r>
            </w:ins>
          </w:p>
        </w:tc>
        <w:tc>
          <w:tcPr>
            <w:tcW w:w="2523" w:type="dxa"/>
            <w:shd w:val="clear" w:color="000000" w:fill="auto"/>
            <w:hideMark/>
          </w:tcPr>
          <w:p w14:paraId="378F2689" w14:textId="444BB3CF" w:rsidR="003018B4" w:rsidRPr="00CF5477" w:rsidRDefault="003018B4" w:rsidP="003018B4">
            <w:pPr>
              <w:spacing w:before="0" w:after="0" w:line="240" w:lineRule="auto"/>
              <w:rPr>
                <w:ins w:id="7789" w:author="Kisch, Christian" w:date="2022-02-08T10:06:00Z"/>
                <w:rFonts w:eastAsia="Times New Roman" w:cs="Calibri"/>
                <w:color w:val="000000"/>
                <w:lang w:eastAsia="de-DE"/>
              </w:rPr>
            </w:pPr>
            <w:ins w:id="7790"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09C62A4B" w14:textId="77777777" w:rsidR="003018B4" w:rsidRPr="00CF5477" w:rsidRDefault="003018B4" w:rsidP="003018B4">
            <w:pPr>
              <w:spacing w:before="0" w:after="0" w:line="240" w:lineRule="auto"/>
              <w:rPr>
                <w:ins w:id="7791" w:author="Kisch, Christian" w:date="2022-02-08T10:06:00Z"/>
                <w:rFonts w:eastAsia="Times New Roman" w:cs="Calibri"/>
                <w:b/>
                <w:bCs/>
                <w:sz w:val="20"/>
                <w:szCs w:val="20"/>
                <w:lang w:eastAsia="de-DE"/>
              </w:rPr>
            </w:pPr>
            <w:ins w:id="7792" w:author="Kisch, Christian" w:date="2022-02-08T10:06:00Z">
              <w:r w:rsidRPr="00CF5477">
                <w:rPr>
                  <w:rFonts w:eastAsia="Times New Roman" w:cs="Calibri"/>
                  <w:b/>
                  <w:bCs/>
                  <w:sz w:val="20"/>
                  <w:szCs w:val="20"/>
                  <w:lang w:eastAsia="de-DE"/>
                </w:rPr>
                <w:t>Metadaten zum Verfahren</w:t>
              </w:r>
            </w:ins>
          </w:p>
        </w:tc>
        <w:tc>
          <w:tcPr>
            <w:tcW w:w="1418" w:type="dxa"/>
            <w:shd w:val="clear" w:color="000000" w:fill="auto"/>
            <w:hideMark/>
          </w:tcPr>
          <w:p w14:paraId="12512E87" w14:textId="725D2C6B" w:rsidR="003018B4" w:rsidRPr="00CF5477" w:rsidRDefault="003018B4" w:rsidP="003018B4">
            <w:pPr>
              <w:spacing w:before="0" w:after="0" w:line="240" w:lineRule="auto"/>
              <w:jc w:val="center"/>
              <w:rPr>
                <w:ins w:id="7793" w:author="Kisch, Christian" w:date="2022-02-08T10:06:00Z"/>
                <w:rFonts w:eastAsia="Times New Roman" w:cs="Calibri"/>
                <w:sz w:val="20"/>
                <w:szCs w:val="20"/>
                <w:lang w:eastAsia="de-DE"/>
              </w:rPr>
            </w:pPr>
            <w:ins w:id="7794" w:author="Kisch, Christian" w:date="2022-02-08T10:07:00Z">
              <w:r>
                <w:rPr>
                  <w:sz w:val="20"/>
                  <w:szCs w:val="20"/>
                </w:rPr>
                <w:t>Ja</w:t>
              </w:r>
            </w:ins>
          </w:p>
        </w:tc>
        <w:tc>
          <w:tcPr>
            <w:tcW w:w="992" w:type="dxa"/>
            <w:shd w:val="clear" w:color="000000" w:fill="auto"/>
          </w:tcPr>
          <w:p w14:paraId="4F72BC1F" w14:textId="736C604E" w:rsidR="003018B4" w:rsidRPr="00CF5477" w:rsidRDefault="003018B4" w:rsidP="003018B4">
            <w:pPr>
              <w:spacing w:before="0" w:after="0" w:line="240" w:lineRule="auto"/>
              <w:jc w:val="center"/>
              <w:rPr>
                <w:ins w:id="7795" w:author="Kisch, Christian" w:date="2022-02-08T10:06:00Z"/>
                <w:rFonts w:eastAsia="Times New Roman" w:cs="Calibri"/>
                <w:sz w:val="20"/>
                <w:szCs w:val="20"/>
                <w:lang w:eastAsia="de-DE"/>
              </w:rPr>
            </w:pPr>
            <w:ins w:id="7796" w:author="Kisch, Christian" w:date="2022-02-08T10:08:00Z">
              <w:r>
                <w:rPr>
                  <w:sz w:val="20"/>
                  <w:szCs w:val="20"/>
                </w:rPr>
                <w:t>Nein</w:t>
              </w:r>
            </w:ins>
          </w:p>
        </w:tc>
        <w:tc>
          <w:tcPr>
            <w:tcW w:w="992" w:type="dxa"/>
            <w:shd w:val="clear" w:color="000000" w:fill="auto"/>
            <w:hideMark/>
          </w:tcPr>
          <w:p w14:paraId="7FA7CB3F" w14:textId="31DD6162" w:rsidR="003018B4" w:rsidRPr="00CF5477" w:rsidRDefault="003018B4" w:rsidP="003018B4">
            <w:pPr>
              <w:spacing w:before="0" w:after="0" w:line="240" w:lineRule="auto"/>
              <w:jc w:val="center"/>
              <w:rPr>
                <w:ins w:id="7797" w:author="Kisch, Christian" w:date="2022-02-08T10:06:00Z"/>
                <w:rFonts w:eastAsia="Times New Roman" w:cs="Calibri"/>
                <w:sz w:val="20"/>
                <w:szCs w:val="20"/>
                <w:lang w:eastAsia="de-DE"/>
              </w:rPr>
            </w:pPr>
            <w:ins w:id="7798" w:author="Kisch, Christian" w:date="2022-02-08T10:08:00Z">
              <w:r>
                <w:rPr>
                  <w:sz w:val="20"/>
                  <w:szCs w:val="20"/>
                </w:rPr>
                <w:t>Nein</w:t>
              </w:r>
            </w:ins>
          </w:p>
        </w:tc>
        <w:tc>
          <w:tcPr>
            <w:tcW w:w="1134" w:type="dxa"/>
            <w:shd w:val="clear" w:color="000000" w:fill="auto"/>
            <w:hideMark/>
          </w:tcPr>
          <w:p w14:paraId="632D35DB" w14:textId="4B6F373D" w:rsidR="003018B4" w:rsidRPr="00CF5477" w:rsidRDefault="003018B4" w:rsidP="003018B4">
            <w:pPr>
              <w:spacing w:before="0" w:after="0" w:line="240" w:lineRule="auto"/>
              <w:jc w:val="center"/>
              <w:rPr>
                <w:ins w:id="7799" w:author="Kisch, Christian" w:date="2022-02-08T10:06:00Z"/>
                <w:rFonts w:eastAsia="Times New Roman" w:cs="Calibri"/>
                <w:sz w:val="20"/>
                <w:szCs w:val="20"/>
                <w:lang w:eastAsia="de-DE"/>
              </w:rPr>
            </w:pPr>
            <w:ins w:id="7800" w:author="Kisch, Christian" w:date="2022-02-08T10:09:00Z">
              <w:r>
                <w:rPr>
                  <w:sz w:val="20"/>
                  <w:szCs w:val="20"/>
                </w:rPr>
                <w:t>x</w:t>
              </w:r>
            </w:ins>
          </w:p>
        </w:tc>
        <w:tc>
          <w:tcPr>
            <w:tcW w:w="1134" w:type="dxa"/>
            <w:shd w:val="clear" w:color="000000" w:fill="auto"/>
            <w:hideMark/>
          </w:tcPr>
          <w:p w14:paraId="58780A11" w14:textId="26BBFE80" w:rsidR="003018B4" w:rsidRPr="00CF5477" w:rsidRDefault="003018B4" w:rsidP="003018B4">
            <w:pPr>
              <w:spacing w:before="0" w:after="0" w:line="240" w:lineRule="auto"/>
              <w:jc w:val="center"/>
              <w:rPr>
                <w:ins w:id="7801" w:author="Kisch, Christian" w:date="2022-02-08T10:06:00Z"/>
                <w:rFonts w:eastAsia="Times New Roman" w:cs="Calibri"/>
                <w:sz w:val="20"/>
                <w:szCs w:val="20"/>
                <w:lang w:eastAsia="de-DE"/>
              </w:rPr>
            </w:pPr>
            <w:ins w:id="7802" w:author="Kisch, Christian" w:date="2022-02-08T10:09:00Z">
              <w:r>
                <w:rPr>
                  <w:sz w:val="20"/>
                  <w:szCs w:val="20"/>
                </w:rPr>
                <w:t>x</w:t>
              </w:r>
            </w:ins>
          </w:p>
        </w:tc>
      </w:tr>
      <w:tr w:rsidR="003018B4" w:rsidRPr="00CF5477" w14:paraId="2D9C0416" w14:textId="77777777" w:rsidTr="007B5DBF">
        <w:trPr>
          <w:trHeight w:val="525"/>
          <w:ins w:id="7803" w:author="Kisch, Christian" w:date="2022-02-08T10:06:00Z"/>
        </w:trPr>
        <w:tc>
          <w:tcPr>
            <w:tcW w:w="626" w:type="dxa"/>
            <w:shd w:val="clear" w:color="000000" w:fill="auto"/>
            <w:hideMark/>
          </w:tcPr>
          <w:p w14:paraId="488A43AA" w14:textId="77777777" w:rsidR="003018B4" w:rsidRPr="00CF5477" w:rsidRDefault="003018B4" w:rsidP="003018B4">
            <w:pPr>
              <w:spacing w:before="0" w:after="0" w:line="240" w:lineRule="auto"/>
              <w:jc w:val="right"/>
              <w:rPr>
                <w:ins w:id="7804" w:author="Kisch, Christian" w:date="2022-02-08T10:06:00Z"/>
                <w:rFonts w:eastAsia="Times New Roman" w:cs="Calibri"/>
                <w:color w:val="000000"/>
                <w:lang w:eastAsia="de-DE"/>
              </w:rPr>
            </w:pPr>
            <w:ins w:id="7805" w:author="Kisch, Christian" w:date="2022-02-08T10:06:00Z">
              <w:r>
                <w:rPr>
                  <w:rFonts w:eastAsia="Times New Roman" w:cs="Calibri"/>
                  <w:color w:val="000000"/>
                  <w:lang w:eastAsia="de-DE"/>
                </w:rPr>
                <w:t>17</w:t>
              </w:r>
            </w:ins>
          </w:p>
        </w:tc>
        <w:tc>
          <w:tcPr>
            <w:tcW w:w="2523" w:type="dxa"/>
            <w:shd w:val="clear" w:color="000000" w:fill="auto"/>
            <w:hideMark/>
          </w:tcPr>
          <w:p w14:paraId="7B5299E2" w14:textId="09E03FA4" w:rsidR="003018B4" w:rsidRPr="00CF5477" w:rsidRDefault="003018B4" w:rsidP="003018B4">
            <w:pPr>
              <w:spacing w:before="0" w:after="0" w:line="240" w:lineRule="auto"/>
              <w:rPr>
                <w:ins w:id="7806" w:author="Kisch, Christian" w:date="2022-02-08T10:06:00Z"/>
                <w:rFonts w:eastAsia="Times New Roman" w:cs="Calibri"/>
                <w:color w:val="000000"/>
                <w:lang w:eastAsia="de-DE"/>
              </w:rPr>
            </w:pPr>
            <w:ins w:id="7807"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AE67E18" w14:textId="77777777" w:rsidR="003018B4" w:rsidRPr="00CF5477" w:rsidRDefault="003018B4" w:rsidP="003018B4">
            <w:pPr>
              <w:spacing w:before="0" w:after="0" w:line="240" w:lineRule="auto"/>
              <w:rPr>
                <w:ins w:id="7808" w:author="Kisch, Christian" w:date="2022-02-08T10:06:00Z"/>
                <w:rFonts w:eastAsia="Times New Roman" w:cs="Calibri"/>
                <w:b/>
                <w:bCs/>
                <w:sz w:val="20"/>
                <w:szCs w:val="20"/>
                <w:lang w:eastAsia="de-DE"/>
              </w:rPr>
            </w:pPr>
            <w:ins w:id="7809" w:author="Kisch, Christian" w:date="2022-02-08T10:06:00Z">
              <w:r w:rsidRPr="00CF5477">
                <w:rPr>
                  <w:rFonts w:eastAsia="Times New Roman" w:cs="Calibri"/>
                  <w:b/>
                  <w:bCs/>
                  <w:sz w:val="20"/>
                  <w:szCs w:val="20"/>
                  <w:lang w:eastAsia="de-DE"/>
                </w:rPr>
                <w:t>Verfahrenshistorie</w:t>
              </w:r>
            </w:ins>
          </w:p>
        </w:tc>
        <w:tc>
          <w:tcPr>
            <w:tcW w:w="1418" w:type="dxa"/>
            <w:shd w:val="clear" w:color="000000" w:fill="auto"/>
            <w:hideMark/>
          </w:tcPr>
          <w:p w14:paraId="67803675" w14:textId="2CFFD6CA" w:rsidR="003018B4" w:rsidRPr="00CF5477" w:rsidRDefault="003018B4" w:rsidP="003018B4">
            <w:pPr>
              <w:spacing w:before="0" w:after="0" w:line="240" w:lineRule="auto"/>
              <w:jc w:val="center"/>
              <w:rPr>
                <w:ins w:id="7810" w:author="Kisch, Christian" w:date="2022-02-08T10:06:00Z"/>
                <w:rFonts w:eastAsia="Times New Roman" w:cs="Calibri"/>
                <w:sz w:val="20"/>
                <w:szCs w:val="20"/>
                <w:lang w:eastAsia="de-DE"/>
              </w:rPr>
            </w:pPr>
            <w:ins w:id="7811" w:author="Kisch, Christian" w:date="2022-02-08T10:07:00Z">
              <w:r>
                <w:rPr>
                  <w:sz w:val="20"/>
                  <w:szCs w:val="20"/>
                </w:rPr>
                <w:t>Nein</w:t>
              </w:r>
            </w:ins>
          </w:p>
        </w:tc>
        <w:tc>
          <w:tcPr>
            <w:tcW w:w="992" w:type="dxa"/>
            <w:shd w:val="clear" w:color="000000" w:fill="auto"/>
          </w:tcPr>
          <w:p w14:paraId="3CB61B3E" w14:textId="60FFC691" w:rsidR="003018B4" w:rsidRPr="00CF5477" w:rsidRDefault="003018B4" w:rsidP="003018B4">
            <w:pPr>
              <w:spacing w:before="0" w:after="0" w:line="240" w:lineRule="auto"/>
              <w:jc w:val="center"/>
              <w:rPr>
                <w:ins w:id="7812" w:author="Kisch, Christian" w:date="2022-02-08T10:06:00Z"/>
                <w:rFonts w:eastAsia="Times New Roman" w:cs="Calibri"/>
                <w:sz w:val="20"/>
                <w:szCs w:val="20"/>
                <w:lang w:eastAsia="de-DE"/>
              </w:rPr>
            </w:pPr>
            <w:ins w:id="7813" w:author="Kisch, Christian" w:date="2022-02-08T10:08:00Z">
              <w:r>
                <w:rPr>
                  <w:sz w:val="20"/>
                  <w:szCs w:val="20"/>
                </w:rPr>
                <w:t>Nein</w:t>
              </w:r>
            </w:ins>
          </w:p>
        </w:tc>
        <w:tc>
          <w:tcPr>
            <w:tcW w:w="992" w:type="dxa"/>
            <w:shd w:val="clear" w:color="000000" w:fill="auto"/>
            <w:hideMark/>
          </w:tcPr>
          <w:p w14:paraId="313FF337" w14:textId="7C95C040" w:rsidR="003018B4" w:rsidRPr="00CF5477" w:rsidRDefault="003018B4" w:rsidP="003018B4">
            <w:pPr>
              <w:spacing w:before="0" w:after="0" w:line="240" w:lineRule="auto"/>
              <w:jc w:val="center"/>
              <w:rPr>
                <w:ins w:id="7814" w:author="Kisch, Christian" w:date="2022-02-08T10:06:00Z"/>
                <w:rFonts w:eastAsia="Times New Roman" w:cs="Calibri"/>
                <w:sz w:val="20"/>
                <w:szCs w:val="20"/>
                <w:lang w:eastAsia="de-DE"/>
              </w:rPr>
            </w:pPr>
            <w:ins w:id="7815" w:author="Kisch, Christian" w:date="2022-02-08T10:08:00Z">
              <w:r>
                <w:rPr>
                  <w:sz w:val="20"/>
                  <w:szCs w:val="20"/>
                </w:rPr>
                <w:t>Nein</w:t>
              </w:r>
            </w:ins>
          </w:p>
        </w:tc>
        <w:tc>
          <w:tcPr>
            <w:tcW w:w="1134" w:type="dxa"/>
            <w:shd w:val="clear" w:color="000000" w:fill="auto"/>
            <w:hideMark/>
          </w:tcPr>
          <w:p w14:paraId="7D6248B6" w14:textId="176B9274" w:rsidR="003018B4" w:rsidRPr="00CF5477" w:rsidRDefault="003018B4" w:rsidP="003018B4">
            <w:pPr>
              <w:spacing w:before="0" w:after="0" w:line="240" w:lineRule="auto"/>
              <w:jc w:val="center"/>
              <w:rPr>
                <w:ins w:id="7816" w:author="Kisch, Christian" w:date="2022-02-08T10:06:00Z"/>
                <w:rFonts w:eastAsia="Times New Roman" w:cs="Calibri"/>
                <w:sz w:val="20"/>
                <w:szCs w:val="20"/>
                <w:lang w:eastAsia="de-DE"/>
              </w:rPr>
            </w:pPr>
            <w:ins w:id="7817" w:author="Kisch, Christian" w:date="2022-02-08T10:09:00Z">
              <w:r>
                <w:rPr>
                  <w:sz w:val="20"/>
                  <w:szCs w:val="20"/>
                </w:rPr>
                <w:t>x</w:t>
              </w:r>
            </w:ins>
          </w:p>
        </w:tc>
        <w:tc>
          <w:tcPr>
            <w:tcW w:w="1134" w:type="dxa"/>
            <w:shd w:val="clear" w:color="000000" w:fill="auto"/>
            <w:hideMark/>
          </w:tcPr>
          <w:p w14:paraId="3E8C761D" w14:textId="6BD99F1D" w:rsidR="003018B4" w:rsidRPr="00CF5477" w:rsidRDefault="003018B4" w:rsidP="003018B4">
            <w:pPr>
              <w:spacing w:before="0" w:after="0" w:line="240" w:lineRule="auto"/>
              <w:jc w:val="center"/>
              <w:rPr>
                <w:ins w:id="7818" w:author="Kisch, Christian" w:date="2022-02-08T10:06:00Z"/>
                <w:rFonts w:eastAsia="Times New Roman" w:cs="Calibri"/>
                <w:sz w:val="20"/>
                <w:szCs w:val="20"/>
                <w:lang w:eastAsia="de-DE"/>
              </w:rPr>
            </w:pPr>
            <w:ins w:id="7819" w:author="Kisch, Christian" w:date="2022-02-08T10:09:00Z">
              <w:r>
                <w:rPr>
                  <w:sz w:val="20"/>
                  <w:szCs w:val="20"/>
                </w:rPr>
                <w:t>x</w:t>
              </w:r>
            </w:ins>
          </w:p>
        </w:tc>
      </w:tr>
      <w:tr w:rsidR="003018B4" w:rsidRPr="00CF5477" w14:paraId="005C5596" w14:textId="77777777" w:rsidTr="007B5DBF">
        <w:trPr>
          <w:trHeight w:val="432"/>
          <w:ins w:id="7820" w:author="Kisch, Christian" w:date="2022-02-08T10:06:00Z"/>
        </w:trPr>
        <w:tc>
          <w:tcPr>
            <w:tcW w:w="626" w:type="dxa"/>
            <w:shd w:val="clear" w:color="000000" w:fill="auto"/>
            <w:hideMark/>
          </w:tcPr>
          <w:p w14:paraId="555599C1" w14:textId="77777777" w:rsidR="003018B4" w:rsidRPr="00CF5477" w:rsidRDefault="003018B4" w:rsidP="003018B4">
            <w:pPr>
              <w:spacing w:before="0" w:after="0" w:line="240" w:lineRule="auto"/>
              <w:jc w:val="right"/>
              <w:rPr>
                <w:ins w:id="7821" w:author="Kisch, Christian" w:date="2022-02-08T10:06:00Z"/>
                <w:rFonts w:eastAsia="Times New Roman" w:cs="Calibri"/>
                <w:color w:val="000000"/>
                <w:lang w:eastAsia="de-DE"/>
              </w:rPr>
            </w:pPr>
            <w:ins w:id="7822" w:author="Kisch, Christian" w:date="2022-02-08T10:06:00Z">
              <w:r>
                <w:rPr>
                  <w:rFonts w:eastAsia="Times New Roman" w:cs="Calibri"/>
                  <w:color w:val="000000"/>
                  <w:lang w:eastAsia="de-DE"/>
                </w:rPr>
                <w:t>18</w:t>
              </w:r>
            </w:ins>
          </w:p>
        </w:tc>
        <w:tc>
          <w:tcPr>
            <w:tcW w:w="2523" w:type="dxa"/>
            <w:shd w:val="clear" w:color="000000" w:fill="auto"/>
            <w:hideMark/>
          </w:tcPr>
          <w:p w14:paraId="4FF8722E" w14:textId="4E98D0C3" w:rsidR="003018B4" w:rsidRPr="00CF5477" w:rsidRDefault="003018B4" w:rsidP="003018B4">
            <w:pPr>
              <w:spacing w:before="0" w:after="0" w:line="240" w:lineRule="auto"/>
              <w:rPr>
                <w:ins w:id="7823" w:author="Kisch, Christian" w:date="2022-02-08T10:06:00Z"/>
                <w:rFonts w:eastAsia="Times New Roman" w:cs="Calibri"/>
                <w:color w:val="000000"/>
                <w:lang w:eastAsia="de-DE"/>
              </w:rPr>
            </w:pPr>
            <w:ins w:id="7824"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09412C3A" w14:textId="77777777" w:rsidR="003018B4" w:rsidRPr="00CF5477" w:rsidRDefault="003018B4" w:rsidP="003018B4">
            <w:pPr>
              <w:spacing w:before="0" w:after="0" w:line="240" w:lineRule="auto"/>
              <w:rPr>
                <w:ins w:id="7825" w:author="Kisch, Christian" w:date="2022-02-08T10:06:00Z"/>
                <w:rFonts w:eastAsia="Times New Roman" w:cs="Calibri"/>
                <w:b/>
                <w:bCs/>
                <w:sz w:val="20"/>
                <w:szCs w:val="20"/>
                <w:lang w:eastAsia="de-DE"/>
              </w:rPr>
            </w:pPr>
            <w:ins w:id="7826" w:author="Kisch, Christian" w:date="2022-02-08T10:06:00Z">
              <w:r w:rsidRPr="00CF5477">
                <w:rPr>
                  <w:rFonts w:eastAsia="Times New Roman" w:cs="Calibri"/>
                  <w:b/>
                  <w:bCs/>
                  <w:sz w:val="20"/>
                  <w:szCs w:val="20"/>
                  <w:lang w:eastAsia="de-DE"/>
                </w:rPr>
                <w:t>Ordner</w:t>
              </w:r>
            </w:ins>
          </w:p>
        </w:tc>
        <w:tc>
          <w:tcPr>
            <w:tcW w:w="1418" w:type="dxa"/>
            <w:shd w:val="clear" w:color="000000" w:fill="auto"/>
            <w:hideMark/>
          </w:tcPr>
          <w:p w14:paraId="244A548F" w14:textId="404DA458" w:rsidR="003018B4" w:rsidRPr="00CF5477" w:rsidRDefault="003018B4" w:rsidP="003018B4">
            <w:pPr>
              <w:spacing w:before="0" w:after="0" w:line="240" w:lineRule="auto"/>
              <w:jc w:val="center"/>
              <w:rPr>
                <w:ins w:id="7827" w:author="Kisch, Christian" w:date="2022-02-08T10:06:00Z"/>
                <w:rFonts w:eastAsia="Times New Roman" w:cs="Calibri"/>
                <w:sz w:val="20"/>
                <w:szCs w:val="20"/>
                <w:lang w:eastAsia="de-DE"/>
              </w:rPr>
            </w:pPr>
            <w:ins w:id="7828" w:author="Kisch, Christian" w:date="2022-02-08T10:07:00Z">
              <w:r>
                <w:rPr>
                  <w:sz w:val="20"/>
                  <w:szCs w:val="20"/>
                </w:rPr>
                <w:t>Ja</w:t>
              </w:r>
            </w:ins>
          </w:p>
        </w:tc>
        <w:tc>
          <w:tcPr>
            <w:tcW w:w="992" w:type="dxa"/>
            <w:shd w:val="clear" w:color="000000" w:fill="auto"/>
          </w:tcPr>
          <w:p w14:paraId="529AC139" w14:textId="5329D6C9" w:rsidR="003018B4" w:rsidRPr="00CF5477" w:rsidRDefault="003018B4" w:rsidP="003018B4">
            <w:pPr>
              <w:spacing w:before="0" w:after="0" w:line="240" w:lineRule="auto"/>
              <w:jc w:val="center"/>
              <w:rPr>
                <w:ins w:id="7829" w:author="Kisch, Christian" w:date="2022-02-08T10:06:00Z"/>
                <w:rFonts w:eastAsia="Times New Roman" w:cs="Calibri"/>
                <w:sz w:val="20"/>
                <w:szCs w:val="20"/>
                <w:lang w:eastAsia="de-DE"/>
              </w:rPr>
            </w:pPr>
            <w:ins w:id="7830" w:author="Kisch, Christian" w:date="2022-02-08T10:08:00Z">
              <w:r>
                <w:rPr>
                  <w:sz w:val="20"/>
                  <w:szCs w:val="20"/>
                </w:rPr>
                <w:t>Nein</w:t>
              </w:r>
            </w:ins>
          </w:p>
        </w:tc>
        <w:tc>
          <w:tcPr>
            <w:tcW w:w="992" w:type="dxa"/>
            <w:shd w:val="clear" w:color="000000" w:fill="auto"/>
            <w:hideMark/>
          </w:tcPr>
          <w:p w14:paraId="15F3884B" w14:textId="6DD1664C" w:rsidR="003018B4" w:rsidRPr="00CF5477" w:rsidRDefault="003018B4" w:rsidP="003018B4">
            <w:pPr>
              <w:spacing w:before="0" w:after="0" w:line="240" w:lineRule="auto"/>
              <w:jc w:val="center"/>
              <w:rPr>
                <w:ins w:id="7831" w:author="Kisch, Christian" w:date="2022-02-08T10:06:00Z"/>
                <w:rFonts w:eastAsia="Times New Roman" w:cs="Calibri"/>
                <w:sz w:val="20"/>
                <w:szCs w:val="20"/>
                <w:lang w:eastAsia="de-DE"/>
              </w:rPr>
            </w:pPr>
            <w:ins w:id="7832" w:author="Kisch, Christian" w:date="2022-02-08T10:08:00Z">
              <w:r>
                <w:rPr>
                  <w:sz w:val="20"/>
                  <w:szCs w:val="20"/>
                </w:rPr>
                <w:t>Nein</w:t>
              </w:r>
            </w:ins>
          </w:p>
        </w:tc>
        <w:tc>
          <w:tcPr>
            <w:tcW w:w="1134" w:type="dxa"/>
            <w:shd w:val="clear" w:color="000000" w:fill="auto"/>
            <w:hideMark/>
          </w:tcPr>
          <w:p w14:paraId="3AC05DE4" w14:textId="2B16238D" w:rsidR="003018B4" w:rsidRPr="00CF5477" w:rsidRDefault="003018B4" w:rsidP="003018B4">
            <w:pPr>
              <w:spacing w:before="0" w:after="0" w:line="240" w:lineRule="auto"/>
              <w:jc w:val="center"/>
              <w:rPr>
                <w:ins w:id="7833" w:author="Kisch, Christian" w:date="2022-02-08T10:06:00Z"/>
                <w:rFonts w:eastAsia="Times New Roman" w:cs="Calibri"/>
                <w:sz w:val="20"/>
                <w:szCs w:val="20"/>
                <w:lang w:eastAsia="de-DE"/>
              </w:rPr>
            </w:pPr>
            <w:ins w:id="7834" w:author="Kisch, Christian" w:date="2022-02-08T10:09:00Z">
              <w:r>
                <w:rPr>
                  <w:sz w:val="20"/>
                  <w:szCs w:val="20"/>
                </w:rPr>
                <w:t>x</w:t>
              </w:r>
            </w:ins>
          </w:p>
        </w:tc>
        <w:tc>
          <w:tcPr>
            <w:tcW w:w="1134" w:type="dxa"/>
            <w:shd w:val="clear" w:color="000000" w:fill="auto"/>
            <w:hideMark/>
          </w:tcPr>
          <w:p w14:paraId="00DED9F6" w14:textId="79CD35C0" w:rsidR="003018B4" w:rsidRPr="00CF5477" w:rsidRDefault="003018B4" w:rsidP="003018B4">
            <w:pPr>
              <w:spacing w:before="0" w:after="0" w:line="240" w:lineRule="auto"/>
              <w:jc w:val="center"/>
              <w:rPr>
                <w:ins w:id="7835" w:author="Kisch, Christian" w:date="2022-02-08T10:06:00Z"/>
                <w:rFonts w:eastAsia="Times New Roman" w:cs="Calibri"/>
                <w:sz w:val="20"/>
                <w:szCs w:val="20"/>
                <w:lang w:eastAsia="de-DE"/>
              </w:rPr>
            </w:pPr>
            <w:ins w:id="7836" w:author="Kisch, Christian" w:date="2022-02-08T10:09:00Z">
              <w:r>
                <w:rPr>
                  <w:sz w:val="20"/>
                  <w:szCs w:val="20"/>
                </w:rPr>
                <w:t>x</w:t>
              </w:r>
            </w:ins>
          </w:p>
        </w:tc>
      </w:tr>
      <w:tr w:rsidR="003018B4" w:rsidRPr="00CF5477" w14:paraId="55AFB290" w14:textId="77777777" w:rsidTr="007B5DBF">
        <w:trPr>
          <w:trHeight w:val="454"/>
          <w:ins w:id="7837" w:author="Kisch, Christian" w:date="2022-02-08T10:06:00Z"/>
        </w:trPr>
        <w:tc>
          <w:tcPr>
            <w:tcW w:w="626" w:type="dxa"/>
            <w:shd w:val="clear" w:color="000000" w:fill="auto"/>
            <w:hideMark/>
          </w:tcPr>
          <w:p w14:paraId="714C1D34" w14:textId="77777777" w:rsidR="003018B4" w:rsidRPr="00CF5477" w:rsidRDefault="003018B4" w:rsidP="003018B4">
            <w:pPr>
              <w:spacing w:before="0" w:after="0" w:line="240" w:lineRule="auto"/>
              <w:jc w:val="right"/>
              <w:rPr>
                <w:ins w:id="7838" w:author="Kisch, Christian" w:date="2022-02-08T10:06:00Z"/>
                <w:rFonts w:eastAsia="Times New Roman" w:cs="Calibri"/>
                <w:color w:val="000000"/>
                <w:lang w:eastAsia="de-DE"/>
              </w:rPr>
            </w:pPr>
            <w:ins w:id="7839" w:author="Kisch, Christian" w:date="2022-02-08T10:06:00Z">
              <w:r>
                <w:rPr>
                  <w:rFonts w:eastAsia="Times New Roman" w:cs="Calibri"/>
                  <w:color w:val="000000"/>
                  <w:lang w:eastAsia="de-DE"/>
                </w:rPr>
                <w:t>19</w:t>
              </w:r>
            </w:ins>
          </w:p>
        </w:tc>
        <w:tc>
          <w:tcPr>
            <w:tcW w:w="2523" w:type="dxa"/>
            <w:shd w:val="clear" w:color="000000" w:fill="auto"/>
            <w:hideMark/>
          </w:tcPr>
          <w:p w14:paraId="100944B2" w14:textId="7141CC63" w:rsidR="003018B4" w:rsidRPr="00CF5477" w:rsidRDefault="003018B4" w:rsidP="003018B4">
            <w:pPr>
              <w:spacing w:before="0" w:after="0" w:line="240" w:lineRule="auto"/>
              <w:rPr>
                <w:ins w:id="7840" w:author="Kisch, Christian" w:date="2022-02-08T10:06:00Z"/>
                <w:rFonts w:eastAsia="Times New Roman" w:cs="Calibri"/>
                <w:color w:val="000000"/>
                <w:lang w:eastAsia="de-DE"/>
              </w:rPr>
            </w:pPr>
            <w:ins w:id="7841"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4E9D24EC" w14:textId="77777777" w:rsidR="003018B4" w:rsidRPr="00CF5477" w:rsidRDefault="003018B4" w:rsidP="003018B4">
            <w:pPr>
              <w:spacing w:before="0" w:after="0" w:line="240" w:lineRule="auto"/>
              <w:rPr>
                <w:ins w:id="7842" w:author="Kisch, Christian" w:date="2022-02-08T10:06:00Z"/>
                <w:rFonts w:eastAsia="Times New Roman" w:cs="Calibri"/>
                <w:b/>
                <w:bCs/>
                <w:sz w:val="20"/>
                <w:szCs w:val="20"/>
                <w:lang w:eastAsia="de-DE"/>
              </w:rPr>
            </w:pPr>
            <w:ins w:id="7843" w:author="Kisch, Christian" w:date="2022-02-08T10:06:00Z">
              <w:r w:rsidRPr="00CF5477">
                <w:rPr>
                  <w:rFonts w:eastAsia="Times New Roman" w:cs="Calibri"/>
                  <w:b/>
                  <w:bCs/>
                  <w:sz w:val="20"/>
                  <w:szCs w:val="20"/>
                  <w:lang w:eastAsia="de-DE"/>
                </w:rPr>
                <w:t>Unterordner im Ordner „Akte“</w:t>
              </w:r>
            </w:ins>
          </w:p>
        </w:tc>
        <w:tc>
          <w:tcPr>
            <w:tcW w:w="1418" w:type="dxa"/>
            <w:shd w:val="clear" w:color="000000" w:fill="auto"/>
            <w:hideMark/>
          </w:tcPr>
          <w:p w14:paraId="7D9E5DC7" w14:textId="7CC45713" w:rsidR="003018B4" w:rsidRPr="00CF5477" w:rsidRDefault="003018B4" w:rsidP="003018B4">
            <w:pPr>
              <w:spacing w:before="0" w:after="0" w:line="240" w:lineRule="auto"/>
              <w:jc w:val="center"/>
              <w:rPr>
                <w:ins w:id="7844" w:author="Kisch, Christian" w:date="2022-02-08T10:06:00Z"/>
                <w:rFonts w:eastAsia="Times New Roman" w:cs="Calibri"/>
                <w:sz w:val="20"/>
                <w:szCs w:val="20"/>
                <w:lang w:eastAsia="de-DE"/>
              </w:rPr>
            </w:pPr>
            <w:ins w:id="7845" w:author="Kisch, Christian" w:date="2022-02-08T10:07:00Z">
              <w:r>
                <w:rPr>
                  <w:sz w:val="20"/>
                  <w:szCs w:val="20"/>
                </w:rPr>
                <w:t>Ja</w:t>
              </w:r>
            </w:ins>
          </w:p>
        </w:tc>
        <w:tc>
          <w:tcPr>
            <w:tcW w:w="992" w:type="dxa"/>
            <w:shd w:val="clear" w:color="000000" w:fill="auto"/>
          </w:tcPr>
          <w:p w14:paraId="3F8098A6" w14:textId="33A1C565" w:rsidR="003018B4" w:rsidRPr="00CF5477" w:rsidRDefault="003018B4" w:rsidP="003018B4">
            <w:pPr>
              <w:spacing w:before="0" w:after="0" w:line="240" w:lineRule="auto"/>
              <w:jc w:val="center"/>
              <w:rPr>
                <w:ins w:id="7846" w:author="Kisch, Christian" w:date="2022-02-08T10:06:00Z"/>
                <w:rFonts w:eastAsia="Times New Roman" w:cs="Calibri"/>
                <w:sz w:val="20"/>
                <w:szCs w:val="20"/>
                <w:lang w:eastAsia="de-DE"/>
              </w:rPr>
            </w:pPr>
            <w:ins w:id="7847" w:author="Kisch, Christian" w:date="2022-02-08T10:08:00Z">
              <w:r>
                <w:rPr>
                  <w:sz w:val="20"/>
                  <w:szCs w:val="20"/>
                </w:rPr>
                <w:t>Nein</w:t>
              </w:r>
            </w:ins>
          </w:p>
        </w:tc>
        <w:tc>
          <w:tcPr>
            <w:tcW w:w="992" w:type="dxa"/>
            <w:shd w:val="clear" w:color="000000" w:fill="auto"/>
            <w:hideMark/>
          </w:tcPr>
          <w:p w14:paraId="436CEDCC" w14:textId="78946261" w:rsidR="003018B4" w:rsidRPr="00CF5477" w:rsidRDefault="003018B4" w:rsidP="003018B4">
            <w:pPr>
              <w:spacing w:before="0" w:after="0" w:line="240" w:lineRule="auto"/>
              <w:jc w:val="center"/>
              <w:rPr>
                <w:ins w:id="7848" w:author="Kisch, Christian" w:date="2022-02-08T10:06:00Z"/>
                <w:rFonts w:eastAsia="Times New Roman" w:cs="Calibri"/>
                <w:sz w:val="20"/>
                <w:szCs w:val="20"/>
                <w:lang w:eastAsia="de-DE"/>
              </w:rPr>
            </w:pPr>
            <w:ins w:id="7849" w:author="Kisch, Christian" w:date="2022-02-08T10:08:00Z">
              <w:r>
                <w:rPr>
                  <w:sz w:val="20"/>
                  <w:szCs w:val="20"/>
                </w:rPr>
                <w:t>Nein</w:t>
              </w:r>
            </w:ins>
          </w:p>
        </w:tc>
        <w:tc>
          <w:tcPr>
            <w:tcW w:w="1134" w:type="dxa"/>
            <w:shd w:val="clear" w:color="000000" w:fill="auto"/>
            <w:hideMark/>
          </w:tcPr>
          <w:p w14:paraId="44EB8E9D" w14:textId="48CB398A" w:rsidR="003018B4" w:rsidRPr="00CF5477" w:rsidRDefault="003018B4" w:rsidP="003018B4">
            <w:pPr>
              <w:spacing w:before="0" w:after="0" w:line="240" w:lineRule="auto"/>
              <w:jc w:val="center"/>
              <w:rPr>
                <w:ins w:id="7850" w:author="Kisch, Christian" w:date="2022-02-08T10:06:00Z"/>
                <w:rFonts w:eastAsia="Times New Roman" w:cs="Calibri"/>
                <w:sz w:val="20"/>
                <w:szCs w:val="20"/>
                <w:lang w:eastAsia="de-DE"/>
              </w:rPr>
            </w:pPr>
            <w:ins w:id="7851" w:author="Kisch, Christian" w:date="2022-02-08T10:09:00Z">
              <w:r>
                <w:rPr>
                  <w:sz w:val="20"/>
                  <w:szCs w:val="20"/>
                </w:rPr>
                <w:t>x</w:t>
              </w:r>
            </w:ins>
          </w:p>
        </w:tc>
        <w:tc>
          <w:tcPr>
            <w:tcW w:w="1134" w:type="dxa"/>
            <w:shd w:val="clear" w:color="000000" w:fill="auto"/>
            <w:hideMark/>
          </w:tcPr>
          <w:p w14:paraId="1BCAFF45" w14:textId="58D03C7D" w:rsidR="003018B4" w:rsidRPr="00CF5477" w:rsidRDefault="003018B4" w:rsidP="003018B4">
            <w:pPr>
              <w:spacing w:before="0" w:after="0" w:line="240" w:lineRule="auto"/>
              <w:jc w:val="center"/>
              <w:rPr>
                <w:ins w:id="7852" w:author="Kisch, Christian" w:date="2022-02-08T10:06:00Z"/>
                <w:rFonts w:eastAsia="Times New Roman" w:cs="Calibri"/>
                <w:sz w:val="20"/>
                <w:szCs w:val="20"/>
                <w:lang w:eastAsia="de-DE"/>
              </w:rPr>
            </w:pPr>
            <w:ins w:id="7853" w:author="Kisch, Christian" w:date="2022-02-08T10:09:00Z">
              <w:r>
                <w:rPr>
                  <w:sz w:val="20"/>
                  <w:szCs w:val="20"/>
                </w:rPr>
                <w:t>x</w:t>
              </w:r>
            </w:ins>
          </w:p>
        </w:tc>
      </w:tr>
      <w:tr w:rsidR="003018B4" w:rsidRPr="00CF5477" w14:paraId="49FC6D9A" w14:textId="77777777" w:rsidTr="007B5DBF">
        <w:trPr>
          <w:trHeight w:val="475"/>
          <w:ins w:id="7854" w:author="Kisch, Christian" w:date="2022-02-08T10:06:00Z"/>
        </w:trPr>
        <w:tc>
          <w:tcPr>
            <w:tcW w:w="626" w:type="dxa"/>
            <w:shd w:val="clear" w:color="000000" w:fill="auto"/>
            <w:hideMark/>
          </w:tcPr>
          <w:p w14:paraId="50621681" w14:textId="77777777" w:rsidR="003018B4" w:rsidRPr="00CF5477" w:rsidRDefault="003018B4" w:rsidP="003018B4">
            <w:pPr>
              <w:spacing w:before="0" w:after="0" w:line="240" w:lineRule="auto"/>
              <w:jc w:val="right"/>
              <w:rPr>
                <w:ins w:id="7855" w:author="Kisch, Christian" w:date="2022-02-08T10:06:00Z"/>
                <w:rFonts w:eastAsia="Times New Roman" w:cs="Calibri"/>
                <w:color w:val="000000"/>
                <w:lang w:eastAsia="de-DE"/>
              </w:rPr>
            </w:pPr>
            <w:ins w:id="7856" w:author="Kisch, Christian" w:date="2022-02-08T10:06:00Z">
              <w:r>
                <w:rPr>
                  <w:rFonts w:eastAsia="Times New Roman" w:cs="Calibri"/>
                  <w:color w:val="000000"/>
                  <w:lang w:eastAsia="de-DE"/>
                </w:rPr>
                <w:t>20</w:t>
              </w:r>
            </w:ins>
          </w:p>
        </w:tc>
        <w:tc>
          <w:tcPr>
            <w:tcW w:w="2523" w:type="dxa"/>
            <w:shd w:val="clear" w:color="000000" w:fill="auto"/>
            <w:hideMark/>
          </w:tcPr>
          <w:p w14:paraId="5E0624AF" w14:textId="481425FE" w:rsidR="003018B4" w:rsidRPr="00CF5477" w:rsidRDefault="003018B4" w:rsidP="003018B4">
            <w:pPr>
              <w:spacing w:before="0" w:after="0" w:line="240" w:lineRule="auto"/>
              <w:rPr>
                <w:ins w:id="7857" w:author="Kisch, Christian" w:date="2022-02-08T10:06:00Z"/>
                <w:rFonts w:eastAsia="Times New Roman" w:cs="Calibri"/>
                <w:color w:val="000000"/>
                <w:lang w:eastAsia="de-DE"/>
              </w:rPr>
            </w:pPr>
            <w:ins w:id="7858"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CBA34E7" w14:textId="77777777" w:rsidR="003018B4" w:rsidRPr="00CF5477" w:rsidRDefault="003018B4" w:rsidP="003018B4">
            <w:pPr>
              <w:spacing w:before="0" w:after="0" w:line="240" w:lineRule="auto"/>
              <w:rPr>
                <w:ins w:id="7859" w:author="Kisch, Christian" w:date="2022-02-08T10:06:00Z"/>
                <w:rFonts w:eastAsia="Times New Roman" w:cs="Calibri"/>
                <w:b/>
                <w:bCs/>
                <w:sz w:val="20"/>
                <w:szCs w:val="20"/>
                <w:lang w:eastAsia="de-DE"/>
              </w:rPr>
            </w:pPr>
            <w:ins w:id="7860" w:author="Kisch, Christian" w:date="2022-02-08T10:06:00Z">
              <w:r w:rsidRPr="00CF5477">
                <w:rPr>
                  <w:rFonts w:eastAsia="Times New Roman" w:cs="Calibri"/>
                  <w:b/>
                  <w:bCs/>
                  <w:sz w:val="20"/>
                  <w:szCs w:val="20"/>
                  <w:lang w:eastAsia="de-DE"/>
                </w:rPr>
                <w:t>Dokumente im Ordner „Akte“</w:t>
              </w:r>
            </w:ins>
          </w:p>
        </w:tc>
        <w:tc>
          <w:tcPr>
            <w:tcW w:w="1418" w:type="dxa"/>
            <w:shd w:val="clear" w:color="000000" w:fill="auto"/>
            <w:hideMark/>
          </w:tcPr>
          <w:p w14:paraId="7E8C47E6" w14:textId="1BA01640" w:rsidR="003018B4" w:rsidRPr="00CF5477" w:rsidRDefault="003018B4" w:rsidP="003018B4">
            <w:pPr>
              <w:spacing w:before="0" w:after="0" w:line="240" w:lineRule="auto"/>
              <w:jc w:val="center"/>
              <w:rPr>
                <w:ins w:id="7861" w:author="Kisch, Christian" w:date="2022-02-08T10:06:00Z"/>
                <w:rFonts w:eastAsia="Times New Roman" w:cs="Calibri"/>
                <w:sz w:val="20"/>
                <w:szCs w:val="20"/>
                <w:lang w:eastAsia="de-DE"/>
              </w:rPr>
            </w:pPr>
            <w:ins w:id="7862" w:author="Kisch, Christian" w:date="2022-02-08T10:07:00Z">
              <w:r>
                <w:rPr>
                  <w:sz w:val="20"/>
                  <w:szCs w:val="20"/>
                </w:rPr>
                <w:t>Ja</w:t>
              </w:r>
            </w:ins>
          </w:p>
        </w:tc>
        <w:tc>
          <w:tcPr>
            <w:tcW w:w="992" w:type="dxa"/>
            <w:shd w:val="clear" w:color="000000" w:fill="auto"/>
          </w:tcPr>
          <w:p w14:paraId="66AF356B" w14:textId="10170159" w:rsidR="003018B4" w:rsidRPr="00CF5477" w:rsidRDefault="003018B4" w:rsidP="003018B4">
            <w:pPr>
              <w:spacing w:before="0" w:after="0" w:line="240" w:lineRule="auto"/>
              <w:jc w:val="center"/>
              <w:rPr>
                <w:ins w:id="7863" w:author="Kisch, Christian" w:date="2022-02-08T10:06:00Z"/>
                <w:rFonts w:eastAsia="Times New Roman" w:cs="Calibri"/>
                <w:sz w:val="20"/>
                <w:szCs w:val="20"/>
                <w:lang w:eastAsia="de-DE"/>
              </w:rPr>
            </w:pPr>
            <w:ins w:id="7864" w:author="Kisch, Christian" w:date="2022-02-08T10:08:00Z">
              <w:r>
                <w:rPr>
                  <w:sz w:val="20"/>
                  <w:szCs w:val="20"/>
                </w:rPr>
                <w:t>Nein</w:t>
              </w:r>
            </w:ins>
          </w:p>
        </w:tc>
        <w:tc>
          <w:tcPr>
            <w:tcW w:w="992" w:type="dxa"/>
            <w:shd w:val="clear" w:color="000000" w:fill="auto"/>
            <w:hideMark/>
          </w:tcPr>
          <w:p w14:paraId="6AA1353E" w14:textId="608920CB" w:rsidR="003018B4" w:rsidRPr="00CF5477" w:rsidRDefault="003018B4" w:rsidP="003018B4">
            <w:pPr>
              <w:spacing w:before="0" w:after="0" w:line="240" w:lineRule="auto"/>
              <w:jc w:val="center"/>
              <w:rPr>
                <w:ins w:id="7865" w:author="Kisch, Christian" w:date="2022-02-08T10:06:00Z"/>
                <w:rFonts w:eastAsia="Times New Roman" w:cs="Calibri"/>
                <w:sz w:val="20"/>
                <w:szCs w:val="20"/>
                <w:lang w:eastAsia="de-DE"/>
              </w:rPr>
            </w:pPr>
            <w:ins w:id="7866" w:author="Kisch, Christian" w:date="2022-02-08T10:08:00Z">
              <w:r>
                <w:rPr>
                  <w:sz w:val="20"/>
                  <w:szCs w:val="20"/>
                </w:rPr>
                <w:t>Nein</w:t>
              </w:r>
            </w:ins>
          </w:p>
        </w:tc>
        <w:tc>
          <w:tcPr>
            <w:tcW w:w="1134" w:type="dxa"/>
            <w:shd w:val="clear" w:color="000000" w:fill="auto"/>
            <w:hideMark/>
          </w:tcPr>
          <w:p w14:paraId="45847087" w14:textId="27E0F033" w:rsidR="003018B4" w:rsidRPr="00CF5477" w:rsidRDefault="003018B4" w:rsidP="003018B4">
            <w:pPr>
              <w:spacing w:before="0" w:after="0" w:line="240" w:lineRule="auto"/>
              <w:jc w:val="center"/>
              <w:rPr>
                <w:ins w:id="7867" w:author="Kisch, Christian" w:date="2022-02-08T10:06:00Z"/>
                <w:rFonts w:eastAsia="Times New Roman" w:cs="Calibri"/>
                <w:sz w:val="20"/>
                <w:szCs w:val="20"/>
                <w:lang w:eastAsia="de-DE"/>
              </w:rPr>
            </w:pPr>
            <w:ins w:id="7868" w:author="Kisch, Christian" w:date="2022-02-08T10:09:00Z">
              <w:r>
                <w:rPr>
                  <w:sz w:val="20"/>
                  <w:szCs w:val="20"/>
                </w:rPr>
                <w:t>x</w:t>
              </w:r>
            </w:ins>
          </w:p>
        </w:tc>
        <w:tc>
          <w:tcPr>
            <w:tcW w:w="1134" w:type="dxa"/>
            <w:shd w:val="clear" w:color="000000" w:fill="auto"/>
            <w:hideMark/>
          </w:tcPr>
          <w:p w14:paraId="04DDBF31" w14:textId="636FAF4A" w:rsidR="003018B4" w:rsidRPr="00CF5477" w:rsidRDefault="003018B4" w:rsidP="003018B4">
            <w:pPr>
              <w:spacing w:before="0" w:after="0" w:line="240" w:lineRule="auto"/>
              <w:jc w:val="center"/>
              <w:rPr>
                <w:ins w:id="7869" w:author="Kisch, Christian" w:date="2022-02-08T10:06:00Z"/>
                <w:rFonts w:eastAsia="Times New Roman" w:cs="Calibri"/>
                <w:sz w:val="20"/>
                <w:szCs w:val="20"/>
                <w:lang w:eastAsia="de-DE"/>
              </w:rPr>
            </w:pPr>
            <w:ins w:id="7870" w:author="Kisch, Christian" w:date="2022-02-08T10:09:00Z">
              <w:r>
                <w:rPr>
                  <w:sz w:val="20"/>
                  <w:szCs w:val="20"/>
                </w:rPr>
                <w:t>x</w:t>
              </w:r>
            </w:ins>
          </w:p>
        </w:tc>
      </w:tr>
      <w:tr w:rsidR="003018B4" w:rsidRPr="00CF5477" w14:paraId="31B97545" w14:textId="77777777" w:rsidTr="007B5DBF">
        <w:trPr>
          <w:trHeight w:val="497"/>
          <w:ins w:id="7871" w:author="Kisch, Christian" w:date="2022-02-08T10:06:00Z"/>
        </w:trPr>
        <w:tc>
          <w:tcPr>
            <w:tcW w:w="626" w:type="dxa"/>
            <w:shd w:val="clear" w:color="000000" w:fill="auto"/>
            <w:hideMark/>
          </w:tcPr>
          <w:p w14:paraId="74058CA0" w14:textId="77777777" w:rsidR="003018B4" w:rsidRPr="00CF5477" w:rsidRDefault="003018B4" w:rsidP="003018B4">
            <w:pPr>
              <w:spacing w:before="0" w:after="0" w:line="240" w:lineRule="auto"/>
              <w:jc w:val="right"/>
              <w:rPr>
                <w:ins w:id="7872" w:author="Kisch, Christian" w:date="2022-02-08T10:06:00Z"/>
                <w:rFonts w:eastAsia="Times New Roman" w:cs="Calibri"/>
                <w:color w:val="000000"/>
                <w:lang w:eastAsia="de-DE"/>
              </w:rPr>
            </w:pPr>
            <w:ins w:id="7873" w:author="Kisch, Christian" w:date="2022-02-08T10:06:00Z">
              <w:r>
                <w:rPr>
                  <w:rFonts w:eastAsia="Times New Roman" w:cs="Calibri"/>
                  <w:color w:val="000000"/>
                  <w:lang w:eastAsia="de-DE"/>
                </w:rPr>
                <w:t>21</w:t>
              </w:r>
            </w:ins>
          </w:p>
        </w:tc>
        <w:tc>
          <w:tcPr>
            <w:tcW w:w="2523" w:type="dxa"/>
            <w:shd w:val="clear" w:color="000000" w:fill="auto"/>
            <w:hideMark/>
          </w:tcPr>
          <w:p w14:paraId="13F0D49B" w14:textId="2056B7B7" w:rsidR="003018B4" w:rsidRPr="00CF5477" w:rsidRDefault="003018B4" w:rsidP="003018B4">
            <w:pPr>
              <w:spacing w:before="0" w:after="0" w:line="240" w:lineRule="auto"/>
              <w:rPr>
                <w:ins w:id="7874" w:author="Kisch, Christian" w:date="2022-02-08T10:06:00Z"/>
                <w:rFonts w:eastAsia="Times New Roman" w:cs="Calibri"/>
                <w:color w:val="000000"/>
                <w:lang w:eastAsia="de-DE"/>
              </w:rPr>
            </w:pPr>
            <w:ins w:id="7875"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1919092A" w14:textId="77777777" w:rsidR="003018B4" w:rsidRPr="00CF5477" w:rsidRDefault="003018B4" w:rsidP="003018B4">
            <w:pPr>
              <w:spacing w:before="0" w:after="0" w:line="240" w:lineRule="auto"/>
              <w:rPr>
                <w:ins w:id="7876" w:author="Kisch, Christian" w:date="2022-02-08T10:06:00Z"/>
                <w:rFonts w:eastAsia="Times New Roman" w:cs="Calibri"/>
                <w:b/>
                <w:bCs/>
                <w:sz w:val="20"/>
                <w:szCs w:val="20"/>
                <w:lang w:eastAsia="de-DE"/>
              </w:rPr>
            </w:pPr>
            <w:ins w:id="7877" w:author="Kisch, Christian" w:date="2022-02-08T10:06:00Z">
              <w:r w:rsidRPr="00CF5477">
                <w:rPr>
                  <w:rFonts w:eastAsia="Times New Roman" w:cs="Calibri"/>
                  <w:b/>
                  <w:bCs/>
                  <w:sz w:val="20"/>
                  <w:szCs w:val="20"/>
                  <w:lang w:eastAsia="de-DE"/>
                </w:rPr>
                <w:t>Kennzeichnung im Ordner „Akte“</w:t>
              </w:r>
            </w:ins>
          </w:p>
        </w:tc>
        <w:tc>
          <w:tcPr>
            <w:tcW w:w="1418" w:type="dxa"/>
            <w:shd w:val="clear" w:color="000000" w:fill="auto"/>
            <w:hideMark/>
          </w:tcPr>
          <w:p w14:paraId="70815557" w14:textId="0E3AE194" w:rsidR="003018B4" w:rsidRPr="00CF5477" w:rsidRDefault="003018B4" w:rsidP="003018B4">
            <w:pPr>
              <w:spacing w:before="0" w:after="0" w:line="240" w:lineRule="auto"/>
              <w:jc w:val="center"/>
              <w:rPr>
                <w:ins w:id="7878" w:author="Kisch, Christian" w:date="2022-02-08T10:06:00Z"/>
                <w:rFonts w:eastAsia="Times New Roman" w:cs="Calibri"/>
                <w:sz w:val="20"/>
                <w:szCs w:val="20"/>
                <w:lang w:eastAsia="de-DE"/>
              </w:rPr>
            </w:pPr>
            <w:ins w:id="7879" w:author="Kisch, Christian" w:date="2022-02-08T10:07:00Z">
              <w:r>
                <w:rPr>
                  <w:sz w:val="20"/>
                  <w:szCs w:val="20"/>
                </w:rPr>
                <w:t>Ja</w:t>
              </w:r>
            </w:ins>
          </w:p>
        </w:tc>
        <w:tc>
          <w:tcPr>
            <w:tcW w:w="992" w:type="dxa"/>
            <w:shd w:val="clear" w:color="000000" w:fill="auto"/>
          </w:tcPr>
          <w:p w14:paraId="2CB3D694" w14:textId="2E2E4016" w:rsidR="003018B4" w:rsidRPr="00CF5477" w:rsidRDefault="003018B4" w:rsidP="003018B4">
            <w:pPr>
              <w:spacing w:before="0" w:after="0" w:line="240" w:lineRule="auto"/>
              <w:jc w:val="center"/>
              <w:rPr>
                <w:ins w:id="7880" w:author="Kisch, Christian" w:date="2022-02-08T10:06:00Z"/>
                <w:rFonts w:eastAsia="Times New Roman" w:cs="Calibri"/>
                <w:sz w:val="20"/>
                <w:szCs w:val="20"/>
                <w:lang w:eastAsia="de-DE"/>
              </w:rPr>
            </w:pPr>
            <w:ins w:id="7881" w:author="Kisch, Christian" w:date="2022-02-08T10:08:00Z">
              <w:r>
                <w:rPr>
                  <w:sz w:val="20"/>
                  <w:szCs w:val="20"/>
                </w:rPr>
                <w:t>Nein</w:t>
              </w:r>
            </w:ins>
          </w:p>
        </w:tc>
        <w:tc>
          <w:tcPr>
            <w:tcW w:w="992" w:type="dxa"/>
            <w:shd w:val="clear" w:color="000000" w:fill="auto"/>
            <w:hideMark/>
          </w:tcPr>
          <w:p w14:paraId="0A3BBBDE" w14:textId="52CA4A78" w:rsidR="003018B4" w:rsidRPr="00CF5477" w:rsidRDefault="003018B4" w:rsidP="003018B4">
            <w:pPr>
              <w:spacing w:before="0" w:after="0" w:line="240" w:lineRule="auto"/>
              <w:jc w:val="center"/>
              <w:rPr>
                <w:ins w:id="7882" w:author="Kisch, Christian" w:date="2022-02-08T10:06:00Z"/>
                <w:rFonts w:eastAsia="Times New Roman" w:cs="Calibri"/>
                <w:sz w:val="20"/>
                <w:szCs w:val="20"/>
                <w:lang w:eastAsia="de-DE"/>
              </w:rPr>
            </w:pPr>
            <w:ins w:id="7883" w:author="Kisch, Christian" w:date="2022-02-08T10:08:00Z">
              <w:r>
                <w:rPr>
                  <w:sz w:val="20"/>
                  <w:szCs w:val="20"/>
                </w:rPr>
                <w:t>Nein</w:t>
              </w:r>
            </w:ins>
          </w:p>
        </w:tc>
        <w:tc>
          <w:tcPr>
            <w:tcW w:w="1134" w:type="dxa"/>
            <w:shd w:val="clear" w:color="000000" w:fill="auto"/>
            <w:hideMark/>
          </w:tcPr>
          <w:p w14:paraId="30A2EDCB" w14:textId="6B5DF138" w:rsidR="003018B4" w:rsidRPr="00CF5477" w:rsidRDefault="003018B4" w:rsidP="003018B4">
            <w:pPr>
              <w:spacing w:before="0" w:after="0" w:line="240" w:lineRule="auto"/>
              <w:jc w:val="center"/>
              <w:rPr>
                <w:ins w:id="7884" w:author="Kisch, Christian" w:date="2022-02-08T10:06:00Z"/>
                <w:rFonts w:eastAsia="Times New Roman" w:cs="Calibri"/>
                <w:sz w:val="20"/>
                <w:szCs w:val="20"/>
                <w:lang w:eastAsia="de-DE"/>
              </w:rPr>
            </w:pPr>
            <w:ins w:id="7885" w:author="Kisch, Christian" w:date="2022-02-08T10:09:00Z">
              <w:r>
                <w:rPr>
                  <w:sz w:val="20"/>
                  <w:szCs w:val="20"/>
                </w:rPr>
                <w:t>x</w:t>
              </w:r>
            </w:ins>
          </w:p>
        </w:tc>
        <w:tc>
          <w:tcPr>
            <w:tcW w:w="1134" w:type="dxa"/>
            <w:shd w:val="clear" w:color="000000" w:fill="auto"/>
            <w:hideMark/>
          </w:tcPr>
          <w:p w14:paraId="75895CC9" w14:textId="1974F556" w:rsidR="003018B4" w:rsidRPr="00CF5477" w:rsidRDefault="003018B4" w:rsidP="003018B4">
            <w:pPr>
              <w:spacing w:before="0" w:after="0" w:line="240" w:lineRule="auto"/>
              <w:jc w:val="center"/>
              <w:rPr>
                <w:ins w:id="7886" w:author="Kisch, Christian" w:date="2022-02-08T10:06:00Z"/>
                <w:rFonts w:eastAsia="Times New Roman" w:cs="Calibri"/>
                <w:sz w:val="20"/>
                <w:szCs w:val="20"/>
                <w:lang w:eastAsia="de-DE"/>
              </w:rPr>
            </w:pPr>
            <w:ins w:id="7887" w:author="Kisch, Christian" w:date="2022-02-08T10:09:00Z">
              <w:r>
                <w:rPr>
                  <w:sz w:val="20"/>
                  <w:szCs w:val="20"/>
                </w:rPr>
                <w:t>x</w:t>
              </w:r>
            </w:ins>
          </w:p>
        </w:tc>
      </w:tr>
      <w:tr w:rsidR="003018B4" w:rsidRPr="00CF5477" w14:paraId="3A49BFBD" w14:textId="77777777" w:rsidTr="007B5DBF">
        <w:trPr>
          <w:trHeight w:val="505"/>
          <w:ins w:id="7888" w:author="Kisch, Christian" w:date="2022-02-08T10:06:00Z"/>
        </w:trPr>
        <w:tc>
          <w:tcPr>
            <w:tcW w:w="626" w:type="dxa"/>
            <w:shd w:val="clear" w:color="000000" w:fill="auto"/>
            <w:hideMark/>
          </w:tcPr>
          <w:p w14:paraId="32D4A16C" w14:textId="77777777" w:rsidR="003018B4" w:rsidRPr="00CF5477" w:rsidRDefault="003018B4" w:rsidP="003018B4">
            <w:pPr>
              <w:spacing w:before="0" w:after="0" w:line="240" w:lineRule="auto"/>
              <w:jc w:val="right"/>
              <w:rPr>
                <w:ins w:id="7889" w:author="Kisch, Christian" w:date="2022-02-08T10:06:00Z"/>
                <w:rFonts w:eastAsia="Times New Roman" w:cs="Calibri"/>
                <w:color w:val="000000"/>
                <w:lang w:eastAsia="de-DE"/>
              </w:rPr>
            </w:pPr>
            <w:ins w:id="7890" w:author="Kisch, Christian" w:date="2022-02-08T10:06:00Z">
              <w:r>
                <w:rPr>
                  <w:rFonts w:eastAsia="Times New Roman" w:cs="Calibri"/>
                  <w:color w:val="000000"/>
                  <w:lang w:eastAsia="de-DE"/>
                </w:rPr>
                <w:t>22</w:t>
              </w:r>
            </w:ins>
          </w:p>
        </w:tc>
        <w:tc>
          <w:tcPr>
            <w:tcW w:w="2523" w:type="dxa"/>
            <w:shd w:val="clear" w:color="000000" w:fill="auto"/>
            <w:hideMark/>
          </w:tcPr>
          <w:p w14:paraId="22417F68" w14:textId="6083CFAE" w:rsidR="003018B4" w:rsidRPr="00CF5477" w:rsidRDefault="003018B4" w:rsidP="003018B4">
            <w:pPr>
              <w:spacing w:before="0" w:after="0" w:line="240" w:lineRule="auto"/>
              <w:rPr>
                <w:ins w:id="7891" w:author="Kisch, Christian" w:date="2022-02-08T10:06:00Z"/>
                <w:rFonts w:eastAsia="Times New Roman" w:cs="Calibri"/>
                <w:color w:val="000000"/>
                <w:lang w:eastAsia="de-DE"/>
              </w:rPr>
            </w:pPr>
            <w:ins w:id="7892"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45C18416" w14:textId="77777777" w:rsidR="003018B4" w:rsidRPr="00CF5477" w:rsidRDefault="003018B4" w:rsidP="003018B4">
            <w:pPr>
              <w:spacing w:before="0" w:after="0" w:line="240" w:lineRule="auto"/>
              <w:rPr>
                <w:ins w:id="7893" w:author="Kisch, Christian" w:date="2022-02-08T10:06:00Z"/>
                <w:rFonts w:eastAsia="Times New Roman" w:cs="Calibri"/>
                <w:b/>
                <w:bCs/>
                <w:sz w:val="20"/>
                <w:szCs w:val="20"/>
                <w:lang w:eastAsia="de-DE"/>
              </w:rPr>
            </w:pPr>
            <w:ins w:id="7894" w:author="Kisch, Christian" w:date="2022-02-08T10:06: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2BF50886" w14:textId="29654C57" w:rsidR="003018B4" w:rsidRPr="00CF5477" w:rsidRDefault="003018B4" w:rsidP="003018B4">
            <w:pPr>
              <w:spacing w:before="0" w:after="0" w:line="240" w:lineRule="auto"/>
              <w:jc w:val="center"/>
              <w:rPr>
                <w:ins w:id="7895" w:author="Kisch, Christian" w:date="2022-02-08T10:06:00Z"/>
                <w:rFonts w:eastAsia="Times New Roman" w:cs="Calibri"/>
                <w:sz w:val="20"/>
                <w:szCs w:val="20"/>
                <w:lang w:eastAsia="de-DE"/>
              </w:rPr>
            </w:pPr>
            <w:ins w:id="7896" w:author="Kisch, Christian" w:date="2022-02-08T10:07:00Z">
              <w:r>
                <w:rPr>
                  <w:sz w:val="20"/>
                  <w:szCs w:val="20"/>
                </w:rPr>
                <w:t>Ja</w:t>
              </w:r>
            </w:ins>
          </w:p>
        </w:tc>
        <w:tc>
          <w:tcPr>
            <w:tcW w:w="992" w:type="dxa"/>
            <w:shd w:val="clear" w:color="000000" w:fill="auto"/>
          </w:tcPr>
          <w:p w14:paraId="7254CFEC" w14:textId="7D2C8D24" w:rsidR="003018B4" w:rsidRPr="00CF5477" w:rsidRDefault="003018B4" w:rsidP="003018B4">
            <w:pPr>
              <w:spacing w:before="0" w:after="0" w:line="240" w:lineRule="auto"/>
              <w:jc w:val="center"/>
              <w:rPr>
                <w:ins w:id="7897" w:author="Kisch, Christian" w:date="2022-02-08T10:06:00Z"/>
                <w:rFonts w:eastAsia="Times New Roman" w:cs="Calibri"/>
                <w:sz w:val="20"/>
                <w:szCs w:val="20"/>
                <w:lang w:eastAsia="de-DE"/>
              </w:rPr>
            </w:pPr>
            <w:ins w:id="7898" w:author="Kisch, Christian" w:date="2022-02-08T10:08:00Z">
              <w:r>
                <w:rPr>
                  <w:sz w:val="20"/>
                  <w:szCs w:val="20"/>
                </w:rPr>
                <w:t>Nein</w:t>
              </w:r>
            </w:ins>
          </w:p>
        </w:tc>
        <w:tc>
          <w:tcPr>
            <w:tcW w:w="992" w:type="dxa"/>
            <w:shd w:val="clear" w:color="000000" w:fill="auto"/>
            <w:hideMark/>
          </w:tcPr>
          <w:p w14:paraId="3AB9895F" w14:textId="17B2B704" w:rsidR="003018B4" w:rsidRPr="00CF5477" w:rsidRDefault="003018B4" w:rsidP="003018B4">
            <w:pPr>
              <w:spacing w:before="0" w:after="0" w:line="240" w:lineRule="auto"/>
              <w:jc w:val="center"/>
              <w:rPr>
                <w:ins w:id="7899" w:author="Kisch, Christian" w:date="2022-02-08T10:06:00Z"/>
                <w:rFonts w:eastAsia="Times New Roman" w:cs="Calibri"/>
                <w:sz w:val="20"/>
                <w:szCs w:val="20"/>
                <w:lang w:eastAsia="de-DE"/>
              </w:rPr>
            </w:pPr>
            <w:ins w:id="7900" w:author="Kisch, Christian" w:date="2022-02-08T10:08:00Z">
              <w:r>
                <w:rPr>
                  <w:sz w:val="20"/>
                  <w:szCs w:val="20"/>
                </w:rPr>
                <w:t>Nein</w:t>
              </w:r>
            </w:ins>
          </w:p>
        </w:tc>
        <w:tc>
          <w:tcPr>
            <w:tcW w:w="1134" w:type="dxa"/>
            <w:shd w:val="clear" w:color="000000" w:fill="auto"/>
            <w:hideMark/>
          </w:tcPr>
          <w:p w14:paraId="7AD7C611" w14:textId="10441519" w:rsidR="003018B4" w:rsidRPr="00CF5477" w:rsidRDefault="003018B4" w:rsidP="003018B4">
            <w:pPr>
              <w:spacing w:before="0" w:after="0" w:line="240" w:lineRule="auto"/>
              <w:jc w:val="center"/>
              <w:rPr>
                <w:ins w:id="7901" w:author="Kisch, Christian" w:date="2022-02-08T10:06:00Z"/>
                <w:rFonts w:eastAsia="Times New Roman" w:cs="Calibri"/>
                <w:sz w:val="20"/>
                <w:szCs w:val="20"/>
                <w:lang w:eastAsia="de-DE"/>
              </w:rPr>
            </w:pPr>
            <w:ins w:id="7902" w:author="Kisch, Christian" w:date="2022-02-08T10:09:00Z">
              <w:r>
                <w:rPr>
                  <w:sz w:val="20"/>
                  <w:szCs w:val="20"/>
                </w:rPr>
                <w:t>x</w:t>
              </w:r>
            </w:ins>
          </w:p>
        </w:tc>
        <w:tc>
          <w:tcPr>
            <w:tcW w:w="1134" w:type="dxa"/>
            <w:shd w:val="clear" w:color="000000" w:fill="auto"/>
            <w:hideMark/>
          </w:tcPr>
          <w:p w14:paraId="42D68219" w14:textId="63B1B9E1" w:rsidR="003018B4" w:rsidRPr="00CF5477" w:rsidRDefault="003018B4" w:rsidP="003018B4">
            <w:pPr>
              <w:spacing w:before="0" w:after="0" w:line="240" w:lineRule="auto"/>
              <w:jc w:val="center"/>
              <w:rPr>
                <w:ins w:id="7903" w:author="Kisch, Christian" w:date="2022-02-08T10:06:00Z"/>
                <w:rFonts w:eastAsia="Times New Roman" w:cs="Calibri"/>
                <w:sz w:val="20"/>
                <w:szCs w:val="20"/>
                <w:lang w:eastAsia="de-DE"/>
              </w:rPr>
            </w:pPr>
            <w:ins w:id="7904" w:author="Kisch, Christian" w:date="2022-02-08T10:09:00Z">
              <w:r>
                <w:rPr>
                  <w:sz w:val="20"/>
                  <w:szCs w:val="20"/>
                </w:rPr>
                <w:t>x</w:t>
              </w:r>
            </w:ins>
          </w:p>
        </w:tc>
      </w:tr>
      <w:tr w:rsidR="003018B4" w:rsidRPr="00CF5477" w14:paraId="59046218" w14:textId="77777777" w:rsidTr="007B5DBF">
        <w:trPr>
          <w:trHeight w:val="541"/>
          <w:ins w:id="7905" w:author="Kisch, Christian" w:date="2022-02-08T10:06:00Z"/>
        </w:trPr>
        <w:tc>
          <w:tcPr>
            <w:tcW w:w="626" w:type="dxa"/>
            <w:shd w:val="clear" w:color="000000" w:fill="auto"/>
            <w:hideMark/>
          </w:tcPr>
          <w:p w14:paraId="3A4D9A84" w14:textId="77777777" w:rsidR="003018B4" w:rsidRPr="00CF5477" w:rsidRDefault="003018B4" w:rsidP="003018B4">
            <w:pPr>
              <w:spacing w:before="0" w:after="0" w:line="240" w:lineRule="auto"/>
              <w:jc w:val="right"/>
              <w:rPr>
                <w:ins w:id="7906" w:author="Kisch, Christian" w:date="2022-02-08T10:06:00Z"/>
                <w:rFonts w:eastAsia="Times New Roman" w:cs="Calibri"/>
                <w:color w:val="000000"/>
                <w:lang w:eastAsia="de-DE"/>
              </w:rPr>
            </w:pPr>
            <w:ins w:id="7907" w:author="Kisch, Christian" w:date="2022-02-08T10:06: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4E2D8029" w14:textId="4C9F4B9F" w:rsidR="003018B4" w:rsidRPr="00CF5477" w:rsidRDefault="003018B4" w:rsidP="003018B4">
            <w:pPr>
              <w:spacing w:before="0" w:after="0" w:line="240" w:lineRule="auto"/>
              <w:rPr>
                <w:ins w:id="7908" w:author="Kisch, Christian" w:date="2022-02-08T10:06:00Z"/>
                <w:rFonts w:eastAsia="Times New Roman" w:cs="Calibri"/>
                <w:color w:val="000000"/>
                <w:lang w:eastAsia="de-DE"/>
              </w:rPr>
            </w:pPr>
            <w:ins w:id="7909"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429A864D" w14:textId="77777777" w:rsidR="003018B4" w:rsidRPr="00CF5477" w:rsidRDefault="003018B4" w:rsidP="003018B4">
            <w:pPr>
              <w:spacing w:before="0" w:after="0" w:line="240" w:lineRule="auto"/>
              <w:rPr>
                <w:ins w:id="7910" w:author="Kisch, Christian" w:date="2022-02-08T10:06:00Z"/>
                <w:rFonts w:eastAsia="Times New Roman" w:cs="Calibri"/>
                <w:b/>
                <w:bCs/>
                <w:sz w:val="20"/>
                <w:szCs w:val="20"/>
                <w:lang w:eastAsia="de-DE"/>
              </w:rPr>
            </w:pPr>
            <w:ins w:id="7911" w:author="Kisch, Christian" w:date="2022-02-08T10:06: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3D1F16E8" w14:textId="47E7B514" w:rsidR="003018B4" w:rsidRPr="00CF5477" w:rsidRDefault="003018B4" w:rsidP="003018B4">
            <w:pPr>
              <w:spacing w:before="0" w:after="0" w:line="240" w:lineRule="auto"/>
              <w:jc w:val="center"/>
              <w:rPr>
                <w:ins w:id="7912" w:author="Kisch, Christian" w:date="2022-02-08T10:06:00Z"/>
                <w:rFonts w:eastAsia="Times New Roman" w:cs="Calibri"/>
                <w:sz w:val="20"/>
                <w:szCs w:val="20"/>
                <w:lang w:eastAsia="de-DE"/>
              </w:rPr>
            </w:pPr>
            <w:ins w:id="7913" w:author="Kisch, Christian" w:date="2022-02-08T10:07:00Z">
              <w:r>
                <w:rPr>
                  <w:sz w:val="20"/>
                  <w:szCs w:val="20"/>
                </w:rPr>
                <w:t>Ja</w:t>
              </w:r>
            </w:ins>
          </w:p>
        </w:tc>
        <w:tc>
          <w:tcPr>
            <w:tcW w:w="992" w:type="dxa"/>
            <w:shd w:val="clear" w:color="000000" w:fill="auto"/>
          </w:tcPr>
          <w:p w14:paraId="6CBEA170" w14:textId="0C33D22F" w:rsidR="003018B4" w:rsidRPr="00CF5477" w:rsidRDefault="003018B4" w:rsidP="003018B4">
            <w:pPr>
              <w:spacing w:before="0" w:after="0" w:line="240" w:lineRule="auto"/>
              <w:jc w:val="center"/>
              <w:rPr>
                <w:ins w:id="7914" w:author="Kisch, Christian" w:date="2022-02-08T10:06:00Z"/>
                <w:rFonts w:eastAsia="Times New Roman" w:cs="Calibri"/>
                <w:sz w:val="20"/>
                <w:szCs w:val="20"/>
                <w:lang w:eastAsia="de-DE"/>
              </w:rPr>
            </w:pPr>
            <w:ins w:id="7915" w:author="Kisch, Christian" w:date="2022-02-08T10:08:00Z">
              <w:r>
                <w:rPr>
                  <w:sz w:val="20"/>
                  <w:szCs w:val="20"/>
                </w:rPr>
                <w:t>Nein</w:t>
              </w:r>
            </w:ins>
          </w:p>
        </w:tc>
        <w:tc>
          <w:tcPr>
            <w:tcW w:w="992" w:type="dxa"/>
            <w:shd w:val="clear" w:color="000000" w:fill="auto"/>
            <w:hideMark/>
          </w:tcPr>
          <w:p w14:paraId="684439C0" w14:textId="01741C33" w:rsidR="003018B4" w:rsidRPr="00CF5477" w:rsidRDefault="003018B4" w:rsidP="003018B4">
            <w:pPr>
              <w:spacing w:before="0" w:after="0" w:line="240" w:lineRule="auto"/>
              <w:jc w:val="center"/>
              <w:rPr>
                <w:ins w:id="7916" w:author="Kisch, Christian" w:date="2022-02-08T10:06:00Z"/>
                <w:rFonts w:eastAsia="Times New Roman" w:cs="Calibri"/>
                <w:sz w:val="20"/>
                <w:szCs w:val="20"/>
                <w:lang w:eastAsia="de-DE"/>
              </w:rPr>
            </w:pPr>
            <w:ins w:id="7917" w:author="Kisch, Christian" w:date="2022-02-08T10:08:00Z">
              <w:r>
                <w:rPr>
                  <w:sz w:val="20"/>
                  <w:szCs w:val="20"/>
                </w:rPr>
                <w:t>Nein</w:t>
              </w:r>
            </w:ins>
          </w:p>
        </w:tc>
        <w:tc>
          <w:tcPr>
            <w:tcW w:w="1134" w:type="dxa"/>
            <w:shd w:val="clear" w:color="000000" w:fill="auto"/>
            <w:hideMark/>
          </w:tcPr>
          <w:p w14:paraId="1C686287" w14:textId="18589FF5" w:rsidR="003018B4" w:rsidRPr="00CF5477" w:rsidRDefault="003018B4" w:rsidP="003018B4">
            <w:pPr>
              <w:spacing w:before="0" w:after="0" w:line="240" w:lineRule="auto"/>
              <w:jc w:val="center"/>
              <w:rPr>
                <w:ins w:id="7918" w:author="Kisch, Christian" w:date="2022-02-08T10:06:00Z"/>
                <w:rFonts w:eastAsia="Times New Roman" w:cs="Calibri"/>
                <w:sz w:val="20"/>
                <w:szCs w:val="20"/>
                <w:lang w:eastAsia="de-DE"/>
              </w:rPr>
            </w:pPr>
            <w:ins w:id="7919" w:author="Kisch, Christian" w:date="2022-02-08T10:09:00Z">
              <w:r>
                <w:rPr>
                  <w:sz w:val="20"/>
                  <w:szCs w:val="20"/>
                </w:rPr>
                <w:t>x</w:t>
              </w:r>
            </w:ins>
          </w:p>
        </w:tc>
        <w:tc>
          <w:tcPr>
            <w:tcW w:w="1134" w:type="dxa"/>
            <w:shd w:val="clear" w:color="000000" w:fill="auto"/>
            <w:hideMark/>
          </w:tcPr>
          <w:p w14:paraId="6B989E78" w14:textId="6BE31D32" w:rsidR="003018B4" w:rsidRPr="00CF5477" w:rsidRDefault="003018B4" w:rsidP="003018B4">
            <w:pPr>
              <w:spacing w:before="0" w:after="0" w:line="240" w:lineRule="auto"/>
              <w:jc w:val="center"/>
              <w:rPr>
                <w:ins w:id="7920" w:author="Kisch, Christian" w:date="2022-02-08T10:06:00Z"/>
                <w:rFonts w:eastAsia="Times New Roman" w:cs="Calibri"/>
                <w:sz w:val="20"/>
                <w:szCs w:val="20"/>
                <w:lang w:eastAsia="de-DE"/>
              </w:rPr>
            </w:pPr>
            <w:ins w:id="7921" w:author="Kisch, Christian" w:date="2022-02-08T10:09:00Z">
              <w:r>
                <w:rPr>
                  <w:sz w:val="20"/>
                  <w:szCs w:val="20"/>
                </w:rPr>
                <w:t>x</w:t>
              </w:r>
            </w:ins>
          </w:p>
        </w:tc>
      </w:tr>
      <w:tr w:rsidR="003018B4" w:rsidRPr="00CF5477" w14:paraId="5176128B" w14:textId="77777777" w:rsidTr="007B5DBF">
        <w:trPr>
          <w:trHeight w:val="549"/>
          <w:ins w:id="7922" w:author="Kisch, Christian" w:date="2022-02-08T10:06:00Z"/>
        </w:trPr>
        <w:tc>
          <w:tcPr>
            <w:tcW w:w="626" w:type="dxa"/>
            <w:shd w:val="clear" w:color="000000" w:fill="auto"/>
            <w:hideMark/>
          </w:tcPr>
          <w:p w14:paraId="18342057" w14:textId="77777777" w:rsidR="003018B4" w:rsidRPr="00CF5477" w:rsidRDefault="003018B4" w:rsidP="003018B4">
            <w:pPr>
              <w:spacing w:before="0" w:after="0" w:line="240" w:lineRule="auto"/>
              <w:jc w:val="right"/>
              <w:rPr>
                <w:ins w:id="7923" w:author="Kisch, Christian" w:date="2022-02-08T10:06:00Z"/>
                <w:rFonts w:eastAsia="Times New Roman" w:cs="Calibri"/>
                <w:color w:val="000000"/>
                <w:lang w:eastAsia="de-DE"/>
              </w:rPr>
            </w:pPr>
            <w:ins w:id="7924" w:author="Kisch, Christian" w:date="2022-02-08T10:06:00Z">
              <w:r>
                <w:rPr>
                  <w:rFonts w:eastAsia="Times New Roman" w:cs="Calibri"/>
                  <w:color w:val="000000"/>
                  <w:lang w:eastAsia="de-DE"/>
                </w:rPr>
                <w:t>24</w:t>
              </w:r>
            </w:ins>
          </w:p>
        </w:tc>
        <w:tc>
          <w:tcPr>
            <w:tcW w:w="2523" w:type="dxa"/>
            <w:shd w:val="clear" w:color="000000" w:fill="auto"/>
            <w:hideMark/>
          </w:tcPr>
          <w:p w14:paraId="22C9797B" w14:textId="209B8CDF" w:rsidR="003018B4" w:rsidRPr="00CF5477" w:rsidRDefault="003018B4" w:rsidP="003018B4">
            <w:pPr>
              <w:spacing w:before="0" w:after="0" w:line="240" w:lineRule="auto"/>
              <w:rPr>
                <w:ins w:id="7925" w:author="Kisch, Christian" w:date="2022-02-08T10:06:00Z"/>
                <w:rFonts w:eastAsia="Times New Roman" w:cs="Calibri"/>
                <w:color w:val="000000"/>
                <w:lang w:eastAsia="de-DE"/>
              </w:rPr>
            </w:pPr>
            <w:ins w:id="7926"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6462F4A" w14:textId="77777777" w:rsidR="003018B4" w:rsidRPr="00CF5477" w:rsidRDefault="003018B4" w:rsidP="003018B4">
            <w:pPr>
              <w:spacing w:before="0" w:after="0" w:line="240" w:lineRule="auto"/>
              <w:rPr>
                <w:ins w:id="7927" w:author="Kisch, Christian" w:date="2022-02-08T10:06:00Z"/>
                <w:rFonts w:eastAsia="Times New Roman" w:cs="Calibri"/>
                <w:b/>
                <w:bCs/>
                <w:sz w:val="20"/>
                <w:szCs w:val="20"/>
                <w:lang w:eastAsia="de-DE"/>
              </w:rPr>
            </w:pPr>
            <w:ins w:id="7928" w:author="Kisch, Christian" w:date="2022-02-08T10:06: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6D90E7EC" w14:textId="5B462797" w:rsidR="003018B4" w:rsidRPr="00CF5477" w:rsidRDefault="003018B4" w:rsidP="003018B4">
            <w:pPr>
              <w:spacing w:before="0" w:after="0" w:line="240" w:lineRule="auto"/>
              <w:jc w:val="center"/>
              <w:rPr>
                <w:ins w:id="7929" w:author="Kisch, Christian" w:date="2022-02-08T10:06:00Z"/>
                <w:rFonts w:eastAsia="Times New Roman" w:cs="Calibri"/>
                <w:sz w:val="20"/>
                <w:szCs w:val="20"/>
                <w:lang w:eastAsia="de-DE"/>
              </w:rPr>
            </w:pPr>
            <w:ins w:id="7930" w:author="Kisch, Christian" w:date="2022-02-08T10:07:00Z">
              <w:r>
                <w:rPr>
                  <w:sz w:val="20"/>
                  <w:szCs w:val="20"/>
                </w:rPr>
                <w:t>Ja</w:t>
              </w:r>
            </w:ins>
          </w:p>
        </w:tc>
        <w:tc>
          <w:tcPr>
            <w:tcW w:w="992" w:type="dxa"/>
            <w:shd w:val="clear" w:color="000000" w:fill="auto"/>
          </w:tcPr>
          <w:p w14:paraId="6B1E31DB" w14:textId="642D7B8A" w:rsidR="003018B4" w:rsidRPr="00CF5477" w:rsidRDefault="003018B4" w:rsidP="003018B4">
            <w:pPr>
              <w:spacing w:before="0" w:after="0" w:line="240" w:lineRule="auto"/>
              <w:jc w:val="center"/>
              <w:rPr>
                <w:ins w:id="7931" w:author="Kisch, Christian" w:date="2022-02-08T10:06:00Z"/>
                <w:rFonts w:eastAsia="Times New Roman" w:cs="Calibri"/>
                <w:sz w:val="20"/>
                <w:szCs w:val="20"/>
                <w:lang w:eastAsia="de-DE"/>
              </w:rPr>
            </w:pPr>
            <w:ins w:id="7932" w:author="Kisch, Christian" w:date="2022-02-08T10:08:00Z">
              <w:r>
                <w:rPr>
                  <w:sz w:val="20"/>
                  <w:szCs w:val="20"/>
                </w:rPr>
                <w:t>Nein</w:t>
              </w:r>
            </w:ins>
          </w:p>
        </w:tc>
        <w:tc>
          <w:tcPr>
            <w:tcW w:w="992" w:type="dxa"/>
            <w:shd w:val="clear" w:color="000000" w:fill="auto"/>
            <w:hideMark/>
          </w:tcPr>
          <w:p w14:paraId="006B98C5" w14:textId="39341692" w:rsidR="003018B4" w:rsidRPr="00CF5477" w:rsidRDefault="003018B4" w:rsidP="003018B4">
            <w:pPr>
              <w:spacing w:before="0" w:after="0" w:line="240" w:lineRule="auto"/>
              <w:jc w:val="center"/>
              <w:rPr>
                <w:ins w:id="7933" w:author="Kisch, Christian" w:date="2022-02-08T10:06:00Z"/>
                <w:rFonts w:eastAsia="Times New Roman" w:cs="Calibri"/>
                <w:sz w:val="20"/>
                <w:szCs w:val="20"/>
                <w:lang w:eastAsia="de-DE"/>
              </w:rPr>
            </w:pPr>
            <w:ins w:id="7934" w:author="Kisch, Christian" w:date="2022-02-08T10:08:00Z">
              <w:r>
                <w:rPr>
                  <w:sz w:val="20"/>
                  <w:szCs w:val="20"/>
                </w:rPr>
                <w:t>Nein</w:t>
              </w:r>
            </w:ins>
          </w:p>
        </w:tc>
        <w:tc>
          <w:tcPr>
            <w:tcW w:w="1134" w:type="dxa"/>
            <w:shd w:val="clear" w:color="000000" w:fill="auto"/>
            <w:hideMark/>
          </w:tcPr>
          <w:p w14:paraId="3AD07AEF" w14:textId="7D060204" w:rsidR="003018B4" w:rsidRPr="00CF5477" w:rsidRDefault="003018B4" w:rsidP="003018B4">
            <w:pPr>
              <w:spacing w:before="0" w:after="0" w:line="240" w:lineRule="auto"/>
              <w:jc w:val="center"/>
              <w:rPr>
                <w:ins w:id="7935" w:author="Kisch, Christian" w:date="2022-02-08T10:06:00Z"/>
                <w:rFonts w:eastAsia="Times New Roman" w:cs="Calibri"/>
                <w:sz w:val="20"/>
                <w:szCs w:val="20"/>
                <w:lang w:eastAsia="de-DE"/>
              </w:rPr>
            </w:pPr>
            <w:ins w:id="7936" w:author="Kisch, Christian" w:date="2022-02-08T10:09:00Z">
              <w:r>
                <w:rPr>
                  <w:sz w:val="20"/>
                  <w:szCs w:val="20"/>
                </w:rPr>
                <w:t>x</w:t>
              </w:r>
            </w:ins>
          </w:p>
        </w:tc>
        <w:tc>
          <w:tcPr>
            <w:tcW w:w="1134" w:type="dxa"/>
            <w:shd w:val="clear" w:color="000000" w:fill="auto"/>
            <w:hideMark/>
          </w:tcPr>
          <w:p w14:paraId="6B08F399" w14:textId="00859847" w:rsidR="003018B4" w:rsidRPr="00CF5477" w:rsidRDefault="003018B4" w:rsidP="003018B4">
            <w:pPr>
              <w:spacing w:before="0" w:after="0" w:line="240" w:lineRule="auto"/>
              <w:jc w:val="center"/>
              <w:rPr>
                <w:ins w:id="7937" w:author="Kisch, Christian" w:date="2022-02-08T10:06:00Z"/>
                <w:rFonts w:eastAsia="Times New Roman" w:cs="Calibri"/>
                <w:sz w:val="20"/>
                <w:szCs w:val="20"/>
                <w:lang w:eastAsia="de-DE"/>
              </w:rPr>
            </w:pPr>
            <w:ins w:id="7938" w:author="Kisch, Christian" w:date="2022-02-08T10:09:00Z">
              <w:r>
                <w:rPr>
                  <w:sz w:val="20"/>
                  <w:szCs w:val="20"/>
                </w:rPr>
                <w:t>x</w:t>
              </w:r>
            </w:ins>
          </w:p>
        </w:tc>
      </w:tr>
      <w:tr w:rsidR="003018B4" w:rsidRPr="00CF5477" w14:paraId="6DEA3927" w14:textId="77777777" w:rsidTr="007B5DBF">
        <w:trPr>
          <w:trHeight w:val="415"/>
          <w:ins w:id="7939" w:author="Kisch, Christian" w:date="2022-02-08T10:06:00Z"/>
        </w:trPr>
        <w:tc>
          <w:tcPr>
            <w:tcW w:w="626" w:type="dxa"/>
            <w:shd w:val="clear" w:color="000000" w:fill="auto"/>
            <w:hideMark/>
          </w:tcPr>
          <w:p w14:paraId="39B22FF2" w14:textId="77777777" w:rsidR="003018B4" w:rsidRPr="00CF5477" w:rsidRDefault="003018B4" w:rsidP="003018B4">
            <w:pPr>
              <w:spacing w:before="0" w:after="0" w:line="240" w:lineRule="auto"/>
              <w:jc w:val="right"/>
              <w:rPr>
                <w:ins w:id="7940" w:author="Kisch, Christian" w:date="2022-02-08T10:06:00Z"/>
                <w:rFonts w:eastAsia="Times New Roman" w:cs="Calibri"/>
                <w:color w:val="000000"/>
                <w:lang w:eastAsia="de-DE"/>
              </w:rPr>
            </w:pPr>
            <w:ins w:id="7941" w:author="Kisch, Christian" w:date="2022-02-08T10:06:00Z">
              <w:r>
                <w:rPr>
                  <w:rFonts w:eastAsia="Times New Roman" w:cs="Calibri"/>
                  <w:color w:val="000000"/>
                  <w:lang w:eastAsia="de-DE"/>
                </w:rPr>
                <w:t>25</w:t>
              </w:r>
            </w:ins>
          </w:p>
        </w:tc>
        <w:tc>
          <w:tcPr>
            <w:tcW w:w="2523" w:type="dxa"/>
            <w:shd w:val="clear" w:color="000000" w:fill="auto"/>
            <w:hideMark/>
          </w:tcPr>
          <w:p w14:paraId="03E61B67" w14:textId="1F423D53" w:rsidR="003018B4" w:rsidRPr="00CF5477" w:rsidRDefault="003018B4" w:rsidP="003018B4">
            <w:pPr>
              <w:spacing w:before="0" w:after="0" w:line="240" w:lineRule="auto"/>
              <w:rPr>
                <w:ins w:id="7942" w:author="Kisch, Christian" w:date="2022-02-08T10:06:00Z"/>
                <w:rFonts w:eastAsia="Times New Roman" w:cs="Calibri"/>
                <w:color w:val="000000"/>
                <w:lang w:eastAsia="de-DE"/>
              </w:rPr>
            </w:pPr>
            <w:ins w:id="7943"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DB5F2A5" w14:textId="77777777" w:rsidR="003018B4" w:rsidRPr="00CF5477" w:rsidRDefault="003018B4" w:rsidP="003018B4">
            <w:pPr>
              <w:spacing w:before="0" w:after="0" w:line="240" w:lineRule="auto"/>
              <w:rPr>
                <w:ins w:id="7944" w:author="Kisch, Christian" w:date="2022-02-08T10:06:00Z"/>
                <w:rFonts w:eastAsia="Times New Roman" w:cs="Calibri"/>
                <w:b/>
                <w:bCs/>
                <w:sz w:val="20"/>
                <w:szCs w:val="20"/>
                <w:lang w:eastAsia="de-DE"/>
              </w:rPr>
            </w:pPr>
            <w:ins w:id="7945" w:author="Kisch, Christian" w:date="2022-02-08T10:06: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382A6E92" w14:textId="4B87727F" w:rsidR="003018B4" w:rsidRPr="00CF5477" w:rsidRDefault="003018B4" w:rsidP="003018B4">
            <w:pPr>
              <w:spacing w:before="0" w:after="0" w:line="240" w:lineRule="auto"/>
              <w:jc w:val="center"/>
              <w:rPr>
                <w:ins w:id="7946" w:author="Kisch, Christian" w:date="2022-02-08T10:06:00Z"/>
                <w:rFonts w:eastAsia="Times New Roman" w:cs="Calibri"/>
                <w:sz w:val="20"/>
                <w:szCs w:val="20"/>
                <w:lang w:eastAsia="de-DE"/>
              </w:rPr>
            </w:pPr>
            <w:ins w:id="7947" w:author="Kisch, Christian" w:date="2022-02-08T10:07:00Z">
              <w:r>
                <w:rPr>
                  <w:sz w:val="20"/>
                  <w:szCs w:val="20"/>
                </w:rPr>
                <w:t>Ja</w:t>
              </w:r>
            </w:ins>
          </w:p>
        </w:tc>
        <w:tc>
          <w:tcPr>
            <w:tcW w:w="992" w:type="dxa"/>
            <w:shd w:val="clear" w:color="000000" w:fill="auto"/>
          </w:tcPr>
          <w:p w14:paraId="4EE0AD95" w14:textId="73F3FD56" w:rsidR="003018B4" w:rsidRPr="00CF5477" w:rsidRDefault="003018B4" w:rsidP="003018B4">
            <w:pPr>
              <w:spacing w:before="0" w:after="0" w:line="240" w:lineRule="auto"/>
              <w:jc w:val="center"/>
              <w:rPr>
                <w:ins w:id="7948" w:author="Kisch, Christian" w:date="2022-02-08T10:06:00Z"/>
                <w:rFonts w:eastAsia="Times New Roman" w:cs="Calibri"/>
                <w:sz w:val="20"/>
                <w:szCs w:val="20"/>
                <w:lang w:eastAsia="de-DE"/>
              </w:rPr>
            </w:pPr>
            <w:ins w:id="7949" w:author="Kisch, Christian" w:date="2022-02-08T10:08:00Z">
              <w:r>
                <w:rPr>
                  <w:sz w:val="20"/>
                  <w:szCs w:val="20"/>
                </w:rPr>
                <w:t>Nein</w:t>
              </w:r>
            </w:ins>
          </w:p>
        </w:tc>
        <w:tc>
          <w:tcPr>
            <w:tcW w:w="992" w:type="dxa"/>
            <w:shd w:val="clear" w:color="000000" w:fill="auto"/>
            <w:hideMark/>
          </w:tcPr>
          <w:p w14:paraId="1C6FFF1A" w14:textId="6369657D" w:rsidR="003018B4" w:rsidRPr="00CF5477" w:rsidRDefault="003018B4" w:rsidP="003018B4">
            <w:pPr>
              <w:spacing w:before="0" w:after="0" w:line="240" w:lineRule="auto"/>
              <w:jc w:val="center"/>
              <w:rPr>
                <w:ins w:id="7950" w:author="Kisch, Christian" w:date="2022-02-08T10:06:00Z"/>
                <w:rFonts w:eastAsia="Times New Roman" w:cs="Calibri"/>
                <w:sz w:val="20"/>
                <w:szCs w:val="20"/>
                <w:lang w:eastAsia="de-DE"/>
              </w:rPr>
            </w:pPr>
            <w:ins w:id="7951" w:author="Kisch, Christian" w:date="2022-02-08T10:08:00Z">
              <w:r>
                <w:rPr>
                  <w:sz w:val="20"/>
                  <w:szCs w:val="20"/>
                </w:rPr>
                <w:t>Nein</w:t>
              </w:r>
            </w:ins>
          </w:p>
        </w:tc>
        <w:tc>
          <w:tcPr>
            <w:tcW w:w="1134" w:type="dxa"/>
            <w:shd w:val="clear" w:color="000000" w:fill="auto"/>
            <w:hideMark/>
          </w:tcPr>
          <w:p w14:paraId="0F9A5759" w14:textId="0C0F3992" w:rsidR="003018B4" w:rsidRPr="00CF5477" w:rsidRDefault="003018B4" w:rsidP="003018B4">
            <w:pPr>
              <w:spacing w:before="0" w:after="0" w:line="240" w:lineRule="auto"/>
              <w:jc w:val="center"/>
              <w:rPr>
                <w:ins w:id="7952" w:author="Kisch, Christian" w:date="2022-02-08T10:06:00Z"/>
                <w:rFonts w:eastAsia="Times New Roman" w:cs="Calibri"/>
                <w:sz w:val="20"/>
                <w:szCs w:val="20"/>
                <w:lang w:eastAsia="de-DE"/>
              </w:rPr>
            </w:pPr>
            <w:ins w:id="7953" w:author="Kisch, Christian" w:date="2022-02-08T10:09:00Z">
              <w:r>
                <w:rPr>
                  <w:sz w:val="20"/>
                  <w:szCs w:val="20"/>
                </w:rPr>
                <w:t>x</w:t>
              </w:r>
            </w:ins>
          </w:p>
        </w:tc>
        <w:tc>
          <w:tcPr>
            <w:tcW w:w="1134" w:type="dxa"/>
            <w:shd w:val="clear" w:color="000000" w:fill="auto"/>
            <w:hideMark/>
          </w:tcPr>
          <w:p w14:paraId="2F15AF13" w14:textId="5A30E2E6" w:rsidR="003018B4" w:rsidRPr="00CF5477" w:rsidRDefault="003018B4" w:rsidP="003018B4">
            <w:pPr>
              <w:spacing w:before="0" w:after="0" w:line="240" w:lineRule="auto"/>
              <w:jc w:val="center"/>
              <w:rPr>
                <w:ins w:id="7954" w:author="Kisch, Christian" w:date="2022-02-08T10:06:00Z"/>
                <w:rFonts w:eastAsia="Times New Roman" w:cs="Calibri"/>
                <w:sz w:val="20"/>
                <w:szCs w:val="20"/>
                <w:lang w:eastAsia="de-DE"/>
              </w:rPr>
            </w:pPr>
            <w:ins w:id="7955" w:author="Kisch, Christian" w:date="2022-02-08T10:09:00Z">
              <w:r>
                <w:rPr>
                  <w:sz w:val="20"/>
                  <w:szCs w:val="20"/>
                </w:rPr>
                <w:t>x</w:t>
              </w:r>
            </w:ins>
          </w:p>
        </w:tc>
      </w:tr>
      <w:tr w:rsidR="003018B4" w:rsidRPr="00CF5477" w14:paraId="2D42E23E" w14:textId="77777777" w:rsidTr="007B5DBF">
        <w:trPr>
          <w:trHeight w:val="437"/>
          <w:ins w:id="7956" w:author="Kisch, Christian" w:date="2022-02-08T10:06:00Z"/>
        </w:trPr>
        <w:tc>
          <w:tcPr>
            <w:tcW w:w="626" w:type="dxa"/>
            <w:shd w:val="clear" w:color="000000" w:fill="auto"/>
            <w:hideMark/>
          </w:tcPr>
          <w:p w14:paraId="4D9F716C" w14:textId="77777777" w:rsidR="003018B4" w:rsidRPr="00CF5477" w:rsidRDefault="003018B4" w:rsidP="003018B4">
            <w:pPr>
              <w:spacing w:before="0" w:after="0" w:line="240" w:lineRule="auto"/>
              <w:jc w:val="right"/>
              <w:rPr>
                <w:ins w:id="7957" w:author="Kisch, Christian" w:date="2022-02-08T10:06:00Z"/>
                <w:rFonts w:eastAsia="Times New Roman" w:cs="Calibri"/>
                <w:color w:val="000000"/>
                <w:lang w:eastAsia="de-DE"/>
              </w:rPr>
            </w:pPr>
            <w:ins w:id="7958" w:author="Kisch, Christian" w:date="2022-02-08T10:06:00Z">
              <w:r>
                <w:rPr>
                  <w:rFonts w:eastAsia="Times New Roman" w:cs="Calibri"/>
                  <w:color w:val="000000"/>
                  <w:lang w:eastAsia="de-DE"/>
                </w:rPr>
                <w:t>26</w:t>
              </w:r>
            </w:ins>
          </w:p>
        </w:tc>
        <w:tc>
          <w:tcPr>
            <w:tcW w:w="2523" w:type="dxa"/>
            <w:shd w:val="clear" w:color="000000" w:fill="auto"/>
            <w:hideMark/>
          </w:tcPr>
          <w:p w14:paraId="78CF1792" w14:textId="259FF5D9" w:rsidR="003018B4" w:rsidRPr="00CF5477" w:rsidRDefault="003018B4" w:rsidP="003018B4">
            <w:pPr>
              <w:spacing w:before="0" w:after="0" w:line="240" w:lineRule="auto"/>
              <w:rPr>
                <w:ins w:id="7959" w:author="Kisch, Christian" w:date="2022-02-08T10:06:00Z"/>
                <w:rFonts w:eastAsia="Times New Roman" w:cs="Calibri"/>
                <w:color w:val="000000"/>
                <w:lang w:eastAsia="de-DE"/>
              </w:rPr>
            </w:pPr>
            <w:ins w:id="7960"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3BC825FD" w14:textId="77777777" w:rsidR="003018B4" w:rsidRPr="00CF5477" w:rsidRDefault="003018B4" w:rsidP="003018B4">
            <w:pPr>
              <w:spacing w:before="0" w:after="0" w:line="240" w:lineRule="auto"/>
              <w:rPr>
                <w:ins w:id="7961" w:author="Kisch, Christian" w:date="2022-02-08T10:06:00Z"/>
                <w:rFonts w:eastAsia="Times New Roman" w:cs="Calibri"/>
                <w:b/>
                <w:bCs/>
                <w:sz w:val="20"/>
                <w:szCs w:val="20"/>
                <w:lang w:eastAsia="de-DE"/>
              </w:rPr>
            </w:pPr>
            <w:ins w:id="7962" w:author="Kisch, Christian" w:date="2022-02-08T10:06:00Z">
              <w:r w:rsidRPr="00CF5477">
                <w:rPr>
                  <w:rFonts w:eastAsia="Times New Roman" w:cs="Calibri"/>
                  <w:b/>
                  <w:bCs/>
                  <w:sz w:val="20"/>
                  <w:szCs w:val="20"/>
                  <w:lang w:eastAsia="de-DE"/>
                </w:rPr>
                <w:t>Templates</w:t>
              </w:r>
            </w:ins>
          </w:p>
        </w:tc>
        <w:tc>
          <w:tcPr>
            <w:tcW w:w="1418" w:type="dxa"/>
            <w:shd w:val="clear" w:color="000000" w:fill="auto"/>
            <w:hideMark/>
          </w:tcPr>
          <w:p w14:paraId="08662EC2" w14:textId="0BE0654C" w:rsidR="003018B4" w:rsidRPr="00CF5477" w:rsidRDefault="003018B4" w:rsidP="003018B4">
            <w:pPr>
              <w:spacing w:before="0" w:after="0" w:line="240" w:lineRule="auto"/>
              <w:jc w:val="center"/>
              <w:rPr>
                <w:ins w:id="7963" w:author="Kisch, Christian" w:date="2022-02-08T10:06:00Z"/>
                <w:rFonts w:eastAsia="Times New Roman" w:cs="Calibri"/>
                <w:sz w:val="20"/>
                <w:szCs w:val="20"/>
                <w:lang w:eastAsia="de-DE"/>
              </w:rPr>
            </w:pPr>
            <w:ins w:id="7964" w:author="Kisch, Christian" w:date="2022-02-08T10:07:00Z">
              <w:r>
                <w:rPr>
                  <w:sz w:val="20"/>
                  <w:szCs w:val="20"/>
                </w:rPr>
                <w:t>Ja</w:t>
              </w:r>
            </w:ins>
          </w:p>
        </w:tc>
        <w:tc>
          <w:tcPr>
            <w:tcW w:w="992" w:type="dxa"/>
            <w:shd w:val="clear" w:color="000000" w:fill="auto"/>
          </w:tcPr>
          <w:p w14:paraId="531C85C4" w14:textId="3B191D28" w:rsidR="003018B4" w:rsidRPr="00CF5477" w:rsidRDefault="003018B4" w:rsidP="003018B4">
            <w:pPr>
              <w:spacing w:before="0" w:after="0" w:line="240" w:lineRule="auto"/>
              <w:jc w:val="center"/>
              <w:rPr>
                <w:ins w:id="7965" w:author="Kisch, Christian" w:date="2022-02-08T10:06:00Z"/>
                <w:rFonts w:eastAsia="Times New Roman" w:cs="Calibri"/>
                <w:sz w:val="20"/>
                <w:szCs w:val="20"/>
                <w:lang w:eastAsia="de-DE"/>
              </w:rPr>
            </w:pPr>
            <w:ins w:id="7966" w:author="Kisch, Christian" w:date="2022-02-08T10:08:00Z">
              <w:r>
                <w:rPr>
                  <w:sz w:val="20"/>
                  <w:szCs w:val="20"/>
                </w:rPr>
                <w:t>Nein</w:t>
              </w:r>
            </w:ins>
          </w:p>
        </w:tc>
        <w:tc>
          <w:tcPr>
            <w:tcW w:w="992" w:type="dxa"/>
            <w:shd w:val="clear" w:color="000000" w:fill="auto"/>
            <w:hideMark/>
          </w:tcPr>
          <w:p w14:paraId="0844A060" w14:textId="6382376C" w:rsidR="003018B4" w:rsidRPr="00CF5477" w:rsidRDefault="003018B4" w:rsidP="003018B4">
            <w:pPr>
              <w:spacing w:before="0" w:after="0" w:line="240" w:lineRule="auto"/>
              <w:jc w:val="center"/>
              <w:rPr>
                <w:ins w:id="7967" w:author="Kisch, Christian" w:date="2022-02-08T10:06:00Z"/>
                <w:rFonts w:eastAsia="Times New Roman" w:cs="Calibri"/>
                <w:sz w:val="20"/>
                <w:szCs w:val="20"/>
                <w:lang w:eastAsia="de-DE"/>
              </w:rPr>
            </w:pPr>
            <w:ins w:id="7968" w:author="Kisch, Christian" w:date="2022-02-08T10:08:00Z">
              <w:r>
                <w:rPr>
                  <w:sz w:val="20"/>
                  <w:szCs w:val="20"/>
                </w:rPr>
                <w:t>Nein</w:t>
              </w:r>
            </w:ins>
          </w:p>
        </w:tc>
        <w:tc>
          <w:tcPr>
            <w:tcW w:w="1134" w:type="dxa"/>
            <w:shd w:val="clear" w:color="000000" w:fill="auto"/>
            <w:hideMark/>
          </w:tcPr>
          <w:p w14:paraId="4BC93321" w14:textId="5588B4ED" w:rsidR="003018B4" w:rsidRPr="00CF5477" w:rsidRDefault="003018B4" w:rsidP="003018B4">
            <w:pPr>
              <w:spacing w:before="0" w:after="0" w:line="240" w:lineRule="auto"/>
              <w:jc w:val="center"/>
              <w:rPr>
                <w:ins w:id="7969" w:author="Kisch, Christian" w:date="2022-02-08T10:06:00Z"/>
                <w:rFonts w:eastAsia="Times New Roman" w:cs="Calibri"/>
                <w:sz w:val="20"/>
                <w:szCs w:val="20"/>
                <w:lang w:eastAsia="de-DE"/>
              </w:rPr>
            </w:pPr>
            <w:ins w:id="7970" w:author="Kisch, Christian" w:date="2022-02-08T10:09:00Z">
              <w:r>
                <w:rPr>
                  <w:sz w:val="20"/>
                  <w:szCs w:val="20"/>
                </w:rPr>
                <w:t>Nein</w:t>
              </w:r>
            </w:ins>
          </w:p>
        </w:tc>
        <w:tc>
          <w:tcPr>
            <w:tcW w:w="1134" w:type="dxa"/>
            <w:shd w:val="clear" w:color="000000" w:fill="auto"/>
            <w:hideMark/>
          </w:tcPr>
          <w:p w14:paraId="00BB51EF" w14:textId="0A779642" w:rsidR="003018B4" w:rsidRPr="00CF5477" w:rsidRDefault="003018B4" w:rsidP="003018B4">
            <w:pPr>
              <w:spacing w:before="0" w:after="0" w:line="240" w:lineRule="auto"/>
              <w:jc w:val="center"/>
              <w:rPr>
                <w:ins w:id="7971" w:author="Kisch, Christian" w:date="2022-02-08T10:06:00Z"/>
                <w:rFonts w:eastAsia="Times New Roman" w:cs="Calibri"/>
                <w:sz w:val="20"/>
                <w:szCs w:val="20"/>
                <w:lang w:eastAsia="de-DE"/>
              </w:rPr>
            </w:pPr>
            <w:ins w:id="7972" w:author="Kisch, Christian" w:date="2022-02-08T10:09:00Z">
              <w:r>
                <w:rPr>
                  <w:sz w:val="20"/>
                  <w:szCs w:val="20"/>
                </w:rPr>
                <w:t>Nein</w:t>
              </w:r>
            </w:ins>
          </w:p>
        </w:tc>
      </w:tr>
      <w:tr w:rsidR="003018B4" w:rsidRPr="00CF5477" w14:paraId="6C8DE26E" w14:textId="77777777" w:rsidTr="007B5DBF">
        <w:trPr>
          <w:trHeight w:val="445"/>
          <w:ins w:id="7973" w:author="Kisch, Christian" w:date="2022-02-08T10:06:00Z"/>
        </w:trPr>
        <w:tc>
          <w:tcPr>
            <w:tcW w:w="626" w:type="dxa"/>
            <w:shd w:val="clear" w:color="000000" w:fill="auto"/>
            <w:hideMark/>
          </w:tcPr>
          <w:p w14:paraId="79EE22A3" w14:textId="77777777" w:rsidR="003018B4" w:rsidRPr="00CF5477" w:rsidRDefault="003018B4" w:rsidP="003018B4">
            <w:pPr>
              <w:spacing w:before="0" w:after="0" w:line="240" w:lineRule="auto"/>
              <w:jc w:val="right"/>
              <w:rPr>
                <w:ins w:id="7974" w:author="Kisch, Christian" w:date="2022-02-08T10:06:00Z"/>
                <w:rFonts w:eastAsia="Times New Roman" w:cs="Calibri"/>
                <w:color w:val="000000"/>
                <w:lang w:eastAsia="de-DE"/>
              </w:rPr>
            </w:pPr>
            <w:ins w:id="7975" w:author="Kisch, Christian" w:date="2022-02-08T10:06:00Z">
              <w:r>
                <w:rPr>
                  <w:rFonts w:eastAsia="Times New Roman" w:cs="Calibri"/>
                  <w:color w:val="000000"/>
                  <w:lang w:eastAsia="de-DE"/>
                </w:rPr>
                <w:t>27</w:t>
              </w:r>
            </w:ins>
          </w:p>
        </w:tc>
        <w:tc>
          <w:tcPr>
            <w:tcW w:w="2523" w:type="dxa"/>
            <w:shd w:val="clear" w:color="000000" w:fill="auto"/>
            <w:hideMark/>
          </w:tcPr>
          <w:p w14:paraId="3FB3C2CF" w14:textId="22DD68DE" w:rsidR="003018B4" w:rsidRPr="00CF5477" w:rsidRDefault="003018B4" w:rsidP="003018B4">
            <w:pPr>
              <w:spacing w:before="0" w:after="0" w:line="240" w:lineRule="auto"/>
              <w:rPr>
                <w:ins w:id="7976" w:author="Kisch, Christian" w:date="2022-02-08T10:06:00Z"/>
                <w:rFonts w:eastAsia="Times New Roman" w:cs="Calibri"/>
                <w:color w:val="000000"/>
                <w:lang w:eastAsia="de-DE"/>
              </w:rPr>
            </w:pPr>
            <w:ins w:id="7977"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6E455D88" w14:textId="77777777" w:rsidR="003018B4" w:rsidRPr="00CF5477" w:rsidRDefault="003018B4" w:rsidP="003018B4">
            <w:pPr>
              <w:spacing w:before="0" w:after="0" w:line="240" w:lineRule="auto"/>
              <w:rPr>
                <w:ins w:id="7978" w:author="Kisch, Christian" w:date="2022-02-08T10:06:00Z"/>
                <w:rFonts w:eastAsia="Times New Roman" w:cs="Calibri"/>
                <w:b/>
                <w:bCs/>
                <w:sz w:val="20"/>
                <w:szCs w:val="20"/>
                <w:lang w:eastAsia="de-DE"/>
              </w:rPr>
            </w:pPr>
            <w:ins w:id="7979" w:author="Kisch, Christian" w:date="2022-02-08T10:06:00Z">
              <w:r w:rsidRPr="00CF5477">
                <w:rPr>
                  <w:rFonts w:eastAsia="Times New Roman" w:cs="Calibri"/>
                  <w:b/>
                  <w:bCs/>
                  <w:sz w:val="20"/>
                  <w:szCs w:val="20"/>
                  <w:lang w:eastAsia="de-DE"/>
                </w:rPr>
                <w:t>Annotationen</w:t>
              </w:r>
            </w:ins>
          </w:p>
        </w:tc>
        <w:tc>
          <w:tcPr>
            <w:tcW w:w="1418" w:type="dxa"/>
            <w:shd w:val="clear" w:color="000000" w:fill="auto"/>
            <w:hideMark/>
          </w:tcPr>
          <w:p w14:paraId="76221E8B" w14:textId="5FE95AEE" w:rsidR="003018B4" w:rsidRPr="00CF5477" w:rsidRDefault="003018B4" w:rsidP="003018B4">
            <w:pPr>
              <w:spacing w:before="0" w:after="0" w:line="240" w:lineRule="auto"/>
              <w:jc w:val="center"/>
              <w:rPr>
                <w:ins w:id="7980" w:author="Kisch, Christian" w:date="2022-02-08T10:06:00Z"/>
                <w:rFonts w:eastAsia="Times New Roman" w:cs="Calibri"/>
                <w:sz w:val="20"/>
                <w:szCs w:val="20"/>
                <w:lang w:eastAsia="de-DE"/>
              </w:rPr>
            </w:pPr>
            <w:ins w:id="7981" w:author="Kisch, Christian" w:date="2022-02-08T10:07:00Z">
              <w:r>
                <w:rPr>
                  <w:sz w:val="20"/>
                  <w:szCs w:val="20"/>
                </w:rPr>
                <w:t>Ja</w:t>
              </w:r>
            </w:ins>
          </w:p>
        </w:tc>
        <w:tc>
          <w:tcPr>
            <w:tcW w:w="992" w:type="dxa"/>
            <w:shd w:val="clear" w:color="000000" w:fill="auto"/>
          </w:tcPr>
          <w:p w14:paraId="15FAA951" w14:textId="52E4B702" w:rsidR="003018B4" w:rsidRPr="00CF5477" w:rsidRDefault="003018B4" w:rsidP="003018B4">
            <w:pPr>
              <w:spacing w:before="0" w:after="0" w:line="240" w:lineRule="auto"/>
              <w:jc w:val="center"/>
              <w:rPr>
                <w:ins w:id="7982" w:author="Kisch, Christian" w:date="2022-02-08T10:06:00Z"/>
                <w:rFonts w:eastAsia="Times New Roman" w:cs="Calibri"/>
                <w:sz w:val="20"/>
                <w:szCs w:val="20"/>
                <w:lang w:eastAsia="de-DE"/>
              </w:rPr>
            </w:pPr>
            <w:ins w:id="7983" w:author="Kisch, Christian" w:date="2022-02-08T10:08:00Z">
              <w:r>
                <w:rPr>
                  <w:sz w:val="20"/>
                  <w:szCs w:val="20"/>
                </w:rPr>
                <w:t>Nein</w:t>
              </w:r>
            </w:ins>
          </w:p>
        </w:tc>
        <w:tc>
          <w:tcPr>
            <w:tcW w:w="992" w:type="dxa"/>
            <w:shd w:val="clear" w:color="000000" w:fill="auto"/>
            <w:hideMark/>
          </w:tcPr>
          <w:p w14:paraId="4C3E54C7" w14:textId="12316E69" w:rsidR="003018B4" w:rsidRPr="00CF5477" w:rsidRDefault="003018B4" w:rsidP="003018B4">
            <w:pPr>
              <w:spacing w:before="0" w:after="0" w:line="240" w:lineRule="auto"/>
              <w:jc w:val="center"/>
              <w:rPr>
                <w:ins w:id="7984" w:author="Kisch, Christian" w:date="2022-02-08T10:06:00Z"/>
                <w:rFonts w:eastAsia="Times New Roman" w:cs="Calibri"/>
                <w:sz w:val="20"/>
                <w:szCs w:val="20"/>
                <w:lang w:eastAsia="de-DE"/>
              </w:rPr>
            </w:pPr>
            <w:ins w:id="7985" w:author="Kisch, Christian" w:date="2022-02-08T10:08:00Z">
              <w:r>
                <w:rPr>
                  <w:sz w:val="20"/>
                  <w:szCs w:val="20"/>
                </w:rPr>
                <w:t>Nein</w:t>
              </w:r>
            </w:ins>
          </w:p>
        </w:tc>
        <w:tc>
          <w:tcPr>
            <w:tcW w:w="1134" w:type="dxa"/>
            <w:shd w:val="clear" w:color="000000" w:fill="auto"/>
            <w:hideMark/>
          </w:tcPr>
          <w:p w14:paraId="0E4733A8" w14:textId="0A654A64" w:rsidR="003018B4" w:rsidRPr="00CF5477" w:rsidRDefault="003018B4" w:rsidP="003018B4">
            <w:pPr>
              <w:spacing w:before="0" w:after="0" w:line="240" w:lineRule="auto"/>
              <w:jc w:val="center"/>
              <w:rPr>
                <w:ins w:id="7986" w:author="Kisch, Christian" w:date="2022-02-08T10:06:00Z"/>
                <w:rFonts w:eastAsia="Times New Roman" w:cs="Calibri"/>
                <w:sz w:val="20"/>
                <w:szCs w:val="20"/>
                <w:lang w:eastAsia="de-DE"/>
              </w:rPr>
            </w:pPr>
            <w:ins w:id="7987" w:author="Kisch, Christian" w:date="2022-02-08T10:09:00Z">
              <w:r>
                <w:rPr>
                  <w:sz w:val="20"/>
                  <w:szCs w:val="20"/>
                </w:rPr>
                <w:t>Nein</w:t>
              </w:r>
            </w:ins>
          </w:p>
        </w:tc>
        <w:tc>
          <w:tcPr>
            <w:tcW w:w="1134" w:type="dxa"/>
            <w:shd w:val="clear" w:color="000000" w:fill="auto"/>
            <w:hideMark/>
          </w:tcPr>
          <w:p w14:paraId="5C9573F2" w14:textId="3B06364B" w:rsidR="003018B4" w:rsidRPr="00CF5477" w:rsidRDefault="003018B4" w:rsidP="003018B4">
            <w:pPr>
              <w:spacing w:before="0" w:after="0" w:line="240" w:lineRule="auto"/>
              <w:jc w:val="center"/>
              <w:rPr>
                <w:ins w:id="7988" w:author="Kisch, Christian" w:date="2022-02-08T10:06:00Z"/>
                <w:rFonts w:eastAsia="Times New Roman" w:cs="Calibri"/>
                <w:sz w:val="20"/>
                <w:szCs w:val="20"/>
                <w:lang w:eastAsia="de-DE"/>
              </w:rPr>
            </w:pPr>
            <w:ins w:id="7989" w:author="Kisch, Christian" w:date="2022-02-08T10:09:00Z">
              <w:r>
                <w:rPr>
                  <w:sz w:val="20"/>
                  <w:szCs w:val="20"/>
                </w:rPr>
                <w:t>Nein</w:t>
              </w:r>
            </w:ins>
          </w:p>
        </w:tc>
      </w:tr>
      <w:tr w:rsidR="003018B4" w:rsidRPr="00CF5477" w14:paraId="321BD52C" w14:textId="77777777" w:rsidTr="007B5DBF">
        <w:trPr>
          <w:trHeight w:val="481"/>
          <w:ins w:id="7990" w:author="Kisch, Christian" w:date="2022-02-08T10:06:00Z"/>
        </w:trPr>
        <w:tc>
          <w:tcPr>
            <w:tcW w:w="626" w:type="dxa"/>
            <w:shd w:val="clear" w:color="000000" w:fill="auto"/>
            <w:hideMark/>
          </w:tcPr>
          <w:p w14:paraId="1A3475CC" w14:textId="77777777" w:rsidR="003018B4" w:rsidRPr="00CF5477" w:rsidRDefault="003018B4" w:rsidP="003018B4">
            <w:pPr>
              <w:spacing w:before="0" w:after="0" w:line="240" w:lineRule="auto"/>
              <w:jc w:val="right"/>
              <w:rPr>
                <w:ins w:id="7991" w:author="Kisch, Christian" w:date="2022-02-08T10:06:00Z"/>
                <w:rFonts w:eastAsia="Times New Roman" w:cs="Calibri"/>
                <w:color w:val="000000"/>
                <w:lang w:eastAsia="de-DE"/>
              </w:rPr>
            </w:pPr>
            <w:ins w:id="7992" w:author="Kisch, Christian" w:date="2022-02-08T10:06:00Z">
              <w:r>
                <w:rPr>
                  <w:rFonts w:eastAsia="Times New Roman" w:cs="Calibri"/>
                  <w:color w:val="000000"/>
                  <w:lang w:eastAsia="de-DE"/>
                </w:rPr>
                <w:t>28</w:t>
              </w:r>
            </w:ins>
          </w:p>
        </w:tc>
        <w:tc>
          <w:tcPr>
            <w:tcW w:w="2523" w:type="dxa"/>
            <w:shd w:val="clear" w:color="000000" w:fill="auto"/>
            <w:hideMark/>
          </w:tcPr>
          <w:p w14:paraId="6997D2DF" w14:textId="715E7101" w:rsidR="003018B4" w:rsidRPr="00CF5477" w:rsidRDefault="003018B4" w:rsidP="003018B4">
            <w:pPr>
              <w:spacing w:before="0" w:after="0" w:line="240" w:lineRule="auto"/>
              <w:rPr>
                <w:ins w:id="7993" w:author="Kisch, Christian" w:date="2022-02-08T10:06:00Z"/>
                <w:rFonts w:eastAsia="Times New Roman" w:cs="Calibri"/>
                <w:color w:val="000000"/>
                <w:lang w:eastAsia="de-DE"/>
              </w:rPr>
            </w:pPr>
            <w:ins w:id="7994"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0081A4F5" w14:textId="77777777" w:rsidR="003018B4" w:rsidRPr="00CF5477" w:rsidRDefault="003018B4" w:rsidP="003018B4">
            <w:pPr>
              <w:spacing w:before="0" w:after="0" w:line="240" w:lineRule="auto"/>
              <w:rPr>
                <w:ins w:id="7995" w:author="Kisch, Christian" w:date="2022-02-08T10:06:00Z"/>
                <w:rFonts w:eastAsia="Times New Roman" w:cs="Calibri"/>
                <w:b/>
                <w:bCs/>
                <w:sz w:val="20"/>
                <w:szCs w:val="20"/>
                <w:lang w:eastAsia="de-DE"/>
              </w:rPr>
            </w:pPr>
            <w:ins w:id="7996" w:author="Kisch, Christian" w:date="2022-02-08T10:06:00Z">
              <w:r w:rsidRPr="00CF5477">
                <w:rPr>
                  <w:rFonts w:eastAsia="Times New Roman" w:cs="Calibri"/>
                  <w:b/>
                  <w:bCs/>
                  <w:sz w:val="20"/>
                  <w:szCs w:val="20"/>
                  <w:lang w:eastAsia="de-DE"/>
                </w:rPr>
                <w:t>Paginieren</w:t>
              </w:r>
            </w:ins>
          </w:p>
        </w:tc>
        <w:tc>
          <w:tcPr>
            <w:tcW w:w="1418" w:type="dxa"/>
            <w:shd w:val="clear" w:color="000000" w:fill="auto"/>
            <w:hideMark/>
          </w:tcPr>
          <w:p w14:paraId="08A20CB8" w14:textId="6B6454DB" w:rsidR="003018B4" w:rsidRPr="00CF5477" w:rsidRDefault="003018B4" w:rsidP="003018B4">
            <w:pPr>
              <w:spacing w:before="0" w:after="0" w:line="240" w:lineRule="auto"/>
              <w:jc w:val="center"/>
              <w:rPr>
                <w:ins w:id="7997" w:author="Kisch, Christian" w:date="2022-02-08T10:06:00Z"/>
                <w:rFonts w:eastAsia="Times New Roman" w:cs="Calibri"/>
                <w:sz w:val="20"/>
                <w:szCs w:val="20"/>
                <w:lang w:eastAsia="de-DE"/>
              </w:rPr>
            </w:pPr>
            <w:ins w:id="7998" w:author="Kisch, Christian" w:date="2022-02-08T10:07:00Z">
              <w:r>
                <w:rPr>
                  <w:sz w:val="20"/>
                  <w:szCs w:val="20"/>
                </w:rPr>
                <w:t>Ja</w:t>
              </w:r>
            </w:ins>
          </w:p>
        </w:tc>
        <w:tc>
          <w:tcPr>
            <w:tcW w:w="992" w:type="dxa"/>
            <w:shd w:val="clear" w:color="000000" w:fill="auto"/>
          </w:tcPr>
          <w:p w14:paraId="4BCEADC9" w14:textId="5D8F3A16" w:rsidR="003018B4" w:rsidRPr="00CF5477" w:rsidRDefault="003018B4" w:rsidP="003018B4">
            <w:pPr>
              <w:spacing w:before="0" w:after="0" w:line="240" w:lineRule="auto"/>
              <w:jc w:val="center"/>
              <w:rPr>
                <w:ins w:id="7999" w:author="Kisch, Christian" w:date="2022-02-08T10:06:00Z"/>
                <w:rFonts w:eastAsia="Times New Roman" w:cs="Calibri"/>
                <w:sz w:val="20"/>
                <w:szCs w:val="20"/>
                <w:lang w:eastAsia="de-DE"/>
              </w:rPr>
            </w:pPr>
            <w:ins w:id="8000" w:author="Kisch, Christian" w:date="2022-02-08T10:08:00Z">
              <w:r>
                <w:rPr>
                  <w:sz w:val="20"/>
                  <w:szCs w:val="20"/>
                </w:rPr>
                <w:t>Nein</w:t>
              </w:r>
            </w:ins>
          </w:p>
        </w:tc>
        <w:tc>
          <w:tcPr>
            <w:tcW w:w="992" w:type="dxa"/>
            <w:shd w:val="clear" w:color="000000" w:fill="auto"/>
            <w:hideMark/>
          </w:tcPr>
          <w:p w14:paraId="52EDCD2D" w14:textId="09315152" w:rsidR="003018B4" w:rsidRPr="00CF5477" w:rsidRDefault="003018B4" w:rsidP="003018B4">
            <w:pPr>
              <w:spacing w:before="0" w:after="0" w:line="240" w:lineRule="auto"/>
              <w:jc w:val="center"/>
              <w:rPr>
                <w:ins w:id="8001" w:author="Kisch, Christian" w:date="2022-02-08T10:06:00Z"/>
                <w:rFonts w:eastAsia="Times New Roman" w:cs="Calibri"/>
                <w:sz w:val="20"/>
                <w:szCs w:val="20"/>
                <w:lang w:eastAsia="de-DE"/>
              </w:rPr>
            </w:pPr>
            <w:ins w:id="8002" w:author="Kisch, Christian" w:date="2022-02-08T10:08:00Z">
              <w:r>
                <w:rPr>
                  <w:sz w:val="20"/>
                  <w:szCs w:val="20"/>
                </w:rPr>
                <w:t>x</w:t>
              </w:r>
            </w:ins>
          </w:p>
        </w:tc>
        <w:tc>
          <w:tcPr>
            <w:tcW w:w="1134" w:type="dxa"/>
            <w:shd w:val="clear" w:color="000000" w:fill="auto"/>
            <w:hideMark/>
          </w:tcPr>
          <w:p w14:paraId="07E50EB8" w14:textId="35ED6E10" w:rsidR="003018B4" w:rsidRPr="00CF5477" w:rsidRDefault="003018B4" w:rsidP="003018B4">
            <w:pPr>
              <w:spacing w:before="0" w:after="0" w:line="240" w:lineRule="auto"/>
              <w:jc w:val="center"/>
              <w:rPr>
                <w:ins w:id="8003" w:author="Kisch, Christian" w:date="2022-02-08T10:06:00Z"/>
                <w:rFonts w:eastAsia="Times New Roman" w:cs="Calibri"/>
                <w:sz w:val="20"/>
                <w:szCs w:val="20"/>
                <w:lang w:eastAsia="de-DE"/>
              </w:rPr>
            </w:pPr>
            <w:ins w:id="8004" w:author="Kisch, Christian" w:date="2022-02-08T10:09:00Z">
              <w:r>
                <w:rPr>
                  <w:sz w:val="20"/>
                  <w:szCs w:val="20"/>
                </w:rPr>
                <w:t>Nein</w:t>
              </w:r>
            </w:ins>
          </w:p>
        </w:tc>
        <w:tc>
          <w:tcPr>
            <w:tcW w:w="1134" w:type="dxa"/>
            <w:shd w:val="clear" w:color="000000" w:fill="auto"/>
            <w:hideMark/>
          </w:tcPr>
          <w:p w14:paraId="79725460" w14:textId="3BE236B8" w:rsidR="003018B4" w:rsidRPr="00CF5477" w:rsidRDefault="003018B4" w:rsidP="003018B4">
            <w:pPr>
              <w:spacing w:before="0" w:after="0" w:line="240" w:lineRule="auto"/>
              <w:jc w:val="center"/>
              <w:rPr>
                <w:ins w:id="8005" w:author="Kisch, Christian" w:date="2022-02-08T10:06:00Z"/>
                <w:rFonts w:eastAsia="Times New Roman" w:cs="Calibri"/>
                <w:sz w:val="20"/>
                <w:szCs w:val="20"/>
                <w:lang w:eastAsia="de-DE"/>
              </w:rPr>
            </w:pPr>
            <w:ins w:id="8006" w:author="Kisch, Christian" w:date="2022-02-08T10:09:00Z">
              <w:r>
                <w:rPr>
                  <w:sz w:val="20"/>
                  <w:szCs w:val="20"/>
                </w:rPr>
                <w:t>x</w:t>
              </w:r>
            </w:ins>
          </w:p>
        </w:tc>
      </w:tr>
      <w:tr w:rsidR="003018B4" w:rsidRPr="00CF5477" w14:paraId="710552DD" w14:textId="77777777" w:rsidTr="007B5DBF">
        <w:trPr>
          <w:trHeight w:val="489"/>
          <w:ins w:id="8007" w:author="Kisch, Christian" w:date="2022-02-08T10:06:00Z"/>
        </w:trPr>
        <w:tc>
          <w:tcPr>
            <w:tcW w:w="626" w:type="dxa"/>
            <w:shd w:val="clear" w:color="000000" w:fill="auto"/>
            <w:hideMark/>
          </w:tcPr>
          <w:p w14:paraId="70CDBAD8" w14:textId="77777777" w:rsidR="003018B4" w:rsidRPr="00CF5477" w:rsidRDefault="003018B4" w:rsidP="003018B4">
            <w:pPr>
              <w:spacing w:before="0" w:after="0" w:line="240" w:lineRule="auto"/>
              <w:jc w:val="right"/>
              <w:rPr>
                <w:ins w:id="8008" w:author="Kisch, Christian" w:date="2022-02-08T10:06:00Z"/>
                <w:rFonts w:eastAsia="Times New Roman" w:cs="Calibri"/>
                <w:color w:val="000000"/>
                <w:lang w:eastAsia="de-DE"/>
              </w:rPr>
            </w:pPr>
            <w:ins w:id="8009" w:author="Kisch, Christian" w:date="2022-02-08T10:06:00Z">
              <w:r>
                <w:rPr>
                  <w:rFonts w:eastAsia="Times New Roman" w:cs="Calibri"/>
                  <w:color w:val="000000"/>
                  <w:lang w:eastAsia="de-DE"/>
                </w:rPr>
                <w:t>29</w:t>
              </w:r>
            </w:ins>
          </w:p>
        </w:tc>
        <w:tc>
          <w:tcPr>
            <w:tcW w:w="2523" w:type="dxa"/>
            <w:shd w:val="clear" w:color="000000" w:fill="auto"/>
            <w:hideMark/>
          </w:tcPr>
          <w:p w14:paraId="1F85E3B6" w14:textId="6BAB8FAB" w:rsidR="003018B4" w:rsidRPr="00CF5477" w:rsidRDefault="003018B4" w:rsidP="003018B4">
            <w:pPr>
              <w:spacing w:before="0" w:after="0" w:line="240" w:lineRule="auto"/>
              <w:rPr>
                <w:ins w:id="8010" w:author="Kisch, Christian" w:date="2022-02-08T10:06:00Z"/>
                <w:rFonts w:eastAsia="Times New Roman" w:cs="Calibri"/>
                <w:color w:val="000000"/>
                <w:lang w:eastAsia="de-DE"/>
              </w:rPr>
            </w:pPr>
            <w:ins w:id="8011"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6E7D7EAD" w14:textId="77777777" w:rsidR="003018B4" w:rsidRPr="00CF5477" w:rsidRDefault="003018B4" w:rsidP="003018B4">
            <w:pPr>
              <w:spacing w:before="0" w:after="0" w:line="240" w:lineRule="auto"/>
              <w:rPr>
                <w:ins w:id="8012" w:author="Kisch, Christian" w:date="2022-02-08T10:06:00Z"/>
                <w:rFonts w:eastAsia="Times New Roman" w:cs="Calibri"/>
                <w:b/>
                <w:bCs/>
                <w:sz w:val="20"/>
                <w:szCs w:val="20"/>
                <w:lang w:eastAsia="de-DE"/>
              </w:rPr>
            </w:pPr>
            <w:ins w:id="8013" w:author="Kisch, Christian" w:date="2022-02-08T10:06:00Z">
              <w:r w:rsidRPr="00CF5477">
                <w:rPr>
                  <w:rFonts w:eastAsia="Times New Roman" w:cs="Calibri"/>
                  <w:b/>
                  <w:bCs/>
                  <w:sz w:val="20"/>
                  <w:szCs w:val="20"/>
                  <w:lang w:eastAsia="de-DE"/>
                </w:rPr>
                <w:t>Papierkorb</w:t>
              </w:r>
            </w:ins>
          </w:p>
        </w:tc>
        <w:tc>
          <w:tcPr>
            <w:tcW w:w="1418" w:type="dxa"/>
            <w:shd w:val="clear" w:color="000000" w:fill="auto"/>
            <w:hideMark/>
          </w:tcPr>
          <w:p w14:paraId="5F71B093" w14:textId="57B30AC1" w:rsidR="003018B4" w:rsidRPr="00CF5477" w:rsidRDefault="003018B4" w:rsidP="003018B4">
            <w:pPr>
              <w:spacing w:before="0" w:after="0" w:line="240" w:lineRule="auto"/>
              <w:jc w:val="center"/>
              <w:rPr>
                <w:ins w:id="8014" w:author="Kisch, Christian" w:date="2022-02-08T10:06:00Z"/>
                <w:rFonts w:eastAsia="Times New Roman" w:cs="Calibri"/>
                <w:sz w:val="20"/>
                <w:szCs w:val="20"/>
                <w:lang w:eastAsia="de-DE"/>
              </w:rPr>
            </w:pPr>
            <w:ins w:id="8015" w:author="Kisch, Christian" w:date="2022-02-08T10:07:00Z">
              <w:r>
                <w:rPr>
                  <w:sz w:val="20"/>
                  <w:szCs w:val="20"/>
                </w:rPr>
                <w:t>Ja</w:t>
              </w:r>
            </w:ins>
          </w:p>
        </w:tc>
        <w:tc>
          <w:tcPr>
            <w:tcW w:w="992" w:type="dxa"/>
            <w:shd w:val="clear" w:color="000000" w:fill="auto"/>
          </w:tcPr>
          <w:p w14:paraId="278FEFD0" w14:textId="509AA35C" w:rsidR="003018B4" w:rsidRPr="00CF5477" w:rsidRDefault="003018B4" w:rsidP="003018B4">
            <w:pPr>
              <w:spacing w:before="0" w:after="0" w:line="240" w:lineRule="auto"/>
              <w:jc w:val="center"/>
              <w:rPr>
                <w:ins w:id="8016" w:author="Kisch, Christian" w:date="2022-02-08T10:06:00Z"/>
                <w:rFonts w:eastAsia="Times New Roman" w:cs="Calibri"/>
                <w:sz w:val="20"/>
                <w:szCs w:val="20"/>
                <w:lang w:eastAsia="de-DE"/>
              </w:rPr>
            </w:pPr>
            <w:ins w:id="8017" w:author="Kisch, Christian" w:date="2022-02-08T10:08:00Z">
              <w:r>
                <w:rPr>
                  <w:sz w:val="20"/>
                  <w:szCs w:val="20"/>
                </w:rPr>
                <w:t>Nein</w:t>
              </w:r>
            </w:ins>
          </w:p>
        </w:tc>
        <w:tc>
          <w:tcPr>
            <w:tcW w:w="992" w:type="dxa"/>
            <w:shd w:val="clear" w:color="000000" w:fill="auto"/>
            <w:hideMark/>
          </w:tcPr>
          <w:p w14:paraId="57EFD46E" w14:textId="392759E6" w:rsidR="003018B4" w:rsidRPr="00CF5477" w:rsidRDefault="003018B4" w:rsidP="003018B4">
            <w:pPr>
              <w:spacing w:before="0" w:after="0" w:line="240" w:lineRule="auto"/>
              <w:jc w:val="center"/>
              <w:rPr>
                <w:ins w:id="8018" w:author="Kisch, Christian" w:date="2022-02-08T10:06:00Z"/>
                <w:rFonts w:eastAsia="Times New Roman" w:cs="Calibri"/>
                <w:sz w:val="20"/>
                <w:szCs w:val="20"/>
                <w:lang w:eastAsia="de-DE"/>
              </w:rPr>
            </w:pPr>
            <w:ins w:id="8019" w:author="Kisch, Christian" w:date="2022-02-08T10:08:00Z">
              <w:r>
                <w:rPr>
                  <w:sz w:val="20"/>
                  <w:szCs w:val="20"/>
                </w:rPr>
                <w:t>Nein</w:t>
              </w:r>
            </w:ins>
          </w:p>
        </w:tc>
        <w:tc>
          <w:tcPr>
            <w:tcW w:w="1134" w:type="dxa"/>
            <w:shd w:val="clear" w:color="000000" w:fill="auto"/>
            <w:hideMark/>
          </w:tcPr>
          <w:p w14:paraId="26B55FF2" w14:textId="652FAA69" w:rsidR="003018B4" w:rsidRPr="00CF5477" w:rsidRDefault="003018B4" w:rsidP="003018B4">
            <w:pPr>
              <w:spacing w:before="0" w:after="0" w:line="240" w:lineRule="auto"/>
              <w:jc w:val="center"/>
              <w:rPr>
                <w:ins w:id="8020" w:author="Kisch, Christian" w:date="2022-02-08T10:06:00Z"/>
                <w:rFonts w:eastAsia="Times New Roman" w:cs="Calibri"/>
                <w:sz w:val="20"/>
                <w:szCs w:val="20"/>
                <w:lang w:eastAsia="de-DE"/>
              </w:rPr>
            </w:pPr>
            <w:ins w:id="8021" w:author="Kisch, Christian" w:date="2022-02-08T10:09:00Z">
              <w:r>
                <w:rPr>
                  <w:sz w:val="20"/>
                  <w:szCs w:val="20"/>
                </w:rPr>
                <w:t>x</w:t>
              </w:r>
            </w:ins>
          </w:p>
        </w:tc>
        <w:tc>
          <w:tcPr>
            <w:tcW w:w="1134" w:type="dxa"/>
            <w:shd w:val="clear" w:color="000000" w:fill="auto"/>
            <w:hideMark/>
          </w:tcPr>
          <w:p w14:paraId="172E948B" w14:textId="492AAF51" w:rsidR="003018B4" w:rsidRPr="00CF5477" w:rsidRDefault="003018B4" w:rsidP="003018B4">
            <w:pPr>
              <w:spacing w:before="0" w:after="0" w:line="240" w:lineRule="auto"/>
              <w:jc w:val="center"/>
              <w:rPr>
                <w:ins w:id="8022" w:author="Kisch, Christian" w:date="2022-02-08T10:06:00Z"/>
                <w:rFonts w:eastAsia="Times New Roman" w:cs="Calibri"/>
                <w:sz w:val="20"/>
                <w:szCs w:val="20"/>
                <w:lang w:eastAsia="de-DE"/>
              </w:rPr>
            </w:pPr>
            <w:ins w:id="8023" w:author="Kisch, Christian" w:date="2022-02-08T10:09:00Z">
              <w:r>
                <w:rPr>
                  <w:sz w:val="20"/>
                  <w:szCs w:val="20"/>
                </w:rPr>
                <w:t>x</w:t>
              </w:r>
            </w:ins>
          </w:p>
        </w:tc>
      </w:tr>
      <w:tr w:rsidR="003018B4" w:rsidRPr="00CF5477" w14:paraId="2674DB00" w14:textId="77777777" w:rsidTr="007B5DBF">
        <w:trPr>
          <w:trHeight w:val="126"/>
          <w:ins w:id="8024" w:author="Kisch, Christian" w:date="2022-02-08T10:06:00Z"/>
        </w:trPr>
        <w:tc>
          <w:tcPr>
            <w:tcW w:w="626" w:type="dxa"/>
            <w:shd w:val="clear" w:color="000000" w:fill="auto"/>
            <w:hideMark/>
          </w:tcPr>
          <w:p w14:paraId="7448D53A" w14:textId="77777777" w:rsidR="003018B4" w:rsidRPr="00CF5477" w:rsidRDefault="003018B4" w:rsidP="003018B4">
            <w:pPr>
              <w:spacing w:before="0" w:after="0" w:line="240" w:lineRule="auto"/>
              <w:jc w:val="right"/>
              <w:rPr>
                <w:ins w:id="8025" w:author="Kisch, Christian" w:date="2022-02-08T10:06:00Z"/>
                <w:rFonts w:eastAsia="Times New Roman" w:cs="Calibri"/>
                <w:color w:val="000000"/>
                <w:lang w:eastAsia="de-DE"/>
              </w:rPr>
            </w:pPr>
            <w:ins w:id="8026" w:author="Kisch, Christian" w:date="2022-02-08T10:06: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29291678" w14:textId="145BE92E" w:rsidR="003018B4" w:rsidRPr="00CF5477" w:rsidRDefault="003018B4" w:rsidP="003018B4">
            <w:pPr>
              <w:spacing w:before="0" w:after="0" w:line="240" w:lineRule="auto"/>
              <w:rPr>
                <w:ins w:id="8027" w:author="Kisch, Christian" w:date="2022-02-08T10:06:00Z"/>
                <w:rFonts w:eastAsia="Times New Roman" w:cs="Calibri"/>
                <w:color w:val="000000"/>
                <w:lang w:eastAsia="de-DE"/>
              </w:rPr>
            </w:pPr>
            <w:ins w:id="8028"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284FD1F0" w14:textId="77777777" w:rsidR="003018B4" w:rsidRPr="00CF5477" w:rsidRDefault="003018B4" w:rsidP="003018B4">
            <w:pPr>
              <w:spacing w:before="0" w:after="0" w:line="240" w:lineRule="auto"/>
              <w:rPr>
                <w:ins w:id="8029" w:author="Kisch, Christian" w:date="2022-02-08T10:06:00Z"/>
                <w:rFonts w:eastAsia="Times New Roman" w:cs="Calibri"/>
                <w:b/>
                <w:bCs/>
                <w:sz w:val="20"/>
                <w:szCs w:val="20"/>
                <w:lang w:eastAsia="de-DE"/>
              </w:rPr>
            </w:pPr>
            <w:ins w:id="8030" w:author="Kisch, Christian" w:date="2022-02-08T10:06:00Z">
              <w:r w:rsidRPr="00CF5477">
                <w:rPr>
                  <w:rFonts w:eastAsia="Times New Roman" w:cs="Calibri"/>
                  <w:b/>
                  <w:bCs/>
                  <w:sz w:val="20"/>
                  <w:szCs w:val="20"/>
                  <w:lang w:eastAsia="de-DE"/>
                </w:rPr>
                <w:t>Repräsentat</w:t>
              </w:r>
            </w:ins>
          </w:p>
        </w:tc>
        <w:tc>
          <w:tcPr>
            <w:tcW w:w="1418" w:type="dxa"/>
            <w:shd w:val="clear" w:color="000000" w:fill="auto"/>
            <w:hideMark/>
          </w:tcPr>
          <w:p w14:paraId="19359D96" w14:textId="30035C9D" w:rsidR="003018B4" w:rsidRPr="00CF5477" w:rsidRDefault="003018B4" w:rsidP="003018B4">
            <w:pPr>
              <w:spacing w:before="0" w:after="0" w:line="240" w:lineRule="auto"/>
              <w:jc w:val="center"/>
              <w:rPr>
                <w:ins w:id="8031" w:author="Kisch, Christian" w:date="2022-02-08T10:06:00Z"/>
                <w:rFonts w:eastAsia="Times New Roman" w:cs="Calibri"/>
                <w:sz w:val="20"/>
                <w:szCs w:val="20"/>
                <w:lang w:eastAsia="de-DE"/>
              </w:rPr>
            </w:pPr>
            <w:ins w:id="8032" w:author="Kisch, Christian" w:date="2022-02-08T10:07:00Z">
              <w:r>
                <w:rPr>
                  <w:sz w:val="20"/>
                  <w:szCs w:val="20"/>
                </w:rPr>
                <w:t>Ja</w:t>
              </w:r>
            </w:ins>
          </w:p>
        </w:tc>
        <w:tc>
          <w:tcPr>
            <w:tcW w:w="992" w:type="dxa"/>
            <w:shd w:val="clear" w:color="000000" w:fill="auto"/>
          </w:tcPr>
          <w:p w14:paraId="38EB3C37" w14:textId="7791DB33" w:rsidR="003018B4" w:rsidRPr="00CF5477" w:rsidRDefault="003018B4" w:rsidP="003018B4">
            <w:pPr>
              <w:spacing w:before="0" w:after="0" w:line="240" w:lineRule="auto"/>
              <w:jc w:val="center"/>
              <w:rPr>
                <w:ins w:id="8033" w:author="Kisch, Christian" w:date="2022-02-08T10:06:00Z"/>
                <w:rFonts w:eastAsia="Times New Roman" w:cs="Calibri"/>
                <w:sz w:val="20"/>
                <w:szCs w:val="20"/>
                <w:lang w:eastAsia="de-DE"/>
              </w:rPr>
            </w:pPr>
            <w:ins w:id="8034" w:author="Kisch, Christian" w:date="2022-02-08T10:08:00Z">
              <w:r>
                <w:rPr>
                  <w:sz w:val="20"/>
                  <w:szCs w:val="20"/>
                </w:rPr>
                <w:t>Nein</w:t>
              </w:r>
            </w:ins>
          </w:p>
        </w:tc>
        <w:tc>
          <w:tcPr>
            <w:tcW w:w="992" w:type="dxa"/>
            <w:shd w:val="clear" w:color="000000" w:fill="auto"/>
            <w:hideMark/>
          </w:tcPr>
          <w:p w14:paraId="3371D0B7" w14:textId="5692CF5A" w:rsidR="003018B4" w:rsidRPr="00CF5477" w:rsidRDefault="003018B4" w:rsidP="003018B4">
            <w:pPr>
              <w:spacing w:before="0" w:after="0" w:line="240" w:lineRule="auto"/>
              <w:jc w:val="center"/>
              <w:rPr>
                <w:ins w:id="8035" w:author="Kisch, Christian" w:date="2022-02-08T10:06:00Z"/>
                <w:rFonts w:eastAsia="Times New Roman" w:cs="Calibri"/>
                <w:sz w:val="20"/>
                <w:szCs w:val="20"/>
                <w:lang w:eastAsia="de-DE"/>
              </w:rPr>
            </w:pPr>
            <w:ins w:id="8036" w:author="Kisch, Christian" w:date="2022-02-08T10:08:00Z">
              <w:r>
                <w:rPr>
                  <w:sz w:val="20"/>
                  <w:szCs w:val="20"/>
                </w:rPr>
                <w:t>Nein</w:t>
              </w:r>
            </w:ins>
          </w:p>
        </w:tc>
        <w:tc>
          <w:tcPr>
            <w:tcW w:w="1134" w:type="dxa"/>
            <w:shd w:val="clear" w:color="000000" w:fill="auto"/>
            <w:hideMark/>
          </w:tcPr>
          <w:p w14:paraId="3060C1F1" w14:textId="2C9E24D7" w:rsidR="003018B4" w:rsidRPr="00CF5477" w:rsidRDefault="003018B4" w:rsidP="003018B4">
            <w:pPr>
              <w:spacing w:before="0" w:after="0" w:line="240" w:lineRule="auto"/>
              <w:jc w:val="center"/>
              <w:rPr>
                <w:ins w:id="8037" w:author="Kisch, Christian" w:date="2022-02-08T10:06:00Z"/>
                <w:rFonts w:eastAsia="Times New Roman" w:cs="Calibri"/>
                <w:sz w:val="20"/>
                <w:szCs w:val="20"/>
                <w:lang w:eastAsia="de-DE"/>
              </w:rPr>
            </w:pPr>
            <w:ins w:id="8038" w:author="Kisch, Christian" w:date="2022-02-08T10:09:00Z">
              <w:r>
                <w:rPr>
                  <w:sz w:val="20"/>
                  <w:szCs w:val="20"/>
                </w:rPr>
                <w:t>x</w:t>
              </w:r>
            </w:ins>
          </w:p>
        </w:tc>
        <w:tc>
          <w:tcPr>
            <w:tcW w:w="1134" w:type="dxa"/>
            <w:shd w:val="clear" w:color="000000" w:fill="auto"/>
            <w:hideMark/>
          </w:tcPr>
          <w:p w14:paraId="0AFCFCA4" w14:textId="2DC5E584" w:rsidR="003018B4" w:rsidRPr="00CF5477" w:rsidRDefault="003018B4" w:rsidP="003018B4">
            <w:pPr>
              <w:spacing w:before="0" w:after="0" w:line="240" w:lineRule="auto"/>
              <w:jc w:val="center"/>
              <w:rPr>
                <w:ins w:id="8039" w:author="Kisch, Christian" w:date="2022-02-08T10:06:00Z"/>
                <w:rFonts w:eastAsia="Times New Roman" w:cs="Calibri"/>
                <w:sz w:val="20"/>
                <w:szCs w:val="20"/>
                <w:lang w:eastAsia="de-DE"/>
              </w:rPr>
            </w:pPr>
            <w:ins w:id="8040" w:author="Kisch, Christian" w:date="2022-02-08T10:09:00Z">
              <w:r>
                <w:rPr>
                  <w:sz w:val="20"/>
                  <w:szCs w:val="20"/>
                </w:rPr>
                <w:t>x</w:t>
              </w:r>
            </w:ins>
          </w:p>
        </w:tc>
      </w:tr>
      <w:tr w:rsidR="003018B4" w:rsidRPr="00CF5477" w14:paraId="23F76D57" w14:textId="77777777" w:rsidTr="007B5DBF">
        <w:trPr>
          <w:trHeight w:val="126"/>
          <w:ins w:id="8041" w:author="Kisch, Christian" w:date="2022-02-08T10:06:00Z"/>
        </w:trPr>
        <w:tc>
          <w:tcPr>
            <w:tcW w:w="626" w:type="dxa"/>
            <w:shd w:val="clear" w:color="000000" w:fill="auto"/>
            <w:hideMark/>
          </w:tcPr>
          <w:p w14:paraId="6C02440C" w14:textId="77777777" w:rsidR="003018B4" w:rsidRPr="00CF5477" w:rsidRDefault="003018B4" w:rsidP="003018B4">
            <w:pPr>
              <w:spacing w:before="0" w:after="0" w:line="240" w:lineRule="auto"/>
              <w:jc w:val="right"/>
              <w:rPr>
                <w:ins w:id="8042" w:author="Kisch, Christian" w:date="2022-02-08T10:06:00Z"/>
                <w:rFonts w:eastAsia="Times New Roman" w:cs="Calibri"/>
                <w:color w:val="000000"/>
                <w:lang w:eastAsia="de-DE"/>
              </w:rPr>
            </w:pPr>
            <w:ins w:id="8043" w:author="Kisch, Christian" w:date="2022-02-08T10:06: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2DF97147" w14:textId="0883C584" w:rsidR="003018B4" w:rsidRPr="00CF5477" w:rsidRDefault="003018B4" w:rsidP="003018B4">
            <w:pPr>
              <w:spacing w:before="0" w:after="0" w:line="240" w:lineRule="auto"/>
              <w:rPr>
                <w:ins w:id="8044" w:author="Kisch, Christian" w:date="2022-02-08T10:06:00Z"/>
                <w:rFonts w:eastAsia="Times New Roman" w:cs="Calibri"/>
                <w:color w:val="000000"/>
                <w:lang w:eastAsia="de-DE"/>
              </w:rPr>
            </w:pPr>
            <w:ins w:id="8045"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557B8071" w14:textId="77777777" w:rsidR="003018B4" w:rsidRPr="00CF5477" w:rsidRDefault="003018B4" w:rsidP="003018B4">
            <w:pPr>
              <w:spacing w:before="0" w:after="0" w:line="240" w:lineRule="auto"/>
              <w:rPr>
                <w:ins w:id="8046" w:author="Kisch, Christian" w:date="2022-02-08T10:06:00Z"/>
                <w:rFonts w:eastAsia="Times New Roman" w:cs="Calibri"/>
                <w:b/>
                <w:bCs/>
                <w:sz w:val="20"/>
                <w:szCs w:val="20"/>
                <w:lang w:eastAsia="de-DE"/>
              </w:rPr>
            </w:pPr>
            <w:ins w:id="8047" w:author="Kisch, Christian" w:date="2022-02-08T10:06: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7DFB4C1C" w14:textId="2DE70E0D" w:rsidR="003018B4" w:rsidRPr="00CF5477" w:rsidRDefault="003018B4" w:rsidP="003018B4">
            <w:pPr>
              <w:spacing w:before="0" w:after="0" w:line="240" w:lineRule="auto"/>
              <w:jc w:val="center"/>
              <w:rPr>
                <w:ins w:id="8048" w:author="Kisch, Christian" w:date="2022-02-08T10:06:00Z"/>
                <w:rFonts w:eastAsia="Times New Roman" w:cs="Calibri"/>
                <w:sz w:val="20"/>
                <w:szCs w:val="20"/>
                <w:lang w:eastAsia="de-DE"/>
              </w:rPr>
            </w:pPr>
            <w:ins w:id="8049" w:author="Kisch, Christian" w:date="2022-02-08T10:07:00Z">
              <w:r>
                <w:rPr>
                  <w:sz w:val="20"/>
                  <w:szCs w:val="20"/>
                </w:rPr>
                <w:t>Ja</w:t>
              </w:r>
            </w:ins>
          </w:p>
        </w:tc>
        <w:tc>
          <w:tcPr>
            <w:tcW w:w="992" w:type="dxa"/>
            <w:shd w:val="clear" w:color="000000" w:fill="auto"/>
          </w:tcPr>
          <w:p w14:paraId="2CA3BEF1" w14:textId="76E3E24C" w:rsidR="003018B4" w:rsidRPr="00CF5477" w:rsidRDefault="003018B4" w:rsidP="003018B4">
            <w:pPr>
              <w:spacing w:before="0" w:after="0" w:line="240" w:lineRule="auto"/>
              <w:jc w:val="center"/>
              <w:rPr>
                <w:ins w:id="8050" w:author="Kisch, Christian" w:date="2022-02-08T10:06:00Z"/>
                <w:rFonts w:eastAsia="Times New Roman" w:cs="Calibri"/>
                <w:sz w:val="20"/>
                <w:szCs w:val="20"/>
                <w:lang w:eastAsia="de-DE"/>
              </w:rPr>
            </w:pPr>
            <w:ins w:id="8051" w:author="Kisch, Christian" w:date="2022-02-08T10:08:00Z">
              <w:r>
                <w:rPr>
                  <w:sz w:val="20"/>
                  <w:szCs w:val="20"/>
                </w:rPr>
                <w:t>Nein</w:t>
              </w:r>
            </w:ins>
          </w:p>
        </w:tc>
        <w:tc>
          <w:tcPr>
            <w:tcW w:w="992" w:type="dxa"/>
            <w:shd w:val="clear" w:color="000000" w:fill="auto"/>
            <w:hideMark/>
          </w:tcPr>
          <w:p w14:paraId="20E0E544" w14:textId="2AB07162" w:rsidR="003018B4" w:rsidRPr="00CF5477" w:rsidRDefault="003018B4" w:rsidP="003018B4">
            <w:pPr>
              <w:spacing w:before="0" w:after="0" w:line="240" w:lineRule="auto"/>
              <w:jc w:val="center"/>
              <w:rPr>
                <w:ins w:id="8052" w:author="Kisch, Christian" w:date="2022-02-08T10:06:00Z"/>
                <w:rFonts w:eastAsia="Times New Roman" w:cs="Calibri"/>
                <w:sz w:val="20"/>
                <w:szCs w:val="20"/>
                <w:lang w:eastAsia="de-DE"/>
              </w:rPr>
            </w:pPr>
            <w:ins w:id="8053" w:author="Kisch, Christian" w:date="2022-02-08T10:08:00Z">
              <w:r>
                <w:rPr>
                  <w:sz w:val="20"/>
                  <w:szCs w:val="20"/>
                </w:rPr>
                <w:t>Nein</w:t>
              </w:r>
            </w:ins>
          </w:p>
        </w:tc>
        <w:tc>
          <w:tcPr>
            <w:tcW w:w="1134" w:type="dxa"/>
            <w:shd w:val="clear" w:color="000000" w:fill="auto"/>
            <w:hideMark/>
          </w:tcPr>
          <w:p w14:paraId="6EC820A4" w14:textId="4D2E251B" w:rsidR="003018B4" w:rsidRPr="00CF5477" w:rsidRDefault="003018B4" w:rsidP="003018B4">
            <w:pPr>
              <w:spacing w:before="0" w:after="0" w:line="240" w:lineRule="auto"/>
              <w:jc w:val="center"/>
              <w:rPr>
                <w:ins w:id="8054" w:author="Kisch, Christian" w:date="2022-02-08T10:06:00Z"/>
                <w:rFonts w:eastAsia="Times New Roman" w:cs="Calibri"/>
                <w:sz w:val="20"/>
                <w:szCs w:val="20"/>
                <w:lang w:eastAsia="de-DE"/>
              </w:rPr>
            </w:pPr>
            <w:ins w:id="8055" w:author="Kisch, Christian" w:date="2022-02-08T10:09:00Z">
              <w:r>
                <w:rPr>
                  <w:sz w:val="20"/>
                  <w:szCs w:val="20"/>
                </w:rPr>
                <w:t>Nein</w:t>
              </w:r>
            </w:ins>
          </w:p>
        </w:tc>
        <w:tc>
          <w:tcPr>
            <w:tcW w:w="1134" w:type="dxa"/>
            <w:shd w:val="clear" w:color="000000" w:fill="auto"/>
            <w:hideMark/>
          </w:tcPr>
          <w:p w14:paraId="0E992399" w14:textId="32B6CEEC" w:rsidR="003018B4" w:rsidRPr="00CF5477" w:rsidRDefault="003018B4" w:rsidP="003018B4">
            <w:pPr>
              <w:spacing w:before="0" w:after="0" w:line="240" w:lineRule="auto"/>
              <w:jc w:val="center"/>
              <w:rPr>
                <w:ins w:id="8056" w:author="Kisch, Christian" w:date="2022-02-08T10:06:00Z"/>
                <w:rFonts w:eastAsia="Times New Roman" w:cs="Calibri"/>
                <w:sz w:val="20"/>
                <w:szCs w:val="20"/>
                <w:lang w:eastAsia="de-DE"/>
              </w:rPr>
            </w:pPr>
            <w:ins w:id="8057" w:author="Kisch, Christian" w:date="2022-02-08T10:09:00Z">
              <w:r>
                <w:rPr>
                  <w:sz w:val="20"/>
                  <w:szCs w:val="20"/>
                </w:rPr>
                <w:t>Nein</w:t>
              </w:r>
            </w:ins>
          </w:p>
        </w:tc>
      </w:tr>
      <w:tr w:rsidR="003018B4" w:rsidRPr="00CF5477" w14:paraId="0CE91305" w14:textId="77777777" w:rsidTr="007B5DBF">
        <w:trPr>
          <w:trHeight w:val="615"/>
          <w:ins w:id="8058" w:author="Kisch, Christian" w:date="2022-02-08T10:06:00Z"/>
        </w:trPr>
        <w:tc>
          <w:tcPr>
            <w:tcW w:w="626" w:type="dxa"/>
            <w:shd w:val="clear" w:color="000000" w:fill="auto"/>
            <w:hideMark/>
          </w:tcPr>
          <w:p w14:paraId="662A6464" w14:textId="77777777" w:rsidR="003018B4" w:rsidRPr="00CF5477" w:rsidRDefault="003018B4" w:rsidP="003018B4">
            <w:pPr>
              <w:spacing w:before="0" w:after="0" w:line="240" w:lineRule="auto"/>
              <w:jc w:val="right"/>
              <w:rPr>
                <w:ins w:id="8059" w:author="Kisch, Christian" w:date="2022-02-08T10:06:00Z"/>
                <w:rFonts w:eastAsia="Times New Roman" w:cs="Calibri"/>
                <w:color w:val="000000"/>
                <w:lang w:eastAsia="de-DE"/>
              </w:rPr>
            </w:pPr>
            <w:ins w:id="8060" w:author="Kisch, Christian" w:date="2022-02-08T10:06: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035A3C9B" w14:textId="43CC7AB4" w:rsidR="003018B4" w:rsidRPr="00CF5477" w:rsidRDefault="003018B4" w:rsidP="003018B4">
            <w:pPr>
              <w:spacing w:before="0" w:after="0" w:line="240" w:lineRule="auto"/>
              <w:rPr>
                <w:ins w:id="8061" w:author="Kisch, Christian" w:date="2022-02-08T10:06:00Z"/>
                <w:rFonts w:eastAsia="Times New Roman" w:cs="Calibri"/>
                <w:color w:val="000000"/>
                <w:lang w:eastAsia="de-DE"/>
              </w:rPr>
            </w:pPr>
            <w:ins w:id="8062"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hideMark/>
          </w:tcPr>
          <w:p w14:paraId="37D3A57B" w14:textId="77777777" w:rsidR="003018B4" w:rsidRPr="00CF5477" w:rsidRDefault="003018B4" w:rsidP="003018B4">
            <w:pPr>
              <w:spacing w:before="0" w:after="0" w:line="240" w:lineRule="auto"/>
              <w:rPr>
                <w:ins w:id="8063" w:author="Kisch, Christian" w:date="2022-02-08T10:06:00Z"/>
                <w:rFonts w:eastAsia="Times New Roman" w:cs="Calibri"/>
                <w:b/>
                <w:bCs/>
                <w:sz w:val="20"/>
                <w:szCs w:val="20"/>
                <w:lang w:eastAsia="de-DE"/>
              </w:rPr>
            </w:pPr>
            <w:ins w:id="8064" w:author="Kisch, Christian" w:date="2022-02-08T10:06:00Z">
              <w:r w:rsidRPr="00CF5477">
                <w:rPr>
                  <w:rFonts w:eastAsia="Times New Roman" w:cs="Calibri"/>
                  <w:b/>
                  <w:bCs/>
                  <w:sz w:val="20"/>
                  <w:szCs w:val="20"/>
                  <w:lang w:eastAsia="de-DE"/>
                </w:rPr>
                <w:t>Workflow</w:t>
              </w:r>
            </w:ins>
          </w:p>
        </w:tc>
        <w:tc>
          <w:tcPr>
            <w:tcW w:w="1418" w:type="dxa"/>
            <w:shd w:val="clear" w:color="000000" w:fill="auto"/>
            <w:hideMark/>
          </w:tcPr>
          <w:p w14:paraId="4D8028BD" w14:textId="305FE475" w:rsidR="003018B4" w:rsidRPr="00CF5477" w:rsidRDefault="003018B4" w:rsidP="003018B4">
            <w:pPr>
              <w:spacing w:before="0" w:after="0" w:line="240" w:lineRule="auto"/>
              <w:jc w:val="center"/>
              <w:rPr>
                <w:ins w:id="8065" w:author="Kisch, Christian" w:date="2022-02-08T10:06:00Z"/>
                <w:rFonts w:eastAsia="Times New Roman" w:cs="Calibri"/>
                <w:sz w:val="20"/>
                <w:szCs w:val="20"/>
                <w:lang w:eastAsia="de-DE"/>
              </w:rPr>
            </w:pPr>
            <w:ins w:id="8066" w:author="Kisch, Christian" w:date="2022-02-08T10:07:00Z">
              <w:r>
                <w:rPr>
                  <w:sz w:val="20"/>
                  <w:szCs w:val="20"/>
                </w:rPr>
                <w:t>Ja</w:t>
              </w:r>
            </w:ins>
          </w:p>
        </w:tc>
        <w:tc>
          <w:tcPr>
            <w:tcW w:w="992" w:type="dxa"/>
            <w:shd w:val="clear" w:color="000000" w:fill="auto"/>
          </w:tcPr>
          <w:p w14:paraId="48A7B852" w14:textId="4785FA9E" w:rsidR="003018B4" w:rsidRPr="00CF5477" w:rsidRDefault="003018B4" w:rsidP="003018B4">
            <w:pPr>
              <w:spacing w:before="0" w:after="0" w:line="240" w:lineRule="auto"/>
              <w:jc w:val="center"/>
              <w:rPr>
                <w:ins w:id="8067" w:author="Kisch, Christian" w:date="2022-02-08T10:06:00Z"/>
                <w:rFonts w:eastAsia="Times New Roman" w:cs="Calibri"/>
                <w:sz w:val="20"/>
                <w:szCs w:val="20"/>
                <w:lang w:eastAsia="de-DE"/>
              </w:rPr>
            </w:pPr>
            <w:ins w:id="8068" w:author="Kisch, Christian" w:date="2022-02-08T10:08:00Z">
              <w:r>
                <w:rPr>
                  <w:sz w:val="20"/>
                  <w:szCs w:val="20"/>
                </w:rPr>
                <w:t>Nein</w:t>
              </w:r>
            </w:ins>
          </w:p>
        </w:tc>
        <w:tc>
          <w:tcPr>
            <w:tcW w:w="992" w:type="dxa"/>
            <w:shd w:val="clear" w:color="000000" w:fill="auto"/>
            <w:hideMark/>
          </w:tcPr>
          <w:p w14:paraId="6556FD93" w14:textId="1C7697C2" w:rsidR="003018B4" w:rsidRPr="00CF5477" w:rsidRDefault="003018B4" w:rsidP="003018B4">
            <w:pPr>
              <w:spacing w:before="0" w:after="0" w:line="240" w:lineRule="auto"/>
              <w:jc w:val="center"/>
              <w:rPr>
                <w:ins w:id="8069" w:author="Kisch, Christian" w:date="2022-02-08T10:06:00Z"/>
                <w:rFonts w:eastAsia="Times New Roman" w:cs="Calibri"/>
                <w:sz w:val="20"/>
                <w:szCs w:val="20"/>
                <w:lang w:eastAsia="de-DE"/>
              </w:rPr>
            </w:pPr>
            <w:ins w:id="8070" w:author="Kisch, Christian" w:date="2022-02-08T10:08:00Z">
              <w:r>
                <w:rPr>
                  <w:sz w:val="20"/>
                  <w:szCs w:val="20"/>
                </w:rPr>
                <w:t>Nein</w:t>
              </w:r>
            </w:ins>
          </w:p>
        </w:tc>
        <w:tc>
          <w:tcPr>
            <w:tcW w:w="1134" w:type="dxa"/>
            <w:shd w:val="clear" w:color="000000" w:fill="auto"/>
            <w:hideMark/>
          </w:tcPr>
          <w:p w14:paraId="554ADDCC" w14:textId="39C71979" w:rsidR="003018B4" w:rsidRPr="00CF5477" w:rsidRDefault="003018B4" w:rsidP="003018B4">
            <w:pPr>
              <w:spacing w:before="0" w:after="0" w:line="240" w:lineRule="auto"/>
              <w:jc w:val="center"/>
              <w:rPr>
                <w:ins w:id="8071" w:author="Kisch, Christian" w:date="2022-02-08T10:06:00Z"/>
                <w:rFonts w:eastAsia="Times New Roman" w:cs="Calibri"/>
                <w:sz w:val="20"/>
                <w:szCs w:val="20"/>
                <w:lang w:eastAsia="de-DE"/>
              </w:rPr>
            </w:pPr>
            <w:ins w:id="8072" w:author="Kisch, Christian" w:date="2022-02-08T10:09:00Z">
              <w:r>
                <w:rPr>
                  <w:sz w:val="20"/>
                  <w:szCs w:val="20"/>
                </w:rPr>
                <w:t>Nein</w:t>
              </w:r>
            </w:ins>
          </w:p>
        </w:tc>
        <w:tc>
          <w:tcPr>
            <w:tcW w:w="1134" w:type="dxa"/>
            <w:shd w:val="clear" w:color="000000" w:fill="auto"/>
            <w:hideMark/>
          </w:tcPr>
          <w:p w14:paraId="342BBC71" w14:textId="18F0C5CF" w:rsidR="003018B4" w:rsidRPr="00CF5477" w:rsidRDefault="003018B4" w:rsidP="003018B4">
            <w:pPr>
              <w:spacing w:before="0" w:after="0" w:line="240" w:lineRule="auto"/>
              <w:jc w:val="center"/>
              <w:rPr>
                <w:ins w:id="8073" w:author="Kisch, Christian" w:date="2022-02-08T10:06:00Z"/>
                <w:rFonts w:eastAsia="Times New Roman" w:cs="Calibri"/>
                <w:sz w:val="20"/>
                <w:szCs w:val="20"/>
                <w:lang w:eastAsia="de-DE"/>
              </w:rPr>
            </w:pPr>
            <w:ins w:id="8074" w:author="Kisch, Christian" w:date="2022-02-08T10:09:00Z">
              <w:r>
                <w:rPr>
                  <w:sz w:val="20"/>
                  <w:szCs w:val="20"/>
                </w:rPr>
                <w:t>Nein</w:t>
              </w:r>
            </w:ins>
          </w:p>
        </w:tc>
      </w:tr>
      <w:tr w:rsidR="003018B4" w:rsidRPr="00CF5477" w14:paraId="3661BC68" w14:textId="77777777" w:rsidTr="007B5DBF">
        <w:trPr>
          <w:trHeight w:val="615"/>
          <w:ins w:id="8075" w:author="Kisch, Christian" w:date="2022-02-08T10:06:00Z"/>
        </w:trPr>
        <w:tc>
          <w:tcPr>
            <w:tcW w:w="626" w:type="dxa"/>
            <w:shd w:val="clear" w:color="000000" w:fill="auto"/>
          </w:tcPr>
          <w:p w14:paraId="648B63BB" w14:textId="77777777" w:rsidR="003018B4" w:rsidRPr="00CF5477" w:rsidRDefault="003018B4" w:rsidP="003018B4">
            <w:pPr>
              <w:spacing w:before="0" w:after="0" w:line="240" w:lineRule="auto"/>
              <w:jc w:val="right"/>
              <w:rPr>
                <w:ins w:id="8076" w:author="Kisch, Christian" w:date="2022-02-08T10:06:00Z"/>
                <w:rFonts w:eastAsia="Times New Roman" w:cs="Calibri"/>
                <w:color w:val="000000"/>
                <w:lang w:eastAsia="de-DE"/>
              </w:rPr>
            </w:pPr>
            <w:ins w:id="8077" w:author="Kisch, Christian" w:date="2022-02-08T10:06:00Z">
              <w:r>
                <w:rPr>
                  <w:rFonts w:eastAsia="Times New Roman" w:cs="Calibri"/>
                  <w:color w:val="000000"/>
                  <w:lang w:eastAsia="de-DE"/>
                </w:rPr>
                <w:t>33</w:t>
              </w:r>
            </w:ins>
          </w:p>
        </w:tc>
        <w:tc>
          <w:tcPr>
            <w:tcW w:w="2523" w:type="dxa"/>
            <w:shd w:val="clear" w:color="000000" w:fill="auto"/>
          </w:tcPr>
          <w:p w14:paraId="527DF09F" w14:textId="1AE749D0" w:rsidR="003018B4" w:rsidRPr="00CF5477" w:rsidRDefault="003018B4" w:rsidP="003018B4">
            <w:pPr>
              <w:spacing w:before="0" w:after="0" w:line="240" w:lineRule="auto"/>
              <w:rPr>
                <w:ins w:id="8078" w:author="Kisch, Christian" w:date="2022-02-08T10:06:00Z"/>
                <w:rFonts w:eastAsia="Times New Roman" w:cs="Calibri"/>
                <w:color w:val="000000"/>
                <w:lang w:eastAsia="de-DE"/>
              </w:rPr>
            </w:pPr>
            <w:ins w:id="8079"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tcPr>
          <w:p w14:paraId="4484EEFC" w14:textId="77777777" w:rsidR="003018B4" w:rsidRPr="00CF5477" w:rsidRDefault="003018B4" w:rsidP="003018B4">
            <w:pPr>
              <w:spacing w:before="0" w:after="0" w:line="240" w:lineRule="auto"/>
              <w:rPr>
                <w:ins w:id="8080" w:author="Kisch, Christian" w:date="2022-02-08T10:06:00Z"/>
                <w:rFonts w:eastAsia="Times New Roman" w:cs="Calibri"/>
                <w:b/>
                <w:bCs/>
                <w:sz w:val="20"/>
                <w:szCs w:val="20"/>
                <w:lang w:eastAsia="de-DE"/>
              </w:rPr>
            </w:pPr>
            <w:ins w:id="8081" w:author="Kisch, Christian" w:date="2022-02-08T10:06:00Z">
              <w:r>
                <w:rPr>
                  <w:rFonts w:eastAsia="Times New Roman" w:cs="Times New Roman"/>
                  <w:b/>
                  <w:bCs/>
                  <w:sz w:val="20"/>
                  <w:szCs w:val="20"/>
                  <w:lang w:eastAsia="de-DE"/>
                </w:rPr>
                <w:t>Drucken</w:t>
              </w:r>
            </w:ins>
          </w:p>
        </w:tc>
        <w:tc>
          <w:tcPr>
            <w:tcW w:w="1418" w:type="dxa"/>
            <w:shd w:val="clear" w:color="000000" w:fill="auto"/>
          </w:tcPr>
          <w:p w14:paraId="3AD1109D" w14:textId="77777777" w:rsidR="003018B4" w:rsidRPr="00CF5477" w:rsidRDefault="003018B4" w:rsidP="003018B4">
            <w:pPr>
              <w:spacing w:before="0" w:after="0" w:line="240" w:lineRule="auto"/>
              <w:jc w:val="center"/>
              <w:rPr>
                <w:ins w:id="8082" w:author="Kisch, Christian" w:date="2022-02-08T10:06:00Z"/>
                <w:rFonts w:eastAsia="Times New Roman" w:cs="Calibri"/>
                <w:sz w:val="20"/>
                <w:szCs w:val="20"/>
                <w:lang w:eastAsia="de-DE"/>
              </w:rPr>
            </w:pPr>
            <w:ins w:id="8083" w:author="Kisch, Christian" w:date="2022-02-08T10:06:00Z">
              <w:r>
                <w:rPr>
                  <w:rFonts w:eastAsia="Times New Roman" w:cs="Times New Roman"/>
                  <w:sz w:val="20"/>
                  <w:szCs w:val="20"/>
                  <w:lang w:eastAsia="de-DE"/>
                </w:rPr>
                <w:t>Ja</w:t>
              </w:r>
            </w:ins>
          </w:p>
        </w:tc>
        <w:tc>
          <w:tcPr>
            <w:tcW w:w="992" w:type="dxa"/>
            <w:shd w:val="clear" w:color="000000" w:fill="auto"/>
          </w:tcPr>
          <w:p w14:paraId="0177336D" w14:textId="77777777" w:rsidR="003018B4" w:rsidRPr="00CF5477" w:rsidRDefault="003018B4" w:rsidP="003018B4">
            <w:pPr>
              <w:spacing w:before="0" w:after="0" w:line="240" w:lineRule="auto"/>
              <w:jc w:val="center"/>
              <w:rPr>
                <w:ins w:id="8084" w:author="Kisch, Christian" w:date="2022-02-08T10:06:00Z"/>
                <w:rFonts w:eastAsia="Times New Roman" w:cs="Calibri"/>
                <w:sz w:val="20"/>
                <w:szCs w:val="20"/>
                <w:lang w:eastAsia="de-DE"/>
              </w:rPr>
            </w:pPr>
            <w:ins w:id="8085" w:author="Kisch, Christian" w:date="2022-02-08T10:06:00Z">
              <w:r>
                <w:rPr>
                  <w:rFonts w:eastAsia="Times New Roman" w:cs="Times New Roman"/>
                  <w:sz w:val="20"/>
                  <w:szCs w:val="20"/>
                  <w:lang w:eastAsia="de-DE"/>
                </w:rPr>
                <w:t>Ja</w:t>
              </w:r>
            </w:ins>
          </w:p>
        </w:tc>
        <w:tc>
          <w:tcPr>
            <w:tcW w:w="992" w:type="dxa"/>
            <w:shd w:val="clear" w:color="000000" w:fill="auto"/>
          </w:tcPr>
          <w:p w14:paraId="54FC8EA6" w14:textId="77777777" w:rsidR="003018B4" w:rsidRPr="00CF5477" w:rsidRDefault="003018B4" w:rsidP="003018B4">
            <w:pPr>
              <w:spacing w:before="0" w:after="0" w:line="240" w:lineRule="auto"/>
              <w:jc w:val="center"/>
              <w:rPr>
                <w:ins w:id="8086" w:author="Kisch, Christian" w:date="2022-02-08T10:06:00Z"/>
                <w:rFonts w:eastAsia="Times New Roman" w:cs="Calibri"/>
                <w:sz w:val="20"/>
                <w:szCs w:val="20"/>
                <w:lang w:eastAsia="de-DE"/>
              </w:rPr>
            </w:pPr>
            <w:ins w:id="8087" w:author="Kisch, Christian" w:date="2022-02-08T10:06:00Z">
              <w:r>
                <w:rPr>
                  <w:rFonts w:eastAsia="Times New Roman" w:cs="Times New Roman"/>
                  <w:sz w:val="20"/>
                  <w:szCs w:val="20"/>
                  <w:lang w:eastAsia="de-DE"/>
                </w:rPr>
                <w:t>x</w:t>
              </w:r>
            </w:ins>
          </w:p>
        </w:tc>
        <w:tc>
          <w:tcPr>
            <w:tcW w:w="1134" w:type="dxa"/>
            <w:shd w:val="clear" w:color="000000" w:fill="auto"/>
          </w:tcPr>
          <w:p w14:paraId="77F95D08" w14:textId="77777777" w:rsidR="003018B4" w:rsidRPr="00CF5477" w:rsidRDefault="003018B4" w:rsidP="003018B4">
            <w:pPr>
              <w:spacing w:before="0" w:after="0" w:line="240" w:lineRule="auto"/>
              <w:jc w:val="center"/>
              <w:rPr>
                <w:ins w:id="8088" w:author="Kisch, Christian" w:date="2022-02-08T10:06:00Z"/>
                <w:rFonts w:eastAsia="Times New Roman" w:cs="Calibri"/>
                <w:sz w:val="20"/>
                <w:szCs w:val="20"/>
                <w:lang w:eastAsia="de-DE"/>
              </w:rPr>
            </w:pPr>
            <w:ins w:id="8089" w:author="Kisch, Christian" w:date="2022-02-08T10:06:00Z">
              <w:r>
                <w:rPr>
                  <w:rFonts w:eastAsia="Times New Roman" w:cs="Times New Roman"/>
                  <w:sz w:val="20"/>
                  <w:szCs w:val="20"/>
                  <w:lang w:eastAsia="de-DE"/>
                </w:rPr>
                <w:t>Ja</w:t>
              </w:r>
            </w:ins>
          </w:p>
        </w:tc>
        <w:tc>
          <w:tcPr>
            <w:tcW w:w="1134" w:type="dxa"/>
            <w:shd w:val="clear" w:color="000000" w:fill="auto"/>
          </w:tcPr>
          <w:p w14:paraId="3472E256" w14:textId="77777777" w:rsidR="003018B4" w:rsidRPr="00CF5477" w:rsidRDefault="003018B4" w:rsidP="003018B4">
            <w:pPr>
              <w:spacing w:before="0" w:after="0" w:line="240" w:lineRule="auto"/>
              <w:jc w:val="center"/>
              <w:rPr>
                <w:ins w:id="8090" w:author="Kisch, Christian" w:date="2022-02-08T10:06:00Z"/>
                <w:rFonts w:eastAsia="Times New Roman" w:cs="Calibri"/>
                <w:sz w:val="20"/>
                <w:szCs w:val="20"/>
                <w:lang w:eastAsia="de-DE"/>
              </w:rPr>
            </w:pPr>
            <w:ins w:id="8091" w:author="Kisch, Christian" w:date="2022-02-08T10:06:00Z">
              <w:r>
                <w:rPr>
                  <w:rFonts w:eastAsia="Times New Roman" w:cs="Times New Roman"/>
                  <w:sz w:val="20"/>
                  <w:szCs w:val="20"/>
                  <w:lang w:eastAsia="de-DE"/>
                </w:rPr>
                <w:t>Ja</w:t>
              </w:r>
            </w:ins>
          </w:p>
        </w:tc>
      </w:tr>
      <w:tr w:rsidR="003018B4" w:rsidRPr="00CF5477" w14:paraId="251BA6EF" w14:textId="77777777" w:rsidTr="007B5DBF">
        <w:trPr>
          <w:trHeight w:val="615"/>
          <w:ins w:id="8092" w:author="Kisch, Christian" w:date="2022-02-08T10:06:00Z"/>
        </w:trPr>
        <w:tc>
          <w:tcPr>
            <w:tcW w:w="626" w:type="dxa"/>
            <w:shd w:val="clear" w:color="000000" w:fill="auto"/>
          </w:tcPr>
          <w:p w14:paraId="5E85C057" w14:textId="77777777" w:rsidR="003018B4" w:rsidRPr="00CF5477" w:rsidRDefault="003018B4" w:rsidP="003018B4">
            <w:pPr>
              <w:spacing w:before="0" w:after="0" w:line="240" w:lineRule="auto"/>
              <w:jc w:val="right"/>
              <w:rPr>
                <w:ins w:id="8093" w:author="Kisch, Christian" w:date="2022-02-08T10:06:00Z"/>
                <w:rFonts w:eastAsia="Times New Roman" w:cs="Calibri"/>
                <w:color w:val="000000"/>
                <w:lang w:eastAsia="de-DE"/>
              </w:rPr>
            </w:pPr>
            <w:ins w:id="8094" w:author="Kisch, Christian" w:date="2022-02-08T10:06:00Z">
              <w:r>
                <w:rPr>
                  <w:rFonts w:eastAsia="Times New Roman" w:cs="Calibri"/>
                  <w:color w:val="000000"/>
                  <w:lang w:eastAsia="de-DE"/>
                </w:rPr>
                <w:t>34</w:t>
              </w:r>
            </w:ins>
          </w:p>
        </w:tc>
        <w:tc>
          <w:tcPr>
            <w:tcW w:w="2523" w:type="dxa"/>
            <w:shd w:val="clear" w:color="000000" w:fill="auto"/>
          </w:tcPr>
          <w:p w14:paraId="4C30AC49" w14:textId="5730874D" w:rsidR="003018B4" w:rsidRPr="00CF5477" w:rsidRDefault="003018B4" w:rsidP="003018B4">
            <w:pPr>
              <w:spacing w:before="0" w:after="0" w:line="240" w:lineRule="auto"/>
              <w:rPr>
                <w:ins w:id="8095" w:author="Kisch, Christian" w:date="2022-02-08T10:06:00Z"/>
                <w:rFonts w:eastAsia="Times New Roman" w:cs="Calibri"/>
                <w:color w:val="000000"/>
                <w:lang w:eastAsia="de-DE"/>
              </w:rPr>
            </w:pPr>
            <w:ins w:id="8096"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tcPr>
          <w:p w14:paraId="024E4ED4" w14:textId="77777777" w:rsidR="003018B4" w:rsidRPr="00CF5477" w:rsidRDefault="003018B4" w:rsidP="003018B4">
            <w:pPr>
              <w:spacing w:before="0" w:after="0" w:line="240" w:lineRule="auto"/>
              <w:rPr>
                <w:ins w:id="8097" w:author="Kisch, Christian" w:date="2022-02-08T10:06:00Z"/>
                <w:rFonts w:eastAsia="Times New Roman" w:cs="Calibri"/>
                <w:b/>
                <w:bCs/>
                <w:sz w:val="20"/>
                <w:szCs w:val="20"/>
                <w:lang w:eastAsia="de-DE"/>
              </w:rPr>
            </w:pPr>
            <w:ins w:id="8098" w:author="Kisch, Christian" w:date="2022-02-08T10:06:00Z">
              <w:r w:rsidRPr="00C320BE">
                <w:rPr>
                  <w:rFonts w:eastAsia="Times New Roman" w:cs="Calibri"/>
                  <w:b/>
                  <w:bCs/>
                  <w:sz w:val="20"/>
                  <w:szCs w:val="20"/>
                  <w:lang w:eastAsia="de-DE"/>
                </w:rPr>
                <w:t>Kopieren</w:t>
              </w:r>
            </w:ins>
          </w:p>
        </w:tc>
        <w:tc>
          <w:tcPr>
            <w:tcW w:w="1418" w:type="dxa"/>
            <w:shd w:val="clear" w:color="000000" w:fill="auto"/>
          </w:tcPr>
          <w:p w14:paraId="1132DA7C" w14:textId="77777777" w:rsidR="003018B4" w:rsidRPr="00CF5477" w:rsidRDefault="003018B4" w:rsidP="003018B4">
            <w:pPr>
              <w:spacing w:before="0" w:after="0" w:line="240" w:lineRule="auto"/>
              <w:jc w:val="center"/>
              <w:rPr>
                <w:ins w:id="8099" w:author="Kisch, Christian" w:date="2022-02-08T10:06:00Z"/>
                <w:rFonts w:eastAsia="Times New Roman" w:cs="Calibri"/>
                <w:sz w:val="20"/>
                <w:szCs w:val="20"/>
                <w:lang w:eastAsia="de-DE"/>
              </w:rPr>
            </w:pPr>
            <w:ins w:id="8100" w:author="Kisch, Christian" w:date="2022-02-08T10:06:00Z">
              <w:r>
                <w:rPr>
                  <w:rFonts w:eastAsia="Times New Roman" w:cs="Times New Roman"/>
                  <w:sz w:val="20"/>
                  <w:szCs w:val="20"/>
                  <w:lang w:eastAsia="de-DE"/>
                </w:rPr>
                <w:t>Ja</w:t>
              </w:r>
            </w:ins>
          </w:p>
        </w:tc>
        <w:tc>
          <w:tcPr>
            <w:tcW w:w="992" w:type="dxa"/>
            <w:shd w:val="clear" w:color="000000" w:fill="auto"/>
          </w:tcPr>
          <w:p w14:paraId="66F474C1" w14:textId="77777777" w:rsidR="003018B4" w:rsidRPr="00CF5477" w:rsidRDefault="003018B4" w:rsidP="003018B4">
            <w:pPr>
              <w:spacing w:before="0" w:after="0" w:line="240" w:lineRule="auto"/>
              <w:jc w:val="center"/>
              <w:rPr>
                <w:ins w:id="8101" w:author="Kisch, Christian" w:date="2022-02-08T10:06:00Z"/>
                <w:rFonts w:eastAsia="Times New Roman" w:cs="Calibri"/>
                <w:sz w:val="20"/>
                <w:szCs w:val="20"/>
                <w:lang w:eastAsia="de-DE"/>
              </w:rPr>
            </w:pPr>
            <w:ins w:id="8102" w:author="Kisch, Christian" w:date="2022-02-08T10:06:00Z">
              <w:r>
                <w:rPr>
                  <w:rFonts w:eastAsia="Times New Roman" w:cs="Times New Roman"/>
                  <w:sz w:val="20"/>
                  <w:szCs w:val="20"/>
                  <w:lang w:eastAsia="de-DE"/>
                </w:rPr>
                <w:t>Ja</w:t>
              </w:r>
            </w:ins>
          </w:p>
        </w:tc>
        <w:tc>
          <w:tcPr>
            <w:tcW w:w="992" w:type="dxa"/>
            <w:shd w:val="clear" w:color="000000" w:fill="auto"/>
          </w:tcPr>
          <w:p w14:paraId="4B2FF950" w14:textId="77777777" w:rsidR="003018B4" w:rsidRPr="00CF5477" w:rsidRDefault="003018B4" w:rsidP="003018B4">
            <w:pPr>
              <w:spacing w:before="0" w:after="0" w:line="240" w:lineRule="auto"/>
              <w:jc w:val="center"/>
              <w:rPr>
                <w:ins w:id="8103" w:author="Kisch, Christian" w:date="2022-02-08T10:06:00Z"/>
                <w:rFonts w:eastAsia="Times New Roman" w:cs="Calibri"/>
                <w:sz w:val="20"/>
                <w:szCs w:val="20"/>
                <w:lang w:eastAsia="de-DE"/>
              </w:rPr>
            </w:pPr>
            <w:ins w:id="8104" w:author="Kisch, Christian" w:date="2022-02-08T10:06:00Z">
              <w:r>
                <w:rPr>
                  <w:rFonts w:eastAsia="Times New Roman" w:cs="Times New Roman"/>
                  <w:sz w:val="20"/>
                  <w:szCs w:val="20"/>
                  <w:lang w:eastAsia="de-DE"/>
                </w:rPr>
                <w:t>x</w:t>
              </w:r>
            </w:ins>
          </w:p>
        </w:tc>
        <w:tc>
          <w:tcPr>
            <w:tcW w:w="1134" w:type="dxa"/>
            <w:shd w:val="clear" w:color="000000" w:fill="auto"/>
          </w:tcPr>
          <w:p w14:paraId="0A7C4CCE" w14:textId="77777777" w:rsidR="003018B4" w:rsidRPr="00CF5477" w:rsidRDefault="003018B4" w:rsidP="003018B4">
            <w:pPr>
              <w:spacing w:before="0" w:after="0" w:line="240" w:lineRule="auto"/>
              <w:jc w:val="center"/>
              <w:rPr>
                <w:ins w:id="8105" w:author="Kisch, Christian" w:date="2022-02-08T10:06:00Z"/>
                <w:rFonts w:eastAsia="Times New Roman" w:cs="Calibri"/>
                <w:sz w:val="20"/>
                <w:szCs w:val="20"/>
                <w:lang w:eastAsia="de-DE"/>
              </w:rPr>
            </w:pPr>
            <w:ins w:id="8106" w:author="Kisch, Christian" w:date="2022-02-08T10:06:00Z">
              <w:r>
                <w:rPr>
                  <w:rFonts w:eastAsia="Times New Roman" w:cs="Times New Roman"/>
                  <w:sz w:val="20"/>
                  <w:szCs w:val="20"/>
                  <w:lang w:eastAsia="de-DE"/>
                </w:rPr>
                <w:t>Ja</w:t>
              </w:r>
            </w:ins>
          </w:p>
        </w:tc>
        <w:tc>
          <w:tcPr>
            <w:tcW w:w="1134" w:type="dxa"/>
            <w:shd w:val="clear" w:color="000000" w:fill="auto"/>
          </w:tcPr>
          <w:p w14:paraId="5D9B2D09" w14:textId="77777777" w:rsidR="003018B4" w:rsidRPr="00CF5477" w:rsidRDefault="003018B4" w:rsidP="003018B4">
            <w:pPr>
              <w:spacing w:before="0" w:after="0" w:line="240" w:lineRule="auto"/>
              <w:jc w:val="center"/>
              <w:rPr>
                <w:ins w:id="8107" w:author="Kisch, Christian" w:date="2022-02-08T10:06:00Z"/>
                <w:rFonts w:eastAsia="Times New Roman" w:cs="Calibri"/>
                <w:sz w:val="20"/>
                <w:szCs w:val="20"/>
                <w:lang w:eastAsia="de-DE"/>
              </w:rPr>
            </w:pPr>
            <w:ins w:id="8108" w:author="Kisch, Christian" w:date="2022-02-08T10:06:00Z">
              <w:r>
                <w:rPr>
                  <w:rFonts w:eastAsia="Times New Roman" w:cs="Times New Roman"/>
                  <w:sz w:val="20"/>
                  <w:szCs w:val="20"/>
                  <w:lang w:eastAsia="de-DE"/>
                </w:rPr>
                <w:t>Ja</w:t>
              </w:r>
            </w:ins>
          </w:p>
        </w:tc>
      </w:tr>
      <w:tr w:rsidR="003018B4" w:rsidRPr="00CF5477" w14:paraId="2D43781E" w14:textId="77777777" w:rsidTr="007B5DBF">
        <w:trPr>
          <w:trHeight w:val="615"/>
          <w:ins w:id="8109" w:author="Kisch, Christian" w:date="2022-02-08T10:06:00Z"/>
        </w:trPr>
        <w:tc>
          <w:tcPr>
            <w:tcW w:w="626" w:type="dxa"/>
            <w:shd w:val="clear" w:color="000000" w:fill="auto"/>
          </w:tcPr>
          <w:p w14:paraId="30DFF18C" w14:textId="77777777" w:rsidR="003018B4" w:rsidRPr="00CF5477" w:rsidRDefault="003018B4" w:rsidP="003018B4">
            <w:pPr>
              <w:spacing w:before="0" w:after="0" w:line="240" w:lineRule="auto"/>
              <w:jc w:val="right"/>
              <w:rPr>
                <w:ins w:id="8110" w:author="Kisch, Christian" w:date="2022-02-08T10:06:00Z"/>
                <w:rFonts w:eastAsia="Times New Roman" w:cs="Calibri"/>
                <w:color w:val="000000"/>
                <w:lang w:eastAsia="de-DE"/>
              </w:rPr>
            </w:pPr>
            <w:ins w:id="8111" w:author="Kisch, Christian" w:date="2022-02-08T10:06:00Z">
              <w:r>
                <w:rPr>
                  <w:rFonts w:eastAsia="Times New Roman" w:cs="Calibri"/>
                  <w:color w:val="000000"/>
                  <w:lang w:eastAsia="de-DE"/>
                </w:rPr>
                <w:t>35</w:t>
              </w:r>
            </w:ins>
          </w:p>
        </w:tc>
        <w:tc>
          <w:tcPr>
            <w:tcW w:w="2523" w:type="dxa"/>
            <w:shd w:val="clear" w:color="000000" w:fill="auto"/>
          </w:tcPr>
          <w:p w14:paraId="1A424FB8" w14:textId="13E0AED7" w:rsidR="003018B4" w:rsidRPr="00CF5477" w:rsidRDefault="003018B4" w:rsidP="003018B4">
            <w:pPr>
              <w:spacing w:before="0" w:after="0" w:line="240" w:lineRule="auto"/>
              <w:rPr>
                <w:ins w:id="8112" w:author="Kisch, Christian" w:date="2022-02-08T10:06:00Z"/>
                <w:rFonts w:eastAsia="Times New Roman" w:cs="Calibri"/>
                <w:color w:val="000000"/>
                <w:lang w:eastAsia="de-DE"/>
              </w:rPr>
            </w:pPr>
            <w:ins w:id="8113"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tcPr>
          <w:p w14:paraId="7CF900BC" w14:textId="77777777" w:rsidR="003018B4" w:rsidRPr="00CF5477" w:rsidRDefault="003018B4" w:rsidP="003018B4">
            <w:pPr>
              <w:spacing w:before="0" w:after="0" w:line="240" w:lineRule="auto"/>
              <w:rPr>
                <w:ins w:id="8114" w:author="Kisch, Christian" w:date="2022-02-08T10:06:00Z"/>
                <w:rFonts w:eastAsia="Times New Roman" w:cs="Calibri"/>
                <w:b/>
                <w:bCs/>
                <w:sz w:val="20"/>
                <w:szCs w:val="20"/>
                <w:lang w:eastAsia="de-DE"/>
              </w:rPr>
            </w:pPr>
            <w:ins w:id="8115" w:author="Kisch, Christian" w:date="2022-02-08T10:06:00Z">
              <w:r w:rsidRPr="00C320BE">
                <w:rPr>
                  <w:rFonts w:eastAsia="Times New Roman" w:cs="Calibri"/>
                  <w:b/>
                  <w:bCs/>
                  <w:sz w:val="20"/>
                  <w:szCs w:val="20"/>
                  <w:lang w:eastAsia="de-DE"/>
                </w:rPr>
                <w:t>Verschieben</w:t>
              </w:r>
            </w:ins>
          </w:p>
        </w:tc>
        <w:tc>
          <w:tcPr>
            <w:tcW w:w="1418" w:type="dxa"/>
            <w:shd w:val="clear" w:color="000000" w:fill="auto"/>
          </w:tcPr>
          <w:p w14:paraId="779E23A8" w14:textId="77777777" w:rsidR="003018B4" w:rsidRPr="00CF5477" w:rsidRDefault="003018B4" w:rsidP="003018B4">
            <w:pPr>
              <w:spacing w:before="0" w:after="0" w:line="240" w:lineRule="auto"/>
              <w:jc w:val="center"/>
              <w:rPr>
                <w:ins w:id="8116" w:author="Kisch, Christian" w:date="2022-02-08T10:06:00Z"/>
                <w:rFonts w:eastAsia="Times New Roman" w:cs="Calibri"/>
                <w:sz w:val="20"/>
                <w:szCs w:val="20"/>
                <w:lang w:eastAsia="de-DE"/>
              </w:rPr>
            </w:pPr>
            <w:ins w:id="8117" w:author="Kisch, Christian" w:date="2022-02-08T10:06:00Z">
              <w:r>
                <w:rPr>
                  <w:rFonts w:eastAsia="Times New Roman" w:cs="Times New Roman"/>
                  <w:sz w:val="20"/>
                  <w:szCs w:val="20"/>
                  <w:lang w:eastAsia="de-DE"/>
                </w:rPr>
                <w:t>Ja</w:t>
              </w:r>
            </w:ins>
          </w:p>
        </w:tc>
        <w:tc>
          <w:tcPr>
            <w:tcW w:w="992" w:type="dxa"/>
            <w:shd w:val="clear" w:color="000000" w:fill="auto"/>
          </w:tcPr>
          <w:p w14:paraId="08CACB83" w14:textId="77777777" w:rsidR="003018B4" w:rsidRPr="00CF5477" w:rsidRDefault="003018B4" w:rsidP="003018B4">
            <w:pPr>
              <w:spacing w:before="0" w:after="0" w:line="240" w:lineRule="auto"/>
              <w:jc w:val="center"/>
              <w:rPr>
                <w:ins w:id="8118" w:author="Kisch, Christian" w:date="2022-02-08T10:06:00Z"/>
                <w:rFonts w:eastAsia="Times New Roman" w:cs="Calibri"/>
                <w:sz w:val="20"/>
                <w:szCs w:val="20"/>
                <w:lang w:eastAsia="de-DE"/>
              </w:rPr>
            </w:pPr>
            <w:ins w:id="8119" w:author="Kisch, Christian" w:date="2022-02-08T10:06:00Z">
              <w:r>
                <w:rPr>
                  <w:rFonts w:eastAsia="Times New Roman" w:cs="Times New Roman"/>
                  <w:sz w:val="20"/>
                  <w:szCs w:val="20"/>
                  <w:lang w:eastAsia="de-DE"/>
                </w:rPr>
                <w:t>Ja</w:t>
              </w:r>
            </w:ins>
          </w:p>
        </w:tc>
        <w:tc>
          <w:tcPr>
            <w:tcW w:w="992" w:type="dxa"/>
            <w:shd w:val="clear" w:color="000000" w:fill="auto"/>
          </w:tcPr>
          <w:p w14:paraId="66EE0E38" w14:textId="77777777" w:rsidR="003018B4" w:rsidRPr="00CF5477" w:rsidRDefault="003018B4" w:rsidP="003018B4">
            <w:pPr>
              <w:spacing w:before="0" w:after="0" w:line="240" w:lineRule="auto"/>
              <w:jc w:val="center"/>
              <w:rPr>
                <w:ins w:id="8120" w:author="Kisch, Christian" w:date="2022-02-08T10:06:00Z"/>
                <w:rFonts w:eastAsia="Times New Roman" w:cs="Calibri"/>
                <w:sz w:val="20"/>
                <w:szCs w:val="20"/>
                <w:lang w:eastAsia="de-DE"/>
              </w:rPr>
            </w:pPr>
            <w:ins w:id="8121" w:author="Kisch, Christian" w:date="2022-02-08T10:06:00Z">
              <w:r>
                <w:rPr>
                  <w:rFonts w:eastAsia="Times New Roman" w:cs="Times New Roman"/>
                  <w:sz w:val="20"/>
                  <w:szCs w:val="20"/>
                  <w:lang w:eastAsia="de-DE"/>
                </w:rPr>
                <w:t>x</w:t>
              </w:r>
            </w:ins>
          </w:p>
        </w:tc>
        <w:tc>
          <w:tcPr>
            <w:tcW w:w="1134" w:type="dxa"/>
            <w:shd w:val="clear" w:color="000000" w:fill="auto"/>
          </w:tcPr>
          <w:p w14:paraId="55A46BEF" w14:textId="77777777" w:rsidR="003018B4" w:rsidRPr="00CF5477" w:rsidRDefault="003018B4" w:rsidP="003018B4">
            <w:pPr>
              <w:spacing w:before="0" w:after="0" w:line="240" w:lineRule="auto"/>
              <w:jc w:val="center"/>
              <w:rPr>
                <w:ins w:id="8122" w:author="Kisch, Christian" w:date="2022-02-08T10:06:00Z"/>
                <w:rFonts w:eastAsia="Times New Roman" w:cs="Calibri"/>
                <w:sz w:val="20"/>
                <w:szCs w:val="20"/>
                <w:lang w:eastAsia="de-DE"/>
              </w:rPr>
            </w:pPr>
            <w:ins w:id="8123" w:author="Kisch, Christian" w:date="2022-02-08T10:06:00Z">
              <w:r>
                <w:rPr>
                  <w:rFonts w:eastAsia="Times New Roman" w:cs="Times New Roman"/>
                  <w:sz w:val="20"/>
                  <w:szCs w:val="20"/>
                  <w:lang w:eastAsia="de-DE"/>
                </w:rPr>
                <w:t>Ja</w:t>
              </w:r>
            </w:ins>
          </w:p>
        </w:tc>
        <w:tc>
          <w:tcPr>
            <w:tcW w:w="1134" w:type="dxa"/>
            <w:shd w:val="clear" w:color="000000" w:fill="auto"/>
          </w:tcPr>
          <w:p w14:paraId="1FCD97C1" w14:textId="77777777" w:rsidR="003018B4" w:rsidRPr="00CF5477" w:rsidRDefault="003018B4" w:rsidP="003018B4">
            <w:pPr>
              <w:spacing w:before="0" w:after="0" w:line="240" w:lineRule="auto"/>
              <w:jc w:val="center"/>
              <w:rPr>
                <w:ins w:id="8124" w:author="Kisch, Christian" w:date="2022-02-08T10:06:00Z"/>
                <w:rFonts w:eastAsia="Times New Roman" w:cs="Calibri"/>
                <w:sz w:val="20"/>
                <w:szCs w:val="20"/>
                <w:lang w:eastAsia="de-DE"/>
              </w:rPr>
            </w:pPr>
            <w:ins w:id="8125" w:author="Kisch, Christian" w:date="2022-02-08T10:06:00Z">
              <w:r>
                <w:rPr>
                  <w:rFonts w:eastAsia="Times New Roman" w:cs="Times New Roman"/>
                  <w:sz w:val="20"/>
                  <w:szCs w:val="20"/>
                  <w:lang w:eastAsia="de-DE"/>
                </w:rPr>
                <w:t>Ja</w:t>
              </w:r>
            </w:ins>
          </w:p>
        </w:tc>
      </w:tr>
      <w:tr w:rsidR="003018B4" w:rsidRPr="00CF5477" w14:paraId="0E427CB9" w14:textId="77777777" w:rsidTr="007B5DBF">
        <w:trPr>
          <w:trHeight w:val="615"/>
          <w:ins w:id="8126" w:author="Kisch, Christian" w:date="2022-02-08T10:06:00Z"/>
        </w:trPr>
        <w:tc>
          <w:tcPr>
            <w:tcW w:w="626" w:type="dxa"/>
            <w:shd w:val="clear" w:color="000000" w:fill="auto"/>
          </w:tcPr>
          <w:p w14:paraId="1063E8CC" w14:textId="77777777" w:rsidR="003018B4" w:rsidRPr="00CF5477" w:rsidRDefault="003018B4" w:rsidP="003018B4">
            <w:pPr>
              <w:spacing w:before="0" w:after="0" w:line="240" w:lineRule="auto"/>
              <w:jc w:val="right"/>
              <w:rPr>
                <w:ins w:id="8127" w:author="Kisch, Christian" w:date="2022-02-08T10:06:00Z"/>
                <w:rFonts w:eastAsia="Times New Roman" w:cs="Calibri"/>
                <w:color w:val="000000"/>
                <w:lang w:eastAsia="de-DE"/>
              </w:rPr>
            </w:pPr>
            <w:ins w:id="8128" w:author="Kisch, Christian" w:date="2022-02-08T10:06:00Z">
              <w:r>
                <w:rPr>
                  <w:rFonts w:eastAsia="Times New Roman" w:cs="Calibri"/>
                  <w:color w:val="000000"/>
                  <w:lang w:eastAsia="de-DE"/>
                </w:rPr>
                <w:t>36</w:t>
              </w:r>
            </w:ins>
          </w:p>
        </w:tc>
        <w:tc>
          <w:tcPr>
            <w:tcW w:w="2523" w:type="dxa"/>
            <w:shd w:val="clear" w:color="000000" w:fill="auto"/>
          </w:tcPr>
          <w:p w14:paraId="63E6A20A" w14:textId="75238C8E" w:rsidR="003018B4" w:rsidRPr="00CF5477" w:rsidRDefault="003018B4" w:rsidP="003018B4">
            <w:pPr>
              <w:spacing w:before="0" w:after="0" w:line="240" w:lineRule="auto"/>
              <w:rPr>
                <w:ins w:id="8129" w:author="Kisch, Christian" w:date="2022-02-08T10:06:00Z"/>
                <w:rFonts w:eastAsia="Times New Roman" w:cs="Calibri"/>
                <w:color w:val="000000"/>
                <w:lang w:eastAsia="de-DE"/>
              </w:rPr>
            </w:pPr>
            <w:ins w:id="8130"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tcPr>
          <w:p w14:paraId="21E341DC" w14:textId="77777777" w:rsidR="003018B4" w:rsidRPr="00CF5477" w:rsidRDefault="003018B4" w:rsidP="003018B4">
            <w:pPr>
              <w:spacing w:before="0" w:after="0" w:line="240" w:lineRule="auto"/>
              <w:rPr>
                <w:ins w:id="8131" w:author="Kisch, Christian" w:date="2022-02-08T10:06:00Z"/>
                <w:rFonts w:eastAsia="Times New Roman" w:cs="Calibri"/>
                <w:b/>
                <w:bCs/>
                <w:sz w:val="20"/>
                <w:szCs w:val="20"/>
                <w:lang w:eastAsia="de-DE"/>
              </w:rPr>
            </w:pPr>
            <w:ins w:id="8132" w:author="Kisch, Christian" w:date="2022-02-08T10:06:00Z">
              <w:r w:rsidRPr="00C320BE">
                <w:rPr>
                  <w:rFonts w:eastAsia="Times New Roman" w:cs="Calibri"/>
                  <w:b/>
                  <w:bCs/>
                  <w:sz w:val="20"/>
                  <w:szCs w:val="20"/>
                  <w:lang w:eastAsia="de-DE"/>
                </w:rPr>
                <w:t>Wiederherstellen</w:t>
              </w:r>
            </w:ins>
          </w:p>
        </w:tc>
        <w:tc>
          <w:tcPr>
            <w:tcW w:w="1418" w:type="dxa"/>
            <w:shd w:val="clear" w:color="000000" w:fill="auto"/>
          </w:tcPr>
          <w:p w14:paraId="266261CD" w14:textId="77777777" w:rsidR="003018B4" w:rsidRPr="00CF5477" w:rsidRDefault="003018B4" w:rsidP="003018B4">
            <w:pPr>
              <w:spacing w:before="0" w:after="0" w:line="240" w:lineRule="auto"/>
              <w:jc w:val="center"/>
              <w:rPr>
                <w:ins w:id="8133" w:author="Kisch, Christian" w:date="2022-02-08T10:06:00Z"/>
                <w:rFonts w:eastAsia="Times New Roman" w:cs="Calibri"/>
                <w:sz w:val="20"/>
                <w:szCs w:val="20"/>
                <w:lang w:eastAsia="de-DE"/>
              </w:rPr>
            </w:pPr>
            <w:ins w:id="8134" w:author="Kisch, Christian" w:date="2022-02-08T10:06:00Z">
              <w:r>
                <w:rPr>
                  <w:rFonts w:eastAsia="Times New Roman" w:cs="Times New Roman"/>
                  <w:sz w:val="20"/>
                  <w:szCs w:val="20"/>
                  <w:lang w:eastAsia="de-DE"/>
                </w:rPr>
                <w:t>Ja</w:t>
              </w:r>
            </w:ins>
          </w:p>
        </w:tc>
        <w:tc>
          <w:tcPr>
            <w:tcW w:w="992" w:type="dxa"/>
            <w:shd w:val="clear" w:color="000000" w:fill="auto"/>
          </w:tcPr>
          <w:p w14:paraId="274EB6E3" w14:textId="77777777" w:rsidR="003018B4" w:rsidRPr="00CF5477" w:rsidRDefault="003018B4" w:rsidP="003018B4">
            <w:pPr>
              <w:spacing w:before="0" w:after="0" w:line="240" w:lineRule="auto"/>
              <w:jc w:val="center"/>
              <w:rPr>
                <w:ins w:id="8135" w:author="Kisch, Christian" w:date="2022-02-08T10:06:00Z"/>
                <w:rFonts w:eastAsia="Times New Roman" w:cs="Calibri"/>
                <w:sz w:val="20"/>
                <w:szCs w:val="20"/>
                <w:lang w:eastAsia="de-DE"/>
              </w:rPr>
            </w:pPr>
            <w:ins w:id="8136" w:author="Kisch, Christian" w:date="2022-02-08T10:06:00Z">
              <w:r>
                <w:rPr>
                  <w:rFonts w:eastAsia="Times New Roman" w:cs="Times New Roman"/>
                  <w:sz w:val="20"/>
                  <w:szCs w:val="20"/>
                  <w:lang w:eastAsia="de-DE"/>
                </w:rPr>
                <w:t>Ja</w:t>
              </w:r>
            </w:ins>
          </w:p>
        </w:tc>
        <w:tc>
          <w:tcPr>
            <w:tcW w:w="992" w:type="dxa"/>
            <w:shd w:val="clear" w:color="000000" w:fill="auto"/>
          </w:tcPr>
          <w:p w14:paraId="11CAEBE6" w14:textId="77777777" w:rsidR="003018B4" w:rsidRPr="00CF5477" w:rsidRDefault="003018B4" w:rsidP="003018B4">
            <w:pPr>
              <w:spacing w:before="0" w:after="0" w:line="240" w:lineRule="auto"/>
              <w:jc w:val="center"/>
              <w:rPr>
                <w:ins w:id="8137" w:author="Kisch, Christian" w:date="2022-02-08T10:06:00Z"/>
                <w:rFonts w:eastAsia="Times New Roman" w:cs="Calibri"/>
                <w:sz w:val="20"/>
                <w:szCs w:val="20"/>
                <w:lang w:eastAsia="de-DE"/>
              </w:rPr>
            </w:pPr>
            <w:ins w:id="8138" w:author="Kisch, Christian" w:date="2022-02-08T10:06:00Z">
              <w:r>
                <w:rPr>
                  <w:rFonts w:eastAsia="Times New Roman" w:cs="Times New Roman"/>
                  <w:sz w:val="20"/>
                  <w:szCs w:val="20"/>
                  <w:lang w:eastAsia="de-DE"/>
                </w:rPr>
                <w:t>x</w:t>
              </w:r>
            </w:ins>
          </w:p>
        </w:tc>
        <w:tc>
          <w:tcPr>
            <w:tcW w:w="1134" w:type="dxa"/>
            <w:shd w:val="clear" w:color="000000" w:fill="auto"/>
          </w:tcPr>
          <w:p w14:paraId="30C88A55" w14:textId="77777777" w:rsidR="003018B4" w:rsidRPr="00CF5477" w:rsidRDefault="003018B4" w:rsidP="003018B4">
            <w:pPr>
              <w:spacing w:before="0" w:after="0" w:line="240" w:lineRule="auto"/>
              <w:jc w:val="center"/>
              <w:rPr>
                <w:ins w:id="8139" w:author="Kisch, Christian" w:date="2022-02-08T10:06:00Z"/>
                <w:rFonts w:eastAsia="Times New Roman" w:cs="Calibri"/>
                <w:sz w:val="20"/>
                <w:szCs w:val="20"/>
                <w:lang w:eastAsia="de-DE"/>
              </w:rPr>
            </w:pPr>
            <w:ins w:id="8140" w:author="Kisch, Christian" w:date="2022-02-08T10:06:00Z">
              <w:r>
                <w:rPr>
                  <w:rFonts w:eastAsia="Times New Roman" w:cs="Times New Roman"/>
                  <w:sz w:val="20"/>
                  <w:szCs w:val="20"/>
                  <w:lang w:eastAsia="de-DE"/>
                </w:rPr>
                <w:t>Ja</w:t>
              </w:r>
            </w:ins>
          </w:p>
        </w:tc>
        <w:tc>
          <w:tcPr>
            <w:tcW w:w="1134" w:type="dxa"/>
            <w:shd w:val="clear" w:color="000000" w:fill="auto"/>
          </w:tcPr>
          <w:p w14:paraId="186FA610" w14:textId="77777777" w:rsidR="003018B4" w:rsidRPr="00CF5477" w:rsidRDefault="003018B4" w:rsidP="003018B4">
            <w:pPr>
              <w:spacing w:before="0" w:after="0" w:line="240" w:lineRule="auto"/>
              <w:jc w:val="center"/>
              <w:rPr>
                <w:ins w:id="8141" w:author="Kisch, Christian" w:date="2022-02-08T10:06:00Z"/>
                <w:rFonts w:eastAsia="Times New Roman" w:cs="Calibri"/>
                <w:sz w:val="20"/>
                <w:szCs w:val="20"/>
                <w:lang w:eastAsia="de-DE"/>
              </w:rPr>
            </w:pPr>
            <w:ins w:id="8142" w:author="Kisch, Christian" w:date="2022-02-08T10:06:00Z">
              <w:r>
                <w:rPr>
                  <w:rFonts w:eastAsia="Times New Roman" w:cs="Times New Roman"/>
                  <w:sz w:val="20"/>
                  <w:szCs w:val="20"/>
                  <w:lang w:eastAsia="de-DE"/>
                </w:rPr>
                <w:t>Ja</w:t>
              </w:r>
            </w:ins>
          </w:p>
        </w:tc>
      </w:tr>
      <w:tr w:rsidR="003018B4" w:rsidRPr="00CF5477" w14:paraId="031B23C8" w14:textId="77777777" w:rsidTr="007B5DBF">
        <w:trPr>
          <w:trHeight w:val="615"/>
          <w:ins w:id="8143" w:author="Kisch, Christian" w:date="2022-02-08T10:06:00Z"/>
        </w:trPr>
        <w:tc>
          <w:tcPr>
            <w:tcW w:w="626" w:type="dxa"/>
            <w:shd w:val="clear" w:color="000000" w:fill="auto"/>
          </w:tcPr>
          <w:p w14:paraId="27B76E92" w14:textId="77777777" w:rsidR="003018B4" w:rsidRDefault="003018B4" w:rsidP="003018B4">
            <w:pPr>
              <w:spacing w:before="0" w:after="0" w:line="240" w:lineRule="auto"/>
              <w:jc w:val="right"/>
              <w:rPr>
                <w:ins w:id="8144" w:author="Kisch, Christian" w:date="2022-02-08T10:06:00Z"/>
                <w:rFonts w:eastAsia="Times New Roman" w:cs="Calibri"/>
                <w:color w:val="000000"/>
                <w:lang w:eastAsia="de-DE"/>
              </w:rPr>
            </w:pPr>
            <w:ins w:id="8145" w:author="Kisch, Christian" w:date="2022-02-08T10:06:00Z">
              <w:r>
                <w:rPr>
                  <w:rFonts w:eastAsia="Times New Roman" w:cs="Calibri"/>
                  <w:color w:val="000000"/>
                  <w:lang w:eastAsia="de-DE"/>
                </w:rPr>
                <w:t>37</w:t>
              </w:r>
            </w:ins>
          </w:p>
        </w:tc>
        <w:tc>
          <w:tcPr>
            <w:tcW w:w="2523" w:type="dxa"/>
            <w:shd w:val="clear" w:color="000000" w:fill="auto"/>
          </w:tcPr>
          <w:p w14:paraId="431994B5" w14:textId="359F2E76" w:rsidR="003018B4" w:rsidRPr="00C13B39" w:rsidRDefault="003018B4" w:rsidP="003018B4">
            <w:pPr>
              <w:spacing w:before="0" w:after="0" w:line="240" w:lineRule="auto"/>
              <w:rPr>
                <w:ins w:id="8146" w:author="Kisch, Christian" w:date="2022-02-08T10:06:00Z"/>
                <w:rFonts w:eastAsia="Times New Roman" w:cs="Calibri"/>
                <w:color w:val="000000"/>
                <w:lang w:eastAsia="de-DE"/>
              </w:rPr>
            </w:pPr>
            <w:ins w:id="8147" w:author="Kisch, Christian" w:date="2022-02-08T10:17:00Z">
              <w:r w:rsidRPr="00FF1CCE">
                <w:rPr>
                  <w:rFonts w:eastAsia="Times New Roman" w:cs="Calibri"/>
                  <w:color w:val="000000"/>
                  <w:lang w:eastAsia="de-DE"/>
                </w:rPr>
                <w:t>Beteiligter Sachbearbeiter Gastzugang</w:t>
              </w:r>
            </w:ins>
          </w:p>
        </w:tc>
        <w:tc>
          <w:tcPr>
            <w:tcW w:w="3083" w:type="dxa"/>
            <w:shd w:val="clear" w:color="000000" w:fill="E7E6E6"/>
          </w:tcPr>
          <w:p w14:paraId="476AAA09" w14:textId="77777777" w:rsidR="003018B4" w:rsidRPr="00C320BE" w:rsidRDefault="003018B4" w:rsidP="003018B4">
            <w:pPr>
              <w:spacing w:before="0" w:after="0" w:line="240" w:lineRule="auto"/>
              <w:rPr>
                <w:ins w:id="8148" w:author="Kisch, Christian" w:date="2022-02-08T10:06:00Z"/>
                <w:rFonts w:eastAsia="Times New Roman" w:cs="Calibri"/>
                <w:b/>
                <w:bCs/>
                <w:sz w:val="20"/>
                <w:szCs w:val="20"/>
                <w:lang w:eastAsia="de-DE"/>
              </w:rPr>
            </w:pPr>
            <w:ins w:id="8149" w:author="Kisch, Christian" w:date="2022-02-08T10:06: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620A03A5" w14:textId="77777777" w:rsidR="003018B4" w:rsidRPr="00CF5477" w:rsidRDefault="003018B4" w:rsidP="003018B4">
            <w:pPr>
              <w:spacing w:before="0" w:after="0" w:line="240" w:lineRule="auto"/>
              <w:jc w:val="center"/>
              <w:rPr>
                <w:ins w:id="8150" w:author="Kisch, Christian" w:date="2022-02-08T10:06:00Z"/>
                <w:rFonts w:eastAsia="Times New Roman" w:cs="Calibri"/>
                <w:sz w:val="20"/>
                <w:szCs w:val="20"/>
                <w:lang w:eastAsia="de-DE"/>
              </w:rPr>
            </w:pPr>
            <w:ins w:id="8151" w:author="Kisch, Christian" w:date="2022-02-08T10:06:00Z">
              <w:r>
                <w:rPr>
                  <w:rFonts w:eastAsia="Times New Roman" w:cs="Times New Roman"/>
                  <w:sz w:val="20"/>
                  <w:szCs w:val="20"/>
                  <w:lang w:eastAsia="de-DE"/>
                </w:rPr>
                <w:t>x</w:t>
              </w:r>
            </w:ins>
          </w:p>
        </w:tc>
        <w:tc>
          <w:tcPr>
            <w:tcW w:w="992" w:type="dxa"/>
            <w:shd w:val="clear" w:color="000000" w:fill="auto"/>
          </w:tcPr>
          <w:p w14:paraId="353AABC1" w14:textId="77777777" w:rsidR="003018B4" w:rsidRPr="00CF5477" w:rsidRDefault="003018B4" w:rsidP="003018B4">
            <w:pPr>
              <w:spacing w:before="0" w:after="0" w:line="240" w:lineRule="auto"/>
              <w:jc w:val="center"/>
              <w:rPr>
                <w:ins w:id="8152" w:author="Kisch, Christian" w:date="2022-02-08T10:06:00Z"/>
                <w:rFonts w:eastAsia="Times New Roman" w:cs="Calibri"/>
                <w:sz w:val="20"/>
                <w:szCs w:val="20"/>
                <w:lang w:eastAsia="de-DE"/>
              </w:rPr>
            </w:pPr>
            <w:ins w:id="8153" w:author="Kisch, Christian" w:date="2022-02-08T10:06:00Z">
              <w:r>
                <w:rPr>
                  <w:rFonts w:eastAsia="Times New Roman" w:cs="Times New Roman"/>
                  <w:sz w:val="20"/>
                  <w:szCs w:val="20"/>
                  <w:lang w:eastAsia="de-DE"/>
                </w:rPr>
                <w:t>x</w:t>
              </w:r>
            </w:ins>
          </w:p>
        </w:tc>
        <w:tc>
          <w:tcPr>
            <w:tcW w:w="992" w:type="dxa"/>
            <w:shd w:val="clear" w:color="000000" w:fill="auto"/>
          </w:tcPr>
          <w:p w14:paraId="26DBEAA6" w14:textId="77777777" w:rsidR="003018B4" w:rsidRPr="00CF5477" w:rsidRDefault="003018B4" w:rsidP="003018B4">
            <w:pPr>
              <w:spacing w:before="0" w:after="0" w:line="240" w:lineRule="auto"/>
              <w:jc w:val="center"/>
              <w:rPr>
                <w:ins w:id="8154" w:author="Kisch, Christian" w:date="2022-02-08T10:06:00Z"/>
                <w:rFonts w:eastAsia="Times New Roman" w:cs="Calibri"/>
                <w:sz w:val="20"/>
                <w:szCs w:val="20"/>
                <w:lang w:eastAsia="de-DE"/>
              </w:rPr>
            </w:pPr>
            <w:ins w:id="8155" w:author="Kisch, Christian" w:date="2022-02-08T10:06:00Z">
              <w:r>
                <w:rPr>
                  <w:rFonts w:eastAsia="Times New Roman" w:cs="Times New Roman"/>
                  <w:sz w:val="20"/>
                  <w:szCs w:val="20"/>
                  <w:lang w:eastAsia="de-DE"/>
                </w:rPr>
                <w:t>x</w:t>
              </w:r>
            </w:ins>
          </w:p>
        </w:tc>
        <w:tc>
          <w:tcPr>
            <w:tcW w:w="1134" w:type="dxa"/>
            <w:shd w:val="clear" w:color="000000" w:fill="auto"/>
          </w:tcPr>
          <w:p w14:paraId="5DC5AC7B" w14:textId="77777777" w:rsidR="003018B4" w:rsidRPr="00CF5477" w:rsidRDefault="003018B4" w:rsidP="003018B4">
            <w:pPr>
              <w:spacing w:before="0" w:after="0" w:line="240" w:lineRule="auto"/>
              <w:jc w:val="center"/>
              <w:rPr>
                <w:ins w:id="8156" w:author="Kisch, Christian" w:date="2022-02-08T10:06:00Z"/>
                <w:rFonts w:eastAsia="Times New Roman" w:cs="Calibri"/>
                <w:sz w:val="20"/>
                <w:szCs w:val="20"/>
                <w:lang w:eastAsia="de-DE"/>
              </w:rPr>
            </w:pPr>
            <w:ins w:id="8157" w:author="Kisch, Christian" w:date="2022-02-08T10:06:00Z">
              <w:r>
                <w:rPr>
                  <w:rFonts w:eastAsia="Times New Roman" w:cs="Times New Roman"/>
                  <w:sz w:val="20"/>
                  <w:szCs w:val="20"/>
                  <w:lang w:eastAsia="de-DE"/>
                </w:rPr>
                <w:t>x</w:t>
              </w:r>
            </w:ins>
          </w:p>
        </w:tc>
        <w:tc>
          <w:tcPr>
            <w:tcW w:w="1134" w:type="dxa"/>
            <w:shd w:val="clear" w:color="000000" w:fill="auto"/>
          </w:tcPr>
          <w:p w14:paraId="0376E425" w14:textId="77777777" w:rsidR="003018B4" w:rsidRPr="00CF5477" w:rsidRDefault="003018B4" w:rsidP="003018B4">
            <w:pPr>
              <w:spacing w:before="0" w:after="0" w:line="240" w:lineRule="auto"/>
              <w:jc w:val="center"/>
              <w:rPr>
                <w:ins w:id="8158" w:author="Kisch, Christian" w:date="2022-02-08T10:06:00Z"/>
                <w:rFonts w:eastAsia="Times New Roman" w:cs="Calibri"/>
                <w:sz w:val="20"/>
                <w:szCs w:val="20"/>
                <w:lang w:eastAsia="de-DE"/>
              </w:rPr>
            </w:pPr>
            <w:ins w:id="8159" w:author="Kisch, Christian" w:date="2022-02-08T10:06:00Z">
              <w:r>
                <w:rPr>
                  <w:rFonts w:eastAsia="Times New Roman" w:cs="Times New Roman"/>
                  <w:sz w:val="20"/>
                  <w:szCs w:val="20"/>
                  <w:lang w:eastAsia="de-DE"/>
                </w:rPr>
                <w:t>x</w:t>
              </w:r>
            </w:ins>
          </w:p>
        </w:tc>
      </w:tr>
    </w:tbl>
    <w:p w14:paraId="1CFB929F" w14:textId="77777777" w:rsidR="003018B4" w:rsidRDefault="003018B4" w:rsidP="00CD6EF1">
      <w:pPr>
        <w:rPr>
          <w:ins w:id="8160" w:author="Kisch, Christian" w:date="2022-02-08T10:14:00Z"/>
        </w:rPr>
        <w:sectPr w:rsidR="003018B4" w:rsidSect="006618E8">
          <w:pgSz w:w="16838" w:h="11906" w:orient="landscape"/>
          <w:pgMar w:top="1418" w:right="1418" w:bottom="1418" w:left="1134" w:header="709" w:footer="851" w:gutter="0"/>
          <w:cols w:space="708"/>
          <w:docGrid w:linePitch="360"/>
        </w:sectPr>
      </w:pPr>
    </w:p>
    <w:p w14:paraId="07340CD5" w14:textId="756FC805" w:rsidR="00CD6EF1" w:rsidRDefault="003018B4" w:rsidP="003018B4">
      <w:pPr>
        <w:pStyle w:val="berschrift1"/>
        <w:numPr>
          <w:ilvl w:val="0"/>
          <w:numId w:val="0"/>
        </w:numPr>
        <w:spacing w:before="240" w:line="240" w:lineRule="auto"/>
        <w:rPr>
          <w:ins w:id="8161" w:author="Kisch, Christian" w:date="2022-02-08T10:15:00Z"/>
          <w:rFonts w:asciiTheme="minorHAnsi" w:hAnsiTheme="minorHAnsi" w:cstheme="minorHAnsi"/>
        </w:rPr>
      </w:pPr>
      <w:ins w:id="8162" w:author="Kisch, Christian" w:date="2022-02-08T10:14:00Z">
        <w:r>
          <w:rPr>
            <w:rFonts w:asciiTheme="minorHAnsi" w:hAnsiTheme="minorHAnsi" w:cstheme="minorHAnsi"/>
          </w:rPr>
          <w:t>Anlage 1</w:t>
        </w:r>
      </w:ins>
      <w:ins w:id="8163" w:author="Kisch, Christian" w:date="2022-02-08T10:15:00Z">
        <w:r>
          <w:rPr>
            <w:rFonts w:asciiTheme="minorHAnsi" w:hAnsiTheme="minorHAnsi" w:cstheme="minorHAnsi"/>
          </w:rPr>
          <w:t>2</w:t>
        </w:r>
      </w:ins>
      <w:ins w:id="8164" w:author="Kisch, Christian" w:date="2022-02-08T10:14: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der </w:t>
        </w:r>
      </w:ins>
      <w:ins w:id="8165" w:author="Kisch, Christian" w:date="2022-02-08T10:15:00Z">
        <w:r>
          <w:rPr>
            <w:rFonts w:asciiTheme="minorHAnsi" w:hAnsiTheme="minorHAnsi" w:cstheme="minorHAnsi"/>
          </w:rPr>
          <w:t>Rechts- und Fachaufsicht</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3018B4" w:rsidRPr="00CF5477" w14:paraId="7BE43ABC" w14:textId="77777777" w:rsidTr="007B5DBF">
        <w:trPr>
          <w:trHeight w:val="780"/>
          <w:ins w:id="8166" w:author="Kisch, Christian" w:date="2022-02-08T10:16:00Z"/>
        </w:trPr>
        <w:tc>
          <w:tcPr>
            <w:tcW w:w="626" w:type="dxa"/>
            <w:vMerge w:val="restart"/>
            <w:shd w:val="clear" w:color="auto" w:fill="auto"/>
            <w:hideMark/>
          </w:tcPr>
          <w:p w14:paraId="056C1003" w14:textId="77777777" w:rsidR="003018B4" w:rsidRPr="00CF5477" w:rsidRDefault="003018B4" w:rsidP="007B5DBF">
            <w:pPr>
              <w:spacing w:before="0" w:after="0" w:line="240" w:lineRule="auto"/>
              <w:rPr>
                <w:ins w:id="8167" w:author="Kisch, Christian" w:date="2022-02-08T10:16:00Z"/>
                <w:rFonts w:eastAsia="Times New Roman" w:cs="Calibri"/>
                <w:color w:val="000000"/>
                <w:lang w:eastAsia="de-DE"/>
              </w:rPr>
            </w:pPr>
            <w:ins w:id="8168" w:author="Kisch, Christian" w:date="2022-02-08T10:16: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1DAEF299" w14:textId="77777777" w:rsidR="003018B4" w:rsidRPr="00CF5477" w:rsidRDefault="003018B4" w:rsidP="007B5DBF">
            <w:pPr>
              <w:spacing w:before="0" w:after="0" w:line="240" w:lineRule="auto"/>
              <w:rPr>
                <w:ins w:id="8169" w:author="Kisch, Christian" w:date="2022-02-08T10:16:00Z"/>
                <w:rFonts w:eastAsia="Times New Roman" w:cs="Calibri"/>
                <w:color w:val="000000"/>
                <w:lang w:eastAsia="de-DE"/>
              </w:rPr>
            </w:pPr>
            <w:ins w:id="8170" w:author="Kisch, Christian" w:date="2022-02-08T10:16:00Z">
              <w:r w:rsidRPr="00CF5477">
                <w:rPr>
                  <w:rFonts w:eastAsia="Times New Roman" w:cs="Calibri"/>
                  <w:color w:val="000000"/>
                  <w:lang w:eastAsia="de-DE"/>
                </w:rPr>
                <w:t>Rolle</w:t>
              </w:r>
            </w:ins>
          </w:p>
          <w:p w14:paraId="5B9D9133" w14:textId="77777777" w:rsidR="003018B4" w:rsidRPr="00CF5477" w:rsidRDefault="003018B4" w:rsidP="007B5DBF">
            <w:pPr>
              <w:spacing w:before="0" w:after="0" w:line="240" w:lineRule="auto"/>
              <w:rPr>
                <w:ins w:id="8171" w:author="Kisch, Christian" w:date="2022-02-08T10:16:00Z"/>
                <w:rFonts w:eastAsia="Times New Roman" w:cs="Calibri"/>
                <w:color w:val="000000"/>
                <w:lang w:eastAsia="de-DE"/>
              </w:rPr>
            </w:pPr>
          </w:p>
        </w:tc>
        <w:tc>
          <w:tcPr>
            <w:tcW w:w="3083" w:type="dxa"/>
            <w:tcBorders>
              <w:bottom w:val="nil"/>
            </w:tcBorders>
            <w:shd w:val="clear" w:color="000000" w:fill="D9D9D9"/>
            <w:hideMark/>
          </w:tcPr>
          <w:p w14:paraId="46D84584" w14:textId="77777777" w:rsidR="003018B4" w:rsidRPr="00CF5477" w:rsidRDefault="003018B4" w:rsidP="007B5DBF">
            <w:pPr>
              <w:spacing w:before="0" w:after="0" w:line="240" w:lineRule="auto"/>
              <w:jc w:val="right"/>
              <w:rPr>
                <w:ins w:id="8172" w:author="Kisch, Christian" w:date="2022-02-08T10:16:00Z"/>
                <w:rFonts w:eastAsia="Times New Roman" w:cs="Calibri"/>
                <w:b/>
                <w:bCs/>
                <w:sz w:val="20"/>
                <w:szCs w:val="20"/>
                <w:lang w:eastAsia="de-DE"/>
              </w:rPr>
            </w:pPr>
            <w:ins w:id="8173" w:author="Kisch, Christian" w:date="2022-02-08T10:16:00Z">
              <w:r w:rsidRPr="00CF5477">
                <w:rPr>
                  <w:rFonts w:eastAsia="Times New Roman" w:cs="Calibri"/>
                  <w:noProof/>
                  <w:color w:val="000000"/>
                  <w:lang w:eastAsia="de-DE"/>
                </w:rPr>
                <mc:AlternateContent>
                  <mc:Choice Requires="wps">
                    <w:drawing>
                      <wp:anchor distT="0" distB="0" distL="114300" distR="114300" simplePos="0" relativeHeight="251911168" behindDoc="0" locked="0" layoutInCell="1" allowOverlap="1" wp14:anchorId="40BA5815" wp14:editId="47D1F9CA">
                        <wp:simplePos x="0" y="0"/>
                        <wp:positionH relativeFrom="column">
                          <wp:posOffset>-49530</wp:posOffset>
                        </wp:positionH>
                        <wp:positionV relativeFrom="paragraph">
                          <wp:posOffset>0</wp:posOffset>
                        </wp:positionV>
                        <wp:extent cx="1955800" cy="685800"/>
                        <wp:effectExtent l="0" t="0" r="25400" b="19050"/>
                        <wp:wrapNone/>
                        <wp:docPr id="39" name="Gerader Verbinder 39">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C1F9A4" id="Gerader Verbinder 39"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71EFB9AF" w14:textId="77777777" w:rsidR="003018B4" w:rsidRPr="00CF5477" w:rsidRDefault="003018B4" w:rsidP="007B5DBF">
            <w:pPr>
              <w:spacing w:before="0" w:after="0" w:line="240" w:lineRule="auto"/>
              <w:jc w:val="center"/>
              <w:rPr>
                <w:ins w:id="8174" w:author="Kisch, Christian" w:date="2022-02-08T10:16:00Z"/>
                <w:rFonts w:eastAsia="Times New Roman" w:cs="Calibri"/>
                <w:b/>
                <w:bCs/>
                <w:sz w:val="20"/>
                <w:szCs w:val="20"/>
                <w:lang w:eastAsia="de-DE"/>
              </w:rPr>
            </w:pPr>
            <w:ins w:id="8175" w:author="Kisch, Christian" w:date="2022-02-08T10:16: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14B35B86" w14:textId="77777777" w:rsidR="003018B4" w:rsidRPr="00CF5477" w:rsidRDefault="003018B4" w:rsidP="007B5DBF">
            <w:pPr>
              <w:spacing w:before="0" w:after="0" w:line="240" w:lineRule="auto"/>
              <w:jc w:val="center"/>
              <w:rPr>
                <w:ins w:id="8176" w:author="Kisch, Christian" w:date="2022-02-08T10:16:00Z"/>
                <w:rFonts w:eastAsia="Times New Roman" w:cs="Calibri"/>
                <w:b/>
                <w:bCs/>
                <w:sz w:val="20"/>
                <w:szCs w:val="20"/>
                <w:lang w:eastAsia="de-DE"/>
              </w:rPr>
            </w:pPr>
            <w:ins w:id="8177" w:author="Kisch, Christian" w:date="2022-02-08T10:16:00Z">
              <w:r w:rsidRPr="00CF5477">
                <w:rPr>
                  <w:rFonts w:eastAsia="Times New Roman" w:cs="Calibri"/>
                  <w:b/>
                  <w:bCs/>
                  <w:sz w:val="20"/>
                  <w:szCs w:val="20"/>
                  <w:lang w:eastAsia="de-DE"/>
                </w:rPr>
                <w:t>Schreiben</w:t>
              </w:r>
            </w:ins>
          </w:p>
        </w:tc>
        <w:tc>
          <w:tcPr>
            <w:tcW w:w="992" w:type="dxa"/>
            <w:vMerge w:val="restart"/>
            <w:shd w:val="clear" w:color="000000" w:fill="D9D9D9"/>
            <w:hideMark/>
          </w:tcPr>
          <w:p w14:paraId="3FCADB5A" w14:textId="77777777" w:rsidR="003018B4" w:rsidRPr="00CF5477" w:rsidRDefault="003018B4" w:rsidP="007B5DBF">
            <w:pPr>
              <w:spacing w:before="0" w:after="0" w:line="240" w:lineRule="auto"/>
              <w:jc w:val="center"/>
              <w:rPr>
                <w:ins w:id="8178" w:author="Kisch, Christian" w:date="2022-02-08T10:16:00Z"/>
                <w:rFonts w:eastAsia="Times New Roman" w:cs="Calibri"/>
                <w:b/>
                <w:bCs/>
                <w:sz w:val="20"/>
                <w:szCs w:val="20"/>
                <w:lang w:eastAsia="de-DE"/>
              </w:rPr>
            </w:pPr>
            <w:ins w:id="8179" w:author="Kisch, Christian" w:date="2022-02-08T10:16:00Z">
              <w:r w:rsidRPr="00CF5477">
                <w:rPr>
                  <w:rFonts w:eastAsia="Times New Roman" w:cs="Calibri"/>
                  <w:b/>
                  <w:bCs/>
                  <w:sz w:val="20"/>
                  <w:szCs w:val="20"/>
                  <w:lang w:eastAsia="de-DE"/>
                </w:rPr>
                <w:t>Löschen</w:t>
              </w:r>
            </w:ins>
          </w:p>
        </w:tc>
        <w:tc>
          <w:tcPr>
            <w:tcW w:w="1134" w:type="dxa"/>
            <w:vMerge w:val="restart"/>
            <w:shd w:val="clear" w:color="000000" w:fill="D9D9D9"/>
            <w:hideMark/>
          </w:tcPr>
          <w:p w14:paraId="644DE3F5" w14:textId="77777777" w:rsidR="003018B4" w:rsidRPr="00CF5477" w:rsidRDefault="003018B4" w:rsidP="007B5DBF">
            <w:pPr>
              <w:spacing w:before="0" w:after="0" w:line="240" w:lineRule="auto"/>
              <w:jc w:val="center"/>
              <w:rPr>
                <w:ins w:id="8180" w:author="Kisch, Christian" w:date="2022-02-08T10:16:00Z"/>
                <w:rFonts w:eastAsia="Times New Roman" w:cs="Calibri"/>
                <w:b/>
                <w:bCs/>
                <w:sz w:val="20"/>
                <w:szCs w:val="20"/>
                <w:lang w:eastAsia="de-DE"/>
              </w:rPr>
            </w:pPr>
            <w:ins w:id="8181" w:author="Kisch, Christian" w:date="2022-02-08T10:16:00Z">
              <w:r w:rsidRPr="00CF5477">
                <w:rPr>
                  <w:rFonts w:eastAsia="Times New Roman" w:cs="Calibri"/>
                  <w:b/>
                  <w:bCs/>
                  <w:sz w:val="20"/>
                  <w:szCs w:val="20"/>
                  <w:lang w:eastAsia="de-DE"/>
                </w:rPr>
                <w:t>Ausführen</w:t>
              </w:r>
            </w:ins>
          </w:p>
        </w:tc>
        <w:tc>
          <w:tcPr>
            <w:tcW w:w="1134" w:type="dxa"/>
            <w:vMerge w:val="restart"/>
            <w:shd w:val="clear" w:color="000000" w:fill="D9D9D9"/>
            <w:hideMark/>
          </w:tcPr>
          <w:p w14:paraId="1B2F2D29" w14:textId="77777777" w:rsidR="003018B4" w:rsidRPr="00CF5477" w:rsidRDefault="003018B4" w:rsidP="007B5DBF">
            <w:pPr>
              <w:spacing w:before="0" w:after="0" w:line="240" w:lineRule="auto"/>
              <w:jc w:val="center"/>
              <w:rPr>
                <w:ins w:id="8182" w:author="Kisch, Christian" w:date="2022-02-08T10:16:00Z"/>
                <w:rFonts w:eastAsia="Times New Roman" w:cs="Calibri"/>
                <w:b/>
                <w:bCs/>
                <w:sz w:val="20"/>
                <w:szCs w:val="20"/>
                <w:lang w:eastAsia="de-DE"/>
              </w:rPr>
            </w:pPr>
            <w:ins w:id="8183" w:author="Kisch, Christian" w:date="2022-02-08T10:16:00Z">
              <w:r w:rsidRPr="00CF5477">
                <w:rPr>
                  <w:rFonts w:eastAsia="Times New Roman" w:cs="Calibri"/>
                  <w:b/>
                  <w:bCs/>
                  <w:sz w:val="20"/>
                  <w:szCs w:val="20"/>
                  <w:lang w:eastAsia="de-DE"/>
                </w:rPr>
                <w:t>Abbrechen</w:t>
              </w:r>
            </w:ins>
          </w:p>
        </w:tc>
      </w:tr>
      <w:tr w:rsidR="003018B4" w:rsidRPr="00CF5477" w14:paraId="3FA71C91" w14:textId="77777777" w:rsidTr="007B5DBF">
        <w:trPr>
          <w:trHeight w:val="315"/>
          <w:ins w:id="8184" w:author="Kisch, Christian" w:date="2022-02-08T10:16:00Z"/>
        </w:trPr>
        <w:tc>
          <w:tcPr>
            <w:tcW w:w="626" w:type="dxa"/>
            <w:vMerge/>
            <w:shd w:val="clear" w:color="auto" w:fill="auto"/>
            <w:hideMark/>
          </w:tcPr>
          <w:p w14:paraId="7DAE2B04" w14:textId="77777777" w:rsidR="003018B4" w:rsidRPr="00CF5477" w:rsidRDefault="003018B4" w:rsidP="007B5DBF">
            <w:pPr>
              <w:spacing w:before="0" w:after="0" w:line="240" w:lineRule="auto"/>
              <w:rPr>
                <w:ins w:id="8185" w:author="Kisch, Christian" w:date="2022-02-08T10:16:00Z"/>
                <w:rFonts w:eastAsia="Times New Roman" w:cs="Calibri"/>
                <w:color w:val="000000"/>
                <w:lang w:eastAsia="de-DE"/>
              </w:rPr>
            </w:pPr>
          </w:p>
        </w:tc>
        <w:tc>
          <w:tcPr>
            <w:tcW w:w="2523" w:type="dxa"/>
            <w:vMerge/>
            <w:tcBorders>
              <w:right w:val="single" w:sz="4" w:space="0" w:color="auto"/>
            </w:tcBorders>
            <w:shd w:val="clear" w:color="auto" w:fill="auto"/>
            <w:hideMark/>
          </w:tcPr>
          <w:p w14:paraId="1DB527E0" w14:textId="77777777" w:rsidR="003018B4" w:rsidRPr="00CF5477" w:rsidRDefault="003018B4" w:rsidP="007B5DBF">
            <w:pPr>
              <w:spacing w:before="0" w:after="0" w:line="240" w:lineRule="auto"/>
              <w:rPr>
                <w:ins w:id="8186" w:author="Kisch, Christian" w:date="2022-02-08T10:16: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49C773BF" w14:textId="77777777" w:rsidR="003018B4" w:rsidRPr="00CF5477" w:rsidRDefault="003018B4" w:rsidP="007B5DBF">
            <w:pPr>
              <w:spacing w:before="0" w:after="0" w:line="240" w:lineRule="auto"/>
              <w:rPr>
                <w:ins w:id="8187" w:author="Kisch, Christian" w:date="2022-02-08T10:16:00Z"/>
                <w:rFonts w:eastAsia="Times New Roman" w:cs="Calibri"/>
                <w:b/>
                <w:bCs/>
                <w:sz w:val="20"/>
                <w:szCs w:val="20"/>
                <w:lang w:eastAsia="de-DE"/>
              </w:rPr>
            </w:pPr>
            <w:ins w:id="8188" w:author="Kisch, Christian" w:date="2022-02-08T10:16: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03B04925" w14:textId="77777777" w:rsidR="003018B4" w:rsidRPr="00CF5477" w:rsidRDefault="003018B4" w:rsidP="007B5DBF">
            <w:pPr>
              <w:spacing w:before="0" w:after="0" w:line="240" w:lineRule="auto"/>
              <w:rPr>
                <w:ins w:id="8189" w:author="Kisch, Christian" w:date="2022-02-08T10:16:00Z"/>
                <w:rFonts w:eastAsia="Times New Roman" w:cs="Calibri"/>
                <w:b/>
                <w:bCs/>
                <w:sz w:val="20"/>
                <w:szCs w:val="20"/>
                <w:lang w:eastAsia="de-DE"/>
              </w:rPr>
            </w:pPr>
          </w:p>
        </w:tc>
        <w:tc>
          <w:tcPr>
            <w:tcW w:w="992" w:type="dxa"/>
            <w:vMerge/>
            <w:shd w:val="clear" w:color="000000" w:fill="D9D9D9"/>
          </w:tcPr>
          <w:p w14:paraId="1CF2D35B" w14:textId="77777777" w:rsidR="003018B4" w:rsidRPr="00CF5477" w:rsidRDefault="003018B4" w:rsidP="007B5DBF">
            <w:pPr>
              <w:spacing w:before="0" w:after="0" w:line="240" w:lineRule="auto"/>
              <w:rPr>
                <w:ins w:id="8190" w:author="Kisch, Christian" w:date="2022-02-08T10:16:00Z"/>
                <w:rFonts w:eastAsia="Times New Roman" w:cs="Calibri"/>
                <w:b/>
                <w:bCs/>
                <w:sz w:val="20"/>
                <w:szCs w:val="20"/>
                <w:lang w:eastAsia="de-DE"/>
              </w:rPr>
            </w:pPr>
          </w:p>
        </w:tc>
        <w:tc>
          <w:tcPr>
            <w:tcW w:w="992" w:type="dxa"/>
            <w:vMerge/>
            <w:shd w:val="clear" w:color="000000" w:fill="D9D9D9"/>
            <w:hideMark/>
          </w:tcPr>
          <w:p w14:paraId="2AA30567" w14:textId="77777777" w:rsidR="003018B4" w:rsidRPr="00CF5477" w:rsidRDefault="003018B4" w:rsidP="007B5DBF">
            <w:pPr>
              <w:spacing w:before="0" w:after="0" w:line="240" w:lineRule="auto"/>
              <w:rPr>
                <w:ins w:id="8191" w:author="Kisch, Christian" w:date="2022-02-08T10:16:00Z"/>
                <w:rFonts w:eastAsia="Times New Roman" w:cs="Calibri"/>
                <w:b/>
                <w:bCs/>
                <w:sz w:val="20"/>
                <w:szCs w:val="20"/>
                <w:lang w:eastAsia="de-DE"/>
              </w:rPr>
            </w:pPr>
          </w:p>
        </w:tc>
        <w:tc>
          <w:tcPr>
            <w:tcW w:w="1134" w:type="dxa"/>
            <w:vMerge/>
            <w:shd w:val="clear" w:color="000000" w:fill="D9D9D9"/>
            <w:hideMark/>
          </w:tcPr>
          <w:p w14:paraId="4B1314DD" w14:textId="77777777" w:rsidR="003018B4" w:rsidRPr="00CF5477" w:rsidRDefault="003018B4" w:rsidP="007B5DBF">
            <w:pPr>
              <w:spacing w:before="0" w:after="0" w:line="240" w:lineRule="auto"/>
              <w:rPr>
                <w:ins w:id="8192" w:author="Kisch, Christian" w:date="2022-02-08T10:16:00Z"/>
                <w:rFonts w:eastAsia="Times New Roman" w:cs="Calibri"/>
                <w:b/>
                <w:bCs/>
                <w:sz w:val="20"/>
                <w:szCs w:val="20"/>
                <w:lang w:eastAsia="de-DE"/>
              </w:rPr>
            </w:pPr>
          </w:p>
        </w:tc>
        <w:tc>
          <w:tcPr>
            <w:tcW w:w="1134" w:type="dxa"/>
            <w:vMerge/>
            <w:shd w:val="clear" w:color="000000" w:fill="D9D9D9"/>
            <w:hideMark/>
          </w:tcPr>
          <w:p w14:paraId="361430F6" w14:textId="77777777" w:rsidR="003018B4" w:rsidRPr="00CF5477" w:rsidRDefault="003018B4" w:rsidP="007B5DBF">
            <w:pPr>
              <w:spacing w:before="0" w:after="0" w:line="240" w:lineRule="auto"/>
              <w:rPr>
                <w:ins w:id="8193" w:author="Kisch, Christian" w:date="2022-02-08T10:16:00Z"/>
                <w:rFonts w:eastAsia="Times New Roman" w:cs="Calibri"/>
                <w:b/>
                <w:bCs/>
                <w:sz w:val="20"/>
                <w:szCs w:val="20"/>
                <w:lang w:eastAsia="de-DE"/>
              </w:rPr>
            </w:pPr>
          </w:p>
        </w:tc>
      </w:tr>
      <w:tr w:rsidR="005E6557" w:rsidRPr="00CF5477" w14:paraId="7065EFEF" w14:textId="77777777" w:rsidTr="007B5DBF">
        <w:trPr>
          <w:trHeight w:val="521"/>
          <w:ins w:id="8194" w:author="Kisch, Christian" w:date="2022-02-08T10:16:00Z"/>
        </w:trPr>
        <w:tc>
          <w:tcPr>
            <w:tcW w:w="626" w:type="dxa"/>
            <w:shd w:val="clear" w:color="000000" w:fill="auto"/>
            <w:hideMark/>
          </w:tcPr>
          <w:p w14:paraId="08FFC04B" w14:textId="77777777" w:rsidR="005E6557" w:rsidRPr="00CF5477" w:rsidRDefault="005E6557" w:rsidP="005E6557">
            <w:pPr>
              <w:spacing w:before="0" w:after="0" w:line="240" w:lineRule="auto"/>
              <w:jc w:val="right"/>
              <w:rPr>
                <w:ins w:id="8195" w:author="Kisch, Christian" w:date="2022-02-08T10:16:00Z"/>
                <w:rFonts w:eastAsia="Times New Roman" w:cs="Calibri"/>
                <w:color w:val="000000"/>
                <w:lang w:eastAsia="de-DE"/>
              </w:rPr>
            </w:pPr>
            <w:ins w:id="8196" w:author="Kisch, Christian" w:date="2022-02-08T10:16:00Z">
              <w:r>
                <w:rPr>
                  <w:rFonts w:eastAsia="Times New Roman" w:cs="Calibri"/>
                  <w:color w:val="000000"/>
                  <w:lang w:eastAsia="de-DE"/>
                </w:rPr>
                <w:t>1</w:t>
              </w:r>
            </w:ins>
          </w:p>
        </w:tc>
        <w:tc>
          <w:tcPr>
            <w:tcW w:w="2523" w:type="dxa"/>
            <w:shd w:val="clear" w:color="000000" w:fill="auto"/>
            <w:hideMark/>
          </w:tcPr>
          <w:p w14:paraId="5680BA03" w14:textId="41877DDE" w:rsidR="005E6557" w:rsidRPr="00CF5477" w:rsidRDefault="005E6557" w:rsidP="005E6557">
            <w:pPr>
              <w:spacing w:before="0" w:after="0" w:line="240" w:lineRule="auto"/>
              <w:rPr>
                <w:ins w:id="8197" w:author="Kisch, Christian" w:date="2022-02-08T10:16:00Z"/>
                <w:rFonts w:eastAsia="Times New Roman" w:cs="Calibri"/>
                <w:color w:val="000000"/>
                <w:lang w:eastAsia="de-DE"/>
              </w:rPr>
            </w:pPr>
            <w:ins w:id="8198" w:author="Kisch, Christian" w:date="2022-02-08T10:21:00Z">
              <w:r>
                <w:rPr>
                  <w:rFonts w:eastAsia="Times New Roman" w:cs="Calibri"/>
                  <w:color w:val="000000"/>
                  <w:lang w:eastAsia="de-DE"/>
                </w:rPr>
                <w:t>Rechts-und Fachaufsicht</w:t>
              </w:r>
            </w:ins>
          </w:p>
        </w:tc>
        <w:tc>
          <w:tcPr>
            <w:tcW w:w="3083" w:type="dxa"/>
            <w:tcBorders>
              <w:top w:val="single" w:sz="4" w:space="0" w:color="auto"/>
            </w:tcBorders>
            <w:shd w:val="clear" w:color="000000" w:fill="E7E6E6"/>
            <w:hideMark/>
          </w:tcPr>
          <w:p w14:paraId="236CEAD8" w14:textId="77777777" w:rsidR="005E6557" w:rsidRPr="00CF5477" w:rsidRDefault="005E6557" w:rsidP="005E6557">
            <w:pPr>
              <w:spacing w:before="0" w:after="0" w:line="240" w:lineRule="auto"/>
              <w:rPr>
                <w:ins w:id="8199" w:author="Kisch, Christian" w:date="2022-02-08T10:16:00Z"/>
                <w:rFonts w:eastAsia="Times New Roman" w:cs="Calibri"/>
                <w:b/>
                <w:bCs/>
                <w:sz w:val="20"/>
                <w:szCs w:val="20"/>
                <w:lang w:eastAsia="de-DE"/>
              </w:rPr>
            </w:pPr>
            <w:ins w:id="8200" w:author="Kisch, Christian" w:date="2022-02-08T10:16:00Z">
              <w:r w:rsidRPr="00CF5477">
                <w:rPr>
                  <w:rFonts w:eastAsia="Times New Roman" w:cs="Calibri"/>
                  <w:b/>
                  <w:bCs/>
                  <w:sz w:val="20"/>
                  <w:szCs w:val="20"/>
                  <w:lang w:eastAsia="de-DE"/>
                </w:rPr>
                <w:t>Administrationsprotokollierung</w:t>
              </w:r>
            </w:ins>
          </w:p>
        </w:tc>
        <w:tc>
          <w:tcPr>
            <w:tcW w:w="1418" w:type="dxa"/>
            <w:shd w:val="clear" w:color="000000" w:fill="auto"/>
            <w:hideMark/>
          </w:tcPr>
          <w:p w14:paraId="247A2D92" w14:textId="3B82223E" w:rsidR="005E6557" w:rsidRPr="00CF5477" w:rsidRDefault="005E6557" w:rsidP="005E6557">
            <w:pPr>
              <w:spacing w:before="0" w:after="0" w:line="240" w:lineRule="auto"/>
              <w:jc w:val="center"/>
              <w:rPr>
                <w:ins w:id="8201" w:author="Kisch, Christian" w:date="2022-02-08T10:16:00Z"/>
                <w:rFonts w:eastAsia="Times New Roman" w:cs="Calibri"/>
                <w:sz w:val="20"/>
                <w:szCs w:val="20"/>
                <w:lang w:eastAsia="de-DE"/>
              </w:rPr>
            </w:pPr>
            <w:ins w:id="8202" w:author="Kisch, Christian" w:date="2022-02-08T10:22:00Z">
              <w:r>
                <w:rPr>
                  <w:sz w:val="20"/>
                  <w:szCs w:val="20"/>
                </w:rPr>
                <w:t>Nein</w:t>
              </w:r>
            </w:ins>
          </w:p>
        </w:tc>
        <w:tc>
          <w:tcPr>
            <w:tcW w:w="992" w:type="dxa"/>
            <w:shd w:val="clear" w:color="000000" w:fill="auto"/>
          </w:tcPr>
          <w:p w14:paraId="7E33105A" w14:textId="0B3CA80C" w:rsidR="005E6557" w:rsidRPr="00CF5477" w:rsidRDefault="005E6557" w:rsidP="005E6557">
            <w:pPr>
              <w:spacing w:before="0" w:after="0" w:line="240" w:lineRule="auto"/>
              <w:jc w:val="center"/>
              <w:rPr>
                <w:ins w:id="8203" w:author="Kisch, Christian" w:date="2022-02-08T10:16:00Z"/>
                <w:rFonts w:eastAsia="Times New Roman" w:cs="Calibri"/>
                <w:sz w:val="20"/>
                <w:szCs w:val="20"/>
                <w:lang w:eastAsia="de-DE"/>
              </w:rPr>
            </w:pPr>
            <w:ins w:id="8204" w:author="Kisch, Christian" w:date="2022-02-08T10:23:00Z">
              <w:r>
                <w:rPr>
                  <w:sz w:val="20"/>
                  <w:szCs w:val="20"/>
                </w:rPr>
                <w:t>Nein</w:t>
              </w:r>
            </w:ins>
          </w:p>
        </w:tc>
        <w:tc>
          <w:tcPr>
            <w:tcW w:w="992" w:type="dxa"/>
            <w:shd w:val="clear" w:color="000000" w:fill="auto"/>
            <w:hideMark/>
          </w:tcPr>
          <w:p w14:paraId="0807567E" w14:textId="44A27168" w:rsidR="005E6557" w:rsidRPr="00CF5477" w:rsidRDefault="005E6557" w:rsidP="005E6557">
            <w:pPr>
              <w:spacing w:before="0" w:after="0" w:line="240" w:lineRule="auto"/>
              <w:jc w:val="center"/>
              <w:rPr>
                <w:ins w:id="8205" w:author="Kisch, Christian" w:date="2022-02-08T10:16:00Z"/>
                <w:rFonts w:eastAsia="Times New Roman" w:cs="Calibri"/>
                <w:sz w:val="20"/>
                <w:szCs w:val="20"/>
                <w:lang w:eastAsia="de-DE"/>
              </w:rPr>
            </w:pPr>
            <w:ins w:id="8206" w:author="Kisch, Christian" w:date="2022-02-08T10:24:00Z">
              <w:r>
                <w:rPr>
                  <w:sz w:val="20"/>
                  <w:szCs w:val="20"/>
                </w:rPr>
                <w:t>Nein</w:t>
              </w:r>
            </w:ins>
          </w:p>
        </w:tc>
        <w:tc>
          <w:tcPr>
            <w:tcW w:w="1134" w:type="dxa"/>
            <w:shd w:val="clear" w:color="000000" w:fill="auto"/>
            <w:hideMark/>
          </w:tcPr>
          <w:p w14:paraId="1C8DD4C0" w14:textId="63E7FA31" w:rsidR="005E6557" w:rsidRPr="00CF5477" w:rsidRDefault="005E6557" w:rsidP="005E6557">
            <w:pPr>
              <w:spacing w:before="0" w:after="0" w:line="240" w:lineRule="auto"/>
              <w:jc w:val="center"/>
              <w:rPr>
                <w:ins w:id="8207" w:author="Kisch, Christian" w:date="2022-02-08T10:16:00Z"/>
                <w:rFonts w:eastAsia="Times New Roman" w:cs="Calibri"/>
                <w:sz w:val="20"/>
                <w:szCs w:val="20"/>
                <w:lang w:eastAsia="de-DE"/>
              </w:rPr>
            </w:pPr>
            <w:ins w:id="8208" w:author="Kisch, Christian" w:date="2022-02-08T10:24:00Z">
              <w:r>
                <w:rPr>
                  <w:sz w:val="20"/>
                  <w:szCs w:val="20"/>
                </w:rPr>
                <w:t>x</w:t>
              </w:r>
            </w:ins>
          </w:p>
        </w:tc>
        <w:tc>
          <w:tcPr>
            <w:tcW w:w="1134" w:type="dxa"/>
            <w:shd w:val="clear" w:color="000000" w:fill="auto"/>
            <w:hideMark/>
          </w:tcPr>
          <w:p w14:paraId="08278D57" w14:textId="67D1A0E1" w:rsidR="005E6557" w:rsidRPr="00CF5477" w:rsidRDefault="005E6557" w:rsidP="005E6557">
            <w:pPr>
              <w:spacing w:before="0" w:after="0" w:line="240" w:lineRule="auto"/>
              <w:jc w:val="center"/>
              <w:rPr>
                <w:ins w:id="8209" w:author="Kisch, Christian" w:date="2022-02-08T10:16:00Z"/>
                <w:rFonts w:eastAsia="Times New Roman" w:cs="Calibri"/>
                <w:sz w:val="20"/>
                <w:szCs w:val="20"/>
                <w:lang w:eastAsia="de-DE"/>
              </w:rPr>
            </w:pPr>
            <w:ins w:id="8210" w:author="Kisch, Christian" w:date="2022-02-08T10:25:00Z">
              <w:r>
                <w:rPr>
                  <w:sz w:val="20"/>
                  <w:szCs w:val="20"/>
                </w:rPr>
                <w:t>Nein</w:t>
              </w:r>
            </w:ins>
          </w:p>
        </w:tc>
      </w:tr>
      <w:tr w:rsidR="005E6557" w:rsidRPr="00CF5477" w14:paraId="73E44D50" w14:textId="77777777" w:rsidTr="007B5DBF">
        <w:trPr>
          <w:trHeight w:val="541"/>
          <w:ins w:id="8211" w:author="Kisch, Christian" w:date="2022-02-08T10:16:00Z"/>
        </w:trPr>
        <w:tc>
          <w:tcPr>
            <w:tcW w:w="626" w:type="dxa"/>
            <w:shd w:val="clear" w:color="000000" w:fill="auto"/>
            <w:hideMark/>
          </w:tcPr>
          <w:p w14:paraId="11B29FE9" w14:textId="77777777" w:rsidR="005E6557" w:rsidRPr="00CF5477" w:rsidRDefault="005E6557" w:rsidP="005E6557">
            <w:pPr>
              <w:spacing w:before="0" w:after="0" w:line="240" w:lineRule="auto"/>
              <w:jc w:val="right"/>
              <w:rPr>
                <w:ins w:id="8212" w:author="Kisch, Christian" w:date="2022-02-08T10:16:00Z"/>
                <w:rFonts w:eastAsia="Times New Roman" w:cs="Calibri"/>
                <w:color w:val="000000"/>
                <w:lang w:eastAsia="de-DE"/>
              </w:rPr>
            </w:pPr>
            <w:ins w:id="8213" w:author="Kisch, Christian" w:date="2022-02-08T10:16:00Z">
              <w:r>
                <w:rPr>
                  <w:rFonts w:eastAsia="Times New Roman" w:cs="Calibri"/>
                  <w:color w:val="000000"/>
                  <w:lang w:eastAsia="de-DE"/>
                </w:rPr>
                <w:t>2</w:t>
              </w:r>
            </w:ins>
          </w:p>
        </w:tc>
        <w:tc>
          <w:tcPr>
            <w:tcW w:w="2523" w:type="dxa"/>
            <w:shd w:val="clear" w:color="000000" w:fill="auto"/>
            <w:hideMark/>
          </w:tcPr>
          <w:p w14:paraId="0CAD5955" w14:textId="5F2087B2" w:rsidR="005E6557" w:rsidRPr="00CF5477" w:rsidRDefault="005E6557" w:rsidP="005E6557">
            <w:pPr>
              <w:spacing w:before="0" w:after="0" w:line="240" w:lineRule="auto"/>
              <w:rPr>
                <w:ins w:id="8214" w:author="Kisch, Christian" w:date="2022-02-08T10:16:00Z"/>
                <w:rFonts w:eastAsia="Times New Roman" w:cs="Calibri"/>
                <w:color w:val="000000"/>
                <w:lang w:eastAsia="de-DE"/>
              </w:rPr>
            </w:pPr>
            <w:ins w:id="8215"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148C161" w14:textId="77777777" w:rsidR="005E6557" w:rsidRPr="00CF5477" w:rsidRDefault="005E6557" w:rsidP="005E6557">
            <w:pPr>
              <w:spacing w:before="0" w:after="0" w:line="240" w:lineRule="auto"/>
              <w:rPr>
                <w:ins w:id="8216" w:author="Kisch, Christian" w:date="2022-02-08T10:16:00Z"/>
                <w:rFonts w:eastAsia="Times New Roman" w:cs="Calibri"/>
                <w:b/>
                <w:bCs/>
                <w:sz w:val="20"/>
                <w:szCs w:val="20"/>
                <w:lang w:eastAsia="de-DE"/>
              </w:rPr>
            </w:pPr>
            <w:ins w:id="8217" w:author="Kisch, Christian" w:date="2022-02-08T10:16:00Z">
              <w:r w:rsidRPr="00CF5477">
                <w:rPr>
                  <w:rFonts w:eastAsia="Times New Roman" w:cs="Calibri"/>
                  <w:b/>
                  <w:bCs/>
                  <w:sz w:val="20"/>
                  <w:szCs w:val="20"/>
                  <w:lang w:eastAsia="de-DE"/>
                </w:rPr>
                <w:t>Fachdatenprotokollierung</w:t>
              </w:r>
            </w:ins>
          </w:p>
        </w:tc>
        <w:tc>
          <w:tcPr>
            <w:tcW w:w="1418" w:type="dxa"/>
            <w:shd w:val="clear" w:color="000000" w:fill="auto"/>
            <w:hideMark/>
          </w:tcPr>
          <w:p w14:paraId="0F2FAC97" w14:textId="621E517C" w:rsidR="005E6557" w:rsidRPr="00CF5477" w:rsidRDefault="005E6557" w:rsidP="005E6557">
            <w:pPr>
              <w:spacing w:before="0" w:after="0" w:line="240" w:lineRule="auto"/>
              <w:jc w:val="center"/>
              <w:rPr>
                <w:ins w:id="8218" w:author="Kisch, Christian" w:date="2022-02-08T10:16:00Z"/>
                <w:rFonts w:eastAsia="Times New Roman" w:cs="Calibri"/>
                <w:sz w:val="20"/>
                <w:szCs w:val="20"/>
                <w:lang w:eastAsia="de-DE"/>
              </w:rPr>
            </w:pPr>
            <w:ins w:id="8219" w:author="Kisch, Christian" w:date="2022-02-08T10:22:00Z">
              <w:r>
                <w:rPr>
                  <w:sz w:val="20"/>
                  <w:szCs w:val="20"/>
                </w:rPr>
                <w:t>Nein</w:t>
              </w:r>
            </w:ins>
          </w:p>
        </w:tc>
        <w:tc>
          <w:tcPr>
            <w:tcW w:w="992" w:type="dxa"/>
            <w:shd w:val="clear" w:color="000000" w:fill="auto"/>
          </w:tcPr>
          <w:p w14:paraId="32FCC432" w14:textId="071B83A1" w:rsidR="005E6557" w:rsidRPr="00CF5477" w:rsidRDefault="005E6557" w:rsidP="005E6557">
            <w:pPr>
              <w:spacing w:before="0" w:after="0" w:line="240" w:lineRule="auto"/>
              <w:jc w:val="center"/>
              <w:rPr>
                <w:ins w:id="8220" w:author="Kisch, Christian" w:date="2022-02-08T10:16:00Z"/>
                <w:rFonts w:eastAsia="Times New Roman" w:cs="Calibri"/>
                <w:sz w:val="20"/>
                <w:szCs w:val="20"/>
                <w:lang w:eastAsia="de-DE"/>
              </w:rPr>
            </w:pPr>
            <w:ins w:id="8221" w:author="Kisch, Christian" w:date="2022-02-08T10:23:00Z">
              <w:r>
                <w:rPr>
                  <w:sz w:val="20"/>
                  <w:szCs w:val="20"/>
                </w:rPr>
                <w:t>Nein</w:t>
              </w:r>
            </w:ins>
          </w:p>
        </w:tc>
        <w:tc>
          <w:tcPr>
            <w:tcW w:w="992" w:type="dxa"/>
            <w:shd w:val="clear" w:color="000000" w:fill="auto"/>
            <w:hideMark/>
          </w:tcPr>
          <w:p w14:paraId="25FF7381" w14:textId="4DAB48C5" w:rsidR="005E6557" w:rsidRPr="00CF5477" w:rsidRDefault="005E6557" w:rsidP="005E6557">
            <w:pPr>
              <w:spacing w:before="0" w:after="0" w:line="240" w:lineRule="auto"/>
              <w:jc w:val="center"/>
              <w:rPr>
                <w:ins w:id="8222" w:author="Kisch, Christian" w:date="2022-02-08T10:16:00Z"/>
                <w:rFonts w:eastAsia="Times New Roman" w:cs="Calibri"/>
                <w:sz w:val="20"/>
                <w:szCs w:val="20"/>
                <w:lang w:eastAsia="de-DE"/>
              </w:rPr>
            </w:pPr>
            <w:ins w:id="8223" w:author="Kisch, Christian" w:date="2022-02-08T10:24:00Z">
              <w:r>
                <w:rPr>
                  <w:sz w:val="20"/>
                  <w:szCs w:val="20"/>
                </w:rPr>
                <w:t>Nein</w:t>
              </w:r>
            </w:ins>
          </w:p>
        </w:tc>
        <w:tc>
          <w:tcPr>
            <w:tcW w:w="1134" w:type="dxa"/>
            <w:shd w:val="clear" w:color="000000" w:fill="auto"/>
            <w:hideMark/>
          </w:tcPr>
          <w:p w14:paraId="53FEDE53" w14:textId="2F42108A" w:rsidR="005E6557" w:rsidRPr="00CF5477" w:rsidRDefault="005E6557" w:rsidP="005E6557">
            <w:pPr>
              <w:spacing w:before="0" w:after="0" w:line="240" w:lineRule="auto"/>
              <w:jc w:val="center"/>
              <w:rPr>
                <w:ins w:id="8224" w:author="Kisch, Christian" w:date="2022-02-08T10:16:00Z"/>
                <w:rFonts w:eastAsia="Times New Roman" w:cs="Calibri"/>
                <w:sz w:val="20"/>
                <w:szCs w:val="20"/>
                <w:lang w:eastAsia="de-DE"/>
              </w:rPr>
            </w:pPr>
            <w:ins w:id="8225" w:author="Kisch, Christian" w:date="2022-02-08T10:24:00Z">
              <w:r>
                <w:rPr>
                  <w:sz w:val="20"/>
                  <w:szCs w:val="20"/>
                </w:rPr>
                <w:t>x</w:t>
              </w:r>
            </w:ins>
          </w:p>
        </w:tc>
        <w:tc>
          <w:tcPr>
            <w:tcW w:w="1134" w:type="dxa"/>
            <w:shd w:val="clear" w:color="000000" w:fill="auto"/>
            <w:hideMark/>
          </w:tcPr>
          <w:p w14:paraId="73A3F469" w14:textId="0D1637C0" w:rsidR="005E6557" w:rsidRPr="00CF5477" w:rsidRDefault="005E6557" w:rsidP="005E6557">
            <w:pPr>
              <w:spacing w:before="0" w:after="0" w:line="240" w:lineRule="auto"/>
              <w:jc w:val="center"/>
              <w:rPr>
                <w:ins w:id="8226" w:author="Kisch, Christian" w:date="2022-02-08T10:16:00Z"/>
                <w:rFonts w:eastAsia="Times New Roman" w:cs="Calibri"/>
                <w:sz w:val="20"/>
                <w:szCs w:val="20"/>
                <w:lang w:eastAsia="de-DE"/>
              </w:rPr>
            </w:pPr>
            <w:ins w:id="8227" w:author="Kisch, Christian" w:date="2022-02-08T10:25:00Z">
              <w:r>
                <w:rPr>
                  <w:sz w:val="20"/>
                  <w:szCs w:val="20"/>
                </w:rPr>
                <w:t>Nein</w:t>
              </w:r>
            </w:ins>
          </w:p>
        </w:tc>
      </w:tr>
      <w:tr w:rsidR="005E6557" w:rsidRPr="00CF5477" w14:paraId="64C0EA19" w14:textId="77777777" w:rsidTr="007B5DBF">
        <w:trPr>
          <w:trHeight w:val="116"/>
          <w:ins w:id="8228" w:author="Kisch, Christian" w:date="2022-02-08T10:16:00Z"/>
        </w:trPr>
        <w:tc>
          <w:tcPr>
            <w:tcW w:w="626" w:type="dxa"/>
            <w:shd w:val="clear" w:color="000000" w:fill="auto"/>
            <w:hideMark/>
          </w:tcPr>
          <w:p w14:paraId="1876E8EE" w14:textId="77777777" w:rsidR="005E6557" w:rsidRPr="00CF5477" w:rsidRDefault="005E6557" w:rsidP="005E6557">
            <w:pPr>
              <w:spacing w:before="0" w:after="0" w:line="240" w:lineRule="auto"/>
              <w:jc w:val="right"/>
              <w:rPr>
                <w:ins w:id="8229" w:author="Kisch, Christian" w:date="2022-02-08T10:16:00Z"/>
                <w:rFonts w:eastAsia="Times New Roman" w:cs="Calibri"/>
                <w:color w:val="000000"/>
                <w:lang w:eastAsia="de-DE"/>
              </w:rPr>
            </w:pPr>
            <w:ins w:id="8230" w:author="Kisch, Christian" w:date="2022-02-08T10:16:00Z">
              <w:r w:rsidRPr="00CF5477">
                <w:rPr>
                  <w:rFonts w:eastAsia="Times New Roman" w:cs="Calibri"/>
                  <w:color w:val="000000"/>
                  <w:lang w:eastAsia="de-DE"/>
                </w:rPr>
                <w:t>3</w:t>
              </w:r>
            </w:ins>
          </w:p>
        </w:tc>
        <w:tc>
          <w:tcPr>
            <w:tcW w:w="2523" w:type="dxa"/>
            <w:shd w:val="clear" w:color="000000" w:fill="auto"/>
            <w:hideMark/>
          </w:tcPr>
          <w:p w14:paraId="24D2B779" w14:textId="30FCA8A5" w:rsidR="005E6557" w:rsidRPr="00CF5477" w:rsidRDefault="005E6557" w:rsidP="005E6557">
            <w:pPr>
              <w:spacing w:before="0" w:after="0" w:line="240" w:lineRule="auto"/>
              <w:rPr>
                <w:ins w:id="8231" w:author="Kisch, Christian" w:date="2022-02-08T10:16:00Z"/>
                <w:rFonts w:eastAsia="Times New Roman" w:cs="Calibri"/>
                <w:color w:val="000000"/>
                <w:lang w:eastAsia="de-DE"/>
              </w:rPr>
            </w:pPr>
            <w:ins w:id="8232"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42D55B99" w14:textId="77777777" w:rsidR="005E6557" w:rsidRPr="00CF5477" w:rsidRDefault="005E6557" w:rsidP="005E6557">
            <w:pPr>
              <w:spacing w:before="0" w:after="0" w:line="240" w:lineRule="auto"/>
              <w:rPr>
                <w:ins w:id="8233" w:author="Kisch, Christian" w:date="2022-02-08T10:16:00Z"/>
                <w:rFonts w:eastAsia="Times New Roman" w:cs="Calibri"/>
                <w:b/>
                <w:bCs/>
                <w:sz w:val="20"/>
                <w:szCs w:val="20"/>
                <w:lang w:eastAsia="de-DE"/>
              </w:rPr>
            </w:pPr>
            <w:ins w:id="8234" w:author="Kisch, Christian" w:date="2022-02-08T10:16:00Z">
              <w:r w:rsidRPr="00CF5477">
                <w:rPr>
                  <w:rFonts w:eastAsia="Times New Roman" w:cs="Calibri"/>
                  <w:b/>
                  <w:bCs/>
                  <w:sz w:val="20"/>
                  <w:szCs w:val="20"/>
                  <w:lang w:eastAsia="de-DE"/>
                </w:rPr>
                <w:t>Statistik</w:t>
              </w:r>
            </w:ins>
          </w:p>
        </w:tc>
        <w:tc>
          <w:tcPr>
            <w:tcW w:w="1418" w:type="dxa"/>
            <w:shd w:val="clear" w:color="000000" w:fill="auto"/>
            <w:hideMark/>
          </w:tcPr>
          <w:p w14:paraId="0E27D0BB" w14:textId="7FB58984" w:rsidR="005E6557" w:rsidRPr="00CF5477" w:rsidRDefault="005E6557" w:rsidP="005E6557">
            <w:pPr>
              <w:spacing w:before="0" w:after="0" w:line="240" w:lineRule="auto"/>
              <w:jc w:val="center"/>
              <w:rPr>
                <w:ins w:id="8235" w:author="Kisch, Christian" w:date="2022-02-08T10:16:00Z"/>
                <w:rFonts w:eastAsia="Times New Roman" w:cs="Calibri"/>
                <w:sz w:val="20"/>
                <w:szCs w:val="20"/>
                <w:lang w:eastAsia="de-DE"/>
              </w:rPr>
            </w:pPr>
            <w:ins w:id="8236" w:author="Kisch, Christian" w:date="2022-02-08T10:22:00Z">
              <w:r>
                <w:rPr>
                  <w:sz w:val="20"/>
                  <w:szCs w:val="20"/>
                </w:rPr>
                <w:t>Ja</w:t>
              </w:r>
            </w:ins>
          </w:p>
        </w:tc>
        <w:tc>
          <w:tcPr>
            <w:tcW w:w="992" w:type="dxa"/>
            <w:shd w:val="clear" w:color="000000" w:fill="auto"/>
          </w:tcPr>
          <w:p w14:paraId="287F48BD" w14:textId="0DF0B188" w:rsidR="005E6557" w:rsidRPr="00CF5477" w:rsidRDefault="005E6557" w:rsidP="005E6557">
            <w:pPr>
              <w:spacing w:before="0" w:after="0" w:line="240" w:lineRule="auto"/>
              <w:jc w:val="center"/>
              <w:rPr>
                <w:ins w:id="8237" w:author="Kisch, Christian" w:date="2022-02-08T10:16:00Z"/>
                <w:rFonts w:eastAsia="Times New Roman" w:cs="Calibri"/>
                <w:sz w:val="20"/>
                <w:szCs w:val="20"/>
                <w:lang w:eastAsia="de-DE"/>
              </w:rPr>
            </w:pPr>
            <w:ins w:id="8238" w:author="Kisch, Christian" w:date="2022-02-08T10:23:00Z">
              <w:r>
                <w:rPr>
                  <w:sz w:val="20"/>
                  <w:szCs w:val="20"/>
                </w:rPr>
                <w:t>Nein</w:t>
              </w:r>
            </w:ins>
          </w:p>
        </w:tc>
        <w:tc>
          <w:tcPr>
            <w:tcW w:w="992" w:type="dxa"/>
            <w:shd w:val="clear" w:color="000000" w:fill="auto"/>
            <w:hideMark/>
          </w:tcPr>
          <w:p w14:paraId="361633FB" w14:textId="6A0AE04A" w:rsidR="005E6557" w:rsidRPr="00CF5477" w:rsidRDefault="005E6557" w:rsidP="005E6557">
            <w:pPr>
              <w:spacing w:before="0" w:after="0" w:line="240" w:lineRule="auto"/>
              <w:jc w:val="center"/>
              <w:rPr>
                <w:ins w:id="8239" w:author="Kisch, Christian" w:date="2022-02-08T10:16:00Z"/>
                <w:rFonts w:eastAsia="Times New Roman" w:cs="Calibri"/>
                <w:sz w:val="20"/>
                <w:szCs w:val="20"/>
                <w:lang w:eastAsia="de-DE"/>
              </w:rPr>
            </w:pPr>
            <w:ins w:id="8240" w:author="Kisch, Christian" w:date="2022-02-08T10:24:00Z">
              <w:r>
                <w:rPr>
                  <w:sz w:val="20"/>
                  <w:szCs w:val="20"/>
                </w:rPr>
                <w:t>Nein</w:t>
              </w:r>
            </w:ins>
          </w:p>
        </w:tc>
        <w:tc>
          <w:tcPr>
            <w:tcW w:w="1134" w:type="dxa"/>
            <w:shd w:val="clear" w:color="000000" w:fill="auto"/>
            <w:hideMark/>
          </w:tcPr>
          <w:p w14:paraId="0CD4FC4D" w14:textId="3F415257" w:rsidR="005E6557" w:rsidRPr="00CF5477" w:rsidRDefault="005E6557" w:rsidP="005E6557">
            <w:pPr>
              <w:spacing w:before="0" w:after="0" w:line="240" w:lineRule="auto"/>
              <w:jc w:val="center"/>
              <w:rPr>
                <w:ins w:id="8241" w:author="Kisch, Christian" w:date="2022-02-08T10:16:00Z"/>
                <w:rFonts w:eastAsia="Times New Roman" w:cs="Calibri"/>
                <w:sz w:val="20"/>
                <w:szCs w:val="20"/>
                <w:lang w:eastAsia="de-DE"/>
              </w:rPr>
            </w:pPr>
            <w:ins w:id="8242" w:author="Kisch, Christian" w:date="2022-02-08T10:24:00Z">
              <w:r>
                <w:rPr>
                  <w:sz w:val="20"/>
                  <w:szCs w:val="20"/>
                </w:rPr>
                <w:t>x</w:t>
              </w:r>
            </w:ins>
          </w:p>
        </w:tc>
        <w:tc>
          <w:tcPr>
            <w:tcW w:w="1134" w:type="dxa"/>
            <w:shd w:val="clear" w:color="000000" w:fill="auto"/>
            <w:hideMark/>
          </w:tcPr>
          <w:p w14:paraId="61DFE0D3" w14:textId="560933AC" w:rsidR="005E6557" w:rsidRPr="00CF5477" w:rsidRDefault="005E6557" w:rsidP="005E6557">
            <w:pPr>
              <w:spacing w:before="0" w:after="0" w:line="240" w:lineRule="auto"/>
              <w:jc w:val="center"/>
              <w:rPr>
                <w:ins w:id="8243" w:author="Kisch, Christian" w:date="2022-02-08T10:16:00Z"/>
                <w:rFonts w:eastAsia="Times New Roman" w:cs="Calibri"/>
                <w:sz w:val="20"/>
                <w:szCs w:val="20"/>
                <w:lang w:eastAsia="de-DE"/>
              </w:rPr>
            </w:pPr>
            <w:ins w:id="8244" w:author="Kisch, Christian" w:date="2022-02-08T10:25:00Z">
              <w:r>
                <w:rPr>
                  <w:sz w:val="20"/>
                  <w:szCs w:val="20"/>
                </w:rPr>
                <w:t>x</w:t>
              </w:r>
            </w:ins>
          </w:p>
        </w:tc>
      </w:tr>
      <w:tr w:rsidR="005E6557" w:rsidRPr="00CF5477" w14:paraId="05818E13" w14:textId="77777777" w:rsidTr="007B5DBF">
        <w:trPr>
          <w:trHeight w:val="541"/>
          <w:ins w:id="8245" w:author="Kisch, Christian" w:date="2022-02-08T10:16:00Z"/>
        </w:trPr>
        <w:tc>
          <w:tcPr>
            <w:tcW w:w="626" w:type="dxa"/>
            <w:shd w:val="clear" w:color="000000" w:fill="auto"/>
            <w:hideMark/>
          </w:tcPr>
          <w:p w14:paraId="57E1AD0D" w14:textId="77777777" w:rsidR="005E6557" w:rsidRPr="00CF5477" w:rsidRDefault="005E6557" w:rsidP="005E6557">
            <w:pPr>
              <w:spacing w:before="0" w:after="0" w:line="240" w:lineRule="auto"/>
              <w:jc w:val="right"/>
              <w:rPr>
                <w:ins w:id="8246" w:author="Kisch, Christian" w:date="2022-02-08T10:16:00Z"/>
                <w:rFonts w:eastAsia="Times New Roman" w:cs="Calibri"/>
                <w:color w:val="000000"/>
                <w:lang w:eastAsia="de-DE"/>
              </w:rPr>
            </w:pPr>
            <w:ins w:id="8247" w:author="Kisch, Christian" w:date="2022-02-08T10:16:00Z">
              <w:r>
                <w:rPr>
                  <w:rFonts w:eastAsia="Times New Roman" w:cs="Calibri"/>
                  <w:color w:val="000000"/>
                  <w:lang w:eastAsia="de-DE"/>
                </w:rPr>
                <w:t>4</w:t>
              </w:r>
            </w:ins>
          </w:p>
        </w:tc>
        <w:tc>
          <w:tcPr>
            <w:tcW w:w="2523" w:type="dxa"/>
            <w:shd w:val="clear" w:color="000000" w:fill="auto"/>
            <w:hideMark/>
          </w:tcPr>
          <w:p w14:paraId="07B8C21D" w14:textId="5FA6D4DF" w:rsidR="005E6557" w:rsidRPr="00CF5477" w:rsidRDefault="005E6557" w:rsidP="005E6557">
            <w:pPr>
              <w:spacing w:before="0" w:after="0" w:line="240" w:lineRule="auto"/>
              <w:rPr>
                <w:ins w:id="8248" w:author="Kisch, Christian" w:date="2022-02-08T10:16:00Z"/>
                <w:rFonts w:eastAsia="Times New Roman" w:cs="Calibri"/>
                <w:color w:val="000000"/>
                <w:lang w:eastAsia="de-DE"/>
              </w:rPr>
            </w:pPr>
            <w:ins w:id="8249"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55FB85B6" w14:textId="77777777" w:rsidR="005E6557" w:rsidRPr="00CF5477" w:rsidRDefault="005E6557" w:rsidP="005E6557">
            <w:pPr>
              <w:spacing w:before="0" w:after="0" w:line="240" w:lineRule="auto"/>
              <w:rPr>
                <w:ins w:id="8250" w:author="Kisch, Christian" w:date="2022-02-08T10:16:00Z"/>
                <w:rFonts w:eastAsia="Times New Roman" w:cs="Calibri"/>
                <w:b/>
                <w:bCs/>
                <w:sz w:val="20"/>
                <w:szCs w:val="20"/>
                <w:lang w:eastAsia="de-DE"/>
              </w:rPr>
            </w:pPr>
            <w:ins w:id="8251" w:author="Kisch, Christian" w:date="2022-02-08T10:16:00Z">
              <w:r w:rsidRPr="00CF5477">
                <w:rPr>
                  <w:rFonts w:eastAsia="Times New Roman" w:cs="Calibri"/>
                  <w:b/>
                  <w:bCs/>
                  <w:sz w:val="20"/>
                  <w:szCs w:val="20"/>
                  <w:lang w:eastAsia="de-DE"/>
                </w:rPr>
                <w:t>Ansicht</w:t>
              </w:r>
            </w:ins>
          </w:p>
        </w:tc>
        <w:tc>
          <w:tcPr>
            <w:tcW w:w="1418" w:type="dxa"/>
            <w:shd w:val="clear" w:color="000000" w:fill="auto"/>
            <w:hideMark/>
          </w:tcPr>
          <w:p w14:paraId="2D457348" w14:textId="53484CA8" w:rsidR="005E6557" w:rsidRPr="00CF5477" w:rsidRDefault="005E6557" w:rsidP="005E6557">
            <w:pPr>
              <w:spacing w:before="0" w:after="0" w:line="240" w:lineRule="auto"/>
              <w:jc w:val="center"/>
              <w:rPr>
                <w:ins w:id="8252" w:author="Kisch, Christian" w:date="2022-02-08T10:16:00Z"/>
                <w:rFonts w:eastAsia="Times New Roman" w:cs="Calibri"/>
                <w:sz w:val="20"/>
                <w:szCs w:val="20"/>
                <w:lang w:eastAsia="de-DE"/>
              </w:rPr>
            </w:pPr>
            <w:ins w:id="8253" w:author="Kisch, Christian" w:date="2022-02-08T10:22:00Z">
              <w:r>
                <w:rPr>
                  <w:sz w:val="20"/>
                  <w:szCs w:val="20"/>
                </w:rPr>
                <w:t>Ja</w:t>
              </w:r>
            </w:ins>
          </w:p>
        </w:tc>
        <w:tc>
          <w:tcPr>
            <w:tcW w:w="992" w:type="dxa"/>
            <w:shd w:val="clear" w:color="000000" w:fill="auto"/>
          </w:tcPr>
          <w:p w14:paraId="5C6454AA" w14:textId="11070178" w:rsidR="005E6557" w:rsidRPr="00CF5477" w:rsidRDefault="005E6557" w:rsidP="005E6557">
            <w:pPr>
              <w:spacing w:before="0" w:after="0" w:line="240" w:lineRule="auto"/>
              <w:jc w:val="center"/>
              <w:rPr>
                <w:ins w:id="8254" w:author="Kisch, Christian" w:date="2022-02-08T10:16:00Z"/>
                <w:rFonts w:eastAsia="Times New Roman" w:cs="Calibri"/>
                <w:sz w:val="20"/>
                <w:szCs w:val="20"/>
                <w:lang w:eastAsia="de-DE"/>
              </w:rPr>
            </w:pPr>
            <w:ins w:id="8255" w:author="Kisch, Christian" w:date="2022-02-08T10:23:00Z">
              <w:r>
                <w:rPr>
                  <w:sz w:val="20"/>
                  <w:szCs w:val="20"/>
                </w:rPr>
                <w:t>Ja</w:t>
              </w:r>
            </w:ins>
          </w:p>
        </w:tc>
        <w:tc>
          <w:tcPr>
            <w:tcW w:w="992" w:type="dxa"/>
            <w:shd w:val="clear" w:color="000000" w:fill="auto"/>
            <w:hideMark/>
          </w:tcPr>
          <w:p w14:paraId="1010F0DA" w14:textId="6D2A9AEF" w:rsidR="005E6557" w:rsidRPr="00CF5477" w:rsidRDefault="005E6557" w:rsidP="005E6557">
            <w:pPr>
              <w:spacing w:before="0" w:after="0" w:line="240" w:lineRule="auto"/>
              <w:jc w:val="center"/>
              <w:rPr>
                <w:ins w:id="8256" w:author="Kisch, Christian" w:date="2022-02-08T10:16:00Z"/>
                <w:rFonts w:eastAsia="Times New Roman" w:cs="Calibri"/>
                <w:sz w:val="20"/>
                <w:szCs w:val="20"/>
                <w:lang w:eastAsia="de-DE"/>
              </w:rPr>
            </w:pPr>
            <w:ins w:id="8257" w:author="Kisch, Christian" w:date="2022-02-08T10:24:00Z">
              <w:r>
                <w:rPr>
                  <w:sz w:val="20"/>
                  <w:szCs w:val="20"/>
                </w:rPr>
                <w:t>x</w:t>
              </w:r>
            </w:ins>
          </w:p>
        </w:tc>
        <w:tc>
          <w:tcPr>
            <w:tcW w:w="1134" w:type="dxa"/>
            <w:shd w:val="clear" w:color="000000" w:fill="auto"/>
            <w:hideMark/>
          </w:tcPr>
          <w:p w14:paraId="74F48EAB" w14:textId="5AC61A35" w:rsidR="005E6557" w:rsidRPr="00CF5477" w:rsidRDefault="005E6557" w:rsidP="005E6557">
            <w:pPr>
              <w:spacing w:before="0" w:after="0" w:line="240" w:lineRule="auto"/>
              <w:jc w:val="center"/>
              <w:rPr>
                <w:ins w:id="8258" w:author="Kisch, Christian" w:date="2022-02-08T10:16:00Z"/>
                <w:rFonts w:eastAsia="Times New Roman" w:cs="Calibri"/>
                <w:sz w:val="20"/>
                <w:szCs w:val="20"/>
                <w:lang w:eastAsia="de-DE"/>
              </w:rPr>
            </w:pPr>
            <w:ins w:id="8259" w:author="Kisch, Christian" w:date="2022-02-08T10:24:00Z">
              <w:r>
                <w:rPr>
                  <w:sz w:val="20"/>
                  <w:szCs w:val="20"/>
                </w:rPr>
                <w:t>Ja</w:t>
              </w:r>
            </w:ins>
          </w:p>
        </w:tc>
        <w:tc>
          <w:tcPr>
            <w:tcW w:w="1134" w:type="dxa"/>
            <w:shd w:val="clear" w:color="000000" w:fill="auto"/>
            <w:hideMark/>
          </w:tcPr>
          <w:p w14:paraId="65122E27" w14:textId="1CF47C75" w:rsidR="005E6557" w:rsidRPr="00CF5477" w:rsidRDefault="005E6557" w:rsidP="005E6557">
            <w:pPr>
              <w:spacing w:before="0" w:after="0" w:line="240" w:lineRule="auto"/>
              <w:jc w:val="center"/>
              <w:rPr>
                <w:ins w:id="8260" w:author="Kisch, Christian" w:date="2022-02-08T10:16:00Z"/>
                <w:rFonts w:eastAsia="Times New Roman" w:cs="Calibri"/>
                <w:sz w:val="20"/>
                <w:szCs w:val="20"/>
                <w:lang w:eastAsia="de-DE"/>
              </w:rPr>
            </w:pPr>
            <w:ins w:id="8261" w:author="Kisch, Christian" w:date="2022-02-08T10:25:00Z">
              <w:r>
                <w:rPr>
                  <w:sz w:val="20"/>
                  <w:szCs w:val="20"/>
                </w:rPr>
                <w:t>Ja</w:t>
              </w:r>
            </w:ins>
          </w:p>
        </w:tc>
      </w:tr>
      <w:tr w:rsidR="005E6557" w:rsidRPr="00CF5477" w14:paraId="47CF0F2A" w14:textId="77777777" w:rsidTr="007B5DBF">
        <w:trPr>
          <w:trHeight w:val="602"/>
          <w:ins w:id="8262" w:author="Kisch, Christian" w:date="2022-02-08T10:16:00Z"/>
        </w:trPr>
        <w:tc>
          <w:tcPr>
            <w:tcW w:w="626" w:type="dxa"/>
            <w:shd w:val="clear" w:color="000000" w:fill="auto"/>
            <w:hideMark/>
          </w:tcPr>
          <w:p w14:paraId="563424B3" w14:textId="77777777" w:rsidR="005E6557" w:rsidRPr="00CF5477" w:rsidRDefault="005E6557" w:rsidP="005E6557">
            <w:pPr>
              <w:spacing w:before="0" w:after="0" w:line="240" w:lineRule="auto"/>
              <w:jc w:val="right"/>
              <w:rPr>
                <w:ins w:id="8263" w:author="Kisch, Christian" w:date="2022-02-08T10:16:00Z"/>
                <w:rFonts w:eastAsia="Times New Roman" w:cs="Calibri"/>
                <w:color w:val="000000"/>
                <w:lang w:eastAsia="de-DE"/>
              </w:rPr>
            </w:pPr>
            <w:ins w:id="8264" w:author="Kisch, Christian" w:date="2022-02-08T10:16:00Z">
              <w:r>
                <w:rPr>
                  <w:rFonts w:eastAsia="Times New Roman" w:cs="Calibri"/>
                  <w:color w:val="000000"/>
                  <w:lang w:eastAsia="de-DE"/>
                </w:rPr>
                <w:t>5</w:t>
              </w:r>
            </w:ins>
          </w:p>
        </w:tc>
        <w:tc>
          <w:tcPr>
            <w:tcW w:w="2523" w:type="dxa"/>
            <w:shd w:val="clear" w:color="000000" w:fill="auto"/>
            <w:hideMark/>
          </w:tcPr>
          <w:p w14:paraId="2970D0E7" w14:textId="4E93CB51" w:rsidR="005E6557" w:rsidRPr="00CF5477" w:rsidRDefault="005E6557" w:rsidP="005E6557">
            <w:pPr>
              <w:spacing w:before="0" w:after="0" w:line="240" w:lineRule="auto"/>
              <w:rPr>
                <w:ins w:id="8265" w:author="Kisch, Christian" w:date="2022-02-08T10:16:00Z"/>
                <w:rFonts w:eastAsia="Times New Roman" w:cs="Calibri"/>
                <w:color w:val="000000"/>
                <w:lang w:eastAsia="de-DE"/>
              </w:rPr>
            </w:pPr>
            <w:ins w:id="8266"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680AFAA4" w14:textId="77777777" w:rsidR="005E6557" w:rsidRPr="00CF5477" w:rsidRDefault="005E6557" w:rsidP="005E6557">
            <w:pPr>
              <w:spacing w:before="0" w:after="0" w:line="240" w:lineRule="auto"/>
              <w:rPr>
                <w:ins w:id="8267" w:author="Kisch, Christian" w:date="2022-02-08T10:16:00Z"/>
                <w:rFonts w:eastAsia="Times New Roman" w:cs="Calibri"/>
                <w:b/>
                <w:bCs/>
                <w:sz w:val="20"/>
                <w:szCs w:val="20"/>
                <w:lang w:eastAsia="de-DE"/>
              </w:rPr>
            </w:pPr>
            <w:ins w:id="8268" w:author="Kisch, Christian" w:date="2022-02-08T10:16:00Z">
              <w:r w:rsidRPr="00CF5477">
                <w:rPr>
                  <w:rFonts w:eastAsia="Times New Roman" w:cs="Calibri"/>
                  <w:b/>
                  <w:bCs/>
                  <w:sz w:val="20"/>
                  <w:szCs w:val="20"/>
                  <w:lang w:eastAsia="de-DE"/>
                </w:rPr>
                <w:t>Favoriten</w:t>
              </w:r>
            </w:ins>
          </w:p>
        </w:tc>
        <w:tc>
          <w:tcPr>
            <w:tcW w:w="1418" w:type="dxa"/>
            <w:shd w:val="clear" w:color="000000" w:fill="auto"/>
            <w:hideMark/>
          </w:tcPr>
          <w:p w14:paraId="083E65C9" w14:textId="18AA69AE" w:rsidR="005E6557" w:rsidRPr="00CF5477" w:rsidRDefault="005E6557" w:rsidP="005E6557">
            <w:pPr>
              <w:spacing w:before="0" w:after="0" w:line="240" w:lineRule="auto"/>
              <w:jc w:val="center"/>
              <w:rPr>
                <w:ins w:id="8269" w:author="Kisch, Christian" w:date="2022-02-08T10:16:00Z"/>
                <w:rFonts w:eastAsia="Times New Roman" w:cs="Calibri"/>
                <w:sz w:val="20"/>
                <w:szCs w:val="20"/>
                <w:lang w:eastAsia="de-DE"/>
              </w:rPr>
            </w:pPr>
            <w:ins w:id="8270" w:author="Kisch, Christian" w:date="2022-02-08T10:22:00Z">
              <w:r>
                <w:rPr>
                  <w:sz w:val="20"/>
                  <w:szCs w:val="20"/>
                </w:rPr>
                <w:t>Ja</w:t>
              </w:r>
            </w:ins>
          </w:p>
        </w:tc>
        <w:tc>
          <w:tcPr>
            <w:tcW w:w="992" w:type="dxa"/>
            <w:shd w:val="clear" w:color="000000" w:fill="auto"/>
          </w:tcPr>
          <w:p w14:paraId="5CD37B54" w14:textId="4D6E9492" w:rsidR="005E6557" w:rsidRPr="00CF5477" w:rsidRDefault="005E6557" w:rsidP="005E6557">
            <w:pPr>
              <w:spacing w:before="0" w:after="0" w:line="240" w:lineRule="auto"/>
              <w:jc w:val="center"/>
              <w:rPr>
                <w:ins w:id="8271" w:author="Kisch, Christian" w:date="2022-02-08T10:16:00Z"/>
                <w:rFonts w:eastAsia="Times New Roman" w:cs="Calibri"/>
                <w:sz w:val="20"/>
                <w:szCs w:val="20"/>
                <w:lang w:eastAsia="de-DE"/>
              </w:rPr>
            </w:pPr>
            <w:ins w:id="8272" w:author="Kisch, Christian" w:date="2022-02-08T10:23:00Z">
              <w:r>
                <w:rPr>
                  <w:sz w:val="20"/>
                  <w:szCs w:val="20"/>
                </w:rPr>
                <w:t>Nein</w:t>
              </w:r>
            </w:ins>
          </w:p>
        </w:tc>
        <w:tc>
          <w:tcPr>
            <w:tcW w:w="992" w:type="dxa"/>
            <w:shd w:val="clear" w:color="000000" w:fill="auto"/>
            <w:hideMark/>
          </w:tcPr>
          <w:p w14:paraId="382F1EE8" w14:textId="47D2B94C" w:rsidR="005E6557" w:rsidRPr="00CF5477" w:rsidRDefault="005E6557" w:rsidP="005E6557">
            <w:pPr>
              <w:spacing w:before="0" w:after="0" w:line="240" w:lineRule="auto"/>
              <w:jc w:val="center"/>
              <w:rPr>
                <w:ins w:id="8273" w:author="Kisch, Christian" w:date="2022-02-08T10:16:00Z"/>
                <w:rFonts w:eastAsia="Times New Roman" w:cs="Calibri"/>
                <w:sz w:val="20"/>
                <w:szCs w:val="20"/>
                <w:lang w:eastAsia="de-DE"/>
              </w:rPr>
            </w:pPr>
            <w:ins w:id="8274" w:author="Kisch, Christian" w:date="2022-02-08T10:24:00Z">
              <w:r>
                <w:rPr>
                  <w:sz w:val="20"/>
                  <w:szCs w:val="20"/>
                </w:rPr>
                <w:t>Nein</w:t>
              </w:r>
            </w:ins>
          </w:p>
        </w:tc>
        <w:tc>
          <w:tcPr>
            <w:tcW w:w="1134" w:type="dxa"/>
            <w:shd w:val="clear" w:color="000000" w:fill="auto"/>
            <w:hideMark/>
          </w:tcPr>
          <w:p w14:paraId="02C17883" w14:textId="787065DD" w:rsidR="005E6557" w:rsidRPr="00CF5477" w:rsidRDefault="005E6557" w:rsidP="005E6557">
            <w:pPr>
              <w:spacing w:before="0" w:after="0" w:line="240" w:lineRule="auto"/>
              <w:jc w:val="center"/>
              <w:rPr>
                <w:ins w:id="8275" w:author="Kisch, Christian" w:date="2022-02-08T10:16:00Z"/>
                <w:rFonts w:eastAsia="Times New Roman" w:cs="Calibri"/>
                <w:sz w:val="20"/>
                <w:szCs w:val="20"/>
                <w:lang w:eastAsia="de-DE"/>
              </w:rPr>
            </w:pPr>
            <w:ins w:id="8276" w:author="Kisch, Christian" w:date="2022-02-08T10:24:00Z">
              <w:r>
                <w:rPr>
                  <w:sz w:val="20"/>
                  <w:szCs w:val="20"/>
                </w:rPr>
                <w:t>Nein</w:t>
              </w:r>
            </w:ins>
          </w:p>
        </w:tc>
        <w:tc>
          <w:tcPr>
            <w:tcW w:w="1134" w:type="dxa"/>
            <w:shd w:val="clear" w:color="000000" w:fill="auto"/>
            <w:hideMark/>
          </w:tcPr>
          <w:p w14:paraId="5338DEFA" w14:textId="361D040F" w:rsidR="005E6557" w:rsidRPr="00CF5477" w:rsidRDefault="005E6557" w:rsidP="005E6557">
            <w:pPr>
              <w:spacing w:before="0" w:after="0" w:line="240" w:lineRule="auto"/>
              <w:jc w:val="center"/>
              <w:rPr>
                <w:ins w:id="8277" w:author="Kisch, Christian" w:date="2022-02-08T10:16:00Z"/>
                <w:rFonts w:eastAsia="Times New Roman" w:cs="Calibri"/>
                <w:sz w:val="20"/>
                <w:szCs w:val="20"/>
                <w:lang w:eastAsia="de-DE"/>
              </w:rPr>
            </w:pPr>
            <w:ins w:id="8278" w:author="Kisch, Christian" w:date="2022-02-08T10:25:00Z">
              <w:r>
                <w:rPr>
                  <w:sz w:val="20"/>
                  <w:szCs w:val="20"/>
                </w:rPr>
                <w:t>Nein</w:t>
              </w:r>
            </w:ins>
          </w:p>
        </w:tc>
      </w:tr>
      <w:tr w:rsidR="005E6557" w:rsidRPr="00CF5477" w14:paraId="5D2EF0F2" w14:textId="77777777" w:rsidTr="007B5DBF">
        <w:trPr>
          <w:trHeight w:val="427"/>
          <w:ins w:id="8279" w:author="Kisch, Christian" w:date="2022-02-08T10:16:00Z"/>
        </w:trPr>
        <w:tc>
          <w:tcPr>
            <w:tcW w:w="626" w:type="dxa"/>
            <w:shd w:val="clear" w:color="000000" w:fill="auto"/>
            <w:hideMark/>
          </w:tcPr>
          <w:p w14:paraId="6D858FC7" w14:textId="77777777" w:rsidR="005E6557" w:rsidRPr="00CF5477" w:rsidRDefault="005E6557" w:rsidP="005E6557">
            <w:pPr>
              <w:spacing w:before="0" w:after="0" w:line="240" w:lineRule="auto"/>
              <w:jc w:val="right"/>
              <w:rPr>
                <w:ins w:id="8280" w:author="Kisch, Christian" w:date="2022-02-08T10:16:00Z"/>
                <w:rFonts w:eastAsia="Times New Roman" w:cs="Calibri"/>
                <w:color w:val="000000"/>
                <w:lang w:eastAsia="de-DE"/>
              </w:rPr>
            </w:pPr>
            <w:ins w:id="8281" w:author="Kisch, Christian" w:date="2022-02-08T10:16:00Z">
              <w:r>
                <w:rPr>
                  <w:rFonts w:eastAsia="Times New Roman" w:cs="Calibri"/>
                  <w:color w:val="000000"/>
                  <w:lang w:eastAsia="de-DE"/>
                </w:rPr>
                <w:t>6</w:t>
              </w:r>
            </w:ins>
          </w:p>
        </w:tc>
        <w:tc>
          <w:tcPr>
            <w:tcW w:w="2523" w:type="dxa"/>
            <w:shd w:val="clear" w:color="000000" w:fill="auto"/>
            <w:hideMark/>
          </w:tcPr>
          <w:p w14:paraId="37E9B71C" w14:textId="6DB36216" w:rsidR="005E6557" w:rsidRPr="00CF5477" w:rsidRDefault="005E6557" w:rsidP="005E6557">
            <w:pPr>
              <w:spacing w:before="0" w:after="0" w:line="240" w:lineRule="auto"/>
              <w:rPr>
                <w:ins w:id="8282" w:author="Kisch, Christian" w:date="2022-02-08T10:16:00Z"/>
                <w:rFonts w:eastAsia="Times New Roman" w:cs="Calibri"/>
                <w:color w:val="000000"/>
                <w:lang w:eastAsia="de-DE"/>
              </w:rPr>
            </w:pPr>
            <w:ins w:id="8283"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1C2283B7" w14:textId="77777777" w:rsidR="005E6557" w:rsidRPr="00CF5477" w:rsidRDefault="005E6557" w:rsidP="005E6557">
            <w:pPr>
              <w:spacing w:before="0" w:after="0" w:line="240" w:lineRule="auto"/>
              <w:rPr>
                <w:ins w:id="8284" w:author="Kisch, Christian" w:date="2022-02-08T10:16:00Z"/>
                <w:rFonts w:eastAsia="Times New Roman" w:cs="Calibri"/>
                <w:b/>
                <w:bCs/>
                <w:sz w:val="20"/>
                <w:szCs w:val="20"/>
                <w:lang w:eastAsia="de-DE"/>
              </w:rPr>
            </w:pPr>
            <w:ins w:id="8285" w:author="Kisch, Christian" w:date="2022-02-08T10:16:00Z">
              <w:r w:rsidRPr="00CF5477">
                <w:rPr>
                  <w:rFonts w:eastAsia="Times New Roman" w:cs="Calibri"/>
                  <w:b/>
                  <w:bCs/>
                  <w:sz w:val="20"/>
                  <w:szCs w:val="20"/>
                  <w:lang w:eastAsia="de-DE"/>
                </w:rPr>
                <w:t>Mandant</w:t>
              </w:r>
            </w:ins>
          </w:p>
        </w:tc>
        <w:tc>
          <w:tcPr>
            <w:tcW w:w="1418" w:type="dxa"/>
            <w:shd w:val="clear" w:color="000000" w:fill="auto"/>
            <w:hideMark/>
          </w:tcPr>
          <w:p w14:paraId="7323D573" w14:textId="416DA885" w:rsidR="005E6557" w:rsidRPr="00CF5477" w:rsidRDefault="005E6557" w:rsidP="005E6557">
            <w:pPr>
              <w:spacing w:before="0" w:after="0" w:line="240" w:lineRule="auto"/>
              <w:jc w:val="center"/>
              <w:rPr>
                <w:ins w:id="8286" w:author="Kisch, Christian" w:date="2022-02-08T10:16:00Z"/>
                <w:rFonts w:eastAsia="Times New Roman" w:cs="Calibri"/>
                <w:sz w:val="20"/>
                <w:szCs w:val="20"/>
                <w:lang w:eastAsia="de-DE"/>
              </w:rPr>
            </w:pPr>
            <w:ins w:id="8287" w:author="Kisch, Christian" w:date="2022-02-08T10:22:00Z">
              <w:r>
                <w:rPr>
                  <w:sz w:val="20"/>
                  <w:szCs w:val="20"/>
                </w:rPr>
                <w:t>Nein</w:t>
              </w:r>
            </w:ins>
          </w:p>
        </w:tc>
        <w:tc>
          <w:tcPr>
            <w:tcW w:w="992" w:type="dxa"/>
            <w:shd w:val="clear" w:color="000000" w:fill="auto"/>
          </w:tcPr>
          <w:p w14:paraId="40C0920A" w14:textId="7B55BA33" w:rsidR="005E6557" w:rsidRPr="00CF5477" w:rsidRDefault="005E6557" w:rsidP="005E6557">
            <w:pPr>
              <w:spacing w:before="0" w:after="0" w:line="240" w:lineRule="auto"/>
              <w:jc w:val="center"/>
              <w:rPr>
                <w:ins w:id="8288" w:author="Kisch, Christian" w:date="2022-02-08T10:16:00Z"/>
                <w:rFonts w:eastAsia="Times New Roman" w:cs="Calibri"/>
                <w:sz w:val="20"/>
                <w:szCs w:val="20"/>
                <w:lang w:eastAsia="de-DE"/>
              </w:rPr>
            </w:pPr>
            <w:ins w:id="8289" w:author="Kisch, Christian" w:date="2022-02-08T10:23:00Z">
              <w:r>
                <w:rPr>
                  <w:sz w:val="20"/>
                  <w:szCs w:val="20"/>
                </w:rPr>
                <w:t>Nein</w:t>
              </w:r>
            </w:ins>
          </w:p>
        </w:tc>
        <w:tc>
          <w:tcPr>
            <w:tcW w:w="992" w:type="dxa"/>
            <w:shd w:val="clear" w:color="000000" w:fill="auto"/>
            <w:hideMark/>
          </w:tcPr>
          <w:p w14:paraId="36AF6DD0" w14:textId="09C61A2B" w:rsidR="005E6557" w:rsidRPr="00CF5477" w:rsidRDefault="005E6557" w:rsidP="005E6557">
            <w:pPr>
              <w:spacing w:before="0" w:after="0" w:line="240" w:lineRule="auto"/>
              <w:jc w:val="center"/>
              <w:rPr>
                <w:ins w:id="8290" w:author="Kisch, Christian" w:date="2022-02-08T10:16:00Z"/>
                <w:rFonts w:eastAsia="Times New Roman" w:cs="Calibri"/>
                <w:sz w:val="20"/>
                <w:szCs w:val="20"/>
                <w:lang w:eastAsia="de-DE"/>
              </w:rPr>
            </w:pPr>
            <w:ins w:id="8291" w:author="Kisch, Christian" w:date="2022-02-08T10:24:00Z">
              <w:r>
                <w:rPr>
                  <w:sz w:val="20"/>
                  <w:szCs w:val="20"/>
                </w:rPr>
                <w:t>Nein</w:t>
              </w:r>
            </w:ins>
          </w:p>
        </w:tc>
        <w:tc>
          <w:tcPr>
            <w:tcW w:w="1134" w:type="dxa"/>
            <w:shd w:val="clear" w:color="000000" w:fill="auto"/>
            <w:hideMark/>
          </w:tcPr>
          <w:p w14:paraId="031498C9" w14:textId="3A2D3442" w:rsidR="005E6557" w:rsidRPr="00CF5477" w:rsidRDefault="005E6557" w:rsidP="005E6557">
            <w:pPr>
              <w:spacing w:before="0" w:after="0" w:line="240" w:lineRule="auto"/>
              <w:jc w:val="center"/>
              <w:rPr>
                <w:ins w:id="8292" w:author="Kisch, Christian" w:date="2022-02-08T10:16:00Z"/>
                <w:rFonts w:eastAsia="Times New Roman" w:cs="Calibri"/>
                <w:sz w:val="20"/>
                <w:szCs w:val="20"/>
                <w:lang w:eastAsia="de-DE"/>
              </w:rPr>
            </w:pPr>
            <w:ins w:id="8293" w:author="Kisch, Christian" w:date="2022-02-08T10:24:00Z">
              <w:r>
                <w:rPr>
                  <w:sz w:val="20"/>
                  <w:szCs w:val="20"/>
                </w:rPr>
                <w:t>x</w:t>
              </w:r>
            </w:ins>
          </w:p>
        </w:tc>
        <w:tc>
          <w:tcPr>
            <w:tcW w:w="1134" w:type="dxa"/>
            <w:shd w:val="clear" w:color="000000" w:fill="auto"/>
            <w:hideMark/>
          </w:tcPr>
          <w:p w14:paraId="483610CA" w14:textId="0E010FDB" w:rsidR="005E6557" w:rsidRPr="00CF5477" w:rsidRDefault="005E6557" w:rsidP="005E6557">
            <w:pPr>
              <w:spacing w:before="0" w:after="0" w:line="240" w:lineRule="auto"/>
              <w:jc w:val="center"/>
              <w:rPr>
                <w:ins w:id="8294" w:author="Kisch, Christian" w:date="2022-02-08T10:16:00Z"/>
                <w:rFonts w:eastAsia="Times New Roman" w:cs="Calibri"/>
                <w:sz w:val="20"/>
                <w:szCs w:val="20"/>
                <w:lang w:eastAsia="de-DE"/>
              </w:rPr>
            </w:pPr>
            <w:ins w:id="8295" w:author="Kisch, Christian" w:date="2022-02-08T10:25:00Z">
              <w:r>
                <w:rPr>
                  <w:sz w:val="20"/>
                  <w:szCs w:val="20"/>
                </w:rPr>
                <w:t>x</w:t>
              </w:r>
            </w:ins>
          </w:p>
        </w:tc>
      </w:tr>
      <w:tr w:rsidR="005E6557" w:rsidRPr="00CF5477" w14:paraId="5DCE0A3C" w14:textId="77777777" w:rsidTr="007B5DBF">
        <w:trPr>
          <w:trHeight w:val="576"/>
          <w:ins w:id="8296" w:author="Kisch, Christian" w:date="2022-02-08T10:16:00Z"/>
        </w:trPr>
        <w:tc>
          <w:tcPr>
            <w:tcW w:w="626" w:type="dxa"/>
            <w:shd w:val="clear" w:color="000000" w:fill="auto"/>
            <w:hideMark/>
          </w:tcPr>
          <w:p w14:paraId="6CDE6368" w14:textId="77777777" w:rsidR="005E6557" w:rsidRPr="00CF5477" w:rsidRDefault="005E6557" w:rsidP="005E6557">
            <w:pPr>
              <w:spacing w:before="0" w:after="0" w:line="240" w:lineRule="auto"/>
              <w:jc w:val="right"/>
              <w:rPr>
                <w:ins w:id="8297" w:author="Kisch, Christian" w:date="2022-02-08T10:16:00Z"/>
                <w:rFonts w:eastAsia="Times New Roman" w:cs="Calibri"/>
                <w:color w:val="000000"/>
                <w:lang w:eastAsia="de-DE"/>
              </w:rPr>
            </w:pPr>
            <w:ins w:id="8298" w:author="Kisch, Christian" w:date="2022-02-08T10:16:00Z">
              <w:r>
                <w:rPr>
                  <w:rFonts w:eastAsia="Times New Roman" w:cs="Calibri"/>
                  <w:color w:val="000000"/>
                  <w:lang w:eastAsia="de-DE"/>
                </w:rPr>
                <w:t>7</w:t>
              </w:r>
            </w:ins>
          </w:p>
        </w:tc>
        <w:tc>
          <w:tcPr>
            <w:tcW w:w="2523" w:type="dxa"/>
            <w:shd w:val="clear" w:color="000000" w:fill="auto"/>
            <w:hideMark/>
          </w:tcPr>
          <w:p w14:paraId="2A987169" w14:textId="2FB84A45" w:rsidR="005E6557" w:rsidRPr="00CF5477" w:rsidRDefault="005E6557" w:rsidP="005E6557">
            <w:pPr>
              <w:spacing w:before="0" w:after="0" w:line="240" w:lineRule="auto"/>
              <w:rPr>
                <w:ins w:id="8299" w:author="Kisch, Christian" w:date="2022-02-08T10:16:00Z"/>
                <w:rFonts w:eastAsia="Times New Roman" w:cs="Calibri"/>
                <w:color w:val="000000"/>
                <w:lang w:eastAsia="de-DE"/>
              </w:rPr>
            </w:pPr>
            <w:ins w:id="8300"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3543A0E3" w14:textId="77777777" w:rsidR="005E6557" w:rsidRPr="00CF5477" w:rsidRDefault="005E6557" w:rsidP="005E6557">
            <w:pPr>
              <w:spacing w:before="0" w:after="0" w:line="240" w:lineRule="auto"/>
              <w:rPr>
                <w:ins w:id="8301" w:author="Kisch, Christian" w:date="2022-02-08T10:16:00Z"/>
                <w:rFonts w:eastAsia="Times New Roman" w:cs="Calibri"/>
                <w:b/>
                <w:bCs/>
                <w:sz w:val="20"/>
                <w:szCs w:val="20"/>
                <w:lang w:eastAsia="de-DE"/>
              </w:rPr>
            </w:pPr>
            <w:ins w:id="8302" w:author="Kisch, Christian" w:date="2022-02-08T10:16:00Z">
              <w:r w:rsidRPr="00CF5477">
                <w:rPr>
                  <w:rFonts w:eastAsia="Times New Roman" w:cs="Calibri"/>
                  <w:b/>
                  <w:bCs/>
                  <w:sz w:val="20"/>
                  <w:szCs w:val="20"/>
                  <w:lang w:eastAsia="de-DE"/>
                </w:rPr>
                <w:t>Dienststelle</w:t>
              </w:r>
            </w:ins>
          </w:p>
        </w:tc>
        <w:tc>
          <w:tcPr>
            <w:tcW w:w="1418" w:type="dxa"/>
            <w:shd w:val="clear" w:color="000000" w:fill="auto"/>
            <w:hideMark/>
          </w:tcPr>
          <w:p w14:paraId="7E7FF2D6" w14:textId="7E0074E4" w:rsidR="005E6557" w:rsidRPr="00CF5477" w:rsidRDefault="005E6557" w:rsidP="005E6557">
            <w:pPr>
              <w:spacing w:before="0" w:after="0" w:line="240" w:lineRule="auto"/>
              <w:jc w:val="center"/>
              <w:rPr>
                <w:ins w:id="8303" w:author="Kisch, Christian" w:date="2022-02-08T10:16:00Z"/>
                <w:rFonts w:eastAsia="Times New Roman" w:cs="Calibri"/>
                <w:sz w:val="20"/>
                <w:szCs w:val="20"/>
                <w:lang w:eastAsia="de-DE"/>
              </w:rPr>
            </w:pPr>
            <w:ins w:id="8304" w:author="Kisch, Christian" w:date="2022-02-08T10:22:00Z">
              <w:r>
                <w:rPr>
                  <w:sz w:val="20"/>
                  <w:szCs w:val="20"/>
                </w:rPr>
                <w:t>Ja</w:t>
              </w:r>
            </w:ins>
          </w:p>
        </w:tc>
        <w:tc>
          <w:tcPr>
            <w:tcW w:w="992" w:type="dxa"/>
            <w:shd w:val="clear" w:color="000000" w:fill="auto"/>
          </w:tcPr>
          <w:p w14:paraId="0D93FBCC" w14:textId="6503DF52" w:rsidR="005E6557" w:rsidRPr="00CF5477" w:rsidRDefault="005E6557" w:rsidP="005E6557">
            <w:pPr>
              <w:spacing w:before="0" w:after="0" w:line="240" w:lineRule="auto"/>
              <w:jc w:val="center"/>
              <w:rPr>
                <w:ins w:id="8305" w:author="Kisch, Christian" w:date="2022-02-08T10:16:00Z"/>
                <w:rFonts w:eastAsia="Times New Roman" w:cs="Calibri"/>
                <w:sz w:val="20"/>
                <w:szCs w:val="20"/>
                <w:lang w:eastAsia="de-DE"/>
              </w:rPr>
            </w:pPr>
            <w:ins w:id="8306" w:author="Kisch, Christian" w:date="2022-02-08T10:23:00Z">
              <w:r>
                <w:rPr>
                  <w:sz w:val="20"/>
                  <w:szCs w:val="20"/>
                </w:rPr>
                <w:t>Nein</w:t>
              </w:r>
            </w:ins>
          </w:p>
        </w:tc>
        <w:tc>
          <w:tcPr>
            <w:tcW w:w="992" w:type="dxa"/>
            <w:shd w:val="clear" w:color="000000" w:fill="auto"/>
            <w:hideMark/>
          </w:tcPr>
          <w:p w14:paraId="012F84EC" w14:textId="1DA99B76" w:rsidR="005E6557" w:rsidRPr="00CF5477" w:rsidRDefault="005E6557" w:rsidP="005E6557">
            <w:pPr>
              <w:spacing w:before="0" w:after="0" w:line="240" w:lineRule="auto"/>
              <w:jc w:val="center"/>
              <w:rPr>
                <w:ins w:id="8307" w:author="Kisch, Christian" w:date="2022-02-08T10:16:00Z"/>
                <w:rFonts w:eastAsia="Times New Roman" w:cs="Calibri"/>
                <w:sz w:val="20"/>
                <w:szCs w:val="20"/>
                <w:lang w:eastAsia="de-DE"/>
              </w:rPr>
            </w:pPr>
            <w:ins w:id="8308" w:author="Kisch, Christian" w:date="2022-02-08T10:24:00Z">
              <w:r>
                <w:rPr>
                  <w:sz w:val="20"/>
                  <w:szCs w:val="20"/>
                </w:rPr>
                <w:t>Nein</w:t>
              </w:r>
            </w:ins>
          </w:p>
        </w:tc>
        <w:tc>
          <w:tcPr>
            <w:tcW w:w="1134" w:type="dxa"/>
            <w:shd w:val="clear" w:color="000000" w:fill="auto"/>
            <w:hideMark/>
          </w:tcPr>
          <w:p w14:paraId="170B13F9" w14:textId="2D052D97" w:rsidR="005E6557" w:rsidRPr="00CF5477" w:rsidRDefault="005E6557" w:rsidP="005E6557">
            <w:pPr>
              <w:spacing w:before="0" w:after="0" w:line="240" w:lineRule="auto"/>
              <w:jc w:val="center"/>
              <w:rPr>
                <w:ins w:id="8309" w:author="Kisch, Christian" w:date="2022-02-08T10:16:00Z"/>
                <w:rFonts w:eastAsia="Times New Roman" w:cs="Calibri"/>
                <w:sz w:val="20"/>
                <w:szCs w:val="20"/>
                <w:lang w:eastAsia="de-DE"/>
              </w:rPr>
            </w:pPr>
            <w:ins w:id="8310" w:author="Kisch, Christian" w:date="2022-02-08T10:24:00Z">
              <w:r>
                <w:rPr>
                  <w:sz w:val="20"/>
                  <w:szCs w:val="20"/>
                </w:rPr>
                <w:t>x</w:t>
              </w:r>
            </w:ins>
          </w:p>
        </w:tc>
        <w:tc>
          <w:tcPr>
            <w:tcW w:w="1134" w:type="dxa"/>
            <w:shd w:val="clear" w:color="000000" w:fill="auto"/>
            <w:hideMark/>
          </w:tcPr>
          <w:p w14:paraId="1F0A00D1" w14:textId="36CCA575" w:rsidR="005E6557" w:rsidRPr="00CF5477" w:rsidRDefault="005E6557" w:rsidP="005E6557">
            <w:pPr>
              <w:spacing w:before="0" w:after="0" w:line="240" w:lineRule="auto"/>
              <w:jc w:val="center"/>
              <w:rPr>
                <w:ins w:id="8311" w:author="Kisch, Christian" w:date="2022-02-08T10:16:00Z"/>
                <w:rFonts w:eastAsia="Times New Roman" w:cs="Calibri"/>
                <w:sz w:val="20"/>
                <w:szCs w:val="20"/>
                <w:lang w:eastAsia="de-DE"/>
              </w:rPr>
            </w:pPr>
            <w:ins w:id="8312" w:author="Kisch, Christian" w:date="2022-02-08T10:25:00Z">
              <w:r>
                <w:rPr>
                  <w:sz w:val="20"/>
                  <w:szCs w:val="20"/>
                </w:rPr>
                <w:t>x</w:t>
              </w:r>
            </w:ins>
          </w:p>
        </w:tc>
      </w:tr>
      <w:tr w:rsidR="005E6557" w:rsidRPr="00CF5477" w14:paraId="3501FB18" w14:textId="77777777" w:rsidTr="007B5DBF">
        <w:trPr>
          <w:trHeight w:val="570"/>
          <w:ins w:id="8313" w:author="Kisch, Christian" w:date="2022-02-08T10:16:00Z"/>
        </w:trPr>
        <w:tc>
          <w:tcPr>
            <w:tcW w:w="626" w:type="dxa"/>
            <w:shd w:val="clear" w:color="000000" w:fill="auto"/>
            <w:hideMark/>
          </w:tcPr>
          <w:p w14:paraId="446B79C0" w14:textId="77777777" w:rsidR="005E6557" w:rsidRPr="00CF5477" w:rsidRDefault="005E6557" w:rsidP="005E6557">
            <w:pPr>
              <w:spacing w:before="0" w:after="0" w:line="240" w:lineRule="auto"/>
              <w:jc w:val="right"/>
              <w:rPr>
                <w:ins w:id="8314" w:author="Kisch, Christian" w:date="2022-02-08T10:16:00Z"/>
                <w:rFonts w:eastAsia="Times New Roman" w:cs="Calibri"/>
                <w:color w:val="000000"/>
                <w:lang w:eastAsia="de-DE"/>
              </w:rPr>
            </w:pPr>
            <w:ins w:id="8315" w:author="Kisch, Christian" w:date="2022-02-08T10:16:00Z">
              <w:r>
                <w:rPr>
                  <w:rFonts w:eastAsia="Times New Roman" w:cs="Calibri"/>
                  <w:color w:val="000000"/>
                  <w:lang w:eastAsia="de-DE"/>
                </w:rPr>
                <w:t>8</w:t>
              </w:r>
            </w:ins>
          </w:p>
        </w:tc>
        <w:tc>
          <w:tcPr>
            <w:tcW w:w="2523" w:type="dxa"/>
            <w:shd w:val="clear" w:color="000000" w:fill="auto"/>
            <w:hideMark/>
          </w:tcPr>
          <w:p w14:paraId="6A2A83BA" w14:textId="1DD6F990" w:rsidR="005E6557" w:rsidRPr="00CF5477" w:rsidRDefault="005E6557" w:rsidP="005E6557">
            <w:pPr>
              <w:spacing w:before="0" w:after="0" w:line="240" w:lineRule="auto"/>
              <w:rPr>
                <w:ins w:id="8316" w:author="Kisch, Christian" w:date="2022-02-08T10:16:00Z"/>
                <w:rFonts w:eastAsia="Times New Roman" w:cs="Calibri"/>
                <w:color w:val="000000"/>
                <w:lang w:eastAsia="de-DE"/>
              </w:rPr>
            </w:pPr>
            <w:ins w:id="8317"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C0C739F" w14:textId="77777777" w:rsidR="005E6557" w:rsidRPr="00CF5477" w:rsidRDefault="005E6557" w:rsidP="005E6557">
            <w:pPr>
              <w:spacing w:before="0" w:after="0" w:line="240" w:lineRule="auto"/>
              <w:rPr>
                <w:ins w:id="8318" w:author="Kisch, Christian" w:date="2022-02-08T10:16:00Z"/>
                <w:rFonts w:eastAsia="Times New Roman" w:cs="Calibri"/>
                <w:b/>
                <w:bCs/>
                <w:sz w:val="20"/>
                <w:szCs w:val="20"/>
                <w:lang w:eastAsia="de-DE"/>
              </w:rPr>
            </w:pPr>
            <w:ins w:id="8319" w:author="Kisch, Christian" w:date="2022-02-08T10:16:00Z">
              <w:r w:rsidRPr="00CF5477">
                <w:rPr>
                  <w:rFonts w:eastAsia="Times New Roman" w:cs="Calibri"/>
                  <w:b/>
                  <w:bCs/>
                  <w:sz w:val="20"/>
                  <w:szCs w:val="20"/>
                  <w:lang w:eastAsia="de-DE"/>
                </w:rPr>
                <w:t>Benutzergruppen  der OE</w:t>
              </w:r>
            </w:ins>
          </w:p>
        </w:tc>
        <w:tc>
          <w:tcPr>
            <w:tcW w:w="1418" w:type="dxa"/>
            <w:shd w:val="clear" w:color="000000" w:fill="auto"/>
            <w:hideMark/>
          </w:tcPr>
          <w:p w14:paraId="04BCA10A" w14:textId="4C946C03" w:rsidR="005E6557" w:rsidRPr="00CF5477" w:rsidRDefault="005E6557" w:rsidP="005E6557">
            <w:pPr>
              <w:spacing w:before="0" w:after="0" w:line="240" w:lineRule="auto"/>
              <w:jc w:val="center"/>
              <w:rPr>
                <w:ins w:id="8320" w:author="Kisch, Christian" w:date="2022-02-08T10:16:00Z"/>
                <w:rFonts w:eastAsia="Times New Roman" w:cs="Calibri"/>
                <w:sz w:val="20"/>
                <w:szCs w:val="20"/>
                <w:lang w:eastAsia="de-DE"/>
              </w:rPr>
            </w:pPr>
            <w:ins w:id="8321" w:author="Kisch, Christian" w:date="2022-02-08T10:22:00Z">
              <w:r>
                <w:rPr>
                  <w:sz w:val="20"/>
                  <w:szCs w:val="20"/>
                </w:rPr>
                <w:t>Ja</w:t>
              </w:r>
            </w:ins>
          </w:p>
        </w:tc>
        <w:tc>
          <w:tcPr>
            <w:tcW w:w="992" w:type="dxa"/>
            <w:shd w:val="clear" w:color="000000" w:fill="auto"/>
          </w:tcPr>
          <w:p w14:paraId="537A9CED" w14:textId="3F83EDDA" w:rsidR="005E6557" w:rsidRPr="00CF5477" w:rsidRDefault="005E6557" w:rsidP="005E6557">
            <w:pPr>
              <w:spacing w:before="0" w:after="0" w:line="240" w:lineRule="auto"/>
              <w:jc w:val="center"/>
              <w:rPr>
                <w:ins w:id="8322" w:author="Kisch, Christian" w:date="2022-02-08T10:16:00Z"/>
                <w:rFonts w:eastAsia="Times New Roman" w:cs="Calibri"/>
                <w:sz w:val="20"/>
                <w:szCs w:val="20"/>
                <w:lang w:eastAsia="de-DE"/>
              </w:rPr>
            </w:pPr>
            <w:ins w:id="8323" w:author="Kisch, Christian" w:date="2022-02-08T10:23:00Z">
              <w:r>
                <w:rPr>
                  <w:sz w:val="20"/>
                  <w:szCs w:val="20"/>
                </w:rPr>
                <w:t>Nein</w:t>
              </w:r>
            </w:ins>
          </w:p>
        </w:tc>
        <w:tc>
          <w:tcPr>
            <w:tcW w:w="992" w:type="dxa"/>
            <w:shd w:val="clear" w:color="000000" w:fill="auto"/>
            <w:hideMark/>
          </w:tcPr>
          <w:p w14:paraId="21E314F4" w14:textId="20E430A4" w:rsidR="005E6557" w:rsidRPr="00CF5477" w:rsidRDefault="005E6557" w:rsidP="005E6557">
            <w:pPr>
              <w:spacing w:before="0" w:after="0" w:line="240" w:lineRule="auto"/>
              <w:jc w:val="center"/>
              <w:rPr>
                <w:ins w:id="8324" w:author="Kisch, Christian" w:date="2022-02-08T10:16:00Z"/>
                <w:rFonts w:eastAsia="Times New Roman" w:cs="Calibri"/>
                <w:sz w:val="20"/>
                <w:szCs w:val="20"/>
                <w:lang w:eastAsia="de-DE"/>
              </w:rPr>
            </w:pPr>
            <w:ins w:id="8325" w:author="Kisch, Christian" w:date="2022-02-08T10:24:00Z">
              <w:r>
                <w:rPr>
                  <w:sz w:val="20"/>
                  <w:szCs w:val="20"/>
                </w:rPr>
                <w:t>Nein</w:t>
              </w:r>
            </w:ins>
          </w:p>
        </w:tc>
        <w:tc>
          <w:tcPr>
            <w:tcW w:w="1134" w:type="dxa"/>
            <w:shd w:val="clear" w:color="000000" w:fill="auto"/>
            <w:hideMark/>
          </w:tcPr>
          <w:p w14:paraId="1FA79ADA" w14:textId="74D59A5B" w:rsidR="005E6557" w:rsidRPr="00CF5477" w:rsidRDefault="005E6557" w:rsidP="005E6557">
            <w:pPr>
              <w:spacing w:before="0" w:after="0" w:line="240" w:lineRule="auto"/>
              <w:jc w:val="center"/>
              <w:rPr>
                <w:ins w:id="8326" w:author="Kisch, Christian" w:date="2022-02-08T10:16:00Z"/>
                <w:rFonts w:eastAsia="Times New Roman" w:cs="Calibri"/>
                <w:sz w:val="20"/>
                <w:szCs w:val="20"/>
                <w:lang w:eastAsia="de-DE"/>
              </w:rPr>
            </w:pPr>
            <w:ins w:id="8327" w:author="Kisch, Christian" w:date="2022-02-08T10:24:00Z">
              <w:r>
                <w:rPr>
                  <w:sz w:val="20"/>
                  <w:szCs w:val="20"/>
                </w:rPr>
                <w:t>x</w:t>
              </w:r>
            </w:ins>
          </w:p>
        </w:tc>
        <w:tc>
          <w:tcPr>
            <w:tcW w:w="1134" w:type="dxa"/>
            <w:shd w:val="clear" w:color="000000" w:fill="auto"/>
            <w:hideMark/>
          </w:tcPr>
          <w:p w14:paraId="7BEC583C" w14:textId="2C488A02" w:rsidR="005E6557" w:rsidRPr="00CF5477" w:rsidRDefault="005E6557" w:rsidP="005E6557">
            <w:pPr>
              <w:spacing w:before="0" w:after="0" w:line="240" w:lineRule="auto"/>
              <w:jc w:val="center"/>
              <w:rPr>
                <w:ins w:id="8328" w:author="Kisch, Christian" w:date="2022-02-08T10:16:00Z"/>
                <w:rFonts w:eastAsia="Times New Roman" w:cs="Calibri"/>
                <w:sz w:val="20"/>
                <w:szCs w:val="20"/>
                <w:lang w:eastAsia="de-DE"/>
              </w:rPr>
            </w:pPr>
            <w:ins w:id="8329" w:author="Kisch, Christian" w:date="2022-02-08T10:25:00Z">
              <w:r>
                <w:rPr>
                  <w:sz w:val="20"/>
                  <w:szCs w:val="20"/>
                </w:rPr>
                <w:t>x</w:t>
              </w:r>
            </w:ins>
          </w:p>
        </w:tc>
      </w:tr>
      <w:tr w:rsidR="005E6557" w:rsidRPr="00CF5477" w14:paraId="6AE2A8CD" w14:textId="77777777" w:rsidTr="007B5DBF">
        <w:trPr>
          <w:trHeight w:val="551"/>
          <w:ins w:id="8330" w:author="Kisch, Christian" w:date="2022-02-08T10:16:00Z"/>
        </w:trPr>
        <w:tc>
          <w:tcPr>
            <w:tcW w:w="626" w:type="dxa"/>
            <w:shd w:val="clear" w:color="000000" w:fill="auto"/>
            <w:hideMark/>
          </w:tcPr>
          <w:p w14:paraId="280AA6F4" w14:textId="77777777" w:rsidR="005E6557" w:rsidRPr="00CF5477" w:rsidRDefault="005E6557" w:rsidP="005E6557">
            <w:pPr>
              <w:spacing w:before="0" w:after="0" w:line="240" w:lineRule="auto"/>
              <w:jc w:val="right"/>
              <w:rPr>
                <w:ins w:id="8331" w:author="Kisch, Christian" w:date="2022-02-08T10:16:00Z"/>
                <w:rFonts w:eastAsia="Times New Roman" w:cs="Calibri"/>
                <w:color w:val="000000"/>
                <w:lang w:eastAsia="de-DE"/>
              </w:rPr>
            </w:pPr>
            <w:ins w:id="8332" w:author="Kisch, Christian" w:date="2022-02-08T10:16:00Z">
              <w:r>
                <w:rPr>
                  <w:rFonts w:eastAsia="Times New Roman" w:cs="Calibri"/>
                  <w:color w:val="000000"/>
                  <w:lang w:eastAsia="de-DE"/>
                </w:rPr>
                <w:t>9</w:t>
              </w:r>
            </w:ins>
          </w:p>
        </w:tc>
        <w:tc>
          <w:tcPr>
            <w:tcW w:w="2523" w:type="dxa"/>
            <w:shd w:val="clear" w:color="000000" w:fill="auto"/>
            <w:hideMark/>
          </w:tcPr>
          <w:p w14:paraId="3BB3B34F" w14:textId="7942D1FB" w:rsidR="005E6557" w:rsidRPr="00CF5477" w:rsidRDefault="005E6557" w:rsidP="005E6557">
            <w:pPr>
              <w:spacing w:before="0" w:after="0" w:line="240" w:lineRule="auto"/>
              <w:rPr>
                <w:ins w:id="8333" w:author="Kisch, Christian" w:date="2022-02-08T10:16:00Z"/>
                <w:rFonts w:eastAsia="Times New Roman" w:cs="Calibri"/>
                <w:color w:val="000000"/>
                <w:lang w:eastAsia="de-DE"/>
              </w:rPr>
            </w:pPr>
            <w:ins w:id="8334"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7F2C147" w14:textId="77777777" w:rsidR="005E6557" w:rsidRPr="00CF5477" w:rsidRDefault="005E6557" w:rsidP="005E6557">
            <w:pPr>
              <w:spacing w:before="0" w:after="0" w:line="240" w:lineRule="auto"/>
              <w:rPr>
                <w:ins w:id="8335" w:author="Kisch, Christian" w:date="2022-02-08T10:16:00Z"/>
                <w:rFonts w:eastAsia="Times New Roman" w:cs="Calibri"/>
                <w:b/>
                <w:bCs/>
                <w:sz w:val="20"/>
                <w:szCs w:val="20"/>
                <w:lang w:eastAsia="de-DE"/>
              </w:rPr>
            </w:pPr>
            <w:ins w:id="8336" w:author="Kisch, Christian" w:date="2022-02-08T10:16:00Z">
              <w:r w:rsidRPr="00CF5477">
                <w:rPr>
                  <w:rFonts w:eastAsia="Times New Roman" w:cs="Calibri"/>
                  <w:b/>
                  <w:bCs/>
                  <w:sz w:val="20"/>
                  <w:szCs w:val="20"/>
                  <w:lang w:eastAsia="de-DE"/>
                </w:rPr>
                <w:t>Benutzer der OE</w:t>
              </w:r>
            </w:ins>
          </w:p>
        </w:tc>
        <w:tc>
          <w:tcPr>
            <w:tcW w:w="1418" w:type="dxa"/>
            <w:shd w:val="clear" w:color="000000" w:fill="auto"/>
            <w:hideMark/>
          </w:tcPr>
          <w:p w14:paraId="36EDA9FE" w14:textId="337782C5" w:rsidR="005E6557" w:rsidRPr="00CF5477" w:rsidRDefault="005E6557" w:rsidP="005E6557">
            <w:pPr>
              <w:spacing w:before="0" w:after="0" w:line="240" w:lineRule="auto"/>
              <w:jc w:val="center"/>
              <w:rPr>
                <w:ins w:id="8337" w:author="Kisch, Christian" w:date="2022-02-08T10:16:00Z"/>
                <w:rFonts w:eastAsia="Times New Roman" w:cs="Calibri"/>
                <w:sz w:val="20"/>
                <w:szCs w:val="20"/>
                <w:lang w:eastAsia="de-DE"/>
              </w:rPr>
            </w:pPr>
            <w:ins w:id="8338" w:author="Kisch, Christian" w:date="2022-02-08T10:22:00Z">
              <w:r>
                <w:rPr>
                  <w:sz w:val="20"/>
                  <w:szCs w:val="20"/>
                </w:rPr>
                <w:t>Ja</w:t>
              </w:r>
            </w:ins>
          </w:p>
        </w:tc>
        <w:tc>
          <w:tcPr>
            <w:tcW w:w="992" w:type="dxa"/>
            <w:shd w:val="clear" w:color="000000" w:fill="auto"/>
          </w:tcPr>
          <w:p w14:paraId="569F5003" w14:textId="550BA39F" w:rsidR="005E6557" w:rsidRPr="00CF5477" w:rsidRDefault="005E6557" w:rsidP="005E6557">
            <w:pPr>
              <w:spacing w:before="0" w:after="0" w:line="240" w:lineRule="auto"/>
              <w:jc w:val="center"/>
              <w:rPr>
                <w:ins w:id="8339" w:author="Kisch, Christian" w:date="2022-02-08T10:16:00Z"/>
                <w:rFonts w:eastAsia="Times New Roman" w:cs="Calibri"/>
                <w:sz w:val="20"/>
                <w:szCs w:val="20"/>
                <w:lang w:eastAsia="de-DE"/>
              </w:rPr>
            </w:pPr>
            <w:ins w:id="8340" w:author="Kisch, Christian" w:date="2022-02-08T10:23:00Z">
              <w:r>
                <w:rPr>
                  <w:sz w:val="20"/>
                  <w:szCs w:val="20"/>
                </w:rPr>
                <w:t>Nein</w:t>
              </w:r>
            </w:ins>
          </w:p>
        </w:tc>
        <w:tc>
          <w:tcPr>
            <w:tcW w:w="992" w:type="dxa"/>
            <w:shd w:val="clear" w:color="000000" w:fill="auto"/>
            <w:hideMark/>
          </w:tcPr>
          <w:p w14:paraId="38CD5BA8" w14:textId="1B1F215D" w:rsidR="005E6557" w:rsidRPr="00CF5477" w:rsidRDefault="005E6557" w:rsidP="005E6557">
            <w:pPr>
              <w:spacing w:before="0" w:after="0" w:line="240" w:lineRule="auto"/>
              <w:jc w:val="center"/>
              <w:rPr>
                <w:ins w:id="8341" w:author="Kisch, Christian" w:date="2022-02-08T10:16:00Z"/>
                <w:rFonts w:eastAsia="Times New Roman" w:cs="Calibri"/>
                <w:sz w:val="20"/>
                <w:szCs w:val="20"/>
                <w:lang w:eastAsia="de-DE"/>
              </w:rPr>
            </w:pPr>
            <w:ins w:id="8342" w:author="Kisch, Christian" w:date="2022-02-08T10:24:00Z">
              <w:r>
                <w:rPr>
                  <w:sz w:val="20"/>
                  <w:szCs w:val="20"/>
                </w:rPr>
                <w:t>Nein</w:t>
              </w:r>
            </w:ins>
          </w:p>
        </w:tc>
        <w:tc>
          <w:tcPr>
            <w:tcW w:w="1134" w:type="dxa"/>
            <w:shd w:val="clear" w:color="000000" w:fill="auto"/>
            <w:hideMark/>
          </w:tcPr>
          <w:p w14:paraId="39420A55" w14:textId="3C8BFB05" w:rsidR="005E6557" w:rsidRPr="00CF5477" w:rsidRDefault="005E6557" w:rsidP="005E6557">
            <w:pPr>
              <w:spacing w:before="0" w:after="0" w:line="240" w:lineRule="auto"/>
              <w:jc w:val="center"/>
              <w:rPr>
                <w:ins w:id="8343" w:author="Kisch, Christian" w:date="2022-02-08T10:16:00Z"/>
                <w:rFonts w:eastAsia="Times New Roman" w:cs="Calibri"/>
                <w:sz w:val="20"/>
                <w:szCs w:val="20"/>
                <w:lang w:eastAsia="de-DE"/>
              </w:rPr>
            </w:pPr>
            <w:ins w:id="8344" w:author="Kisch, Christian" w:date="2022-02-08T10:24:00Z">
              <w:r>
                <w:rPr>
                  <w:sz w:val="20"/>
                  <w:szCs w:val="20"/>
                </w:rPr>
                <w:t>x</w:t>
              </w:r>
            </w:ins>
          </w:p>
        </w:tc>
        <w:tc>
          <w:tcPr>
            <w:tcW w:w="1134" w:type="dxa"/>
            <w:shd w:val="clear" w:color="000000" w:fill="auto"/>
            <w:hideMark/>
          </w:tcPr>
          <w:p w14:paraId="3593319A" w14:textId="29AEC802" w:rsidR="005E6557" w:rsidRPr="00CF5477" w:rsidRDefault="005E6557" w:rsidP="005E6557">
            <w:pPr>
              <w:spacing w:before="0" w:after="0" w:line="240" w:lineRule="auto"/>
              <w:jc w:val="center"/>
              <w:rPr>
                <w:ins w:id="8345" w:author="Kisch, Christian" w:date="2022-02-08T10:16:00Z"/>
                <w:rFonts w:eastAsia="Times New Roman" w:cs="Calibri"/>
                <w:sz w:val="20"/>
                <w:szCs w:val="20"/>
                <w:lang w:eastAsia="de-DE"/>
              </w:rPr>
            </w:pPr>
            <w:ins w:id="8346" w:author="Kisch, Christian" w:date="2022-02-08T10:25:00Z">
              <w:r>
                <w:rPr>
                  <w:sz w:val="20"/>
                  <w:szCs w:val="20"/>
                </w:rPr>
                <w:t>x</w:t>
              </w:r>
            </w:ins>
          </w:p>
        </w:tc>
      </w:tr>
      <w:tr w:rsidR="005E6557" w:rsidRPr="00CF5477" w14:paraId="4273F275" w14:textId="77777777" w:rsidTr="007B5DBF">
        <w:trPr>
          <w:trHeight w:val="544"/>
          <w:ins w:id="8347" w:author="Kisch, Christian" w:date="2022-02-08T10:16:00Z"/>
        </w:trPr>
        <w:tc>
          <w:tcPr>
            <w:tcW w:w="626" w:type="dxa"/>
            <w:shd w:val="clear" w:color="000000" w:fill="auto"/>
            <w:hideMark/>
          </w:tcPr>
          <w:p w14:paraId="1472A1BC" w14:textId="77777777" w:rsidR="005E6557" w:rsidRPr="00CF5477" w:rsidRDefault="005E6557" w:rsidP="005E6557">
            <w:pPr>
              <w:spacing w:before="0" w:after="0" w:line="240" w:lineRule="auto"/>
              <w:jc w:val="right"/>
              <w:rPr>
                <w:ins w:id="8348" w:author="Kisch, Christian" w:date="2022-02-08T10:16:00Z"/>
                <w:rFonts w:eastAsia="Times New Roman" w:cs="Calibri"/>
                <w:color w:val="000000"/>
                <w:lang w:eastAsia="de-DE"/>
              </w:rPr>
            </w:pPr>
            <w:ins w:id="8349" w:author="Kisch, Christian" w:date="2022-02-08T10:16:00Z">
              <w:r>
                <w:rPr>
                  <w:rFonts w:eastAsia="Times New Roman" w:cs="Calibri"/>
                  <w:color w:val="000000"/>
                  <w:lang w:eastAsia="de-DE"/>
                </w:rPr>
                <w:t>10</w:t>
              </w:r>
            </w:ins>
          </w:p>
        </w:tc>
        <w:tc>
          <w:tcPr>
            <w:tcW w:w="2523" w:type="dxa"/>
            <w:shd w:val="clear" w:color="000000" w:fill="auto"/>
            <w:hideMark/>
          </w:tcPr>
          <w:p w14:paraId="0CB35416" w14:textId="77761662" w:rsidR="005E6557" w:rsidRPr="00CF5477" w:rsidRDefault="005E6557" w:rsidP="005E6557">
            <w:pPr>
              <w:spacing w:before="0" w:after="0" w:line="240" w:lineRule="auto"/>
              <w:rPr>
                <w:ins w:id="8350" w:author="Kisch, Christian" w:date="2022-02-08T10:16:00Z"/>
                <w:rFonts w:eastAsia="Times New Roman" w:cs="Calibri"/>
                <w:color w:val="000000"/>
                <w:lang w:eastAsia="de-DE"/>
              </w:rPr>
            </w:pPr>
            <w:ins w:id="8351"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56AD789A" w14:textId="77777777" w:rsidR="005E6557" w:rsidRPr="00CF5477" w:rsidRDefault="005E6557" w:rsidP="005E6557">
            <w:pPr>
              <w:spacing w:before="0" w:after="0" w:line="240" w:lineRule="auto"/>
              <w:rPr>
                <w:ins w:id="8352" w:author="Kisch, Christian" w:date="2022-02-08T10:16:00Z"/>
                <w:rFonts w:eastAsia="Times New Roman" w:cs="Calibri"/>
                <w:b/>
                <w:bCs/>
                <w:sz w:val="20"/>
                <w:szCs w:val="20"/>
                <w:lang w:eastAsia="de-DE"/>
              </w:rPr>
            </w:pPr>
            <w:ins w:id="8353" w:author="Kisch, Christian" w:date="2022-02-08T10:16:00Z">
              <w:r w:rsidRPr="00CF5477">
                <w:rPr>
                  <w:rFonts w:eastAsia="Times New Roman" w:cs="Calibri"/>
                  <w:b/>
                  <w:bCs/>
                  <w:sz w:val="20"/>
                  <w:szCs w:val="20"/>
                  <w:lang w:eastAsia="de-DE"/>
                </w:rPr>
                <w:t>Rollen</w:t>
              </w:r>
            </w:ins>
          </w:p>
        </w:tc>
        <w:tc>
          <w:tcPr>
            <w:tcW w:w="1418" w:type="dxa"/>
            <w:shd w:val="clear" w:color="000000" w:fill="auto"/>
            <w:hideMark/>
          </w:tcPr>
          <w:p w14:paraId="57F89704" w14:textId="613CAC90" w:rsidR="005E6557" w:rsidRPr="00CF5477" w:rsidRDefault="005E6557" w:rsidP="005E6557">
            <w:pPr>
              <w:spacing w:before="0" w:after="0" w:line="240" w:lineRule="auto"/>
              <w:jc w:val="center"/>
              <w:rPr>
                <w:ins w:id="8354" w:author="Kisch, Christian" w:date="2022-02-08T10:16:00Z"/>
                <w:rFonts w:eastAsia="Times New Roman" w:cs="Calibri"/>
                <w:sz w:val="20"/>
                <w:szCs w:val="20"/>
                <w:lang w:eastAsia="de-DE"/>
              </w:rPr>
            </w:pPr>
            <w:ins w:id="8355" w:author="Kisch, Christian" w:date="2022-02-08T10:22:00Z">
              <w:r>
                <w:rPr>
                  <w:sz w:val="20"/>
                  <w:szCs w:val="20"/>
                </w:rPr>
                <w:t>Ja</w:t>
              </w:r>
            </w:ins>
          </w:p>
        </w:tc>
        <w:tc>
          <w:tcPr>
            <w:tcW w:w="992" w:type="dxa"/>
            <w:shd w:val="clear" w:color="000000" w:fill="auto"/>
          </w:tcPr>
          <w:p w14:paraId="76C663F2" w14:textId="632E9EA9" w:rsidR="005E6557" w:rsidRPr="00CF5477" w:rsidRDefault="005E6557" w:rsidP="005E6557">
            <w:pPr>
              <w:spacing w:before="0" w:after="0" w:line="240" w:lineRule="auto"/>
              <w:jc w:val="center"/>
              <w:rPr>
                <w:ins w:id="8356" w:author="Kisch, Christian" w:date="2022-02-08T10:16:00Z"/>
                <w:rFonts w:eastAsia="Times New Roman" w:cs="Calibri"/>
                <w:sz w:val="20"/>
                <w:szCs w:val="20"/>
                <w:lang w:eastAsia="de-DE"/>
              </w:rPr>
            </w:pPr>
            <w:ins w:id="8357" w:author="Kisch, Christian" w:date="2022-02-08T10:23:00Z">
              <w:r>
                <w:rPr>
                  <w:sz w:val="20"/>
                  <w:szCs w:val="20"/>
                </w:rPr>
                <w:t>Nein</w:t>
              </w:r>
            </w:ins>
          </w:p>
        </w:tc>
        <w:tc>
          <w:tcPr>
            <w:tcW w:w="992" w:type="dxa"/>
            <w:shd w:val="clear" w:color="000000" w:fill="auto"/>
            <w:hideMark/>
          </w:tcPr>
          <w:p w14:paraId="33F51F8B" w14:textId="4FB265C4" w:rsidR="005E6557" w:rsidRPr="00CF5477" w:rsidRDefault="005E6557" w:rsidP="005E6557">
            <w:pPr>
              <w:spacing w:before="0" w:after="0" w:line="240" w:lineRule="auto"/>
              <w:jc w:val="center"/>
              <w:rPr>
                <w:ins w:id="8358" w:author="Kisch, Christian" w:date="2022-02-08T10:16:00Z"/>
                <w:rFonts w:eastAsia="Times New Roman" w:cs="Calibri"/>
                <w:sz w:val="20"/>
                <w:szCs w:val="20"/>
                <w:lang w:eastAsia="de-DE"/>
              </w:rPr>
            </w:pPr>
            <w:ins w:id="8359" w:author="Kisch, Christian" w:date="2022-02-08T10:24:00Z">
              <w:r>
                <w:rPr>
                  <w:sz w:val="20"/>
                  <w:szCs w:val="20"/>
                </w:rPr>
                <w:t>Nein</w:t>
              </w:r>
            </w:ins>
          </w:p>
        </w:tc>
        <w:tc>
          <w:tcPr>
            <w:tcW w:w="1134" w:type="dxa"/>
            <w:shd w:val="clear" w:color="000000" w:fill="auto"/>
            <w:hideMark/>
          </w:tcPr>
          <w:p w14:paraId="5DC7EF3C" w14:textId="17DBEB0C" w:rsidR="005E6557" w:rsidRPr="00CF5477" w:rsidRDefault="005E6557" w:rsidP="005E6557">
            <w:pPr>
              <w:spacing w:before="0" w:after="0" w:line="240" w:lineRule="auto"/>
              <w:jc w:val="center"/>
              <w:rPr>
                <w:ins w:id="8360" w:author="Kisch, Christian" w:date="2022-02-08T10:16:00Z"/>
                <w:rFonts w:eastAsia="Times New Roman" w:cs="Calibri"/>
                <w:sz w:val="20"/>
                <w:szCs w:val="20"/>
                <w:lang w:eastAsia="de-DE"/>
              </w:rPr>
            </w:pPr>
            <w:ins w:id="8361" w:author="Kisch, Christian" w:date="2022-02-08T10:24:00Z">
              <w:r>
                <w:rPr>
                  <w:sz w:val="20"/>
                  <w:szCs w:val="20"/>
                </w:rPr>
                <w:t>x</w:t>
              </w:r>
            </w:ins>
          </w:p>
        </w:tc>
        <w:tc>
          <w:tcPr>
            <w:tcW w:w="1134" w:type="dxa"/>
            <w:shd w:val="clear" w:color="000000" w:fill="auto"/>
            <w:hideMark/>
          </w:tcPr>
          <w:p w14:paraId="5A31C589" w14:textId="5A880F5A" w:rsidR="005E6557" w:rsidRPr="00CF5477" w:rsidRDefault="005E6557" w:rsidP="005E6557">
            <w:pPr>
              <w:spacing w:before="0" w:after="0" w:line="240" w:lineRule="auto"/>
              <w:jc w:val="center"/>
              <w:rPr>
                <w:ins w:id="8362" w:author="Kisch, Christian" w:date="2022-02-08T10:16:00Z"/>
                <w:rFonts w:eastAsia="Times New Roman" w:cs="Calibri"/>
                <w:sz w:val="20"/>
                <w:szCs w:val="20"/>
                <w:lang w:eastAsia="de-DE"/>
              </w:rPr>
            </w:pPr>
            <w:ins w:id="8363" w:author="Kisch, Christian" w:date="2022-02-08T10:25:00Z">
              <w:r>
                <w:rPr>
                  <w:sz w:val="20"/>
                  <w:szCs w:val="20"/>
                </w:rPr>
                <w:t>x</w:t>
              </w:r>
            </w:ins>
          </w:p>
        </w:tc>
      </w:tr>
      <w:tr w:rsidR="005E6557" w:rsidRPr="00CF5477" w14:paraId="571B40CA" w14:textId="77777777" w:rsidTr="007B5DBF">
        <w:trPr>
          <w:trHeight w:val="567"/>
          <w:ins w:id="8364" w:author="Kisch, Christian" w:date="2022-02-08T10:16:00Z"/>
        </w:trPr>
        <w:tc>
          <w:tcPr>
            <w:tcW w:w="626" w:type="dxa"/>
            <w:shd w:val="clear" w:color="000000" w:fill="auto"/>
            <w:hideMark/>
          </w:tcPr>
          <w:p w14:paraId="75295C99" w14:textId="77777777" w:rsidR="005E6557" w:rsidRPr="00CF5477" w:rsidRDefault="005E6557" w:rsidP="005E6557">
            <w:pPr>
              <w:spacing w:before="0" w:after="0" w:line="240" w:lineRule="auto"/>
              <w:jc w:val="right"/>
              <w:rPr>
                <w:ins w:id="8365" w:author="Kisch, Christian" w:date="2022-02-08T10:16:00Z"/>
                <w:rFonts w:eastAsia="Times New Roman" w:cs="Calibri"/>
                <w:color w:val="000000"/>
                <w:lang w:eastAsia="de-DE"/>
              </w:rPr>
            </w:pPr>
            <w:ins w:id="8366" w:author="Kisch, Christian" w:date="2022-02-08T10:16:00Z">
              <w:r>
                <w:rPr>
                  <w:rFonts w:eastAsia="Times New Roman" w:cs="Calibri"/>
                  <w:color w:val="000000"/>
                  <w:lang w:eastAsia="de-DE"/>
                </w:rPr>
                <w:t>11</w:t>
              </w:r>
            </w:ins>
          </w:p>
        </w:tc>
        <w:tc>
          <w:tcPr>
            <w:tcW w:w="2523" w:type="dxa"/>
            <w:shd w:val="clear" w:color="000000" w:fill="auto"/>
            <w:hideMark/>
          </w:tcPr>
          <w:p w14:paraId="4ED26194" w14:textId="33EAFC90" w:rsidR="005E6557" w:rsidRPr="00CF5477" w:rsidRDefault="005E6557" w:rsidP="005E6557">
            <w:pPr>
              <w:spacing w:before="0" w:after="0" w:line="240" w:lineRule="auto"/>
              <w:rPr>
                <w:ins w:id="8367" w:author="Kisch, Christian" w:date="2022-02-08T10:16:00Z"/>
                <w:rFonts w:eastAsia="Times New Roman" w:cs="Calibri"/>
                <w:color w:val="000000"/>
                <w:lang w:eastAsia="de-DE"/>
              </w:rPr>
            </w:pPr>
            <w:ins w:id="8368"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7F63850" w14:textId="77777777" w:rsidR="005E6557" w:rsidRPr="00CF5477" w:rsidRDefault="005E6557" w:rsidP="005E6557">
            <w:pPr>
              <w:spacing w:before="0" w:after="0" w:line="240" w:lineRule="auto"/>
              <w:rPr>
                <w:ins w:id="8369" w:author="Kisch, Christian" w:date="2022-02-08T10:16:00Z"/>
                <w:rFonts w:eastAsia="Times New Roman" w:cs="Calibri"/>
                <w:b/>
                <w:bCs/>
                <w:sz w:val="20"/>
                <w:szCs w:val="20"/>
                <w:lang w:eastAsia="de-DE"/>
              </w:rPr>
            </w:pPr>
            <w:ins w:id="8370" w:author="Kisch, Christian" w:date="2022-02-08T10:16:00Z">
              <w:r w:rsidRPr="00CF5477">
                <w:rPr>
                  <w:rFonts w:eastAsia="Times New Roman" w:cs="Calibri"/>
                  <w:b/>
                  <w:bCs/>
                  <w:sz w:val="20"/>
                  <w:szCs w:val="20"/>
                  <w:lang w:eastAsia="de-DE"/>
                </w:rPr>
                <w:t>Berechtigungen</w:t>
              </w:r>
            </w:ins>
          </w:p>
        </w:tc>
        <w:tc>
          <w:tcPr>
            <w:tcW w:w="1418" w:type="dxa"/>
            <w:shd w:val="clear" w:color="000000" w:fill="auto"/>
            <w:hideMark/>
          </w:tcPr>
          <w:p w14:paraId="3BDB5531" w14:textId="0A3CEF35" w:rsidR="005E6557" w:rsidRPr="00CF5477" w:rsidRDefault="005E6557" w:rsidP="005E6557">
            <w:pPr>
              <w:spacing w:before="0" w:after="0" w:line="240" w:lineRule="auto"/>
              <w:jc w:val="center"/>
              <w:rPr>
                <w:ins w:id="8371" w:author="Kisch, Christian" w:date="2022-02-08T10:16:00Z"/>
                <w:rFonts w:eastAsia="Times New Roman" w:cs="Calibri"/>
                <w:sz w:val="20"/>
                <w:szCs w:val="20"/>
                <w:lang w:eastAsia="de-DE"/>
              </w:rPr>
            </w:pPr>
            <w:ins w:id="8372" w:author="Kisch, Christian" w:date="2022-02-08T10:22:00Z">
              <w:r>
                <w:rPr>
                  <w:sz w:val="20"/>
                  <w:szCs w:val="20"/>
                </w:rPr>
                <w:t>Ja</w:t>
              </w:r>
            </w:ins>
          </w:p>
        </w:tc>
        <w:tc>
          <w:tcPr>
            <w:tcW w:w="992" w:type="dxa"/>
            <w:shd w:val="clear" w:color="000000" w:fill="auto"/>
          </w:tcPr>
          <w:p w14:paraId="686003A7" w14:textId="4FE7CAB3" w:rsidR="005E6557" w:rsidRPr="00CF5477" w:rsidRDefault="005E6557" w:rsidP="005E6557">
            <w:pPr>
              <w:spacing w:before="0" w:after="0" w:line="240" w:lineRule="auto"/>
              <w:jc w:val="center"/>
              <w:rPr>
                <w:ins w:id="8373" w:author="Kisch, Christian" w:date="2022-02-08T10:16:00Z"/>
                <w:rFonts w:eastAsia="Times New Roman" w:cs="Calibri"/>
                <w:sz w:val="20"/>
                <w:szCs w:val="20"/>
                <w:lang w:eastAsia="de-DE"/>
              </w:rPr>
            </w:pPr>
            <w:ins w:id="8374" w:author="Kisch, Christian" w:date="2022-02-08T10:23:00Z">
              <w:r>
                <w:rPr>
                  <w:sz w:val="20"/>
                  <w:szCs w:val="20"/>
                </w:rPr>
                <w:t>Nein</w:t>
              </w:r>
            </w:ins>
          </w:p>
        </w:tc>
        <w:tc>
          <w:tcPr>
            <w:tcW w:w="992" w:type="dxa"/>
            <w:shd w:val="clear" w:color="000000" w:fill="auto"/>
            <w:hideMark/>
          </w:tcPr>
          <w:p w14:paraId="4679091D" w14:textId="636E97C8" w:rsidR="005E6557" w:rsidRPr="00CF5477" w:rsidRDefault="005E6557" w:rsidP="005E6557">
            <w:pPr>
              <w:spacing w:before="0" w:after="0" w:line="240" w:lineRule="auto"/>
              <w:jc w:val="center"/>
              <w:rPr>
                <w:ins w:id="8375" w:author="Kisch, Christian" w:date="2022-02-08T10:16:00Z"/>
                <w:rFonts w:eastAsia="Times New Roman" w:cs="Calibri"/>
                <w:sz w:val="20"/>
                <w:szCs w:val="20"/>
                <w:lang w:eastAsia="de-DE"/>
              </w:rPr>
            </w:pPr>
            <w:ins w:id="8376" w:author="Kisch, Christian" w:date="2022-02-08T10:24:00Z">
              <w:r>
                <w:rPr>
                  <w:sz w:val="20"/>
                  <w:szCs w:val="20"/>
                </w:rPr>
                <w:t>Nein</w:t>
              </w:r>
            </w:ins>
          </w:p>
        </w:tc>
        <w:tc>
          <w:tcPr>
            <w:tcW w:w="1134" w:type="dxa"/>
            <w:shd w:val="clear" w:color="000000" w:fill="auto"/>
            <w:hideMark/>
          </w:tcPr>
          <w:p w14:paraId="2C5F8982" w14:textId="04755DE8" w:rsidR="005E6557" w:rsidRPr="00CF5477" w:rsidRDefault="005E6557" w:rsidP="005E6557">
            <w:pPr>
              <w:spacing w:before="0" w:after="0" w:line="240" w:lineRule="auto"/>
              <w:jc w:val="center"/>
              <w:rPr>
                <w:ins w:id="8377" w:author="Kisch, Christian" w:date="2022-02-08T10:16:00Z"/>
                <w:rFonts w:eastAsia="Times New Roman" w:cs="Calibri"/>
                <w:sz w:val="20"/>
                <w:szCs w:val="20"/>
                <w:lang w:eastAsia="de-DE"/>
              </w:rPr>
            </w:pPr>
            <w:ins w:id="8378" w:author="Kisch, Christian" w:date="2022-02-08T10:24:00Z">
              <w:r>
                <w:rPr>
                  <w:sz w:val="20"/>
                  <w:szCs w:val="20"/>
                </w:rPr>
                <w:t>Nein</w:t>
              </w:r>
            </w:ins>
          </w:p>
        </w:tc>
        <w:tc>
          <w:tcPr>
            <w:tcW w:w="1134" w:type="dxa"/>
            <w:shd w:val="clear" w:color="000000" w:fill="auto"/>
            <w:hideMark/>
          </w:tcPr>
          <w:p w14:paraId="682B103F" w14:textId="177F85DF" w:rsidR="005E6557" w:rsidRPr="00CF5477" w:rsidRDefault="005E6557" w:rsidP="005E6557">
            <w:pPr>
              <w:spacing w:before="0" w:after="0" w:line="240" w:lineRule="auto"/>
              <w:jc w:val="center"/>
              <w:rPr>
                <w:ins w:id="8379" w:author="Kisch, Christian" w:date="2022-02-08T10:16:00Z"/>
                <w:rFonts w:eastAsia="Times New Roman" w:cs="Calibri"/>
                <w:sz w:val="20"/>
                <w:szCs w:val="20"/>
                <w:lang w:eastAsia="de-DE"/>
              </w:rPr>
            </w:pPr>
            <w:ins w:id="8380" w:author="Kisch, Christian" w:date="2022-02-08T10:25:00Z">
              <w:r>
                <w:rPr>
                  <w:sz w:val="20"/>
                  <w:szCs w:val="20"/>
                </w:rPr>
                <w:t>Nein</w:t>
              </w:r>
            </w:ins>
          </w:p>
        </w:tc>
      </w:tr>
      <w:tr w:rsidR="005E6557" w:rsidRPr="00CF5477" w14:paraId="7C0F3C45" w14:textId="77777777" w:rsidTr="007B5DBF">
        <w:trPr>
          <w:trHeight w:val="561"/>
          <w:ins w:id="8381" w:author="Kisch, Christian" w:date="2022-02-08T10:16:00Z"/>
        </w:trPr>
        <w:tc>
          <w:tcPr>
            <w:tcW w:w="626" w:type="dxa"/>
            <w:shd w:val="clear" w:color="000000" w:fill="auto"/>
            <w:hideMark/>
          </w:tcPr>
          <w:p w14:paraId="4B91618B" w14:textId="77777777" w:rsidR="005E6557" w:rsidRPr="00CF5477" w:rsidRDefault="005E6557" w:rsidP="005E6557">
            <w:pPr>
              <w:spacing w:before="0" w:after="0" w:line="240" w:lineRule="auto"/>
              <w:jc w:val="right"/>
              <w:rPr>
                <w:ins w:id="8382" w:author="Kisch, Christian" w:date="2022-02-08T10:16:00Z"/>
                <w:rFonts w:eastAsia="Times New Roman" w:cs="Calibri"/>
                <w:color w:val="000000"/>
                <w:lang w:eastAsia="de-DE"/>
              </w:rPr>
            </w:pPr>
            <w:ins w:id="8383" w:author="Kisch, Christian" w:date="2022-02-08T10:16:00Z">
              <w:r>
                <w:rPr>
                  <w:rFonts w:eastAsia="Times New Roman" w:cs="Calibri"/>
                  <w:color w:val="000000"/>
                  <w:lang w:eastAsia="de-DE"/>
                </w:rPr>
                <w:t>12</w:t>
              </w:r>
            </w:ins>
          </w:p>
        </w:tc>
        <w:tc>
          <w:tcPr>
            <w:tcW w:w="2523" w:type="dxa"/>
            <w:shd w:val="clear" w:color="000000" w:fill="auto"/>
            <w:hideMark/>
          </w:tcPr>
          <w:p w14:paraId="2357FB5F" w14:textId="57886F6C" w:rsidR="005E6557" w:rsidRPr="00CF5477" w:rsidRDefault="005E6557" w:rsidP="005E6557">
            <w:pPr>
              <w:spacing w:before="0" w:after="0" w:line="240" w:lineRule="auto"/>
              <w:rPr>
                <w:ins w:id="8384" w:author="Kisch, Christian" w:date="2022-02-08T10:16:00Z"/>
                <w:rFonts w:eastAsia="Times New Roman" w:cs="Calibri"/>
                <w:color w:val="000000"/>
                <w:lang w:eastAsia="de-DE"/>
              </w:rPr>
            </w:pPr>
            <w:ins w:id="8385"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0153383E" w14:textId="77777777" w:rsidR="005E6557" w:rsidRPr="00CF5477" w:rsidRDefault="005E6557" w:rsidP="005E6557">
            <w:pPr>
              <w:spacing w:before="0" w:after="0" w:line="240" w:lineRule="auto"/>
              <w:rPr>
                <w:ins w:id="8386" w:author="Kisch, Christian" w:date="2022-02-08T10:16:00Z"/>
                <w:rFonts w:eastAsia="Times New Roman" w:cs="Calibri"/>
                <w:b/>
                <w:bCs/>
                <w:sz w:val="20"/>
                <w:szCs w:val="20"/>
                <w:lang w:eastAsia="de-DE"/>
              </w:rPr>
            </w:pPr>
            <w:ins w:id="8387" w:author="Kisch, Christian" w:date="2022-02-08T10:16:00Z">
              <w:r w:rsidRPr="00CF5477">
                <w:rPr>
                  <w:rFonts w:eastAsia="Times New Roman" w:cs="Calibri"/>
                  <w:b/>
                  <w:bCs/>
                  <w:sz w:val="20"/>
                  <w:szCs w:val="20"/>
                  <w:lang w:eastAsia="de-DE"/>
                </w:rPr>
                <w:t>Posteingang OE</w:t>
              </w:r>
            </w:ins>
          </w:p>
        </w:tc>
        <w:tc>
          <w:tcPr>
            <w:tcW w:w="1418" w:type="dxa"/>
            <w:shd w:val="clear" w:color="000000" w:fill="auto"/>
            <w:hideMark/>
          </w:tcPr>
          <w:p w14:paraId="70A155FF" w14:textId="58092117" w:rsidR="005E6557" w:rsidRPr="00CF5477" w:rsidRDefault="005E6557" w:rsidP="005E6557">
            <w:pPr>
              <w:spacing w:before="0" w:after="0" w:line="240" w:lineRule="auto"/>
              <w:jc w:val="center"/>
              <w:rPr>
                <w:ins w:id="8388" w:author="Kisch, Christian" w:date="2022-02-08T10:16:00Z"/>
                <w:rFonts w:eastAsia="Times New Roman" w:cs="Calibri"/>
                <w:sz w:val="20"/>
                <w:szCs w:val="20"/>
                <w:lang w:eastAsia="de-DE"/>
              </w:rPr>
            </w:pPr>
            <w:ins w:id="8389" w:author="Kisch, Christian" w:date="2022-02-08T10:22:00Z">
              <w:r>
                <w:rPr>
                  <w:sz w:val="20"/>
                  <w:szCs w:val="20"/>
                </w:rPr>
                <w:t>Nein</w:t>
              </w:r>
            </w:ins>
          </w:p>
        </w:tc>
        <w:tc>
          <w:tcPr>
            <w:tcW w:w="992" w:type="dxa"/>
            <w:shd w:val="clear" w:color="000000" w:fill="auto"/>
          </w:tcPr>
          <w:p w14:paraId="786D0FAB" w14:textId="70787E39" w:rsidR="005E6557" w:rsidRPr="00CF5477" w:rsidRDefault="005E6557" w:rsidP="005E6557">
            <w:pPr>
              <w:spacing w:before="0" w:after="0" w:line="240" w:lineRule="auto"/>
              <w:jc w:val="center"/>
              <w:rPr>
                <w:ins w:id="8390" w:author="Kisch, Christian" w:date="2022-02-08T10:16:00Z"/>
                <w:rFonts w:eastAsia="Times New Roman" w:cs="Calibri"/>
                <w:sz w:val="20"/>
                <w:szCs w:val="20"/>
                <w:lang w:eastAsia="de-DE"/>
              </w:rPr>
            </w:pPr>
            <w:ins w:id="8391" w:author="Kisch, Christian" w:date="2022-02-08T10:23:00Z">
              <w:r>
                <w:rPr>
                  <w:sz w:val="20"/>
                  <w:szCs w:val="20"/>
                </w:rPr>
                <w:t>Nein</w:t>
              </w:r>
            </w:ins>
          </w:p>
        </w:tc>
        <w:tc>
          <w:tcPr>
            <w:tcW w:w="992" w:type="dxa"/>
            <w:shd w:val="clear" w:color="000000" w:fill="auto"/>
            <w:hideMark/>
          </w:tcPr>
          <w:p w14:paraId="0AFF1E6B" w14:textId="3A037AF1" w:rsidR="005E6557" w:rsidRPr="00CF5477" w:rsidRDefault="005E6557" w:rsidP="005E6557">
            <w:pPr>
              <w:spacing w:before="0" w:after="0" w:line="240" w:lineRule="auto"/>
              <w:jc w:val="center"/>
              <w:rPr>
                <w:ins w:id="8392" w:author="Kisch, Christian" w:date="2022-02-08T10:16:00Z"/>
                <w:rFonts w:eastAsia="Times New Roman" w:cs="Calibri"/>
                <w:sz w:val="20"/>
                <w:szCs w:val="20"/>
                <w:lang w:eastAsia="de-DE"/>
              </w:rPr>
            </w:pPr>
            <w:ins w:id="8393" w:author="Kisch, Christian" w:date="2022-02-08T10:24:00Z">
              <w:r>
                <w:rPr>
                  <w:sz w:val="20"/>
                  <w:szCs w:val="20"/>
                </w:rPr>
                <w:t>x</w:t>
              </w:r>
            </w:ins>
          </w:p>
        </w:tc>
        <w:tc>
          <w:tcPr>
            <w:tcW w:w="1134" w:type="dxa"/>
            <w:shd w:val="clear" w:color="000000" w:fill="auto"/>
            <w:hideMark/>
          </w:tcPr>
          <w:p w14:paraId="783E95C1" w14:textId="125987B3" w:rsidR="005E6557" w:rsidRPr="00CF5477" w:rsidRDefault="005E6557" w:rsidP="005E6557">
            <w:pPr>
              <w:spacing w:before="0" w:after="0" w:line="240" w:lineRule="auto"/>
              <w:jc w:val="center"/>
              <w:rPr>
                <w:ins w:id="8394" w:author="Kisch, Christian" w:date="2022-02-08T10:16:00Z"/>
                <w:rFonts w:eastAsia="Times New Roman" w:cs="Calibri"/>
                <w:sz w:val="20"/>
                <w:szCs w:val="20"/>
                <w:lang w:eastAsia="de-DE"/>
              </w:rPr>
            </w:pPr>
            <w:ins w:id="8395" w:author="Kisch, Christian" w:date="2022-02-08T10:24:00Z">
              <w:r>
                <w:rPr>
                  <w:sz w:val="20"/>
                  <w:szCs w:val="20"/>
                </w:rPr>
                <w:t>Nein</w:t>
              </w:r>
            </w:ins>
          </w:p>
        </w:tc>
        <w:tc>
          <w:tcPr>
            <w:tcW w:w="1134" w:type="dxa"/>
            <w:shd w:val="clear" w:color="000000" w:fill="auto"/>
            <w:hideMark/>
          </w:tcPr>
          <w:p w14:paraId="140417BC" w14:textId="29F7B9CE" w:rsidR="005E6557" w:rsidRPr="00CF5477" w:rsidRDefault="005E6557" w:rsidP="005E6557">
            <w:pPr>
              <w:spacing w:before="0" w:after="0" w:line="240" w:lineRule="auto"/>
              <w:jc w:val="center"/>
              <w:rPr>
                <w:ins w:id="8396" w:author="Kisch, Christian" w:date="2022-02-08T10:16:00Z"/>
                <w:rFonts w:eastAsia="Times New Roman" w:cs="Calibri"/>
                <w:sz w:val="20"/>
                <w:szCs w:val="20"/>
                <w:lang w:eastAsia="de-DE"/>
              </w:rPr>
            </w:pPr>
            <w:ins w:id="8397" w:author="Kisch, Christian" w:date="2022-02-08T10:25:00Z">
              <w:r>
                <w:rPr>
                  <w:sz w:val="20"/>
                  <w:szCs w:val="20"/>
                </w:rPr>
                <w:t>Nein</w:t>
              </w:r>
            </w:ins>
          </w:p>
        </w:tc>
      </w:tr>
      <w:tr w:rsidR="005E6557" w:rsidRPr="00CF5477" w14:paraId="5BD5AADD" w14:textId="77777777" w:rsidTr="007B5DBF">
        <w:trPr>
          <w:trHeight w:val="554"/>
          <w:ins w:id="8398" w:author="Kisch, Christian" w:date="2022-02-08T10:16:00Z"/>
        </w:trPr>
        <w:tc>
          <w:tcPr>
            <w:tcW w:w="626" w:type="dxa"/>
            <w:shd w:val="clear" w:color="000000" w:fill="auto"/>
            <w:hideMark/>
          </w:tcPr>
          <w:p w14:paraId="6F880D03" w14:textId="77777777" w:rsidR="005E6557" w:rsidRPr="00CF5477" w:rsidRDefault="005E6557" w:rsidP="005E6557">
            <w:pPr>
              <w:spacing w:before="0" w:after="0" w:line="240" w:lineRule="auto"/>
              <w:jc w:val="right"/>
              <w:rPr>
                <w:ins w:id="8399" w:author="Kisch, Christian" w:date="2022-02-08T10:16:00Z"/>
                <w:rFonts w:eastAsia="Times New Roman" w:cs="Calibri"/>
                <w:color w:val="000000"/>
                <w:lang w:eastAsia="de-DE"/>
              </w:rPr>
            </w:pPr>
            <w:ins w:id="8400" w:author="Kisch, Christian" w:date="2022-02-08T10:16: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5168264C" w14:textId="0CE6A9D5" w:rsidR="005E6557" w:rsidRPr="00CF5477" w:rsidRDefault="005E6557" w:rsidP="005E6557">
            <w:pPr>
              <w:spacing w:before="0" w:after="0" w:line="240" w:lineRule="auto"/>
              <w:rPr>
                <w:ins w:id="8401" w:author="Kisch, Christian" w:date="2022-02-08T10:16:00Z"/>
                <w:rFonts w:eastAsia="Times New Roman" w:cs="Calibri"/>
                <w:color w:val="000000"/>
                <w:lang w:eastAsia="de-DE"/>
              </w:rPr>
            </w:pPr>
            <w:ins w:id="8402"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23921557" w14:textId="77777777" w:rsidR="005E6557" w:rsidRPr="00CF5477" w:rsidRDefault="005E6557" w:rsidP="005E6557">
            <w:pPr>
              <w:spacing w:before="0" w:after="0" w:line="240" w:lineRule="auto"/>
              <w:rPr>
                <w:ins w:id="8403" w:author="Kisch, Christian" w:date="2022-02-08T10:16:00Z"/>
                <w:rFonts w:eastAsia="Times New Roman" w:cs="Calibri"/>
                <w:b/>
                <w:bCs/>
                <w:sz w:val="20"/>
                <w:szCs w:val="20"/>
                <w:lang w:eastAsia="de-DE"/>
              </w:rPr>
            </w:pPr>
            <w:ins w:id="8404" w:author="Kisch, Christian" w:date="2022-02-08T10:16:00Z">
              <w:r w:rsidRPr="00CF5477">
                <w:rPr>
                  <w:rFonts w:eastAsia="Times New Roman" w:cs="Calibri"/>
                  <w:b/>
                  <w:bCs/>
                  <w:sz w:val="20"/>
                  <w:szCs w:val="20"/>
                  <w:lang w:eastAsia="de-DE"/>
                </w:rPr>
                <w:t>Verfahren</w:t>
              </w:r>
            </w:ins>
          </w:p>
        </w:tc>
        <w:tc>
          <w:tcPr>
            <w:tcW w:w="1418" w:type="dxa"/>
            <w:shd w:val="clear" w:color="000000" w:fill="auto"/>
            <w:hideMark/>
          </w:tcPr>
          <w:p w14:paraId="36497B61" w14:textId="56EC938B" w:rsidR="005E6557" w:rsidRPr="00CF5477" w:rsidRDefault="005E6557" w:rsidP="005E6557">
            <w:pPr>
              <w:spacing w:before="0" w:after="0" w:line="240" w:lineRule="auto"/>
              <w:jc w:val="center"/>
              <w:rPr>
                <w:ins w:id="8405" w:author="Kisch, Christian" w:date="2022-02-08T10:16:00Z"/>
                <w:rFonts w:eastAsia="Times New Roman" w:cs="Calibri"/>
                <w:sz w:val="20"/>
                <w:szCs w:val="20"/>
                <w:lang w:eastAsia="de-DE"/>
              </w:rPr>
            </w:pPr>
            <w:ins w:id="8406" w:author="Kisch, Christian" w:date="2022-02-08T10:22:00Z">
              <w:r>
                <w:rPr>
                  <w:sz w:val="20"/>
                  <w:szCs w:val="20"/>
                </w:rPr>
                <w:t>Ja</w:t>
              </w:r>
            </w:ins>
          </w:p>
        </w:tc>
        <w:tc>
          <w:tcPr>
            <w:tcW w:w="992" w:type="dxa"/>
            <w:shd w:val="clear" w:color="000000" w:fill="auto"/>
          </w:tcPr>
          <w:p w14:paraId="3C0F0ABC" w14:textId="65FB1C2F" w:rsidR="005E6557" w:rsidRPr="00CF5477" w:rsidRDefault="005E6557" w:rsidP="005E6557">
            <w:pPr>
              <w:spacing w:before="0" w:after="0" w:line="240" w:lineRule="auto"/>
              <w:jc w:val="center"/>
              <w:rPr>
                <w:ins w:id="8407" w:author="Kisch, Christian" w:date="2022-02-08T10:16:00Z"/>
                <w:rFonts w:eastAsia="Times New Roman" w:cs="Calibri"/>
                <w:sz w:val="20"/>
                <w:szCs w:val="20"/>
                <w:lang w:eastAsia="de-DE"/>
              </w:rPr>
            </w:pPr>
            <w:ins w:id="8408" w:author="Kisch, Christian" w:date="2022-02-08T10:23:00Z">
              <w:r>
                <w:rPr>
                  <w:sz w:val="20"/>
                  <w:szCs w:val="20"/>
                </w:rPr>
                <w:t>Nein</w:t>
              </w:r>
            </w:ins>
          </w:p>
        </w:tc>
        <w:tc>
          <w:tcPr>
            <w:tcW w:w="992" w:type="dxa"/>
            <w:shd w:val="clear" w:color="000000" w:fill="auto"/>
            <w:hideMark/>
          </w:tcPr>
          <w:p w14:paraId="281BA79D" w14:textId="61F52EAD" w:rsidR="005E6557" w:rsidRPr="00CF5477" w:rsidRDefault="005E6557" w:rsidP="005E6557">
            <w:pPr>
              <w:spacing w:before="0" w:after="0" w:line="240" w:lineRule="auto"/>
              <w:jc w:val="center"/>
              <w:rPr>
                <w:ins w:id="8409" w:author="Kisch, Christian" w:date="2022-02-08T10:16:00Z"/>
                <w:rFonts w:eastAsia="Times New Roman" w:cs="Calibri"/>
                <w:sz w:val="20"/>
                <w:szCs w:val="20"/>
                <w:lang w:eastAsia="de-DE"/>
              </w:rPr>
            </w:pPr>
            <w:ins w:id="8410" w:author="Kisch, Christian" w:date="2022-02-08T10:24:00Z">
              <w:r>
                <w:rPr>
                  <w:sz w:val="20"/>
                  <w:szCs w:val="20"/>
                </w:rPr>
                <w:t>Nein</w:t>
              </w:r>
            </w:ins>
          </w:p>
        </w:tc>
        <w:tc>
          <w:tcPr>
            <w:tcW w:w="1134" w:type="dxa"/>
            <w:shd w:val="clear" w:color="000000" w:fill="auto"/>
            <w:hideMark/>
          </w:tcPr>
          <w:p w14:paraId="47F9F94B" w14:textId="1260FC00" w:rsidR="005E6557" w:rsidRPr="00CF5477" w:rsidRDefault="005E6557" w:rsidP="005E6557">
            <w:pPr>
              <w:spacing w:before="0" w:after="0" w:line="240" w:lineRule="auto"/>
              <w:jc w:val="center"/>
              <w:rPr>
                <w:ins w:id="8411" w:author="Kisch, Christian" w:date="2022-02-08T10:16:00Z"/>
                <w:rFonts w:eastAsia="Times New Roman" w:cs="Calibri"/>
                <w:sz w:val="20"/>
                <w:szCs w:val="20"/>
                <w:lang w:eastAsia="de-DE"/>
              </w:rPr>
            </w:pPr>
            <w:ins w:id="8412" w:author="Kisch, Christian" w:date="2022-02-08T10:24:00Z">
              <w:r>
                <w:rPr>
                  <w:sz w:val="20"/>
                  <w:szCs w:val="20"/>
                </w:rPr>
                <w:t>x</w:t>
              </w:r>
            </w:ins>
          </w:p>
        </w:tc>
        <w:tc>
          <w:tcPr>
            <w:tcW w:w="1134" w:type="dxa"/>
            <w:shd w:val="clear" w:color="000000" w:fill="auto"/>
            <w:hideMark/>
          </w:tcPr>
          <w:p w14:paraId="5BDD821E" w14:textId="50C7CD0F" w:rsidR="005E6557" w:rsidRPr="00CF5477" w:rsidRDefault="005E6557" w:rsidP="005E6557">
            <w:pPr>
              <w:spacing w:before="0" w:after="0" w:line="240" w:lineRule="auto"/>
              <w:jc w:val="center"/>
              <w:rPr>
                <w:ins w:id="8413" w:author="Kisch, Christian" w:date="2022-02-08T10:16:00Z"/>
                <w:rFonts w:eastAsia="Times New Roman" w:cs="Calibri"/>
                <w:sz w:val="20"/>
                <w:szCs w:val="20"/>
                <w:lang w:eastAsia="de-DE"/>
              </w:rPr>
            </w:pPr>
            <w:ins w:id="8414" w:author="Kisch, Christian" w:date="2022-02-08T10:25:00Z">
              <w:r>
                <w:rPr>
                  <w:sz w:val="20"/>
                  <w:szCs w:val="20"/>
                </w:rPr>
                <w:t>x</w:t>
              </w:r>
            </w:ins>
          </w:p>
        </w:tc>
      </w:tr>
      <w:tr w:rsidR="005E6557" w:rsidRPr="00CF5477" w14:paraId="774AC139" w14:textId="77777777" w:rsidTr="007B5DBF">
        <w:trPr>
          <w:trHeight w:val="562"/>
          <w:ins w:id="8415" w:author="Kisch, Christian" w:date="2022-02-08T10:16:00Z"/>
        </w:trPr>
        <w:tc>
          <w:tcPr>
            <w:tcW w:w="626" w:type="dxa"/>
            <w:shd w:val="clear" w:color="000000" w:fill="auto"/>
            <w:hideMark/>
          </w:tcPr>
          <w:p w14:paraId="2F08C4B1" w14:textId="77777777" w:rsidR="005E6557" w:rsidRPr="00CF5477" w:rsidRDefault="005E6557" w:rsidP="005E6557">
            <w:pPr>
              <w:spacing w:before="0" w:after="0" w:line="240" w:lineRule="auto"/>
              <w:jc w:val="right"/>
              <w:rPr>
                <w:ins w:id="8416" w:author="Kisch, Christian" w:date="2022-02-08T10:16:00Z"/>
                <w:rFonts w:eastAsia="Times New Roman" w:cs="Calibri"/>
                <w:color w:val="000000"/>
                <w:lang w:eastAsia="de-DE"/>
              </w:rPr>
            </w:pPr>
            <w:ins w:id="8417" w:author="Kisch, Christian" w:date="2022-02-08T10:16:00Z">
              <w:r>
                <w:rPr>
                  <w:rFonts w:eastAsia="Times New Roman" w:cs="Calibri"/>
                  <w:color w:val="000000"/>
                  <w:lang w:eastAsia="de-DE"/>
                </w:rPr>
                <w:t>14</w:t>
              </w:r>
            </w:ins>
          </w:p>
        </w:tc>
        <w:tc>
          <w:tcPr>
            <w:tcW w:w="2523" w:type="dxa"/>
            <w:shd w:val="clear" w:color="000000" w:fill="auto"/>
            <w:hideMark/>
          </w:tcPr>
          <w:p w14:paraId="7E6E7D0F" w14:textId="1BAE4622" w:rsidR="005E6557" w:rsidRPr="00CF5477" w:rsidRDefault="005E6557" w:rsidP="005E6557">
            <w:pPr>
              <w:spacing w:before="0" w:after="0" w:line="240" w:lineRule="auto"/>
              <w:rPr>
                <w:ins w:id="8418" w:author="Kisch, Christian" w:date="2022-02-08T10:16:00Z"/>
                <w:rFonts w:eastAsia="Times New Roman" w:cs="Calibri"/>
                <w:color w:val="000000"/>
                <w:lang w:eastAsia="de-DE"/>
              </w:rPr>
            </w:pPr>
            <w:ins w:id="8419"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6FC0A294" w14:textId="77777777" w:rsidR="005E6557" w:rsidRPr="00CF5477" w:rsidRDefault="005E6557" w:rsidP="005E6557">
            <w:pPr>
              <w:spacing w:before="0" w:after="0" w:line="240" w:lineRule="auto"/>
              <w:rPr>
                <w:ins w:id="8420" w:author="Kisch, Christian" w:date="2022-02-08T10:16:00Z"/>
                <w:rFonts w:eastAsia="Times New Roman" w:cs="Calibri"/>
                <w:b/>
                <w:bCs/>
                <w:sz w:val="20"/>
                <w:szCs w:val="20"/>
                <w:lang w:eastAsia="de-DE"/>
              </w:rPr>
            </w:pPr>
            <w:ins w:id="8421" w:author="Kisch, Christian" w:date="2022-02-08T10:16:00Z">
              <w:r w:rsidRPr="00CF5477">
                <w:rPr>
                  <w:rFonts w:eastAsia="Times New Roman" w:cs="Calibri"/>
                  <w:b/>
                  <w:bCs/>
                  <w:sz w:val="20"/>
                  <w:szCs w:val="20"/>
                  <w:lang w:eastAsia="de-DE"/>
                </w:rPr>
                <w:t>Bearbeitungsstatus</w:t>
              </w:r>
            </w:ins>
          </w:p>
        </w:tc>
        <w:tc>
          <w:tcPr>
            <w:tcW w:w="1418" w:type="dxa"/>
            <w:shd w:val="clear" w:color="000000" w:fill="auto"/>
            <w:hideMark/>
          </w:tcPr>
          <w:p w14:paraId="4C2A0AF7" w14:textId="0AF1DB9C" w:rsidR="005E6557" w:rsidRPr="00CF5477" w:rsidRDefault="005E6557" w:rsidP="005E6557">
            <w:pPr>
              <w:spacing w:before="0" w:after="0" w:line="240" w:lineRule="auto"/>
              <w:jc w:val="center"/>
              <w:rPr>
                <w:ins w:id="8422" w:author="Kisch, Christian" w:date="2022-02-08T10:16:00Z"/>
                <w:rFonts w:eastAsia="Times New Roman" w:cs="Calibri"/>
                <w:sz w:val="20"/>
                <w:szCs w:val="20"/>
                <w:lang w:eastAsia="de-DE"/>
              </w:rPr>
            </w:pPr>
            <w:ins w:id="8423" w:author="Kisch, Christian" w:date="2022-02-08T10:22:00Z">
              <w:r>
                <w:rPr>
                  <w:sz w:val="20"/>
                  <w:szCs w:val="20"/>
                </w:rPr>
                <w:t>Ja</w:t>
              </w:r>
            </w:ins>
          </w:p>
        </w:tc>
        <w:tc>
          <w:tcPr>
            <w:tcW w:w="992" w:type="dxa"/>
            <w:shd w:val="clear" w:color="000000" w:fill="auto"/>
          </w:tcPr>
          <w:p w14:paraId="03F381AC" w14:textId="44C8111D" w:rsidR="005E6557" w:rsidRPr="00CF5477" w:rsidRDefault="005E6557" w:rsidP="005E6557">
            <w:pPr>
              <w:spacing w:before="0" w:after="0" w:line="240" w:lineRule="auto"/>
              <w:jc w:val="center"/>
              <w:rPr>
                <w:ins w:id="8424" w:author="Kisch, Christian" w:date="2022-02-08T10:16:00Z"/>
                <w:rFonts w:eastAsia="Times New Roman" w:cs="Calibri"/>
                <w:sz w:val="20"/>
                <w:szCs w:val="20"/>
                <w:lang w:eastAsia="de-DE"/>
              </w:rPr>
            </w:pPr>
            <w:ins w:id="8425" w:author="Kisch, Christian" w:date="2022-02-08T10:23:00Z">
              <w:r>
                <w:rPr>
                  <w:sz w:val="20"/>
                  <w:szCs w:val="20"/>
                </w:rPr>
                <w:t>Nein</w:t>
              </w:r>
            </w:ins>
          </w:p>
        </w:tc>
        <w:tc>
          <w:tcPr>
            <w:tcW w:w="992" w:type="dxa"/>
            <w:shd w:val="clear" w:color="000000" w:fill="auto"/>
            <w:hideMark/>
          </w:tcPr>
          <w:p w14:paraId="2FC25217" w14:textId="77F5BF28" w:rsidR="005E6557" w:rsidRPr="00CF5477" w:rsidRDefault="005E6557" w:rsidP="005E6557">
            <w:pPr>
              <w:spacing w:before="0" w:after="0" w:line="240" w:lineRule="auto"/>
              <w:jc w:val="center"/>
              <w:rPr>
                <w:ins w:id="8426" w:author="Kisch, Christian" w:date="2022-02-08T10:16:00Z"/>
                <w:rFonts w:eastAsia="Times New Roman" w:cs="Calibri"/>
                <w:sz w:val="20"/>
                <w:szCs w:val="20"/>
                <w:lang w:eastAsia="de-DE"/>
              </w:rPr>
            </w:pPr>
            <w:ins w:id="8427" w:author="Kisch, Christian" w:date="2022-02-08T10:24:00Z">
              <w:r>
                <w:rPr>
                  <w:sz w:val="20"/>
                  <w:szCs w:val="20"/>
                </w:rPr>
                <w:t>x</w:t>
              </w:r>
            </w:ins>
          </w:p>
        </w:tc>
        <w:tc>
          <w:tcPr>
            <w:tcW w:w="1134" w:type="dxa"/>
            <w:shd w:val="clear" w:color="000000" w:fill="auto"/>
            <w:hideMark/>
          </w:tcPr>
          <w:p w14:paraId="4CD41572" w14:textId="6003E006" w:rsidR="005E6557" w:rsidRPr="00CF5477" w:rsidRDefault="005E6557" w:rsidP="005E6557">
            <w:pPr>
              <w:spacing w:before="0" w:after="0" w:line="240" w:lineRule="auto"/>
              <w:jc w:val="center"/>
              <w:rPr>
                <w:ins w:id="8428" w:author="Kisch, Christian" w:date="2022-02-08T10:16:00Z"/>
                <w:rFonts w:eastAsia="Times New Roman" w:cs="Calibri"/>
                <w:sz w:val="20"/>
                <w:szCs w:val="20"/>
                <w:lang w:eastAsia="de-DE"/>
              </w:rPr>
            </w:pPr>
            <w:ins w:id="8429" w:author="Kisch, Christian" w:date="2022-02-08T10:24:00Z">
              <w:r>
                <w:rPr>
                  <w:sz w:val="20"/>
                  <w:szCs w:val="20"/>
                </w:rPr>
                <w:t>x</w:t>
              </w:r>
            </w:ins>
          </w:p>
        </w:tc>
        <w:tc>
          <w:tcPr>
            <w:tcW w:w="1134" w:type="dxa"/>
            <w:shd w:val="clear" w:color="000000" w:fill="auto"/>
            <w:hideMark/>
          </w:tcPr>
          <w:p w14:paraId="7F478F20" w14:textId="12295409" w:rsidR="005E6557" w:rsidRPr="00CF5477" w:rsidRDefault="005E6557" w:rsidP="005E6557">
            <w:pPr>
              <w:spacing w:before="0" w:after="0" w:line="240" w:lineRule="auto"/>
              <w:jc w:val="center"/>
              <w:rPr>
                <w:ins w:id="8430" w:author="Kisch, Christian" w:date="2022-02-08T10:16:00Z"/>
                <w:rFonts w:eastAsia="Times New Roman" w:cs="Calibri"/>
                <w:sz w:val="20"/>
                <w:szCs w:val="20"/>
                <w:lang w:eastAsia="de-DE"/>
              </w:rPr>
            </w:pPr>
            <w:ins w:id="8431" w:author="Kisch, Christian" w:date="2022-02-08T10:25:00Z">
              <w:r>
                <w:rPr>
                  <w:sz w:val="20"/>
                  <w:szCs w:val="20"/>
                </w:rPr>
                <w:t>x</w:t>
              </w:r>
            </w:ins>
          </w:p>
        </w:tc>
      </w:tr>
      <w:tr w:rsidR="005E6557" w:rsidRPr="00CF5477" w14:paraId="2CCF5336" w14:textId="77777777" w:rsidTr="007B5DBF">
        <w:trPr>
          <w:trHeight w:val="551"/>
          <w:ins w:id="8432" w:author="Kisch, Christian" w:date="2022-02-08T10:16:00Z"/>
        </w:trPr>
        <w:tc>
          <w:tcPr>
            <w:tcW w:w="626" w:type="dxa"/>
            <w:shd w:val="clear" w:color="000000" w:fill="auto"/>
            <w:hideMark/>
          </w:tcPr>
          <w:p w14:paraId="09E398A1" w14:textId="77777777" w:rsidR="005E6557" w:rsidRPr="00CF5477" w:rsidRDefault="005E6557" w:rsidP="005E6557">
            <w:pPr>
              <w:spacing w:before="0" w:after="0" w:line="240" w:lineRule="auto"/>
              <w:jc w:val="right"/>
              <w:rPr>
                <w:ins w:id="8433" w:author="Kisch, Christian" w:date="2022-02-08T10:16:00Z"/>
                <w:rFonts w:eastAsia="Times New Roman" w:cs="Calibri"/>
                <w:color w:val="000000"/>
                <w:lang w:eastAsia="de-DE"/>
              </w:rPr>
            </w:pPr>
            <w:ins w:id="8434" w:author="Kisch, Christian" w:date="2022-02-08T10:16:00Z">
              <w:r>
                <w:rPr>
                  <w:rFonts w:eastAsia="Times New Roman" w:cs="Calibri"/>
                  <w:color w:val="000000"/>
                  <w:lang w:eastAsia="de-DE"/>
                </w:rPr>
                <w:t>15</w:t>
              </w:r>
            </w:ins>
          </w:p>
        </w:tc>
        <w:tc>
          <w:tcPr>
            <w:tcW w:w="2523" w:type="dxa"/>
            <w:shd w:val="clear" w:color="000000" w:fill="auto"/>
            <w:hideMark/>
          </w:tcPr>
          <w:p w14:paraId="7B6301C5" w14:textId="338A9439" w:rsidR="005E6557" w:rsidRPr="00CF5477" w:rsidRDefault="005E6557" w:rsidP="005E6557">
            <w:pPr>
              <w:spacing w:before="0" w:after="0" w:line="240" w:lineRule="auto"/>
              <w:rPr>
                <w:ins w:id="8435" w:author="Kisch, Christian" w:date="2022-02-08T10:16:00Z"/>
                <w:rFonts w:eastAsia="Times New Roman" w:cs="Calibri"/>
                <w:color w:val="000000"/>
                <w:lang w:eastAsia="de-DE"/>
              </w:rPr>
            </w:pPr>
            <w:ins w:id="8436"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2047E5FE" w14:textId="77777777" w:rsidR="005E6557" w:rsidRPr="00CF5477" w:rsidRDefault="005E6557" w:rsidP="005E6557">
            <w:pPr>
              <w:spacing w:before="0" w:after="0" w:line="240" w:lineRule="auto"/>
              <w:rPr>
                <w:ins w:id="8437" w:author="Kisch, Christian" w:date="2022-02-08T10:16:00Z"/>
                <w:rFonts w:eastAsia="Times New Roman" w:cs="Calibri"/>
                <w:b/>
                <w:bCs/>
                <w:sz w:val="20"/>
                <w:szCs w:val="20"/>
                <w:lang w:eastAsia="de-DE"/>
              </w:rPr>
            </w:pPr>
            <w:ins w:id="8438" w:author="Kisch, Christian" w:date="2022-02-08T10:16:00Z">
              <w:r w:rsidRPr="00CF5477">
                <w:rPr>
                  <w:rFonts w:eastAsia="Times New Roman" w:cs="Calibri"/>
                  <w:b/>
                  <w:bCs/>
                  <w:sz w:val="20"/>
                  <w:szCs w:val="20"/>
                  <w:lang w:eastAsia="de-DE"/>
                </w:rPr>
                <w:t>Aktenführungsrecht</w:t>
              </w:r>
            </w:ins>
          </w:p>
        </w:tc>
        <w:tc>
          <w:tcPr>
            <w:tcW w:w="1418" w:type="dxa"/>
            <w:shd w:val="clear" w:color="000000" w:fill="auto"/>
            <w:hideMark/>
          </w:tcPr>
          <w:p w14:paraId="014F0BD5" w14:textId="5C160D5B" w:rsidR="005E6557" w:rsidRPr="00CF5477" w:rsidRDefault="005E6557" w:rsidP="005E6557">
            <w:pPr>
              <w:spacing w:before="0" w:after="0" w:line="240" w:lineRule="auto"/>
              <w:jc w:val="center"/>
              <w:rPr>
                <w:ins w:id="8439" w:author="Kisch, Christian" w:date="2022-02-08T10:16:00Z"/>
                <w:rFonts w:eastAsia="Times New Roman" w:cs="Calibri"/>
                <w:sz w:val="20"/>
                <w:szCs w:val="20"/>
                <w:lang w:eastAsia="de-DE"/>
              </w:rPr>
            </w:pPr>
            <w:ins w:id="8440" w:author="Kisch, Christian" w:date="2022-02-08T10:22:00Z">
              <w:r>
                <w:rPr>
                  <w:sz w:val="20"/>
                  <w:szCs w:val="20"/>
                </w:rPr>
                <w:t>Ja</w:t>
              </w:r>
            </w:ins>
          </w:p>
        </w:tc>
        <w:tc>
          <w:tcPr>
            <w:tcW w:w="992" w:type="dxa"/>
            <w:shd w:val="clear" w:color="000000" w:fill="auto"/>
          </w:tcPr>
          <w:p w14:paraId="50859397" w14:textId="5FB116D8" w:rsidR="005E6557" w:rsidRPr="00CF5477" w:rsidRDefault="005E6557" w:rsidP="005E6557">
            <w:pPr>
              <w:spacing w:before="0" w:after="0" w:line="240" w:lineRule="auto"/>
              <w:jc w:val="center"/>
              <w:rPr>
                <w:ins w:id="8441" w:author="Kisch, Christian" w:date="2022-02-08T10:16:00Z"/>
                <w:rFonts w:eastAsia="Times New Roman" w:cs="Calibri"/>
                <w:sz w:val="20"/>
                <w:szCs w:val="20"/>
                <w:lang w:eastAsia="de-DE"/>
              </w:rPr>
            </w:pPr>
            <w:ins w:id="8442" w:author="Kisch, Christian" w:date="2022-02-08T10:23:00Z">
              <w:r>
                <w:rPr>
                  <w:sz w:val="20"/>
                  <w:szCs w:val="20"/>
                </w:rPr>
                <w:t>Nein</w:t>
              </w:r>
            </w:ins>
          </w:p>
        </w:tc>
        <w:tc>
          <w:tcPr>
            <w:tcW w:w="992" w:type="dxa"/>
            <w:shd w:val="clear" w:color="000000" w:fill="auto"/>
            <w:hideMark/>
          </w:tcPr>
          <w:p w14:paraId="2F7BDDF3" w14:textId="4529B1D4" w:rsidR="005E6557" w:rsidRPr="00CF5477" w:rsidRDefault="005E6557" w:rsidP="005E6557">
            <w:pPr>
              <w:spacing w:before="0" w:after="0" w:line="240" w:lineRule="auto"/>
              <w:jc w:val="center"/>
              <w:rPr>
                <w:ins w:id="8443" w:author="Kisch, Christian" w:date="2022-02-08T10:16:00Z"/>
                <w:rFonts w:eastAsia="Times New Roman" w:cs="Calibri"/>
                <w:sz w:val="20"/>
                <w:szCs w:val="20"/>
                <w:lang w:eastAsia="de-DE"/>
              </w:rPr>
            </w:pPr>
            <w:ins w:id="8444" w:author="Kisch, Christian" w:date="2022-02-08T10:24:00Z">
              <w:r>
                <w:rPr>
                  <w:sz w:val="20"/>
                  <w:szCs w:val="20"/>
                </w:rPr>
                <w:t>Nein</w:t>
              </w:r>
            </w:ins>
          </w:p>
        </w:tc>
        <w:tc>
          <w:tcPr>
            <w:tcW w:w="1134" w:type="dxa"/>
            <w:shd w:val="clear" w:color="000000" w:fill="auto"/>
            <w:hideMark/>
          </w:tcPr>
          <w:p w14:paraId="3DFE8D44" w14:textId="5889F667" w:rsidR="005E6557" w:rsidRPr="00CF5477" w:rsidRDefault="005E6557" w:rsidP="005E6557">
            <w:pPr>
              <w:spacing w:before="0" w:after="0" w:line="240" w:lineRule="auto"/>
              <w:jc w:val="center"/>
              <w:rPr>
                <w:ins w:id="8445" w:author="Kisch, Christian" w:date="2022-02-08T10:16:00Z"/>
                <w:rFonts w:eastAsia="Times New Roman" w:cs="Calibri"/>
                <w:sz w:val="20"/>
                <w:szCs w:val="20"/>
                <w:lang w:eastAsia="de-DE"/>
              </w:rPr>
            </w:pPr>
            <w:ins w:id="8446" w:author="Kisch, Christian" w:date="2022-02-08T10:24:00Z">
              <w:r>
                <w:rPr>
                  <w:sz w:val="20"/>
                  <w:szCs w:val="20"/>
                </w:rPr>
                <w:t>Nein</w:t>
              </w:r>
            </w:ins>
          </w:p>
        </w:tc>
        <w:tc>
          <w:tcPr>
            <w:tcW w:w="1134" w:type="dxa"/>
            <w:shd w:val="clear" w:color="000000" w:fill="auto"/>
            <w:hideMark/>
          </w:tcPr>
          <w:p w14:paraId="697E494F" w14:textId="7A2BD6E5" w:rsidR="005E6557" w:rsidRPr="00CF5477" w:rsidRDefault="005E6557" w:rsidP="005E6557">
            <w:pPr>
              <w:spacing w:before="0" w:after="0" w:line="240" w:lineRule="auto"/>
              <w:jc w:val="center"/>
              <w:rPr>
                <w:ins w:id="8447" w:author="Kisch, Christian" w:date="2022-02-08T10:16:00Z"/>
                <w:rFonts w:eastAsia="Times New Roman" w:cs="Calibri"/>
                <w:sz w:val="20"/>
                <w:szCs w:val="20"/>
                <w:lang w:eastAsia="de-DE"/>
              </w:rPr>
            </w:pPr>
            <w:ins w:id="8448" w:author="Kisch, Christian" w:date="2022-02-08T10:25:00Z">
              <w:r>
                <w:rPr>
                  <w:sz w:val="20"/>
                  <w:szCs w:val="20"/>
                </w:rPr>
                <w:t>x</w:t>
              </w:r>
            </w:ins>
          </w:p>
        </w:tc>
      </w:tr>
      <w:tr w:rsidR="005E6557" w:rsidRPr="00CF5477" w14:paraId="2BCA1F37" w14:textId="77777777" w:rsidTr="007B5DBF">
        <w:trPr>
          <w:trHeight w:val="551"/>
          <w:ins w:id="8449" w:author="Kisch, Christian" w:date="2022-02-08T10:16:00Z"/>
        </w:trPr>
        <w:tc>
          <w:tcPr>
            <w:tcW w:w="626" w:type="dxa"/>
            <w:shd w:val="clear" w:color="000000" w:fill="auto"/>
            <w:hideMark/>
          </w:tcPr>
          <w:p w14:paraId="28B80D98" w14:textId="77777777" w:rsidR="005E6557" w:rsidRPr="00CF5477" w:rsidRDefault="005E6557" w:rsidP="005E6557">
            <w:pPr>
              <w:spacing w:before="0" w:after="0" w:line="240" w:lineRule="auto"/>
              <w:jc w:val="right"/>
              <w:rPr>
                <w:ins w:id="8450" w:author="Kisch, Christian" w:date="2022-02-08T10:16:00Z"/>
                <w:rFonts w:eastAsia="Times New Roman" w:cs="Calibri"/>
                <w:color w:val="000000"/>
                <w:lang w:eastAsia="de-DE"/>
              </w:rPr>
            </w:pPr>
            <w:ins w:id="8451" w:author="Kisch, Christian" w:date="2022-02-08T10:16:00Z">
              <w:r>
                <w:rPr>
                  <w:rFonts w:eastAsia="Times New Roman" w:cs="Calibri"/>
                  <w:color w:val="000000"/>
                  <w:lang w:eastAsia="de-DE"/>
                </w:rPr>
                <w:t>16</w:t>
              </w:r>
            </w:ins>
          </w:p>
        </w:tc>
        <w:tc>
          <w:tcPr>
            <w:tcW w:w="2523" w:type="dxa"/>
            <w:shd w:val="clear" w:color="000000" w:fill="auto"/>
            <w:hideMark/>
          </w:tcPr>
          <w:p w14:paraId="37EE44EE" w14:textId="52444F5B" w:rsidR="005E6557" w:rsidRPr="00CF5477" w:rsidRDefault="005E6557" w:rsidP="005E6557">
            <w:pPr>
              <w:spacing w:before="0" w:after="0" w:line="240" w:lineRule="auto"/>
              <w:rPr>
                <w:ins w:id="8452" w:author="Kisch, Christian" w:date="2022-02-08T10:16:00Z"/>
                <w:rFonts w:eastAsia="Times New Roman" w:cs="Calibri"/>
                <w:color w:val="000000"/>
                <w:lang w:eastAsia="de-DE"/>
              </w:rPr>
            </w:pPr>
            <w:ins w:id="8453"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4AD72797" w14:textId="77777777" w:rsidR="005E6557" w:rsidRPr="00CF5477" w:rsidRDefault="005E6557" w:rsidP="005E6557">
            <w:pPr>
              <w:spacing w:before="0" w:after="0" w:line="240" w:lineRule="auto"/>
              <w:rPr>
                <w:ins w:id="8454" w:author="Kisch, Christian" w:date="2022-02-08T10:16:00Z"/>
                <w:rFonts w:eastAsia="Times New Roman" w:cs="Calibri"/>
                <w:b/>
                <w:bCs/>
                <w:sz w:val="20"/>
                <w:szCs w:val="20"/>
                <w:lang w:eastAsia="de-DE"/>
              </w:rPr>
            </w:pPr>
            <w:ins w:id="8455" w:author="Kisch, Christian" w:date="2022-02-08T10:16:00Z">
              <w:r w:rsidRPr="00CF5477">
                <w:rPr>
                  <w:rFonts w:eastAsia="Times New Roman" w:cs="Calibri"/>
                  <w:b/>
                  <w:bCs/>
                  <w:sz w:val="20"/>
                  <w:szCs w:val="20"/>
                  <w:lang w:eastAsia="de-DE"/>
                </w:rPr>
                <w:t>Metadaten zum Verfahren</w:t>
              </w:r>
            </w:ins>
          </w:p>
        </w:tc>
        <w:tc>
          <w:tcPr>
            <w:tcW w:w="1418" w:type="dxa"/>
            <w:shd w:val="clear" w:color="000000" w:fill="auto"/>
            <w:hideMark/>
          </w:tcPr>
          <w:p w14:paraId="3B16B07C" w14:textId="2DFC5DBD" w:rsidR="005E6557" w:rsidRPr="00CF5477" w:rsidRDefault="005E6557" w:rsidP="005E6557">
            <w:pPr>
              <w:spacing w:before="0" w:after="0" w:line="240" w:lineRule="auto"/>
              <w:jc w:val="center"/>
              <w:rPr>
                <w:ins w:id="8456" w:author="Kisch, Christian" w:date="2022-02-08T10:16:00Z"/>
                <w:rFonts w:eastAsia="Times New Roman" w:cs="Calibri"/>
                <w:sz w:val="20"/>
                <w:szCs w:val="20"/>
                <w:lang w:eastAsia="de-DE"/>
              </w:rPr>
            </w:pPr>
            <w:ins w:id="8457" w:author="Kisch, Christian" w:date="2022-02-08T10:22:00Z">
              <w:r>
                <w:rPr>
                  <w:sz w:val="20"/>
                  <w:szCs w:val="20"/>
                </w:rPr>
                <w:t>Ja</w:t>
              </w:r>
            </w:ins>
          </w:p>
        </w:tc>
        <w:tc>
          <w:tcPr>
            <w:tcW w:w="992" w:type="dxa"/>
            <w:shd w:val="clear" w:color="000000" w:fill="auto"/>
          </w:tcPr>
          <w:p w14:paraId="707D5CB6" w14:textId="7A074767" w:rsidR="005E6557" w:rsidRPr="00CF5477" w:rsidRDefault="005E6557" w:rsidP="005E6557">
            <w:pPr>
              <w:spacing w:before="0" w:after="0" w:line="240" w:lineRule="auto"/>
              <w:jc w:val="center"/>
              <w:rPr>
                <w:ins w:id="8458" w:author="Kisch, Christian" w:date="2022-02-08T10:16:00Z"/>
                <w:rFonts w:eastAsia="Times New Roman" w:cs="Calibri"/>
                <w:sz w:val="20"/>
                <w:szCs w:val="20"/>
                <w:lang w:eastAsia="de-DE"/>
              </w:rPr>
            </w:pPr>
            <w:ins w:id="8459" w:author="Kisch, Christian" w:date="2022-02-08T10:23:00Z">
              <w:r>
                <w:rPr>
                  <w:sz w:val="20"/>
                  <w:szCs w:val="20"/>
                </w:rPr>
                <w:t>Nein</w:t>
              </w:r>
            </w:ins>
          </w:p>
        </w:tc>
        <w:tc>
          <w:tcPr>
            <w:tcW w:w="992" w:type="dxa"/>
            <w:shd w:val="clear" w:color="000000" w:fill="auto"/>
            <w:hideMark/>
          </w:tcPr>
          <w:p w14:paraId="145A9FE4" w14:textId="3E1D83C8" w:rsidR="005E6557" w:rsidRPr="00CF5477" w:rsidRDefault="005E6557" w:rsidP="005E6557">
            <w:pPr>
              <w:spacing w:before="0" w:after="0" w:line="240" w:lineRule="auto"/>
              <w:jc w:val="center"/>
              <w:rPr>
                <w:ins w:id="8460" w:author="Kisch, Christian" w:date="2022-02-08T10:16:00Z"/>
                <w:rFonts w:eastAsia="Times New Roman" w:cs="Calibri"/>
                <w:sz w:val="20"/>
                <w:szCs w:val="20"/>
                <w:lang w:eastAsia="de-DE"/>
              </w:rPr>
            </w:pPr>
            <w:ins w:id="8461" w:author="Kisch, Christian" w:date="2022-02-08T10:24:00Z">
              <w:r>
                <w:rPr>
                  <w:sz w:val="20"/>
                  <w:szCs w:val="20"/>
                </w:rPr>
                <w:t>Nein</w:t>
              </w:r>
            </w:ins>
          </w:p>
        </w:tc>
        <w:tc>
          <w:tcPr>
            <w:tcW w:w="1134" w:type="dxa"/>
            <w:shd w:val="clear" w:color="000000" w:fill="auto"/>
            <w:hideMark/>
          </w:tcPr>
          <w:p w14:paraId="73B4A559" w14:textId="108ADBFF" w:rsidR="005E6557" w:rsidRPr="00CF5477" w:rsidRDefault="005E6557" w:rsidP="005E6557">
            <w:pPr>
              <w:spacing w:before="0" w:after="0" w:line="240" w:lineRule="auto"/>
              <w:jc w:val="center"/>
              <w:rPr>
                <w:ins w:id="8462" w:author="Kisch, Christian" w:date="2022-02-08T10:16:00Z"/>
                <w:rFonts w:eastAsia="Times New Roman" w:cs="Calibri"/>
                <w:sz w:val="20"/>
                <w:szCs w:val="20"/>
                <w:lang w:eastAsia="de-DE"/>
              </w:rPr>
            </w:pPr>
            <w:ins w:id="8463" w:author="Kisch, Christian" w:date="2022-02-08T10:24:00Z">
              <w:r>
                <w:rPr>
                  <w:sz w:val="20"/>
                  <w:szCs w:val="20"/>
                </w:rPr>
                <w:t>x</w:t>
              </w:r>
            </w:ins>
          </w:p>
        </w:tc>
        <w:tc>
          <w:tcPr>
            <w:tcW w:w="1134" w:type="dxa"/>
            <w:shd w:val="clear" w:color="000000" w:fill="auto"/>
            <w:hideMark/>
          </w:tcPr>
          <w:p w14:paraId="74383805" w14:textId="748D6981" w:rsidR="005E6557" w:rsidRPr="00CF5477" w:rsidRDefault="005E6557" w:rsidP="005E6557">
            <w:pPr>
              <w:spacing w:before="0" w:after="0" w:line="240" w:lineRule="auto"/>
              <w:jc w:val="center"/>
              <w:rPr>
                <w:ins w:id="8464" w:author="Kisch, Christian" w:date="2022-02-08T10:16:00Z"/>
                <w:rFonts w:eastAsia="Times New Roman" w:cs="Calibri"/>
                <w:sz w:val="20"/>
                <w:szCs w:val="20"/>
                <w:lang w:eastAsia="de-DE"/>
              </w:rPr>
            </w:pPr>
            <w:ins w:id="8465" w:author="Kisch, Christian" w:date="2022-02-08T10:25:00Z">
              <w:r>
                <w:rPr>
                  <w:sz w:val="20"/>
                  <w:szCs w:val="20"/>
                </w:rPr>
                <w:t>x</w:t>
              </w:r>
            </w:ins>
          </w:p>
        </w:tc>
      </w:tr>
      <w:tr w:rsidR="005E6557" w:rsidRPr="00CF5477" w14:paraId="41CF9A8E" w14:textId="77777777" w:rsidTr="007B5DBF">
        <w:trPr>
          <w:trHeight w:val="525"/>
          <w:ins w:id="8466" w:author="Kisch, Christian" w:date="2022-02-08T10:16:00Z"/>
        </w:trPr>
        <w:tc>
          <w:tcPr>
            <w:tcW w:w="626" w:type="dxa"/>
            <w:shd w:val="clear" w:color="000000" w:fill="auto"/>
            <w:hideMark/>
          </w:tcPr>
          <w:p w14:paraId="041C3D27" w14:textId="77777777" w:rsidR="005E6557" w:rsidRPr="00CF5477" w:rsidRDefault="005E6557" w:rsidP="005E6557">
            <w:pPr>
              <w:spacing w:before="0" w:after="0" w:line="240" w:lineRule="auto"/>
              <w:jc w:val="right"/>
              <w:rPr>
                <w:ins w:id="8467" w:author="Kisch, Christian" w:date="2022-02-08T10:16:00Z"/>
                <w:rFonts w:eastAsia="Times New Roman" w:cs="Calibri"/>
                <w:color w:val="000000"/>
                <w:lang w:eastAsia="de-DE"/>
              </w:rPr>
            </w:pPr>
            <w:ins w:id="8468" w:author="Kisch, Christian" w:date="2022-02-08T10:16:00Z">
              <w:r>
                <w:rPr>
                  <w:rFonts w:eastAsia="Times New Roman" w:cs="Calibri"/>
                  <w:color w:val="000000"/>
                  <w:lang w:eastAsia="de-DE"/>
                </w:rPr>
                <w:t>17</w:t>
              </w:r>
            </w:ins>
          </w:p>
        </w:tc>
        <w:tc>
          <w:tcPr>
            <w:tcW w:w="2523" w:type="dxa"/>
            <w:shd w:val="clear" w:color="000000" w:fill="auto"/>
            <w:hideMark/>
          </w:tcPr>
          <w:p w14:paraId="4A62AF2C" w14:textId="5D24EE72" w:rsidR="005E6557" w:rsidRPr="00CF5477" w:rsidRDefault="005E6557" w:rsidP="005E6557">
            <w:pPr>
              <w:spacing w:before="0" w:after="0" w:line="240" w:lineRule="auto"/>
              <w:rPr>
                <w:ins w:id="8469" w:author="Kisch, Christian" w:date="2022-02-08T10:16:00Z"/>
                <w:rFonts w:eastAsia="Times New Roman" w:cs="Calibri"/>
                <w:color w:val="000000"/>
                <w:lang w:eastAsia="de-DE"/>
              </w:rPr>
            </w:pPr>
            <w:ins w:id="8470"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46E7190E" w14:textId="77777777" w:rsidR="005E6557" w:rsidRPr="00CF5477" w:rsidRDefault="005E6557" w:rsidP="005E6557">
            <w:pPr>
              <w:spacing w:before="0" w:after="0" w:line="240" w:lineRule="auto"/>
              <w:rPr>
                <w:ins w:id="8471" w:author="Kisch, Christian" w:date="2022-02-08T10:16:00Z"/>
                <w:rFonts w:eastAsia="Times New Roman" w:cs="Calibri"/>
                <w:b/>
                <w:bCs/>
                <w:sz w:val="20"/>
                <w:szCs w:val="20"/>
                <w:lang w:eastAsia="de-DE"/>
              </w:rPr>
            </w:pPr>
            <w:ins w:id="8472" w:author="Kisch, Christian" w:date="2022-02-08T10:16:00Z">
              <w:r w:rsidRPr="00CF5477">
                <w:rPr>
                  <w:rFonts w:eastAsia="Times New Roman" w:cs="Calibri"/>
                  <w:b/>
                  <w:bCs/>
                  <w:sz w:val="20"/>
                  <w:szCs w:val="20"/>
                  <w:lang w:eastAsia="de-DE"/>
                </w:rPr>
                <w:t>Verfahrenshistorie</w:t>
              </w:r>
            </w:ins>
          </w:p>
        </w:tc>
        <w:tc>
          <w:tcPr>
            <w:tcW w:w="1418" w:type="dxa"/>
            <w:shd w:val="clear" w:color="000000" w:fill="auto"/>
            <w:hideMark/>
          </w:tcPr>
          <w:p w14:paraId="2AB90168" w14:textId="649EBED8" w:rsidR="005E6557" w:rsidRPr="00CF5477" w:rsidRDefault="005E6557" w:rsidP="005E6557">
            <w:pPr>
              <w:spacing w:before="0" w:after="0" w:line="240" w:lineRule="auto"/>
              <w:jc w:val="center"/>
              <w:rPr>
                <w:ins w:id="8473" w:author="Kisch, Christian" w:date="2022-02-08T10:16:00Z"/>
                <w:rFonts w:eastAsia="Times New Roman" w:cs="Calibri"/>
                <w:sz w:val="20"/>
                <w:szCs w:val="20"/>
                <w:lang w:eastAsia="de-DE"/>
              </w:rPr>
            </w:pPr>
            <w:ins w:id="8474" w:author="Kisch, Christian" w:date="2022-02-08T10:22:00Z">
              <w:r>
                <w:rPr>
                  <w:sz w:val="20"/>
                  <w:szCs w:val="20"/>
                </w:rPr>
                <w:t>Nein</w:t>
              </w:r>
            </w:ins>
          </w:p>
        </w:tc>
        <w:tc>
          <w:tcPr>
            <w:tcW w:w="992" w:type="dxa"/>
            <w:shd w:val="clear" w:color="000000" w:fill="auto"/>
          </w:tcPr>
          <w:p w14:paraId="1677CC06" w14:textId="54348198" w:rsidR="005E6557" w:rsidRPr="00CF5477" w:rsidRDefault="005E6557" w:rsidP="005E6557">
            <w:pPr>
              <w:spacing w:before="0" w:after="0" w:line="240" w:lineRule="auto"/>
              <w:jc w:val="center"/>
              <w:rPr>
                <w:ins w:id="8475" w:author="Kisch, Christian" w:date="2022-02-08T10:16:00Z"/>
                <w:rFonts w:eastAsia="Times New Roman" w:cs="Calibri"/>
                <w:sz w:val="20"/>
                <w:szCs w:val="20"/>
                <w:lang w:eastAsia="de-DE"/>
              </w:rPr>
            </w:pPr>
            <w:ins w:id="8476" w:author="Kisch, Christian" w:date="2022-02-08T10:23:00Z">
              <w:r>
                <w:rPr>
                  <w:sz w:val="20"/>
                  <w:szCs w:val="20"/>
                </w:rPr>
                <w:t>Nein</w:t>
              </w:r>
            </w:ins>
          </w:p>
        </w:tc>
        <w:tc>
          <w:tcPr>
            <w:tcW w:w="992" w:type="dxa"/>
            <w:shd w:val="clear" w:color="000000" w:fill="auto"/>
            <w:hideMark/>
          </w:tcPr>
          <w:p w14:paraId="0CDAC279" w14:textId="225AEC30" w:rsidR="005E6557" w:rsidRPr="00CF5477" w:rsidRDefault="005E6557" w:rsidP="005E6557">
            <w:pPr>
              <w:spacing w:before="0" w:after="0" w:line="240" w:lineRule="auto"/>
              <w:jc w:val="center"/>
              <w:rPr>
                <w:ins w:id="8477" w:author="Kisch, Christian" w:date="2022-02-08T10:16:00Z"/>
                <w:rFonts w:eastAsia="Times New Roman" w:cs="Calibri"/>
                <w:sz w:val="20"/>
                <w:szCs w:val="20"/>
                <w:lang w:eastAsia="de-DE"/>
              </w:rPr>
            </w:pPr>
            <w:ins w:id="8478" w:author="Kisch, Christian" w:date="2022-02-08T10:24:00Z">
              <w:r>
                <w:rPr>
                  <w:sz w:val="20"/>
                  <w:szCs w:val="20"/>
                </w:rPr>
                <w:t>Nein</w:t>
              </w:r>
            </w:ins>
          </w:p>
        </w:tc>
        <w:tc>
          <w:tcPr>
            <w:tcW w:w="1134" w:type="dxa"/>
            <w:shd w:val="clear" w:color="000000" w:fill="auto"/>
            <w:hideMark/>
          </w:tcPr>
          <w:p w14:paraId="3F634997" w14:textId="71B35730" w:rsidR="005E6557" w:rsidRPr="00CF5477" w:rsidRDefault="005E6557" w:rsidP="005E6557">
            <w:pPr>
              <w:spacing w:before="0" w:after="0" w:line="240" w:lineRule="auto"/>
              <w:jc w:val="center"/>
              <w:rPr>
                <w:ins w:id="8479" w:author="Kisch, Christian" w:date="2022-02-08T10:16:00Z"/>
                <w:rFonts w:eastAsia="Times New Roman" w:cs="Calibri"/>
                <w:sz w:val="20"/>
                <w:szCs w:val="20"/>
                <w:lang w:eastAsia="de-DE"/>
              </w:rPr>
            </w:pPr>
            <w:ins w:id="8480" w:author="Kisch, Christian" w:date="2022-02-08T10:24:00Z">
              <w:r>
                <w:rPr>
                  <w:sz w:val="20"/>
                  <w:szCs w:val="20"/>
                </w:rPr>
                <w:t>x</w:t>
              </w:r>
            </w:ins>
          </w:p>
        </w:tc>
        <w:tc>
          <w:tcPr>
            <w:tcW w:w="1134" w:type="dxa"/>
            <w:shd w:val="clear" w:color="000000" w:fill="auto"/>
            <w:hideMark/>
          </w:tcPr>
          <w:p w14:paraId="5F0AF115" w14:textId="0257B72B" w:rsidR="005E6557" w:rsidRPr="00CF5477" w:rsidRDefault="005E6557" w:rsidP="005E6557">
            <w:pPr>
              <w:spacing w:before="0" w:after="0" w:line="240" w:lineRule="auto"/>
              <w:jc w:val="center"/>
              <w:rPr>
                <w:ins w:id="8481" w:author="Kisch, Christian" w:date="2022-02-08T10:16:00Z"/>
                <w:rFonts w:eastAsia="Times New Roman" w:cs="Calibri"/>
                <w:sz w:val="20"/>
                <w:szCs w:val="20"/>
                <w:lang w:eastAsia="de-DE"/>
              </w:rPr>
            </w:pPr>
            <w:ins w:id="8482" w:author="Kisch, Christian" w:date="2022-02-08T10:25:00Z">
              <w:r>
                <w:rPr>
                  <w:sz w:val="20"/>
                  <w:szCs w:val="20"/>
                </w:rPr>
                <w:t>x</w:t>
              </w:r>
            </w:ins>
          </w:p>
        </w:tc>
      </w:tr>
      <w:tr w:rsidR="005E6557" w:rsidRPr="00CF5477" w14:paraId="7C6F54A5" w14:textId="77777777" w:rsidTr="007B5DBF">
        <w:trPr>
          <w:trHeight w:val="432"/>
          <w:ins w:id="8483" w:author="Kisch, Christian" w:date="2022-02-08T10:16:00Z"/>
        </w:trPr>
        <w:tc>
          <w:tcPr>
            <w:tcW w:w="626" w:type="dxa"/>
            <w:shd w:val="clear" w:color="000000" w:fill="auto"/>
            <w:hideMark/>
          </w:tcPr>
          <w:p w14:paraId="546910F4" w14:textId="77777777" w:rsidR="005E6557" w:rsidRPr="00CF5477" w:rsidRDefault="005E6557" w:rsidP="005E6557">
            <w:pPr>
              <w:spacing w:before="0" w:after="0" w:line="240" w:lineRule="auto"/>
              <w:jc w:val="right"/>
              <w:rPr>
                <w:ins w:id="8484" w:author="Kisch, Christian" w:date="2022-02-08T10:16:00Z"/>
                <w:rFonts w:eastAsia="Times New Roman" w:cs="Calibri"/>
                <w:color w:val="000000"/>
                <w:lang w:eastAsia="de-DE"/>
              </w:rPr>
            </w:pPr>
            <w:ins w:id="8485" w:author="Kisch, Christian" w:date="2022-02-08T10:16:00Z">
              <w:r>
                <w:rPr>
                  <w:rFonts w:eastAsia="Times New Roman" w:cs="Calibri"/>
                  <w:color w:val="000000"/>
                  <w:lang w:eastAsia="de-DE"/>
                </w:rPr>
                <w:t>18</w:t>
              </w:r>
            </w:ins>
          </w:p>
        </w:tc>
        <w:tc>
          <w:tcPr>
            <w:tcW w:w="2523" w:type="dxa"/>
            <w:shd w:val="clear" w:color="000000" w:fill="auto"/>
            <w:hideMark/>
          </w:tcPr>
          <w:p w14:paraId="5DBC3289" w14:textId="389FC43F" w:rsidR="005E6557" w:rsidRPr="00CF5477" w:rsidRDefault="005E6557" w:rsidP="005E6557">
            <w:pPr>
              <w:spacing w:before="0" w:after="0" w:line="240" w:lineRule="auto"/>
              <w:rPr>
                <w:ins w:id="8486" w:author="Kisch, Christian" w:date="2022-02-08T10:16:00Z"/>
                <w:rFonts w:eastAsia="Times New Roman" w:cs="Calibri"/>
                <w:color w:val="000000"/>
                <w:lang w:eastAsia="de-DE"/>
              </w:rPr>
            </w:pPr>
            <w:ins w:id="8487"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17EBA011" w14:textId="77777777" w:rsidR="005E6557" w:rsidRPr="00CF5477" w:rsidRDefault="005E6557" w:rsidP="005E6557">
            <w:pPr>
              <w:spacing w:before="0" w:after="0" w:line="240" w:lineRule="auto"/>
              <w:rPr>
                <w:ins w:id="8488" w:author="Kisch, Christian" w:date="2022-02-08T10:16:00Z"/>
                <w:rFonts w:eastAsia="Times New Roman" w:cs="Calibri"/>
                <w:b/>
                <w:bCs/>
                <w:sz w:val="20"/>
                <w:szCs w:val="20"/>
                <w:lang w:eastAsia="de-DE"/>
              </w:rPr>
            </w:pPr>
            <w:ins w:id="8489" w:author="Kisch, Christian" w:date="2022-02-08T10:16:00Z">
              <w:r w:rsidRPr="00CF5477">
                <w:rPr>
                  <w:rFonts w:eastAsia="Times New Roman" w:cs="Calibri"/>
                  <w:b/>
                  <w:bCs/>
                  <w:sz w:val="20"/>
                  <w:szCs w:val="20"/>
                  <w:lang w:eastAsia="de-DE"/>
                </w:rPr>
                <w:t>Ordner</w:t>
              </w:r>
            </w:ins>
          </w:p>
        </w:tc>
        <w:tc>
          <w:tcPr>
            <w:tcW w:w="1418" w:type="dxa"/>
            <w:shd w:val="clear" w:color="000000" w:fill="auto"/>
            <w:hideMark/>
          </w:tcPr>
          <w:p w14:paraId="45686E0A" w14:textId="260FAAC0" w:rsidR="005E6557" w:rsidRPr="00CF5477" w:rsidRDefault="005E6557" w:rsidP="005E6557">
            <w:pPr>
              <w:spacing w:before="0" w:after="0" w:line="240" w:lineRule="auto"/>
              <w:jc w:val="center"/>
              <w:rPr>
                <w:ins w:id="8490" w:author="Kisch, Christian" w:date="2022-02-08T10:16:00Z"/>
                <w:rFonts w:eastAsia="Times New Roman" w:cs="Calibri"/>
                <w:sz w:val="20"/>
                <w:szCs w:val="20"/>
                <w:lang w:eastAsia="de-DE"/>
              </w:rPr>
            </w:pPr>
            <w:ins w:id="8491" w:author="Kisch, Christian" w:date="2022-02-08T10:22:00Z">
              <w:r>
                <w:rPr>
                  <w:sz w:val="20"/>
                  <w:szCs w:val="20"/>
                </w:rPr>
                <w:t>Ja</w:t>
              </w:r>
            </w:ins>
          </w:p>
        </w:tc>
        <w:tc>
          <w:tcPr>
            <w:tcW w:w="992" w:type="dxa"/>
            <w:shd w:val="clear" w:color="000000" w:fill="auto"/>
          </w:tcPr>
          <w:p w14:paraId="52524282" w14:textId="638492C7" w:rsidR="005E6557" w:rsidRPr="00CF5477" w:rsidRDefault="005E6557" w:rsidP="005E6557">
            <w:pPr>
              <w:spacing w:before="0" w:after="0" w:line="240" w:lineRule="auto"/>
              <w:jc w:val="center"/>
              <w:rPr>
                <w:ins w:id="8492" w:author="Kisch, Christian" w:date="2022-02-08T10:16:00Z"/>
                <w:rFonts w:eastAsia="Times New Roman" w:cs="Calibri"/>
                <w:sz w:val="20"/>
                <w:szCs w:val="20"/>
                <w:lang w:eastAsia="de-DE"/>
              </w:rPr>
            </w:pPr>
            <w:ins w:id="8493" w:author="Kisch, Christian" w:date="2022-02-08T10:23:00Z">
              <w:r>
                <w:rPr>
                  <w:sz w:val="20"/>
                  <w:szCs w:val="20"/>
                </w:rPr>
                <w:t>Nein</w:t>
              </w:r>
            </w:ins>
          </w:p>
        </w:tc>
        <w:tc>
          <w:tcPr>
            <w:tcW w:w="992" w:type="dxa"/>
            <w:shd w:val="clear" w:color="000000" w:fill="auto"/>
            <w:hideMark/>
          </w:tcPr>
          <w:p w14:paraId="38CE5D01" w14:textId="15DDA048" w:rsidR="005E6557" w:rsidRPr="00CF5477" w:rsidRDefault="005E6557" w:rsidP="005E6557">
            <w:pPr>
              <w:spacing w:before="0" w:after="0" w:line="240" w:lineRule="auto"/>
              <w:jc w:val="center"/>
              <w:rPr>
                <w:ins w:id="8494" w:author="Kisch, Christian" w:date="2022-02-08T10:16:00Z"/>
                <w:rFonts w:eastAsia="Times New Roman" w:cs="Calibri"/>
                <w:sz w:val="20"/>
                <w:szCs w:val="20"/>
                <w:lang w:eastAsia="de-DE"/>
              </w:rPr>
            </w:pPr>
            <w:ins w:id="8495" w:author="Kisch, Christian" w:date="2022-02-08T10:24:00Z">
              <w:r>
                <w:rPr>
                  <w:sz w:val="20"/>
                  <w:szCs w:val="20"/>
                </w:rPr>
                <w:t>Nein</w:t>
              </w:r>
            </w:ins>
          </w:p>
        </w:tc>
        <w:tc>
          <w:tcPr>
            <w:tcW w:w="1134" w:type="dxa"/>
            <w:shd w:val="clear" w:color="000000" w:fill="auto"/>
            <w:hideMark/>
          </w:tcPr>
          <w:p w14:paraId="5FD2B8CB" w14:textId="02EEADD1" w:rsidR="005E6557" w:rsidRPr="00CF5477" w:rsidRDefault="005E6557" w:rsidP="005E6557">
            <w:pPr>
              <w:spacing w:before="0" w:after="0" w:line="240" w:lineRule="auto"/>
              <w:jc w:val="center"/>
              <w:rPr>
                <w:ins w:id="8496" w:author="Kisch, Christian" w:date="2022-02-08T10:16:00Z"/>
                <w:rFonts w:eastAsia="Times New Roman" w:cs="Calibri"/>
                <w:sz w:val="20"/>
                <w:szCs w:val="20"/>
                <w:lang w:eastAsia="de-DE"/>
              </w:rPr>
            </w:pPr>
            <w:ins w:id="8497" w:author="Kisch, Christian" w:date="2022-02-08T10:24:00Z">
              <w:r>
                <w:rPr>
                  <w:sz w:val="20"/>
                  <w:szCs w:val="20"/>
                </w:rPr>
                <w:t>x</w:t>
              </w:r>
            </w:ins>
          </w:p>
        </w:tc>
        <w:tc>
          <w:tcPr>
            <w:tcW w:w="1134" w:type="dxa"/>
            <w:shd w:val="clear" w:color="000000" w:fill="auto"/>
            <w:hideMark/>
          </w:tcPr>
          <w:p w14:paraId="32081DE3" w14:textId="6B90A457" w:rsidR="005E6557" w:rsidRPr="00CF5477" w:rsidRDefault="005E6557" w:rsidP="005E6557">
            <w:pPr>
              <w:spacing w:before="0" w:after="0" w:line="240" w:lineRule="auto"/>
              <w:jc w:val="center"/>
              <w:rPr>
                <w:ins w:id="8498" w:author="Kisch, Christian" w:date="2022-02-08T10:16:00Z"/>
                <w:rFonts w:eastAsia="Times New Roman" w:cs="Calibri"/>
                <w:sz w:val="20"/>
                <w:szCs w:val="20"/>
                <w:lang w:eastAsia="de-DE"/>
              </w:rPr>
            </w:pPr>
            <w:ins w:id="8499" w:author="Kisch, Christian" w:date="2022-02-08T10:25:00Z">
              <w:r>
                <w:rPr>
                  <w:sz w:val="20"/>
                  <w:szCs w:val="20"/>
                </w:rPr>
                <w:t>x</w:t>
              </w:r>
            </w:ins>
          </w:p>
        </w:tc>
      </w:tr>
      <w:tr w:rsidR="005E6557" w:rsidRPr="00CF5477" w14:paraId="37432A12" w14:textId="77777777" w:rsidTr="007B5DBF">
        <w:trPr>
          <w:trHeight w:val="454"/>
          <w:ins w:id="8500" w:author="Kisch, Christian" w:date="2022-02-08T10:16:00Z"/>
        </w:trPr>
        <w:tc>
          <w:tcPr>
            <w:tcW w:w="626" w:type="dxa"/>
            <w:shd w:val="clear" w:color="000000" w:fill="auto"/>
            <w:hideMark/>
          </w:tcPr>
          <w:p w14:paraId="560F2D35" w14:textId="77777777" w:rsidR="005E6557" w:rsidRPr="00CF5477" w:rsidRDefault="005E6557" w:rsidP="005E6557">
            <w:pPr>
              <w:spacing w:before="0" w:after="0" w:line="240" w:lineRule="auto"/>
              <w:jc w:val="right"/>
              <w:rPr>
                <w:ins w:id="8501" w:author="Kisch, Christian" w:date="2022-02-08T10:16:00Z"/>
                <w:rFonts w:eastAsia="Times New Roman" w:cs="Calibri"/>
                <w:color w:val="000000"/>
                <w:lang w:eastAsia="de-DE"/>
              </w:rPr>
            </w:pPr>
            <w:ins w:id="8502" w:author="Kisch, Christian" w:date="2022-02-08T10:16:00Z">
              <w:r>
                <w:rPr>
                  <w:rFonts w:eastAsia="Times New Roman" w:cs="Calibri"/>
                  <w:color w:val="000000"/>
                  <w:lang w:eastAsia="de-DE"/>
                </w:rPr>
                <w:t>19</w:t>
              </w:r>
            </w:ins>
          </w:p>
        </w:tc>
        <w:tc>
          <w:tcPr>
            <w:tcW w:w="2523" w:type="dxa"/>
            <w:shd w:val="clear" w:color="000000" w:fill="auto"/>
            <w:hideMark/>
          </w:tcPr>
          <w:p w14:paraId="1F46406B" w14:textId="659C202A" w:rsidR="005E6557" w:rsidRPr="00CF5477" w:rsidRDefault="005E6557" w:rsidP="005E6557">
            <w:pPr>
              <w:spacing w:before="0" w:after="0" w:line="240" w:lineRule="auto"/>
              <w:rPr>
                <w:ins w:id="8503" w:author="Kisch, Christian" w:date="2022-02-08T10:16:00Z"/>
                <w:rFonts w:eastAsia="Times New Roman" w:cs="Calibri"/>
                <w:color w:val="000000"/>
                <w:lang w:eastAsia="de-DE"/>
              </w:rPr>
            </w:pPr>
            <w:ins w:id="8504"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65220D81" w14:textId="77777777" w:rsidR="005E6557" w:rsidRPr="00CF5477" w:rsidRDefault="005E6557" w:rsidP="005E6557">
            <w:pPr>
              <w:spacing w:before="0" w:after="0" w:line="240" w:lineRule="auto"/>
              <w:rPr>
                <w:ins w:id="8505" w:author="Kisch, Christian" w:date="2022-02-08T10:16:00Z"/>
                <w:rFonts w:eastAsia="Times New Roman" w:cs="Calibri"/>
                <w:b/>
                <w:bCs/>
                <w:sz w:val="20"/>
                <w:szCs w:val="20"/>
                <w:lang w:eastAsia="de-DE"/>
              </w:rPr>
            </w:pPr>
            <w:ins w:id="8506" w:author="Kisch, Christian" w:date="2022-02-08T10:16:00Z">
              <w:r w:rsidRPr="00CF5477">
                <w:rPr>
                  <w:rFonts w:eastAsia="Times New Roman" w:cs="Calibri"/>
                  <w:b/>
                  <w:bCs/>
                  <w:sz w:val="20"/>
                  <w:szCs w:val="20"/>
                  <w:lang w:eastAsia="de-DE"/>
                </w:rPr>
                <w:t>Unterordner im Ordner „Akte“</w:t>
              </w:r>
            </w:ins>
          </w:p>
        </w:tc>
        <w:tc>
          <w:tcPr>
            <w:tcW w:w="1418" w:type="dxa"/>
            <w:shd w:val="clear" w:color="000000" w:fill="auto"/>
            <w:hideMark/>
          </w:tcPr>
          <w:p w14:paraId="666CF663" w14:textId="6F8DF0D1" w:rsidR="005E6557" w:rsidRPr="00CF5477" w:rsidRDefault="005E6557" w:rsidP="005E6557">
            <w:pPr>
              <w:spacing w:before="0" w:after="0" w:line="240" w:lineRule="auto"/>
              <w:jc w:val="center"/>
              <w:rPr>
                <w:ins w:id="8507" w:author="Kisch, Christian" w:date="2022-02-08T10:16:00Z"/>
                <w:rFonts w:eastAsia="Times New Roman" w:cs="Calibri"/>
                <w:sz w:val="20"/>
                <w:szCs w:val="20"/>
                <w:lang w:eastAsia="de-DE"/>
              </w:rPr>
            </w:pPr>
            <w:ins w:id="8508" w:author="Kisch, Christian" w:date="2022-02-08T10:22:00Z">
              <w:r>
                <w:rPr>
                  <w:sz w:val="20"/>
                  <w:szCs w:val="20"/>
                </w:rPr>
                <w:t>Ja</w:t>
              </w:r>
            </w:ins>
          </w:p>
        </w:tc>
        <w:tc>
          <w:tcPr>
            <w:tcW w:w="992" w:type="dxa"/>
            <w:shd w:val="clear" w:color="000000" w:fill="auto"/>
          </w:tcPr>
          <w:p w14:paraId="7D351CB6" w14:textId="449B52BE" w:rsidR="005E6557" w:rsidRPr="00CF5477" w:rsidRDefault="005E6557" w:rsidP="005E6557">
            <w:pPr>
              <w:spacing w:before="0" w:after="0" w:line="240" w:lineRule="auto"/>
              <w:jc w:val="center"/>
              <w:rPr>
                <w:ins w:id="8509" w:author="Kisch, Christian" w:date="2022-02-08T10:16:00Z"/>
                <w:rFonts w:eastAsia="Times New Roman" w:cs="Calibri"/>
                <w:sz w:val="20"/>
                <w:szCs w:val="20"/>
                <w:lang w:eastAsia="de-DE"/>
              </w:rPr>
            </w:pPr>
            <w:ins w:id="8510" w:author="Kisch, Christian" w:date="2022-02-08T10:23:00Z">
              <w:r>
                <w:rPr>
                  <w:sz w:val="20"/>
                  <w:szCs w:val="20"/>
                </w:rPr>
                <w:t>Nein</w:t>
              </w:r>
            </w:ins>
          </w:p>
        </w:tc>
        <w:tc>
          <w:tcPr>
            <w:tcW w:w="992" w:type="dxa"/>
            <w:shd w:val="clear" w:color="000000" w:fill="auto"/>
            <w:hideMark/>
          </w:tcPr>
          <w:p w14:paraId="799B6FC5" w14:textId="1D889C0B" w:rsidR="005E6557" w:rsidRPr="00CF5477" w:rsidRDefault="005E6557" w:rsidP="005E6557">
            <w:pPr>
              <w:spacing w:before="0" w:after="0" w:line="240" w:lineRule="auto"/>
              <w:jc w:val="center"/>
              <w:rPr>
                <w:ins w:id="8511" w:author="Kisch, Christian" w:date="2022-02-08T10:16:00Z"/>
                <w:rFonts w:eastAsia="Times New Roman" w:cs="Calibri"/>
                <w:sz w:val="20"/>
                <w:szCs w:val="20"/>
                <w:lang w:eastAsia="de-DE"/>
              </w:rPr>
            </w:pPr>
            <w:ins w:id="8512" w:author="Kisch, Christian" w:date="2022-02-08T10:24:00Z">
              <w:r>
                <w:rPr>
                  <w:sz w:val="20"/>
                  <w:szCs w:val="20"/>
                </w:rPr>
                <w:t>Nein</w:t>
              </w:r>
            </w:ins>
          </w:p>
        </w:tc>
        <w:tc>
          <w:tcPr>
            <w:tcW w:w="1134" w:type="dxa"/>
            <w:shd w:val="clear" w:color="000000" w:fill="auto"/>
            <w:hideMark/>
          </w:tcPr>
          <w:p w14:paraId="5B1BC9EE" w14:textId="19ABFEF3" w:rsidR="005E6557" w:rsidRPr="00CF5477" w:rsidRDefault="005E6557" w:rsidP="005E6557">
            <w:pPr>
              <w:spacing w:before="0" w:after="0" w:line="240" w:lineRule="auto"/>
              <w:jc w:val="center"/>
              <w:rPr>
                <w:ins w:id="8513" w:author="Kisch, Christian" w:date="2022-02-08T10:16:00Z"/>
                <w:rFonts w:eastAsia="Times New Roman" w:cs="Calibri"/>
                <w:sz w:val="20"/>
                <w:szCs w:val="20"/>
                <w:lang w:eastAsia="de-DE"/>
              </w:rPr>
            </w:pPr>
            <w:ins w:id="8514" w:author="Kisch, Christian" w:date="2022-02-08T10:24:00Z">
              <w:r>
                <w:rPr>
                  <w:sz w:val="20"/>
                  <w:szCs w:val="20"/>
                </w:rPr>
                <w:t>x</w:t>
              </w:r>
            </w:ins>
          </w:p>
        </w:tc>
        <w:tc>
          <w:tcPr>
            <w:tcW w:w="1134" w:type="dxa"/>
            <w:shd w:val="clear" w:color="000000" w:fill="auto"/>
            <w:hideMark/>
          </w:tcPr>
          <w:p w14:paraId="541EA8EB" w14:textId="66744FCB" w:rsidR="005E6557" w:rsidRPr="00CF5477" w:rsidRDefault="005E6557" w:rsidP="005E6557">
            <w:pPr>
              <w:spacing w:before="0" w:after="0" w:line="240" w:lineRule="auto"/>
              <w:jc w:val="center"/>
              <w:rPr>
                <w:ins w:id="8515" w:author="Kisch, Christian" w:date="2022-02-08T10:16:00Z"/>
                <w:rFonts w:eastAsia="Times New Roman" w:cs="Calibri"/>
                <w:sz w:val="20"/>
                <w:szCs w:val="20"/>
                <w:lang w:eastAsia="de-DE"/>
              </w:rPr>
            </w:pPr>
            <w:ins w:id="8516" w:author="Kisch, Christian" w:date="2022-02-08T10:25:00Z">
              <w:r>
                <w:rPr>
                  <w:sz w:val="20"/>
                  <w:szCs w:val="20"/>
                </w:rPr>
                <w:t>x</w:t>
              </w:r>
            </w:ins>
          </w:p>
        </w:tc>
      </w:tr>
      <w:tr w:rsidR="005E6557" w:rsidRPr="00CF5477" w14:paraId="08DA6B04" w14:textId="77777777" w:rsidTr="007B5DBF">
        <w:trPr>
          <w:trHeight w:val="475"/>
          <w:ins w:id="8517" w:author="Kisch, Christian" w:date="2022-02-08T10:16:00Z"/>
        </w:trPr>
        <w:tc>
          <w:tcPr>
            <w:tcW w:w="626" w:type="dxa"/>
            <w:shd w:val="clear" w:color="000000" w:fill="auto"/>
            <w:hideMark/>
          </w:tcPr>
          <w:p w14:paraId="26B1C131" w14:textId="77777777" w:rsidR="005E6557" w:rsidRPr="00CF5477" w:rsidRDefault="005E6557" w:rsidP="005E6557">
            <w:pPr>
              <w:spacing w:before="0" w:after="0" w:line="240" w:lineRule="auto"/>
              <w:jc w:val="right"/>
              <w:rPr>
                <w:ins w:id="8518" w:author="Kisch, Christian" w:date="2022-02-08T10:16:00Z"/>
                <w:rFonts w:eastAsia="Times New Roman" w:cs="Calibri"/>
                <w:color w:val="000000"/>
                <w:lang w:eastAsia="de-DE"/>
              </w:rPr>
            </w:pPr>
            <w:ins w:id="8519" w:author="Kisch, Christian" w:date="2022-02-08T10:16:00Z">
              <w:r>
                <w:rPr>
                  <w:rFonts w:eastAsia="Times New Roman" w:cs="Calibri"/>
                  <w:color w:val="000000"/>
                  <w:lang w:eastAsia="de-DE"/>
                </w:rPr>
                <w:t>20</w:t>
              </w:r>
            </w:ins>
          </w:p>
        </w:tc>
        <w:tc>
          <w:tcPr>
            <w:tcW w:w="2523" w:type="dxa"/>
            <w:shd w:val="clear" w:color="000000" w:fill="auto"/>
            <w:hideMark/>
          </w:tcPr>
          <w:p w14:paraId="0C4D47AD" w14:textId="3605673E" w:rsidR="005E6557" w:rsidRPr="00CF5477" w:rsidRDefault="005E6557" w:rsidP="005E6557">
            <w:pPr>
              <w:spacing w:before="0" w:after="0" w:line="240" w:lineRule="auto"/>
              <w:rPr>
                <w:ins w:id="8520" w:author="Kisch, Christian" w:date="2022-02-08T10:16:00Z"/>
                <w:rFonts w:eastAsia="Times New Roman" w:cs="Calibri"/>
                <w:color w:val="000000"/>
                <w:lang w:eastAsia="de-DE"/>
              </w:rPr>
            </w:pPr>
            <w:ins w:id="8521"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0BC36748" w14:textId="77777777" w:rsidR="005E6557" w:rsidRPr="00CF5477" w:rsidRDefault="005E6557" w:rsidP="005E6557">
            <w:pPr>
              <w:spacing w:before="0" w:after="0" w:line="240" w:lineRule="auto"/>
              <w:rPr>
                <w:ins w:id="8522" w:author="Kisch, Christian" w:date="2022-02-08T10:16:00Z"/>
                <w:rFonts w:eastAsia="Times New Roman" w:cs="Calibri"/>
                <w:b/>
                <w:bCs/>
                <w:sz w:val="20"/>
                <w:szCs w:val="20"/>
                <w:lang w:eastAsia="de-DE"/>
              </w:rPr>
            </w:pPr>
            <w:ins w:id="8523" w:author="Kisch, Christian" w:date="2022-02-08T10:16:00Z">
              <w:r w:rsidRPr="00CF5477">
                <w:rPr>
                  <w:rFonts w:eastAsia="Times New Roman" w:cs="Calibri"/>
                  <w:b/>
                  <w:bCs/>
                  <w:sz w:val="20"/>
                  <w:szCs w:val="20"/>
                  <w:lang w:eastAsia="de-DE"/>
                </w:rPr>
                <w:t>Dokumente im Ordner „Akte“</w:t>
              </w:r>
            </w:ins>
          </w:p>
        </w:tc>
        <w:tc>
          <w:tcPr>
            <w:tcW w:w="1418" w:type="dxa"/>
            <w:shd w:val="clear" w:color="000000" w:fill="auto"/>
            <w:hideMark/>
          </w:tcPr>
          <w:p w14:paraId="625DE7CE" w14:textId="7F54F998" w:rsidR="005E6557" w:rsidRPr="00CF5477" w:rsidRDefault="005E6557" w:rsidP="005E6557">
            <w:pPr>
              <w:spacing w:before="0" w:after="0" w:line="240" w:lineRule="auto"/>
              <w:jc w:val="center"/>
              <w:rPr>
                <w:ins w:id="8524" w:author="Kisch, Christian" w:date="2022-02-08T10:16:00Z"/>
                <w:rFonts w:eastAsia="Times New Roman" w:cs="Calibri"/>
                <w:sz w:val="20"/>
                <w:szCs w:val="20"/>
                <w:lang w:eastAsia="de-DE"/>
              </w:rPr>
            </w:pPr>
            <w:ins w:id="8525" w:author="Kisch, Christian" w:date="2022-02-08T10:22:00Z">
              <w:r>
                <w:rPr>
                  <w:sz w:val="20"/>
                  <w:szCs w:val="20"/>
                </w:rPr>
                <w:t>Ja</w:t>
              </w:r>
            </w:ins>
          </w:p>
        </w:tc>
        <w:tc>
          <w:tcPr>
            <w:tcW w:w="992" w:type="dxa"/>
            <w:shd w:val="clear" w:color="000000" w:fill="auto"/>
          </w:tcPr>
          <w:p w14:paraId="4792C1F2" w14:textId="51532D8B" w:rsidR="005E6557" w:rsidRPr="00CF5477" w:rsidRDefault="005E6557" w:rsidP="005E6557">
            <w:pPr>
              <w:spacing w:before="0" w:after="0" w:line="240" w:lineRule="auto"/>
              <w:jc w:val="center"/>
              <w:rPr>
                <w:ins w:id="8526" w:author="Kisch, Christian" w:date="2022-02-08T10:16:00Z"/>
                <w:rFonts w:eastAsia="Times New Roman" w:cs="Calibri"/>
                <w:sz w:val="20"/>
                <w:szCs w:val="20"/>
                <w:lang w:eastAsia="de-DE"/>
              </w:rPr>
            </w:pPr>
            <w:ins w:id="8527" w:author="Kisch, Christian" w:date="2022-02-08T10:23:00Z">
              <w:r>
                <w:rPr>
                  <w:sz w:val="20"/>
                  <w:szCs w:val="20"/>
                </w:rPr>
                <w:t>Nein</w:t>
              </w:r>
            </w:ins>
          </w:p>
        </w:tc>
        <w:tc>
          <w:tcPr>
            <w:tcW w:w="992" w:type="dxa"/>
            <w:shd w:val="clear" w:color="000000" w:fill="auto"/>
            <w:hideMark/>
          </w:tcPr>
          <w:p w14:paraId="64274145" w14:textId="00BA5BF8" w:rsidR="005E6557" w:rsidRPr="00CF5477" w:rsidRDefault="005E6557" w:rsidP="005E6557">
            <w:pPr>
              <w:spacing w:before="0" w:after="0" w:line="240" w:lineRule="auto"/>
              <w:jc w:val="center"/>
              <w:rPr>
                <w:ins w:id="8528" w:author="Kisch, Christian" w:date="2022-02-08T10:16:00Z"/>
                <w:rFonts w:eastAsia="Times New Roman" w:cs="Calibri"/>
                <w:sz w:val="20"/>
                <w:szCs w:val="20"/>
                <w:lang w:eastAsia="de-DE"/>
              </w:rPr>
            </w:pPr>
            <w:ins w:id="8529" w:author="Kisch, Christian" w:date="2022-02-08T10:24:00Z">
              <w:r>
                <w:rPr>
                  <w:sz w:val="20"/>
                  <w:szCs w:val="20"/>
                </w:rPr>
                <w:t>Nein</w:t>
              </w:r>
            </w:ins>
          </w:p>
        </w:tc>
        <w:tc>
          <w:tcPr>
            <w:tcW w:w="1134" w:type="dxa"/>
            <w:shd w:val="clear" w:color="000000" w:fill="auto"/>
            <w:hideMark/>
          </w:tcPr>
          <w:p w14:paraId="50FFE488" w14:textId="69D740AE" w:rsidR="005E6557" w:rsidRPr="00CF5477" w:rsidRDefault="005E6557" w:rsidP="005E6557">
            <w:pPr>
              <w:spacing w:before="0" w:after="0" w:line="240" w:lineRule="auto"/>
              <w:jc w:val="center"/>
              <w:rPr>
                <w:ins w:id="8530" w:author="Kisch, Christian" w:date="2022-02-08T10:16:00Z"/>
                <w:rFonts w:eastAsia="Times New Roman" w:cs="Calibri"/>
                <w:sz w:val="20"/>
                <w:szCs w:val="20"/>
                <w:lang w:eastAsia="de-DE"/>
              </w:rPr>
            </w:pPr>
            <w:ins w:id="8531" w:author="Kisch, Christian" w:date="2022-02-08T10:24:00Z">
              <w:r>
                <w:rPr>
                  <w:sz w:val="20"/>
                  <w:szCs w:val="20"/>
                </w:rPr>
                <w:t>x</w:t>
              </w:r>
            </w:ins>
          </w:p>
        </w:tc>
        <w:tc>
          <w:tcPr>
            <w:tcW w:w="1134" w:type="dxa"/>
            <w:shd w:val="clear" w:color="000000" w:fill="auto"/>
            <w:hideMark/>
          </w:tcPr>
          <w:p w14:paraId="03EF27E7" w14:textId="2C028783" w:rsidR="005E6557" w:rsidRPr="00CF5477" w:rsidRDefault="005E6557" w:rsidP="005E6557">
            <w:pPr>
              <w:spacing w:before="0" w:after="0" w:line="240" w:lineRule="auto"/>
              <w:jc w:val="center"/>
              <w:rPr>
                <w:ins w:id="8532" w:author="Kisch, Christian" w:date="2022-02-08T10:16:00Z"/>
                <w:rFonts w:eastAsia="Times New Roman" w:cs="Calibri"/>
                <w:sz w:val="20"/>
                <w:szCs w:val="20"/>
                <w:lang w:eastAsia="de-DE"/>
              </w:rPr>
            </w:pPr>
            <w:ins w:id="8533" w:author="Kisch, Christian" w:date="2022-02-08T10:25:00Z">
              <w:r>
                <w:rPr>
                  <w:sz w:val="20"/>
                  <w:szCs w:val="20"/>
                </w:rPr>
                <w:t>x</w:t>
              </w:r>
            </w:ins>
          </w:p>
        </w:tc>
      </w:tr>
      <w:tr w:rsidR="005E6557" w:rsidRPr="00CF5477" w14:paraId="667BE344" w14:textId="77777777" w:rsidTr="007B5DBF">
        <w:trPr>
          <w:trHeight w:val="497"/>
          <w:ins w:id="8534" w:author="Kisch, Christian" w:date="2022-02-08T10:16:00Z"/>
        </w:trPr>
        <w:tc>
          <w:tcPr>
            <w:tcW w:w="626" w:type="dxa"/>
            <w:shd w:val="clear" w:color="000000" w:fill="auto"/>
            <w:hideMark/>
          </w:tcPr>
          <w:p w14:paraId="3E481E5E" w14:textId="77777777" w:rsidR="005E6557" w:rsidRPr="00CF5477" w:rsidRDefault="005E6557" w:rsidP="005E6557">
            <w:pPr>
              <w:spacing w:before="0" w:after="0" w:line="240" w:lineRule="auto"/>
              <w:jc w:val="right"/>
              <w:rPr>
                <w:ins w:id="8535" w:author="Kisch, Christian" w:date="2022-02-08T10:16:00Z"/>
                <w:rFonts w:eastAsia="Times New Roman" w:cs="Calibri"/>
                <w:color w:val="000000"/>
                <w:lang w:eastAsia="de-DE"/>
              </w:rPr>
            </w:pPr>
            <w:ins w:id="8536" w:author="Kisch, Christian" w:date="2022-02-08T10:16:00Z">
              <w:r>
                <w:rPr>
                  <w:rFonts w:eastAsia="Times New Roman" w:cs="Calibri"/>
                  <w:color w:val="000000"/>
                  <w:lang w:eastAsia="de-DE"/>
                </w:rPr>
                <w:t>21</w:t>
              </w:r>
            </w:ins>
          </w:p>
        </w:tc>
        <w:tc>
          <w:tcPr>
            <w:tcW w:w="2523" w:type="dxa"/>
            <w:shd w:val="clear" w:color="000000" w:fill="auto"/>
            <w:hideMark/>
          </w:tcPr>
          <w:p w14:paraId="6FC1D28A" w14:textId="7B95D6A7" w:rsidR="005E6557" w:rsidRPr="00CF5477" w:rsidRDefault="005E6557" w:rsidP="005E6557">
            <w:pPr>
              <w:spacing w:before="0" w:after="0" w:line="240" w:lineRule="auto"/>
              <w:rPr>
                <w:ins w:id="8537" w:author="Kisch, Christian" w:date="2022-02-08T10:16:00Z"/>
                <w:rFonts w:eastAsia="Times New Roman" w:cs="Calibri"/>
                <w:color w:val="000000"/>
                <w:lang w:eastAsia="de-DE"/>
              </w:rPr>
            </w:pPr>
            <w:ins w:id="8538"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9B6E287" w14:textId="77777777" w:rsidR="005E6557" w:rsidRPr="00CF5477" w:rsidRDefault="005E6557" w:rsidP="005E6557">
            <w:pPr>
              <w:spacing w:before="0" w:after="0" w:line="240" w:lineRule="auto"/>
              <w:rPr>
                <w:ins w:id="8539" w:author="Kisch, Christian" w:date="2022-02-08T10:16:00Z"/>
                <w:rFonts w:eastAsia="Times New Roman" w:cs="Calibri"/>
                <w:b/>
                <w:bCs/>
                <w:sz w:val="20"/>
                <w:szCs w:val="20"/>
                <w:lang w:eastAsia="de-DE"/>
              </w:rPr>
            </w:pPr>
            <w:ins w:id="8540" w:author="Kisch, Christian" w:date="2022-02-08T10:16:00Z">
              <w:r w:rsidRPr="00CF5477">
                <w:rPr>
                  <w:rFonts w:eastAsia="Times New Roman" w:cs="Calibri"/>
                  <w:b/>
                  <w:bCs/>
                  <w:sz w:val="20"/>
                  <w:szCs w:val="20"/>
                  <w:lang w:eastAsia="de-DE"/>
                </w:rPr>
                <w:t>Kennzeichnung im Ordner „Akte“</w:t>
              </w:r>
            </w:ins>
          </w:p>
        </w:tc>
        <w:tc>
          <w:tcPr>
            <w:tcW w:w="1418" w:type="dxa"/>
            <w:shd w:val="clear" w:color="000000" w:fill="auto"/>
            <w:hideMark/>
          </w:tcPr>
          <w:p w14:paraId="781D528B" w14:textId="41A8FEC6" w:rsidR="005E6557" w:rsidRPr="00CF5477" w:rsidRDefault="005E6557" w:rsidP="005E6557">
            <w:pPr>
              <w:spacing w:before="0" w:after="0" w:line="240" w:lineRule="auto"/>
              <w:jc w:val="center"/>
              <w:rPr>
                <w:ins w:id="8541" w:author="Kisch, Christian" w:date="2022-02-08T10:16:00Z"/>
                <w:rFonts w:eastAsia="Times New Roman" w:cs="Calibri"/>
                <w:sz w:val="20"/>
                <w:szCs w:val="20"/>
                <w:lang w:eastAsia="de-DE"/>
              </w:rPr>
            </w:pPr>
            <w:ins w:id="8542" w:author="Kisch, Christian" w:date="2022-02-08T10:22:00Z">
              <w:r>
                <w:rPr>
                  <w:sz w:val="20"/>
                  <w:szCs w:val="20"/>
                </w:rPr>
                <w:t>Ja</w:t>
              </w:r>
            </w:ins>
          </w:p>
        </w:tc>
        <w:tc>
          <w:tcPr>
            <w:tcW w:w="992" w:type="dxa"/>
            <w:shd w:val="clear" w:color="000000" w:fill="auto"/>
          </w:tcPr>
          <w:p w14:paraId="17F4A84B" w14:textId="4F20D857" w:rsidR="005E6557" w:rsidRPr="00CF5477" w:rsidRDefault="005E6557" w:rsidP="005E6557">
            <w:pPr>
              <w:spacing w:before="0" w:after="0" w:line="240" w:lineRule="auto"/>
              <w:jc w:val="center"/>
              <w:rPr>
                <w:ins w:id="8543" w:author="Kisch, Christian" w:date="2022-02-08T10:16:00Z"/>
                <w:rFonts w:eastAsia="Times New Roman" w:cs="Calibri"/>
                <w:sz w:val="20"/>
                <w:szCs w:val="20"/>
                <w:lang w:eastAsia="de-DE"/>
              </w:rPr>
            </w:pPr>
            <w:ins w:id="8544" w:author="Kisch, Christian" w:date="2022-02-08T10:23:00Z">
              <w:r>
                <w:rPr>
                  <w:sz w:val="20"/>
                  <w:szCs w:val="20"/>
                </w:rPr>
                <w:t>Nein</w:t>
              </w:r>
            </w:ins>
          </w:p>
        </w:tc>
        <w:tc>
          <w:tcPr>
            <w:tcW w:w="992" w:type="dxa"/>
            <w:shd w:val="clear" w:color="000000" w:fill="auto"/>
            <w:hideMark/>
          </w:tcPr>
          <w:p w14:paraId="1FE8FA39" w14:textId="6E5ADC8C" w:rsidR="005E6557" w:rsidRPr="00CF5477" w:rsidRDefault="005E6557" w:rsidP="005E6557">
            <w:pPr>
              <w:spacing w:before="0" w:after="0" w:line="240" w:lineRule="auto"/>
              <w:jc w:val="center"/>
              <w:rPr>
                <w:ins w:id="8545" w:author="Kisch, Christian" w:date="2022-02-08T10:16:00Z"/>
                <w:rFonts w:eastAsia="Times New Roman" w:cs="Calibri"/>
                <w:sz w:val="20"/>
                <w:szCs w:val="20"/>
                <w:lang w:eastAsia="de-DE"/>
              </w:rPr>
            </w:pPr>
            <w:ins w:id="8546" w:author="Kisch, Christian" w:date="2022-02-08T10:24:00Z">
              <w:r>
                <w:rPr>
                  <w:sz w:val="20"/>
                  <w:szCs w:val="20"/>
                </w:rPr>
                <w:t>Nein</w:t>
              </w:r>
            </w:ins>
          </w:p>
        </w:tc>
        <w:tc>
          <w:tcPr>
            <w:tcW w:w="1134" w:type="dxa"/>
            <w:shd w:val="clear" w:color="000000" w:fill="auto"/>
            <w:hideMark/>
          </w:tcPr>
          <w:p w14:paraId="47D4204B" w14:textId="08A9E376" w:rsidR="005E6557" w:rsidRPr="00CF5477" w:rsidRDefault="005E6557" w:rsidP="005E6557">
            <w:pPr>
              <w:spacing w:before="0" w:after="0" w:line="240" w:lineRule="auto"/>
              <w:jc w:val="center"/>
              <w:rPr>
                <w:ins w:id="8547" w:author="Kisch, Christian" w:date="2022-02-08T10:16:00Z"/>
                <w:rFonts w:eastAsia="Times New Roman" w:cs="Calibri"/>
                <w:sz w:val="20"/>
                <w:szCs w:val="20"/>
                <w:lang w:eastAsia="de-DE"/>
              </w:rPr>
            </w:pPr>
            <w:ins w:id="8548" w:author="Kisch, Christian" w:date="2022-02-08T10:24:00Z">
              <w:r>
                <w:rPr>
                  <w:sz w:val="20"/>
                  <w:szCs w:val="20"/>
                </w:rPr>
                <w:t>x</w:t>
              </w:r>
            </w:ins>
          </w:p>
        </w:tc>
        <w:tc>
          <w:tcPr>
            <w:tcW w:w="1134" w:type="dxa"/>
            <w:shd w:val="clear" w:color="000000" w:fill="auto"/>
            <w:hideMark/>
          </w:tcPr>
          <w:p w14:paraId="2FE7B0F1" w14:textId="6A9135A0" w:rsidR="005E6557" w:rsidRPr="00CF5477" w:rsidRDefault="005E6557" w:rsidP="005E6557">
            <w:pPr>
              <w:spacing w:before="0" w:after="0" w:line="240" w:lineRule="auto"/>
              <w:jc w:val="center"/>
              <w:rPr>
                <w:ins w:id="8549" w:author="Kisch, Christian" w:date="2022-02-08T10:16:00Z"/>
                <w:rFonts w:eastAsia="Times New Roman" w:cs="Calibri"/>
                <w:sz w:val="20"/>
                <w:szCs w:val="20"/>
                <w:lang w:eastAsia="de-DE"/>
              </w:rPr>
            </w:pPr>
            <w:ins w:id="8550" w:author="Kisch, Christian" w:date="2022-02-08T10:25:00Z">
              <w:r>
                <w:rPr>
                  <w:sz w:val="20"/>
                  <w:szCs w:val="20"/>
                </w:rPr>
                <w:t>x</w:t>
              </w:r>
            </w:ins>
          </w:p>
        </w:tc>
      </w:tr>
      <w:tr w:rsidR="005E6557" w:rsidRPr="00CF5477" w14:paraId="5614C25B" w14:textId="77777777" w:rsidTr="007B5DBF">
        <w:trPr>
          <w:trHeight w:val="505"/>
          <w:ins w:id="8551" w:author="Kisch, Christian" w:date="2022-02-08T10:16:00Z"/>
        </w:trPr>
        <w:tc>
          <w:tcPr>
            <w:tcW w:w="626" w:type="dxa"/>
            <w:shd w:val="clear" w:color="000000" w:fill="auto"/>
            <w:hideMark/>
          </w:tcPr>
          <w:p w14:paraId="39CAA01D" w14:textId="77777777" w:rsidR="005E6557" w:rsidRPr="00CF5477" w:rsidRDefault="005E6557" w:rsidP="005E6557">
            <w:pPr>
              <w:spacing w:before="0" w:after="0" w:line="240" w:lineRule="auto"/>
              <w:jc w:val="right"/>
              <w:rPr>
                <w:ins w:id="8552" w:author="Kisch, Christian" w:date="2022-02-08T10:16:00Z"/>
                <w:rFonts w:eastAsia="Times New Roman" w:cs="Calibri"/>
                <w:color w:val="000000"/>
                <w:lang w:eastAsia="de-DE"/>
              </w:rPr>
            </w:pPr>
            <w:ins w:id="8553" w:author="Kisch, Christian" w:date="2022-02-08T10:16:00Z">
              <w:r>
                <w:rPr>
                  <w:rFonts w:eastAsia="Times New Roman" w:cs="Calibri"/>
                  <w:color w:val="000000"/>
                  <w:lang w:eastAsia="de-DE"/>
                </w:rPr>
                <w:t>22</w:t>
              </w:r>
            </w:ins>
          </w:p>
        </w:tc>
        <w:tc>
          <w:tcPr>
            <w:tcW w:w="2523" w:type="dxa"/>
            <w:shd w:val="clear" w:color="000000" w:fill="auto"/>
            <w:hideMark/>
          </w:tcPr>
          <w:p w14:paraId="2D6D4E68" w14:textId="6D745CF8" w:rsidR="005E6557" w:rsidRPr="00CF5477" w:rsidRDefault="005E6557" w:rsidP="005E6557">
            <w:pPr>
              <w:spacing w:before="0" w:after="0" w:line="240" w:lineRule="auto"/>
              <w:rPr>
                <w:ins w:id="8554" w:author="Kisch, Christian" w:date="2022-02-08T10:16:00Z"/>
                <w:rFonts w:eastAsia="Times New Roman" w:cs="Calibri"/>
                <w:color w:val="000000"/>
                <w:lang w:eastAsia="de-DE"/>
              </w:rPr>
            </w:pPr>
            <w:ins w:id="8555"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5565A566" w14:textId="77777777" w:rsidR="005E6557" w:rsidRPr="00CF5477" w:rsidRDefault="005E6557" w:rsidP="005E6557">
            <w:pPr>
              <w:spacing w:before="0" w:after="0" w:line="240" w:lineRule="auto"/>
              <w:rPr>
                <w:ins w:id="8556" w:author="Kisch, Christian" w:date="2022-02-08T10:16:00Z"/>
                <w:rFonts w:eastAsia="Times New Roman" w:cs="Calibri"/>
                <w:b/>
                <w:bCs/>
                <w:sz w:val="20"/>
                <w:szCs w:val="20"/>
                <w:lang w:eastAsia="de-DE"/>
              </w:rPr>
            </w:pPr>
            <w:ins w:id="8557" w:author="Kisch, Christian" w:date="2022-02-08T10:16: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37872E0B" w14:textId="1CF79196" w:rsidR="005E6557" w:rsidRPr="00CF5477" w:rsidRDefault="005E6557" w:rsidP="005E6557">
            <w:pPr>
              <w:spacing w:before="0" w:after="0" w:line="240" w:lineRule="auto"/>
              <w:jc w:val="center"/>
              <w:rPr>
                <w:ins w:id="8558" w:author="Kisch, Christian" w:date="2022-02-08T10:16:00Z"/>
                <w:rFonts w:eastAsia="Times New Roman" w:cs="Calibri"/>
                <w:sz w:val="20"/>
                <w:szCs w:val="20"/>
                <w:lang w:eastAsia="de-DE"/>
              </w:rPr>
            </w:pPr>
            <w:ins w:id="8559" w:author="Kisch, Christian" w:date="2022-02-08T10:22:00Z">
              <w:r>
                <w:rPr>
                  <w:sz w:val="20"/>
                  <w:szCs w:val="20"/>
                </w:rPr>
                <w:t>Ja</w:t>
              </w:r>
            </w:ins>
          </w:p>
        </w:tc>
        <w:tc>
          <w:tcPr>
            <w:tcW w:w="992" w:type="dxa"/>
            <w:shd w:val="clear" w:color="000000" w:fill="auto"/>
          </w:tcPr>
          <w:p w14:paraId="57FE3CBA" w14:textId="54256E53" w:rsidR="005E6557" w:rsidRPr="00CF5477" w:rsidRDefault="005E6557" w:rsidP="005E6557">
            <w:pPr>
              <w:spacing w:before="0" w:after="0" w:line="240" w:lineRule="auto"/>
              <w:jc w:val="center"/>
              <w:rPr>
                <w:ins w:id="8560" w:author="Kisch, Christian" w:date="2022-02-08T10:16:00Z"/>
                <w:rFonts w:eastAsia="Times New Roman" w:cs="Calibri"/>
                <w:sz w:val="20"/>
                <w:szCs w:val="20"/>
                <w:lang w:eastAsia="de-DE"/>
              </w:rPr>
            </w:pPr>
            <w:ins w:id="8561" w:author="Kisch, Christian" w:date="2022-02-08T10:23:00Z">
              <w:r>
                <w:rPr>
                  <w:sz w:val="20"/>
                  <w:szCs w:val="20"/>
                </w:rPr>
                <w:t>Nein</w:t>
              </w:r>
            </w:ins>
          </w:p>
        </w:tc>
        <w:tc>
          <w:tcPr>
            <w:tcW w:w="992" w:type="dxa"/>
            <w:shd w:val="clear" w:color="000000" w:fill="auto"/>
            <w:hideMark/>
          </w:tcPr>
          <w:p w14:paraId="4F6C9884" w14:textId="5E2BA0F1" w:rsidR="005E6557" w:rsidRPr="00CF5477" w:rsidRDefault="005E6557" w:rsidP="005E6557">
            <w:pPr>
              <w:spacing w:before="0" w:after="0" w:line="240" w:lineRule="auto"/>
              <w:jc w:val="center"/>
              <w:rPr>
                <w:ins w:id="8562" w:author="Kisch, Christian" w:date="2022-02-08T10:16:00Z"/>
                <w:rFonts w:eastAsia="Times New Roman" w:cs="Calibri"/>
                <w:sz w:val="20"/>
                <w:szCs w:val="20"/>
                <w:lang w:eastAsia="de-DE"/>
              </w:rPr>
            </w:pPr>
            <w:ins w:id="8563" w:author="Kisch, Christian" w:date="2022-02-08T10:24:00Z">
              <w:r>
                <w:rPr>
                  <w:sz w:val="20"/>
                  <w:szCs w:val="20"/>
                </w:rPr>
                <w:t>Nein</w:t>
              </w:r>
            </w:ins>
          </w:p>
        </w:tc>
        <w:tc>
          <w:tcPr>
            <w:tcW w:w="1134" w:type="dxa"/>
            <w:shd w:val="clear" w:color="000000" w:fill="auto"/>
            <w:hideMark/>
          </w:tcPr>
          <w:p w14:paraId="1423DDD7" w14:textId="0DE0B6B1" w:rsidR="005E6557" w:rsidRPr="00CF5477" w:rsidRDefault="005E6557" w:rsidP="005E6557">
            <w:pPr>
              <w:spacing w:before="0" w:after="0" w:line="240" w:lineRule="auto"/>
              <w:jc w:val="center"/>
              <w:rPr>
                <w:ins w:id="8564" w:author="Kisch, Christian" w:date="2022-02-08T10:16:00Z"/>
                <w:rFonts w:eastAsia="Times New Roman" w:cs="Calibri"/>
                <w:sz w:val="20"/>
                <w:szCs w:val="20"/>
                <w:lang w:eastAsia="de-DE"/>
              </w:rPr>
            </w:pPr>
            <w:ins w:id="8565" w:author="Kisch, Christian" w:date="2022-02-08T10:24:00Z">
              <w:r>
                <w:rPr>
                  <w:sz w:val="20"/>
                  <w:szCs w:val="20"/>
                </w:rPr>
                <w:t>x</w:t>
              </w:r>
            </w:ins>
          </w:p>
        </w:tc>
        <w:tc>
          <w:tcPr>
            <w:tcW w:w="1134" w:type="dxa"/>
            <w:shd w:val="clear" w:color="000000" w:fill="auto"/>
            <w:hideMark/>
          </w:tcPr>
          <w:p w14:paraId="3F024B6F" w14:textId="5D60B2DD" w:rsidR="005E6557" w:rsidRPr="00CF5477" w:rsidRDefault="005E6557" w:rsidP="005E6557">
            <w:pPr>
              <w:spacing w:before="0" w:after="0" w:line="240" w:lineRule="auto"/>
              <w:jc w:val="center"/>
              <w:rPr>
                <w:ins w:id="8566" w:author="Kisch, Christian" w:date="2022-02-08T10:16:00Z"/>
                <w:rFonts w:eastAsia="Times New Roman" w:cs="Calibri"/>
                <w:sz w:val="20"/>
                <w:szCs w:val="20"/>
                <w:lang w:eastAsia="de-DE"/>
              </w:rPr>
            </w:pPr>
            <w:ins w:id="8567" w:author="Kisch, Christian" w:date="2022-02-08T10:25:00Z">
              <w:r>
                <w:rPr>
                  <w:sz w:val="20"/>
                  <w:szCs w:val="20"/>
                </w:rPr>
                <w:t>x</w:t>
              </w:r>
            </w:ins>
          </w:p>
        </w:tc>
      </w:tr>
      <w:tr w:rsidR="005E6557" w:rsidRPr="00CF5477" w14:paraId="372E15FA" w14:textId="77777777" w:rsidTr="007B5DBF">
        <w:trPr>
          <w:trHeight w:val="541"/>
          <w:ins w:id="8568" w:author="Kisch, Christian" w:date="2022-02-08T10:16:00Z"/>
        </w:trPr>
        <w:tc>
          <w:tcPr>
            <w:tcW w:w="626" w:type="dxa"/>
            <w:shd w:val="clear" w:color="000000" w:fill="auto"/>
            <w:hideMark/>
          </w:tcPr>
          <w:p w14:paraId="7570FF83" w14:textId="77777777" w:rsidR="005E6557" w:rsidRPr="00CF5477" w:rsidRDefault="005E6557" w:rsidP="005E6557">
            <w:pPr>
              <w:spacing w:before="0" w:after="0" w:line="240" w:lineRule="auto"/>
              <w:jc w:val="right"/>
              <w:rPr>
                <w:ins w:id="8569" w:author="Kisch, Christian" w:date="2022-02-08T10:16:00Z"/>
                <w:rFonts w:eastAsia="Times New Roman" w:cs="Calibri"/>
                <w:color w:val="000000"/>
                <w:lang w:eastAsia="de-DE"/>
              </w:rPr>
            </w:pPr>
            <w:ins w:id="8570" w:author="Kisch, Christian" w:date="2022-02-08T10:16: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0B07385C" w14:textId="663288D7" w:rsidR="005E6557" w:rsidRPr="00CF5477" w:rsidRDefault="005E6557" w:rsidP="005E6557">
            <w:pPr>
              <w:spacing w:before="0" w:after="0" w:line="240" w:lineRule="auto"/>
              <w:rPr>
                <w:ins w:id="8571" w:author="Kisch, Christian" w:date="2022-02-08T10:16:00Z"/>
                <w:rFonts w:eastAsia="Times New Roman" w:cs="Calibri"/>
                <w:color w:val="000000"/>
                <w:lang w:eastAsia="de-DE"/>
              </w:rPr>
            </w:pPr>
            <w:ins w:id="8572"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2F09C6F6" w14:textId="77777777" w:rsidR="005E6557" w:rsidRPr="00CF5477" w:rsidRDefault="005E6557" w:rsidP="005E6557">
            <w:pPr>
              <w:spacing w:before="0" w:after="0" w:line="240" w:lineRule="auto"/>
              <w:rPr>
                <w:ins w:id="8573" w:author="Kisch, Christian" w:date="2022-02-08T10:16:00Z"/>
                <w:rFonts w:eastAsia="Times New Roman" w:cs="Calibri"/>
                <w:b/>
                <w:bCs/>
                <w:sz w:val="20"/>
                <w:szCs w:val="20"/>
                <w:lang w:eastAsia="de-DE"/>
              </w:rPr>
            </w:pPr>
            <w:ins w:id="8574" w:author="Kisch, Christian" w:date="2022-02-08T10:16: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2522A548" w14:textId="63C765BF" w:rsidR="005E6557" w:rsidRPr="00CF5477" w:rsidRDefault="005E6557" w:rsidP="005E6557">
            <w:pPr>
              <w:spacing w:before="0" w:after="0" w:line="240" w:lineRule="auto"/>
              <w:jc w:val="center"/>
              <w:rPr>
                <w:ins w:id="8575" w:author="Kisch, Christian" w:date="2022-02-08T10:16:00Z"/>
                <w:rFonts w:eastAsia="Times New Roman" w:cs="Calibri"/>
                <w:sz w:val="20"/>
                <w:szCs w:val="20"/>
                <w:lang w:eastAsia="de-DE"/>
              </w:rPr>
            </w:pPr>
            <w:ins w:id="8576" w:author="Kisch, Christian" w:date="2022-02-08T10:22:00Z">
              <w:r>
                <w:rPr>
                  <w:sz w:val="20"/>
                  <w:szCs w:val="20"/>
                </w:rPr>
                <w:t>Ja</w:t>
              </w:r>
            </w:ins>
          </w:p>
        </w:tc>
        <w:tc>
          <w:tcPr>
            <w:tcW w:w="992" w:type="dxa"/>
            <w:shd w:val="clear" w:color="000000" w:fill="auto"/>
          </w:tcPr>
          <w:p w14:paraId="3D2B93CC" w14:textId="7CF0E0FD" w:rsidR="005E6557" w:rsidRPr="00CF5477" w:rsidRDefault="005E6557" w:rsidP="005E6557">
            <w:pPr>
              <w:spacing w:before="0" w:after="0" w:line="240" w:lineRule="auto"/>
              <w:jc w:val="center"/>
              <w:rPr>
                <w:ins w:id="8577" w:author="Kisch, Christian" w:date="2022-02-08T10:16:00Z"/>
                <w:rFonts w:eastAsia="Times New Roman" w:cs="Calibri"/>
                <w:sz w:val="20"/>
                <w:szCs w:val="20"/>
                <w:lang w:eastAsia="de-DE"/>
              </w:rPr>
            </w:pPr>
            <w:ins w:id="8578" w:author="Kisch, Christian" w:date="2022-02-08T10:23:00Z">
              <w:r>
                <w:rPr>
                  <w:sz w:val="20"/>
                  <w:szCs w:val="20"/>
                </w:rPr>
                <w:t>Nein</w:t>
              </w:r>
            </w:ins>
          </w:p>
        </w:tc>
        <w:tc>
          <w:tcPr>
            <w:tcW w:w="992" w:type="dxa"/>
            <w:shd w:val="clear" w:color="000000" w:fill="auto"/>
            <w:hideMark/>
          </w:tcPr>
          <w:p w14:paraId="4BD1CE61" w14:textId="46438540" w:rsidR="005E6557" w:rsidRPr="00CF5477" w:rsidRDefault="005E6557" w:rsidP="005E6557">
            <w:pPr>
              <w:spacing w:before="0" w:after="0" w:line="240" w:lineRule="auto"/>
              <w:jc w:val="center"/>
              <w:rPr>
                <w:ins w:id="8579" w:author="Kisch, Christian" w:date="2022-02-08T10:16:00Z"/>
                <w:rFonts w:eastAsia="Times New Roman" w:cs="Calibri"/>
                <w:sz w:val="20"/>
                <w:szCs w:val="20"/>
                <w:lang w:eastAsia="de-DE"/>
              </w:rPr>
            </w:pPr>
            <w:ins w:id="8580" w:author="Kisch, Christian" w:date="2022-02-08T10:24:00Z">
              <w:r>
                <w:rPr>
                  <w:sz w:val="20"/>
                  <w:szCs w:val="20"/>
                </w:rPr>
                <w:t>Nein</w:t>
              </w:r>
            </w:ins>
          </w:p>
        </w:tc>
        <w:tc>
          <w:tcPr>
            <w:tcW w:w="1134" w:type="dxa"/>
            <w:shd w:val="clear" w:color="000000" w:fill="auto"/>
            <w:hideMark/>
          </w:tcPr>
          <w:p w14:paraId="4AE72DD6" w14:textId="5FF5473D" w:rsidR="005E6557" w:rsidRPr="00CF5477" w:rsidRDefault="005E6557" w:rsidP="005E6557">
            <w:pPr>
              <w:spacing w:before="0" w:after="0" w:line="240" w:lineRule="auto"/>
              <w:jc w:val="center"/>
              <w:rPr>
                <w:ins w:id="8581" w:author="Kisch, Christian" w:date="2022-02-08T10:16:00Z"/>
                <w:rFonts w:eastAsia="Times New Roman" w:cs="Calibri"/>
                <w:sz w:val="20"/>
                <w:szCs w:val="20"/>
                <w:lang w:eastAsia="de-DE"/>
              </w:rPr>
            </w:pPr>
            <w:ins w:id="8582" w:author="Kisch, Christian" w:date="2022-02-08T10:24:00Z">
              <w:r>
                <w:rPr>
                  <w:sz w:val="20"/>
                  <w:szCs w:val="20"/>
                </w:rPr>
                <w:t>x</w:t>
              </w:r>
            </w:ins>
          </w:p>
        </w:tc>
        <w:tc>
          <w:tcPr>
            <w:tcW w:w="1134" w:type="dxa"/>
            <w:shd w:val="clear" w:color="000000" w:fill="auto"/>
            <w:hideMark/>
          </w:tcPr>
          <w:p w14:paraId="21D65957" w14:textId="4FC7F8D9" w:rsidR="005E6557" w:rsidRPr="00CF5477" w:rsidRDefault="005E6557" w:rsidP="005E6557">
            <w:pPr>
              <w:spacing w:before="0" w:after="0" w:line="240" w:lineRule="auto"/>
              <w:jc w:val="center"/>
              <w:rPr>
                <w:ins w:id="8583" w:author="Kisch, Christian" w:date="2022-02-08T10:16:00Z"/>
                <w:rFonts w:eastAsia="Times New Roman" w:cs="Calibri"/>
                <w:sz w:val="20"/>
                <w:szCs w:val="20"/>
                <w:lang w:eastAsia="de-DE"/>
              </w:rPr>
            </w:pPr>
            <w:ins w:id="8584" w:author="Kisch, Christian" w:date="2022-02-08T10:25:00Z">
              <w:r>
                <w:rPr>
                  <w:sz w:val="20"/>
                  <w:szCs w:val="20"/>
                </w:rPr>
                <w:t>x</w:t>
              </w:r>
            </w:ins>
          </w:p>
        </w:tc>
      </w:tr>
      <w:tr w:rsidR="005E6557" w:rsidRPr="00CF5477" w14:paraId="10C20416" w14:textId="77777777" w:rsidTr="007B5DBF">
        <w:trPr>
          <w:trHeight w:val="549"/>
          <w:ins w:id="8585" w:author="Kisch, Christian" w:date="2022-02-08T10:16:00Z"/>
        </w:trPr>
        <w:tc>
          <w:tcPr>
            <w:tcW w:w="626" w:type="dxa"/>
            <w:shd w:val="clear" w:color="000000" w:fill="auto"/>
            <w:hideMark/>
          </w:tcPr>
          <w:p w14:paraId="7E0DFA93" w14:textId="77777777" w:rsidR="005E6557" w:rsidRPr="00CF5477" w:rsidRDefault="005E6557" w:rsidP="005E6557">
            <w:pPr>
              <w:spacing w:before="0" w:after="0" w:line="240" w:lineRule="auto"/>
              <w:jc w:val="right"/>
              <w:rPr>
                <w:ins w:id="8586" w:author="Kisch, Christian" w:date="2022-02-08T10:16:00Z"/>
                <w:rFonts w:eastAsia="Times New Roman" w:cs="Calibri"/>
                <w:color w:val="000000"/>
                <w:lang w:eastAsia="de-DE"/>
              </w:rPr>
            </w:pPr>
            <w:ins w:id="8587" w:author="Kisch, Christian" w:date="2022-02-08T10:16:00Z">
              <w:r>
                <w:rPr>
                  <w:rFonts w:eastAsia="Times New Roman" w:cs="Calibri"/>
                  <w:color w:val="000000"/>
                  <w:lang w:eastAsia="de-DE"/>
                </w:rPr>
                <w:t>24</w:t>
              </w:r>
            </w:ins>
          </w:p>
        </w:tc>
        <w:tc>
          <w:tcPr>
            <w:tcW w:w="2523" w:type="dxa"/>
            <w:shd w:val="clear" w:color="000000" w:fill="auto"/>
            <w:hideMark/>
          </w:tcPr>
          <w:p w14:paraId="7952C2AC" w14:textId="3349FB20" w:rsidR="005E6557" w:rsidRPr="00CF5477" w:rsidRDefault="005E6557" w:rsidP="005E6557">
            <w:pPr>
              <w:spacing w:before="0" w:after="0" w:line="240" w:lineRule="auto"/>
              <w:rPr>
                <w:ins w:id="8588" w:author="Kisch, Christian" w:date="2022-02-08T10:16:00Z"/>
                <w:rFonts w:eastAsia="Times New Roman" w:cs="Calibri"/>
                <w:color w:val="000000"/>
                <w:lang w:eastAsia="de-DE"/>
              </w:rPr>
            </w:pPr>
            <w:ins w:id="8589"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70348A0" w14:textId="77777777" w:rsidR="005E6557" w:rsidRPr="00CF5477" w:rsidRDefault="005E6557" w:rsidP="005E6557">
            <w:pPr>
              <w:spacing w:before="0" w:after="0" w:line="240" w:lineRule="auto"/>
              <w:rPr>
                <w:ins w:id="8590" w:author="Kisch, Christian" w:date="2022-02-08T10:16:00Z"/>
                <w:rFonts w:eastAsia="Times New Roman" w:cs="Calibri"/>
                <w:b/>
                <w:bCs/>
                <w:sz w:val="20"/>
                <w:szCs w:val="20"/>
                <w:lang w:eastAsia="de-DE"/>
              </w:rPr>
            </w:pPr>
            <w:ins w:id="8591" w:author="Kisch, Christian" w:date="2022-02-08T10:16: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540623FA" w14:textId="0B1EAF05" w:rsidR="005E6557" w:rsidRPr="00CF5477" w:rsidRDefault="005E6557" w:rsidP="005E6557">
            <w:pPr>
              <w:spacing w:before="0" w:after="0" w:line="240" w:lineRule="auto"/>
              <w:jc w:val="center"/>
              <w:rPr>
                <w:ins w:id="8592" w:author="Kisch, Christian" w:date="2022-02-08T10:16:00Z"/>
                <w:rFonts w:eastAsia="Times New Roman" w:cs="Calibri"/>
                <w:sz w:val="20"/>
                <w:szCs w:val="20"/>
                <w:lang w:eastAsia="de-DE"/>
              </w:rPr>
            </w:pPr>
            <w:ins w:id="8593" w:author="Kisch, Christian" w:date="2022-02-08T10:22:00Z">
              <w:r>
                <w:rPr>
                  <w:sz w:val="20"/>
                  <w:szCs w:val="20"/>
                </w:rPr>
                <w:t>Ja</w:t>
              </w:r>
            </w:ins>
          </w:p>
        </w:tc>
        <w:tc>
          <w:tcPr>
            <w:tcW w:w="992" w:type="dxa"/>
            <w:shd w:val="clear" w:color="000000" w:fill="auto"/>
          </w:tcPr>
          <w:p w14:paraId="0A9EFF6C" w14:textId="1A840402" w:rsidR="005E6557" w:rsidRPr="00CF5477" w:rsidRDefault="005E6557" w:rsidP="005E6557">
            <w:pPr>
              <w:spacing w:before="0" w:after="0" w:line="240" w:lineRule="auto"/>
              <w:jc w:val="center"/>
              <w:rPr>
                <w:ins w:id="8594" w:author="Kisch, Christian" w:date="2022-02-08T10:16:00Z"/>
                <w:rFonts w:eastAsia="Times New Roman" w:cs="Calibri"/>
                <w:sz w:val="20"/>
                <w:szCs w:val="20"/>
                <w:lang w:eastAsia="de-DE"/>
              </w:rPr>
            </w:pPr>
            <w:ins w:id="8595" w:author="Kisch, Christian" w:date="2022-02-08T10:23:00Z">
              <w:r>
                <w:rPr>
                  <w:sz w:val="20"/>
                  <w:szCs w:val="20"/>
                </w:rPr>
                <w:t>Nein</w:t>
              </w:r>
            </w:ins>
          </w:p>
        </w:tc>
        <w:tc>
          <w:tcPr>
            <w:tcW w:w="992" w:type="dxa"/>
            <w:shd w:val="clear" w:color="000000" w:fill="auto"/>
            <w:hideMark/>
          </w:tcPr>
          <w:p w14:paraId="10B97E4C" w14:textId="0576E670" w:rsidR="005E6557" w:rsidRPr="00CF5477" w:rsidRDefault="005E6557" w:rsidP="005E6557">
            <w:pPr>
              <w:spacing w:before="0" w:after="0" w:line="240" w:lineRule="auto"/>
              <w:jc w:val="center"/>
              <w:rPr>
                <w:ins w:id="8596" w:author="Kisch, Christian" w:date="2022-02-08T10:16:00Z"/>
                <w:rFonts w:eastAsia="Times New Roman" w:cs="Calibri"/>
                <w:sz w:val="20"/>
                <w:szCs w:val="20"/>
                <w:lang w:eastAsia="de-DE"/>
              </w:rPr>
            </w:pPr>
            <w:ins w:id="8597" w:author="Kisch, Christian" w:date="2022-02-08T10:24:00Z">
              <w:r>
                <w:rPr>
                  <w:sz w:val="20"/>
                  <w:szCs w:val="20"/>
                </w:rPr>
                <w:t>Nein</w:t>
              </w:r>
            </w:ins>
          </w:p>
        </w:tc>
        <w:tc>
          <w:tcPr>
            <w:tcW w:w="1134" w:type="dxa"/>
            <w:shd w:val="clear" w:color="000000" w:fill="auto"/>
            <w:hideMark/>
          </w:tcPr>
          <w:p w14:paraId="372ED598" w14:textId="20B468FA" w:rsidR="005E6557" w:rsidRPr="00CF5477" w:rsidRDefault="005E6557" w:rsidP="005E6557">
            <w:pPr>
              <w:spacing w:before="0" w:after="0" w:line="240" w:lineRule="auto"/>
              <w:jc w:val="center"/>
              <w:rPr>
                <w:ins w:id="8598" w:author="Kisch, Christian" w:date="2022-02-08T10:16:00Z"/>
                <w:rFonts w:eastAsia="Times New Roman" w:cs="Calibri"/>
                <w:sz w:val="20"/>
                <w:szCs w:val="20"/>
                <w:lang w:eastAsia="de-DE"/>
              </w:rPr>
            </w:pPr>
            <w:ins w:id="8599" w:author="Kisch, Christian" w:date="2022-02-08T10:24:00Z">
              <w:r>
                <w:rPr>
                  <w:sz w:val="20"/>
                  <w:szCs w:val="20"/>
                </w:rPr>
                <w:t>x</w:t>
              </w:r>
            </w:ins>
          </w:p>
        </w:tc>
        <w:tc>
          <w:tcPr>
            <w:tcW w:w="1134" w:type="dxa"/>
            <w:shd w:val="clear" w:color="000000" w:fill="auto"/>
            <w:hideMark/>
          </w:tcPr>
          <w:p w14:paraId="1AC4F399" w14:textId="0647A3CC" w:rsidR="005E6557" w:rsidRPr="00CF5477" w:rsidRDefault="005E6557" w:rsidP="005E6557">
            <w:pPr>
              <w:spacing w:before="0" w:after="0" w:line="240" w:lineRule="auto"/>
              <w:jc w:val="center"/>
              <w:rPr>
                <w:ins w:id="8600" w:author="Kisch, Christian" w:date="2022-02-08T10:16:00Z"/>
                <w:rFonts w:eastAsia="Times New Roman" w:cs="Calibri"/>
                <w:sz w:val="20"/>
                <w:szCs w:val="20"/>
                <w:lang w:eastAsia="de-DE"/>
              </w:rPr>
            </w:pPr>
            <w:ins w:id="8601" w:author="Kisch, Christian" w:date="2022-02-08T10:25:00Z">
              <w:r>
                <w:rPr>
                  <w:sz w:val="20"/>
                  <w:szCs w:val="20"/>
                </w:rPr>
                <w:t>x</w:t>
              </w:r>
            </w:ins>
          </w:p>
        </w:tc>
      </w:tr>
      <w:tr w:rsidR="005E6557" w:rsidRPr="00CF5477" w14:paraId="483A04E6" w14:textId="77777777" w:rsidTr="007B5DBF">
        <w:trPr>
          <w:trHeight w:val="415"/>
          <w:ins w:id="8602" w:author="Kisch, Christian" w:date="2022-02-08T10:16:00Z"/>
        </w:trPr>
        <w:tc>
          <w:tcPr>
            <w:tcW w:w="626" w:type="dxa"/>
            <w:shd w:val="clear" w:color="000000" w:fill="auto"/>
            <w:hideMark/>
          </w:tcPr>
          <w:p w14:paraId="7E2368C0" w14:textId="77777777" w:rsidR="005E6557" w:rsidRPr="00CF5477" w:rsidRDefault="005E6557" w:rsidP="005E6557">
            <w:pPr>
              <w:spacing w:before="0" w:after="0" w:line="240" w:lineRule="auto"/>
              <w:jc w:val="right"/>
              <w:rPr>
                <w:ins w:id="8603" w:author="Kisch, Christian" w:date="2022-02-08T10:16:00Z"/>
                <w:rFonts w:eastAsia="Times New Roman" w:cs="Calibri"/>
                <w:color w:val="000000"/>
                <w:lang w:eastAsia="de-DE"/>
              </w:rPr>
            </w:pPr>
            <w:ins w:id="8604" w:author="Kisch, Christian" w:date="2022-02-08T10:16:00Z">
              <w:r>
                <w:rPr>
                  <w:rFonts w:eastAsia="Times New Roman" w:cs="Calibri"/>
                  <w:color w:val="000000"/>
                  <w:lang w:eastAsia="de-DE"/>
                </w:rPr>
                <w:t>25</w:t>
              </w:r>
            </w:ins>
          </w:p>
        </w:tc>
        <w:tc>
          <w:tcPr>
            <w:tcW w:w="2523" w:type="dxa"/>
            <w:shd w:val="clear" w:color="000000" w:fill="auto"/>
            <w:hideMark/>
          </w:tcPr>
          <w:p w14:paraId="2F7686C3" w14:textId="02D4FBB2" w:rsidR="005E6557" w:rsidRPr="00CF5477" w:rsidRDefault="005E6557" w:rsidP="005E6557">
            <w:pPr>
              <w:spacing w:before="0" w:after="0" w:line="240" w:lineRule="auto"/>
              <w:rPr>
                <w:ins w:id="8605" w:author="Kisch, Christian" w:date="2022-02-08T10:16:00Z"/>
                <w:rFonts w:eastAsia="Times New Roman" w:cs="Calibri"/>
                <w:color w:val="000000"/>
                <w:lang w:eastAsia="de-DE"/>
              </w:rPr>
            </w:pPr>
            <w:ins w:id="8606"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11CA7CD" w14:textId="77777777" w:rsidR="005E6557" w:rsidRPr="00CF5477" w:rsidRDefault="005E6557" w:rsidP="005E6557">
            <w:pPr>
              <w:spacing w:before="0" w:after="0" w:line="240" w:lineRule="auto"/>
              <w:rPr>
                <w:ins w:id="8607" w:author="Kisch, Christian" w:date="2022-02-08T10:16:00Z"/>
                <w:rFonts w:eastAsia="Times New Roman" w:cs="Calibri"/>
                <w:b/>
                <w:bCs/>
                <w:sz w:val="20"/>
                <w:szCs w:val="20"/>
                <w:lang w:eastAsia="de-DE"/>
              </w:rPr>
            </w:pPr>
            <w:ins w:id="8608" w:author="Kisch, Christian" w:date="2022-02-08T10:16: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735E4FD1" w14:textId="6106C08A" w:rsidR="005E6557" w:rsidRPr="00CF5477" w:rsidRDefault="005E6557" w:rsidP="005E6557">
            <w:pPr>
              <w:spacing w:before="0" w:after="0" w:line="240" w:lineRule="auto"/>
              <w:jc w:val="center"/>
              <w:rPr>
                <w:ins w:id="8609" w:author="Kisch, Christian" w:date="2022-02-08T10:16:00Z"/>
                <w:rFonts w:eastAsia="Times New Roman" w:cs="Calibri"/>
                <w:sz w:val="20"/>
                <w:szCs w:val="20"/>
                <w:lang w:eastAsia="de-DE"/>
              </w:rPr>
            </w:pPr>
            <w:ins w:id="8610" w:author="Kisch, Christian" w:date="2022-02-08T10:22:00Z">
              <w:r>
                <w:rPr>
                  <w:sz w:val="20"/>
                  <w:szCs w:val="20"/>
                </w:rPr>
                <w:t>Ja</w:t>
              </w:r>
            </w:ins>
          </w:p>
        </w:tc>
        <w:tc>
          <w:tcPr>
            <w:tcW w:w="992" w:type="dxa"/>
            <w:shd w:val="clear" w:color="000000" w:fill="auto"/>
          </w:tcPr>
          <w:p w14:paraId="0428F7F2" w14:textId="231ACD09" w:rsidR="005E6557" w:rsidRPr="00CF5477" w:rsidRDefault="005E6557" w:rsidP="005E6557">
            <w:pPr>
              <w:spacing w:before="0" w:after="0" w:line="240" w:lineRule="auto"/>
              <w:jc w:val="center"/>
              <w:rPr>
                <w:ins w:id="8611" w:author="Kisch, Christian" w:date="2022-02-08T10:16:00Z"/>
                <w:rFonts w:eastAsia="Times New Roman" w:cs="Calibri"/>
                <w:sz w:val="20"/>
                <w:szCs w:val="20"/>
                <w:lang w:eastAsia="de-DE"/>
              </w:rPr>
            </w:pPr>
            <w:ins w:id="8612" w:author="Kisch, Christian" w:date="2022-02-08T10:23:00Z">
              <w:r>
                <w:rPr>
                  <w:sz w:val="20"/>
                  <w:szCs w:val="20"/>
                </w:rPr>
                <w:t>Nein</w:t>
              </w:r>
            </w:ins>
          </w:p>
        </w:tc>
        <w:tc>
          <w:tcPr>
            <w:tcW w:w="992" w:type="dxa"/>
            <w:shd w:val="clear" w:color="000000" w:fill="auto"/>
            <w:hideMark/>
          </w:tcPr>
          <w:p w14:paraId="32BCAB7F" w14:textId="012EA0E0" w:rsidR="005E6557" w:rsidRPr="00CF5477" w:rsidRDefault="005E6557" w:rsidP="005E6557">
            <w:pPr>
              <w:spacing w:before="0" w:after="0" w:line="240" w:lineRule="auto"/>
              <w:jc w:val="center"/>
              <w:rPr>
                <w:ins w:id="8613" w:author="Kisch, Christian" w:date="2022-02-08T10:16:00Z"/>
                <w:rFonts w:eastAsia="Times New Roman" w:cs="Calibri"/>
                <w:sz w:val="20"/>
                <w:szCs w:val="20"/>
                <w:lang w:eastAsia="de-DE"/>
              </w:rPr>
            </w:pPr>
            <w:ins w:id="8614" w:author="Kisch, Christian" w:date="2022-02-08T10:24:00Z">
              <w:r>
                <w:rPr>
                  <w:sz w:val="20"/>
                  <w:szCs w:val="20"/>
                </w:rPr>
                <w:t>Nein</w:t>
              </w:r>
            </w:ins>
          </w:p>
        </w:tc>
        <w:tc>
          <w:tcPr>
            <w:tcW w:w="1134" w:type="dxa"/>
            <w:shd w:val="clear" w:color="000000" w:fill="auto"/>
            <w:hideMark/>
          </w:tcPr>
          <w:p w14:paraId="0B0C03E7" w14:textId="66B2EB7E" w:rsidR="005E6557" w:rsidRPr="00CF5477" w:rsidRDefault="005E6557" w:rsidP="005E6557">
            <w:pPr>
              <w:spacing w:before="0" w:after="0" w:line="240" w:lineRule="auto"/>
              <w:jc w:val="center"/>
              <w:rPr>
                <w:ins w:id="8615" w:author="Kisch, Christian" w:date="2022-02-08T10:16:00Z"/>
                <w:rFonts w:eastAsia="Times New Roman" w:cs="Calibri"/>
                <w:sz w:val="20"/>
                <w:szCs w:val="20"/>
                <w:lang w:eastAsia="de-DE"/>
              </w:rPr>
            </w:pPr>
            <w:ins w:id="8616" w:author="Kisch, Christian" w:date="2022-02-08T10:24:00Z">
              <w:r>
                <w:rPr>
                  <w:sz w:val="20"/>
                  <w:szCs w:val="20"/>
                </w:rPr>
                <w:t>x</w:t>
              </w:r>
            </w:ins>
          </w:p>
        </w:tc>
        <w:tc>
          <w:tcPr>
            <w:tcW w:w="1134" w:type="dxa"/>
            <w:shd w:val="clear" w:color="000000" w:fill="auto"/>
            <w:hideMark/>
          </w:tcPr>
          <w:p w14:paraId="66FE6372" w14:textId="532869C0" w:rsidR="005E6557" w:rsidRPr="00CF5477" w:rsidRDefault="005E6557" w:rsidP="005E6557">
            <w:pPr>
              <w:spacing w:before="0" w:after="0" w:line="240" w:lineRule="auto"/>
              <w:jc w:val="center"/>
              <w:rPr>
                <w:ins w:id="8617" w:author="Kisch, Christian" w:date="2022-02-08T10:16:00Z"/>
                <w:rFonts w:eastAsia="Times New Roman" w:cs="Calibri"/>
                <w:sz w:val="20"/>
                <w:szCs w:val="20"/>
                <w:lang w:eastAsia="de-DE"/>
              </w:rPr>
            </w:pPr>
            <w:ins w:id="8618" w:author="Kisch, Christian" w:date="2022-02-08T10:25:00Z">
              <w:r>
                <w:rPr>
                  <w:sz w:val="20"/>
                  <w:szCs w:val="20"/>
                </w:rPr>
                <w:t>x</w:t>
              </w:r>
            </w:ins>
          </w:p>
        </w:tc>
      </w:tr>
      <w:tr w:rsidR="005E6557" w:rsidRPr="00CF5477" w14:paraId="2544D95F" w14:textId="77777777" w:rsidTr="007B5DBF">
        <w:trPr>
          <w:trHeight w:val="437"/>
          <w:ins w:id="8619" w:author="Kisch, Christian" w:date="2022-02-08T10:16:00Z"/>
        </w:trPr>
        <w:tc>
          <w:tcPr>
            <w:tcW w:w="626" w:type="dxa"/>
            <w:shd w:val="clear" w:color="000000" w:fill="auto"/>
            <w:hideMark/>
          </w:tcPr>
          <w:p w14:paraId="74DAC863" w14:textId="77777777" w:rsidR="005E6557" w:rsidRPr="00CF5477" w:rsidRDefault="005E6557" w:rsidP="005E6557">
            <w:pPr>
              <w:spacing w:before="0" w:after="0" w:line="240" w:lineRule="auto"/>
              <w:jc w:val="right"/>
              <w:rPr>
                <w:ins w:id="8620" w:author="Kisch, Christian" w:date="2022-02-08T10:16:00Z"/>
                <w:rFonts w:eastAsia="Times New Roman" w:cs="Calibri"/>
                <w:color w:val="000000"/>
                <w:lang w:eastAsia="de-DE"/>
              </w:rPr>
            </w:pPr>
            <w:ins w:id="8621" w:author="Kisch, Christian" w:date="2022-02-08T10:16:00Z">
              <w:r>
                <w:rPr>
                  <w:rFonts w:eastAsia="Times New Roman" w:cs="Calibri"/>
                  <w:color w:val="000000"/>
                  <w:lang w:eastAsia="de-DE"/>
                </w:rPr>
                <w:t>26</w:t>
              </w:r>
            </w:ins>
          </w:p>
        </w:tc>
        <w:tc>
          <w:tcPr>
            <w:tcW w:w="2523" w:type="dxa"/>
            <w:shd w:val="clear" w:color="000000" w:fill="auto"/>
            <w:hideMark/>
          </w:tcPr>
          <w:p w14:paraId="08468032" w14:textId="09650992" w:rsidR="005E6557" w:rsidRPr="00CF5477" w:rsidRDefault="005E6557" w:rsidP="005E6557">
            <w:pPr>
              <w:spacing w:before="0" w:after="0" w:line="240" w:lineRule="auto"/>
              <w:rPr>
                <w:ins w:id="8622" w:author="Kisch, Christian" w:date="2022-02-08T10:16:00Z"/>
                <w:rFonts w:eastAsia="Times New Roman" w:cs="Calibri"/>
                <w:color w:val="000000"/>
                <w:lang w:eastAsia="de-DE"/>
              </w:rPr>
            </w:pPr>
            <w:ins w:id="8623"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13B0A5F4" w14:textId="77777777" w:rsidR="005E6557" w:rsidRPr="00CF5477" w:rsidRDefault="005E6557" w:rsidP="005E6557">
            <w:pPr>
              <w:spacing w:before="0" w:after="0" w:line="240" w:lineRule="auto"/>
              <w:rPr>
                <w:ins w:id="8624" w:author="Kisch, Christian" w:date="2022-02-08T10:16:00Z"/>
                <w:rFonts w:eastAsia="Times New Roman" w:cs="Calibri"/>
                <w:b/>
                <w:bCs/>
                <w:sz w:val="20"/>
                <w:szCs w:val="20"/>
                <w:lang w:eastAsia="de-DE"/>
              </w:rPr>
            </w:pPr>
            <w:ins w:id="8625" w:author="Kisch, Christian" w:date="2022-02-08T10:16:00Z">
              <w:r w:rsidRPr="00CF5477">
                <w:rPr>
                  <w:rFonts w:eastAsia="Times New Roman" w:cs="Calibri"/>
                  <w:b/>
                  <w:bCs/>
                  <w:sz w:val="20"/>
                  <w:szCs w:val="20"/>
                  <w:lang w:eastAsia="de-DE"/>
                </w:rPr>
                <w:t>Templates</w:t>
              </w:r>
            </w:ins>
          </w:p>
        </w:tc>
        <w:tc>
          <w:tcPr>
            <w:tcW w:w="1418" w:type="dxa"/>
            <w:shd w:val="clear" w:color="000000" w:fill="auto"/>
            <w:hideMark/>
          </w:tcPr>
          <w:p w14:paraId="7ADB466C" w14:textId="5A712D63" w:rsidR="005E6557" w:rsidRPr="00CF5477" w:rsidRDefault="005E6557" w:rsidP="005E6557">
            <w:pPr>
              <w:spacing w:before="0" w:after="0" w:line="240" w:lineRule="auto"/>
              <w:jc w:val="center"/>
              <w:rPr>
                <w:ins w:id="8626" w:author="Kisch, Christian" w:date="2022-02-08T10:16:00Z"/>
                <w:rFonts w:eastAsia="Times New Roman" w:cs="Calibri"/>
                <w:sz w:val="20"/>
                <w:szCs w:val="20"/>
                <w:lang w:eastAsia="de-DE"/>
              </w:rPr>
            </w:pPr>
            <w:ins w:id="8627" w:author="Kisch, Christian" w:date="2022-02-08T10:22:00Z">
              <w:r>
                <w:rPr>
                  <w:sz w:val="20"/>
                  <w:szCs w:val="20"/>
                </w:rPr>
                <w:t>Ja</w:t>
              </w:r>
            </w:ins>
          </w:p>
        </w:tc>
        <w:tc>
          <w:tcPr>
            <w:tcW w:w="992" w:type="dxa"/>
            <w:shd w:val="clear" w:color="000000" w:fill="auto"/>
          </w:tcPr>
          <w:p w14:paraId="492993B2" w14:textId="55D96F3C" w:rsidR="005E6557" w:rsidRPr="00CF5477" w:rsidRDefault="005E6557" w:rsidP="005E6557">
            <w:pPr>
              <w:spacing w:before="0" w:after="0" w:line="240" w:lineRule="auto"/>
              <w:jc w:val="center"/>
              <w:rPr>
                <w:ins w:id="8628" w:author="Kisch, Christian" w:date="2022-02-08T10:16:00Z"/>
                <w:rFonts w:eastAsia="Times New Roman" w:cs="Calibri"/>
                <w:sz w:val="20"/>
                <w:szCs w:val="20"/>
                <w:lang w:eastAsia="de-DE"/>
              </w:rPr>
            </w:pPr>
            <w:ins w:id="8629" w:author="Kisch, Christian" w:date="2022-02-08T10:23:00Z">
              <w:r>
                <w:rPr>
                  <w:sz w:val="20"/>
                  <w:szCs w:val="20"/>
                </w:rPr>
                <w:t>Nein</w:t>
              </w:r>
            </w:ins>
          </w:p>
        </w:tc>
        <w:tc>
          <w:tcPr>
            <w:tcW w:w="992" w:type="dxa"/>
            <w:shd w:val="clear" w:color="000000" w:fill="auto"/>
            <w:hideMark/>
          </w:tcPr>
          <w:p w14:paraId="5B13F43F" w14:textId="10828B62" w:rsidR="005E6557" w:rsidRPr="00CF5477" w:rsidRDefault="005E6557" w:rsidP="005E6557">
            <w:pPr>
              <w:spacing w:before="0" w:after="0" w:line="240" w:lineRule="auto"/>
              <w:jc w:val="center"/>
              <w:rPr>
                <w:ins w:id="8630" w:author="Kisch, Christian" w:date="2022-02-08T10:16:00Z"/>
                <w:rFonts w:eastAsia="Times New Roman" w:cs="Calibri"/>
                <w:sz w:val="20"/>
                <w:szCs w:val="20"/>
                <w:lang w:eastAsia="de-DE"/>
              </w:rPr>
            </w:pPr>
            <w:ins w:id="8631" w:author="Kisch, Christian" w:date="2022-02-08T10:24:00Z">
              <w:r>
                <w:rPr>
                  <w:sz w:val="20"/>
                  <w:szCs w:val="20"/>
                </w:rPr>
                <w:t>Nein</w:t>
              </w:r>
            </w:ins>
          </w:p>
        </w:tc>
        <w:tc>
          <w:tcPr>
            <w:tcW w:w="1134" w:type="dxa"/>
            <w:shd w:val="clear" w:color="000000" w:fill="auto"/>
            <w:hideMark/>
          </w:tcPr>
          <w:p w14:paraId="278DF3E6" w14:textId="3D94461C" w:rsidR="005E6557" w:rsidRPr="00CF5477" w:rsidRDefault="005E6557" w:rsidP="005E6557">
            <w:pPr>
              <w:spacing w:before="0" w:after="0" w:line="240" w:lineRule="auto"/>
              <w:jc w:val="center"/>
              <w:rPr>
                <w:ins w:id="8632" w:author="Kisch, Christian" w:date="2022-02-08T10:16:00Z"/>
                <w:rFonts w:eastAsia="Times New Roman" w:cs="Calibri"/>
                <w:sz w:val="20"/>
                <w:szCs w:val="20"/>
                <w:lang w:eastAsia="de-DE"/>
              </w:rPr>
            </w:pPr>
            <w:ins w:id="8633" w:author="Kisch, Christian" w:date="2022-02-08T10:24:00Z">
              <w:r>
                <w:rPr>
                  <w:sz w:val="20"/>
                  <w:szCs w:val="20"/>
                </w:rPr>
                <w:t>Nein</w:t>
              </w:r>
            </w:ins>
          </w:p>
        </w:tc>
        <w:tc>
          <w:tcPr>
            <w:tcW w:w="1134" w:type="dxa"/>
            <w:shd w:val="clear" w:color="000000" w:fill="auto"/>
            <w:hideMark/>
          </w:tcPr>
          <w:p w14:paraId="0BD27E52" w14:textId="218B3EF5" w:rsidR="005E6557" w:rsidRPr="00CF5477" w:rsidRDefault="005E6557" w:rsidP="005E6557">
            <w:pPr>
              <w:spacing w:before="0" w:after="0" w:line="240" w:lineRule="auto"/>
              <w:jc w:val="center"/>
              <w:rPr>
                <w:ins w:id="8634" w:author="Kisch, Christian" w:date="2022-02-08T10:16:00Z"/>
                <w:rFonts w:eastAsia="Times New Roman" w:cs="Calibri"/>
                <w:sz w:val="20"/>
                <w:szCs w:val="20"/>
                <w:lang w:eastAsia="de-DE"/>
              </w:rPr>
            </w:pPr>
            <w:ins w:id="8635" w:author="Kisch, Christian" w:date="2022-02-08T10:25:00Z">
              <w:r>
                <w:rPr>
                  <w:sz w:val="20"/>
                  <w:szCs w:val="20"/>
                </w:rPr>
                <w:t>Nein</w:t>
              </w:r>
            </w:ins>
          </w:p>
        </w:tc>
      </w:tr>
      <w:tr w:rsidR="005E6557" w:rsidRPr="00CF5477" w14:paraId="4A3CF008" w14:textId="77777777" w:rsidTr="007B5DBF">
        <w:trPr>
          <w:trHeight w:val="445"/>
          <w:ins w:id="8636" w:author="Kisch, Christian" w:date="2022-02-08T10:16:00Z"/>
        </w:trPr>
        <w:tc>
          <w:tcPr>
            <w:tcW w:w="626" w:type="dxa"/>
            <w:shd w:val="clear" w:color="000000" w:fill="auto"/>
            <w:hideMark/>
          </w:tcPr>
          <w:p w14:paraId="5D53D339" w14:textId="77777777" w:rsidR="005E6557" w:rsidRPr="00CF5477" w:rsidRDefault="005E6557" w:rsidP="005E6557">
            <w:pPr>
              <w:spacing w:before="0" w:after="0" w:line="240" w:lineRule="auto"/>
              <w:jc w:val="right"/>
              <w:rPr>
                <w:ins w:id="8637" w:author="Kisch, Christian" w:date="2022-02-08T10:16:00Z"/>
                <w:rFonts w:eastAsia="Times New Roman" w:cs="Calibri"/>
                <w:color w:val="000000"/>
                <w:lang w:eastAsia="de-DE"/>
              </w:rPr>
            </w:pPr>
            <w:ins w:id="8638" w:author="Kisch, Christian" w:date="2022-02-08T10:16:00Z">
              <w:r>
                <w:rPr>
                  <w:rFonts w:eastAsia="Times New Roman" w:cs="Calibri"/>
                  <w:color w:val="000000"/>
                  <w:lang w:eastAsia="de-DE"/>
                </w:rPr>
                <w:t>27</w:t>
              </w:r>
            </w:ins>
          </w:p>
        </w:tc>
        <w:tc>
          <w:tcPr>
            <w:tcW w:w="2523" w:type="dxa"/>
            <w:shd w:val="clear" w:color="000000" w:fill="auto"/>
            <w:hideMark/>
          </w:tcPr>
          <w:p w14:paraId="73DB1702" w14:textId="47B58DB8" w:rsidR="005E6557" w:rsidRPr="00CF5477" w:rsidRDefault="005E6557" w:rsidP="005E6557">
            <w:pPr>
              <w:spacing w:before="0" w:after="0" w:line="240" w:lineRule="auto"/>
              <w:rPr>
                <w:ins w:id="8639" w:author="Kisch, Christian" w:date="2022-02-08T10:16:00Z"/>
                <w:rFonts w:eastAsia="Times New Roman" w:cs="Calibri"/>
                <w:color w:val="000000"/>
                <w:lang w:eastAsia="de-DE"/>
              </w:rPr>
            </w:pPr>
            <w:ins w:id="8640"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370E97BF" w14:textId="77777777" w:rsidR="005E6557" w:rsidRPr="00CF5477" w:rsidRDefault="005E6557" w:rsidP="005E6557">
            <w:pPr>
              <w:spacing w:before="0" w:after="0" w:line="240" w:lineRule="auto"/>
              <w:rPr>
                <w:ins w:id="8641" w:author="Kisch, Christian" w:date="2022-02-08T10:16:00Z"/>
                <w:rFonts w:eastAsia="Times New Roman" w:cs="Calibri"/>
                <w:b/>
                <w:bCs/>
                <w:sz w:val="20"/>
                <w:szCs w:val="20"/>
                <w:lang w:eastAsia="de-DE"/>
              </w:rPr>
            </w:pPr>
            <w:ins w:id="8642" w:author="Kisch, Christian" w:date="2022-02-08T10:16:00Z">
              <w:r w:rsidRPr="00CF5477">
                <w:rPr>
                  <w:rFonts w:eastAsia="Times New Roman" w:cs="Calibri"/>
                  <w:b/>
                  <w:bCs/>
                  <w:sz w:val="20"/>
                  <w:szCs w:val="20"/>
                  <w:lang w:eastAsia="de-DE"/>
                </w:rPr>
                <w:t>Annotationen</w:t>
              </w:r>
            </w:ins>
          </w:p>
        </w:tc>
        <w:tc>
          <w:tcPr>
            <w:tcW w:w="1418" w:type="dxa"/>
            <w:shd w:val="clear" w:color="000000" w:fill="auto"/>
            <w:hideMark/>
          </w:tcPr>
          <w:p w14:paraId="45E04324" w14:textId="35748B0F" w:rsidR="005E6557" w:rsidRPr="00CF5477" w:rsidRDefault="005E6557" w:rsidP="005E6557">
            <w:pPr>
              <w:spacing w:before="0" w:after="0" w:line="240" w:lineRule="auto"/>
              <w:jc w:val="center"/>
              <w:rPr>
                <w:ins w:id="8643" w:author="Kisch, Christian" w:date="2022-02-08T10:16:00Z"/>
                <w:rFonts w:eastAsia="Times New Roman" w:cs="Calibri"/>
                <w:sz w:val="20"/>
                <w:szCs w:val="20"/>
                <w:lang w:eastAsia="de-DE"/>
              </w:rPr>
            </w:pPr>
            <w:ins w:id="8644" w:author="Kisch, Christian" w:date="2022-02-08T10:22:00Z">
              <w:r>
                <w:rPr>
                  <w:sz w:val="20"/>
                  <w:szCs w:val="20"/>
                </w:rPr>
                <w:t>Ja</w:t>
              </w:r>
            </w:ins>
          </w:p>
        </w:tc>
        <w:tc>
          <w:tcPr>
            <w:tcW w:w="992" w:type="dxa"/>
            <w:shd w:val="clear" w:color="000000" w:fill="auto"/>
          </w:tcPr>
          <w:p w14:paraId="477CA43A" w14:textId="6E593004" w:rsidR="005E6557" w:rsidRPr="00CF5477" w:rsidRDefault="005E6557" w:rsidP="005E6557">
            <w:pPr>
              <w:spacing w:before="0" w:after="0" w:line="240" w:lineRule="auto"/>
              <w:jc w:val="center"/>
              <w:rPr>
                <w:ins w:id="8645" w:author="Kisch, Christian" w:date="2022-02-08T10:16:00Z"/>
                <w:rFonts w:eastAsia="Times New Roman" w:cs="Calibri"/>
                <w:sz w:val="20"/>
                <w:szCs w:val="20"/>
                <w:lang w:eastAsia="de-DE"/>
              </w:rPr>
            </w:pPr>
            <w:ins w:id="8646" w:author="Kisch, Christian" w:date="2022-02-08T10:23:00Z">
              <w:r>
                <w:rPr>
                  <w:sz w:val="20"/>
                  <w:szCs w:val="20"/>
                </w:rPr>
                <w:t>Nein</w:t>
              </w:r>
            </w:ins>
          </w:p>
        </w:tc>
        <w:tc>
          <w:tcPr>
            <w:tcW w:w="992" w:type="dxa"/>
            <w:shd w:val="clear" w:color="000000" w:fill="auto"/>
            <w:hideMark/>
          </w:tcPr>
          <w:p w14:paraId="13B53158" w14:textId="129ED640" w:rsidR="005E6557" w:rsidRPr="00CF5477" w:rsidRDefault="005E6557" w:rsidP="005E6557">
            <w:pPr>
              <w:spacing w:before="0" w:after="0" w:line="240" w:lineRule="auto"/>
              <w:jc w:val="center"/>
              <w:rPr>
                <w:ins w:id="8647" w:author="Kisch, Christian" w:date="2022-02-08T10:16:00Z"/>
                <w:rFonts w:eastAsia="Times New Roman" w:cs="Calibri"/>
                <w:sz w:val="20"/>
                <w:szCs w:val="20"/>
                <w:lang w:eastAsia="de-DE"/>
              </w:rPr>
            </w:pPr>
            <w:ins w:id="8648" w:author="Kisch, Christian" w:date="2022-02-08T10:24:00Z">
              <w:r>
                <w:rPr>
                  <w:sz w:val="20"/>
                  <w:szCs w:val="20"/>
                </w:rPr>
                <w:t>Nein</w:t>
              </w:r>
            </w:ins>
          </w:p>
        </w:tc>
        <w:tc>
          <w:tcPr>
            <w:tcW w:w="1134" w:type="dxa"/>
            <w:shd w:val="clear" w:color="000000" w:fill="auto"/>
            <w:hideMark/>
          </w:tcPr>
          <w:p w14:paraId="2932C281" w14:textId="00C3F1ED" w:rsidR="005E6557" w:rsidRPr="00CF5477" w:rsidRDefault="005E6557" w:rsidP="005E6557">
            <w:pPr>
              <w:spacing w:before="0" w:after="0" w:line="240" w:lineRule="auto"/>
              <w:jc w:val="center"/>
              <w:rPr>
                <w:ins w:id="8649" w:author="Kisch, Christian" w:date="2022-02-08T10:16:00Z"/>
                <w:rFonts w:eastAsia="Times New Roman" w:cs="Calibri"/>
                <w:sz w:val="20"/>
                <w:szCs w:val="20"/>
                <w:lang w:eastAsia="de-DE"/>
              </w:rPr>
            </w:pPr>
            <w:ins w:id="8650" w:author="Kisch, Christian" w:date="2022-02-08T10:24:00Z">
              <w:r>
                <w:rPr>
                  <w:sz w:val="20"/>
                  <w:szCs w:val="20"/>
                </w:rPr>
                <w:t>Nein</w:t>
              </w:r>
            </w:ins>
          </w:p>
        </w:tc>
        <w:tc>
          <w:tcPr>
            <w:tcW w:w="1134" w:type="dxa"/>
            <w:shd w:val="clear" w:color="000000" w:fill="auto"/>
            <w:hideMark/>
          </w:tcPr>
          <w:p w14:paraId="1B5C97EC" w14:textId="3794E899" w:rsidR="005E6557" w:rsidRPr="00CF5477" w:rsidRDefault="005E6557" w:rsidP="005E6557">
            <w:pPr>
              <w:spacing w:before="0" w:after="0" w:line="240" w:lineRule="auto"/>
              <w:jc w:val="center"/>
              <w:rPr>
                <w:ins w:id="8651" w:author="Kisch, Christian" w:date="2022-02-08T10:16:00Z"/>
                <w:rFonts w:eastAsia="Times New Roman" w:cs="Calibri"/>
                <w:sz w:val="20"/>
                <w:szCs w:val="20"/>
                <w:lang w:eastAsia="de-DE"/>
              </w:rPr>
            </w:pPr>
            <w:ins w:id="8652" w:author="Kisch, Christian" w:date="2022-02-08T10:25:00Z">
              <w:r>
                <w:rPr>
                  <w:sz w:val="20"/>
                  <w:szCs w:val="20"/>
                </w:rPr>
                <w:t>Nein</w:t>
              </w:r>
            </w:ins>
          </w:p>
        </w:tc>
      </w:tr>
      <w:tr w:rsidR="005E6557" w:rsidRPr="00CF5477" w14:paraId="13B97771" w14:textId="77777777" w:rsidTr="007B5DBF">
        <w:trPr>
          <w:trHeight w:val="481"/>
          <w:ins w:id="8653" w:author="Kisch, Christian" w:date="2022-02-08T10:16:00Z"/>
        </w:trPr>
        <w:tc>
          <w:tcPr>
            <w:tcW w:w="626" w:type="dxa"/>
            <w:shd w:val="clear" w:color="000000" w:fill="auto"/>
            <w:hideMark/>
          </w:tcPr>
          <w:p w14:paraId="1ED13EB2" w14:textId="77777777" w:rsidR="005E6557" w:rsidRPr="00CF5477" w:rsidRDefault="005E6557" w:rsidP="005E6557">
            <w:pPr>
              <w:spacing w:before="0" w:after="0" w:line="240" w:lineRule="auto"/>
              <w:jc w:val="right"/>
              <w:rPr>
                <w:ins w:id="8654" w:author="Kisch, Christian" w:date="2022-02-08T10:16:00Z"/>
                <w:rFonts w:eastAsia="Times New Roman" w:cs="Calibri"/>
                <w:color w:val="000000"/>
                <w:lang w:eastAsia="de-DE"/>
              </w:rPr>
            </w:pPr>
            <w:ins w:id="8655" w:author="Kisch, Christian" w:date="2022-02-08T10:16:00Z">
              <w:r>
                <w:rPr>
                  <w:rFonts w:eastAsia="Times New Roman" w:cs="Calibri"/>
                  <w:color w:val="000000"/>
                  <w:lang w:eastAsia="de-DE"/>
                </w:rPr>
                <w:t>28</w:t>
              </w:r>
            </w:ins>
          </w:p>
        </w:tc>
        <w:tc>
          <w:tcPr>
            <w:tcW w:w="2523" w:type="dxa"/>
            <w:shd w:val="clear" w:color="000000" w:fill="auto"/>
            <w:hideMark/>
          </w:tcPr>
          <w:p w14:paraId="5C5EF9B2" w14:textId="155BE30D" w:rsidR="005E6557" w:rsidRPr="00CF5477" w:rsidRDefault="005E6557" w:rsidP="005E6557">
            <w:pPr>
              <w:spacing w:before="0" w:after="0" w:line="240" w:lineRule="auto"/>
              <w:rPr>
                <w:ins w:id="8656" w:author="Kisch, Christian" w:date="2022-02-08T10:16:00Z"/>
                <w:rFonts w:eastAsia="Times New Roman" w:cs="Calibri"/>
                <w:color w:val="000000"/>
                <w:lang w:eastAsia="de-DE"/>
              </w:rPr>
            </w:pPr>
            <w:ins w:id="8657"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429E02FF" w14:textId="77777777" w:rsidR="005E6557" w:rsidRPr="00CF5477" w:rsidRDefault="005E6557" w:rsidP="005E6557">
            <w:pPr>
              <w:spacing w:before="0" w:after="0" w:line="240" w:lineRule="auto"/>
              <w:rPr>
                <w:ins w:id="8658" w:author="Kisch, Christian" w:date="2022-02-08T10:16:00Z"/>
                <w:rFonts w:eastAsia="Times New Roman" w:cs="Calibri"/>
                <w:b/>
                <w:bCs/>
                <w:sz w:val="20"/>
                <w:szCs w:val="20"/>
                <w:lang w:eastAsia="de-DE"/>
              </w:rPr>
            </w:pPr>
            <w:ins w:id="8659" w:author="Kisch, Christian" w:date="2022-02-08T10:16:00Z">
              <w:r w:rsidRPr="00CF5477">
                <w:rPr>
                  <w:rFonts w:eastAsia="Times New Roman" w:cs="Calibri"/>
                  <w:b/>
                  <w:bCs/>
                  <w:sz w:val="20"/>
                  <w:szCs w:val="20"/>
                  <w:lang w:eastAsia="de-DE"/>
                </w:rPr>
                <w:t>Paginieren</w:t>
              </w:r>
            </w:ins>
          </w:p>
        </w:tc>
        <w:tc>
          <w:tcPr>
            <w:tcW w:w="1418" w:type="dxa"/>
            <w:shd w:val="clear" w:color="000000" w:fill="auto"/>
            <w:hideMark/>
          </w:tcPr>
          <w:p w14:paraId="42E5C89A" w14:textId="645BECB6" w:rsidR="005E6557" w:rsidRPr="00CF5477" w:rsidRDefault="005E6557" w:rsidP="005E6557">
            <w:pPr>
              <w:spacing w:before="0" w:after="0" w:line="240" w:lineRule="auto"/>
              <w:jc w:val="center"/>
              <w:rPr>
                <w:ins w:id="8660" w:author="Kisch, Christian" w:date="2022-02-08T10:16:00Z"/>
                <w:rFonts w:eastAsia="Times New Roman" w:cs="Calibri"/>
                <w:sz w:val="20"/>
                <w:szCs w:val="20"/>
                <w:lang w:eastAsia="de-DE"/>
              </w:rPr>
            </w:pPr>
            <w:ins w:id="8661" w:author="Kisch, Christian" w:date="2022-02-08T10:22:00Z">
              <w:r>
                <w:rPr>
                  <w:sz w:val="20"/>
                  <w:szCs w:val="20"/>
                </w:rPr>
                <w:t>Ja</w:t>
              </w:r>
            </w:ins>
          </w:p>
        </w:tc>
        <w:tc>
          <w:tcPr>
            <w:tcW w:w="992" w:type="dxa"/>
            <w:shd w:val="clear" w:color="000000" w:fill="auto"/>
          </w:tcPr>
          <w:p w14:paraId="044D9F3B" w14:textId="3DB6C10F" w:rsidR="005E6557" w:rsidRPr="00CF5477" w:rsidRDefault="005E6557" w:rsidP="005E6557">
            <w:pPr>
              <w:spacing w:before="0" w:after="0" w:line="240" w:lineRule="auto"/>
              <w:jc w:val="center"/>
              <w:rPr>
                <w:ins w:id="8662" w:author="Kisch, Christian" w:date="2022-02-08T10:16:00Z"/>
                <w:rFonts w:eastAsia="Times New Roman" w:cs="Calibri"/>
                <w:sz w:val="20"/>
                <w:szCs w:val="20"/>
                <w:lang w:eastAsia="de-DE"/>
              </w:rPr>
            </w:pPr>
            <w:ins w:id="8663" w:author="Kisch, Christian" w:date="2022-02-08T10:23:00Z">
              <w:r>
                <w:rPr>
                  <w:sz w:val="20"/>
                  <w:szCs w:val="20"/>
                </w:rPr>
                <w:t>Nein</w:t>
              </w:r>
            </w:ins>
          </w:p>
        </w:tc>
        <w:tc>
          <w:tcPr>
            <w:tcW w:w="992" w:type="dxa"/>
            <w:shd w:val="clear" w:color="000000" w:fill="auto"/>
            <w:hideMark/>
          </w:tcPr>
          <w:p w14:paraId="30E24166" w14:textId="4CD2262D" w:rsidR="005E6557" w:rsidRPr="00CF5477" w:rsidRDefault="005E6557" w:rsidP="005E6557">
            <w:pPr>
              <w:spacing w:before="0" w:after="0" w:line="240" w:lineRule="auto"/>
              <w:jc w:val="center"/>
              <w:rPr>
                <w:ins w:id="8664" w:author="Kisch, Christian" w:date="2022-02-08T10:16:00Z"/>
                <w:rFonts w:eastAsia="Times New Roman" w:cs="Calibri"/>
                <w:sz w:val="20"/>
                <w:szCs w:val="20"/>
                <w:lang w:eastAsia="de-DE"/>
              </w:rPr>
            </w:pPr>
            <w:ins w:id="8665" w:author="Kisch, Christian" w:date="2022-02-08T10:24:00Z">
              <w:r>
                <w:rPr>
                  <w:sz w:val="20"/>
                  <w:szCs w:val="20"/>
                </w:rPr>
                <w:t>x</w:t>
              </w:r>
            </w:ins>
          </w:p>
        </w:tc>
        <w:tc>
          <w:tcPr>
            <w:tcW w:w="1134" w:type="dxa"/>
            <w:shd w:val="clear" w:color="000000" w:fill="auto"/>
            <w:hideMark/>
          </w:tcPr>
          <w:p w14:paraId="72F3AAE9" w14:textId="32FB2B15" w:rsidR="005E6557" w:rsidRPr="00CF5477" w:rsidRDefault="005E6557" w:rsidP="005E6557">
            <w:pPr>
              <w:spacing w:before="0" w:after="0" w:line="240" w:lineRule="auto"/>
              <w:jc w:val="center"/>
              <w:rPr>
                <w:ins w:id="8666" w:author="Kisch, Christian" w:date="2022-02-08T10:16:00Z"/>
                <w:rFonts w:eastAsia="Times New Roman" w:cs="Calibri"/>
                <w:sz w:val="20"/>
                <w:szCs w:val="20"/>
                <w:lang w:eastAsia="de-DE"/>
              </w:rPr>
            </w:pPr>
            <w:ins w:id="8667" w:author="Kisch, Christian" w:date="2022-02-08T10:24:00Z">
              <w:r>
                <w:rPr>
                  <w:sz w:val="20"/>
                  <w:szCs w:val="20"/>
                </w:rPr>
                <w:t>Nein</w:t>
              </w:r>
            </w:ins>
          </w:p>
        </w:tc>
        <w:tc>
          <w:tcPr>
            <w:tcW w:w="1134" w:type="dxa"/>
            <w:shd w:val="clear" w:color="000000" w:fill="auto"/>
            <w:hideMark/>
          </w:tcPr>
          <w:p w14:paraId="08F0AA14" w14:textId="6F3D91E8" w:rsidR="005E6557" w:rsidRPr="00CF5477" w:rsidRDefault="005E6557" w:rsidP="005E6557">
            <w:pPr>
              <w:spacing w:before="0" w:after="0" w:line="240" w:lineRule="auto"/>
              <w:jc w:val="center"/>
              <w:rPr>
                <w:ins w:id="8668" w:author="Kisch, Christian" w:date="2022-02-08T10:16:00Z"/>
                <w:rFonts w:eastAsia="Times New Roman" w:cs="Calibri"/>
                <w:sz w:val="20"/>
                <w:szCs w:val="20"/>
                <w:lang w:eastAsia="de-DE"/>
              </w:rPr>
            </w:pPr>
            <w:ins w:id="8669" w:author="Kisch, Christian" w:date="2022-02-08T10:25:00Z">
              <w:r>
                <w:rPr>
                  <w:sz w:val="20"/>
                  <w:szCs w:val="20"/>
                </w:rPr>
                <w:t>x</w:t>
              </w:r>
            </w:ins>
          </w:p>
        </w:tc>
      </w:tr>
      <w:tr w:rsidR="005E6557" w:rsidRPr="00CF5477" w14:paraId="588FE690" w14:textId="77777777" w:rsidTr="007B5DBF">
        <w:trPr>
          <w:trHeight w:val="489"/>
          <w:ins w:id="8670" w:author="Kisch, Christian" w:date="2022-02-08T10:16:00Z"/>
        </w:trPr>
        <w:tc>
          <w:tcPr>
            <w:tcW w:w="626" w:type="dxa"/>
            <w:shd w:val="clear" w:color="000000" w:fill="auto"/>
            <w:hideMark/>
          </w:tcPr>
          <w:p w14:paraId="4D27EA0A" w14:textId="77777777" w:rsidR="005E6557" w:rsidRPr="00CF5477" w:rsidRDefault="005E6557" w:rsidP="005E6557">
            <w:pPr>
              <w:spacing w:before="0" w:after="0" w:line="240" w:lineRule="auto"/>
              <w:jc w:val="right"/>
              <w:rPr>
                <w:ins w:id="8671" w:author="Kisch, Christian" w:date="2022-02-08T10:16:00Z"/>
                <w:rFonts w:eastAsia="Times New Roman" w:cs="Calibri"/>
                <w:color w:val="000000"/>
                <w:lang w:eastAsia="de-DE"/>
              </w:rPr>
            </w:pPr>
            <w:ins w:id="8672" w:author="Kisch, Christian" w:date="2022-02-08T10:16:00Z">
              <w:r>
                <w:rPr>
                  <w:rFonts w:eastAsia="Times New Roman" w:cs="Calibri"/>
                  <w:color w:val="000000"/>
                  <w:lang w:eastAsia="de-DE"/>
                </w:rPr>
                <w:t>29</w:t>
              </w:r>
            </w:ins>
          </w:p>
        </w:tc>
        <w:tc>
          <w:tcPr>
            <w:tcW w:w="2523" w:type="dxa"/>
            <w:shd w:val="clear" w:color="000000" w:fill="auto"/>
            <w:hideMark/>
          </w:tcPr>
          <w:p w14:paraId="0F4A601F" w14:textId="1414C738" w:rsidR="005E6557" w:rsidRPr="00CF5477" w:rsidRDefault="005E6557" w:rsidP="005E6557">
            <w:pPr>
              <w:spacing w:before="0" w:after="0" w:line="240" w:lineRule="auto"/>
              <w:rPr>
                <w:ins w:id="8673" w:author="Kisch, Christian" w:date="2022-02-08T10:16:00Z"/>
                <w:rFonts w:eastAsia="Times New Roman" w:cs="Calibri"/>
                <w:color w:val="000000"/>
                <w:lang w:eastAsia="de-DE"/>
              </w:rPr>
            </w:pPr>
            <w:ins w:id="8674"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33563A9D" w14:textId="77777777" w:rsidR="005E6557" w:rsidRPr="00CF5477" w:rsidRDefault="005E6557" w:rsidP="005E6557">
            <w:pPr>
              <w:spacing w:before="0" w:after="0" w:line="240" w:lineRule="auto"/>
              <w:rPr>
                <w:ins w:id="8675" w:author="Kisch, Christian" w:date="2022-02-08T10:16:00Z"/>
                <w:rFonts w:eastAsia="Times New Roman" w:cs="Calibri"/>
                <w:b/>
                <w:bCs/>
                <w:sz w:val="20"/>
                <w:szCs w:val="20"/>
                <w:lang w:eastAsia="de-DE"/>
              </w:rPr>
            </w:pPr>
            <w:ins w:id="8676" w:author="Kisch, Christian" w:date="2022-02-08T10:16:00Z">
              <w:r w:rsidRPr="00CF5477">
                <w:rPr>
                  <w:rFonts w:eastAsia="Times New Roman" w:cs="Calibri"/>
                  <w:b/>
                  <w:bCs/>
                  <w:sz w:val="20"/>
                  <w:szCs w:val="20"/>
                  <w:lang w:eastAsia="de-DE"/>
                </w:rPr>
                <w:t>Papierkorb</w:t>
              </w:r>
            </w:ins>
          </w:p>
        </w:tc>
        <w:tc>
          <w:tcPr>
            <w:tcW w:w="1418" w:type="dxa"/>
            <w:shd w:val="clear" w:color="000000" w:fill="auto"/>
            <w:hideMark/>
          </w:tcPr>
          <w:p w14:paraId="0E13591A" w14:textId="2B4591FD" w:rsidR="005E6557" w:rsidRPr="00CF5477" w:rsidRDefault="005E6557" w:rsidP="005E6557">
            <w:pPr>
              <w:spacing w:before="0" w:after="0" w:line="240" w:lineRule="auto"/>
              <w:jc w:val="center"/>
              <w:rPr>
                <w:ins w:id="8677" w:author="Kisch, Christian" w:date="2022-02-08T10:16:00Z"/>
                <w:rFonts w:eastAsia="Times New Roman" w:cs="Calibri"/>
                <w:sz w:val="20"/>
                <w:szCs w:val="20"/>
                <w:lang w:eastAsia="de-DE"/>
              </w:rPr>
            </w:pPr>
            <w:ins w:id="8678" w:author="Kisch, Christian" w:date="2022-02-08T10:22:00Z">
              <w:r>
                <w:rPr>
                  <w:sz w:val="20"/>
                  <w:szCs w:val="20"/>
                </w:rPr>
                <w:t>Ja</w:t>
              </w:r>
            </w:ins>
          </w:p>
        </w:tc>
        <w:tc>
          <w:tcPr>
            <w:tcW w:w="992" w:type="dxa"/>
            <w:shd w:val="clear" w:color="000000" w:fill="auto"/>
          </w:tcPr>
          <w:p w14:paraId="174DF98A" w14:textId="0F6C6DBA" w:rsidR="005E6557" w:rsidRPr="00CF5477" w:rsidRDefault="005E6557" w:rsidP="005E6557">
            <w:pPr>
              <w:spacing w:before="0" w:after="0" w:line="240" w:lineRule="auto"/>
              <w:jc w:val="center"/>
              <w:rPr>
                <w:ins w:id="8679" w:author="Kisch, Christian" w:date="2022-02-08T10:16:00Z"/>
                <w:rFonts w:eastAsia="Times New Roman" w:cs="Calibri"/>
                <w:sz w:val="20"/>
                <w:szCs w:val="20"/>
                <w:lang w:eastAsia="de-DE"/>
              </w:rPr>
            </w:pPr>
            <w:ins w:id="8680" w:author="Kisch, Christian" w:date="2022-02-08T10:23:00Z">
              <w:r>
                <w:rPr>
                  <w:sz w:val="20"/>
                  <w:szCs w:val="20"/>
                </w:rPr>
                <w:t>Nein</w:t>
              </w:r>
            </w:ins>
          </w:p>
        </w:tc>
        <w:tc>
          <w:tcPr>
            <w:tcW w:w="992" w:type="dxa"/>
            <w:shd w:val="clear" w:color="000000" w:fill="auto"/>
            <w:hideMark/>
          </w:tcPr>
          <w:p w14:paraId="256AD45D" w14:textId="294922B3" w:rsidR="005E6557" w:rsidRPr="00CF5477" w:rsidRDefault="005E6557" w:rsidP="005E6557">
            <w:pPr>
              <w:spacing w:before="0" w:after="0" w:line="240" w:lineRule="auto"/>
              <w:jc w:val="center"/>
              <w:rPr>
                <w:ins w:id="8681" w:author="Kisch, Christian" w:date="2022-02-08T10:16:00Z"/>
                <w:rFonts w:eastAsia="Times New Roman" w:cs="Calibri"/>
                <w:sz w:val="20"/>
                <w:szCs w:val="20"/>
                <w:lang w:eastAsia="de-DE"/>
              </w:rPr>
            </w:pPr>
            <w:ins w:id="8682" w:author="Kisch, Christian" w:date="2022-02-08T10:24:00Z">
              <w:r>
                <w:rPr>
                  <w:sz w:val="20"/>
                  <w:szCs w:val="20"/>
                </w:rPr>
                <w:t>Nein</w:t>
              </w:r>
            </w:ins>
          </w:p>
        </w:tc>
        <w:tc>
          <w:tcPr>
            <w:tcW w:w="1134" w:type="dxa"/>
            <w:shd w:val="clear" w:color="000000" w:fill="auto"/>
            <w:hideMark/>
          </w:tcPr>
          <w:p w14:paraId="0E61B43A" w14:textId="5632E783" w:rsidR="005E6557" w:rsidRPr="00CF5477" w:rsidRDefault="005E6557" w:rsidP="005E6557">
            <w:pPr>
              <w:spacing w:before="0" w:after="0" w:line="240" w:lineRule="auto"/>
              <w:jc w:val="center"/>
              <w:rPr>
                <w:ins w:id="8683" w:author="Kisch, Christian" w:date="2022-02-08T10:16:00Z"/>
                <w:rFonts w:eastAsia="Times New Roman" w:cs="Calibri"/>
                <w:sz w:val="20"/>
                <w:szCs w:val="20"/>
                <w:lang w:eastAsia="de-DE"/>
              </w:rPr>
            </w:pPr>
            <w:ins w:id="8684" w:author="Kisch, Christian" w:date="2022-02-08T10:24:00Z">
              <w:r>
                <w:rPr>
                  <w:sz w:val="20"/>
                  <w:szCs w:val="20"/>
                </w:rPr>
                <w:t>x</w:t>
              </w:r>
            </w:ins>
          </w:p>
        </w:tc>
        <w:tc>
          <w:tcPr>
            <w:tcW w:w="1134" w:type="dxa"/>
            <w:shd w:val="clear" w:color="000000" w:fill="auto"/>
            <w:hideMark/>
          </w:tcPr>
          <w:p w14:paraId="554BD0A3" w14:textId="0C7139BF" w:rsidR="005E6557" w:rsidRPr="00CF5477" w:rsidRDefault="005E6557" w:rsidP="005E6557">
            <w:pPr>
              <w:spacing w:before="0" w:after="0" w:line="240" w:lineRule="auto"/>
              <w:jc w:val="center"/>
              <w:rPr>
                <w:ins w:id="8685" w:author="Kisch, Christian" w:date="2022-02-08T10:16:00Z"/>
                <w:rFonts w:eastAsia="Times New Roman" w:cs="Calibri"/>
                <w:sz w:val="20"/>
                <w:szCs w:val="20"/>
                <w:lang w:eastAsia="de-DE"/>
              </w:rPr>
            </w:pPr>
            <w:ins w:id="8686" w:author="Kisch, Christian" w:date="2022-02-08T10:25:00Z">
              <w:r>
                <w:rPr>
                  <w:sz w:val="20"/>
                  <w:szCs w:val="20"/>
                </w:rPr>
                <w:t>x</w:t>
              </w:r>
            </w:ins>
          </w:p>
        </w:tc>
      </w:tr>
      <w:tr w:rsidR="005E6557" w:rsidRPr="00CF5477" w14:paraId="41453FE7" w14:textId="77777777" w:rsidTr="007B5DBF">
        <w:trPr>
          <w:trHeight w:val="126"/>
          <w:ins w:id="8687" w:author="Kisch, Christian" w:date="2022-02-08T10:16:00Z"/>
        </w:trPr>
        <w:tc>
          <w:tcPr>
            <w:tcW w:w="626" w:type="dxa"/>
            <w:shd w:val="clear" w:color="000000" w:fill="auto"/>
            <w:hideMark/>
          </w:tcPr>
          <w:p w14:paraId="238D0AFD" w14:textId="77777777" w:rsidR="005E6557" w:rsidRPr="00CF5477" w:rsidRDefault="005E6557" w:rsidP="005E6557">
            <w:pPr>
              <w:spacing w:before="0" w:after="0" w:line="240" w:lineRule="auto"/>
              <w:jc w:val="right"/>
              <w:rPr>
                <w:ins w:id="8688" w:author="Kisch, Christian" w:date="2022-02-08T10:16:00Z"/>
                <w:rFonts w:eastAsia="Times New Roman" w:cs="Calibri"/>
                <w:color w:val="000000"/>
                <w:lang w:eastAsia="de-DE"/>
              </w:rPr>
            </w:pPr>
            <w:ins w:id="8689" w:author="Kisch, Christian" w:date="2022-02-08T10:16: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74EB5C3B" w14:textId="2B354487" w:rsidR="005E6557" w:rsidRPr="00CF5477" w:rsidRDefault="005E6557" w:rsidP="005E6557">
            <w:pPr>
              <w:spacing w:before="0" w:after="0" w:line="240" w:lineRule="auto"/>
              <w:rPr>
                <w:ins w:id="8690" w:author="Kisch, Christian" w:date="2022-02-08T10:16:00Z"/>
                <w:rFonts w:eastAsia="Times New Roman" w:cs="Calibri"/>
                <w:color w:val="000000"/>
                <w:lang w:eastAsia="de-DE"/>
              </w:rPr>
            </w:pPr>
            <w:ins w:id="8691"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043E38DA" w14:textId="77777777" w:rsidR="005E6557" w:rsidRPr="00CF5477" w:rsidRDefault="005E6557" w:rsidP="005E6557">
            <w:pPr>
              <w:spacing w:before="0" w:after="0" w:line="240" w:lineRule="auto"/>
              <w:rPr>
                <w:ins w:id="8692" w:author="Kisch, Christian" w:date="2022-02-08T10:16:00Z"/>
                <w:rFonts w:eastAsia="Times New Roman" w:cs="Calibri"/>
                <w:b/>
                <w:bCs/>
                <w:sz w:val="20"/>
                <w:szCs w:val="20"/>
                <w:lang w:eastAsia="de-DE"/>
              </w:rPr>
            </w:pPr>
            <w:ins w:id="8693" w:author="Kisch, Christian" w:date="2022-02-08T10:16:00Z">
              <w:r w:rsidRPr="00CF5477">
                <w:rPr>
                  <w:rFonts w:eastAsia="Times New Roman" w:cs="Calibri"/>
                  <w:b/>
                  <w:bCs/>
                  <w:sz w:val="20"/>
                  <w:szCs w:val="20"/>
                  <w:lang w:eastAsia="de-DE"/>
                </w:rPr>
                <w:t>Repräsentat</w:t>
              </w:r>
            </w:ins>
          </w:p>
        </w:tc>
        <w:tc>
          <w:tcPr>
            <w:tcW w:w="1418" w:type="dxa"/>
            <w:shd w:val="clear" w:color="000000" w:fill="auto"/>
            <w:hideMark/>
          </w:tcPr>
          <w:p w14:paraId="6217A895" w14:textId="05F9B850" w:rsidR="005E6557" w:rsidRPr="00CF5477" w:rsidRDefault="005E6557" w:rsidP="005E6557">
            <w:pPr>
              <w:spacing w:before="0" w:after="0" w:line="240" w:lineRule="auto"/>
              <w:jc w:val="center"/>
              <w:rPr>
                <w:ins w:id="8694" w:author="Kisch, Christian" w:date="2022-02-08T10:16:00Z"/>
                <w:rFonts w:eastAsia="Times New Roman" w:cs="Calibri"/>
                <w:sz w:val="20"/>
                <w:szCs w:val="20"/>
                <w:lang w:eastAsia="de-DE"/>
              </w:rPr>
            </w:pPr>
            <w:ins w:id="8695" w:author="Kisch, Christian" w:date="2022-02-08T10:22:00Z">
              <w:r>
                <w:rPr>
                  <w:sz w:val="20"/>
                  <w:szCs w:val="20"/>
                </w:rPr>
                <w:t>Ja</w:t>
              </w:r>
            </w:ins>
          </w:p>
        </w:tc>
        <w:tc>
          <w:tcPr>
            <w:tcW w:w="992" w:type="dxa"/>
            <w:shd w:val="clear" w:color="000000" w:fill="auto"/>
          </w:tcPr>
          <w:p w14:paraId="40AB4E78" w14:textId="7C4F41F9" w:rsidR="005E6557" w:rsidRPr="00CF5477" w:rsidRDefault="005E6557" w:rsidP="005E6557">
            <w:pPr>
              <w:spacing w:before="0" w:after="0" w:line="240" w:lineRule="auto"/>
              <w:jc w:val="center"/>
              <w:rPr>
                <w:ins w:id="8696" w:author="Kisch, Christian" w:date="2022-02-08T10:16:00Z"/>
                <w:rFonts w:eastAsia="Times New Roman" w:cs="Calibri"/>
                <w:sz w:val="20"/>
                <w:szCs w:val="20"/>
                <w:lang w:eastAsia="de-DE"/>
              </w:rPr>
            </w:pPr>
            <w:ins w:id="8697" w:author="Kisch, Christian" w:date="2022-02-08T10:23:00Z">
              <w:r>
                <w:rPr>
                  <w:sz w:val="20"/>
                  <w:szCs w:val="20"/>
                </w:rPr>
                <w:t>Nein</w:t>
              </w:r>
            </w:ins>
          </w:p>
        </w:tc>
        <w:tc>
          <w:tcPr>
            <w:tcW w:w="992" w:type="dxa"/>
            <w:shd w:val="clear" w:color="000000" w:fill="auto"/>
            <w:hideMark/>
          </w:tcPr>
          <w:p w14:paraId="06EE327B" w14:textId="20551EF7" w:rsidR="005E6557" w:rsidRPr="00CF5477" w:rsidRDefault="005E6557" w:rsidP="005E6557">
            <w:pPr>
              <w:spacing w:before="0" w:after="0" w:line="240" w:lineRule="auto"/>
              <w:jc w:val="center"/>
              <w:rPr>
                <w:ins w:id="8698" w:author="Kisch, Christian" w:date="2022-02-08T10:16:00Z"/>
                <w:rFonts w:eastAsia="Times New Roman" w:cs="Calibri"/>
                <w:sz w:val="20"/>
                <w:szCs w:val="20"/>
                <w:lang w:eastAsia="de-DE"/>
              </w:rPr>
            </w:pPr>
            <w:ins w:id="8699" w:author="Kisch, Christian" w:date="2022-02-08T10:24:00Z">
              <w:r>
                <w:rPr>
                  <w:sz w:val="20"/>
                  <w:szCs w:val="20"/>
                </w:rPr>
                <w:t>Nein</w:t>
              </w:r>
            </w:ins>
          </w:p>
        </w:tc>
        <w:tc>
          <w:tcPr>
            <w:tcW w:w="1134" w:type="dxa"/>
            <w:shd w:val="clear" w:color="000000" w:fill="auto"/>
            <w:hideMark/>
          </w:tcPr>
          <w:p w14:paraId="7B1346D6" w14:textId="65E78206" w:rsidR="005E6557" w:rsidRPr="00CF5477" w:rsidRDefault="005E6557" w:rsidP="005E6557">
            <w:pPr>
              <w:spacing w:before="0" w:after="0" w:line="240" w:lineRule="auto"/>
              <w:jc w:val="center"/>
              <w:rPr>
                <w:ins w:id="8700" w:author="Kisch, Christian" w:date="2022-02-08T10:16:00Z"/>
                <w:rFonts w:eastAsia="Times New Roman" w:cs="Calibri"/>
                <w:sz w:val="20"/>
                <w:szCs w:val="20"/>
                <w:lang w:eastAsia="de-DE"/>
              </w:rPr>
            </w:pPr>
            <w:ins w:id="8701" w:author="Kisch, Christian" w:date="2022-02-08T10:24:00Z">
              <w:r>
                <w:rPr>
                  <w:sz w:val="20"/>
                  <w:szCs w:val="20"/>
                </w:rPr>
                <w:t>x</w:t>
              </w:r>
            </w:ins>
          </w:p>
        </w:tc>
        <w:tc>
          <w:tcPr>
            <w:tcW w:w="1134" w:type="dxa"/>
            <w:shd w:val="clear" w:color="000000" w:fill="auto"/>
            <w:hideMark/>
          </w:tcPr>
          <w:p w14:paraId="2D917BC0" w14:textId="7EFB5395" w:rsidR="005E6557" w:rsidRPr="00CF5477" w:rsidRDefault="005E6557" w:rsidP="005E6557">
            <w:pPr>
              <w:spacing w:before="0" w:after="0" w:line="240" w:lineRule="auto"/>
              <w:jc w:val="center"/>
              <w:rPr>
                <w:ins w:id="8702" w:author="Kisch, Christian" w:date="2022-02-08T10:16:00Z"/>
                <w:rFonts w:eastAsia="Times New Roman" w:cs="Calibri"/>
                <w:sz w:val="20"/>
                <w:szCs w:val="20"/>
                <w:lang w:eastAsia="de-DE"/>
              </w:rPr>
            </w:pPr>
            <w:ins w:id="8703" w:author="Kisch, Christian" w:date="2022-02-08T10:25:00Z">
              <w:r>
                <w:rPr>
                  <w:sz w:val="20"/>
                  <w:szCs w:val="20"/>
                </w:rPr>
                <w:t>x</w:t>
              </w:r>
            </w:ins>
          </w:p>
        </w:tc>
      </w:tr>
      <w:tr w:rsidR="005E6557" w:rsidRPr="00CF5477" w14:paraId="36AC6FA2" w14:textId="77777777" w:rsidTr="007B5DBF">
        <w:trPr>
          <w:trHeight w:val="126"/>
          <w:ins w:id="8704" w:author="Kisch, Christian" w:date="2022-02-08T10:16:00Z"/>
        </w:trPr>
        <w:tc>
          <w:tcPr>
            <w:tcW w:w="626" w:type="dxa"/>
            <w:shd w:val="clear" w:color="000000" w:fill="auto"/>
            <w:hideMark/>
          </w:tcPr>
          <w:p w14:paraId="18B161E1" w14:textId="77777777" w:rsidR="005E6557" w:rsidRPr="00CF5477" w:rsidRDefault="005E6557" w:rsidP="005E6557">
            <w:pPr>
              <w:spacing w:before="0" w:after="0" w:line="240" w:lineRule="auto"/>
              <w:jc w:val="right"/>
              <w:rPr>
                <w:ins w:id="8705" w:author="Kisch, Christian" w:date="2022-02-08T10:16:00Z"/>
                <w:rFonts w:eastAsia="Times New Roman" w:cs="Calibri"/>
                <w:color w:val="000000"/>
                <w:lang w:eastAsia="de-DE"/>
              </w:rPr>
            </w:pPr>
            <w:ins w:id="8706" w:author="Kisch, Christian" w:date="2022-02-08T10:16: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6804A9DC" w14:textId="59822B2C" w:rsidR="005E6557" w:rsidRPr="00CF5477" w:rsidRDefault="005E6557" w:rsidP="005E6557">
            <w:pPr>
              <w:spacing w:before="0" w:after="0" w:line="240" w:lineRule="auto"/>
              <w:rPr>
                <w:ins w:id="8707" w:author="Kisch, Christian" w:date="2022-02-08T10:16:00Z"/>
                <w:rFonts w:eastAsia="Times New Roman" w:cs="Calibri"/>
                <w:color w:val="000000"/>
                <w:lang w:eastAsia="de-DE"/>
              </w:rPr>
            </w:pPr>
            <w:ins w:id="8708"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15F554CF" w14:textId="77777777" w:rsidR="005E6557" w:rsidRPr="00CF5477" w:rsidRDefault="005E6557" w:rsidP="005E6557">
            <w:pPr>
              <w:spacing w:before="0" w:after="0" w:line="240" w:lineRule="auto"/>
              <w:rPr>
                <w:ins w:id="8709" w:author="Kisch, Christian" w:date="2022-02-08T10:16:00Z"/>
                <w:rFonts w:eastAsia="Times New Roman" w:cs="Calibri"/>
                <w:b/>
                <w:bCs/>
                <w:sz w:val="20"/>
                <w:szCs w:val="20"/>
                <w:lang w:eastAsia="de-DE"/>
              </w:rPr>
            </w:pPr>
            <w:ins w:id="8710" w:author="Kisch, Christian" w:date="2022-02-08T10:16: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7FC354A6" w14:textId="70CD02B4" w:rsidR="005E6557" w:rsidRPr="00CF5477" w:rsidRDefault="005E6557" w:rsidP="005E6557">
            <w:pPr>
              <w:spacing w:before="0" w:after="0" w:line="240" w:lineRule="auto"/>
              <w:jc w:val="center"/>
              <w:rPr>
                <w:ins w:id="8711" w:author="Kisch, Christian" w:date="2022-02-08T10:16:00Z"/>
                <w:rFonts w:eastAsia="Times New Roman" w:cs="Calibri"/>
                <w:sz w:val="20"/>
                <w:szCs w:val="20"/>
                <w:lang w:eastAsia="de-DE"/>
              </w:rPr>
            </w:pPr>
            <w:ins w:id="8712" w:author="Kisch, Christian" w:date="2022-02-08T10:22:00Z">
              <w:r>
                <w:rPr>
                  <w:sz w:val="20"/>
                  <w:szCs w:val="20"/>
                </w:rPr>
                <w:t>Ja</w:t>
              </w:r>
            </w:ins>
          </w:p>
        </w:tc>
        <w:tc>
          <w:tcPr>
            <w:tcW w:w="992" w:type="dxa"/>
            <w:shd w:val="clear" w:color="000000" w:fill="auto"/>
          </w:tcPr>
          <w:p w14:paraId="03936124" w14:textId="108FBDA1" w:rsidR="005E6557" w:rsidRPr="00CF5477" w:rsidRDefault="005E6557" w:rsidP="005E6557">
            <w:pPr>
              <w:spacing w:before="0" w:after="0" w:line="240" w:lineRule="auto"/>
              <w:jc w:val="center"/>
              <w:rPr>
                <w:ins w:id="8713" w:author="Kisch, Christian" w:date="2022-02-08T10:16:00Z"/>
                <w:rFonts w:eastAsia="Times New Roman" w:cs="Calibri"/>
                <w:sz w:val="20"/>
                <w:szCs w:val="20"/>
                <w:lang w:eastAsia="de-DE"/>
              </w:rPr>
            </w:pPr>
            <w:ins w:id="8714" w:author="Kisch, Christian" w:date="2022-02-08T10:23:00Z">
              <w:r>
                <w:rPr>
                  <w:sz w:val="20"/>
                  <w:szCs w:val="20"/>
                </w:rPr>
                <w:t>Nein</w:t>
              </w:r>
            </w:ins>
          </w:p>
        </w:tc>
        <w:tc>
          <w:tcPr>
            <w:tcW w:w="992" w:type="dxa"/>
            <w:shd w:val="clear" w:color="000000" w:fill="auto"/>
            <w:hideMark/>
          </w:tcPr>
          <w:p w14:paraId="480246DE" w14:textId="79F5442A" w:rsidR="005E6557" w:rsidRPr="00CF5477" w:rsidRDefault="005E6557" w:rsidP="005E6557">
            <w:pPr>
              <w:spacing w:before="0" w:after="0" w:line="240" w:lineRule="auto"/>
              <w:jc w:val="center"/>
              <w:rPr>
                <w:ins w:id="8715" w:author="Kisch, Christian" w:date="2022-02-08T10:16:00Z"/>
                <w:rFonts w:eastAsia="Times New Roman" w:cs="Calibri"/>
                <w:sz w:val="20"/>
                <w:szCs w:val="20"/>
                <w:lang w:eastAsia="de-DE"/>
              </w:rPr>
            </w:pPr>
            <w:ins w:id="8716" w:author="Kisch, Christian" w:date="2022-02-08T10:24:00Z">
              <w:r>
                <w:rPr>
                  <w:sz w:val="20"/>
                  <w:szCs w:val="20"/>
                </w:rPr>
                <w:t>Nein</w:t>
              </w:r>
            </w:ins>
          </w:p>
        </w:tc>
        <w:tc>
          <w:tcPr>
            <w:tcW w:w="1134" w:type="dxa"/>
            <w:shd w:val="clear" w:color="000000" w:fill="auto"/>
            <w:hideMark/>
          </w:tcPr>
          <w:p w14:paraId="1A65939C" w14:textId="696D33E5" w:rsidR="005E6557" w:rsidRPr="00CF5477" w:rsidRDefault="005E6557" w:rsidP="005E6557">
            <w:pPr>
              <w:spacing w:before="0" w:after="0" w:line="240" w:lineRule="auto"/>
              <w:jc w:val="center"/>
              <w:rPr>
                <w:ins w:id="8717" w:author="Kisch, Christian" w:date="2022-02-08T10:16:00Z"/>
                <w:rFonts w:eastAsia="Times New Roman" w:cs="Calibri"/>
                <w:sz w:val="20"/>
                <w:szCs w:val="20"/>
                <w:lang w:eastAsia="de-DE"/>
              </w:rPr>
            </w:pPr>
            <w:ins w:id="8718" w:author="Kisch, Christian" w:date="2022-02-08T10:24:00Z">
              <w:r>
                <w:rPr>
                  <w:sz w:val="20"/>
                  <w:szCs w:val="20"/>
                </w:rPr>
                <w:t>Nein</w:t>
              </w:r>
            </w:ins>
          </w:p>
        </w:tc>
        <w:tc>
          <w:tcPr>
            <w:tcW w:w="1134" w:type="dxa"/>
            <w:shd w:val="clear" w:color="000000" w:fill="auto"/>
            <w:hideMark/>
          </w:tcPr>
          <w:p w14:paraId="45DC7CCC" w14:textId="613EC66B" w:rsidR="005E6557" w:rsidRPr="00CF5477" w:rsidRDefault="005E6557" w:rsidP="005E6557">
            <w:pPr>
              <w:spacing w:before="0" w:after="0" w:line="240" w:lineRule="auto"/>
              <w:jc w:val="center"/>
              <w:rPr>
                <w:ins w:id="8719" w:author="Kisch, Christian" w:date="2022-02-08T10:16:00Z"/>
                <w:rFonts w:eastAsia="Times New Roman" w:cs="Calibri"/>
                <w:sz w:val="20"/>
                <w:szCs w:val="20"/>
                <w:lang w:eastAsia="de-DE"/>
              </w:rPr>
            </w:pPr>
            <w:ins w:id="8720" w:author="Kisch, Christian" w:date="2022-02-08T10:25:00Z">
              <w:r>
                <w:rPr>
                  <w:sz w:val="20"/>
                  <w:szCs w:val="20"/>
                </w:rPr>
                <w:t>Nein</w:t>
              </w:r>
            </w:ins>
          </w:p>
        </w:tc>
      </w:tr>
      <w:tr w:rsidR="005E6557" w:rsidRPr="00CF5477" w14:paraId="507D5957" w14:textId="77777777" w:rsidTr="007B5DBF">
        <w:trPr>
          <w:trHeight w:val="615"/>
          <w:ins w:id="8721" w:author="Kisch, Christian" w:date="2022-02-08T10:16:00Z"/>
        </w:trPr>
        <w:tc>
          <w:tcPr>
            <w:tcW w:w="626" w:type="dxa"/>
            <w:shd w:val="clear" w:color="000000" w:fill="auto"/>
            <w:hideMark/>
          </w:tcPr>
          <w:p w14:paraId="1043654F" w14:textId="77777777" w:rsidR="005E6557" w:rsidRPr="00CF5477" w:rsidRDefault="005E6557" w:rsidP="005E6557">
            <w:pPr>
              <w:spacing w:before="0" w:after="0" w:line="240" w:lineRule="auto"/>
              <w:jc w:val="right"/>
              <w:rPr>
                <w:ins w:id="8722" w:author="Kisch, Christian" w:date="2022-02-08T10:16:00Z"/>
                <w:rFonts w:eastAsia="Times New Roman" w:cs="Calibri"/>
                <w:color w:val="000000"/>
                <w:lang w:eastAsia="de-DE"/>
              </w:rPr>
            </w:pPr>
            <w:ins w:id="8723" w:author="Kisch, Christian" w:date="2022-02-08T10:16: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049237CF" w14:textId="46FF0C02" w:rsidR="005E6557" w:rsidRPr="00CF5477" w:rsidRDefault="005E6557" w:rsidP="005E6557">
            <w:pPr>
              <w:spacing w:before="0" w:after="0" w:line="240" w:lineRule="auto"/>
              <w:rPr>
                <w:ins w:id="8724" w:author="Kisch, Christian" w:date="2022-02-08T10:16:00Z"/>
                <w:rFonts w:eastAsia="Times New Roman" w:cs="Calibri"/>
                <w:color w:val="000000"/>
                <w:lang w:eastAsia="de-DE"/>
              </w:rPr>
            </w:pPr>
            <w:ins w:id="8725" w:author="Kisch, Christian" w:date="2022-02-08T10:22:00Z">
              <w:r w:rsidRPr="00B561AC">
                <w:rPr>
                  <w:rFonts w:eastAsia="Times New Roman" w:cs="Calibri"/>
                  <w:color w:val="000000"/>
                  <w:lang w:eastAsia="de-DE"/>
                </w:rPr>
                <w:t>Rechts-und Fachaufsicht</w:t>
              </w:r>
            </w:ins>
          </w:p>
        </w:tc>
        <w:tc>
          <w:tcPr>
            <w:tcW w:w="3083" w:type="dxa"/>
            <w:shd w:val="clear" w:color="000000" w:fill="E7E6E6"/>
            <w:hideMark/>
          </w:tcPr>
          <w:p w14:paraId="7873A4D6" w14:textId="77777777" w:rsidR="005E6557" w:rsidRPr="00CF5477" w:rsidRDefault="005E6557" w:rsidP="005E6557">
            <w:pPr>
              <w:spacing w:before="0" w:after="0" w:line="240" w:lineRule="auto"/>
              <w:rPr>
                <w:ins w:id="8726" w:author="Kisch, Christian" w:date="2022-02-08T10:16:00Z"/>
                <w:rFonts w:eastAsia="Times New Roman" w:cs="Calibri"/>
                <w:b/>
                <w:bCs/>
                <w:sz w:val="20"/>
                <w:szCs w:val="20"/>
                <w:lang w:eastAsia="de-DE"/>
              </w:rPr>
            </w:pPr>
            <w:ins w:id="8727" w:author="Kisch, Christian" w:date="2022-02-08T10:16:00Z">
              <w:r w:rsidRPr="00CF5477">
                <w:rPr>
                  <w:rFonts w:eastAsia="Times New Roman" w:cs="Calibri"/>
                  <w:b/>
                  <w:bCs/>
                  <w:sz w:val="20"/>
                  <w:szCs w:val="20"/>
                  <w:lang w:eastAsia="de-DE"/>
                </w:rPr>
                <w:t>Workflow</w:t>
              </w:r>
            </w:ins>
          </w:p>
        </w:tc>
        <w:tc>
          <w:tcPr>
            <w:tcW w:w="1418" w:type="dxa"/>
            <w:shd w:val="clear" w:color="000000" w:fill="auto"/>
            <w:hideMark/>
          </w:tcPr>
          <w:p w14:paraId="07879F21" w14:textId="4D388C32" w:rsidR="005E6557" w:rsidRPr="00CF5477" w:rsidRDefault="005E6557" w:rsidP="005E6557">
            <w:pPr>
              <w:spacing w:before="0" w:after="0" w:line="240" w:lineRule="auto"/>
              <w:jc w:val="center"/>
              <w:rPr>
                <w:ins w:id="8728" w:author="Kisch, Christian" w:date="2022-02-08T10:16:00Z"/>
                <w:rFonts w:eastAsia="Times New Roman" w:cs="Calibri"/>
                <w:sz w:val="20"/>
                <w:szCs w:val="20"/>
                <w:lang w:eastAsia="de-DE"/>
              </w:rPr>
            </w:pPr>
            <w:ins w:id="8729" w:author="Kisch, Christian" w:date="2022-02-08T10:22:00Z">
              <w:r>
                <w:rPr>
                  <w:sz w:val="20"/>
                  <w:szCs w:val="20"/>
                </w:rPr>
                <w:t>Ja</w:t>
              </w:r>
            </w:ins>
          </w:p>
        </w:tc>
        <w:tc>
          <w:tcPr>
            <w:tcW w:w="992" w:type="dxa"/>
            <w:shd w:val="clear" w:color="000000" w:fill="auto"/>
          </w:tcPr>
          <w:p w14:paraId="78F0725A" w14:textId="0FCA929B" w:rsidR="005E6557" w:rsidRPr="00CF5477" w:rsidRDefault="005E6557" w:rsidP="005E6557">
            <w:pPr>
              <w:spacing w:before="0" w:after="0" w:line="240" w:lineRule="auto"/>
              <w:jc w:val="center"/>
              <w:rPr>
                <w:ins w:id="8730" w:author="Kisch, Christian" w:date="2022-02-08T10:16:00Z"/>
                <w:rFonts w:eastAsia="Times New Roman" w:cs="Calibri"/>
                <w:sz w:val="20"/>
                <w:szCs w:val="20"/>
                <w:lang w:eastAsia="de-DE"/>
              </w:rPr>
            </w:pPr>
            <w:ins w:id="8731" w:author="Kisch, Christian" w:date="2022-02-08T10:23:00Z">
              <w:r>
                <w:rPr>
                  <w:sz w:val="20"/>
                  <w:szCs w:val="20"/>
                </w:rPr>
                <w:t>Nein</w:t>
              </w:r>
            </w:ins>
          </w:p>
        </w:tc>
        <w:tc>
          <w:tcPr>
            <w:tcW w:w="992" w:type="dxa"/>
            <w:shd w:val="clear" w:color="000000" w:fill="auto"/>
            <w:hideMark/>
          </w:tcPr>
          <w:p w14:paraId="3B5FDDD5" w14:textId="5C6E419E" w:rsidR="005E6557" w:rsidRPr="00CF5477" w:rsidRDefault="005E6557" w:rsidP="005E6557">
            <w:pPr>
              <w:spacing w:before="0" w:after="0" w:line="240" w:lineRule="auto"/>
              <w:jc w:val="center"/>
              <w:rPr>
                <w:ins w:id="8732" w:author="Kisch, Christian" w:date="2022-02-08T10:16:00Z"/>
                <w:rFonts w:eastAsia="Times New Roman" w:cs="Calibri"/>
                <w:sz w:val="20"/>
                <w:szCs w:val="20"/>
                <w:lang w:eastAsia="de-DE"/>
              </w:rPr>
            </w:pPr>
            <w:ins w:id="8733" w:author="Kisch, Christian" w:date="2022-02-08T10:24:00Z">
              <w:r>
                <w:rPr>
                  <w:sz w:val="20"/>
                  <w:szCs w:val="20"/>
                </w:rPr>
                <w:t>Nein</w:t>
              </w:r>
            </w:ins>
          </w:p>
        </w:tc>
        <w:tc>
          <w:tcPr>
            <w:tcW w:w="1134" w:type="dxa"/>
            <w:shd w:val="clear" w:color="000000" w:fill="auto"/>
            <w:hideMark/>
          </w:tcPr>
          <w:p w14:paraId="67CE0706" w14:textId="709D100E" w:rsidR="005E6557" w:rsidRPr="00CF5477" w:rsidRDefault="005E6557" w:rsidP="005E6557">
            <w:pPr>
              <w:spacing w:before="0" w:after="0" w:line="240" w:lineRule="auto"/>
              <w:jc w:val="center"/>
              <w:rPr>
                <w:ins w:id="8734" w:author="Kisch, Christian" w:date="2022-02-08T10:16:00Z"/>
                <w:rFonts w:eastAsia="Times New Roman" w:cs="Calibri"/>
                <w:sz w:val="20"/>
                <w:szCs w:val="20"/>
                <w:lang w:eastAsia="de-DE"/>
              </w:rPr>
            </w:pPr>
            <w:ins w:id="8735" w:author="Kisch, Christian" w:date="2022-02-08T10:24:00Z">
              <w:r>
                <w:rPr>
                  <w:sz w:val="20"/>
                  <w:szCs w:val="20"/>
                </w:rPr>
                <w:t>Nein</w:t>
              </w:r>
            </w:ins>
          </w:p>
        </w:tc>
        <w:tc>
          <w:tcPr>
            <w:tcW w:w="1134" w:type="dxa"/>
            <w:shd w:val="clear" w:color="000000" w:fill="auto"/>
            <w:hideMark/>
          </w:tcPr>
          <w:p w14:paraId="65F0586E" w14:textId="2D64285D" w:rsidR="005E6557" w:rsidRPr="00CF5477" w:rsidRDefault="005E6557" w:rsidP="005E6557">
            <w:pPr>
              <w:spacing w:before="0" w:after="0" w:line="240" w:lineRule="auto"/>
              <w:jc w:val="center"/>
              <w:rPr>
                <w:ins w:id="8736" w:author="Kisch, Christian" w:date="2022-02-08T10:16:00Z"/>
                <w:rFonts w:eastAsia="Times New Roman" w:cs="Calibri"/>
                <w:sz w:val="20"/>
                <w:szCs w:val="20"/>
                <w:lang w:eastAsia="de-DE"/>
              </w:rPr>
            </w:pPr>
            <w:ins w:id="8737" w:author="Kisch, Christian" w:date="2022-02-08T10:25:00Z">
              <w:r>
                <w:rPr>
                  <w:sz w:val="20"/>
                  <w:szCs w:val="20"/>
                </w:rPr>
                <w:t>Nein</w:t>
              </w:r>
            </w:ins>
          </w:p>
        </w:tc>
      </w:tr>
      <w:tr w:rsidR="007B5DBF" w:rsidRPr="00CF5477" w14:paraId="0DC20E0D" w14:textId="77777777" w:rsidTr="007B5DBF">
        <w:trPr>
          <w:trHeight w:val="615"/>
          <w:ins w:id="8738" w:author="Kisch, Christian" w:date="2022-02-08T10:16:00Z"/>
        </w:trPr>
        <w:tc>
          <w:tcPr>
            <w:tcW w:w="626" w:type="dxa"/>
            <w:shd w:val="clear" w:color="000000" w:fill="auto"/>
          </w:tcPr>
          <w:p w14:paraId="73D92F3A" w14:textId="77777777" w:rsidR="007B5DBF" w:rsidRPr="00CF5477" w:rsidRDefault="007B5DBF" w:rsidP="007B5DBF">
            <w:pPr>
              <w:spacing w:before="0" w:after="0" w:line="240" w:lineRule="auto"/>
              <w:jc w:val="right"/>
              <w:rPr>
                <w:ins w:id="8739" w:author="Kisch, Christian" w:date="2022-02-08T10:16:00Z"/>
                <w:rFonts w:eastAsia="Times New Roman" w:cs="Calibri"/>
                <w:color w:val="000000"/>
                <w:lang w:eastAsia="de-DE"/>
              </w:rPr>
            </w:pPr>
            <w:ins w:id="8740" w:author="Kisch, Christian" w:date="2022-02-08T10:16:00Z">
              <w:r>
                <w:rPr>
                  <w:rFonts w:eastAsia="Times New Roman" w:cs="Calibri"/>
                  <w:color w:val="000000"/>
                  <w:lang w:eastAsia="de-DE"/>
                </w:rPr>
                <w:t>33</w:t>
              </w:r>
            </w:ins>
          </w:p>
        </w:tc>
        <w:tc>
          <w:tcPr>
            <w:tcW w:w="2523" w:type="dxa"/>
            <w:shd w:val="clear" w:color="000000" w:fill="auto"/>
          </w:tcPr>
          <w:p w14:paraId="6DF5AEFE" w14:textId="5E2E82ED" w:rsidR="007B5DBF" w:rsidRPr="00CF5477" w:rsidRDefault="007B5DBF" w:rsidP="007B5DBF">
            <w:pPr>
              <w:spacing w:before="0" w:after="0" w:line="240" w:lineRule="auto"/>
              <w:rPr>
                <w:ins w:id="8741" w:author="Kisch, Christian" w:date="2022-02-08T10:16:00Z"/>
                <w:rFonts w:eastAsia="Times New Roman" w:cs="Calibri"/>
                <w:color w:val="000000"/>
                <w:lang w:eastAsia="de-DE"/>
              </w:rPr>
            </w:pPr>
            <w:ins w:id="8742" w:author="Kisch, Christian" w:date="2022-02-08T10:22:00Z">
              <w:r w:rsidRPr="00B561AC">
                <w:rPr>
                  <w:rFonts w:eastAsia="Times New Roman" w:cs="Calibri"/>
                  <w:color w:val="000000"/>
                  <w:lang w:eastAsia="de-DE"/>
                </w:rPr>
                <w:t>Rechts-und Fachaufsicht</w:t>
              </w:r>
            </w:ins>
          </w:p>
        </w:tc>
        <w:tc>
          <w:tcPr>
            <w:tcW w:w="3083" w:type="dxa"/>
            <w:shd w:val="clear" w:color="000000" w:fill="E7E6E6"/>
          </w:tcPr>
          <w:p w14:paraId="054727E9" w14:textId="77777777" w:rsidR="007B5DBF" w:rsidRPr="00CF5477" w:rsidRDefault="007B5DBF" w:rsidP="007B5DBF">
            <w:pPr>
              <w:spacing w:before="0" w:after="0" w:line="240" w:lineRule="auto"/>
              <w:rPr>
                <w:ins w:id="8743" w:author="Kisch, Christian" w:date="2022-02-08T10:16:00Z"/>
                <w:rFonts w:eastAsia="Times New Roman" w:cs="Calibri"/>
                <w:b/>
                <w:bCs/>
                <w:sz w:val="20"/>
                <w:szCs w:val="20"/>
                <w:lang w:eastAsia="de-DE"/>
              </w:rPr>
            </w:pPr>
            <w:ins w:id="8744" w:author="Kisch, Christian" w:date="2022-02-08T10:16:00Z">
              <w:r>
                <w:rPr>
                  <w:rFonts w:eastAsia="Times New Roman" w:cs="Times New Roman"/>
                  <w:b/>
                  <w:bCs/>
                  <w:sz w:val="20"/>
                  <w:szCs w:val="20"/>
                  <w:lang w:eastAsia="de-DE"/>
                </w:rPr>
                <w:t>Drucken</w:t>
              </w:r>
            </w:ins>
          </w:p>
        </w:tc>
        <w:tc>
          <w:tcPr>
            <w:tcW w:w="1418" w:type="dxa"/>
            <w:shd w:val="clear" w:color="000000" w:fill="auto"/>
          </w:tcPr>
          <w:p w14:paraId="15D2BCD6" w14:textId="77777777" w:rsidR="007B5DBF" w:rsidRPr="00CF5477" w:rsidRDefault="007B5DBF" w:rsidP="007B5DBF">
            <w:pPr>
              <w:spacing w:before="0" w:after="0" w:line="240" w:lineRule="auto"/>
              <w:jc w:val="center"/>
              <w:rPr>
                <w:ins w:id="8745" w:author="Kisch, Christian" w:date="2022-02-08T10:16:00Z"/>
                <w:rFonts w:eastAsia="Times New Roman" w:cs="Calibri"/>
                <w:sz w:val="20"/>
                <w:szCs w:val="20"/>
                <w:lang w:eastAsia="de-DE"/>
              </w:rPr>
            </w:pPr>
            <w:ins w:id="8746" w:author="Kisch, Christian" w:date="2022-02-08T10:16:00Z">
              <w:r>
                <w:rPr>
                  <w:rFonts w:eastAsia="Times New Roman" w:cs="Times New Roman"/>
                  <w:sz w:val="20"/>
                  <w:szCs w:val="20"/>
                  <w:lang w:eastAsia="de-DE"/>
                </w:rPr>
                <w:t>Ja</w:t>
              </w:r>
            </w:ins>
          </w:p>
        </w:tc>
        <w:tc>
          <w:tcPr>
            <w:tcW w:w="992" w:type="dxa"/>
            <w:shd w:val="clear" w:color="000000" w:fill="auto"/>
          </w:tcPr>
          <w:p w14:paraId="50A31124" w14:textId="77777777" w:rsidR="007B5DBF" w:rsidRPr="00CF5477" w:rsidRDefault="007B5DBF" w:rsidP="007B5DBF">
            <w:pPr>
              <w:spacing w:before="0" w:after="0" w:line="240" w:lineRule="auto"/>
              <w:jc w:val="center"/>
              <w:rPr>
                <w:ins w:id="8747" w:author="Kisch, Christian" w:date="2022-02-08T10:16:00Z"/>
                <w:rFonts w:eastAsia="Times New Roman" w:cs="Calibri"/>
                <w:sz w:val="20"/>
                <w:szCs w:val="20"/>
                <w:lang w:eastAsia="de-DE"/>
              </w:rPr>
            </w:pPr>
            <w:ins w:id="8748" w:author="Kisch, Christian" w:date="2022-02-08T10:16:00Z">
              <w:r>
                <w:rPr>
                  <w:rFonts w:eastAsia="Times New Roman" w:cs="Times New Roman"/>
                  <w:sz w:val="20"/>
                  <w:szCs w:val="20"/>
                  <w:lang w:eastAsia="de-DE"/>
                </w:rPr>
                <w:t>Ja</w:t>
              </w:r>
            </w:ins>
          </w:p>
        </w:tc>
        <w:tc>
          <w:tcPr>
            <w:tcW w:w="992" w:type="dxa"/>
            <w:shd w:val="clear" w:color="000000" w:fill="auto"/>
          </w:tcPr>
          <w:p w14:paraId="1AD58326" w14:textId="77777777" w:rsidR="007B5DBF" w:rsidRPr="00CF5477" w:rsidRDefault="007B5DBF" w:rsidP="007B5DBF">
            <w:pPr>
              <w:spacing w:before="0" w:after="0" w:line="240" w:lineRule="auto"/>
              <w:jc w:val="center"/>
              <w:rPr>
                <w:ins w:id="8749" w:author="Kisch, Christian" w:date="2022-02-08T10:16:00Z"/>
                <w:rFonts w:eastAsia="Times New Roman" w:cs="Calibri"/>
                <w:sz w:val="20"/>
                <w:szCs w:val="20"/>
                <w:lang w:eastAsia="de-DE"/>
              </w:rPr>
            </w:pPr>
            <w:ins w:id="8750" w:author="Kisch, Christian" w:date="2022-02-08T10:16:00Z">
              <w:r>
                <w:rPr>
                  <w:rFonts w:eastAsia="Times New Roman" w:cs="Times New Roman"/>
                  <w:sz w:val="20"/>
                  <w:szCs w:val="20"/>
                  <w:lang w:eastAsia="de-DE"/>
                </w:rPr>
                <w:t>x</w:t>
              </w:r>
            </w:ins>
          </w:p>
        </w:tc>
        <w:tc>
          <w:tcPr>
            <w:tcW w:w="1134" w:type="dxa"/>
            <w:shd w:val="clear" w:color="000000" w:fill="auto"/>
          </w:tcPr>
          <w:p w14:paraId="0C14FFF5" w14:textId="77777777" w:rsidR="007B5DBF" w:rsidRPr="00CF5477" w:rsidRDefault="007B5DBF" w:rsidP="007B5DBF">
            <w:pPr>
              <w:spacing w:before="0" w:after="0" w:line="240" w:lineRule="auto"/>
              <w:jc w:val="center"/>
              <w:rPr>
                <w:ins w:id="8751" w:author="Kisch, Christian" w:date="2022-02-08T10:16:00Z"/>
                <w:rFonts w:eastAsia="Times New Roman" w:cs="Calibri"/>
                <w:sz w:val="20"/>
                <w:szCs w:val="20"/>
                <w:lang w:eastAsia="de-DE"/>
              </w:rPr>
            </w:pPr>
            <w:ins w:id="8752" w:author="Kisch, Christian" w:date="2022-02-08T10:16:00Z">
              <w:r>
                <w:rPr>
                  <w:rFonts w:eastAsia="Times New Roman" w:cs="Times New Roman"/>
                  <w:sz w:val="20"/>
                  <w:szCs w:val="20"/>
                  <w:lang w:eastAsia="de-DE"/>
                </w:rPr>
                <w:t>Ja</w:t>
              </w:r>
            </w:ins>
          </w:p>
        </w:tc>
        <w:tc>
          <w:tcPr>
            <w:tcW w:w="1134" w:type="dxa"/>
            <w:shd w:val="clear" w:color="000000" w:fill="auto"/>
          </w:tcPr>
          <w:p w14:paraId="1CAC017E" w14:textId="77777777" w:rsidR="007B5DBF" w:rsidRPr="00CF5477" w:rsidRDefault="007B5DBF" w:rsidP="007B5DBF">
            <w:pPr>
              <w:spacing w:before="0" w:after="0" w:line="240" w:lineRule="auto"/>
              <w:jc w:val="center"/>
              <w:rPr>
                <w:ins w:id="8753" w:author="Kisch, Christian" w:date="2022-02-08T10:16:00Z"/>
                <w:rFonts w:eastAsia="Times New Roman" w:cs="Calibri"/>
                <w:sz w:val="20"/>
                <w:szCs w:val="20"/>
                <w:lang w:eastAsia="de-DE"/>
              </w:rPr>
            </w:pPr>
            <w:ins w:id="8754" w:author="Kisch, Christian" w:date="2022-02-08T10:16:00Z">
              <w:r>
                <w:rPr>
                  <w:rFonts w:eastAsia="Times New Roman" w:cs="Times New Roman"/>
                  <w:sz w:val="20"/>
                  <w:szCs w:val="20"/>
                  <w:lang w:eastAsia="de-DE"/>
                </w:rPr>
                <w:t>Ja</w:t>
              </w:r>
            </w:ins>
          </w:p>
        </w:tc>
      </w:tr>
      <w:tr w:rsidR="007B5DBF" w:rsidRPr="00CF5477" w14:paraId="5DF0F274" w14:textId="77777777" w:rsidTr="007B5DBF">
        <w:trPr>
          <w:trHeight w:val="615"/>
          <w:ins w:id="8755" w:author="Kisch, Christian" w:date="2022-02-08T10:16:00Z"/>
        </w:trPr>
        <w:tc>
          <w:tcPr>
            <w:tcW w:w="626" w:type="dxa"/>
            <w:shd w:val="clear" w:color="000000" w:fill="auto"/>
          </w:tcPr>
          <w:p w14:paraId="68A1C2F1" w14:textId="77777777" w:rsidR="007B5DBF" w:rsidRPr="00CF5477" w:rsidRDefault="007B5DBF" w:rsidP="007B5DBF">
            <w:pPr>
              <w:spacing w:before="0" w:after="0" w:line="240" w:lineRule="auto"/>
              <w:jc w:val="right"/>
              <w:rPr>
                <w:ins w:id="8756" w:author="Kisch, Christian" w:date="2022-02-08T10:16:00Z"/>
                <w:rFonts w:eastAsia="Times New Roman" w:cs="Calibri"/>
                <w:color w:val="000000"/>
                <w:lang w:eastAsia="de-DE"/>
              </w:rPr>
            </w:pPr>
            <w:ins w:id="8757" w:author="Kisch, Christian" w:date="2022-02-08T10:16:00Z">
              <w:r>
                <w:rPr>
                  <w:rFonts w:eastAsia="Times New Roman" w:cs="Calibri"/>
                  <w:color w:val="000000"/>
                  <w:lang w:eastAsia="de-DE"/>
                </w:rPr>
                <w:t>34</w:t>
              </w:r>
            </w:ins>
          </w:p>
        </w:tc>
        <w:tc>
          <w:tcPr>
            <w:tcW w:w="2523" w:type="dxa"/>
            <w:shd w:val="clear" w:color="000000" w:fill="auto"/>
          </w:tcPr>
          <w:p w14:paraId="20C07690" w14:textId="743ED39E" w:rsidR="007B5DBF" w:rsidRPr="00CF5477" w:rsidRDefault="007B5DBF" w:rsidP="007B5DBF">
            <w:pPr>
              <w:spacing w:before="0" w:after="0" w:line="240" w:lineRule="auto"/>
              <w:rPr>
                <w:ins w:id="8758" w:author="Kisch, Christian" w:date="2022-02-08T10:16:00Z"/>
                <w:rFonts w:eastAsia="Times New Roman" w:cs="Calibri"/>
                <w:color w:val="000000"/>
                <w:lang w:eastAsia="de-DE"/>
              </w:rPr>
            </w:pPr>
            <w:ins w:id="8759" w:author="Kisch, Christian" w:date="2022-02-08T10:22:00Z">
              <w:r w:rsidRPr="00B561AC">
                <w:rPr>
                  <w:rFonts w:eastAsia="Times New Roman" w:cs="Calibri"/>
                  <w:color w:val="000000"/>
                  <w:lang w:eastAsia="de-DE"/>
                </w:rPr>
                <w:t>Rechts-und Fachaufsicht</w:t>
              </w:r>
            </w:ins>
          </w:p>
        </w:tc>
        <w:tc>
          <w:tcPr>
            <w:tcW w:w="3083" w:type="dxa"/>
            <w:shd w:val="clear" w:color="000000" w:fill="E7E6E6"/>
          </w:tcPr>
          <w:p w14:paraId="12913214" w14:textId="77777777" w:rsidR="007B5DBF" w:rsidRPr="00CF5477" w:rsidRDefault="007B5DBF" w:rsidP="007B5DBF">
            <w:pPr>
              <w:spacing w:before="0" w:after="0" w:line="240" w:lineRule="auto"/>
              <w:rPr>
                <w:ins w:id="8760" w:author="Kisch, Christian" w:date="2022-02-08T10:16:00Z"/>
                <w:rFonts w:eastAsia="Times New Roman" w:cs="Calibri"/>
                <w:b/>
                <w:bCs/>
                <w:sz w:val="20"/>
                <w:szCs w:val="20"/>
                <w:lang w:eastAsia="de-DE"/>
              </w:rPr>
            </w:pPr>
            <w:ins w:id="8761" w:author="Kisch, Christian" w:date="2022-02-08T10:16:00Z">
              <w:r w:rsidRPr="00C320BE">
                <w:rPr>
                  <w:rFonts w:eastAsia="Times New Roman" w:cs="Calibri"/>
                  <w:b/>
                  <w:bCs/>
                  <w:sz w:val="20"/>
                  <w:szCs w:val="20"/>
                  <w:lang w:eastAsia="de-DE"/>
                </w:rPr>
                <w:t>Kopieren</w:t>
              </w:r>
            </w:ins>
          </w:p>
        </w:tc>
        <w:tc>
          <w:tcPr>
            <w:tcW w:w="1418" w:type="dxa"/>
            <w:shd w:val="clear" w:color="000000" w:fill="auto"/>
          </w:tcPr>
          <w:p w14:paraId="673AF2D8" w14:textId="77777777" w:rsidR="007B5DBF" w:rsidRPr="00CF5477" w:rsidRDefault="007B5DBF" w:rsidP="007B5DBF">
            <w:pPr>
              <w:spacing w:before="0" w:after="0" w:line="240" w:lineRule="auto"/>
              <w:jc w:val="center"/>
              <w:rPr>
                <w:ins w:id="8762" w:author="Kisch, Christian" w:date="2022-02-08T10:16:00Z"/>
                <w:rFonts w:eastAsia="Times New Roman" w:cs="Calibri"/>
                <w:sz w:val="20"/>
                <w:szCs w:val="20"/>
                <w:lang w:eastAsia="de-DE"/>
              </w:rPr>
            </w:pPr>
            <w:ins w:id="8763" w:author="Kisch, Christian" w:date="2022-02-08T10:16:00Z">
              <w:r>
                <w:rPr>
                  <w:rFonts w:eastAsia="Times New Roman" w:cs="Times New Roman"/>
                  <w:sz w:val="20"/>
                  <w:szCs w:val="20"/>
                  <w:lang w:eastAsia="de-DE"/>
                </w:rPr>
                <w:t>Ja</w:t>
              </w:r>
            </w:ins>
          </w:p>
        </w:tc>
        <w:tc>
          <w:tcPr>
            <w:tcW w:w="992" w:type="dxa"/>
            <w:shd w:val="clear" w:color="000000" w:fill="auto"/>
          </w:tcPr>
          <w:p w14:paraId="5B83308B" w14:textId="77777777" w:rsidR="007B5DBF" w:rsidRPr="00CF5477" w:rsidRDefault="007B5DBF" w:rsidP="007B5DBF">
            <w:pPr>
              <w:spacing w:before="0" w:after="0" w:line="240" w:lineRule="auto"/>
              <w:jc w:val="center"/>
              <w:rPr>
                <w:ins w:id="8764" w:author="Kisch, Christian" w:date="2022-02-08T10:16:00Z"/>
                <w:rFonts w:eastAsia="Times New Roman" w:cs="Calibri"/>
                <w:sz w:val="20"/>
                <w:szCs w:val="20"/>
                <w:lang w:eastAsia="de-DE"/>
              </w:rPr>
            </w:pPr>
            <w:ins w:id="8765" w:author="Kisch, Christian" w:date="2022-02-08T10:16:00Z">
              <w:r>
                <w:rPr>
                  <w:rFonts w:eastAsia="Times New Roman" w:cs="Times New Roman"/>
                  <w:sz w:val="20"/>
                  <w:szCs w:val="20"/>
                  <w:lang w:eastAsia="de-DE"/>
                </w:rPr>
                <w:t>Ja</w:t>
              </w:r>
            </w:ins>
          </w:p>
        </w:tc>
        <w:tc>
          <w:tcPr>
            <w:tcW w:w="992" w:type="dxa"/>
            <w:shd w:val="clear" w:color="000000" w:fill="auto"/>
          </w:tcPr>
          <w:p w14:paraId="52EA29CC" w14:textId="77777777" w:rsidR="007B5DBF" w:rsidRPr="00CF5477" w:rsidRDefault="007B5DBF" w:rsidP="007B5DBF">
            <w:pPr>
              <w:spacing w:before="0" w:after="0" w:line="240" w:lineRule="auto"/>
              <w:jc w:val="center"/>
              <w:rPr>
                <w:ins w:id="8766" w:author="Kisch, Christian" w:date="2022-02-08T10:16:00Z"/>
                <w:rFonts w:eastAsia="Times New Roman" w:cs="Calibri"/>
                <w:sz w:val="20"/>
                <w:szCs w:val="20"/>
                <w:lang w:eastAsia="de-DE"/>
              </w:rPr>
            </w:pPr>
            <w:ins w:id="8767" w:author="Kisch, Christian" w:date="2022-02-08T10:16:00Z">
              <w:r>
                <w:rPr>
                  <w:rFonts w:eastAsia="Times New Roman" w:cs="Times New Roman"/>
                  <w:sz w:val="20"/>
                  <w:szCs w:val="20"/>
                  <w:lang w:eastAsia="de-DE"/>
                </w:rPr>
                <w:t>x</w:t>
              </w:r>
            </w:ins>
          </w:p>
        </w:tc>
        <w:tc>
          <w:tcPr>
            <w:tcW w:w="1134" w:type="dxa"/>
            <w:shd w:val="clear" w:color="000000" w:fill="auto"/>
          </w:tcPr>
          <w:p w14:paraId="7C526720" w14:textId="77777777" w:rsidR="007B5DBF" w:rsidRPr="00CF5477" w:rsidRDefault="007B5DBF" w:rsidP="007B5DBF">
            <w:pPr>
              <w:spacing w:before="0" w:after="0" w:line="240" w:lineRule="auto"/>
              <w:jc w:val="center"/>
              <w:rPr>
                <w:ins w:id="8768" w:author="Kisch, Christian" w:date="2022-02-08T10:16:00Z"/>
                <w:rFonts w:eastAsia="Times New Roman" w:cs="Calibri"/>
                <w:sz w:val="20"/>
                <w:szCs w:val="20"/>
                <w:lang w:eastAsia="de-DE"/>
              </w:rPr>
            </w:pPr>
            <w:ins w:id="8769" w:author="Kisch, Christian" w:date="2022-02-08T10:16:00Z">
              <w:r>
                <w:rPr>
                  <w:rFonts w:eastAsia="Times New Roman" w:cs="Times New Roman"/>
                  <w:sz w:val="20"/>
                  <w:szCs w:val="20"/>
                  <w:lang w:eastAsia="de-DE"/>
                </w:rPr>
                <w:t>Ja</w:t>
              </w:r>
            </w:ins>
          </w:p>
        </w:tc>
        <w:tc>
          <w:tcPr>
            <w:tcW w:w="1134" w:type="dxa"/>
            <w:shd w:val="clear" w:color="000000" w:fill="auto"/>
          </w:tcPr>
          <w:p w14:paraId="004B25AC" w14:textId="77777777" w:rsidR="007B5DBF" w:rsidRPr="00CF5477" w:rsidRDefault="007B5DBF" w:rsidP="007B5DBF">
            <w:pPr>
              <w:spacing w:before="0" w:after="0" w:line="240" w:lineRule="auto"/>
              <w:jc w:val="center"/>
              <w:rPr>
                <w:ins w:id="8770" w:author="Kisch, Christian" w:date="2022-02-08T10:16:00Z"/>
                <w:rFonts w:eastAsia="Times New Roman" w:cs="Calibri"/>
                <w:sz w:val="20"/>
                <w:szCs w:val="20"/>
                <w:lang w:eastAsia="de-DE"/>
              </w:rPr>
            </w:pPr>
            <w:ins w:id="8771" w:author="Kisch, Christian" w:date="2022-02-08T10:16:00Z">
              <w:r>
                <w:rPr>
                  <w:rFonts w:eastAsia="Times New Roman" w:cs="Times New Roman"/>
                  <w:sz w:val="20"/>
                  <w:szCs w:val="20"/>
                  <w:lang w:eastAsia="de-DE"/>
                </w:rPr>
                <w:t>Ja</w:t>
              </w:r>
            </w:ins>
          </w:p>
        </w:tc>
      </w:tr>
      <w:tr w:rsidR="007B5DBF" w:rsidRPr="00CF5477" w14:paraId="7B53C000" w14:textId="77777777" w:rsidTr="007B5DBF">
        <w:trPr>
          <w:trHeight w:val="615"/>
          <w:ins w:id="8772" w:author="Kisch, Christian" w:date="2022-02-08T10:16:00Z"/>
        </w:trPr>
        <w:tc>
          <w:tcPr>
            <w:tcW w:w="626" w:type="dxa"/>
            <w:shd w:val="clear" w:color="000000" w:fill="auto"/>
          </w:tcPr>
          <w:p w14:paraId="7F92241B" w14:textId="77777777" w:rsidR="007B5DBF" w:rsidRPr="00CF5477" w:rsidRDefault="007B5DBF" w:rsidP="007B5DBF">
            <w:pPr>
              <w:spacing w:before="0" w:after="0" w:line="240" w:lineRule="auto"/>
              <w:jc w:val="right"/>
              <w:rPr>
                <w:ins w:id="8773" w:author="Kisch, Christian" w:date="2022-02-08T10:16:00Z"/>
                <w:rFonts w:eastAsia="Times New Roman" w:cs="Calibri"/>
                <w:color w:val="000000"/>
                <w:lang w:eastAsia="de-DE"/>
              </w:rPr>
            </w:pPr>
            <w:ins w:id="8774" w:author="Kisch, Christian" w:date="2022-02-08T10:16:00Z">
              <w:r>
                <w:rPr>
                  <w:rFonts w:eastAsia="Times New Roman" w:cs="Calibri"/>
                  <w:color w:val="000000"/>
                  <w:lang w:eastAsia="de-DE"/>
                </w:rPr>
                <w:t>35</w:t>
              </w:r>
            </w:ins>
          </w:p>
        </w:tc>
        <w:tc>
          <w:tcPr>
            <w:tcW w:w="2523" w:type="dxa"/>
            <w:shd w:val="clear" w:color="000000" w:fill="auto"/>
          </w:tcPr>
          <w:p w14:paraId="2480117A" w14:textId="7CC98F11" w:rsidR="007B5DBF" w:rsidRPr="00CF5477" w:rsidRDefault="007B5DBF" w:rsidP="007B5DBF">
            <w:pPr>
              <w:spacing w:before="0" w:after="0" w:line="240" w:lineRule="auto"/>
              <w:rPr>
                <w:ins w:id="8775" w:author="Kisch, Christian" w:date="2022-02-08T10:16:00Z"/>
                <w:rFonts w:eastAsia="Times New Roman" w:cs="Calibri"/>
                <w:color w:val="000000"/>
                <w:lang w:eastAsia="de-DE"/>
              </w:rPr>
            </w:pPr>
            <w:ins w:id="8776" w:author="Kisch, Christian" w:date="2022-02-08T10:22:00Z">
              <w:r w:rsidRPr="00B561AC">
                <w:rPr>
                  <w:rFonts w:eastAsia="Times New Roman" w:cs="Calibri"/>
                  <w:color w:val="000000"/>
                  <w:lang w:eastAsia="de-DE"/>
                </w:rPr>
                <w:t>Rechts-und Fachaufsicht</w:t>
              </w:r>
            </w:ins>
          </w:p>
        </w:tc>
        <w:tc>
          <w:tcPr>
            <w:tcW w:w="3083" w:type="dxa"/>
            <w:shd w:val="clear" w:color="000000" w:fill="E7E6E6"/>
          </w:tcPr>
          <w:p w14:paraId="602B3DED" w14:textId="77777777" w:rsidR="007B5DBF" w:rsidRPr="00CF5477" w:rsidRDefault="007B5DBF" w:rsidP="007B5DBF">
            <w:pPr>
              <w:spacing w:before="0" w:after="0" w:line="240" w:lineRule="auto"/>
              <w:rPr>
                <w:ins w:id="8777" w:author="Kisch, Christian" w:date="2022-02-08T10:16:00Z"/>
                <w:rFonts w:eastAsia="Times New Roman" w:cs="Calibri"/>
                <w:b/>
                <w:bCs/>
                <w:sz w:val="20"/>
                <w:szCs w:val="20"/>
                <w:lang w:eastAsia="de-DE"/>
              </w:rPr>
            </w:pPr>
            <w:ins w:id="8778" w:author="Kisch, Christian" w:date="2022-02-08T10:16:00Z">
              <w:r w:rsidRPr="00C320BE">
                <w:rPr>
                  <w:rFonts w:eastAsia="Times New Roman" w:cs="Calibri"/>
                  <w:b/>
                  <w:bCs/>
                  <w:sz w:val="20"/>
                  <w:szCs w:val="20"/>
                  <w:lang w:eastAsia="de-DE"/>
                </w:rPr>
                <w:t>Verschieben</w:t>
              </w:r>
            </w:ins>
          </w:p>
        </w:tc>
        <w:tc>
          <w:tcPr>
            <w:tcW w:w="1418" w:type="dxa"/>
            <w:shd w:val="clear" w:color="000000" w:fill="auto"/>
          </w:tcPr>
          <w:p w14:paraId="75F3874F" w14:textId="77777777" w:rsidR="007B5DBF" w:rsidRPr="00CF5477" w:rsidRDefault="007B5DBF" w:rsidP="007B5DBF">
            <w:pPr>
              <w:spacing w:before="0" w:after="0" w:line="240" w:lineRule="auto"/>
              <w:jc w:val="center"/>
              <w:rPr>
                <w:ins w:id="8779" w:author="Kisch, Christian" w:date="2022-02-08T10:16:00Z"/>
                <w:rFonts w:eastAsia="Times New Roman" w:cs="Calibri"/>
                <w:sz w:val="20"/>
                <w:szCs w:val="20"/>
                <w:lang w:eastAsia="de-DE"/>
              </w:rPr>
            </w:pPr>
            <w:ins w:id="8780" w:author="Kisch, Christian" w:date="2022-02-08T10:16:00Z">
              <w:r>
                <w:rPr>
                  <w:rFonts w:eastAsia="Times New Roman" w:cs="Times New Roman"/>
                  <w:sz w:val="20"/>
                  <w:szCs w:val="20"/>
                  <w:lang w:eastAsia="de-DE"/>
                </w:rPr>
                <w:t>Ja</w:t>
              </w:r>
            </w:ins>
          </w:p>
        </w:tc>
        <w:tc>
          <w:tcPr>
            <w:tcW w:w="992" w:type="dxa"/>
            <w:shd w:val="clear" w:color="000000" w:fill="auto"/>
          </w:tcPr>
          <w:p w14:paraId="1A9AD637" w14:textId="77777777" w:rsidR="007B5DBF" w:rsidRPr="00CF5477" w:rsidRDefault="007B5DBF" w:rsidP="007B5DBF">
            <w:pPr>
              <w:spacing w:before="0" w:after="0" w:line="240" w:lineRule="auto"/>
              <w:jc w:val="center"/>
              <w:rPr>
                <w:ins w:id="8781" w:author="Kisch, Christian" w:date="2022-02-08T10:16:00Z"/>
                <w:rFonts w:eastAsia="Times New Roman" w:cs="Calibri"/>
                <w:sz w:val="20"/>
                <w:szCs w:val="20"/>
                <w:lang w:eastAsia="de-DE"/>
              </w:rPr>
            </w:pPr>
            <w:ins w:id="8782" w:author="Kisch, Christian" w:date="2022-02-08T10:16:00Z">
              <w:r>
                <w:rPr>
                  <w:rFonts w:eastAsia="Times New Roman" w:cs="Times New Roman"/>
                  <w:sz w:val="20"/>
                  <w:szCs w:val="20"/>
                  <w:lang w:eastAsia="de-DE"/>
                </w:rPr>
                <w:t>Ja</w:t>
              </w:r>
            </w:ins>
          </w:p>
        </w:tc>
        <w:tc>
          <w:tcPr>
            <w:tcW w:w="992" w:type="dxa"/>
            <w:shd w:val="clear" w:color="000000" w:fill="auto"/>
          </w:tcPr>
          <w:p w14:paraId="4118C0D7" w14:textId="77777777" w:rsidR="007B5DBF" w:rsidRPr="00CF5477" w:rsidRDefault="007B5DBF" w:rsidP="007B5DBF">
            <w:pPr>
              <w:spacing w:before="0" w:after="0" w:line="240" w:lineRule="auto"/>
              <w:jc w:val="center"/>
              <w:rPr>
                <w:ins w:id="8783" w:author="Kisch, Christian" w:date="2022-02-08T10:16:00Z"/>
                <w:rFonts w:eastAsia="Times New Roman" w:cs="Calibri"/>
                <w:sz w:val="20"/>
                <w:szCs w:val="20"/>
                <w:lang w:eastAsia="de-DE"/>
              </w:rPr>
            </w:pPr>
            <w:ins w:id="8784" w:author="Kisch, Christian" w:date="2022-02-08T10:16:00Z">
              <w:r>
                <w:rPr>
                  <w:rFonts w:eastAsia="Times New Roman" w:cs="Times New Roman"/>
                  <w:sz w:val="20"/>
                  <w:szCs w:val="20"/>
                  <w:lang w:eastAsia="de-DE"/>
                </w:rPr>
                <w:t>x</w:t>
              </w:r>
            </w:ins>
          </w:p>
        </w:tc>
        <w:tc>
          <w:tcPr>
            <w:tcW w:w="1134" w:type="dxa"/>
            <w:shd w:val="clear" w:color="000000" w:fill="auto"/>
          </w:tcPr>
          <w:p w14:paraId="6DAACF2B" w14:textId="77777777" w:rsidR="007B5DBF" w:rsidRPr="00CF5477" w:rsidRDefault="007B5DBF" w:rsidP="007B5DBF">
            <w:pPr>
              <w:spacing w:before="0" w:after="0" w:line="240" w:lineRule="auto"/>
              <w:jc w:val="center"/>
              <w:rPr>
                <w:ins w:id="8785" w:author="Kisch, Christian" w:date="2022-02-08T10:16:00Z"/>
                <w:rFonts w:eastAsia="Times New Roman" w:cs="Calibri"/>
                <w:sz w:val="20"/>
                <w:szCs w:val="20"/>
                <w:lang w:eastAsia="de-DE"/>
              </w:rPr>
            </w:pPr>
            <w:ins w:id="8786" w:author="Kisch, Christian" w:date="2022-02-08T10:16:00Z">
              <w:r>
                <w:rPr>
                  <w:rFonts w:eastAsia="Times New Roman" w:cs="Times New Roman"/>
                  <w:sz w:val="20"/>
                  <w:szCs w:val="20"/>
                  <w:lang w:eastAsia="de-DE"/>
                </w:rPr>
                <w:t>Ja</w:t>
              </w:r>
            </w:ins>
          </w:p>
        </w:tc>
        <w:tc>
          <w:tcPr>
            <w:tcW w:w="1134" w:type="dxa"/>
            <w:shd w:val="clear" w:color="000000" w:fill="auto"/>
          </w:tcPr>
          <w:p w14:paraId="4CDAA75F" w14:textId="77777777" w:rsidR="007B5DBF" w:rsidRPr="00CF5477" w:rsidRDefault="007B5DBF" w:rsidP="007B5DBF">
            <w:pPr>
              <w:spacing w:before="0" w:after="0" w:line="240" w:lineRule="auto"/>
              <w:jc w:val="center"/>
              <w:rPr>
                <w:ins w:id="8787" w:author="Kisch, Christian" w:date="2022-02-08T10:16:00Z"/>
                <w:rFonts w:eastAsia="Times New Roman" w:cs="Calibri"/>
                <w:sz w:val="20"/>
                <w:szCs w:val="20"/>
                <w:lang w:eastAsia="de-DE"/>
              </w:rPr>
            </w:pPr>
            <w:ins w:id="8788" w:author="Kisch, Christian" w:date="2022-02-08T10:16:00Z">
              <w:r>
                <w:rPr>
                  <w:rFonts w:eastAsia="Times New Roman" w:cs="Times New Roman"/>
                  <w:sz w:val="20"/>
                  <w:szCs w:val="20"/>
                  <w:lang w:eastAsia="de-DE"/>
                </w:rPr>
                <w:t>Ja</w:t>
              </w:r>
            </w:ins>
          </w:p>
        </w:tc>
      </w:tr>
      <w:tr w:rsidR="007B5DBF" w:rsidRPr="00CF5477" w14:paraId="77BACD10" w14:textId="77777777" w:rsidTr="007B5DBF">
        <w:trPr>
          <w:trHeight w:val="615"/>
          <w:ins w:id="8789" w:author="Kisch, Christian" w:date="2022-02-08T10:16:00Z"/>
        </w:trPr>
        <w:tc>
          <w:tcPr>
            <w:tcW w:w="626" w:type="dxa"/>
            <w:shd w:val="clear" w:color="000000" w:fill="auto"/>
          </w:tcPr>
          <w:p w14:paraId="56F9ADB2" w14:textId="77777777" w:rsidR="007B5DBF" w:rsidRPr="00CF5477" w:rsidRDefault="007B5DBF" w:rsidP="007B5DBF">
            <w:pPr>
              <w:spacing w:before="0" w:after="0" w:line="240" w:lineRule="auto"/>
              <w:jc w:val="right"/>
              <w:rPr>
                <w:ins w:id="8790" w:author="Kisch, Christian" w:date="2022-02-08T10:16:00Z"/>
                <w:rFonts w:eastAsia="Times New Roman" w:cs="Calibri"/>
                <w:color w:val="000000"/>
                <w:lang w:eastAsia="de-DE"/>
              </w:rPr>
            </w:pPr>
            <w:ins w:id="8791" w:author="Kisch, Christian" w:date="2022-02-08T10:16:00Z">
              <w:r>
                <w:rPr>
                  <w:rFonts w:eastAsia="Times New Roman" w:cs="Calibri"/>
                  <w:color w:val="000000"/>
                  <w:lang w:eastAsia="de-DE"/>
                </w:rPr>
                <w:t>36</w:t>
              </w:r>
            </w:ins>
          </w:p>
        </w:tc>
        <w:tc>
          <w:tcPr>
            <w:tcW w:w="2523" w:type="dxa"/>
            <w:shd w:val="clear" w:color="000000" w:fill="auto"/>
          </w:tcPr>
          <w:p w14:paraId="43895C82" w14:textId="36F62E3A" w:rsidR="007B5DBF" w:rsidRPr="00CF5477" w:rsidRDefault="007B5DBF" w:rsidP="007B5DBF">
            <w:pPr>
              <w:spacing w:before="0" w:after="0" w:line="240" w:lineRule="auto"/>
              <w:rPr>
                <w:ins w:id="8792" w:author="Kisch, Christian" w:date="2022-02-08T10:16:00Z"/>
                <w:rFonts w:eastAsia="Times New Roman" w:cs="Calibri"/>
                <w:color w:val="000000"/>
                <w:lang w:eastAsia="de-DE"/>
              </w:rPr>
            </w:pPr>
            <w:ins w:id="8793" w:author="Kisch, Christian" w:date="2022-02-08T10:22:00Z">
              <w:r w:rsidRPr="00B561AC">
                <w:rPr>
                  <w:rFonts w:eastAsia="Times New Roman" w:cs="Calibri"/>
                  <w:color w:val="000000"/>
                  <w:lang w:eastAsia="de-DE"/>
                </w:rPr>
                <w:t>Rechts-und Fachaufsicht</w:t>
              </w:r>
            </w:ins>
          </w:p>
        </w:tc>
        <w:tc>
          <w:tcPr>
            <w:tcW w:w="3083" w:type="dxa"/>
            <w:shd w:val="clear" w:color="000000" w:fill="E7E6E6"/>
          </w:tcPr>
          <w:p w14:paraId="07AEAEB6" w14:textId="77777777" w:rsidR="007B5DBF" w:rsidRPr="00CF5477" w:rsidRDefault="007B5DBF" w:rsidP="007B5DBF">
            <w:pPr>
              <w:spacing w:before="0" w:after="0" w:line="240" w:lineRule="auto"/>
              <w:rPr>
                <w:ins w:id="8794" w:author="Kisch, Christian" w:date="2022-02-08T10:16:00Z"/>
                <w:rFonts w:eastAsia="Times New Roman" w:cs="Calibri"/>
                <w:b/>
                <w:bCs/>
                <w:sz w:val="20"/>
                <w:szCs w:val="20"/>
                <w:lang w:eastAsia="de-DE"/>
              </w:rPr>
            </w:pPr>
            <w:ins w:id="8795" w:author="Kisch, Christian" w:date="2022-02-08T10:16:00Z">
              <w:r w:rsidRPr="00C320BE">
                <w:rPr>
                  <w:rFonts w:eastAsia="Times New Roman" w:cs="Calibri"/>
                  <w:b/>
                  <w:bCs/>
                  <w:sz w:val="20"/>
                  <w:szCs w:val="20"/>
                  <w:lang w:eastAsia="de-DE"/>
                </w:rPr>
                <w:t>Wiederherstellen</w:t>
              </w:r>
            </w:ins>
          </w:p>
        </w:tc>
        <w:tc>
          <w:tcPr>
            <w:tcW w:w="1418" w:type="dxa"/>
            <w:shd w:val="clear" w:color="000000" w:fill="auto"/>
          </w:tcPr>
          <w:p w14:paraId="53713A88" w14:textId="77777777" w:rsidR="007B5DBF" w:rsidRPr="00CF5477" w:rsidRDefault="007B5DBF" w:rsidP="007B5DBF">
            <w:pPr>
              <w:spacing w:before="0" w:after="0" w:line="240" w:lineRule="auto"/>
              <w:jc w:val="center"/>
              <w:rPr>
                <w:ins w:id="8796" w:author="Kisch, Christian" w:date="2022-02-08T10:16:00Z"/>
                <w:rFonts w:eastAsia="Times New Roman" w:cs="Calibri"/>
                <w:sz w:val="20"/>
                <w:szCs w:val="20"/>
                <w:lang w:eastAsia="de-DE"/>
              </w:rPr>
            </w:pPr>
            <w:ins w:id="8797" w:author="Kisch, Christian" w:date="2022-02-08T10:16:00Z">
              <w:r>
                <w:rPr>
                  <w:rFonts w:eastAsia="Times New Roman" w:cs="Times New Roman"/>
                  <w:sz w:val="20"/>
                  <w:szCs w:val="20"/>
                  <w:lang w:eastAsia="de-DE"/>
                </w:rPr>
                <w:t>Ja</w:t>
              </w:r>
            </w:ins>
          </w:p>
        </w:tc>
        <w:tc>
          <w:tcPr>
            <w:tcW w:w="992" w:type="dxa"/>
            <w:shd w:val="clear" w:color="000000" w:fill="auto"/>
          </w:tcPr>
          <w:p w14:paraId="39DF5902" w14:textId="77777777" w:rsidR="007B5DBF" w:rsidRPr="00CF5477" w:rsidRDefault="007B5DBF" w:rsidP="007B5DBF">
            <w:pPr>
              <w:spacing w:before="0" w:after="0" w:line="240" w:lineRule="auto"/>
              <w:jc w:val="center"/>
              <w:rPr>
                <w:ins w:id="8798" w:author="Kisch, Christian" w:date="2022-02-08T10:16:00Z"/>
                <w:rFonts w:eastAsia="Times New Roman" w:cs="Calibri"/>
                <w:sz w:val="20"/>
                <w:szCs w:val="20"/>
                <w:lang w:eastAsia="de-DE"/>
              </w:rPr>
            </w:pPr>
            <w:ins w:id="8799" w:author="Kisch, Christian" w:date="2022-02-08T10:16:00Z">
              <w:r>
                <w:rPr>
                  <w:rFonts w:eastAsia="Times New Roman" w:cs="Times New Roman"/>
                  <w:sz w:val="20"/>
                  <w:szCs w:val="20"/>
                  <w:lang w:eastAsia="de-DE"/>
                </w:rPr>
                <w:t>Ja</w:t>
              </w:r>
            </w:ins>
          </w:p>
        </w:tc>
        <w:tc>
          <w:tcPr>
            <w:tcW w:w="992" w:type="dxa"/>
            <w:shd w:val="clear" w:color="000000" w:fill="auto"/>
          </w:tcPr>
          <w:p w14:paraId="48668741" w14:textId="77777777" w:rsidR="007B5DBF" w:rsidRPr="00CF5477" w:rsidRDefault="007B5DBF" w:rsidP="007B5DBF">
            <w:pPr>
              <w:spacing w:before="0" w:after="0" w:line="240" w:lineRule="auto"/>
              <w:jc w:val="center"/>
              <w:rPr>
                <w:ins w:id="8800" w:author="Kisch, Christian" w:date="2022-02-08T10:16:00Z"/>
                <w:rFonts w:eastAsia="Times New Roman" w:cs="Calibri"/>
                <w:sz w:val="20"/>
                <w:szCs w:val="20"/>
                <w:lang w:eastAsia="de-DE"/>
              </w:rPr>
            </w:pPr>
            <w:ins w:id="8801" w:author="Kisch, Christian" w:date="2022-02-08T10:16:00Z">
              <w:r>
                <w:rPr>
                  <w:rFonts w:eastAsia="Times New Roman" w:cs="Times New Roman"/>
                  <w:sz w:val="20"/>
                  <w:szCs w:val="20"/>
                  <w:lang w:eastAsia="de-DE"/>
                </w:rPr>
                <w:t>x</w:t>
              </w:r>
            </w:ins>
          </w:p>
        </w:tc>
        <w:tc>
          <w:tcPr>
            <w:tcW w:w="1134" w:type="dxa"/>
            <w:shd w:val="clear" w:color="000000" w:fill="auto"/>
          </w:tcPr>
          <w:p w14:paraId="205FA72D" w14:textId="77777777" w:rsidR="007B5DBF" w:rsidRPr="00CF5477" w:rsidRDefault="007B5DBF" w:rsidP="007B5DBF">
            <w:pPr>
              <w:spacing w:before="0" w:after="0" w:line="240" w:lineRule="auto"/>
              <w:jc w:val="center"/>
              <w:rPr>
                <w:ins w:id="8802" w:author="Kisch, Christian" w:date="2022-02-08T10:16:00Z"/>
                <w:rFonts w:eastAsia="Times New Roman" w:cs="Calibri"/>
                <w:sz w:val="20"/>
                <w:szCs w:val="20"/>
                <w:lang w:eastAsia="de-DE"/>
              </w:rPr>
            </w:pPr>
            <w:ins w:id="8803" w:author="Kisch, Christian" w:date="2022-02-08T10:16:00Z">
              <w:r>
                <w:rPr>
                  <w:rFonts w:eastAsia="Times New Roman" w:cs="Times New Roman"/>
                  <w:sz w:val="20"/>
                  <w:szCs w:val="20"/>
                  <w:lang w:eastAsia="de-DE"/>
                </w:rPr>
                <w:t>Ja</w:t>
              </w:r>
            </w:ins>
          </w:p>
        </w:tc>
        <w:tc>
          <w:tcPr>
            <w:tcW w:w="1134" w:type="dxa"/>
            <w:shd w:val="clear" w:color="000000" w:fill="auto"/>
          </w:tcPr>
          <w:p w14:paraId="109D25AB" w14:textId="77777777" w:rsidR="007B5DBF" w:rsidRPr="00CF5477" w:rsidRDefault="007B5DBF" w:rsidP="007B5DBF">
            <w:pPr>
              <w:spacing w:before="0" w:after="0" w:line="240" w:lineRule="auto"/>
              <w:jc w:val="center"/>
              <w:rPr>
                <w:ins w:id="8804" w:author="Kisch, Christian" w:date="2022-02-08T10:16:00Z"/>
                <w:rFonts w:eastAsia="Times New Roman" w:cs="Calibri"/>
                <w:sz w:val="20"/>
                <w:szCs w:val="20"/>
                <w:lang w:eastAsia="de-DE"/>
              </w:rPr>
            </w:pPr>
            <w:ins w:id="8805" w:author="Kisch, Christian" w:date="2022-02-08T10:16:00Z">
              <w:r>
                <w:rPr>
                  <w:rFonts w:eastAsia="Times New Roman" w:cs="Times New Roman"/>
                  <w:sz w:val="20"/>
                  <w:szCs w:val="20"/>
                  <w:lang w:eastAsia="de-DE"/>
                </w:rPr>
                <w:t>Ja</w:t>
              </w:r>
            </w:ins>
          </w:p>
        </w:tc>
      </w:tr>
      <w:tr w:rsidR="007B5DBF" w:rsidRPr="00CF5477" w14:paraId="1E731A08" w14:textId="77777777" w:rsidTr="007B5DBF">
        <w:trPr>
          <w:trHeight w:val="615"/>
          <w:ins w:id="8806" w:author="Kisch, Christian" w:date="2022-02-08T10:16:00Z"/>
        </w:trPr>
        <w:tc>
          <w:tcPr>
            <w:tcW w:w="626" w:type="dxa"/>
            <w:shd w:val="clear" w:color="000000" w:fill="auto"/>
          </w:tcPr>
          <w:p w14:paraId="5459C4A4" w14:textId="77777777" w:rsidR="007B5DBF" w:rsidRDefault="007B5DBF" w:rsidP="007B5DBF">
            <w:pPr>
              <w:spacing w:before="0" w:after="0" w:line="240" w:lineRule="auto"/>
              <w:jc w:val="right"/>
              <w:rPr>
                <w:ins w:id="8807" w:author="Kisch, Christian" w:date="2022-02-08T10:16:00Z"/>
                <w:rFonts w:eastAsia="Times New Roman" w:cs="Calibri"/>
                <w:color w:val="000000"/>
                <w:lang w:eastAsia="de-DE"/>
              </w:rPr>
            </w:pPr>
            <w:ins w:id="8808" w:author="Kisch, Christian" w:date="2022-02-08T10:16:00Z">
              <w:r>
                <w:rPr>
                  <w:rFonts w:eastAsia="Times New Roman" w:cs="Calibri"/>
                  <w:color w:val="000000"/>
                  <w:lang w:eastAsia="de-DE"/>
                </w:rPr>
                <w:t>37</w:t>
              </w:r>
            </w:ins>
          </w:p>
        </w:tc>
        <w:tc>
          <w:tcPr>
            <w:tcW w:w="2523" w:type="dxa"/>
            <w:shd w:val="clear" w:color="000000" w:fill="auto"/>
          </w:tcPr>
          <w:p w14:paraId="12D99BBA" w14:textId="5C7A2AEE" w:rsidR="007B5DBF" w:rsidRPr="00C13B39" w:rsidRDefault="007B5DBF" w:rsidP="007B5DBF">
            <w:pPr>
              <w:spacing w:before="0" w:after="0" w:line="240" w:lineRule="auto"/>
              <w:rPr>
                <w:ins w:id="8809" w:author="Kisch, Christian" w:date="2022-02-08T10:16:00Z"/>
                <w:rFonts w:eastAsia="Times New Roman" w:cs="Calibri"/>
                <w:color w:val="000000"/>
                <w:lang w:eastAsia="de-DE"/>
              </w:rPr>
            </w:pPr>
            <w:ins w:id="8810" w:author="Kisch, Christian" w:date="2022-02-08T10:22:00Z">
              <w:r w:rsidRPr="00B561AC">
                <w:rPr>
                  <w:rFonts w:eastAsia="Times New Roman" w:cs="Calibri"/>
                  <w:color w:val="000000"/>
                  <w:lang w:eastAsia="de-DE"/>
                </w:rPr>
                <w:t>Rechts-und Fachaufsicht</w:t>
              </w:r>
            </w:ins>
          </w:p>
        </w:tc>
        <w:tc>
          <w:tcPr>
            <w:tcW w:w="3083" w:type="dxa"/>
            <w:shd w:val="clear" w:color="000000" w:fill="E7E6E6"/>
          </w:tcPr>
          <w:p w14:paraId="4137E15F" w14:textId="77777777" w:rsidR="007B5DBF" w:rsidRPr="00C320BE" w:rsidRDefault="007B5DBF" w:rsidP="007B5DBF">
            <w:pPr>
              <w:spacing w:before="0" w:after="0" w:line="240" w:lineRule="auto"/>
              <w:rPr>
                <w:ins w:id="8811" w:author="Kisch, Christian" w:date="2022-02-08T10:16:00Z"/>
                <w:rFonts w:eastAsia="Times New Roman" w:cs="Calibri"/>
                <w:b/>
                <w:bCs/>
                <w:sz w:val="20"/>
                <w:szCs w:val="20"/>
                <w:lang w:eastAsia="de-DE"/>
              </w:rPr>
            </w:pPr>
            <w:ins w:id="8812" w:author="Kisch, Christian" w:date="2022-02-08T10:16: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17CDD933" w14:textId="77777777" w:rsidR="007B5DBF" w:rsidRPr="00CF5477" w:rsidRDefault="007B5DBF" w:rsidP="007B5DBF">
            <w:pPr>
              <w:spacing w:before="0" w:after="0" w:line="240" w:lineRule="auto"/>
              <w:jc w:val="center"/>
              <w:rPr>
                <w:ins w:id="8813" w:author="Kisch, Christian" w:date="2022-02-08T10:16:00Z"/>
                <w:rFonts w:eastAsia="Times New Roman" w:cs="Calibri"/>
                <w:sz w:val="20"/>
                <w:szCs w:val="20"/>
                <w:lang w:eastAsia="de-DE"/>
              </w:rPr>
            </w:pPr>
            <w:ins w:id="8814" w:author="Kisch, Christian" w:date="2022-02-08T10:16:00Z">
              <w:r>
                <w:rPr>
                  <w:rFonts w:eastAsia="Times New Roman" w:cs="Times New Roman"/>
                  <w:sz w:val="20"/>
                  <w:szCs w:val="20"/>
                  <w:lang w:eastAsia="de-DE"/>
                </w:rPr>
                <w:t>x</w:t>
              </w:r>
            </w:ins>
          </w:p>
        </w:tc>
        <w:tc>
          <w:tcPr>
            <w:tcW w:w="992" w:type="dxa"/>
            <w:shd w:val="clear" w:color="000000" w:fill="auto"/>
          </w:tcPr>
          <w:p w14:paraId="4F122B47" w14:textId="77777777" w:rsidR="007B5DBF" w:rsidRPr="00CF5477" w:rsidRDefault="007B5DBF" w:rsidP="007B5DBF">
            <w:pPr>
              <w:spacing w:before="0" w:after="0" w:line="240" w:lineRule="auto"/>
              <w:jc w:val="center"/>
              <w:rPr>
                <w:ins w:id="8815" w:author="Kisch, Christian" w:date="2022-02-08T10:16:00Z"/>
                <w:rFonts w:eastAsia="Times New Roman" w:cs="Calibri"/>
                <w:sz w:val="20"/>
                <w:szCs w:val="20"/>
                <w:lang w:eastAsia="de-DE"/>
              </w:rPr>
            </w:pPr>
            <w:ins w:id="8816" w:author="Kisch, Christian" w:date="2022-02-08T10:16:00Z">
              <w:r>
                <w:rPr>
                  <w:rFonts w:eastAsia="Times New Roman" w:cs="Times New Roman"/>
                  <w:sz w:val="20"/>
                  <w:szCs w:val="20"/>
                  <w:lang w:eastAsia="de-DE"/>
                </w:rPr>
                <w:t>x</w:t>
              </w:r>
            </w:ins>
          </w:p>
        </w:tc>
        <w:tc>
          <w:tcPr>
            <w:tcW w:w="992" w:type="dxa"/>
            <w:shd w:val="clear" w:color="000000" w:fill="auto"/>
          </w:tcPr>
          <w:p w14:paraId="07133403" w14:textId="77777777" w:rsidR="007B5DBF" w:rsidRPr="00CF5477" w:rsidRDefault="007B5DBF" w:rsidP="007B5DBF">
            <w:pPr>
              <w:spacing w:before="0" w:after="0" w:line="240" w:lineRule="auto"/>
              <w:jc w:val="center"/>
              <w:rPr>
                <w:ins w:id="8817" w:author="Kisch, Christian" w:date="2022-02-08T10:16:00Z"/>
                <w:rFonts w:eastAsia="Times New Roman" w:cs="Calibri"/>
                <w:sz w:val="20"/>
                <w:szCs w:val="20"/>
                <w:lang w:eastAsia="de-DE"/>
              </w:rPr>
            </w:pPr>
            <w:ins w:id="8818" w:author="Kisch, Christian" w:date="2022-02-08T10:16:00Z">
              <w:r>
                <w:rPr>
                  <w:rFonts w:eastAsia="Times New Roman" w:cs="Times New Roman"/>
                  <w:sz w:val="20"/>
                  <w:szCs w:val="20"/>
                  <w:lang w:eastAsia="de-DE"/>
                </w:rPr>
                <w:t>x</w:t>
              </w:r>
            </w:ins>
          </w:p>
        </w:tc>
        <w:tc>
          <w:tcPr>
            <w:tcW w:w="1134" w:type="dxa"/>
            <w:shd w:val="clear" w:color="000000" w:fill="auto"/>
          </w:tcPr>
          <w:p w14:paraId="06BF1C2D" w14:textId="77777777" w:rsidR="007B5DBF" w:rsidRPr="00CF5477" w:rsidRDefault="007B5DBF" w:rsidP="007B5DBF">
            <w:pPr>
              <w:spacing w:before="0" w:after="0" w:line="240" w:lineRule="auto"/>
              <w:jc w:val="center"/>
              <w:rPr>
                <w:ins w:id="8819" w:author="Kisch, Christian" w:date="2022-02-08T10:16:00Z"/>
                <w:rFonts w:eastAsia="Times New Roman" w:cs="Calibri"/>
                <w:sz w:val="20"/>
                <w:szCs w:val="20"/>
                <w:lang w:eastAsia="de-DE"/>
              </w:rPr>
            </w:pPr>
            <w:ins w:id="8820" w:author="Kisch, Christian" w:date="2022-02-08T10:16:00Z">
              <w:r>
                <w:rPr>
                  <w:rFonts w:eastAsia="Times New Roman" w:cs="Times New Roman"/>
                  <w:sz w:val="20"/>
                  <w:szCs w:val="20"/>
                  <w:lang w:eastAsia="de-DE"/>
                </w:rPr>
                <w:t>x</w:t>
              </w:r>
            </w:ins>
          </w:p>
        </w:tc>
        <w:tc>
          <w:tcPr>
            <w:tcW w:w="1134" w:type="dxa"/>
            <w:shd w:val="clear" w:color="000000" w:fill="auto"/>
          </w:tcPr>
          <w:p w14:paraId="6CA8AFF4" w14:textId="77777777" w:rsidR="007B5DBF" w:rsidRPr="00CF5477" w:rsidRDefault="007B5DBF" w:rsidP="007B5DBF">
            <w:pPr>
              <w:spacing w:before="0" w:after="0" w:line="240" w:lineRule="auto"/>
              <w:jc w:val="center"/>
              <w:rPr>
                <w:ins w:id="8821" w:author="Kisch, Christian" w:date="2022-02-08T10:16:00Z"/>
                <w:rFonts w:eastAsia="Times New Roman" w:cs="Calibri"/>
                <w:sz w:val="20"/>
                <w:szCs w:val="20"/>
                <w:lang w:eastAsia="de-DE"/>
              </w:rPr>
            </w:pPr>
            <w:ins w:id="8822" w:author="Kisch, Christian" w:date="2022-02-08T10:16:00Z">
              <w:r>
                <w:rPr>
                  <w:rFonts w:eastAsia="Times New Roman" w:cs="Times New Roman"/>
                  <w:sz w:val="20"/>
                  <w:szCs w:val="20"/>
                  <w:lang w:eastAsia="de-DE"/>
                </w:rPr>
                <w:t>x</w:t>
              </w:r>
            </w:ins>
          </w:p>
        </w:tc>
      </w:tr>
    </w:tbl>
    <w:p w14:paraId="0DBAAE0A" w14:textId="77777777" w:rsidR="001446C7" w:rsidRDefault="001446C7" w:rsidP="003018B4">
      <w:pPr>
        <w:rPr>
          <w:ins w:id="8823" w:author="Kisch, Christian" w:date="2022-02-08T10:26:00Z"/>
        </w:rPr>
        <w:sectPr w:rsidR="001446C7" w:rsidSect="006618E8">
          <w:pgSz w:w="16838" w:h="11906" w:orient="landscape"/>
          <w:pgMar w:top="1418" w:right="1418" w:bottom="1418" w:left="1134" w:header="709" w:footer="851" w:gutter="0"/>
          <w:cols w:space="708"/>
          <w:docGrid w:linePitch="360"/>
        </w:sectPr>
      </w:pPr>
    </w:p>
    <w:p w14:paraId="5C596CF6" w14:textId="2C34222F" w:rsidR="003018B4" w:rsidRDefault="001446C7" w:rsidP="001446C7">
      <w:pPr>
        <w:pStyle w:val="berschrift1"/>
        <w:numPr>
          <w:ilvl w:val="0"/>
          <w:numId w:val="0"/>
        </w:numPr>
        <w:spacing w:before="240" w:line="240" w:lineRule="auto"/>
        <w:rPr>
          <w:ins w:id="8824" w:author="Kisch, Christian" w:date="2022-02-08T10:31:00Z"/>
          <w:rFonts w:asciiTheme="minorHAnsi" w:hAnsiTheme="minorHAnsi" w:cstheme="minorHAnsi"/>
        </w:rPr>
      </w:pPr>
      <w:ins w:id="8825" w:author="Kisch, Christian" w:date="2022-02-08T10:26:00Z">
        <w:r>
          <w:rPr>
            <w:rFonts w:asciiTheme="minorHAnsi" w:hAnsiTheme="minorHAnsi" w:cstheme="minorHAnsi"/>
          </w:rPr>
          <w:t xml:space="preserve">Anlage 13 – </w:t>
        </w:r>
        <w:r w:rsidRPr="00C320BE">
          <w:rPr>
            <w:rFonts w:asciiTheme="minorHAnsi" w:hAnsiTheme="minorHAnsi" w:cstheme="minorHAnsi"/>
          </w:rPr>
          <w:t>Entitäten, Aktionsarten und Funktionalitäten</w:t>
        </w:r>
        <w:r>
          <w:rPr>
            <w:rFonts w:asciiTheme="minorHAnsi" w:hAnsiTheme="minorHAnsi" w:cstheme="minorHAnsi"/>
          </w:rPr>
          <w:t xml:space="preserve"> de</w:t>
        </w:r>
      </w:ins>
      <w:ins w:id="8826" w:author="Kisch, Christian" w:date="2022-02-08T10:31:00Z">
        <w:r>
          <w:rPr>
            <w:rFonts w:asciiTheme="minorHAnsi" w:hAnsiTheme="minorHAnsi" w:cstheme="minorHAnsi"/>
          </w:rPr>
          <w:t>s Datenschutzbeauftragten</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1446C7" w:rsidRPr="00CF5477" w14:paraId="3DAE0E6F" w14:textId="77777777" w:rsidTr="00017199">
        <w:trPr>
          <w:trHeight w:val="780"/>
          <w:ins w:id="8827" w:author="Kisch, Christian" w:date="2022-02-08T10:31:00Z"/>
        </w:trPr>
        <w:tc>
          <w:tcPr>
            <w:tcW w:w="626" w:type="dxa"/>
            <w:vMerge w:val="restart"/>
            <w:shd w:val="clear" w:color="auto" w:fill="auto"/>
            <w:hideMark/>
          </w:tcPr>
          <w:p w14:paraId="68242DF8" w14:textId="77777777" w:rsidR="001446C7" w:rsidRPr="00CF5477" w:rsidRDefault="001446C7" w:rsidP="00017199">
            <w:pPr>
              <w:spacing w:before="0" w:after="0" w:line="240" w:lineRule="auto"/>
              <w:rPr>
                <w:ins w:id="8828" w:author="Kisch, Christian" w:date="2022-02-08T10:31:00Z"/>
                <w:rFonts w:eastAsia="Times New Roman" w:cs="Calibri"/>
                <w:color w:val="000000"/>
                <w:lang w:eastAsia="de-DE"/>
              </w:rPr>
            </w:pPr>
            <w:ins w:id="8829" w:author="Kisch, Christian" w:date="2022-02-08T10:31: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4F0478CE" w14:textId="77777777" w:rsidR="001446C7" w:rsidRPr="00CF5477" w:rsidRDefault="001446C7" w:rsidP="00017199">
            <w:pPr>
              <w:spacing w:before="0" w:after="0" w:line="240" w:lineRule="auto"/>
              <w:rPr>
                <w:ins w:id="8830" w:author="Kisch, Christian" w:date="2022-02-08T10:31:00Z"/>
                <w:rFonts w:eastAsia="Times New Roman" w:cs="Calibri"/>
                <w:color w:val="000000"/>
                <w:lang w:eastAsia="de-DE"/>
              </w:rPr>
            </w:pPr>
            <w:ins w:id="8831" w:author="Kisch, Christian" w:date="2022-02-08T10:31:00Z">
              <w:r w:rsidRPr="00CF5477">
                <w:rPr>
                  <w:rFonts w:eastAsia="Times New Roman" w:cs="Calibri"/>
                  <w:color w:val="000000"/>
                  <w:lang w:eastAsia="de-DE"/>
                </w:rPr>
                <w:t>Rolle</w:t>
              </w:r>
            </w:ins>
          </w:p>
          <w:p w14:paraId="799B5E62" w14:textId="77777777" w:rsidR="001446C7" w:rsidRPr="00CF5477" w:rsidRDefault="001446C7" w:rsidP="00017199">
            <w:pPr>
              <w:spacing w:before="0" w:after="0" w:line="240" w:lineRule="auto"/>
              <w:rPr>
                <w:ins w:id="8832" w:author="Kisch, Christian" w:date="2022-02-08T10:31:00Z"/>
                <w:rFonts w:eastAsia="Times New Roman" w:cs="Calibri"/>
                <w:color w:val="000000"/>
                <w:lang w:eastAsia="de-DE"/>
              </w:rPr>
            </w:pPr>
          </w:p>
        </w:tc>
        <w:tc>
          <w:tcPr>
            <w:tcW w:w="3083" w:type="dxa"/>
            <w:tcBorders>
              <w:bottom w:val="nil"/>
            </w:tcBorders>
            <w:shd w:val="clear" w:color="000000" w:fill="D9D9D9"/>
            <w:hideMark/>
          </w:tcPr>
          <w:p w14:paraId="5880D6DA" w14:textId="77777777" w:rsidR="001446C7" w:rsidRPr="00CF5477" w:rsidRDefault="001446C7" w:rsidP="00017199">
            <w:pPr>
              <w:spacing w:before="0" w:after="0" w:line="240" w:lineRule="auto"/>
              <w:jc w:val="right"/>
              <w:rPr>
                <w:ins w:id="8833" w:author="Kisch, Christian" w:date="2022-02-08T10:31:00Z"/>
                <w:rFonts w:eastAsia="Times New Roman" w:cs="Calibri"/>
                <w:b/>
                <w:bCs/>
                <w:sz w:val="20"/>
                <w:szCs w:val="20"/>
                <w:lang w:eastAsia="de-DE"/>
              </w:rPr>
            </w:pPr>
            <w:ins w:id="8834" w:author="Kisch, Christian" w:date="2022-02-08T10:31:00Z">
              <w:r w:rsidRPr="00CF5477">
                <w:rPr>
                  <w:rFonts w:eastAsia="Times New Roman" w:cs="Calibri"/>
                  <w:noProof/>
                  <w:color w:val="000000"/>
                  <w:lang w:eastAsia="de-DE"/>
                </w:rPr>
                <mc:AlternateContent>
                  <mc:Choice Requires="wps">
                    <w:drawing>
                      <wp:anchor distT="0" distB="0" distL="114300" distR="114300" simplePos="0" relativeHeight="251913216" behindDoc="0" locked="0" layoutInCell="1" allowOverlap="1" wp14:anchorId="2AF75CDF" wp14:editId="6EB2A742">
                        <wp:simplePos x="0" y="0"/>
                        <wp:positionH relativeFrom="column">
                          <wp:posOffset>-49530</wp:posOffset>
                        </wp:positionH>
                        <wp:positionV relativeFrom="paragraph">
                          <wp:posOffset>0</wp:posOffset>
                        </wp:positionV>
                        <wp:extent cx="1955800" cy="685800"/>
                        <wp:effectExtent l="0" t="0" r="25400" b="19050"/>
                        <wp:wrapNone/>
                        <wp:docPr id="41" name="Gerader Verbinder 41">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53BA54" id="Gerader Verbinder 41"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61BF4FC5" w14:textId="77777777" w:rsidR="001446C7" w:rsidRPr="00CF5477" w:rsidRDefault="001446C7" w:rsidP="00017199">
            <w:pPr>
              <w:spacing w:before="0" w:after="0" w:line="240" w:lineRule="auto"/>
              <w:jc w:val="center"/>
              <w:rPr>
                <w:ins w:id="8835" w:author="Kisch, Christian" w:date="2022-02-08T10:31:00Z"/>
                <w:rFonts w:eastAsia="Times New Roman" w:cs="Calibri"/>
                <w:b/>
                <w:bCs/>
                <w:sz w:val="20"/>
                <w:szCs w:val="20"/>
                <w:lang w:eastAsia="de-DE"/>
              </w:rPr>
            </w:pPr>
            <w:ins w:id="8836" w:author="Kisch, Christian" w:date="2022-02-08T10:31: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03642BF6" w14:textId="77777777" w:rsidR="001446C7" w:rsidRPr="00CF5477" w:rsidRDefault="001446C7" w:rsidP="00017199">
            <w:pPr>
              <w:spacing w:before="0" w:after="0" w:line="240" w:lineRule="auto"/>
              <w:jc w:val="center"/>
              <w:rPr>
                <w:ins w:id="8837" w:author="Kisch, Christian" w:date="2022-02-08T10:31:00Z"/>
                <w:rFonts w:eastAsia="Times New Roman" w:cs="Calibri"/>
                <w:b/>
                <w:bCs/>
                <w:sz w:val="20"/>
                <w:szCs w:val="20"/>
                <w:lang w:eastAsia="de-DE"/>
              </w:rPr>
            </w:pPr>
            <w:ins w:id="8838" w:author="Kisch, Christian" w:date="2022-02-08T10:31:00Z">
              <w:r w:rsidRPr="00CF5477">
                <w:rPr>
                  <w:rFonts w:eastAsia="Times New Roman" w:cs="Calibri"/>
                  <w:b/>
                  <w:bCs/>
                  <w:sz w:val="20"/>
                  <w:szCs w:val="20"/>
                  <w:lang w:eastAsia="de-DE"/>
                </w:rPr>
                <w:t>Schreiben</w:t>
              </w:r>
            </w:ins>
          </w:p>
        </w:tc>
        <w:tc>
          <w:tcPr>
            <w:tcW w:w="992" w:type="dxa"/>
            <w:vMerge w:val="restart"/>
            <w:shd w:val="clear" w:color="000000" w:fill="D9D9D9"/>
            <w:hideMark/>
          </w:tcPr>
          <w:p w14:paraId="34F7255B" w14:textId="77777777" w:rsidR="001446C7" w:rsidRPr="00CF5477" w:rsidRDefault="001446C7" w:rsidP="00017199">
            <w:pPr>
              <w:spacing w:before="0" w:after="0" w:line="240" w:lineRule="auto"/>
              <w:jc w:val="center"/>
              <w:rPr>
                <w:ins w:id="8839" w:author="Kisch, Christian" w:date="2022-02-08T10:31:00Z"/>
                <w:rFonts w:eastAsia="Times New Roman" w:cs="Calibri"/>
                <w:b/>
                <w:bCs/>
                <w:sz w:val="20"/>
                <w:szCs w:val="20"/>
                <w:lang w:eastAsia="de-DE"/>
              </w:rPr>
            </w:pPr>
            <w:ins w:id="8840" w:author="Kisch, Christian" w:date="2022-02-08T10:31:00Z">
              <w:r w:rsidRPr="00CF5477">
                <w:rPr>
                  <w:rFonts w:eastAsia="Times New Roman" w:cs="Calibri"/>
                  <w:b/>
                  <w:bCs/>
                  <w:sz w:val="20"/>
                  <w:szCs w:val="20"/>
                  <w:lang w:eastAsia="de-DE"/>
                </w:rPr>
                <w:t>Löschen</w:t>
              </w:r>
            </w:ins>
          </w:p>
        </w:tc>
        <w:tc>
          <w:tcPr>
            <w:tcW w:w="1134" w:type="dxa"/>
            <w:vMerge w:val="restart"/>
            <w:shd w:val="clear" w:color="000000" w:fill="D9D9D9"/>
            <w:hideMark/>
          </w:tcPr>
          <w:p w14:paraId="0860D540" w14:textId="77777777" w:rsidR="001446C7" w:rsidRPr="00CF5477" w:rsidRDefault="001446C7" w:rsidP="00017199">
            <w:pPr>
              <w:spacing w:before="0" w:after="0" w:line="240" w:lineRule="auto"/>
              <w:jc w:val="center"/>
              <w:rPr>
                <w:ins w:id="8841" w:author="Kisch, Christian" w:date="2022-02-08T10:31:00Z"/>
                <w:rFonts w:eastAsia="Times New Roman" w:cs="Calibri"/>
                <w:b/>
                <w:bCs/>
                <w:sz w:val="20"/>
                <w:szCs w:val="20"/>
                <w:lang w:eastAsia="de-DE"/>
              </w:rPr>
            </w:pPr>
            <w:ins w:id="8842" w:author="Kisch, Christian" w:date="2022-02-08T10:31:00Z">
              <w:r w:rsidRPr="00CF5477">
                <w:rPr>
                  <w:rFonts w:eastAsia="Times New Roman" w:cs="Calibri"/>
                  <w:b/>
                  <w:bCs/>
                  <w:sz w:val="20"/>
                  <w:szCs w:val="20"/>
                  <w:lang w:eastAsia="de-DE"/>
                </w:rPr>
                <w:t>Ausführen</w:t>
              </w:r>
            </w:ins>
          </w:p>
        </w:tc>
        <w:tc>
          <w:tcPr>
            <w:tcW w:w="1134" w:type="dxa"/>
            <w:vMerge w:val="restart"/>
            <w:shd w:val="clear" w:color="000000" w:fill="D9D9D9"/>
            <w:hideMark/>
          </w:tcPr>
          <w:p w14:paraId="05E1ACC7" w14:textId="77777777" w:rsidR="001446C7" w:rsidRPr="00CF5477" w:rsidRDefault="001446C7" w:rsidP="00017199">
            <w:pPr>
              <w:spacing w:before="0" w:after="0" w:line="240" w:lineRule="auto"/>
              <w:jc w:val="center"/>
              <w:rPr>
                <w:ins w:id="8843" w:author="Kisch, Christian" w:date="2022-02-08T10:31:00Z"/>
                <w:rFonts w:eastAsia="Times New Roman" w:cs="Calibri"/>
                <w:b/>
                <w:bCs/>
                <w:sz w:val="20"/>
                <w:szCs w:val="20"/>
                <w:lang w:eastAsia="de-DE"/>
              </w:rPr>
            </w:pPr>
            <w:ins w:id="8844" w:author="Kisch, Christian" w:date="2022-02-08T10:31:00Z">
              <w:r w:rsidRPr="00CF5477">
                <w:rPr>
                  <w:rFonts w:eastAsia="Times New Roman" w:cs="Calibri"/>
                  <w:b/>
                  <w:bCs/>
                  <w:sz w:val="20"/>
                  <w:szCs w:val="20"/>
                  <w:lang w:eastAsia="de-DE"/>
                </w:rPr>
                <w:t>Abbrechen</w:t>
              </w:r>
            </w:ins>
          </w:p>
        </w:tc>
      </w:tr>
      <w:tr w:rsidR="001446C7" w:rsidRPr="00CF5477" w14:paraId="10BF766B" w14:textId="77777777" w:rsidTr="00017199">
        <w:trPr>
          <w:trHeight w:val="315"/>
          <w:ins w:id="8845" w:author="Kisch, Christian" w:date="2022-02-08T10:31:00Z"/>
        </w:trPr>
        <w:tc>
          <w:tcPr>
            <w:tcW w:w="626" w:type="dxa"/>
            <w:vMerge/>
            <w:shd w:val="clear" w:color="auto" w:fill="auto"/>
            <w:hideMark/>
          </w:tcPr>
          <w:p w14:paraId="596C7E62" w14:textId="77777777" w:rsidR="001446C7" w:rsidRPr="00CF5477" w:rsidRDefault="001446C7" w:rsidP="00017199">
            <w:pPr>
              <w:spacing w:before="0" w:after="0" w:line="240" w:lineRule="auto"/>
              <w:rPr>
                <w:ins w:id="8846" w:author="Kisch, Christian" w:date="2022-02-08T10:31:00Z"/>
                <w:rFonts w:eastAsia="Times New Roman" w:cs="Calibri"/>
                <w:color w:val="000000"/>
                <w:lang w:eastAsia="de-DE"/>
              </w:rPr>
            </w:pPr>
          </w:p>
        </w:tc>
        <w:tc>
          <w:tcPr>
            <w:tcW w:w="2523" w:type="dxa"/>
            <w:vMerge/>
            <w:tcBorders>
              <w:right w:val="single" w:sz="4" w:space="0" w:color="auto"/>
            </w:tcBorders>
            <w:shd w:val="clear" w:color="auto" w:fill="auto"/>
            <w:hideMark/>
          </w:tcPr>
          <w:p w14:paraId="32394913" w14:textId="77777777" w:rsidR="001446C7" w:rsidRPr="00CF5477" w:rsidRDefault="001446C7" w:rsidP="00017199">
            <w:pPr>
              <w:spacing w:before="0" w:after="0" w:line="240" w:lineRule="auto"/>
              <w:rPr>
                <w:ins w:id="8847" w:author="Kisch, Christian" w:date="2022-02-08T10:31: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5AB51EB7" w14:textId="77777777" w:rsidR="001446C7" w:rsidRPr="00CF5477" w:rsidRDefault="001446C7" w:rsidP="00017199">
            <w:pPr>
              <w:spacing w:before="0" w:after="0" w:line="240" w:lineRule="auto"/>
              <w:rPr>
                <w:ins w:id="8848" w:author="Kisch, Christian" w:date="2022-02-08T10:31:00Z"/>
                <w:rFonts w:eastAsia="Times New Roman" w:cs="Calibri"/>
                <w:b/>
                <w:bCs/>
                <w:sz w:val="20"/>
                <w:szCs w:val="20"/>
                <w:lang w:eastAsia="de-DE"/>
              </w:rPr>
            </w:pPr>
            <w:ins w:id="8849" w:author="Kisch, Christian" w:date="2022-02-08T10:31: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716830E3" w14:textId="77777777" w:rsidR="001446C7" w:rsidRPr="00CF5477" w:rsidRDefault="001446C7" w:rsidP="00017199">
            <w:pPr>
              <w:spacing w:before="0" w:after="0" w:line="240" w:lineRule="auto"/>
              <w:rPr>
                <w:ins w:id="8850" w:author="Kisch, Christian" w:date="2022-02-08T10:31:00Z"/>
                <w:rFonts w:eastAsia="Times New Roman" w:cs="Calibri"/>
                <w:b/>
                <w:bCs/>
                <w:sz w:val="20"/>
                <w:szCs w:val="20"/>
                <w:lang w:eastAsia="de-DE"/>
              </w:rPr>
            </w:pPr>
          </w:p>
        </w:tc>
        <w:tc>
          <w:tcPr>
            <w:tcW w:w="992" w:type="dxa"/>
            <w:vMerge/>
            <w:shd w:val="clear" w:color="000000" w:fill="D9D9D9"/>
          </w:tcPr>
          <w:p w14:paraId="45286F92" w14:textId="77777777" w:rsidR="001446C7" w:rsidRPr="00CF5477" w:rsidRDefault="001446C7" w:rsidP="00017199">
            <w:pPr>
              <w:spacing w:before="0" w:after="0" w:line="240" w:lineRule="auto"/>
              <w:rPr>
                <w:ins w:id="8851" w:author="Kisch, Christian" w:date="2022-02-08T10:31:00Z"/>
                <w:rFonts w:eastAsia="Times New Roman" w:cs="Calibri"/>
                <w:b/>
                <w:bCs/>
                <w:sz w:val="20"/>
                <w:szCs w:val="20"/>
                <w:lang w:eastAsia="de-DE"/>
              </w:rPr>
            </w:pPr>
          </w:p>
        </w:tc>
        <w:tc>
          <w:tcPr>
            <w:tcW w:w="992" w:type="dxa"/>
            <w:vMerge/>
            <w:shd w:val="clear" w:color="000000" w:fill="D9D9D9"/>
            <w:hideMark/>
          </w:tcPr>
          <w:p w14:paraId="3B4D1EAA" w14:textId="77777777" w:rsidR="001446C7" w:rsidRPr="00CF5477" w:rsidRDefault="001446C7" w:rsidP="00017199">
            <w:pPr>
              <w:spacing w:before="0" w:after="0" w:line="240" w:lineRule="auto"/>
              <w:rPr>
                <w:ins w:id="8852" w:author="Kisch, Christian" w:date="2022-02-08T10:31:00Z"/>
                <w:rFonts w:eastAsia="Times New Roman" w:cs="Calibri"/>
                <w:b/>
                <w:bCs/>
                <w:sz w:val="20"/>
                <w:szCs w:val="20"/>
                <w:lang w:eastAsia="de-DE"/>
              </w:rPr>
            </w:pPr>
          </w:p>
        </w:tc>
        <w:tc>
          <w:tcPr>
            <w:tcW w:w="1134" w:type="dxa"/>
            <w:vMerge/>
            <w:shd w:val="clear" w:color="000000" w:fill="D9D9D9"/>
            <w:hideMark/>
          </w:tcPr>
          <w:p w14:paraId="189E2572" w14:textId="77777777" w:rsidR="001446C7" w:rsidRPr="00CF5477" w:rsidRDefault="001446C7" w:rsidP="00017199">
            <w:pPr>
              <w:spacing w:before="0" w:after="0" w:line="240" w:lineRule="auto"/>
              <w:rPr>
                <w:ins w:id="8853" w:author="Kisch, Christian" w:date="2022-02-08T10:31:00Z"/>
                <w:rFonts w:eastAsia="Times New Roman" w:cs="Calibri"/>
                <w:b/>
                <w:bCs/>
                <w:sz w:val="20"/>
                <w:szCs w:val="20"/>
                <w:lang w:eastAsia="de-DE"/>
              </w:rPr>
            </w:pPr>
          </w:p>
        </w:tc>
        <w:tc>
          <w:tcPr>
            <w:tcW w:w="1134" w:type="dxa"/>
            <w:vMerge/>
            <w:shd w:val="clear" w:color="000000" w:fill="D9D9D9"/>
            <w:hideMark/>
          </w:tcPr>
          <w:p w14:paraId="060F370C" w14:textId="77777777" w:rsidR="001446C7" w:rsidRPr="00CF5477" w:rsidRDefault="001446C7" w:rsidP="00017199">
            <w:pPr>
              <w:spacing w:before="0" w:after="0" w:line="240" w:lineRule="auto"/>
              <w:rPr>
                <w:ins w:id="8854" w:author="Kisch, Christian" w:date="2022-02-08T10:31:00Z"/>
                <w:rFonts w:eastAsia="Times New Roman" w:cs="Calibri"/>
                <w:b/>
                <w:bCs/>
                <w:sz w:val="20"/>
                <w:szCs w:val="20"/>
                <w:lang w:eastAsia="de-DE"/>
              </w:rPr>
            </w:pPr>
          </w:p>
        </w:tc>
      </w:tr>
      <w:tr w:rsidR="00D62DB1" w:rsidRPr="00CF5477" w14:paraId="56963F1E" w14:textId="77777777" w:rsidTr="00017199">
        <w:trPr>
          <w:trHeight w:val="521"/>
          <w:ins w:id="8855" w:author="Kisch, Christian" w:date="2022-02-08T10:31:00Z"/>
        </w:trPr>
        <w:tc>
          <w:tcPr>
            <w:tcW w:w="626" w:type="dxa"/>
            <w:shd w:val="clear" w:color="000000" w:fill="auto"/>
            <w:hideMark/>
          </w:tcPr>
          <w:p w14:paraId="1C2E9D0C" w14:textId="77777777" w:rsidR="00D62DB1" w:rsidRPr="00CF5477" w:rsidRDefault="00D62DB1" w:rsidP="00D62DB1">
            <w:pPr>
              <w:spacing w:before="0" w:after="0" w:line="240" w:lineRule="auto"/>
              <w:jc w:val="right"/>
              <w:rPr>
                <w:ins w:id="8856" w:author="Kisch, Christian" w:date="2022-02-08T10:31:00Z"/>
                <w:rFonts w:eastAsia="Times New Roman" w:cs="Calibri"/>
                <w:color w:val="000000"/>
                <w:lang w:eastAsia="de-DE"/>
              </w:rPr>
            </w:pPr>
            <w:ins w:id="8857" w:author="Kisch, Christian" w:date="2022-02-08T10:31:00Z">
              <w:r>
                <w:rPr>
                  <w:rFonts w:eastAsia="Times New Roman" w:cs="Calibri"/>
                  <w:color w:val="000000"/>
                  <w:lang w:eastAsia="de-DE"/>
                </w:rPr>
                <w:t>1</w:t>
              </w:r>
            </w:ins>
          </w:p>
        </w:tc>
        <w:tc>
          <w:tcPr>
            <w:tcW w:w="2523" w:type="dxa"/>
            <w:shd w:val="clear" w:color="000000" w:fill="auto"/>
            <w:hideMark/>
          </w:tcPr>
          <w:p w14:paraId="434B9559" w14:textId="3358CFC7" w:rsidR="00D62DB1" w:rsidRPr="00CF5477" w:rsidRDefault="00D62DB1" w:rsidP="00D62DB1">
            <w:pPr>
              <w:spacing w:before="0" w:after="0" w:line="240" w:lineRule="auto"/>
              <w:rPr>
                <w:ins w:id="8858" w:author="Kisch, Christian" w:date="2022-02-08T10:31:00Z"/>
                <w:rFonts w:eastAsia="Times New Roman" w:cs="Calibri"/>
                <w:color w:val="000000"/>
                <w:lang w:eastAsia="de-DE"/>
              </w:rPr>
            </w:pPr>
            <w:ins w:id="8859" w:author="Kisch, Christian" w:date="2022-02-08T10:32:00Z">
              <w:r>
                <w:rPr>
                  <w:rFonts w:eastAsia="Times New Roman" w:cs="Calibri"/>
                  <w:color w:val="000000"/>
                  <w:lang w:eastAsia="de-DE"/>
                </w:rPr>
                <w:t>Datenschutzbeauftragter</w:t>
              </w:r>
            </w:ins>
          </w:p>
        </w:tc>
        <w:tc>
          <w:tcPr>
            <w:tcW w:w="3083" w:type="dxa"/>
            <w:tcBorders>
              <w:top w:val="single" w:sz="4" w:space="0" w:color="auto"/>
            </w:tcBorders>
            <w:shd w:val="clear" w:color="000000" w:fill="E7E6E6"/>
            <w:hideMark/>
          </w:tcPr>
          <w:p w14:paraId="45AD55D1" w14:textId="77777777" w:rsidR="00D62DB1" w:rsidRPr="00CF5477" w:rsidRDefault="00D62DB1" w:rsidP="00D62DB1">
            <w:pPr>
              <w:spacing w:before="0" w:after="0" w:line="240" w:lineRule="auto"/>
              <w:rPr>
                <w:ins w:id="8860" w:author="Kisch, Christian" w:date="2022-02-08T10:31:00Z"/>
                <w:rFonts w:eastAsia="Times New Roman" w:cs="Calibri"/>
                <w:b/>
                <w:bCs/>
                <w:sz w:val="20"/>
                <w:szCs w:val="20"/>
                <w:lang w:eastAsia="de-DE"/>
              </w:rPr>
            </w:pPr>
            <w:ins w:id="8861" w:author="Kisch, Christian" w:date="2022-02-08T10:31:00Z">
              <w:r w:rsidRPr="00CF5477">
                <w:rPr>
                  <w:rFonts w:eastAsia="Times New Roman" w:cs="Calibri"/>
                  <w:b/>
                  <w:bCs/>
                  <w:sz w:val="20"/>
                  <w:szCs w:val="20"/>
                  <w:lang w:eastAsia="de-DE"/>
                </w:rPr>
                <w:t>Administrationsprotokollierung</w:t>
              </w:r>
            </w:ins>
          </w:p>
        </w:tc>
        <w:tc>
          <w:tcPr>
            <w:tcW w:w="1418" w:type="dxa"/>
            <w:shd w:val="clear" w:color="000000" w:fill="auto"/>
            <w:hideMark/>
          </w:tcPr>
          <w:p w14:paraId="25C20EA4" w14:textId="598D3AA0" w:rsidR="00D62DB1" w:rsidRPr="00CF5477" w:rsidRDefault="00D62DB1" w:rsidP="00D62DB1">
            <w:pPr>
              <w:spacing w:before="0" w:after="0" w:line="240" w:lineRule="auto"/>
              <w:jc w:val="center"/>
              <w:rPr>
                <w:ins w:id="8862" w:author="Kisch, Christian" w:date="2022-02-08T10:31:00Z"/>
                <w:rFonts w:eastAsia="Times New Roman" w:cs="Calibri"/>
                <w:sz w:val="20"/>
                <w:szCs w:val="20"/>
                <w:lang w:eastAsia="de-DE"/>
              </w:rPr>
            </w:pPr>
            <w:ins w:id="8863" w:author="Kisch, Christian" w:date="2022-02-08T10:33:00Z">
              <w:r>
                <w:rPr>
                  <w:sz w:val="20"/>
                  <w:szCs w:val="20"/>
                </w:rPr>
                <w:t>Ja</w:t>
              </w:r>
            </w:ins>
          </w:p>
        </w:tc>
        <w:tc>
          <w:tcPr>
            <w:tcW w:w="992" w:type="dxa"/>
            <w:shd w:val="clear" w:color="000000" w:fill="auto"/>
          </w:tcPr>
          <w:p w14:paraId="20B869A5" w14:textId="70E1D72A" w:rsidR="00D62DB1" w:rsidRPr="00CF5477" w:rsidRDefault="00D62DB1" w:rsidP="00D62DB1">
            <w:pPr>
              <w:spacing w:before="0" w:after="0" w:line="240" w:lineRule="auto"/>
              <w:jc w:val="center"/>
              <w:rPr>
                <w:ins w:id="8864" w:author="Kisch, Christian" w:date="2022-02-08T10:31:00Z"/>
                <w:rFonts w:eastAsia="Times New Roman" w:cs="Calibri"/>
                <w:sz w:val="20"/>
                <w:szCs w:val="20"/>
                <w:lang w:eastAsia="de-DE"/>
              </w:rPr>
            </w:pPr>
            <w:ins w:id="8865" w:author="Kisch, Christian" w:date="2022-02-08T10:34:00Z">
              <w:r>
                <w:rPr>
                  <w:sz w:val="20"/>
                  <w:szCs w:val="20"/>
                </w:rPr>
                <w:t>Nein</w:t>
              </w:r>
            </w:ins>
          </w:p>
        </w:tc>
        <w:tc>
          <w:tcPr>
            <w:tcW w:w="992" w:type="dxa"/>
            <w:shd w:val="clear" w:color="000000" w:fill="auto"/>
            <w:hideMark/>
          </w:tcPr>
          <w:p w14:paraId="5DB99E08" w14:textId="793767B6" w:rsidR="00D62DB1" w:rsidRPr="00CF5477" w:rsidRDefault="00D62DB1" w:rsidP="00D62DB1">
            <w:pPr>
              <w:spacing w:before="0" w:after="0" w:line="240" w:lineRule="auto"/>
              <w:jc w:val="center"/>
              <w:rPr>
                <w:ins w:id="8866" w:author="Kisch, Christian" w:date="2022-02-08T10:31:00Z"/>
                <w:rFonts w:eastAsia="Times New Roman" w:cs="Calibri"/>
                <w:sz w:val="20"/>
                <w:szCs w:val="20"/>
                <w:lang w:eastAsia="de-DE"/>
              </w:rPr>
            </w:pPr>
            <w:ins w:id="8867" w:author="Kisch, Christian" w:date="2022-02-08T10:34:00Z">
              <w:r>
                <w:rPr>
                  <w:sz w:val="20"/>
                  <w:szCs w:val="20"/>
                </w:rPr>
                <w:t>Nein</w:t>
              </w:r>
            </w:ins>
          </w:p>
        </w:tc>
        <w:tc>
          <w:tcPr>
            <w:tcW w:w="1134" w:type="dxa"/>
            <w:shd w:val="clear" w:color="000000" w:fill="auto"/>
            <w:hideMark/>
          </w:tcPr>
          <w:p w14:paraId="34F07080" w14:textId="312C903F" w:rsidR="00D62DB1" w:rsidRPr="00CF5477" w:rsidRDefault="00D62DB1" w:rsidP="00D62DB1">
            <w:pPr>
              <w:spacing w:before="0" w:after="0" w:line="240" w:lineRule="auto"/>
              <w:jc w:val="center"/>
              <w:rPr>
                <w:ins w:id="8868" w:author="Kisch, Christian" w:date="2022-02-08T10:31:00Z"/>
                <w:rFonts w:eastAsia="Times New Roman" w:cs="Calibri"/>
                <w:sz w:val="20"/>
                <w:szCs w:val="20"/>
                <w:lang w:eastAsia="de-DE"/>
              </w:rPr>
            </w:pPr>
            <w:ins w:id="8869" w:author="Kisch, Christian" w:date="2022-02-08T10:35:00Z">
              <w:r>
                <w:rPr>
                  <w:sz w:val="20"/>
                  <w:szCs w:val="20"/>
                </w:rPr>
                <w:t>x</w:t>
              </w:r>
            </w:ins>
          </w:p>
        </w:tc>
        <w:tc>
          <w:tcPr>
            <w:tcW w:w="1134" w:type="dxa"/>
            <w:shd w:val="clear" w:color="000000" w:fill="auto"/>
            <w:hideMark/>
          </w:tcPr>
          <w:p w14:paraId="07189EF1" w14:textId="0BDC7E4B" w:rsidR="00D62DB1" w:rsidRPr="00CF5477" w:rsidRDefault="00D62DB1" w:rsidP="00D62DB1">
            <w:pPr>
              <w:spacing w:before="0" w:after="0" w:line="240" w:lineRule="auto"/>
              <w:jc w:val="center"/>
              <w:rPr>
                <w:ins w:id="8870" w:author="Kisch, Christian" w:date="2022-02-08T10:31:00Z"/>
                <w:rFonts w:eastAsia="Times New Roman" w:cs="Calibri"/>
                <w:sz w:val="20"/>
                <w:szCs w:val="20"/>
                <w:lang w:eastAsia="de-DE"/>
              </w:rPr>
            </w:pPr>
            <w:ins w:id="8871" w:author="Kisch, Christian" w:date="2022-02-08T10:35:00Z">
              <w:r>
                <w:rPr>
                  <w:sz w:val="20"/>
                  <w:szCs w:val="20"/>
                </w:rPr>
                <w:t>Nein</w:t>
              </w:r>
            </w:ins>
          </w:p>
        </w:tc>
      </w:tr>
      <w:tr w:rsidR="00D62DB1" w:rsidRPr="00CF5477" w14:paraId="7F0B75CE" w14:textId="77777777" w:rsidTr="00017199">
        <w:trPr>
          <w:trHeight w:val="541"/>
          <w:ins w:id="8872" w:author="Kisch, Christian" w:date="2022-02-08T10:31:00Z"/>
        </w:trPr>
        <w:tc>
          <w:tcPr>
            <w:tcW w:w="626" w:type="dxa"/>
            <w:shd w:val="clear" w:color="000000" w:fill="auto"/>
            <w:hideMark/>
          </w:tcPr>
          <w:p w14:paraId="5D004B3F" w14:textId="77777777" w:rsidR="00D62DB1" w:rsidRPr="00CF5477" w:rsidRDefault="00D62DB1" w:rsidP="00D62DB1">
            <w:pPr>
              <w:spacing w:before="0" w:after="0" w:line="240" w:lineRule="auto"/>
              <w:jc w:val="right"/>
              <w:rPr>
                <w:ins w:id="8873" w:author="Kisch, Christian" w:date="2022-02-08T10:31:00Z"/>
                <w:rFonts w:eastAsia="Times New Roman" w:cs="Calibri"/>
                <w:color w:val="000000"/>
                <w:lang w:eastAsia="de-DE"/>
              </w:rPr>
            </w:pPr>
            <w:ins w:id="8874" w:author="Kisch, Christian" w:date="2022-02-08T10:31:00Z">
              <w:r>
                <w:rPr>
                  <w:rFonts w:eastAsia="Times New Roman" w:cs="Calibri"/>
                  <w:color w:val="000000"/>
                  <w:lang w:eastAsia="de-DE"/>
                </w:rPr>
                <w:t>2</w:t>
              </w:r>
            </w:ins>
          </w:p>
        </w:tc>
        <w:tc>
          <w:tcPr>
            <w:tcW w:w="2523" w:type="dxa"/>
            <w:shd w:val="clear" w:color="000000" w:fill="auto"/>
            <w:hideMark/>
          </w:tcPr>
          <w:p w14:paraId="6F53988F" w14:textId="14D87CAB" w:rsidR="00D62DB1" w:rsidRPr="00CF5477" w:rsidRDefault="00D62DB1" w:rsidP="00D62DB1">
            <w:pPr>
              <w:spacing w:before="0" w:after="0" w:line="240" w:lineRule="auto"/>
              <w:rPr>
                <w:ins w:id="8875" w:author="Kisch, Christian" w:date="2022-02-08T10:31:00Z"/>
                <w:rFonts w:eastAsia="Times New Roman" w:cs="Calibri"/>
                <w:color w:val="000000"/>
                <w:lang w:eastAsia="de-DE"/>
              </w:rPr>
            </w:pPr>
            <w:ins w:id="8876"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75109CA2" w14:textId="77777777" w:rsidR="00D62DB1" w:rsidRPr="00CF5477" w:rsidRDefault="00D62DB1" w:rsidP="00D62DB1">
            <w:pPr>
              <w:spacing w:before="0" w:after="0" w:line="240" w:lineRule="auto"/>
              <w:rPr>
                <w:ins w:id="8877" w:author="Kisch, Christian" w:date="2022-02-08T10:31:00Z"/>
                <w:rFonts w:eastAsia="Times New Roman" w:cs="Calibri"/>
                <w:b/>
                <w:bCs/>
                <w:sz w:val="20"/>
                <w:szCs w:val="20"/>
                <w:lang w:eastAsia="de-DE"/>
              </w:rPr>
            </w:pPr>
            <w:ins w:id="8878" w:author="Kisch, Christian" w:date="2022-02-08T10:31:00Z">
              <w:r w:rsidRPr="00CF5477">
                <w:rPr>
                  <w:rFonts w:eastAsia="Times New Roman" w:cs="Calibri"/>
                  <w:b/>
                  <w:bCs/>
                  <w:sz w:val="20"/>
                  <w:szCs w:val="20"/>
                  <w:lang w:eastAsia="de-DE"/>
                </w:rPr>
                <w:t>Fachdatenprotokollierung</w:t>
              </w:r>
            </w:ins>
          </w:p>
        </w:tc>
        <w:tc>
          <w:tcPr>
            <w:tcW w:w="1418" w:type="dxa"/>
            <w:shd w:val="clear" w:color="000000" w:fill="auto"/>
            <w:hideMark/>
          </w:tcPr>
          <w:p w14:paraId="1955E844" w14:textId="49C6D8D3" w:rsidR="00D62DB1" w:rsidRPr="00CF5477" w:rsidRDefault="00D62DB1" w:rsidP="00D62DB1">
            <w:pPr>
              <w:spacing w:before="0" w:after="0" w:line="240" w:lineRule="auto"/>
              <w:jc w:val="center"/>
              <w:rPr>
                <w:ins w:id="8879" w:author="Kisch, Christian" w:date="2022-02-08T10:31:00Z"/>
                <w:rFonts w:eastAsia="Times New Roman" w:cs="Calibri"/>
                <w:sz w:val="20"/>
                <w:szCs w:val="20"/>
                <w:lang w:eastAsia="de-DE"/>
              </w:rPr>
            </w:pPr>
            <w:ins w:id="8880" w:author="Kisch, Christian" w:date="2022-02-08T10:33:00Z">
              <w:r>
                <w:rPr>
                  <w:sz w:val="20"/>
                  <w:szCs w:val="20"/>
                </w:rPr>
                <w:t>Ja</w:t>
              </w:r>
            </w:ins>
          </w:p>
        </w:tc>
        <w:tc>
          <w:tcPr>
            <w:tcW w:w="992" w:type="dxa"/>
            <w:shd w:val="clear" w:color="000000" w:fill="auto"/>
          </w:tcPr>
          <w:p w14:paraId="0FBC4475" w14:textId="13249C11" w:rsidR="00D62DB1" w:rsidRPr="00CF5477" w:rsidRDefault="00D62DB1" w:rsidP="00D62DB1">
            <w:pPr>
              <w:spacing w:before="0" w:after="0" w:line="240" w:lineRule="auto"/>
              <w:jc w:val="center"/>
              <w:rPr>
                <w:ins w:id="8881" w:author="Kisch, Christian" w:date="2022-02-08T10:31:00Z"/>
                <w:rFonts w:eastAsia="Times New Roman" w:cs="Calibri"/>
                <w:sz w:val="20"/>
                <w:szCs w:val="20"/>
                <w:lang w:eastAsia="de-DE"/>
              </w:rPr>
            </w:pPr>
            <w:ins w:id="8882" w:author="Kisch, Christian" w:date="2022-02-08T10:34:00Z">
              <w:r>
                <w:rPr>
                  <w:sz w:val="20"/>
                  <w:szCs w:val="20"/>
                </w:rPr>
                <w:t>Nein</w:t>
              </w:r>
            </w:ins>
          </w:p>
        </w:tc>
        <w:tc>
          <w:tcPr>
            <w:tcW w:w="992" w:type="dxa"/>
            <w:shd w:val="clear" w:color="000000" w:fill="auto"/>
            <w:hideMark/>
          </w:tcPr>
          <w:p w14:paraId="449B087B" w14:textId="5C39D01C" w:rsidR="00D62DB1" w:rsidRPr="00CF5477" w:rsidRDefault="00D62DB1" w:rsidP="00D62DB1">
            <w:pPr>
              <w:spacing w:before="0" w:after="0" w:line="240" w:lineRule="auto"/>
              <w:jc w:val="center"/>
              <w:rPr>
                <w:ins w:id="8883" w:author="Kisch, Christian" w:date="2022-02-08T10:31:00Z"/>
                <w:rFonts w:eastAsia="Times New Roman" w:cs="Calibri"/>
                <w:sz w:val="20"/>
                <w:szCs w:val="20"/>
                <w:lang w:eastAsia="de-DE"/>
              </w:rPr>
            </w:pPr>
            <w:ins w:id="8884" w:author="Kisch, Christian" w:date="2022-02-08T10:34:00Z">
              <w:r>
                <w:rPr>
                  <w:sz w:val="20"/>
                  <w:szCs w:val="20"/>
                </w:rPr>
                <w:t>Nein</w:t>
              </w:r>
            </w:ins>
          </w:p>
        </w:tc>
        <w:tc>
          <w:tcPr>
            <w:tcW w:w="1134" w:type="dxa"/>
            <w:shd w:val="clear" w:color="000000" w:fill="auto"/>
            <w:hideMark/>
          </w:tcPr>
          <w:p w14:paraId="0AA13792" w14:textId="32E3EABF" w:rsidR="00D62DB1" w:rsidRPr="00CF5477" w:rsidRDefault="00D62DB1" w:rsidP="00D62DB1">
            <w:pPr>
              <w:spacing w:before="0" w:after="0" w:line="240" w:lineRule="auto"/>
              <w:jc w:val="center"/>
              <w:rPr>
                <w:ins w:id="8885" w:author="Kisch, Christian" w:date="2022-02-08T10:31:00Z"/>
                <w:rFonts w:eastAsia="Times New Roman" w:cs="Calibri"/>
                <w:sz w:val="20"/>
                <w:szCs w:val="20"/>
                <w:lang w:eastAsia="de-DE"/>
              </w:rPr>
            </w:pPr>
            <w:ins w:id="8886" w:author="Kisch, Christian" w:date="2022-02-08T10:35:00Z">
              <w:r>
                <w:rPr>
                  <w:sz w:val="20"/>
                  <w:szCs w:val="20"/>
                </w:rPr>
                <w:t>x</w:t>
              </w:r>
            </w:ins>
          </w:p>
        </w:tc>
        <w:tc>
          <w:tcPr>
            <w:tcW w:w="1134" w:type="dxa"/>
            <w:shd w:val="clear" w:color="000000" w:fill="auto"/>
            <w:hideMark/>
          </w:tcPr>
          <w:p w14:paraId="65DD8A31" w14:textId="19EABC8A" w:rsidR="00D62DB1" w:rsidRPr="00CF5477" w:rsidRDefault="00D62DB1" w:rsidP="00D62DB1">
            <w:pPr>
              <w:spacing w:before="0" w:after="0" w:line="240" w:lineRule="auto"/>
              <w:jc w:val="center"/>
              <w:rPr>
                <w:ins w:id="8887" w:author="Kisch, Christian" w:date="2022-02-08T10:31:00Z"/>
                <w:rFonts w:eastAsia="Times New Roman" w:cs="Calibri"/>
                <w:sz w:val="20"/>
                <w:szCs w:val="20"/>
                <w:lang w:eastAsia="de-DE"/>
              </w:rPr>
            </w:pPr>
            <w:ins w:id="8888" w:author="Kisch, Christian" w:date="2022-02-08T10:35:00Z">
              <w:r>
                <w:rPr>
                  <w:sz w:val="20"/>
                  <w:szCs w:val="20"/>
                </w:rPr>
                <w:t>Nein</w:t>
              </w:r>
            </w:ins>
          </w:p>
        </w:tc>
      </w:tr>
      <w:tr w:rsidR="00D62DB1" w:rsidRPr="00CF5477" w14:paraId="007A2174" w14:textId="77777777" w:rsidTr="00017199">
        <w:trPr>
          <w:trHeight w:val="116"/>
          <w:ins w:id="8889" w:author="Kisch, Christian" w:date="2022-02-08T10:31:00Z"/>
        </w:trPr>
        <w:tc>
          <w:tcPr>
            <w:tcW w:w="626" w:type="dxa"/>
            <w:shd w:val="clear" w:color="000000" w:fill="auto"/>
            <w:hideMark/>
          </w:tcPr>
          <w:p w14:paraId="75B35146" w14:textId="77777777" w:rsidR="00D62DB1" w:rsidRPr="00CF5477" w:rsidRDefault="00D62DB1" w:rsidP="00D62DB1">
            <w:pPr>
              <w:spacing w:before="0" w:after="0" w:line="240" w:lineRule="auto"/>
              <w:jc w:val="right"/>
              <w:rPr>
                <w:ins w:id="8890" w:author="Kisch, Christian" w:date="2022-02-08T10:31:00Z"/>
                <w:rFonts w:eastAsia="Times New Roman" w:cs="Calibri"/>
                <w:color w:val="000000"/>
                <w:lang w:eastAsia="de-DE"/>
              </w:rPr>
            </w:pPr>
            <w:ins w:id="8891" w:author="Kisch, Christian" w:date="2022-02-08T10:31:00Z">
              <w:r w:rsidRPr="00CF5477">
                <w:rPr>
                  <w:rFonts w:eastAsia="Times New Roman" w:cs="Calibri"/>
                  <w:color w:val="000000"/>
                  <w:lang w:eastAsia="de-DE"/>
                </w:rPr>
                <w:t>3</w:t>
              </w:r>
            </w:ins>
          </w:p>
        </w:tc>
        <w:tc>
          <w:tcPr>
            <w:tcW w:w="2523" w:type="dxa"/>
            <w:shd w:val="clear" w:color="000000" w:fill="auto"/>
            <w:hideMark/>
          </w:tcPr>
          <w:p w14:paraId="7B41EAEE" w14:textId="5F880F80" w:rsidR="00D62DB1" w:rsidRPr="00CF5477" w:rsidRDefault="00D62DB1" w:rsidP="00D62DB1">
            <w:pPr>
              <w:spacing w:before="0" w:after="0" w:line="240" w:lineRule="auto"/>
              <w:rPr>
                <w:ins w:id="8892" w:author="Kisch, Christian" w:date="2022-02-08T10:31:00Z"/>
                <w:rFonts w:eastAsia="Times New Roman" w:cs="Calibri"/>
                <w:color w:val="000000"/>
                <w:lang w:eastAsia="de-DE"/>
              </w:rPr>
            </w:pPr>
            <w:ins w:id="8893"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ADE9A15" w14:textId="77777777" w:rsidR="00D62DB1" w:rsidRPr="00CF5477" w:rsidRDefault="00D62DB1" w:rsidP="00D62DB1">
            <w:pPr>
              <w:spacing w:before="0" w:after="0" w:line="240" w:lineRule="auto"/>
              <w:rPr>
                <w:ins w:id="8894" w:author="Kisch, Christian" w:date="2022-02-08T10:31:00Z"/>
                <w:rFonts w:eastAsia="Times New Roman" w:cs="Calibri"/>
                <w:b/>
                <w:bCs/>
                <w:sz w:val="20"/>
                <w:szCs w:val="20"/>
                <w:lang w:eastAsia="de-DE"/>
              </w:rPr>
            </w:pPr>
            <w:ins w:id="8895" w:author="Kisch, Christian" w:date="2022-02-08T10:31:00Z">
              <w:r w:rsidRPr="00CF5477">
                <w:rPr>
                  <w:rFonts w:eastAsia="Times New Roman" w:cs="Calibri"/>
                  <w:b/>
                  <w:bCs/>
                  <w:sz w:val="20"/>
                  <w:szCs w:val="20"/>
                  <w:lang w:eastAsia="de-DE"/>
                </w:rPr>
                <w:t>Statistik</w:t>
              </w:r>
            </w:ins>
          </w:p>
        </w:tc>
        <w:tc>
          <w:tcPr>
            <w:tcW w:w="1418" w:type="dxa"/>
            <w:shd w:val="clear" w:color="000000" w:fill="auto"/>
            <w:hideMark/>
          </w:tcPr>
          <w:p w14:paraId="38C9E794" w14:textId="750296B6" w:rsidR="00D62DB1" w:rsidRPr="00CF5477" w:rsidRDefault="00D62DB1" w:rsidP="00D62DB1">
            <w:pPr>
              <w:spacing w:before="0" w:after="0" w:line="240" w:lineRule="auto"/>
              <w:jc w:val="center"/>
              <w:rPr>
                <w:ins w:id="8896" w:author="Kisch, Christian" w:date="2022-02-08T10:31:00Z"/>
                <w:rFonts w:eastAsia="Times New Roman" w:cs="Calibri"/>
                <w:sz w:val="20"/>
                <w:szCs w:val="20"/>
                <w:lang w:eastAsia="de-DE"/>
              </w:rPr>
            </w:pPr>
            <w:ins w:id="8897" w:author="Kisch, Christian" w:date="2022-02-08T10:33:00Z">
              <w:r>
                <w:rPr>
                  <w:sz w:val="20"/>
                  <w:szCs w:val="20"/>
                </w:rPr>
                <w:t>Nein</w:t>
              </w:r>
            </w:ins>
          </w:p>
        </w:tc>
        <w:tc>
          <w:tcPr>
            <w:tcW w:w="992" w:type="dxa"/>
            <w:shd w:val="clear" w:color="000000" w:fill="auto"/>
          </w:tcPr>
          <w:p w14:paraId="34C5EB56" w14:textId="27EB40B6" w:rsidR="00D62DB1" w:rsidRPr="00CF5477" w:rsidRDefault="00D62DB1" w:rsidP="00D62DB1">
            <w:pPr>
              <w:spacing w:before="0" w:after="0" w:line="240" w:lineRule="auto"/>
              <w:jc w:val="center"/>
              <w:rPr>
                <w:ins w:id="8898" w:author="Kisch, Christian" w:date="2022-02-08T10:31:00Z"/>
                <w:rFonts w:eastAsia="Times New Roman" w:cs="Calibri"/>
                <w:sz w:val="20"/>
                <w:szCs w:val="20"/>
                <w:lang w:eastAsia="de-DE"/>
              </w:rPr>
            </w:pPr>
            <w:ins w:id="8899" w:author="Kisch, Christian" w:date="2022-02-08T10:34:00Z">
              <w:r>
                <w:rPr>
                  <w:sz w:val="20"/>
                  <w:szCs w:val="20"/>
                </w:rPr>
                <w:t>Nein</w:t>
              </w:r>
            </w:ins>
          </w:p>
        </w:tc>
        <w:tc>
          <w:tcPr>
            <w:tcW w:w="992" w:type="dxa"/>
            <w:shd w:val="clear" w:color="000000" w:fill="auto"/>
            <w:hideMark/>
          </w:tcPr>
          <w:p w14:paraId="27E22287" w14:textId="40374E0C" w:rsidR="00D62DB1" w:rsidRPr="00CF5477" w:rsidRDefault="00D62DB1" w:rsidP="00D62DB1">
            <w:pPr>
              <w:spacing w:before="0" w:after="0" w:line="240" w:lineRule="auto"/>
              <w:jc w:val="center"/>
              <w:rPr>
                <w:ins w:id="8900" w:author="Kisch, Christian" w:date="2022-02-08T10:31:00Z"/>
                <w:rFonts w:eastAsia="Times New Roman" w:cs="Calibri"/>
                <w:sz w:val="20"/>
                <w:szCs w:val="20"/>
                <w:lang w:eastAsia="de-DE"/>
              </w:rPr>
            </w:pPr>
            <w:ins w:id="8901" w:author="Kisch, Christian" w:date="2022-02-08T10:34:00Z">
              <w:r>
                <w:rPr>
                  <w:sz w:val="20"/>
                  <w:szCs w:val="20"/>
                </w:rPr>
                <w:t>Nein</w:t>
              </w:r>
            </w:ins>
          </w:p>
        </w:tc>
        <w:tc>
          <w:tcPr>
            <w:tcW w:w="1134" w:type="dxa"/>
            <w:shd w:val="clear" w:color="000000" w:fill="auto"/>
            <w:hideMark/>
          </w:tcPr>
          <w:p w14:paraId="2953582E" w14:textId="6B536578" w:rsidR="00D62DB1" w:rsidRPr="00CF5477" w:rsidRDefault="00D62DB1" w:rsidP="00D62DB1">
            <w:pPr>
              <w:spacing w:before="0" w:after="0" w:line="240" w:lineRule="auto"/>
              <w:jc w:val="center"/>
              <w:rPr>
                <w:ins w:id="8902" w:author="Kisch, Christian" w:date="2022-02-08T10:31:00Z"/>
                <w:rFonts w:eastAsia="Times New Roman" w:cs="Calibri"/>
                <w:sz w:val="20"/>
                <w:szCs w:val="20"/>
                <w:lang w:eastAsia="de-DE"/>
              </w:rPr>
            </w:pPr>
            <w:ins w:id="8903" w:author="Kisch, Christian" w:date="2022-02-08T10:35:00Z">
              <w:r>
                <w:rPr>
                  <w:sz w:val="20"/>
                  <w:szCs w:val="20"/>
                </w:rPr>
                <w:t>x</w:t>
              </w:r>
            </w:ins>
          </w:p>
        </w:tc>
        <w:tc>
          <w:tcPr>
            <w:tcW w:w="1134" w:type="dxa"/>
            <w:shd w:val="clear" w:color="000000" w:fill="auto"/>
            <w:hideMark/>
          </w:tcPr>
          <w:p w14:paraId="7D6AACF5" w14:textId="5695B664" w:rsidR="00D62DB1" w:rsidRPr="00CF5477" w:rsidRDefault="00D62DB1" w:rsidP="00D62DB1">
            <w:pPr>
              <w:spacing w:before="0" w:after="0" w:line="240" w:lineRule="auto"/>
              <w:jc w:val="center"/>
              <w:rPr>
                <w:ins w:id="8904" w:author="Kisch, Christian" w:date="2022-02-08T10:31:00Z"/>
                <w:rFonts w:eastAsia="Times New Roman" w:cs="Calibri"/>
                <w:sz w:val="20"/>
                <w:szCs w:val="20"/>
                <w:lang w:eastAsia="de-DE"/>
              </w:rPr>
            </w:pPr>
            <w:ins w:id="8905" w:author="Kisch, Christian" w:date="2022-02-08T10:35:00Z">
              <w:r>
                <w:rPr>
                  <w:sz w:val="20"/>
                  <w:szCs w:val="20"/>
                </w:rPr>
                <w:t>x</w:t>
              </w:r>
            </w:ins>
          </w:p>
        </w:tc>
      </w:tr>
      <w:tr w:rsidR="00D62DB1" w:rsidRPr="00CF5477" w14:paraId="6DE1E3D9" w14:textId="77777777" w:rsidTr="00017199">
        <w:trPr>
          <w:trHeight w:val="541"/>
          <w:ins w:id="8906" w:author="Kisch, Christian" w:date="2022-02-08T10:31:00Z"/>
        </w:trPr>
        <w:tc>
          <w:tcPr>
            <w:tcW w:w="626" w:type="dxa"/>
            <w:shd w:val="clear" w:color="000000" w:fill="auto"/>
            <w:hideMark/>
          </w:tcPr>
          <w:p w14:paraId="686208B9" w14:textId="77777777" w:rsidR="00D62DB1" w:rsidRPr="00CF5477" w:rsidRDefault="00D62DB1" w:rsidP="00D62DB1">
            <w:pPr>
              <w:spacing w:before="0" w:after="0" w:line="240" w:lineRule="auto"/>
              <w:jc w:val="right"/>
              <w:rPr>
                <w:ins w:id="8907" w:author="Kisch, Christian" w:date="2022-02-08T10:31:00Z"/>
                <w:rFonts w:eastAsia="Times New Roman" w:cs="Calibri"/>
                <w:color w:val="000000"/>
                <w:lang w:eastAsia="de-DE"/>
              </w:rPr>
            </w:pPr>
            <w:ins w:id="8908" w:author="Kisch, Christian" w:date="2022-02-08T10:31:00Z">
              <w:r>
                <w:rPr>
                  <w:rFonts w:eastAsia="Times New Roman" w:cs="Calibri"/>
                  <w:color w:val="000000"/>
                  <w:lang w:eastAsia="de-DE"/>
                </w:rPr>
                <w:t>4</w:t>
              </w:r>
            </w:ins>
          </w:p>
        </w:tc>
        <w:tc>
          <w:tcPr>
            <w:tcW w:w="2523" w:type="dxa"/>
            <w:shd w:val="clear" w:color="000000" w:fill="auto"/>
            <w:hideMark/>
          </w:tcPr>
          <w:p w14:paraId="13F59A25" w14:textId="1E75E61E" w:rsidR="00D62DB1" w:rsidRPr="00CF5477" w:rsidRDefault="00D62DB1" w:rsidP="00D62DB1">
            <w:pPr>
              <w:spacing w:before="0" w:after="0" w:line="240" w:lineRule="auto"/>
              <w:rPr>
                <w:ins w:id="8909" w:author="Kisch, Christian" w:date="2022-02-08T10:31:00Z"/>
                <w:rFonts w:eastAsia="Times New Roman" w:cs="Calibri"/>
                <w:color w:val="000000"/>
                <w:lang w:eastAsia="de-DE"/>
              </w:rPr>
            </w:pPr>
            <w:ins w:id="8910"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02742D3" w14:textId="77777777" w:rsidR="00D62DB1" w:rsidRPr="00CF5477" w:rsidRDefault="00D62DB1" w:rsidP="00D62DB1">
            <w:pPr>
              <w:spacing w:before="0" w:after="0" w:line="240" w:lineRule="auto"/>
              <w:rPr>
                <w:ins w:id="8911" w:author="Kisch, Christian" w:date="2022-02-08T10:31:00Z"/>
                <w:rFonts w:eastAsia="Times New Roman" w:cs="Calibri"/>
                <w:b/>
                <w:bCs/>
                <w:sz w:val="20"/>
                <w:szCs w:val="20"/>
                <w:lang w:eastAsia="de-DE"/>
              </w:rPr>
            </w:pPr>
            <w:ins w:id="8912" w:author="Kisch, Christian" w:date="2022-02-08T10:31:00Z">
              <w:r w:rsidRPr="00CF5477">
                <w:rPr>
                  <w:rFonts w:eastAsia="Times New Roman" w:cs="Calibri"/>
                  <w:b/>
                  <w:bCs/>
                  <w:sz w:val="20"/>
                  <w:szCs w:val="20"/>
                  <w:lang w:eastAsia="de-DE"/>
                </w:rPr>
                <w:t>Ansicht</w:t>
              </w:r>
            </w:ins>
          </w:p>
        </w:tc>
        <w:tc>
          <w:tcPr>
            <w:tcW w:w="1418" w:type="dxa"/>
            <w:shd w:val="clear" w:color="000000" w:fill="auto"/>
            <w:hideMark/>
          </w:tcPr>
          <w:p w14:paraId="0D3B7A23" w14:textId="24DE8FCC" w:rsidR="00D62DB1" w:rsidRPr="00CF5477" w:rsidRDefault="00D62DB1" w:rsidP="00D62DB1">
            <w:pPr>
              <w:spacing w:before="0" w:after="0" w:line="240" w:lineRule="auto"/>
              <w:jc w:val="center"/>
              <w:rPr>
                <w:ins w:id="8913" w:author="Kisch, Christian" w:date="2022-02-08T10:31:00Z"/>
                <w:rFonts w:eastAsia="Times New Roman" w:cs="Calibri"/>
                <w:sz w:val="20"/>
                <w:szCs w:val="20"/>
                <w:lang w:eastAsia="de-DE"/>
              </w:rPr>
            </w:pPr>
            <w:ins w:id="8914" w:author="Kisch, Christian" w:date="2022-02-08T10:33:00Z">
              <w:r>
                <w:rPr>
                  <w:sz w:val="20"/>
                  <w:szCs w:val="20"/>
                </w:rPr>
                <w:t>Ja</w:t>
              </w:r>
            </w:ins>
          </w:p>
        </w:tc>
        <w:tc>
          <w:tcPr>
            <w:tcW w:w="992" w:type="dxa"/>
            <w:shd w:val="clear" w:color="000000" w:fill="auto"/>
          </w:tcPr>
          <w:p w14:paraId="3DC95041" w14:textId="2EAE0138" w:rsidR="00D62DB1" w:rsidRPr="00CF5477" w:rsidRDefault="00D62DB1" w:rsidP="00D62DB1">
            <w:pPr>
              <w:spacing w:before="0" w:after="0" w:line="240" w:lineRule="auto"/>
              <w:jc w:val="center"/>
              <w:rPr>
                <w:ins w:id="8915" w:author="Kisch, Christian" w:date="2022-02-08T10:31:00Z"/>
                <w:rFonts w:eastAsia="Times New Roman" w:cs="Calibri"/>
                <w:sz w:val="20"/>
                <w:szCs w:val="20"/>
                <w:lang w:eastAsia="de-DE"/>
              </w:rPr>
            </w:pPr>
            <w:ins w:id="8916" w:author="Kisch, Christian" w:date="2022-02-08T10:34:00Z">
              <w:r>
                <w:rPr>
                  <w:sz w:val="20"/>
                  <w:szCs w:val="20"/>
                </w:rPr>
                <w:t>Ja</w:t>
              </w:r>
            </w:ins>
          </w:p>
        </w:tc>
        <w:tc>
          <w:tcPr>
            <w:tcW w:w="992" w:type="dxa"/>
            <w:shd w:val="clear" w:color="000000" w:fill="auto"/>
            <w:hideMark/>
          </w:tcPr>
          <w:p w14:paraId="6F18A8A6" w14:textId="0C8333EC" w:rsidR="00D62DB1" w:rsidRPr="00CF5477" w:rsidRDefault="00D62DB1" w:rsidP="00D62DB1">
            <w:pPr>
              <w:spacing w:before="0" w:after="0" w:line="240" w:lineRule="auto"/>
              <w:jc w:val="center"/>
              <w:rPr>
                <w:ins w:id="8917" w:author="Kisch, Christian" w:date="2022-02-08T10:31:00Z"/>
                <w:rFonts w:eastAsia="Times New Roman" w:cs="Calibri"/>
                <w:sz w:val="20"/>
                <w:szCs w:val="20"/>
                <w:lang w:eastAsia="de-DE"/>
              </w:rPr>
            </w:pPr>
            <w:ins w:id="8918" w:author="Kisch, Christian" w:date="2022-02-08T10:34:00Z">
              <w:r>
                <w:rPr>
                  <w:sz w:val="20"/>
                  <w:szCs w:val="20"/>
                </w:rPr>
                <w:t>x</w:t>
              </w:r>
            </w:ins>
          </w:p>
        </w:tc>
        <w:tc>
          <w:tcPr>
            <w:tcW w:w="1134" w:type="dxa"/>
            <w:shd w:val="clear" w:color="000000" w:fill="auto"/>
            <w:hideMark/>
          </w:tcPr>
          <w:p w14:paraId="200ADCBF" w14:textId="3F806271" w:rsidR="00D62DB1" w:rsidRPr="00CF5477" w:rsidRDefault="00D62DB1" w:rsidP="00D62DB1">
            <w:pPr>
              <w:spacing w:before="0" w:after="0" w:line="240" w:lineRule="auto"/>
              <w:jc w:val="center"/>
              <w:rPr>
                <w:ins w:id="8919" w:author="Kisch, Christian" w:date="2022-02-08T10:31:00Z"/>
                <w:rFonts w:eastAsia="Times New Roman" w:cs="Calibri"/>
                <w:sz w:val="20"/>
                <w:szCs w:val="20"/>
                <w:lang w:eastAsia="de-DE"/>
              </w:rPr>
            </w:pPr>
            <w:ins w:id="8920" w:author="Kisch, Christian" w:date="2022-02-08T10:35:00Z">
              <w:r>
                <w:rPr>
                  <w:sz w:val="20"/>
                  <w:szCs w:val="20"/>
                </w:rPr>
                <w:t>Ja</w:t>
              </w:r>
            </w:ins>
          </w:p>
        </w:tc>
        <w:tc>
          <w:tcPr>
            <w:tcW w:w="1134" w:type="dxa"/>
            <w:shd w:val="clear" w:color="000000" w:fill="auto"/>
            <w:hideMark/>
          </w:tcPr>
          <w:p w14:paraId="5BC3495A" w14:textId="663C407E" w:rsidR="00D62DB1" w:rsidRPr="00CF5477" w:rsidRDefault="00D62DB1" w:rsidP="00D62DB1">
            <w:pPr>
              <w:spacing w:before="0" w:after="0" w:line="240" w:lineRule="auto"/>
              <w:jc w:val="center"/>
              <w:rPr>
                <w:ins w:id="8921" w:author="Kisch, Christian" w:date="2022-02-08T10:31:00Z"/>
                <w:rFonts w:eastAsia="Times New Roman" w:cs="Calibri"/>
                <w:sz w:val="20"/>
                <w:szCs w:val="20"/>
                <w:lang w:eastAsia="de-DE"/>
              </w:rPr>
            </w:pPr>
            <w:ins w:id="8922" w:author="Kisch, Christian" w:date="2022-02-08T10:35:00Z">
              <w:r>
                <w:rPr>
                  <w:sz w:val="20"/>
                  <w:szCs w:val="20"/>
                </w:rPr>
                <w:t>Ja</w:t>
              </w:r>
            </w:ins>
          </w:p>
        </w:tc>
      </w:tr>
      <w:tr w:rsidR="00D62DB1" w:rsidRPr="00CF5477" w14:paraId="5DC03443" w14:textId="77777777" w:rsidTr="00017199">
        <w:trPr>
          <w:trHeight w:val="602"/>
          <w:ins w:id="8923" w:author="Kisch, Christian" w:date="2022-02-08T10:31:00Z"/>
        </w:trPr>
        <w:tc>
          <w:tcPr>
            <w:tcW w:w="626" w:type="dxa"/>
            <w:shd w:val="clear" w:color="000000" w:fill="auto"/>
            <w:hideMark/>
          </w:tcPr>
          <w:p w14:paraId="0DEEFA17" w14:textId="77777777" w:rsidR="00D62DB1" w:rsidRPr="00CF5477" w:rsidRDefault="00D62DB1" w:rsidP="00D62DB1">
            <w:pPr>
              <w:spacing w:before="0" w:after="0" w:line="240" w:lineRule="auto"/>
              <w:jc w:val="right"/>
              <w:rPr>
                <w:ins w:id="8924" w:author="Kisch, Christian" w:date="2022-02-08T10:31:00Z"/>
                <w:rFonts w:eastAsia="Times New Roman" w:cs="Calibri"/>
                <w:color w:val="000000"/>
                <w:lang w:eastAsia="de-DE"/>
              </w:rPr>
            </w:pPr>
            <w:ins w:id="8925" w:author="Kisch, Christian" w:date="2022-02-08T10:31:00Z">
              <w:r>
                <w:rPr>
                  <w:rFonts w:eastAsia="Times New Roman" w:cs="Calibri"/>
                  <w:color w:val="000000"/>
                  <w:lang w:eastAsia="de-DE"/>
                </w:rPr>
                <w:t>5</w:t>
              </w:r>
            </w:ins>
          </w:p>
        </w:tc>
        <w:tc>
          <w:tcPr>
            <w:tcW w:w="2523" w:type="dxa"/>
            <w:shd w:val="clear" w:color="000000" w:fill="auto"/>
            <w:hideMark/>
          </w:tcPr>
          <w:p w14:paraId="23FCFA61" w14:textId="0F33FCE2" w:rsidR="00D62DB1" w:rsidRPr="00CF5477" w:rsidRDefault="00D62DB1" w:rsidP="00D62DB1">
            <w:pPr>
              <w:spacing w:before="0" w:after="0" w:line="240" w:lineRule="auto"/>
              <w:rPr>
                <w:ins w:id="8926" w:author="Kisch, Christian" w:date="2022-02-08T10:31:00Z"/>
                <w:rFonts w:eastAsia="Times New Roman" w:cs="Calibri"/>
                <w:color w:val="000000"/>
                <w:lang w:eastAsia="de-DE"/>
              </w:rPr>
            </w:pPr>
            <w:ins w:id="8927"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3B1E33A7" w14:textId="77777777" w:rsidR="00D62DB1" w:rsidRPr="00CF5477" w:rsidRDefault="00D62DB1" w:rsidP="00D62DB1">
            <w:pPr>
              <w:spacing w:before="0" w:after="0" w:line="240" w:lineRule="auto"/>
              <w:rPr>
                <w:ins w:id="8928" w:author="Kisch, Christian" w:date="2022-02-08T10:31:00Z"/>
                <w:rFonts w:eastAsia="Times New Roman" w:cs="Calibri"/>
                <w:b/>
                <w:bCs/>
                <w:sz w:val="20"/>
                <w:szCs w:val="20"/>
                <w:lang w:eastAsia="de-DE"/>
              </w:rPr>
            </w:pPr>
            <w:ins w:id="8929" w:author="Kisch, Christian" w:date="2022-02-08T10:31:00Z">
              <w:r w:rsidRPr="00CF5477">
                <w:rPr>
                  <w:rFonts w:eastAsia="Times New Roman" w:cs="Calibri"/>
                  <w:b/>
                  <w:bCs/>
                  <w:sz w:val="20"/>
                  <w:szCs w:val="20"/>
                  <w:lang w:eastAsia="de-DE"/>
                </w:rPr>
                <w:t>Favoriten</w:t>
              </w:r>
            </w:ins>
          </w:p>
        </w:tc>
        <w:tc>
          <w:tcPr>
            <w:tcW w:w="1418" w:type="dxa"/>
            <w:shd w:val="clear" w:color="000000" w:fill="auto"/>
            <w:hideMark/>
          </w:tcPr>
          <w:p w14:paraId="10B07466" w14:textId="5BA3CA8E" w:rsidR="00D62DB1" w:rsidRPr="00CF5477" w:rsidRDefault="00D62DB1" w:rsidP="00D62DB1">
            <w:pPr>
              <w:spacing w:before="0" w:after="0" w:line="240" w:lineRule="auto"/>
              <w:jc w:val="center"/>
              <w:rPr>
                <w:ins w:id="8930" w:author="Kisch, Christian" w:date="2022-02-08T10:31:00Z"/>
                <w:rFonts w:eastAsia="Times New Roman" w:cs="Calibri"/>
                <w:sz w:val="20"/>
                <w:szCs w:val="20"/>
                <w:lang w:eastAsia="de-DE"/>
              </w:rPr>
            </w:pPr>
            <w:ins w:id="8931" w:author="Kisch, Christian" w:date="2022-02-08T10:33:00Z">
              <w:r>
                <w:rPr>
                  <w:sz w:val="20"/>
                  <w:szCs w:val="20"/>
                </w:rPr>
                <w:t>Ja</w:t>
              </w:r>
            </w:ins>
          </w:p>
        </w:tc>
        <w:tc>
          <w:tcPr>
            <w:tcW w:w="992" w:type="dxa"/>
            <w:shd w:val="clear" w:color="000000" w:fill="auto"/>
          </w:tcPr>
          <w:p w14:paraId="5C6E21A7" w14:textId="7241CF70" w:rsidR="00D62DB1" w:rsidRPr="00CF5477" w:rsidRDefault="00D62DB1" w:rsidP="00D62DB1">
            <w:pPr>
              <w:spacing w:before="0" w:after="0" w:line="240" w:lineRule="auto"/>
              <w:jc w:val="center"/>
              <w:rPr>
                <w:ins w:id="8932" w:author="Kisch, Christian" w:date="2022-02-08T10:31:00Z"/>
                <w:rFonts w:eastAsia="Times New Roman" w:cs="Calibri"/>
                <w:sz w:val="20"/>
                <w:szCs w:val="20"/>
                <w:lang w:eastAsia="de-DE"/>
              </w:rPr>
            </w:pPr>
            <w:ins w:id="8933" w:author="Kisch, Christian" w:date="2022-02-08T10:34:00Z">
              <w:r>
                <w:rPr>
                  <w:sz w:val="20"/>
                  <w:szCs w:val="20"/>
                </w:rPr>
                <w:t>Nein</w:t>
              </w:r>
            </w:ins>
          </w:p>
        </w:tc>
        <w:tc>
          <w:tcPr>
            <w:tcW w:w="992" w:type="dxa"/>
            <w:shd w:val="clear" w:color="000000" w:fill="auto"/>
            <w:hideMark/>
          </w:tcPr>
          <w:p w14:paraId="080DF124" w14:textId="590914D1" w:rsidR="00D62DB1" w:rsidRPr="00CF5477" w:rsidRDefault="00D62DB1" w:rsidP="00D62DB1">
            <w:pPr>
              <w:spacing w:before="0" w:after="0" w:line="240" w:lineRule="auto"/>
              <w:jc w:val="center"/>
              <w:rPr>
                <w:ins w:id="8934" w:author="Kisch, Christian" w:date="2022-02-08T10:31:00Z"/>
                <w:rFonts w:eastAsia="Times New Roman" w:cs="Calibri"/>
                <w:sz w:val="20"/>
                <w:szCs w:val="20"/>
                <w:lang w:eastAsia="de-DE"/>
              </w:rPr>
            </w:pPr>
            <w:ins w:id="8935" w:author="Kisch, Christian" w:date="2022-02-08T10:34:00Z">
              <w:r>
                <w:rPr>
                  <w:sz w:val="20"/>
                  <w:szCs w:val="20"/>
                </w:rPr>
                <w:t>Nein</w:t>
              </w:r>
            </w:ins>
          </w:p>
        </w:tc>
        <w:tc>
          <w:tcPr>
            <w:tcW w:w="1134" w:type="dxa"/>
            <w:shd w:val="clear" w:color="000000" w:fill="auto"/>
            <w:hideMark/>
          </w:tcPr>
          <w:p w14:paraId="19E8B405" w14:textId="24AF014B" w:rsidR="00D62DB1" w:rsidRPr="00CF5477" w:rsidRDefault="00D62DB1" w:rsidP="00D62DB1">
            <w:pPr>
              <w:spacing w:before="0" w:after="0" w:line="240" w:lineRule="auto"/>
              <w:jc w:val="center"/>
              <w:rPr>
                <w:ins w:id="8936" w:author="Kisch, Christian" w:date="2022-02-08T10:31:00Z"/>
                <w:rFonts w:eastAsia="Times New Roman" w:cs="Calibri"/>
                <w:sz w:val="20"/>
                <w:szCs w:val="20"/>
                <w:lang w:eastAsia="de-DE"/>
              </w:rPr>
            </w:pPr>
            <w:ins w:id="8937" w:author="Kisch, Christian" w:date="2022-02-08T10:35:00Z">
              <w:r>
                <w:rPr>
                  <w:sz w:val="20"/>
                  <w:szCs w:val="20"/>
                </w:rPr>
                <w:t>Nein</w:t>
              </w:r>
            </w:ins>
          </w:p>
        </w:tc>
        <w:tc>
          <w:tcPr>
            <w:tcW w:w="1134" w:type="dxa"/>
            <w:shd w:val="clear" w:color="000000" w:fill="auto"/>
            <w:hideMark/>
          </w:tcPr>
          <w:p w14:paraId="0F4ED14D" w14:textId="305C9545" w:rsidR="00D62DB1" w:rsidRPr="00CF5477" w:rsidRDefault="00D62DB1" w:rsidP="00D62DB1">
            <w:pPr>
              <w:spacing w:before="0" w:after="0" w:line="240" w:lineRule="auto"/>
              <w:jc w:val="center"/>
              <w:rPr>
                <w:ins w:id="8938" w:author="Kisch, Christian" w:date="2022-02-08T10:31:00Z"/>
                <w:rFonts w:eastAsia="Times New Roman" w:cs="Calibri"/>
                <w:sz w:val="20"/>
                <w:szCs w:val="20"/>
                <w:lang w:eastAsia="de-DE"/>
              </w:rPr>
            </w:pPr>
            <w:ins w:id="8939" w:author="Kisch, Christian" w:date="2022-02-08T10:35:00Z">
              <w:r>
                <w:rPr>
                  <w:sz w:val="20"/>
                  <w:szCs w:val="20"/>
                </w:rPr>
                <w:t>Nein</w:t>
              </w:r>
            </w:ins>
          </w:p>
        </w:tc>
      </w:tr>
      <w:tr w:rsidR="00D62DB1" w:rsidRPr="00CF5477" w14:paraId="2BD1F91C" w14:textId="77777777" w:rsidTr="00017199">
        <w:trPr>
          <w:trHeight w:val="427"/>
          <w:ins w:id="8940" w:author="Kisch, Christian" w:date="2022-02-08T10:31:00Z"/>
        </w:trPr>
        <w:tc>
          <w:tcPr>
            <w:tcW w:w="626" w:type="dxa"/>
            <w:shd w:val="clear" w:color="000000" w:fill="auto"/>
            <w:hideMark/>
          </w:tcPr>
          <w:p w14:paraId="31A1DE82" w14:textId="77777777" w:rsidR="00D62DB1" w:rsidRPr="00CF5477" w:rsidRDefault="00D62DB1" w:rsidP="00D62DB1">
            <w:pPr>
              <w:spacing w:before="0" w:after="0" w:line="240" w:lineRule="auto"/>
              <w:jc w:val="right"/>
              <w:rPr>
                <w:ins w:id="8941" w:author="Kisch, Christian" w:date="2022-02-08T10:31:00Z"/>
                <w:rFonts w:eastAsia="Times New Roman" w:cs="Calibri"/>
                <w:color w:val="000000"/>
                <w:lang w:eastAsia="de-DE"/>
              </w:rPr>
            </w:pPr>
            <w:ins w:id="8942" w:author="Kisch, Christian" w:date="2022-02-08T10:31:00Z">
              <w:r>
                <w:rPr>
                  <w:rFonts w:eastAsia="Times New Roman" w:cs="Calibri"/>
                  <w:color w:val="000000"/>
                  <w:lang w:eastAsia="de-DE"/>
                </w:rPr>
                <w:t>6</w:t>
              </w:r>
            </w:ins>
          </w:p>
        </w:tc>
        <w:tc>
          <w:tcPr>
            <w:tcW w:w="2523" w:type="dxa"/>
            <w:shd w:val="clear" w:color="000000" w:fill="auto"/>
            <w:hideMark/>
          </w:tcPr>
          <w:p w14:paraId="29E1F7D8" w14:textId="3B565295" w:rsidR="00D62DB1" w:rsidRPr="00CF5477" w:rsidRDefault="00D62DB1" w:rsidP="00D62DB1">
            <w:pPr>
              <w:spacing w:before="0" w:after="0" w:line="240" w:lineRule="auto"/>
              <w:rPr>
                <w:ins w:id="8943" w:author="Kisch, Christian" w:date="2022-02-08T10:31:00Z"/>
                <w:rFonts w:eastAsia="Times New Roman" w:cs="Calibri"/>
                <w:color w:val="000000"/>
                <w:lang w:eastAsia="de-DE"/>
              </w:rPr>
            </w:pPr>
            <w:ins w:id="8944"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CEDF268" w14:textId="77777777" w:rsidR="00D62DB1" w:rsidRPr="00CF5477" w:rsidRDefault="00D62DB1" w:rsidP="00D62DB1">
            <w:pPr>
              <w:spacing w:before="0" w:after="0" w:line="240" w:lineRule="auto"/>
              <w:rPr>
                <w:ins w:id="8945" w:author="Kisch, Christian" w:date="2022-02-08T10:31:00Z"/>
                <w:rFonts w:eastAsia="Times New Roman" w:cs="Calibri"/>
                <w:b/>
                <w:bCs/>
                <w:sz w:val="20"/>
                <w:szCs w:val="20"/>
                <w:lang w:eastAsia="de-DE"/>
              </w:rPr>
            </w:pPr>
            <w:ins w:id="8946" w:author="Kisch, Christian" w:date="2022-02-08T10:31:00Z">
              <w:r w:rsidRPr="00CF5477">
                <w:rPr>
                  <w:rFonts w:eastAsia="Times New Roman" w:cs="Calibri"/>
                  <w:b/>
                  <w:bCs/>
                  <w:sz w:val="20"/>
                  <w:szCs w:val="20"/>
                  <w:lang w:eastAsia="de-DE"/>
                </w:rPr>
                <w:t>Mandant</w:t>
              </w:r>
            </w:ins>
          </w:p>
        </w:tc>
        <w:tc>
          <w:tcPr>
            <w:tcW w:w="1418" w:type="dxa"/>
            <w:shd w:val="clear" w:color="000000" w:fill="auto"/>
            <w:hideMark/>
          </w:tcPr>
          <w:p w14:paraId="2F7970ED" w14:textId="21468EAE" w:rsidR="00D62DB1" w:rsidRPr="00CF5477" w:rsidRDefault="00D62DB1" w:rsidP="00D62DB1">
            <w:pPr>
              <w:spacing w:before="0" w:after="0" w:line="240" w:lineRule="auto"/>
              <w:jc w:val="center"/>
              <w:rPr>
                <w:ins w:id="8947" w:author="Kisch, Christian" w:date="2022-02-08T10:31:00Z"/>
                <w:rFonts w:eastAsia="Times New Roman" w:cs="Calibri"/>
                <w:sz w:val="20"/>
                <w:szCs w:val="20"/>
                <w:lang w:eastAsia="de-DE"/>
              </w:rPr>
            </w:pPr>
            <w:ins w:id="8948" w:author="Kisch, Christian" w:date="2022-02-08T10:33:00Z">
              <w:r>
                <w:rPr>
                  <w:sz w:val="20"/>
                  <w:szCs w:val="20"/>
                </w:rPr>
                <w:t>Nein</w:t>
              </w:r>
            </w:ins>
          </w:p>
        </w:tc>
        <w:tc>
          <w:tcPr>
            <w:tcW w:w="992" w:type="dxa"/>
            <w:shd w:val="clear" w:color="000000" w:fill="auto"/>
          </w:tcPr>
          <w:p w14:paraId="60EDF236" w14:textId="1B1883A2" w:rsidR="00D62DB1" w:rsidRPr="00CF5477" w:rsidRDefault="00D62DB1" w:rsidP="00D62DB1">
            <w:pPr>
              <w:spacing w:before="0" w:after="0" w:line="240" w:lineRule="auto"/>
              <w:jc w:val="center"/>
              <w:rPr>
                <w:ins w:id="8949" w:author="Kisch, Christian" w:date="2022-02-08T10:31:00Z"/>
                <w:rFonts w:eastAsia="Times New Roman" w:cs="Calibri"/>
                <w:sz w:val="20"/>
                <w:szCs w:val="20"/>
                <w:lang w:eastAsia="de-DE"/>
              </w:rPr>
            </w:pPr>
            <w:ins w:id="8950" w:author="Kisch, Christian" w:date="2022-02-08T10:34:00Z">
              <w:r>
                <w:rPr>
                  <w:sz w:val="20"/>
                  <w:szCs w:val="20"/>
                </w:rPr>
                <w:t>Nein</w:t>
              </w:r>
            </w:ins>
          </w:p>
        </w:tc>
        <w:tc>
          <w:tcPr>
            <w:tcW w:w="992" w:type="dxa"/>
            <w:shd w:val="clear" w:color="000000" w:fill="auto"/>
            <w:hideMark/>
          </w:tcPr>
          <w:p w14:paraId="2371F1B6" w14:textId="11B0160A" w:rsidR="00D62DB1" w:rsidRPr="00CF5477" w:rsidRDefault="00D62DB1" w:rsidP="00D62DB1">
            <w:pPr>
              <w:spacing w:before="0" w:after="0" w:line="240" w:lineRule="auto"/>
              <w:jc w:val="center"/>
              <w:rPr>
                <w:ins w:id="8951" w:author="Kisch, Christian" w:date="2022-02-08T10:31:00Z"/>
                <w:rFonts w:eastAsia="Times New Roman" w:cs="Calibri"/>
                <w:sz w:val="20"/>
                <w:szCs w:val="20"/>
                <w:lang w:eastAsia="de-DE"/>
              </w:rPr>
            </w:pPr>
            <w:ins w:id="8952" w:author="Kisch, Christian" w:date="2022-02-08T10:34:00Z">
              <w:r>
                <w:rPr>
                  <w:sz w:val="20"/>
                  <w:szCs w:val="20"/>
                </w:rPr>
                <w:t>Nein</w:t>
              </w:r>
            </w:ins>
          </w:p>
        </w:tc>
        <w:tc>
          <w:tcPr>
            <w:tcW w:w="1134" w:type="dxa"/>
            <w:shd w:val="clear" w:color="000000" w:fill="auto"/>
            <w:hideMark/>
          </w:tcPr>
          <w:p w14:paraId="6552A2C4" w14:textId="42C1AB4F" w:rsidR="00D62DB1" w:rsidRPr="00CF5477" w:rsidRDefault="00D62DB1" w:rsidP="00D62DB1">
            <w:pPr>
              <w:spacing w:before="0" w:after="0" w:line="240" w:lineRule="auto"/>
              <w:jc w:val="center"/>
              <w:rPr>
                <w:ins w:id="8953" w:author="Kisch, Christian" w:date="2022-02-08T10:31:00Z"/>
                <w:rFonts w:eastAsia="Times New Roman" w:cs="Calibri"/>
                <w:sz w:val="20"/>
                <w:szCs w:val="20"/>
                <w:lang w:eastAsia="de-DE"/>
              </w:rPr>
            </w:pPr>
            <w:ins w:id="8954" w:author="Kisch, Christian" w:date="2022-02-08T10:35:00Z">
              <w:r>
                <w:rPr>
                  <w:sz w:val="20"/>
                  <w:szCs w:val="20"/>
                </w:rPr>
                <w:t>x</w:t>
              </w:r>
            </w:ins>
          </w:p>
        </w:tc>
        <w:tc>
          <w:tcPr>
            <w:tcW w:w="1134" w:type="dxa"/>
            <w:shd w:val="clear" w:color="000000" w:fill="auto"/>
            <w:hideMark/>
          </w:tcPr>
          <w:p w14:paraId="2E3B1644" w14:textId="61F7FCBE" w:rsidR="00D62DB1" w:rsidRPr="00CF5477" w:rsidRDefault="00D62DB1" w:rsidP="00D62DB1">
            <w:pPr>
              <w:spacing w:before="0" w:after="0" w:line="240" w:lineRule="auto"/>
              <w:jc w:val="center"/>
              <w:rPr>
                <w:ins w:id="8955" w:author="Kisch, Christian" w:date="2022-02-08T10:31:00Z"/>
                <w:rFonts w:eastAsia="Times New Roman" w:cs="Calibri"/>
                <w:sz w:val="20"/>
                <w:szCs w:val="20"/>
                <w:lang w:eastAsia="de-DE"/>
              </w:rPr>
            </w:pPr>
            <w:ins w:id="8956" w:author="Kisch, Christian" w:date="2022-02-08T10:35:00Z">
              <w:r>
                <w:rPr>
                  <w:sz w:val="20"/>
                  <w:szCs w:val="20"/>
                </w:rPr>
                <w:t>x</w:t>
              </w:r>
            </w:ins>
          </w:p>
        </w:tc>
      </w:tr>
      <w:tr w:rsidR="00D62DB1" w:rsidRPr="00CF5477" w14:paraId="27197E9D" w14:textId="77777777" w:rsidTr="00017199">
        <w:trPr>
          <w:trHeight w:val="576"/>
          <w:ins w:id="8957" w:author="Kisch, Christian" w:date="2022-02-08T10:31:00Z"/>
        </w:trPr>
        <w:tc>
          <w:tcPr>
            <w:tcW w:w="626" w:type="dxa"/>
            <w:shd w:val="clear" w:color="000000" w:fill="auto"/>
            <w:hideMark/>
          </w:tcPr>
          <w:p w14:paraId="314E68CF" w14:textId="77777777" w:rsidR="00D62DB1" w:rsidRPr="00CF5477" w:rsidRDefault="00D62DB1" w:rsidP="00D62DB1">
            <w:pPr>
              <w:spacing w:before="0" w:after="0" w:line="240" w:lineRule="auto"/>
              <w:jc w:val="right"/>
              <w:rPr>
                <w:ins w:id="8958" w:author="Kisch, Christian" w:date="2022-02-08T10:31:00Z"/>
                <w:rFonts w:eastAsia="Times New Roman" w:cs="Calibri"/>
                <w:color w:val="000000"/>
                <w:lang w:eastAsia="de-DE"/>
              </w:rPr>
            </w:pPr>
            <w:ins w:id="8959" w:author="Kisch, Christian" w:date="2022-02-08T10:31:00Z">
              <w:r>
                <w:rPr>
                  <w:rFonts w:eastAsia="Times New Roman" w:cs="Calibri"/>
                  <w:color w:val="000000"/>
                  <w:lang w:eastAsia="de-DE"/>
                </w:rPr>
                <w:t>7</w:t>
              </w:r>
            </w:ins>
          </w:p>
        </w:tc>
        <w:tc>
          <w:tcPr>
            <w:tcW w:w="2523" w:type="dxa"/>
            <w:shd w:val="clear" w:color="000000" w:fill="auto"/>
            <w:hideMark/>
          </w:tcPr>
          <w:p w14:paraId="2817AB89" w14:textId="2E0361C2" w:rsidR="00D62DB1" w:rsidRPr="00CF5477" w:rsidRDefault="00D62DB1" w:rsidP="00D62DB1">
            <w:pPr>
              <w:spacing w:before="0" w:after="0" w:line="240" w:lineRule="auto"/>
              <w:rPr>
                <w:ins w:id="8960" w:author="Kisch, Christian" w:date="2022-02-08T10:31:00Z"/>
                <w:rFonts w:eastAsia="Times New Roman" w:cs="Calibri"/>
                <w:color w:val="000000"/>
                <w:lang w:eastAsia="de-DE"/>
              </w:rPr>
            </w:pPr>
            <w:ins w:id="8961"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F1C748C" w14:textId="77777777" w:rsidR="00D62DB1" w:rsidRPr="00CF5477" w:rsidRDefault="00D62DB1" w:rsidP="00D62DB1">
            <w:pPr>
              <w:spacing w:before="0" w:after="0" w:line="240" w:lineRule="auto"/>
              <w:rPr>
                <w:ins w:id="8962" w:author="Kisch, Christian" w:date="2022-02-08T10:31:00Z"/>
                <w:rFonts w:eastAsia="Times New Roman" w:cs="Calibri"/>
                <w:b/>
                <w:bCs/>
                <w:sz w:val="20"/>
                <w:szCs w:val="20"/>
                <w:lang w:eastAsia="de-DE"/>
              </w:rPr>
            </w:pPr>
            <w:ins w:id="8963" w:author="Kisch, Christian" w:date="2022-02-08T10:31:00Z">
              <w:r w:rsidRPr="00CF5477">
                <w:rPr>
                  <w:rFonts w:eastAsia="Times New Roman" w:cs="Calibri"/>
                  <w:b/>
                  <w:bCs/>
                  <w:sz w:val="20"/>
                  <w:szCs w:val="20"/>
                  <w:lang w:eastAsia="de-DE"/>
                </w:rPr>
                <w:t>Dienststelle</w:t>
              </w:r>
            </w:ins>
          </w:p>
        </w:tc>
        <w:tc>
          <w:tcPr>
            <w:tcW w:w="1418" w:type="dxa"/>
            <w:shd w:val="clear" w:color="000000" w:fill="auto"/>
            <w:hideMark/>
          </w:tcPr>
          <w:p w14:paraId="71AFE72A" w14:textId="657D3F58" w:rsidR="00D62DB1" w:rsidRPr="00CF5477" w:rsidRDefault="00D62DB1" w:rsidP="00D62DB1">
            <w:pPr>
              <w:spacing w:before="0" w:after="0" w:line="240" w:lineRule="auto"/>
              <w:jc w:val="center"/>
              <w:rPr>
                <w:ins w:id="8964" w:author="Kisch, Christian" w:date="2022-02-08T10:31:00Z"/>
                <w:rFonts w:eastAsia="Times New Roman" w:cs="Calibri"/>
                <w:sz w:val="20"/>
                <w:szCs w:val="20"/>
                <w:lang w:eastAsia="de-DE"/>
              </w:rPr>
            </w:pPr>
            <w:ins w:id="8965" w:author="Kisch, Christian" w:date="2022-02-08T10:33:00Z">
              <w:r>
                <w:rPr>
                  <w:sz w:val="20"/>
                  <w:szCs w:val="20"/>
                </w:rPr>
                <w:t>Ja</w:t>
              </w:r>
            </w:ins>
          </w:p>
        </w:tc>
        <w:tc>
          <w:tcPr>
            <w:tcW w:w="992" w:type="dxa"/>
            <w:shd w:val="clear" w:color="000000" w:fill="auto"/>
          </w:tcPr>
          <w:p w14:paraId="04441AF7" w14:textId="11776B3C" w:rsidR="00D62DB1" w:rsidRPr="00CF5477" w:rsidRDefault="00D62DB1" w:rsidP="00D62DB1">
            <w:pPr>
              <w:spacing w:before="0" w:after="0" w:line="240" w:lineRule="auto"/>
              <w:jc w:val="center"/>
              <w:rPr>
                <w:ins w:id="8966" w:author="Kisch, Christian" w:date="2022-02-08T10:31:00Z"/>
                <w:rFonts w:eastAsia="Times New Roman" w:cs="Calibri"/>
                <w:sz w:val="20"/>
                <w:szCs w:val="20"/>
                <w:lang w:eastAsia="de-DE"/>
              </w:rPr>
            </w:pPr>
            <w:ins w:id="8967" w:author="Kisch, Christian" w:date="2022-02-08T10:34:00Z">
              <w:r>
                <w:rPr>
                  <w:sz w:val="20"/>
                  <w:szCs w:val="20"/>
                </w:rPr>
                <w:t>Nein</w:t>
              </w:r>
            </w:ins>
          </w:p>
        </w:tc>
        <w:tc>
          <w:tcPr>
            <w:tcW w:w="992" w:type="dxa"/>
            <w:shd w:val="clear" w:color="000000" w:fill="auto"/>
            <w:hideMark/>
          </w:tcPr>
          <w:p w14:paraId="43CB2E00" w14:textId="5B22101F" w:rsidR="00D62DB1" w:rsidRPr="00CF5477" w:rsidRDefault="00D62DB1" w:rsidP="00D62DB1">
            <w:pPr>
              <w:spacing w:before="0" w:after="0" w:line="240" w:lineRule="auto"/>
              <w:jc w:val="center"/>
              <w:rPr>
                <w:ins w:id="8968" w:author="Kisch, Christian" w:date="2022-02-08T10:31:00Z"/>
                <w:rFonts w:eastAsia="Times New Roman" w:cs="Calibri"/>
                <w:sz w:val="20"/>
                <w:szCs w:val="20"/>
                <w:lang w:eastAsia="de-DE"/>
              </w:rPr>
            </w:pPr>
            <w:ins w:id="8969" w:author="Kisch, Christian" w:date="2022-02-08T10:34:00Z">
              <w:r>
                <w:rPr>
                  <w:sz w:val="20"/>
                  <w:szCs w:val="20"/>
                </w:rPr>
                <w:t>Nein</w:t>
              </w:r>
            </w:ins>
          </w:p>
        </w:tc>
        <w:tc>
          <w:tcPr>
            <w:tcW w:w="1134" w:type="dxa"/>
            <w:shd w:val="clear" w:color="000000" w:fill="auto"/>
            <w:hideMark/>
          </w:tcPr>
          <w:p w14:paraId="64B09FA6" w14:textId="151ACEBE" w:rsidR="00D62DB1" w:rsidRPr="00CF5477" w:rsidRDefault="00D62DB1" w:rsidP="00D62DB1">
            <w:pPr>
              <w:spacing w:before="0" w:after="0" w:line="240" w:lineRule="auto"/>
              <w:jc w:val="center"/>
              <w:rPr>
                <w:ins w:id="8970" w:author="Kisch, Christian" w:date="2022-02-08T10:31:00Z"/>
                <w:rFonts w:eastAsia="Times New Roman" w:cs="Calibri"/>
                <w:sz w:val="20"/>
                <w:szCs w:val="20"/>
                <w:lang w:eastAsia="de-DE"/>
              </w:rPr>
            </w:pPr>
            <w:ins w:id="8971" w:author="Kisch, Christian" w:date="2022-02-08T10:35:00Z">
              <w:r>
                <w:rPr>
                  <w:sz w:val="20"/>
                  <w:szCs w:val="20"/>
                </w:rPr>
                <w:t>x</w:t>
              </w:r>
            </w:ins>
          </w:p>
        </w:tc>
        <w:tc>
          <w:tcPr>
            <w:tcW w:w="1134" w:type="dxa"/>
            <w:shd w:val="clear" w:color="000000" w:fill="auto"/>
            <w:hideMark/>
          </w:tcPr>
          <w:p w14:paraId="66E9817D" w14:textId="24EBDE9C" w:rsidR="00D62DB1" w:rsidRPr="00CF5477" w:rsidRDefault="00D62DB1" w:rsidP="00D62DB1">
            <w:pPr>
              <w:spacing w:before="0" w:after="0" w:line="240" w:lineRule="auto"/>
              <w:jc w:val="center"/>
              <w:rPr>
                <w:ins w:id="8972" w:author="Kisch, Christian" w:date="2022-02-08T10:31:00Z"/>
                <w:rFonts w:eastAsia="Times New Roman" w:cs="Calibri"/>
                <w:sz w:val="20"/>
                <w:szCs w:val="20"/>
                <w:lang w:eastAsia="de-DE"/>
              </w:rPr>
            </w:pPr>
            <w:ins w:id="8973" w:author="Kisch, Christian" w:date="2022-02-08T10:35:00Z">
              <w:r>
                <w:rPr>
                  <w:sz w:val="20"/>
                  <w:szCs w:val="20"/>
                </w:rPr>
                <w:t>x</w:t>
              </w:r>
            </w:ins>
          </w:p>
        </w:tc>
      </w:tr>
      <w:tr w:rsidR="00D62DB1" w:rsidRPr="00CF5477" w14:paraId="5A183892" w14:textId="77777777" w:rsidTr="00017199">
        <w:trPr>
          <w:trHeight w:val="570"/>
          <w:ins w:id="8974" w:author="Kisch, Christian" w:date="2022-02-08T10:31:00Z"/>
        </w:trPr>
        <w:tc>
          <w:tcPr>
            <w:tcW w:w="626" w:type="dxa"/>
            <w:shd w:val="clear" w:color="000000" w:fill="auto"/>
            <w:hideMark/>
          </w:tcPr>
          <w:p w14:paraId="181B1D96" w14:textId="77777777" w:rsidR="00D62DB1" w:rsidRPr="00CF5477" w:rsidRDefault="00D62DB1" w:rsidP="00D62DB1">
            <w:pPr>
              <w:spacing w:before="0" w:after="0" w:line="240" w:lineRule="auto"/>
              <w:jc w:val="right"/>
              <w:rPr>
                <w:ins w:id="8975" w:author="Kisch, Christian" w:date="2022-02-08T10:31:00Z"/>
                <w:rFonts w:eastAsia="Times New Roman" w:cs="Calibri"/>
                <w:color w:val="000000"/>
                <w:lang w:eastAsia="de-DE"/>
              </w:rPr>
            </w:pPr>
            <w:ins w:id="8976" w:author="Kisch, Christian" w:date="2022-02-08T10:31:00Z">
              <w:r>
                <w:rPr>
                  <w:rFonts w:eastAsia="Times New Roman" w:cs="Calibri"/>
                  <w:color w:val="000000"/>
                  <w:lang w:eastAsia="de-DE"/>
                </w:rPr>
                <w:t>8</w:t>
              </w:r>
            </w:ins>
          </w:p>
        </w:tc>
        <w:tc>
          <w:tcPr>
            <w:tcW w:w="2523" w:type="dxa"/>
            <w:shd w:val="clear" w:color="000000" w:fill="auto"/>
            <w:hideMark/>
          </w:tcPr>
          <w:p w14:paraId="634AC115" w14:textId="31521215" w:rsidR="00D62DB1" w:rsidRPr="00CF5477" w:rsidRDefault="00D62DB1" w:rsidP="00D62DB1">
            <w:pPr>
              <w:spacing w:before="0" w:after="0" w:line="240" w:lineRule="auto"/>
              <w:rPr>
                <w:ins w:id="8977" w:author="Kisch, Christian" w:date="2022-02-08T10:31:00Z"/>
                <w:rFonts w:eastAsia="Times New Roman" w:cs="Calibri"/>
                <w:color w:val="000000"/>
                <w:lang w:eastAsia="de-DE"/>
              </w:rPr>
            </w:pPr>
            <w:ins w:id="8978"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45DE284E" w14:textId="77777777" w:rsidR="00D62DB1" w:rsidRPr="00CF5477" w:rsidRDefault="00D62DB1" w:rsidP="00D62DB1">
            <w:pPr>
              <w:spacing w:before="0" w:after="0" w:line="240" w:lineRule="auto"/>
              <w:rPr>
                <w:ins w:id="8979" w:author="Kisch, Christian" w:date="2022-02-08T10:31:00Z"/>
                <w:rFonts w:eastAsia="Times New Roman" w:cs="Calibri"/>
                <w:b/>
                <w:bCs/>
                <w:sz w:val="20"/>
                <w:szCs w:val="20"/>
                <w:lang w:eastAsia="de-DE"/>
              </w:rPr>
            </w:pPr>
            <w:ins w:id="8980" w:author="Kisch, Christian" w:date="2022-02-08T10:31:00Z">
              <w:r w:rsidRPr="00CF5477">
                <w:rPr>
                  <w:rFonts w:eastAsia="Times New Roman" w:cs="Calibri"/>
                  <w:b/>
                  <w:bCs/>
                  <w:sz w:val="20"/>
                  <w:szCs w:val="20"/>
                  <w:lang w:eastAsia="de-DE"/>
                </w:rPr>
                <w:t>Benutzergruppen  der OE</w:t>
              </w:r>
            </w:ins>
          </w:p>
        </w:tc>
        <w:tc>
          <w:tcPr>
            <w:tcW w:w="1418" w:type="dxa"/>
            <w:shd w:val="clear" w:color="000000" w:fill="auto"/>
            <w:hideMark/>
          </w:tcPr>
          <w:p w14:paraId="76BD24D4" w14:textId="7DB5DA7B" w:rsidR="00D62DB1" w:rsidRPr="00CF5477" w:rsidRDefault="00D62DB1" w:rsidP="00D62DB1">
            <w:pPr>
              <w:spacing w:before="0" w:after="0" w:line="240" w:lineRule="auto"/>
              <w:jc w:val="center"/>
              <w:rPr>
                <w:ins w:id="8981" w:author="Kisch, Christian" w:date="2022-02-08T10:31:00Z"/>
                <w:rFonts w:eastAsia="Times New Roman" w:cs="Calibri"/>
                <w:sz w:val="20"/>
                <w:szCs w:val="20"/>
                <w:lang w:eastAsia="de-DE"/>
              </w:rPr>
            </w:pPr>
            <w:ins w:id="8982" w:author="Kisch, Christian" w:date="2022-02-08T10:33:00Z">
              <w:r>
                <w:rPr>
                  <w:sz w:val="20"/>
                  <w:szCs w:val="20"/>
                </w:rPr>
                <w:t>Ja</w:t>
              </w:r>
            </w:ins>
          </w:p>
        </w:tc>
        <w:tc>
          <w:tcPr>
            <w:tcW w:w="992" w:type="dxa"/>
            <w:shd w:val="clear" w:color="000000" w:fill="auto"/>
          </w:tcPr>
          <w:p w14:paraId="513AD9D1" w14:textId="5E5FD1DA" w:rsidR="00D62DB1" w:rsidRPr="00CF5477" w:rsidRDefault="00D62DB1" w:rsidP="00D62DB1">
            <w:pPr>
              <w:spacing w:before="0" w:after="0" w:line="240" w:lineRule="auto"/>
              <w:jc w:val="center"/>
              <w:rPr>
                <w:ins w:id="8983" w:author="Kisch, Christian" w:date="2022-02-08T10:31:00Z"/>
                <w:rFonts w:eastAsia="Times New Roman" w:cs="Calibri"/>
                <w:sz w:val="20"/>
                <w:szCs w:val="20"/>
                <w:lang w:eastAsia="de-DE"/>
              </w:rPr>
            </w:pPr>
            <w:ins w:id="8984" w:author="Kisch, Christian" w:date="2022-02-08T10:34:00Z">
              <w:r>
                <w:rPr>
                  <w:sz w:val="20"/>
                  <w:szCs w:val="20"/>
                </w:rPr>
                <w:t>Nein</w:t>
              </w:r>
            </w:ins>
          </w:p>
        </w:tc>
        <w:tc>
          <w:tcPr>
            <w:tcW w:w="992" w:type="dxa"/>
            <w:shd w:val="clear" w:color="000000" w:fill="auto"/>
            <w:hideMark/>
          </w:tcPr>
          <w:p w14:paraId="59C30A0E" w14:textId="317D5473" w:rsidR="00D62DB1" w:rsidRPr="00CF5477" w:rsidRDefault="00D62DB1" w:rsidP="00D62DB1">
            <w:pPr>
              <w:spacing w:before="0" w:after="0" w:line="240" w:lineRule="auto"/>
              <w:jc w:val="center"/>
              <w:rPr>
                <w:ins w:id="8985" w:author="Kisch, Christian" w:date="2022-02-08T10:31:00Z"/>
                <w:rFonts w:eastAsia="Times New Roman" w:cs="Calibri"/>
                <w:sz w:val="20"/>
                <w:szCs w:val="20"/>
                <w:lang w:eastAsia="de-DE"/>
              </w:rPr>
            </w:pPr>
            <w:ins w:id="8986" w:author="Kisch, Christian" w:date="2022-02-08T10:34:00Z">
              <w:r>
                <w:rPr>
                  <w:sz w:val="20"/>
                  <w:szCs w:val="20"/>
                </w:rPr>
                <w:t>Nein</w:t>
              </w:r>
            </w:ins>
          </w:p>
        </w:tc>
        <w:tc>
          <w:tcPr>
            <w:tcW w:w="1134" w:type="dxa"/>
            <w:shd w:val="clear" w:color="000000" w:fill="auto"/>
            <w:hideMark/>
          </w:tcPr>
          <w:p w14:paraId="2A65A0D7" w14:textId="24D86D80" w:rsidR="00D62DB1" w:rsidRPr="00CF5477" w:rsidRDefault="00D62DB1" w:rsidP="00D62DB1">
            <w:pPr>
              <w:spacing w:before="0" w:after="0" w:line="240" w:lineRule="auto"/>
              <w:jc w:val="center"/>
              <w:rPr>
                <w:ins w:id="8987" w:author="Kisch, Christian" w:date="2022-02-08T10:31:00Z"/>
                <w:rFonts w:eastAsia="Times New Roman" w:cs="Calibri"/>
                <w:sz w:val="20"/>
                <w:szCs w:val="20"/>
                <w:lang w:eastAsia="de-DE"/>
              </w:rPr>
            </w:pPr>
            <w:ins w:id="8988" w:author="Kisch, Christian" w:date="2022-02-08T10:35:00Z">
              <w:r>
                <w:rPr>
                  <w:sz w:val="20"/>
                  <w:szCs w:val="20"/>
                </w:rPr>
                <w:t>x</w:t>
              </w:r>
            </w:ins>
          </w:p>
        </w:tc>
        <w:tc>
          <w:tcPr>
            <w:tcW w:w="1134" w:type="dxa"/>
            <w:shd w:val="clear" w:color="000000" w:fill="auto"/>
            <w:hideMark/>
          </w:tcPr>
          <w:p w14:paraId="17D82536" w14:textId="144E6034" w:rsidR="00D62DB1" w:rsidRPr="00CF5477" w:rsidRDefault="00D62DB1" w:rsidP="00D62DB1">
            <w:pPr>
              <w:spacing w:before="0" w:after="0" w:line="240" w:lineRule="auto"/>
              <w:jc w:val="center"/>
              <w:rPr>
                <w:ins w:id="8989" w:author="Kisch, Christian" w:date="2022-02-08T10:31:00Z"/>
                <w:rFonts w:eastAsia="Times New Roman" w:cs="Calibri"/>
                <w:sz w:val="20"/>
                <w:szCs w:val="20"/>
                <w:lang w:eastAsia="de-DE"/>
              </w:rPr>
            </w:pPr>
            <w:ins w:id="8990" w:author="Kisch, Christian" w:date="2022-02-08T10:35:00Z">
              <w:r>
                <w:rPr>
                  <w:sz w:val="20"/>
                  <w:szCs w:val="20"/>
                </w:rPr>
                <w:t>x</w:t>
              </w:r>
            </w:ins>
          </w:p>
        </w:tc>
      </w:tr>
      <w:tr w:rsidR="00D62DB1" w:rsidRPr="00CF5477" w14:paraId="6F7BC23A" w14:textId="77777777" w:rsidTr="00017199">
        <w:trPr>
          <w:trHeight w:val="551"/>
          <w:ins w:id="8991" w:author="Kisch, Christian" w:date="2022-02-08T10:31:00Z"/>
        </w:trPr>
        <w:tc>
          <w:tcPr>
            <w:tcW w:w="626" w:type="dxa"/>
            <w:shd w:val="clear" w:color="000000" w:fill="auto"/>
            <w:hideMark/>
          </w:tcPr>
          <w:p w14:paraId="6E3F1C77" w14:textId="77777777" w:rsidR="00D62DB1" w:rsidRPr="00CF5477" w:rsidRDefault="00D62DB1" w:rsidP="00D62DB1">
            <w:pPr>
              <w:spacing w:before="0" w:after="0" w:line="240" w:lineRule="auto"/>
              <w:jc w:val="right"/>
              <w:rPr>
                <w:ins w:id="8992" w:author="Kisch, Christian" w:date="2022-02-08T10:31:00Z"/>
                <w:rFonts w:eastAsia="Times New Roman" w:cs="Calibri"/>
                <w:color w:val="000000"/>
                <w:lang w:eastAsia="de-DE"/>
              </w:rPr>
            </w:pPr>
            <w:ins w:id="8993" w:author="Kisch, Christian" w:date="2022-02-08T10:31:00Z">
              <w:r>
                <w:rPr>
                  <w:rFonts w:eastAsia="Times New Roman" w:cs="Calibri"/>
                  <w:color w:val="000000"/>
                  <w:lang w:eastAsia="de-DE"/>
                </w:rPr>
                <w:t>9</w:t>
              </w:r>
            </w:ins>
          </w:p>
        </w:tc>
        <w:tc>
          <w:tcPr>
            <w:tcW w:w="2523" w:type="dxa"/>
            <w:shd w:val="clear" w:color="000000" w:fill="auto"/>
            <w:hideMark/>
          </w:tcPr>
          <w:p w14:paraId="063402DC" w14:textId="0AA5BEC2" w:rsidR="00D62DB1" w:rsidRPr="00CF5477" w:rsidRDefault="00D62DB1" w:rsidP="00D62DB1">
            <w:pPr>
              <w:spacing w:before="0" w:after="0" w:line="240" w:lineRule="auto"/>
              <w:rPr>
                <w:ins w:id="8994" w:author="Kisch, Christian" w:date="2022-02-08T10:31:00Z"/>
                <w:rFonts w:eastAsia="Times New Roman" w:cs="Calibri"/>
                <w:color w:val="000000"/>
                <w:lang w:eastAsia="de-DE"/>
              </w:rPr>
            </w:pPr>
            <w:ins w:id="8995"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145E6EB1" w14:textId="77777777" w:rsidR="00D62DB1" w:rsidRPr="00CF5477" w:rsidRDefault="00D62DB1" w:rsidP="00D62DB1">
            <w:pPr>
              <w:spacing w:before="0" w:after="0" w:line="240" w:lineRule="auto"/>
              <w:rPr>
                <w:ins w:id="8996" w:author="Kisch, Christian" w:date="2022-02-08T10:31:00Z"/>
                <w:rFonts w:eastAsia="Times New Roman" w:cs="Calibri"/>
                <w:b/>
                <w:bCs/>
                <w:sz w:val="20"/>
                <w:szCs w:val="20"/>
                <w:lang w:eastAsia="de-DE"/>
              </w:rPr>
            </w:pPr>
            <w:ins w:id="8997" w:author="Kisch, Christian" w:date="2022-02-08T10:31:00Z">
              <w:r w:rsidRPr="00CF5477">
                <w:rPr>
                  <w:rFonts w:eastAsia="Times New Roman" w:cs="Calibri"/>
                  <w:b/>
                  <w:bCs/>
                  <w:sz w:val="20"/>
                  <w:szCs w:val="20"/>
                  <w:lang w:eastAsia="de-DE"/>
                </w:rPr>
                <w:t>Benutzer der OE</w:t>
              </w:r>
            </w:ins>
          </w:p>
        </w:tc>
        <w:tc>
          <w:tcPr>
            <w:tcW w:w="1418" w:type="dxa"/>
            <w:shd w:val="clear" w:color="000000" w:fill="auto"/>
            <w:hideMark/>
          </w:tcPr>
          <w:p w14:paraId="05C93BB2" w14:textId="3C882C20" w:rsidR="00D62DB1" w:rsidRPr="00CF5477" w:rsidRDefault="00D62DB1" w:rsidP="00D62DB1">
            <w:pPr>
              <w:spacing w:before="0" w:after="0" w:line="240" w:lineRule="auto"/>
              <w:jc w:val="center"/>
              <w:rPr>
                <w:ins w:id="8998" w:author="Kisch, Christian" w:date="2022-02-08T10:31:00Z"/>
                <w:rFonts w:eastAsia="Times New Roman" w:cs="Calibri"/>
                <w:sz w:val="20"/>
                <w:szCs w:val="20"/>
                <w:lang w:eastAsia="de-DE"/>
              </w:rPr>
            </w:pPr>
            <w:ins w:id="8999" w:author="Kisch, Christian" w:date="2022-02-08T10:33:00Z">
              <w:r>
                <w:rPr>
                  <w:sz w:val="20"/>
                  <w:szCs w:val="20"/>
                </w:rPr>
                <w:t>Ja</w:t>
              </w:r>
            </w:ins>
          </w:p>
        </w:tc>
        <w:tc>
          <w:tcPr>
            <w:tcW w:w="992" w:type="dxa"/>
            <w:shd w:val="clear" w:color="000000" w:fill="auto"/>
          </w:tcPr>
          <w:p w14:paraId="1403C268" w14:textId="051C4F92" w:rsidR="00D62DB1" w:rsidRPr="00CF5477" w:rsidRDefault="00D62DB1" w:rsidP="00D62DB1">
            <w:pPr>
              <w:spacing w:before="0" w:after="0" w:line="240" w:lineRule="auto"/>
              <w:jc w:val="center"/>
              <w:rPr>
                <w:ins w:id="9000" w:author="Kisch, Christian" w:date="2022-02-08T10:31:00Z"/>
                <w:rFonts w:eastAsia="Times New Roman" w:cs="Calibri"/>
                <w:sz w:val="20"/>
                <w:szCs w:val="20"/>
                <w:lang w:eastAsia="de-DE"/>
              </w:rPr>
            </w:pPr>
            <w:ins w:id="9001" w:author="Kisch, Christian" w:date="2022-02-08T10:34:00Z">
              <w:r>
                <w:rPr>
                  <w:sz w:val="20"/>
                  <w:szCs w:val="20"/>
                </w:rPr>
                <w:t>Nein</w:t>
              </w:r>
            </w:ins>
          </w:p>
        </w:tc>
        <w:tc>
          <w:tcPr>
            <w:tcW w:w="992" w:type="dxa"/>
            <w:shd w:val="clear" w:color="000000" w:fill="auto"/>
            <w:hideMark/>
          </w:tcPr>
          <w:p w14:paraId="6F45BFBC" w14:textId="77341B41" w:rsidR="00D62DB1" w:rsidRPr="00CF5477" w:rsidRDefault="00D62DB1" w:rsidP="00D62DB1">
            <w:pPr>
              <w:spacing w:before="0" w:after="0" w:line="240" w:lineRule="auto"/>
              <w:jc w:val="center"/>
              <w:rPr>
                <w:ins w:id="9002" w:author="Kisch, Christian" w:date="2022-02-08T10:31:00Z"/>
                <w:rFonts w:eastAsia="Times New Roman" w:cs="Calibri"/>
                <w:sz w:val="20"/>
                <w:szCs w:val="20"/>
                <w:lang w:eastAsia="de-DE"/>
              </w:rPr>
            </w:pPr>
            <w:ins w:id="9003" w:author="Kisch, Christian" w:date="2022-02-08T10:34:00Z">
              <w:r>
                <w:rPr>
                  <w:sz w:val="20"/>
                  <w:szCs w:val="20"/>
                </w:rPr>
                <w:t>Nein</w:t>
              </w:r>
            </w:ins>
          </w:p>
        </w:tc>
        <w:tc>
          <w:tcPr>
            <w:tcW w:w="1134" w:type="dxa"/>
            <w:shd w:val="clear" w:color="000000" w:fill="auto"/>
            <w:hideMark/>
          </w:tcPr>
          <w:p w14:paraId="61D972BA" w14:textId="3D39FBF9" w:rsidR="00D62DB1" w:rsidRPr="00CF5477" w:rsidRDefault="00D62DB1" w:rsidP="00D62DB1">
            <w:pPr>
              <w:spacing w:before="0" w:after="0" w:line="240" w:lineRule="auto"/>
              <w:jc w:val="center"/>
              <w:rPr>
                <w:ins w:id="9004" w:author="Kisch, Christian" w:date="2022-02-08T10:31:00Z"/>
                <w:rFonts w:eastAsia="Times New Roman" w:cs="Calibri"/>
                <w:sz w:val="20"/>
                <w:szCs w:val="20"/>
                <w:lang w:eastAsia="de-DE"/>
              </w:rPr>
            </w:pPr>
            <w:ins w:id="9005" w:author="Kisch, Christian" w:date="2022-02-08T10:35:00Z">
              <w:r>
                <w:rPr>
                  <w:sz w:val="20"/>
                  <w:szCs w:val="20"/>
                </w:rPr>
                <w:t>x</w:t>
              </w:r>
            </w:ins>
          </w:p>
        </w:tc>
        <w:tc>
          <w:tcPr>
            <w:tcW w:w="1134" w:type="dxa"/>
            <w:shd w:val="clear" w:color="000000" w:fill="auto"/>
            <w:hideMark/>
          </w:tcPr>
          <w:p w14:paraId="6E1324E8" w14:textId="6ED5EDC6" w:rsidR="00D62DB1" w:rsidRPr="00CF5477" w:rsidRDefault="00D62DB1" w:rsidP="00D62DB1">
            <w:pPr>
              <w:spacing w:before="0" w:after="0" w:line="240" w:lineRule="auto"/>
              <w:jc w:val="center"/>
              <w:rPr>
                <w:ins w:id="9006" w:author="Kisch, Christian" w:date="2022-02-08T10:31:00Z"/>
                <w:rFonts w:eastAsia="Times New Roman" w:cs="Calibri"/>
                <w:sz w:val="20"/>
                <w:szCs w:val="20"/>
                <w:lang w:eastAsia="de-DE"/>
              </w:rPr>
            </w:pPr>
            <w:ins w:id="9007" w:author="Kisch, Christian" w:date="2022-02-08T10:35:00Z">
              <w:r>
                <w:rPr>
                  <w:sz w:val="20"/>
                  <w:szCs w:val="20"/>
                </w:rPr>
                <w:t>x</w:t>
              </w:r>
            </w:ins>
          </w:p>
        </w:tc>
      </w:tr>
      <w:tr w:rsidR="00D62DB1" w:rsidRPr="00CF5477" w14:paraId="4952A8B3" w14:textId="77777777" w:rsidTr="00017199">
        <w:trPr>
          <w:trHeight w:val="544"/>
          <w:ins w:id="9008" w:author="Kisch, Christian" w:date="2022-02-08T10:31:00Z"/>
        </w:trPr>
        <w:tc>
          <w:tcPr>
            <w:tcW w:w="626" w:type="dxa"/>
            <w:shd w:val="clear" w:color="000000" w:fill="auto"/>
            <w:hideMark/>
          </w:tcPr>
          <w:p w14:paraId="79D72546" w14:textId="77777777" w:rsidR="00D62DB1" w:rsidRPr="00CF5477" w:rsidRDefault="00D62DB1" w:rsidP="00D62DB1">
            <w:pPr>
              <w:spacing w:before="0" w:after="0" w:line="240" w:lineRule="auto"/>
              <w:jc w:val="right"/>
              <w:rPr>
                <w:ins w:id="9009" w:author="Kisch, Christian" w:date="2022-02-08T10:31:00Z"/>
                <w:rFonts w:eastAsia="Times New Roman" w:cs="Calibri"/>
                <w:color w:val="000000"/>
                <w:lang w:eastAsia="de-DE"/>
              </w:rPr>
            </w:pPr>
            <w:ins w:id="9010" w:author="Kisch, Christian" w:date="2022-02-08T10:31:00Z">
              <w:r>
                <w:rPr>
                  <w:rFonts w:eastAsia="Times New Roman" w:cs="Calibri"/>
                  <w:color w:val="000000"/>
                  <w:lang w:eastAsia="de-DE"/>
                </w:rPr>
                <w:t>10</w:t>
              </w:r>
            </w:ins>
          </w:p>
        </w:tc>
        <w:tc>
          <w:tcPr>
            <w:tcW w:w="2523" w:type="dxa"/>
            <w:shd w:val="clear" w:color="000000" w:fill="auto"/>
            <w:hideMark/>
          </w:tcPr>
          <w:p w14:paraId="4DBDF886" w14:textId="27ADE532" w:rsidR="00D62DB1" w:rsidRPr="00CF5477" w:rsidRDefault="00D62DB1" w:rsidP="00D62DB1">
            <w:pPr>
              <w:spacing w:before="0" w:after="0" w:line="240" w:lineRule="auto"/>
              <w:rPr>
                <w:ins w:id="9011" w:author="Kisch, Christian" w:date="2022-02-08T10:31:00Z"/>
                <w:rFonts w:eastAsia="Times New Roman" w:cs="Calibri"/>
                <w:color w:val="000000"/>
                <w:lang w:eastAsia="de-DE"/>
              </w:rPr>
            </w:pPr>
            <w:ins w:id="9012"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0BF3FD88" w14:textId="77777777" w:rsidR="00D62DB1" w:rsidRPr="00CF5477" w:rsidRDefault="00D62DB1" w:rsidP="00D62DB1">
            <w:pPr>
              <w:spacing w:before="0" w:after="0" w:line="240" w:lineRule="auto"/>
              <w:rPr>
                <w:ins w:id="9013" w:author="Kisch, Christian" w:date="2022-02-08T10:31:00Z"/>
                <w:rFonts w:eastAsia="Times New Roman" w:cs="Calibri"/>
                <w:b/>
                <w:bCs/>
                <w:sz w:val="20"/>
                <w:szCs w:val="20"/>
                <w:lang w:eastAsia="de-DE"/>
              </w:rPr>
            </w:pPr>
            <w:ins w:id="9014" w:author="Kisch, Christian" w:date="2022-02-08T10:31:00Z">
              <w:r w:rsidRPr="00CF5477">
                <w:rPr>
                  <w:rFonts w:eastAsia="Times New Roman" w:cs="Calibri"/>
                  <w:b/>
                  <w:bCs/>
                  <w:sz w:val="20"/>
                  <w:szCs w:val="20"/>
                  <w:lang w:eastAsia="de-DE"/>
                </w:rPr>
                <w:t>Rollen</w:t>
              </w:r>
            </w:ins>
          </w:p>
        </w:tc>
        <w:tc>
          <w:tcPr>
            <w:tcW w:w="1418" w:type="dxa"/>
            <w:shd w:val="clear" w:color="000000" w:fill="auto"/>
            <w:hideMark/>
          </w:tcPr>
          <w:p w14:paraId="2A51FD82" w14:textId="713891BD" w:rsidR="00D62DB1" w:rsidRPr="00CF5477" w:rsidRDefault="00D62DB1" w:rsidP="00D62DB1">
            <w:pPr>
              <w:spacing w:before="0" w:after="0" w:line="240" w:lineRule="auto"/>
              <w:jc w:val="center"/>
              <w:rPr>
                <w:ins w:id="9015" w:author="Kisch, Christian" w:date="2022-02-08T10:31:00Z"/>
                <w:rFonts w:eastAsia="Times New Roman" w:cs="Calibri"/>
                <w:sz w:val="20"/>
                <w:szCs w:val="20"/>
                <w:lang w:eastAsia="de-DE"/>
              </w:rPr>
            </w:pPr>
            <w:ins w:id="9016" w:author="Kisch, Christian" w:date="2022-02-08T10:33:00Z">
              <w:r>
                <w:rPr>
                  <w:sz w:val="20"/>
                  <w:szCs w:val="20"/>
                </w:rPr>
                <w:t>Ja</w:t>
              </w:r>
            </w:ins>
          </w:p>
        </w:tc>
        <w:tc>
          <w:tcPr>
            <w:tcW w:w="992" w:type="dxa"/>
            <w:shd w:val="clear" w:color="000000" w:fill="auto"/>
          </w:tcPr>
          <w:p w14:paraId="2677396C" w14:textId="72E2085F" w:rsidR="00D62DB1" w:rsidRPr="00CF5477" w:rsidRDefault="00D62DB1" w:rsidP="00D62DB1">
            <w:pPr>
              <w:spacing w:before="0" w:after="0" w:line="240" w:lineRule="auto"/>
              <w:jc w:val="center"/>
              <w:rPr>
                <w:ins w:id="9017" w:author="Kisch, Christian" w:date="2022-02-08T10:31:00Z"/>
                <w:rFonts w:eastAsia="Times New Roman" w:cs="Calibri"/>
                <w:sz w:val="20"/>
                <w:szCs w:val="20"/>
                <w:lang w:eastAsia="de-DE"/>
              </w:rPr>
            </w:pPr>
            <w:ins w:id="9018" w:author="Kisch, Christian" w:date="2022-02-08T10:34:00Z">
              <w:r>
                <w:rPr>
                  <w:sz w:val="20"/>
                  <w:szCs w:val="20"/>
                </w:rPr>
                <w:t>Nein</w:t>
              </w:r>
            </w:ins>
          </w:p>
        </w:tc>
        <w:tc>
          <w:tcPr>
            <w:tcW w:w="992" w:type="dxa"/>
            <w:shd w:val="clear" w:color="000000" w:fill="auto"/>
            <w:hideMark/>
          </w:tcPr>
          <w:p w14:paraId="46E2ABDE" w14:textId="04ABBE67" w:rsidR="00D62DB1" w:rsidRPr="00CF5477" w:rsidRDefault="00D62DB1" w:rsidP="00D62DB1">
            <w:pPr>
              <w:spacing w:before="0" w:after="0" w:line="240" w:lineRule="auto"/>
              <w:jc w:val="center"/>
              <w:rPr>
                <w:ins w:id="9019" w:author="Kisch, Christian" w:date="2022-02-08T10:31:00Z"/>
                <w:rFonts w:eastAsia="Times New Roman" w:cs="Calibri"/>
                <w:sz w:val="20"/>
                <w:szCs w:val="20"/>
                <w:lang w:eastAsia="de-DE"/>
              </w:rPr>
            </w:pPr>
            <w:ins w:id="9020" w:author="Kisch, Christian" w:date="2022-02-08T10:34:00Z">
              <w:r>
                <w:rPr>
                  <w:sz w:val="20"/>
                  <w:szCs w:val="20"/>
                </w:rPr>
                <w:t>Nein</w:t>
              </w:r>
            </w:ins>
          </w:p>
        </w:tc>
        <w:tc>
          <w:tcPr>
            <w:tcW w:w="1134" w:type="dxa"/>
            <w:shd w:val="clear" w:color="000000" w:fill="auto"/>
            <w:hideMark/>
          </w:tcPr>
          <w:p w14:paraId="00E83001" w14:textId="124BE257" w:rsidR="00D62DB1" w:rsidRPr="00CF5477" w:rsidRDefault="00D62DB1" w:rsidP="00D62DB1">
            <w:pPr>
              <w:spacing w:before="0" w:after="0" w:line="240" w:lineRule="auto"/>
              <w:jc w:val="center"/>
              <w:rPr>
                <w:ins w:id="9021" w:author="Kisch, Christian" w:date="2022-02-08T10:31:00Z"/>
                <w:rFonts w:eastAsia="Times New Roman" w:cs="Calibri"/>
                <w:sz w:val="20"/>
                <w:szCs w:val="20"/>
                <w:lang w:eastAsia="de-DE"/>
              </w:rPr>
            </w:pPr>
            <w:ins w:id="9022" w:author="Kisch, Christian" w:date="2022-02-08T10:35:00Z">
              <w:r>
                <w:rPr>
                  <w:sz w:val="20"/>
                  <w:szCs w:val="20"/>
                </w:rPr>
                <w:t>x</w:t>
              </w:r>
            </w:ins>
          </w:p>
        </w:tc>
        <w:tc>
          <w:tcPr>
            <w:tcW w:w="1134" w:type="dxa"/>
            <w:shd w:val="clear" w:color="000000" w:fill="auto"/>
            <w:hideMark/>
          </w:tcPr>
          <w:p w14:paraId="66864D5C" w14:textId="15A1E6E1" w:rsidR="00D62DB1" w:rsidRPr="00CF5477" w:rsidRDefault="00D62DB1" w:rsidP="00D62DB1">
            <w:pPr>
              <w:spacing w:before="0" w:after="0" w:line="240" w:lineRule="auto"/>
              <w:jc w:val="center"/>
              <w:rPr>
                <w:ins w:id="9023" w:author="Kisch, Christian" w:date="2022-02-08T10:31:00Z"/>
                <w:rFonts w:eastAsia="Times New Roman" w:cs="Calibri"/>
                <w:sz w:val="20"/>
                <w:szCs w:val="20"/>
                <w:lang w:eastAsia="de-DE"/>
              </w:rPr>
            </w:pPr>
            <w:ins w:id="9024" w:author="Kisch, Christian" w:date="2022-02-08T10:35:00Z">
              <w:r>
                <w:rPr>
                  <w:sz w:val="20"/>
                  <w:szCs w:val="20"/>
                </w:rPr>
                <w:t>x</w:t>
              </w:r>
            </w:ins>
          </w:p>
        </w:tc>
      </w:tr>
      <w:tr w:rsidR="00D62DB1" w:rsidRPr="00CF5477" w14:paraId="7F0B93A6" w14:textId="77777777" w:rsidTr="00017199">
        <w:trPr>
          <w:trHeight w:val="567"/>
          <w:ins w:id="9025" w:author="Kisch, Christian" w:date="2022-02-08T10:31:00Z"/>
        </w:trPr>
        <w:tc>
          <w:tcPr>
            <w:tcW w:w="626" w:type="dxa"/>
            <w:shd w:val="clear" w:color="000000" w:fill="auto"/>
            <w:hideMark/>
          </w:tcPr>
          <w:p w14:paraId="031EBE03" w14:textId="77777777" w:rsidR="00D62DB1" w:rsidRPr="00CF5477" w:rsidRDefault="00D62DB1" w:rsidP="00D62DB1">
            <w:pPr>
              <w:spacing w:before="0" w:after="0" w:line="240" w:lineRule="auto"/>
              <w:jc w:val="right"/>
              <w:rPr>
                <w:ins w:id="9026" w:author="Kisch, Christian" w:date="2022-02-08T10:31:00Z"/>
                <w:rFonts w:eastAsia="Times New Roman" w:cs="Calibri"/>
                <w:color w:val="000000"/>
                <w:lang w:eastAsia="de-DE"/>
              </w:rPr>
            </w:pPr>
            <w:ins w:id="9027" w:author="Kisch, Christian" w:date="2022-02-08T10:31:00Z">
              <w:r>
                <w:rPr>
                  <w:rFonts w:eastAsia="Times New Roman" w:cs="Calibri"/>
                  <w:color w:val="000000"/>
                  <w:lang w:eastAsia="de-DE"/>
                </w:rPr>
                <w:t>11</w:t>
              </w:r>
            </w:ins>
          </w:p>
        </w:tc>
        <w:tc>
          <w:tcPr>
            <w:tcW w:w="2523" w:type="dxa"/>
            <w:shd w:val="clear" w:color="000000" w:fill="auto"/>
            <w:hideMark/>
          </w:tcPr>
          <w:p w14:paraId="4D6C2A8B" w14:textId="56917148" w:rsidR="00D62DB1" w:rsidRPr="00CF5477" w:rsidRDefault="00D62DB1" w:rsidP="00D62DB1">
            <w:pPr>
              <w:spacing w:before="0" w:after="0" w:line="240" w:lineRule="auto"/>
              <w:rPr>
                <w:ins w:id="9028" w:author="Kisch, Christian" w:date="2022-02-08T10:31:00Z"/>
                <w:rFonts w:eastAsia="Times New Roman" w:cs="Calibri"/>
                <w:color w:val="000000"/>
                <w:lang w:eastAsia="de-DE"/>
              </w:rPr>
            </w:pPr>
            <w:ins w:id="9029"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49A8EBD7" w14:textId="77777777" w:rsidR="00D62DB1" w:rsidRPr="00CF5477" w:rsidRDefault="00D62DB1" w:rsidP="00D62DB1">
            <w:pPr>
              <w:spacing w:before="0" w:after="0" w:line="240" w:lineRule="auto"/>
              <w:rPr>
                <w:ins w:id="9030" w:author="Kisch, Christian" w:date="2022-02-08T10:31:00Z"/>
                <w:rFonts w:eastAsia="Times New Roman" w:cs="Calibri"/>
                <w:b/>
                <w:bCs/>
                <w:sz w:val="20"/>
                <w:szCs w:val="20"/>
                <w:lang w:eastAsia="de-DE"/>
              </w:rPr>
            </w:pPr>
            <w:ins w:id="9031" w:author="Kisch, Christian" w:date="2022-02-08T10:31:00Z">
              <w:r w:rsidRPr="00CF5477">
                <w:rPr>
                  <w:rFonts w:eastAsia="Times New Roman" w:cs="Calibri"/>
                  <w:b/>
                  <w:bCs/>
                  <w:sz w:val="20"/>
                  <w:szCs w:val="20"/>
                  <w:lang w:eastAsia="de-DE"/>
                </w:rPr>
                <w:t>Berechtigungen</w:t>
              </w:r>
            </w:ins>
          </w:p>
        </w:tc>
        <w:tc>
          <w:tcPr>
            <w:tcW w:w="1418" w:type="dxa"/>
            <w:shd w:val="clear" w:color="000000" w:fill="auto"/>
            <w:hideMark/>
          </w:tcPr>
          <w:p w14:paraId="706C83AD" w14:textId="6FD9D560" w:rsidR="00D62DB1" w:rsidRPr="00CF5477" w:rsidRDefault="00D62DB1" w:rsidP="00D62DB1">
            <w:pPr>
              <w:spacing w:before="0" w:after="0" w:line="240" w:lineRule="auto"/>
              <w:jc w:val="center"/>
              <w:rPr>
                <w:ins w:id="9032" w:author="Kisch, Christian" w:date="2022-02-08T10:31:00Z"/>
                <w:rFonts w:eastAsia="Times New Roman" w:cs="Calibri"/>
                <w:sz w:val="20"/>
                <w:szCs w:val="20"/>
                <w:lang w:eastAsia="de-DE"/>
              </w:rPr>
            </w:pPr>
            <w:ins w:id="9033" w:author="Kisch, Christian" w:date="2022-02-08T10:33:00Z">
              <w:r>
                <w:rPr>
                  <w:sz w:val="20"/>
                  <w:szCs w:val="20"/>
                </w:rPr>
                <w:t>Ja</w:t>
              </w:r>
            </w:ins>
          </w:p>
        </w:tc>
        <w:tc>
          <w:tcPr>
            <w:tcW w:w="992" w:type="dxa"/>
            <w:shd w:val="clear" w:color="000000" w:fill="auto"/>
          </w:tcPr>
          <w:p w14:paraId="0E046542" w14:textId="0AEDAB4D" w:rsidR="00D62DB1" w:rsidRPr="00CF5477" w:rsidRDefault="00D62DB1" w:rsidP="00D62DB1">
            <w:pPr>
              <w:spacing w:before="0" w:after="0" w:line="240" w:lineRule="auto"/>
              <w:jc w:val="center"/>
              <w:rPr>
                <w:ins w:id="9034" w:author="Kisch, Christian" w:date="2022-02-08T10:31:00Z"/>
                <w:rFonts w:eastAsia="Times New Roman" w:cs="Calibri"/>
                <w:sz w:val="20"/>
                <w:szCs w:val="20"/>
                <w:lang w:eastAsia="de-DE"/>
              </w:rPr>
            </w:pPr>
            <w:ins w:id="9035" w:author="Kisch, Christian" w:date="2022-02-08T10:34:00Z">
              <w:r>
                <w:rPr>
                  <w:sz w:val="20"/>
                  <w:szCs w:val="20"/>
                </w:rPr>
                <w:t>Nein</w:t>
              </w:r>
            </w:ins>
          </w:p>
        </w:tc>
        <w:tc>
          <w:tcPr>
            <w:tcW w:w="992" w:type="dxa"/>
            <w:shd w:val="clear" w:color="000000" w:fill="auto"/>
            <w:hideMark/>
          </w:tcPr>
          <w:p w14:paraId="59AD4D8C" w14:textId="587AD768" w:rsidR="00D62DB1" w:rsidRPr="00CF5477" w:rsidRDefault="00D62DB1" w:rsidP="00D62DB1">
            <w:pPr>
              <w:spacing w:before="0" w:after="0" w:line="240" w:lineRule="auto"/>
              <w:jc w:val="center"/>
              <w:rPr>
                <w:ins w:id="9036" w:author="Kisch, Christian" w:date="2022-02-08T10:31:00Z"/>
                <w:rFonts w:eastAsia="Times New Roman" w:cs="Calibri"/>
                <w:sz w:val="20"/>
                <w:szCs w:val="20"/>
                <w:lang w:eastAsia="de-DE"/>
              </w:rPr>
            </w:pPr>
            <w:ins w:id="9037" w:author="Kisch, Christian" w:date="2022-02-08T10:34:00Z">
              <w:r>
                <w:rPr>
                  <w:sz w:val="20"/>
                  <w:szCs w:val="20"/>
                </w:rPr>
                <w:t>Nein</w:t>
              </w:r>
            </w:ins>
          </w:p>
        </w:tc>
        <w:tc>
          <w:tcPr>
            <w:tcW w:w="1134" w:type="dxa"/>
            <w:shd w:val="clear" w:color="000000" w:fill="auto"/>
            <w:hideMark/>
          </w:tcPr>
          <w:p w14:paraId="6884D304" w14:textId="46B8145F" w:rsidR="00D62DB1" w:rsidRPr="00CF5477" w:rsidRDefault="00D62DB1" w:rsidP="00D62DB1">
            <w:pPr>
              <w:spacing w:before="0" w:after="0" w:line="240" w:lineRule="auto"/>
              <w:jc w:val="center"/>
              <w:rPr>
                <w:ins w:id="9038" w:author="Kisch, Christian" w:date="2022-02-08T10:31:00Z"/>
                <w:rFonts w:eastAsia="Times New Roman" w:cs="Calibri"/>
                <w:sz w:val="20"/>
                <w:szCs w:val="20"/>
                <w:lang w:eastAsia="de-DE"/>
              </w:rPr>
            </w:pPr>
            <w:ins w:id="9039" w:author="Kisch, Christian" w:date="2022-02-08T10:35:00Z">
              <w:r>
                <w:rPr>
                  <w:sz w:val="20"/>
                  <w:szCs w:val="20"/>
                </w:rPr>
                <w:t>Nein</w:t>
              </w:r>
            </w:ins>
          </w:p>
        </w:tc>
        <w:tc>
          <w:tcPr>
            <w:tcW w:w="1134" w:type="dxa"/>
            <w:shd w:val="clear" w:color="000000" w:fill="auto"/>
            <w:hideMark/>
          </w:tcPr>
          <w:p w14:paraId="4AA03484" w14:textId="7D7D109A" w:rsidR="00D62DB1" w:rsidRPr="00CF5477" w:rsidRDefault="00D62DB1" w:rsidP="00D62DB1">
            <w:pPr>
              <w:spacing w:before="0" w:after="0" w:line="240" w:lineRule="auto"/>
              <w:jc w:val="center"/>
              <w:rPr>
                <w:ins w:id="9040" w:author="Kisch, Christian" w:date="2022-02-08T10:31:00Z"/>
                <w:rFonts w:eastAsia="Times New Roman" w:cs="Calibri"/>
                <w:sz w:val="20"/>
                <w:szCs w:val="20"/>
                <w:lang w:eastAsia="de-DE"/>
              </w:rPr>
            </w:pPr>
            <w:ins w:id="9041" w:author="Kisch, Christian" w:date="2022-02-08T10:35:00Z">
              <w:r>
                <w:rPr>
                  <w:sz w:val="20"/>
                  <w:szCs w:val="20"/>
                </w:rPr>
                <w:t>Nein</w:t>
              </w:r>
            </w:ins>
          </w:p>
        </w:tc>
      </w:tr>
      <w:tr w:rsidR="00D62DB1" w:rsidRPr="00CF5477" w14:paraId="16651091" w14:textId="77777777" w:rsidTr="00017199">
        <w:trPr>
          <w:trHeight w:val="561"/>
          <w:ins w:id="9042" w:author="Kisch, Christian" w:date="2022-02-08T10:31:00Z"/>
        </w:trPr>
        <w:tc>
          <w:tcPr>
            <w:tcW w:w="626" w:type="dxa"/>
            <w:shd w:val="clear" w:color="000000" w:fill="auto"/>
            <w:hideMark/>
          </w:tcPr>
          <w:p w14:paraId="7A2C567D" w14:textId="77777777" w:rsidR="00D62DB1" w:rsidRPr="00CF5477" w:rsidRDefault="00D62DB1" w:rsidP="00D62DB1">
            <w:pPr>
              <w:spacing w:before="0" w:after="0" w:line="240" w:lineRule="auto"/>
              <w:jc w:val="right"/>
              <w:rPr>
                <w:ins w:id="9043" w:author="Kisch, Christian" w:date="2022-02-08T10:31:00Z"/>
                <w:rFonts w:eastAsia="Times New Roman" w:cs="Calibri"/>
                <w:color w:val="000000"/>
                <w:lang w:eastAsia="de-DE"/>
              </w:rPr>
            </w:pPr>
            <w:ins w:id="9044" w:author="Kisch, Christian" w:date="2022-02-08T10:31:00Z">
              <w:r>
                <w:rPr>
                  <w:rFonts w:eastAsia="Times New Roman" w:cs="Calibri"/>
                  <w:color w:val="000000"/>
                  <w:lang w:eastAsia="de-DE"/>
                </w:rPr>
                <w:t>12</w:t>
              </w:r>
            </w:ins>
          </w:p>
        </w:tc>
        <w:tc>
          <w:tcPr>
            <w:tcW w:w="2523" w:type="dxa"/>
            <w:shd w:val="clear" w:color="000000" w:fill="auto"/>
            <w:hideMark/>
          </w:tcPr>
          <w:p w14:paraId="11FEFE1C" w14:textId="244DAE71" w:rsidR="00D62DB1" w:rsidRPr="00CF5477" w:rsidRDefault="00D62DB1" w:rsidP="00D62DB1">
            <w:pPr>
              <w:spacing w:before="0" w:after="0" w:line="240" w:lineRule="auto"/>
              <w:rPr>
                <w:ins w:id="9045" w:author="Kisch, Christian" w:date="2022-02-08T10:31:00Z"/>
                <w:rFonts w:eastAsia="Times New Roman" w:cs="Calibri"/>
                <w:color w:val="000000"/>
                <w:lang w:eastAsia="de-DE"/>
              </w:rPr>
            </w:pPr>
            <w:ins w:id="9046"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7E674605" w14:textId="77777777" w:rsidR="00D62DB1" w:rsidRPr="00CF5477" w:rsidRDefault="00D62DB1" w:rsidP="00D62DB1">
            <w:pPr>
              <w:spacing w:before="0" w:after="0" w:line="240" w:lineRule="auto"/>
              <w:rPr>
                <w:ins w:id="9047" w:author="Kisch, Christian" w:date="2022-02-08T10:31:00Z"/>
                <w:rFonts w:eastAsia="Times New Roman" w:cs="Calibri"/>
                <w:b/>
                <w:bCs/>
                <w:sz w:val="20"/>
                <w:szCs w:val="20"/>
                <w:lang w:eastAsia="de-DE"/>
              </w:rPr>
            </w:pPr>
            <w:ins w:id="9048" w:author="Kisch, Christian" w:date="2022-02-08T10:31:00Z">
              <w:r w:rsidRPr="00CF5477">
                <w:rPr>
                  <w:rFonts w:eastAsia="Times New Roman" w:cs="Calibri"/>
                  <w:b/>
                  <w:bCs/>
                  <w:sz w:val="20"/>
                  <w:szCs w:val="20"/>
                  <w:lang w:eastAsia="de-DE"/>
                </w:rPr>
                <w:t>Posteingang OE</w:t>
              </w:r>
            </w:ins>
          </w:p>
        </w:tc>
        <w:tc>
          <w:tcPr>
            <w:tcW w:w="1418" w:type="dxa"/>
            <w:shd w:val="clear" w:color="000000" w:fill="auto"/>
            <w:hideMark/>
          </w:tcPr>
          <w:p w14:paraId="5AF62374" w14:textId="12F2B11E" w:rsidR="00D62DB1" w:rsidRPr="00CF5477" w:rsidRDefault="00D62DB1" w:rsidP="00D62DB1">
            <w:pPr>
              <w:spacing w:before="0" w:after="0" w:line="240" w:lineRule="auto"/>
              <w:jc w:val="center"/>
              <w:rPr>
                <w:ins w:id="9049" w:author="Kisch, Christian" w:date="2022-02-08T10:31:00Z"/>
                <w:rFonts w:eastAsia="Times New Roman" w:cs="Calibri"/>
                <w:sz w:val="20"/>
                <w:szCs w:val="20"/>
                <w:lang w:eastAsia="de-DE"/>
              </w:rPr>
            </w:pPr>
            <w:ins w:id="9050" w:author="Kisch, Christian" w:date="2022-02-08T10:33:00Z">
              <w:r>
                <w:rPr>
                  <w:sz w:val="20"/>
                  <w:szCs w:val="20"/>
                </w:rPr>
                <w:t>Nein</w:t>
              </w:r>
            </w:ins>
          </w:p>
        </w:tc>
        <w:tc>
          <w:tcPr>
            <w:tcW w:w="992" w:type="dxa"/>
            <w:shd w:val="clear" w:color="000000" w:fill="auto"/>
          </w:tcPr>
          <w:p w14:paraId="2FBAF9E0" w14:textId="2E8685EC" w:rsidR="00D62DB1" w:rsidRPr="00CF5477" w:rsidRDefault="00D62DB1" w:rsidP="00D62DB1">
            <w:pPr>
              <w:spacing w:before="0" w:after="0" w:line="240" w:lineRule="auto"/>
              <w:jc w:val="center"/>
              <w:rPr>
                <w:ins w:id="9051" w:author="Kisch, Christian" w:date="2022-02-08T10:31:00Z"/>
                <w:rFonts w:eastAsia="Times New Roman" w:cs="Calibri"/>
                <w:sz w:val="20"/>
                <w:szCs w:val="20"/>
                <w:lang w:eastAsia="de-DE"/>
              </w:rPr>
            </w:pPr>
            <w:ins w:id="9052" w:author="Kisch, Christian" w:date="2022-02-08T10:34:00Z">
              <w:r>
                <w:rPr>
                  <w:sz w:val="20"/>
                  <w:szCs w:val="20"/>
                </w:rPr>
                <w:t>Nein</w:t>
              </w:r>
            </w:ins>
          </w:p>
        </w:tc>
        <w:tc>
          <w:tcPr>
            <w:tcW w:w="992" w:type="dxa"/>
            <w:shd w:val="clear" w:color="000000" w:fill="auto"/>
            <w:hideMark/>
          </w:tcPr>
          <w:p w14:paraId="3310CCF5" w14:textId="41798C68" w:rsidR="00D62DB1" w:rsidRPr="00CF5477" w:rsidRDefault="00D62DB1" w:rsidP="00D62DB1">
            <w:pPr>
              <w:spacing w:before="0" w:after="0" w:line="240" w:lineRule="auto"/>
              <w:jc w:val="center"/>
              <w:rPr>
                <w:ins w:id="9053" w:author="Kisch, Christian" w:date="2022-02-08T10:31:00Z"/>
                <w:rFonts w:eastAsia="Times New Roman" w:cs="Calibri"/>
                <w:sz w:val="20"/>
                <w:szCs w:val="20"/>
                <w:lang w:eastAsia="de-DE"/>
              </w:rPr>
            </w:pPr>
            <w:ins w:id="9054" w:author="Kisch, Christian" w:date="2022-02-08T10:34:00Z">
              <w:r>
                <w:rPr>
                  <w:sz w:val="20"/>
                  <w:szCs w:val="20"/>
                </w:rPr>
                <w:t>x</w:t>
              </w:r>
            </w:ins>
          </w:p>
        </w:tc>
        <w:tc>
          <w:tcPr>
            <w:tcW w:w="1134" w:type="dxa"/>
            <w:shd w:val="clear" w:color="000000" w:fill="auto"/>
            <w:hideMark/>
          </w:tcPr>
          <w:p w14:paraId="2693B0E4" w14:textId="50D1D3C4" w:rsidR="00D62DB1" w:rsidRPr="00CF5477" w:rsidRDefault="00D62DB1" w:rsidP="00D62DB1">
            <w:pPr>
              <w:spacing w:before="0" w:after="0" w:line="240" w:lineRule="auto"/>
              <w:jc w:val="center"/>
              <w:rPr>
                <w:ins w:id="9055" w:author="Kisch, Christian" w:date="2022-02-08T10:31:00Z"/>
                <w:rFonts w:eastAsia="Times New Roman" w:cs="Calibri"/>
                <w:sz w:val="20"/>
                <w:szCs w:val="20"/>
                <w:lang w:eastAsia="de-DE"/>
              </w:rPr>
            </w:pPr>
            <w:ins w:id="9056" w:author="Kisch, Christian" w:date="2022-02-08T10:35:00Z">
              <w:r>
                <w:rPr>
                  <w:sz w:val="20"/>
                  <w:szCs w:val="20"/>
                </w:rPr>
                <w:t>Nein</w:t>
              </w:r>
            </w:ins>
          </w:p>
        </w:tc>
        <w:tc>
          <w:tcPr>
            <w:tcW w:w="1134" w:type="dxa"/>
            <w:shd w:val="clear" w:color="000000" w:fill="auto"/>
            <w:hideMark/>
          </w:tcPr>
          <w:p w14:paraId="0AF5E529" w14:textId="201B810D" w:rsidR="00D62DB1" w:rsidRPr="00CF5477" w:rsidRDefault="00D62DB1" w:rsidP="00D62DB1">
            <w:pPr>
              <w:spacing w:before="0" w:after="0" w:line="240" w:lineRule="auto"/>
              <w:jc w:val="center"/>
              <w:rPr>
                <w:ins w:id="9057" w:author="Kisch, Christian" w:date="2022-02-08T10:31:00Z"/>
                <w:rFonts w:eastAsia="Times New Roman" w:cs="Calibri"/>
                <w:sz w:val="20"/>
                <w:szCs w:val="20"/>
                <w:lang w:eastAsia="de-DE"/>
              </w:rPr>
            </w:pPr>
            <w:ins w:id="9058" w:author="Kisch, Christian" w:date="2022-02-08T10:35:00Z">
              <w:r>
                <w:rPr>
                  <w:sz w:val="20"/>
                  <w:szCs w:val="20"/>
                </w:rPr>
                <w:t>Nein</w:t>
              </w:r>
            </w:ins>
          </w:p>
        </w:tc>
      </w:tr>
      <w:tr w:rsidR="00D62DB1" w:rsidRPr="00CF5477" w14:paraId="110C6799" w14:textId="77777777" w:rsidTr="00017199">
        <w:trPr>
          <w:trHeight w:val="554"/>
          <w:ins w:id="9059" w:author="Kisch, Christian" w:date="2022-02-08T10:31:00Z"/>
        </w:trPr>
        <w:tc>
          <w:tcPr>
            <w:tcW w:w="626" w:type="dxa"/>
            <w:shd w:val="clear" w:color="000000" w:fill="auto"/>
            <w:hideMark/>
          </w:tcPr>
          <w:p w14:paraId="3E3946C5" w14:textId="77777777" w:rsidR="00D62DB1" w:rsidRPr="00CF5477" w:rsidRDefault="00D62DB1" w:rsidP="00D62DB1">
            <w:pPr>
              <w:spacing w:before="0" w:after="0" w:line="240" w:lineRule="auto"/>
              <w:jc w:val="right"/>
              <w:rPr>
                <w:ins w:id="9060" w:author="Kisch, Christian" w:date="2022-02-08T10:31:00Z"/>
                <w:rFonts w:eastAsia="Times New Roman" w:cs="Calibri"/>
                <w:color w:val="000000"/>
                <w:lang w:eastAsia="de-DE"/>
              </w:rPr>
            </w:pPr>
            <w:ins w:id="9061" w:author="Kisch, Christian" w:date="2022-02-08T10:31: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365CC0F8" w14:textId="0B04FAF2" w:rsidR="00D62DB1" w:rsidRPr="00CF5477" w:rsidRDefault="00D62DB1" w:rsidP="00D62DB1">
            <w:pPr>
              <w:spacing w:before="0" w:after="0" w:line="240" w:lineRule="auto"/>
              <w:rPr>
                <w:ins w:id="9062" w:author="Kisch, Christian" w:date="2022-02-08T10:31:00Z"/>
                <w:rFonts w:eastAsia="Times New Roman" w:cs="Calibri"/>
                <w:color w:val="000000"/>
                <w:lang w:eastAsia="de-DE"/>
              </w:rPr>
            </w:pPr>
            <w:ins w:id="9063"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1F63B5EC" w14:textId="77777777" w:rsidR="00D62DB1" w:rsidRPr="00CF5477" w:rsidRDefault="00D62DB1" w:rsidP="00D62DB1">
            <w:pPr>
              <w:spacing w:before="0" w:after="0" w:line="240" w:lineRule="auto"/>
              <w:rPr>
                <w:ins w:id="9064" w:author="Kisch, Christian" w:date="2022-02-08T10:31:00Z"/>
                <w:rFonts w:eastAsia="Times New Roman" w:cs="Calibri"/>
                <w:b/>
                <w:bCs/>
                <w:sz w:val="20"/>
                <w:szCs w:val="20"/>
                <w:lang w:eastAsia="de-DE"/>
              </w:rPr>
            </w:pPr>
            <w:ins w:id="9065" w:author="Kisch, Christian" w:date="2022-02-08T10:31:00Z">
              <w:r w:rsidRPr="00CF5477">
                <w:rPr>
                  <w:rFonts w:eastAsia="Times New Roman" w:cs="Calibri"/>
                  <w:b/>
                  <w:bCs/>
                  <w:sz w:val="20"/>
                  <w:szCs w:val="20"/>
                  <w:lang w:eastAsia="de-DE"/>
                </w:rPr>
                <w:t>Verfahren</w:t>
              </w:r>
            </w:ins>
          </w:p>
        </w:tc>
        <w:tc>
          <w:tcPr>
            <w:tcW w:w="1418" w:type="dxa"/>
            <w:shd w:val="clear" w:color="000000" w:fill="auto"/>
            <w:hideMark/>
          </w:tcPr>
          <w:p w14:paraId="4F46F1AE" w14:textId="1BF760EB" w:rsidR="00D62DB1" w:rsidRPr="00CF5477" w:rsidRDefault="00D62DB1" w:rsidP="00D62DB1">
            <w:pPr>
              <w:spacing w:before="0" w:after="0" w:line="240" w:lineRule="auto"/>
              <w:jc w:val="center"/>
              <w:rPr>
                <w:ins w:id="9066" w:author="Kisch, Christian" w:date="2022-02-08T10:31:00Z"/>
                <w:rFonts w:eastAsia="Times New Roman" w:cs="Calibri"/>
                <w:sz w:val="20"/>
                <w:szCs w:val="20"/>
                <w:lang w:eastAsia="de-DE"/>
              </w:rPr>
            </w:pPr>
            <w:ins w:id="9067" w:author="Kisch, Christian" w:date="2022-02-08T10:33:00Z">
              <w:r>
                <w:rPr>
                  <w:sz w:val="20"/>
                  <w:szCs w:val="20"/>
                </w:rPr>
                <w:t>Ja</w:t>
              </w:r>
            </w:ins>
          </w:p>
        </w:tc>
        <w:tc>
          <w:tcPr>
            <w:tcW w:w="992" w:type="dxa"/>
            <w:shd w:val="clear" w:color="000000" w:fill="auto"/>
          </w:tcPr>
          <w:p w14:paraId="6FB27CF8" w14:textId="354A3077" w:rsidR="00D62DB1" w:rsidRPr="00CF5477" w:rsidRDefault="00D62DB1" w:rsidP="00D62DB1">
            <w:pPr>
              <w:spacing w:before="0" w:after="0" w:line="240" w:lineRule="auto"/>
              <w:jc w:val="center"/>
              <w:rPr>
                <w:ins w:id="9068" w:author="Kisch, Christian" w:date="2022-02-08T10:31:00Z"/>
                <w:rFonts w:eastAsia="Times New Roman" w:cs="Calibri"/>
                <w:sz w:val="20"/>
                <w:szCs w:val="20"/>
                <w:lang w:eastAsia="de-DE"/>
              </w:rPr>
            </w:pPr>
            <w:ins w:id="9069" w:author="Kisch, Christian" w:date="2022-02-08T10:34:00Z">
              <w:r>
                <w:rPr>
                  <w:sz w:val="20"/>
                  <w:szCs w:val="20"/>
                </w:rPr>
                <w:t>Nein</w:t>
              </w:r>
            </w:ins>
          </w:p>
        </w:tc>
        <w:tc>
          <w:tcPr>
            <w:tcW w:w="992" w:type="dxa"/>
            <w:shd w:val="clear" w:color="000000" w:fill="auto"/>
            <w:hideMark/>
          </w:tcPr>
          <w:p w14:paraId="2D71315A" w14:textId="431782F4" w:rsidR="00D62DB1" w:rsidRPr="00CF5477" w:rsidRDefault="00D62DB1" w:rsidP="00D62DB1">
            <w:pPr>
              <w:spacing w:before="0" w:after="0" w:line="240" w:lineRule="auto"/>
              <w:jc w:val="center"/>
              <w:rPr>
                <w:ins w:id="9070" w:author="Kisch, Christian" w:date="2022-02-08T10:31:00Z"/>
                <w:rFonts w:eastAsia="Times New Roman" w:cs="Calibri"/>
                <w:sz w:val="20"/>
                <w:szCs w:val="20"/>
                <w:lang w:eastAsia="de-DE"/>
              </w:rPr>
            </w:pPr>
            <w:ins w:id="9071" w:author="Kisch, Christian" w:date="2022-02-08T10:34:00Z">
              <w:r>
                <w:rPr>
                  <w:sz w:val="20"/>
                  <w:szCs w:val="20"/>
                </w:rPr>
                <w:t>Nein</w:t>
              </w:r>
            </w:ins>
          </w:p>
        </w:tc>
        <w:tc>
          <w:tcPr>
            <w:tcW w:w="1134" w:type="dxa"/>
            <w:shd w:val="clear" w:color="000000" w:fill="auto"/>
            <w:hideMark/>
          </w:tcPr>
          <w:p w14:paraId="6A7F1BE4" w14:textId="08F650F2" w:rsidR="00D62DB1" w:rsidRPr="00CF5477" w:rsidRDefault="00D62DB1" w:rsidP="00D62DB1">
            <w:pPr>
              <w:spacing w:before="0" w:after="0" w:line="240" w:lineRule="auto"/>
              <w:jc w:val="center"/>
              <w:rPr>
                <w:ins w:id="9072" w:author="Kisch, Christian" w:date="2022-02-08T10:31:00Z"/>
                <w:rFonts w:eastAsia="Times New Roman" w:cs="Calibri"/>
                <w:sz w:val="20"/>
                <w:szCs w:val="20"/>
                <w:lang w:eastAsia="de-DE"/>
              </w:rPr>
            </w:pPr>
            <w:ins w:id="9073" w:author="Kisch, Christian" w:date="2022-02-08T10:35:00Z">
              <w:r>
                <w:rPr>
                  <w:sz w:val="20"/>
                  <w:szCs w:val="20"/>
                </w:rPr>
                <w:t>x</w:t>
              </w:r>
            </w:ins>
          </w:p>
        </w:tc>
        <w:tc>
          <w:tcPr>
            <w:tcW w:w="1134" w:type="dxa"/>
            <w:shd w:val="clear" w:color="000000" w:fill="auto"/>
            <w:hideMark/>
          </w:tcPr>
          <w:p w14:paraId="295DDDA2" w14:textId="61A04D83" w:rsidR="00D62DB1" w:rsidRPr="00CF5477" w:rsidRDefault="00D62DB1" w:rsidP="00D62DB1">
            <w:pPr>
              <w:spacing w:before="0" w:after="0" w:line="240" w:lineRule="auto"/>
              <w:jc w:val="center"/>
              <w:rPr>
                <w:ins w:id="9074" w:author="Kisch, Christian" w:date="2022-02-08T10:31:00Z"/>
                <w:rFonts w:eastAsia="Times New Roman" w:cs="Calibri"/>
                <w:sz w:val="20"/>
                <w:szCs w:val="20"/>
                <w:lang w:eastAsia="de-DE"/>
              </w:rPr>
            </w:pPr>
            <w:ins w:id="9075" w:author="Kisch, Christian" w:date="2022-02-08T10:35:00Z">
              <w:r>
                <w:rPr>
                  <w:sz w:val="20"/>
                  <w:szCs w:val="20"/>
                </w:rPr>
                <w:t>x</w:t>
              </w:r>
            </w:ins>
          </w:p>
        </w:tc>
      </w:tr>
      <w:tr w:rsidR="00D62DB1" w:rsidRPr="00CF5477" w14:paraId="32D84B32" w14:textId="77777777" w:rsidTr="00017199">
        <w:trPr>
          <w:trHeight w:val="562"/>
          <w:ins w:id="9076" w:author="Kisch, Christian" w:date="2022-02-08T10:31:00Z"/>
        </w:trPr>
        <w:tc>
          <w:tcPr>
            <w:tcW w:w="626" w:type="dxa"/>
            <w:shd w:val="clear" w:color="000000" w:fill="auto"/>
            <w:hideMark/>
          </w:tcPr>
          <w:p w14:paraId="23EF0099" w14:textId="77777777" w:rsidR="00D62DB1" w:rsidRPr="00CF5477" w:rsidRDefault="00D62DB1" w:rsidP="00D62DB1">
            <w:pPr>
              <w:spacing w:before="0" w:after="0" w:line="240" w:lineRule="auto"/>
              <w:jc w:val="right"/>
              <w:rPr>
                <w:ins w:id="9077" w:author="Kisch, Christian" w:date="2022-02-08T10:31:00Z"/>
                <w:rFonts w:eastAsia="Times New Roman" w:cs="Calibri"/>
                <w:color w:val="000000"/>
                <w:lang w:eastAsia="de-DE"/>
              </w:rPr>
            </w:pPr>
            <w:ins w:id="9078" w:author="Kisch, Christian" w:date="2022-02-08T10:31:00Z">
              <w:r>
                <w:rPr>
                  <w:rFonts w:eastAsia="Times New Roman" w:cs="Calibri"/>
                  <w:color w:val="000000"/>
                  <w:lang w:eastAsia="de-DE"/>
                </w:rPr>
                <w:t>14</w:t>
              </w:r>
            </w:ins>
          </w:p>
        </w:tc>
        <w:tc>
          <w:tcPr>
            <w:tcW w:w="2523" w:type="dxa"/>
            <w:shd w:val="clear" w:color="000000" w:fill="auto"/>
            <w:hideMark/>
          </w:tcPr>
          <w:p w14:paraId="22F6A0E9" w14:textId="1BB61FBC" w:rsidR="00D62DB1" w:rsidRPr="00CF5477" w:rsidRDefault="00D62DB1" w:rsidP="00D62DB1">
            <w:pPr>
              <w:spacing w:before="0" w:after="0" w:line="240" w:lineRule="auto"/>
              <w:rPr>
                <w:ins w:id="9079" w:author="Kisch, Christian" w:date="2022-02-08T10:31:00Z"/>
                <w:rFonts w:eastAsia="Times New Roman" w:cs="Calibri"/>
                <w:color w:val="000000"/>
                <w:lang w:eastAsia="de-DE"/>
              </w:rPr>
            </w:pPr>
            <w:ins w:id="9080"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6A87CE61" w14:textId="77777777" w:rsidR="00D62DB1" w:rsidRPr="00CF5477" w:rsidRDefault="00D62DB1" w:rsidP="00D62DB1">
            <w:pPr>
              <w:spacing w:before="0" w:after="0" w:line="240" w:lineRule="auto"/>
              <w:rPr>
                <w:ins w:id="9081" w:author="Kisch, Christian" w:date="2022-02-08T10:31:00Z"/>
                <w:rFonts w:eastAsia="Times New Roman" w:cs="Calibri"/>
                <w:b/>
                <w:bCs/>
                <w:sz w:val="20"/>
                <w:szCs w:val="20"/>
                <w:lang w:eastAsia="de-DE"/>
              </w:rPr>
            </w:pPr>
            <w:ins w:id="9082" w:author="Kisch, Christian" w:date="2022-02-08T10:31:00Z">
              <w:r w:rsidRPr="00CF5477">
                <w:rPr>
                  <w:rFonts w:eastAsia="Times New Roman" w:cs="Calibri"/>
                  <w:b/>
                  <w:bCs/>
                  <w:sz w:val="20"/>
                  <w:szCs w:val="20"/>
                  <w:lang w:eastAsia="de-DE"/>
                </w:rPr>
                <w:t>Bearbeitungsstatus</w:t>
              </w:r>
            </w:ins>
          </w:p>
        </w:tc>
        <w:tc>
          <w:tcPr>
            <w:tcW w:w="1418" w:type="dxa"/>
            <w:shd w:val="clear" w:color="000000" w:fill="auto"/>
            <w:hideMark/>
          </w:tcPr>
          <w:p w14:paraId="770540DE" w14:textId="50828BF5" w:rsidR="00D62DB1" w:rsidRPr="00CF5477" w:rsidRDefault="00D62DB1" w:rsidP="00D62DB1">
            <w:pPr>
              <w:spacing w:before="0" w:after="0" w:line="240" w:lineRule="auto"/>
              <w:jc w:val="center"/>
              <w:rPr>
                <w:ins w:id="9083" w:author="Kisch, Christian" w:date="2022-02-08T10:31:00Z"/>
                <w:rFonts w:eastAsia="Times New Roman" w:cs="Calibri"/>
                <w:sz w:val="20"/>
                <w:szCs w:val="20"/>
                <w:lang w:eastAsia="de-DE"/>
              </w:rPr>
            </w:pPr>
            <w:ins w:id="9084" w:author="Kisch, Christian" w:date="2022-02-08T10:33:00Z">
              <w:r>
                <w:rPr>
                  <w:sz w:val="20"/>
                  <w:szCs w:val="20"/>
                </w:rPr>
                <w:t>Ja</w:t>
              </w:r>
            </w:ins>
          </w:p>
        </w:tc>
        <w:tc>
          <w:tcPr>
            <w:tcW w:w="992" w:type="dxa"/>
            <w:shd w:val="clear" w:color="000000" w:fill="auto"/>
          </w:tcPr>
          <w:p w14:paraId="1F96787D" w14:textId="6E915636" w:rsidR="00D62DB1" w:rsidRPr="00CF5477" w:rsidRDefault="00D62DB1" w:rsidP="00D62DB1">
            <w:pPr>
              <w:spacing w:before="0" w:after="0" w:line="240" w:lineRule="auto"/>
              <w:jc w:val="center"/>
              <w:rPr>
                <w:ins w:id="9085" w:author="Kisch, Christian" w:date="2022-02-08T10:31:00Z"/>
                <w:rFonts w:eastAsia="Times New Roman" w:cs="Calibri"/>
                <w:sz w:val="20"/>
                <w:szCs w:val="20"/>
                <w:lang w:eastAsia="de-DE"/>
              </w:rPr>
            </w:pPr>
            <w:ins w:id="9086" w:author="Kisch, Christian" w:date="2022-02-08T10:34:00Z">
              <w:r>
                <w:rPr>
                  <w:sz w:val="20"/>
                  <w:szCs w:val="20"/>
                </w:rPr>
                <w:t>Nein</w:t>
              </w:r>
            </w:ins>
          </w:p>
        </w:tc>
        <w:tc>
          <w:tcPr>
            <w:tcW w:w="992" w:type="dxa"/>
            <w:shd w:val="clear" w:color="000000" w:fill="auto"/>
            <w:hideMark/>
          </w:tcPr>
          <w:p w14:paraId="6A99265A" w14:textId="5A37BD98" w:rsidR="00D62DB1" w:rsidRPr="00CF5477" w:rsidRDefault="00D62DB1" w:rsidP="00D62DB1">
            <w:pPr>
              <w:spacing w:before="0" w:after="0" w:line="240" w:lineRule="auto"/>
              <w:jc w:val="center"/>
              <w:rPr>
                <w:ins w:id="9087" w:author="Kisch, Christian" w:date="2022-02-08T10:31:00Z"/>
                <w:rFonts w:eastAsia="Times New Roman" w:cs="Calibri"/>
                <w:sz w:val="20"/>
                <w:szCs w:val="20"/>
                <w:lang w:eastAsia="de-DE"/>
              </w:rPr>
            </w:pPr>
            <w:ins w:id="9088" w:author="Kisch, Christian" w:date="2022-02-08T10:34:00Z">
              <w:r>
                <w:rPr>
                  <w:sz w:val="20"/>
                  <w:szCs w:val="20"/>
                </w:rPr>
                <w:t>x</w:t>
              </w:r>
            </w:ins>
          </w:p>
        </w:tc>
        <w:tc>
          <w:tcPr>
            <w:tcW w:w="1134" w:type="dxa"/>
            <w:shd w:val="clear" w:color="000000" w:fill="auto"/>
            <w:hideMark/>
          </w:tcPr>
          <w:p w14:paraId="10614DD3" w14:textId="55547E5C" w:rsidR="00D62DB1" w:rsidRPr="00CF5477" w:rsidRDefault="00D62DB1" w:rsidP="00D62DB1">
            <w:pPr>
              <w:spacing w:before="0" w:after="0" w:line="240" w:lineRule="auto"/>
              <w:jc w:val="center"/>
              <w:rPr>
                <w:ins w:id="9089" w:author="Kisch, Christian" w:date="2022-02-08T10:31:00Z"/>
                <w:rFonts w:eastAsia="Times New Roman" w:cs="Calibri"/>
                <w:sz w:val="20"/>
                <w:szCs w:val="20"/>
                <w:lang w:eastAsia="de-DE"/>
              </w:rPr>
            </w:pPr>
            <w:ins w:id="9090" w:author="Kisch, Christian" w:date="2022-02-08T10:35:00Z">
              <w:r>
                <w:rPr>
                  <w:sz w:val="20"/>
                  <w:szCs w:val="20"/>
                </w:rPr>
                <w:t>x</w:t>
              </w:r>
            </w:ins>
          </w:p>
        </w:tc>
        <w:tc>
          <w:tcPr>
            <w:tcW w:w="1134" w:type="dxa"/>
            <w:shd w:val="clear" w:color="000000" w:fill="auto"/>
            <w:hideMark/>
          </w:tcPr>
          <w:p w14:paraId="7FF3462E" w14:textId="3EBB6546" w:rsidR="00D62DB1" w:rsidRPr="00CF5477" w:rsidRDefault="00D62DB1" w:rsidP="00D62DB1">
            <w:pPr>
              <w:spacing w:before="0" w:after="0" w:line="240" w:lineRule="auto"/>
              <w:jc w:val="center"/>
              <w:rPr>
                <w:ins w:id="9091" w:author="Kisch, Christian" w:date="2022-02-08T10:31:00Z"/>
                <w:rFonts w:eastAsia="Times New Roman" w:cs="Calibri"/>
                <w:sz w:val="20"/>
                <w:szCs w:val="20"/>
                <w:lang w:eastAsia="de-DE"/>
              </w:rPr>
            </w:pPr>
            <w:ins w:id="9092" w:author="Kisch, Christian" w:date="2022-02-08T10:35:00Z">
              <w:r>
                <w:rPr>
                  <w:sz w:val="20"/>
                  <w:szCs w:val="20"/>
                </w:rPr>
                <w:t>x</w:t>
              </w:r>
            </w:ins>
          </w:p>
        </w:tc>
      </w:tr>
      <w:tr w:rsidR="00D62DB1" w:rsidRPr="00CF5477" w14:paraId="3BA82F9F" w14:textId="77777777" w:rsidTr="00017199">
        <w:trPr>
          <w:trHeight w:val="551"/>
          <w:ins w:id="9093" w:author="Kisch, Christian" w:date="2022-02-08T10:31:00Z"/>
        </w:trPr>
        <w:tc>
          <w:tcPr>
            <w:tcW w:w="626" w:type="dxa"/>
            <w:shd w:val="clear" w:color="000000" w:fill="auto"/>
            <w:hideMark/>
          </w:tcPr>
          <w:p w14:paraId="2EC99A00" w14:textId="77777777" w:rsidR="00D62DB1" w:rsidRPr="00CF5477" w:rsidRDefault="00D62DB1" w:rsidP="00D62DB1">
            <w:pPr>
              <w:spacing w:before="0" w:after="0" w:line="240" w:lineRule="auto"/>
              <w:jc w:val="right"/>
              <w:rPr>
                <w:ins w:id="9094" w:author="Kisch, Christian" w:date="2022-02-08T10:31:00Z"/>
                <w:rFonts w:eastAsia="Times New Roman" w:cs="Calibri"/>
                <w:color w:val="000000"/>
                <w:lang w:eastAsia="de-DE"/>
              </w:rPr>
            </w:pPr>
            <w:ins w:id="9095" w:author="Kisch, Christian" w:date="2022-02-08T10:31:00Z">
              <w:r>
                <w:rPr>
                  <w:rFonts w:eastAsia="Times New Roman" w:cs="Calibri"/>
                  <w:color w:val="000000"/>
                  <w:lang w:eastAsia="de-DE"/>
                </w:rPr>
                <w:t>15</w:t>
              </w:r>
            </w:ins>
          </w:p>
        </w:tc>
        <w:tc>
          <w:tcPr>
            <w:tcW w:w="2523" w:type="dxa"/>
            <w:shd w:val="clear" w:color="000000" w:fill="auto"/>
            <w:hideMark/>
          </w:tcPr>
          <w:p w14:paraId="0725CDDE" w14:textId="61E4F8C4" w:rsidR="00D62DB1" w:rsidRPr="00CF5477" w:rsidRDefault="00D62DB1" w:rsidP="00D62DB1">
            <w:pPr>
              <w:spacing w:before="0" w:after="0" w:line="240" w:lineRule="auto"/>
              <w:rPr>
                <w:ins w:id="9096" w:author="Kisch, Christian" w:date="2022-02-08T10:31:00Z"/>
                <w:rFonts w:eastAsia="Times New Roman" w:cs="Calibri"/>
                <w:color w:val="000000"/>
                <w:lang w:eastAsia="de-DE"/>
              </w:rPr>
            </w:pPr>
            <w:ins w:id="9097"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0576549" w14:textId="77777777" w:rsidR="00D62DB1" w:rsidRPr="00CF5477" w:rsidRDefault="00D62DB1" w:rsidP="00D62DB1">
            <w:pPr>
              <w:spacing w:before="0" w:after="0" w:line="240" w:lineRule="auto"/>
              <w:rPr>
                <w:ins w:id="9098" w:author="Kisch, Christian" w:date="2022-02-08T10:31:00Z"/>
                <w:rFonts w:eastAsia="Times New Roman" w:cs="Calibri"/>
                <w:b/>
                <w:bCs/>
                <w:sz w:val="20"/>
                <w:szCs w:val="20"/>
                <w:lang w:eastAsia="de-DE"/>
              </w:rPr>
            </w:pPr>
            <w:ins w:id="9099" w:author="Kisch, Christian" w:date="2022-02-08T10:31:00Z">
              <w:r w:rsidRPr="00CF5477">
                <w:rPr>
                  <w:rFonts w:eastAsia="Times New Roman" w:cs="Calibri"/>
                  <w:b/>
                  <w:bCs/>
                  <w:sz w:val="20"/>
                  <w:szCs w:val="20"/>
                  <w:lang w:eastAsia="de-DE"/>
                </w:rPr>
                <w:t>Aktenführungsrecht</w:t>
              </w:r>
            </w:ins>
          </w:p>
        </w:tc>
        <w:tc>
          <w:tcPr>
            <w:tcW w:w="1418" w:type="dxa"/>
            <w:shd w:val="clear" w:color="000000" w:fill="auto"/>
            <w:hideMark/>
          </w:tcPr>
          <w:p w14:paraId="43D57EBB" w14:textId="26F3FD61" w:rsidR="00D62DB1" w:rsidRPr="00CF5477" w:rsidRDefault="00D62DB1" w:rsidP="00D62DB1">
            <w:pPr>
              <w:spacing w:before="0" w:after="0" w:line="240" w:lineRule="auto"/>
              <w:jc w:val="center"/>
              <w:rPr>
                <w:ins w:id="9100" w:author="Kisch, Christian" w:date="2022-02-08T10:31:00Z"/>
                <w:rFonts w:eastAsia="Times New Roman" w:cs="Calibri"/>
                <w:sz w:val="20"/>
                <w:szCs w:val="20"/>
                <w:lang w:eastAsia="de-DE"/>
              </w:rPr>
            </w:pPr>
            <w:ins w:id="9101" w:author="Kisch, Christian" w:date="2022-02-08T10:33:00Z">
              <w:r>
                <w:rPr>
                  <w:sz w:val="20"/>
                  <w:szCs w:val="20"/>
                </w:rPr>
                <w:t>Ja</w:t>
              </w:r>
            </w:ins>
          </w:p>
        </w:tc>
        <w:tc>
          <w:tcPr>
            <w:tcW w:w="992" w:type="dxa"/>
            <w:shd w:val="clear" w:color="000000" w:fill="auto"/>
          </w:tcPr>
          <w:p w14:paraId="706BA445" w14:textId="56B54F3F" w:rsidR="00D62DB1" w:rsidRPr="00CF5477" w:rsidRDefault="00D62DB1" w:rsidP="00D62DB1">
            <w:pPr>
              <w:spacing w:before="0" w:after="0" w:line="240" w:lineRule="auto"/>
              <w:jc w:val="center"/>
              <w:rPr>
                <w:ins w:id="9102" w:author="Kisch, Christian" w:date="2022-02-08T10:31:00Z"/>
                <w:rFonts w:eastAsia="Times New Roman" w:cs="Calibri"/>
                <w:sz w:val="20"/>
                <w:szCs w:val="20"/>
                <w:lang w:eastAsia="de-DE"/>
              </w:rPr>
            </w:pPr>
            <w:ins w:id="9103" w:author="Kisch, Christian" w:date="2022-02-08T10:34:00Z">
              <w:r>
                <w:rPr>
                  <w:sz w:val="20"/>
                  <w:szCs w:val="20"/>
                </w:rPr>
                <w:t>Nein</w:t>
              </w:r>
            </w:ins>
          </w:p>
        </w:tc>
        <w:tc>
          <w:tcPr>
            <w:tcW w:w="992" w:type="dxa"/>
            <w:shd w:val="clear" w:color="000000" w:fill="auto"/>
            <w:hideMark/>
          </w:tcPr>
          <w:p w14:paraId="6C89F130" w14:textId="40B16D6E" w:rsidR="00D62DB1" w:rsidRPr="00CF5477" w:rsidRDefault="00D62DB1" w:rsidP="00D62DB1">
            <w:pPr>
              <w:spacing w:before="0" w:after="0" w:line="240" w:lineRule="auto"/>
              <w:jc w:val="center"/>
              <w:rPr>
                <w:ins w:id="9104" w:author="Kisch, Christian" w:date="2022-02-08T10:31:00Z"/>
                <w:rFonts w:eastAsia="Times New Roman" w:cs="Calibri"/>
                <w:sz w:val="20"/>
                <w:szCs w:val="20"/>
                <w:lang w:eastAsia="de-DE"/>
              </w:rPr>
            </w:pPr>
            <w:ins w:id="9105" w:author="Kisch, Christian" w:date="2022-02-08T10:34:00Z">
              <w:r>
                <w:rPr>
                  <w:sz w:val="20"/>
                  <w:szCs w:val="20"/>
                </w:rPr>
                <w:t>Nein</w:t>
              </w:r>
            </w:ins>
          </w:p>
        </w:tc>
        <w:tc>
          <w:tcPr>
            <w:tcW w:w="1134" w:type="dxa"/>
            <w:shd w:val="clear" w:color="000000" w:fill="auto"/>
            <w:hideMark/>
          </w:tcPr>
          <w:p w14:paraId="02F69DAD" w14:textId="49840A53" w:rsidR="00D62DB1" w:rsidRPr="00CF5477" w:rsidRDefault="00D62DB1" w:rsidP="00D62DB1">
            <w:pPr>
              <w:spacing w:before="0" w:after="0" w:line="240" w:lineRule="auto"/>
              <w:jc w:val="center"/>
              <w:rPr>
                <w:ins w:id="9106" w:author="Kisch, Christian" w:date="2022-02-08T10:31:00Z"/>
                <w:rFonts w:eastAsia="Times New Roman" w:cs="Calibri"/>
                <w:sz w:val="20"/>
                <w:szCs w:val="20"/>
                <w:lang w:eastAsia="de-DE"/>
              </w:rPr>
            </w:pPr>
            <w:ins w:id="9107" w:author="Kisch, Christian" w:date="2022-02-08T10:35:00Z">
              <w:r>
                <w:rPr>
                  <w:sz w:val="20"/>
                  <w:szCs w:val="20"/>
                </w:rPr>
                <w:t>Nein</w:t>
              </w:r>
            </w:ins>
          </w:p>
        </w:tc>
        <w:tc>
          <w:tcPr>
            <w:tcW w:w="1134" w:type="dxa"/>
            <w:shd w:val="clear" w:color="000000" w:fill="auto"/>
            <w:hideMark/>
          </w:tcPr>
          <w:p w14:paraId="4A0BA43A" w14:textId="6000E74C" w:rsidR="00D62DB1" w:rsidRPr="00CF5477" w:rsidRDefault="00D62DB1" w:rsidP="00D62DB1">
            <w:pPr>
              <w:spacing w:before="0" w:after="0" w:line="240" w:lineRule="auto"/>
              <w:jc w:val="center"/>
              <w:rPr>
                <w:ins w:id="9108" w:author="Kisch, Christian" w:date="2022-02-08T10:31:00Z"/>
                <w:rFonts w:eastAsia="Times New Roman" w:cs="Calibri"/>
                <w:sz w:val="20"/>
                <w:szCs w:val="20"/>
                <w:lang w:eastAsia="de-DE"/>
              </w:rPr>
            </w:pPr>
            <w:ins w:id="9109" w:author="Kisch, Christian" w:date="2022-02-08T10:35:00Z">
              <w:r>
                <w:rPr>
                  <w:sz w:val="20"/>
                  <w:szCs w:val="20"/>
                </w:rPr>
                <w:t>x</w:t>
              </w:r>
            </w:ins>
          </w:p>
        </w:tc>
      </w:tr>
      <w:tr w:rsidR="00D62DB1" w:rsidRPr="00CF5477" w14:paraId="09FDFC36" w14:textId="77777777" w:rsidTr="00017199">
        <w:trPr>
          <w:trHeight w:val="551"/>
          <w:ins w:id="9110" w:author="Kisch, Christian" w:date="2022-02-08T10:31:00Z"/>
        </w:trPr>
        <w:tc>
          <w:tcPr>
            <w:tcW w:w="626" w:type="dxa"/>
            <w:shd w:val="clear" w:color="000000" w:fill="auto"/>
            <w:hideMark/>
          </w:tcPr>
          <w:p w14:paraId="3E37BC7B" w14:textId="77777777" w:rsidR="00D62DB1" w:rsidRPr="00CF5477" w:rsidRDefault="00D62DB1" w:rsidP="00D62DB1">
            <w:pPr>
              <w:spacing w:before="0" w:after="0" w:line="240" w:lineRule="auto"/>
              <w:jc w:val="right"/>
              <w:rPr>
                <w:ins w:id="9111" w:author="Kisch, Christian" w:date="2022-02-08T10:31:00Z"/>
                <w:rFonts w:eastAsia="Times New Roman" w:cs="Calibri"/>
                <w:color w:val="000000"/>
                <w:lang w:eastAsia="de-DE"/>
              </w:rPr>
            </w:pPr>
            <w:ins w:id="9112" w:author="Kisch, Christian" w:date="2022-02-08T10:31:00Z">
              <w:r>
                <w:rPr>
                  <w:rFonts w:eastAsia="Times New Roman" w:cs="Calibri"/>
                  <w:color w:val="000000"/>
                  <w:lang w:eastAsia="de-DE"/>
                </w:rPr>
                <w:t>16</w:t>
              </w:r>
            </w:ins>
          </w:p>
        </w:tc>
        <w:tc>
          <w:tcPr>
            <w:tcW w:w="2523" w:type="dxa"/>
            <w:shd w:val="clear" w:color="000000" w:fill="auto"/>
            <w:hideMark/>
          </w:tcPr>
          <w:p w14:paraId="7B468CBA" w14:textId="2D77C7A5" w:rsidR="00D62DB1" w:rsidRPr="00CF5477" w:rsidRDefault="00D62DB1" w:rsidP="00D62DB1">
            <w:pPr>
              <w:spacing w:before="0" w:after="0" w:line="240" w:lineRule="auto"/>
              <w:rPr>
                <w:ins w:id="9113" w:author="Kisch, Christian" w:date="2022-02-08T10:31:00Z"/>
                <w:rFonts w:eastAsia="Times New Roman" w:cs="Calibri"/>
                <w:color w:val="000000"/>
                <w:lang w:eastAsia="de-DE"/>
              </w:rPr>
            </w:pPr>
            <w:ins w:id="9114"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C91B7CD" w14:textId="77777777" w:rsidR="00D62DB1" w:rsidRPr="00CF5477" w:rsidRDefault="00D62DB1" w:rsidP="00D62DB1">
            <w:pPr>
              <w:spacing w:before="0" w:after="0" w:line="240" w:lineRule="auto"/>
              <w:rPr>
                <w:ins w:id="9115" w:author="Kisch, Christian" w:date="2022-02-08T10:31:00Z"/>
                <w:rFonts w:eastAsia="Times New Roman" w:cs="Calibri"/>
                <w:b/>
                <w:bCs/>
                <w:sz w:val="20"/>
                <w:szCs w:val="20"/>
                <w:lang w:eastAsia="de-DE"/>
              </w:rPr>
            </w:pPr>
            <w:ins w:id="9116" w:author="Kisch, Christian" w:date="2022-02-08T10:31:00Z">
              <w:r w:rsidRPr="00CF5477">
                <w:rPr>
                  <w:rFonts w:eastAsia="Times New Roman" w:cs="Calibri"/>
                  <w:b/>
                  <w:bCs/>
                  <w:sz w:val="20"/>
                  <w:szCs w:val="20"/>
                  <w:lang w:eastAsia="de-DE"/>
                </w:rPr>
                <w:t>Metadaten zum Verfahren</w:t>
              </w:r>
            </w:ins>
          </w:p>
        </w:tc>
        <w:tc>
          <w:tcPr>
            <w:tcW w:w="1418" w:type="dxa"/>
            <w:shd w:val="clear" w:color="000000" w:fill="auto"/>
            <w:hideMark/>
          </w:tcPr>
          <w:p w14:paraId="5D45139B" w14:textId="7CE1C606" w:rsidR="00D62DB1" w:rsidRPr="00CF5477" w:rsidRDefault="00D62DB1" w:rsidP="00D62DB1">
            <w:pPr>
              <w:spacing w:before="0" w:after="0" w:line="240" w:lineRule="auto"/>
              <w:jc w:val="center"/>
              <w:rPr>
                <w:ins w:id="9117" w:author="Kisch, Christian" w:date="2022-02-08T10:31:00Z"/>
                <w:rFonts w:eastAsia="Times New Roman" w:cs="Calibri"/>
                <w:sz w:val="20"/>
                <w:szCs w:val="20"/>
                <w:lang w:eastAsia="de-DE"/>
              </w:rPr>
            </w:pPr>
            <w:ins w:id="9118" w:author="Kisch, Christian" w:date="2022-02-08T10:33:00Z">
              <w:r>
                <w:rPr>
                  <w:sz w:val="20"/>
                  <w:szCs w:val="20"/>
                </w:rPr>
                <w:t>Ja</w:t>
              </w:r>
            </w:ins>
          </w:p>
        </w:tc>
        <w:tc>
          <w:tcPr>
            <w:tcW w:w="992" w:type="dxa"/>
            <w:shd w:val="clear" w:color="000000" w:fill="auto"/>
          </w:tcPr>
          <w:p w14:paraId="3E0DFCDF" w14:textId="2358A9D2" w:rsidR="00D62DB1" w:rsidRPr="00CF5477" w:rsidRDefault="00D62DB1" w:rsidP="00D62DB1">
            <w:pPr>
              <w:spacing w:before="0" w:after="0" w:line="240" w:lineRule="auto"/>
              <w:jc w:val="center"/>
              <w:rPr>
                <w:ins w:id="9119" w:author="Kisch, Christian" w:date="2022-02-08T10:31:00Z"/>
                <w:rFonts w:eastAsia="Times New Roman" w:cs="Calibri"/>
                <w:sz w:val="20"/>
                <w:szCs w:val="20"/>
                <w:lang w:eastAsia="de-DE"/>
              </w:rPr>
            </w:pPr>
            <w:ins w:id="9120" w:author="Kisch, Christian" w:date="2022-02-08T10:34:00Z">
              <w:r>
                <w:rPr>
                  <w:sz w:val="20"/>
                  <w:szCs w:val="20"/>
                </w:rPr>
                <w:t>Nein</w:t>
              </w:r>
            </w:ins>
          </w:p>
        </w:tc>
        <w:tc>
          <w:tcPr>
            <w:tcW w:w="992" w:type="dxa"/>
            <w:shd w:val="clear" w:color="000000" w:fill="auto"/>
            <w:hideMark/>
          </w:tcPr>
          <w:p w14:paraId="39AACF81" w14:textId="6CBA2ED0" w:rsidR="00D62DB1" w:rsidRPr="00CF5477" w:rsidRDefault="00D62DB1" w:rsidP="00D62DB1">
            <w:pPr>
              <w:spacing w:before="0" w:after="0" w:line="240" w:lineRule="auto"/>
              <w:jc w:val="center"/>
              <w:rPr>
                <w:ins w:id="9121" w:author="Kisch, Christian" w:date="2022-02-08T10:31:00Z"/>
                <w:rFonts w:eastAsia="Times New Roman" w:cs="Calibri"/>
                <w:sz w:val="20"/>
                <w:szCs w:val="20"/>
                <w:lang w:eastAsia="de-DE"/>
              </w:rPr>
            </w:pPr>
            <w:ins w:id="9122" w:author="Kisch, Christian" w:date="2022-02-08T10:34:00Z">
              <w:r>
                <w:rPr>
                  <w:sz w:val="20"/>
                  <w:szCs w:val="20"/>
                </w:rPr>
                <w:t>Nein</w:t>
              </w:r>
            </w:ins>
          </w:p>
        </w:tc>
        <w:tc>
          <w:tcPr>
            <w:tcW w:w="1134" w:type="dxa"/>
            <w:shd w:val="clear" w:color="000000" w:fill="auto"/>
            <w:hideMark/>
          </w:tcPr>
          <w:p w14:paraId="68E74F31" w14:textId="5CAE134F" w:rsidR="00D62DB1" w:rsidRPr="00CF5477" w:rsidRDefault="00D62DB1" w:rsidP="00D62DB1">
            <w:pPr>
              <w:spacing w:before="0" w:after="0" w:line="240" w:lineRule="auto"/>
              <w:jc w:val="center"/>
              <w:rPr>
                <w:ins w:id="9123" w:author="Kisch, Christian" w:date="2022-02-08T10:31:00Z"/>
                <w:rFonts w:eastAsia="Times New Roman" w:cs="Calibri"/>
                <w:sz w:val="20"/>
                <w:szCs w:val="20"/>
                <w:lang w:eastAsia="de-DE"/>
              </w:rPr>
            </w:pPr>
            <w:ins w:id="9124" w:author="Kisch, Christian" w:date="2022-02-08T10:35:00Z">
              <w:r>
                <w:rPr>
                  <w:sz w:val="20"/>
                  <w:szCs w:val="20"/>
                </w:rPr>
                <w:t>x</w:t>
              </w:r>
            </w:ins>
          </w:p>
        </w:tc>
        <w:tc>
          <w:tcPr>
            <w:tcW w:w="1134" w:type="dxa"/>
            <w:shd w:val="clear" w:color="000000" w:fill="auto"/>
            <w:hideMark/>
          </w:tcPr>
          <w:p w14:paraId="0CD60802" w14:textId="71122BBF" w:rsidR="00D62DB1" w:rsidRPr="00CF5477" w:rsidRDefault="00D62DB1" w:rsidP="00D62DB1">
            <w:pPr>
              <w:spacing w:before="0" w:after="0" w:line="240" w:lineRule="auto"/>
              <w:jc w:val="center"/>
              <w:rPr>
                <w:ins w:id="9125" w:author="Kisch, Christian" w:date="2022-02-08T10:31:00Z"/>
                <w:rFonts w:eastAsia="Times New Roman" w:cs="Calibri"/>
                <w:sz w:val="20"/>
                <w:szCs w:val="20"/>
                <w:lang w:eastAsia="de-DE"/>
              </w:rPr>
            </w:pPr>
            <w:ins w:id="9126" w:author="Kisch, Christian" w:date="2022-02-08T10:35:00Z">
              <w:r>
                <w:rPr>
                  <w:sz w:val="20"/>
                  <w:szCs w:val="20"/>
                </w:rPr>
                <w:t>x</w:t>
              </w:r>
            </w:ins>
          </w:p>
        </w:tc>
      </w:tr>
      <w:tr w:rsidR="00D62DB1" w:rsidRPr="00CF5477" w14:paraId="6C71D900" w14:textId="77777777" w:rsidTr="00017199">
        <w:trPr>
          <w:trHeight w:val="525"/>
          <w:ins w:id="9127" w:author="Kisch, Christian" w:date="2022-02-08T10:31:00Z"/>
        </w:trPr>
        <w:tc>
          <w:tcPr>
            <w:tcW w:w="626" w:type="dxa"/>
            <w:shd w:val="clear" w:color="000000" w:fill="auto"/>
            <w:hideMark/>
          </w:tcPr>
          <w:p w14:paraId="6FC16208" w14:textId="77777777" w:rsidR="00D62DB1" w:rsidRPr="00CF5477" w:rsidRDefault="00D62DB1" w:rsidP="00D62DB1">
            <w:pPr>
              <w:spacing w:before="0" w:after="0" w:line="240" w:lineRule="auto"/>
              <w:jc w:val="right"/>
              <w:rPr>
                <w:ins w:id="9128" w:author="Kisch, Christian" w:date="2022-02-08T10:31:00Z"/>
                <w:rFonts w:eastAsia="Times New Roman" w:cs="Calibri"/>
                <w:color w:val="000000"/>
                <w:lang w:eastAsia="de-DE"/>
              </w:rPr>
            </w:pPr>
            <w:ins w:id="9129" w:author="Kisch, Christian" w:date="2022-02-08T10:31:00Z">
              <w:r>
                <w:rPr>
                  <w:rFonts w:eastAsia="Times New Roman" w:cs="Calibri"/>
                  <w:color w:val="000000"/>
                  <w:lang w:eastAsia="de-DE"/>
                </w:rPr>
                <w:t>17</w:t>
              </w:r>
            </w:ins>
          </w:p>
        </w:tc>
        <w:tc>
          <w:tcPr>
            <w:tcW w:w="2523" w:type="dxa"/>
            <w:shd w:val="clear" w:color="000000" w:fill="auto"/>
            <w:hideMark/>
          </w:tcPr>
          <w:p w14:paraId="68DAB282" w14:textId="227D3427" w:rsidR="00D62DB1" w:rsidRPr="00CF5477" w:rsidRDefault="00D62DB1" w:rsidP="00D62DB1">
            <w:pPr>
              <w:spacing w:before="0" w:after="0" w:line="240" w:lineRule="auto"/>
              <w:rPr>
                <w:ins w:id="9130" w:author="Kisch, Christian" w:date="2022-02-08T10:31:00Z"/>
                <w:rFonts w:eastAsia="Times New Roman" w:cs="Calibri"/>
                <w:color w:val="000000"/>
                <w:lang w:eastAsia="de-DE"/>
              </w:rPr>
            </w:pPr>
            <w:ins w:id="9131"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8FF0AC2" w14:textId="77777777" w:rsidR="00D62DB1" w:rsidRPr="00CF5477" w:rsidRDefault="00D62DB1" w:rsidP="00D62DB1">
            <w:pPr>
              <w:spacing w:before="0" w:after="0" w:line="240" w:lineRule="auto"/>
              <w:rPr>
                <w:ins w:id="9132" w:author="Kisch, Christian" w:date="2022-02-08T10:31:00Z"/>
                <w:rFonts w:eastAsia="Times New Roman" w:cs="Calibri"/>
                <w:b/>
                <w:bCs/>
                <w:sz w:val="20"/>
                <w:szCs w:val="20"/>
                <w:lang w:eastAsia="de-DE"/>
              </w:rPr>
            </w:pPr>
            <w:ins w:id="9133" w:author="Kisch, Christian" w:date="2022-02-08T10:31:00Z">
              <w:r w:rsidRPr="00CF5477">
                <w:rPr>
                  <w:rFonts w:eastAsia="Times New Roman" w:cs="Calibri"/>
                  <w:b/>
                  <w:bCs/>
                  <w:sz w:val="20"/>
                  <w:szCs w:val="20"/>
                  <w:lang w:eastAsia="de-DE"/>
                </w:rPr>
                <w:t>Verfahrenshistorie</w:t>
              </w:r>
            </w:ins>
          </w:p>
        </w:tc>
        <w:tc>
          <w:tcPr>
            <w:tcW w:w="1418" w:type="dxa"/>
            <w:shd w:val="clear" w:color="000000" w:fill="auto"/>
            <w:hideMark/>
          </w:tcPr>
          <w:p w14:paraId="5B4C6CAC" w14:textId="74C190BA" w:rsidR="00D62DB1" w:rsidRPr="00CF5477" w:rsidRDefault="00D62DB1" w:rsidP="00D62DB1">
            <w:pPr>
              <w:spacing w:before="0" w:after="0" w:line="240" w:lineRule="auto"/>
              <w:jc w:val="center"/>
              <w:rPr>
                <w:ins w:id="9134" w:author="Kisch, Christian" w:date="2022-02-08T10:31:00Z"/>
                <w:rFonts w:eastAsia="Times New Roman" w:cs="Calibri"/>
                <w:sz w:val="20"/>
                <w:szCs w:val="20"/>
                <w:lang w:eastAsia="de-DE"/>
              </w:rPr>
            </w:pPr>
            <w:ins w:id="9135" w:author="Kisch, Christian" w:date="2022-02-08T10:33:00Z">
              <w:r>
                <w:rPr>
                  <w:sz w:val="20"/>
                  <w:szCs w:val="20"/>
                </w:rPr>
                <w:t>Nein</w:t>
              </w:r>
            </w:ins>
          </w:p>
        </w:tc>
        <w:tc>
          <w:tcPr>
            <w:tcW w:w="992" w:type="dxa"/>
            <w:shd w:val="clear" w:color="000000" w:fill="auto"/>
          </w:tcPr>
          <w:p w14:paraId="1DF1E52B" w14:textId="56F649FC" w:rsidR="00D62DB1" w:rsidRPr="00CF5477" w:rsidRDefault="00D62DB1" w:rsidP="00D62DB1">
            <w:pPr>
              <w:spacing w:before="0" w:after="0" w:line="240" w:lineRule="auto"/>
              <w:jc w:val="center"/>
              <w:rPr>
                <w:ins w:id="9136" w:author="Kisch, Christian" w:date="2022-02-08T10:31:00Z"/>
                <w:rFonts w:eastAsia="Times New Roman" w:cs="Calibri"/>
                <w:sz w:val="20"/>
                <w:szCs w:val="20"/>
                <w:lang w:eastAsia="de-DE"/>
              </w:rPr>
            </w:pPr>
            <w:ins w:id="9137" w:author="Kisch, Christian" w:date="2022-02-08T10:34:00Z">
              <w:r>
                <w:rPr>
                  <w:sz w:val="20"/>
                  <w:szCs w:val="20"/>
                </w:rPr>
                <w:t>Nein</w:t>
              </w:r>
            </w:ins>
          </w:p>
        </w:tc>
        <w:tc>
          <w:tcPr>
            <w:tcW w:w="992" w:type="dxa"/>
            <w:shd w:val="clear" w:color="000000" w:fill="auto"/>
            <w:hideMark/>
          </w:tcPr>
          <w:p w14:paraId="63F15E90" w14:textId="2A6608DA" w:rsidR="00D62DB1" w:rsidRPr="00CF5477" w:rsidRDefault="00D62DB1" w:rsidP="00D62DB1">
            <w:pPr>
              <w:spacing w:before="0" w:after="0" w:line="240" w:lineRule="auto"/>
              <w:jc w:val="center"/>
              <w:rPr>
                <w:ins w:id="9138" w:author="Kisch, Christian" w:date="2022-02-08T10:31:00Z"/>
                <w:rFonts w:eastAsia="Times New Roman" w:cs="Calibri"/>
                <w:sz w:val="20"/>
                <w:szCs w:val="20"/>
                <w:lang w:eastAsia="de-DE"/>
              </w:rPr>
            </w:pPr>
            <w:ins w:id="9139" w:author="Kisch, Christian" w:date="2022-02-08T10:34:00Z">
              <w:r>
                <w:rPr>
                  <w:sz w:val="20"/>
                  <w:szCs w:val="20"/>
                </w:rPr>
                <w:t>Nein</w:t>
              </w:r>
            </w:ins>
          </w:p>
        </w:tc>
        <w:tc>
          <w:tcPr>
            <w:tcW w:w="1134" w:type="dxa"/>
            <w:shd w:val="clear" w:color="000000" w:fill="auto"/>
            <w:hideMark/>
          </w:tcPr>
          <w:p w14:paraId="3DC5A024" w14:textId="1451CAC5" w:rsidR="00D62DB1" w:rsidRPr="00CF5477" w:rsidRDefault="00D62DB1" w:rsidP="00D62DB1">
            <w:pPr>
              <w:spacing w:before="0" w:after="0" w:line="240" w:lineRule="auto"/>
              <w:jc w:val="center"/>
              <w:rPr>
                <w:ins w:id="9140" w:author="Kisch, Christian" w:date="2022-02-08T10:31:00Z"/>
                <w:rFonts w:eastAsia="Times New Roman" w:cs="Calibri"/>
                <w:sz w:val="20"/>
                <w:szCs w:val="20"/>
                <w:lang w:eastAsia="de-DE"/>
              </w:rPr>
            </w:pPr>
            <w:ins w:id="9141" w:author="Kisch, Christian" w:date="2022-02-08T10:35:00Z">
              <w:r>
                <w:rPr>
                  <w:sz w:val="20"/>
                  <w:szCs w:val="20"/>
                </w:rPr>
                <w:t>x</w:t>
              </w:r>
            </w:ins>
          </w:p>
        </w:tc>
        <w:tc>
          <w:tcPr>
            <w:tcW w:w="1134" w:type="dxa"/>
            <w:shd w:val="clear" w:color="000000" w:fill="auto"/>
            <w:hideMark/>
          </w:tcPr>
          <w:p w14:paraId="619D5925" w14:textId="6C7A5D0D" w:rsidR="00D62DB1" w:rsidRPr="00CF5477" w:rsidRDefault="00D62DB1" w:rsidP="00D62DB1">
            <w:pPr>
              <w:spacing w:before="0" w:after="0" w:line="240" w:lineRule="auto"/>
              <w:jc w:val="center"/>
              <w:rPr>
                <w:ins w:id="9142" w:author="Kisch, Christian" w:date="2022-02-08T10:31:00Z"/>
                <w:rFonts w:eastAsia="Times New Roman" w:cs="Calibri"/>
                <w:sz w:val="20"/>
                <w:szCs w:val="20"/>
                <w:lang w:eastAsia="de-DE"/>
              </w:rPr>
            </w:pPr>
            <w:ins w:id="9143" w:author="Kisch, Christian" w:date="2022-02-08T10:35:00Z">
              <w:r>
                <w:rPr>
                  <w:sz w:val="20"/>
                  <w:szCs w:val="20"/>
                </w:rPr>
                <w:t>x</w:t>
              </w:r>
            </w:ins>
          </w:p>
        </w:tc>
      </w:tr>
      <w:tr w:rsidR="00D62DB1" w:rsidRPr="00CF5477" w14:paraId="6CCBE1EE" w14:textId="77777777" w:rsidTr="00017199">
        <w:trPr>
          <w:trHeight w:val="432"/>
          <w:ins w:id="9144" w:author="Kisch, Christian" w:date="2022-02-08T10:31:00Z"/>
        </w:trPr>
        <w:tc>
          <w:tcPr>
            <w:tcW w:w="626" w:type="dxa"/>
            <w:shd w:val="clear" w:color="000000" w:fill="auto"/>
            <w:hideMark/>
          </w:tcPr>
          <w:p w14:paraId="669EB8CD" w14:textId="77777777" w:rsidR="00D62DB1" w:rsidRPr="00CF5477" w:rsidRDefault="00D62DB1" w:rsidP="00D62DB1">
            <w:pPr>
              <w:spacing w:before="0" w:after="0" w:line="240" w:lineRule="auto"/>
              <w:jc w:val="right"/>
              <w:rPr>
                <w:ins w:id="9145" w:author="Kisch, Christian" w:date="2022-02-08T10:31:00Z"/>
                <w:rFonts w:eastAsia="Times New Roman" w:cs="Calibri"/>
                <w:color w:val="000000"/>
                <w:lang w:eastAsia="de-DE"/>
              </w:rPr>
            </w:pPr>
            <w:ins w:id="9146" w:author="Kisch, Christian" w:date="2022-02-08T10:31:00Z">
              <w:r>
                <w:rPr>
                  <w:rFonts w:eastAsia="Times New Roman" w:cs="Calibri"/>
                  <w:color w:val="000000"/>
                  <w:lang w:eastAsia="de-DE"/>
                </w:rPr>
                <w:t>18</w:t>
              </w:r>
            </w:ins>
          </w:p>
        </w:tc>
        <w:tc>
          <w:tcPr>
            <w:tcW w:w="2523" w:type="dxa"/>
            <w:shd w:val="clear" w:color="000000" w:fill="auto"/>
            <w:hideMark/>
          </w:tcPr>
          <w:p w14:paraId="72248E93" w14:textId="057D0D58" w:rsidR="00D62DB1" w:rsidRPr="00CF5477" w:rsidRDefault="00D62DB1" w:rsidP="00D62DB1">
            <w:pPr>
              <w:spacing w:before="0" w:after="0" w:line="240" w:lineRule="auto"/>
              <w:rPr>
                <w:ins w:id="9147" w:author="Kisch, Christian" w:date="2022-02-08T10:31:00Z"/>
                <w:rFonts w:eastAsia="Times New Roman" w:cs="Calibri"/>
                <w:color w:val="000000"/>
                <w:lang w:eastAsia="de-DE"/>
              </w:rPr>
            </w:pPr>
            <w:ins w:id="9148"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7F7E9223" w14:textId="77777777" w:rsidR="00D62DB1" w:rsidRPr="00CF5477" w:rsidRDefault="00D62DB1" w:rsidP="00D62DB1">
            <w:pPr>
              <w:spacing w:before="0" w:after="0" w:line="240" w:lineRule="auto"/>
              <w:rPr>
                <w:ins w:id="9149" w:author="Kisch, Christian" w:date="2022-02-08T10:31:00Z"/>
                <w:rFonts w:eastAsia="Times New Roman" w:cs="Calibri"/>
                <w:b/>
                <w:bCs/>
                <w:sz w:val="20"/>
                <w:szCs w:val="20"/>
                <w:lang w:eastAsia="de-DE"/>
              </w:rPr>
            </w:pPr>
            <w:ins w:id="9150" w:author="Kisch, Christian" w:date="2022-02-08T10:31:00Z">
              <w:r w:rsidRPr="00CF5477">
                <w:rPr>
                  <w:rFonts w:eastAsia="Times New Roman" w:cs="Calibri"/>
                  <w:b/>
                  <w:bCs/>
                  <w:sz w:val="20"/>
                  <w:szCs w:val="20"/>
                  <w:lang w:eastAsia="de-DE"/>
                </w:rPr>
                <w:t>Ordner</w:t>
              </w:r>
            </w:ins>
          </w:p>
        </w:tc>
        <w:tc>
          <w:tcPr>
            <w:tcW w:w="1418" w:type="dxa"/>
            <w:shd w:val="clear" w:color="000000" w:fill="auto"/>
            <w:hideMark/>
          </w:tcPr>
          <w:p w14:paraId="35B948EB" w14:textId="0B3FA983" w:rsidR="00D62DB1" w:rsidRPr="00CF5477" w:rsidRDefault="00D62DB1" w:rsidP="00D62DB1">
            <w:pPr>
              <w:spacing w:before="0" w:after="0" w:line="240" w:lineRule="auto"/>
              <w:jc w:val="center"/>
              <w:rPr>
                <w:ins w:id="9151" w:author="Kisch, Christian" w:date="2022-02-08T10:31:00Z"/>
                <w:rFonts w:eastAsia="Times New Roman" w:cs="Calibri"/>
                <w:sz w:val="20"/>
                <w:szCs w:val="20"/>
                <w:lang w:eastAsia="de-DE"/>
              </w:rPr>
            </w:pPr>
            <w:ins w:id="9152" w:author="Kisch, Christian" w:date="2022-02-08T10:33:00Z">
              <w:r>
                <w:rPr>
                  <w:sz w:val="20"/>
                  <w:szCs w:val="20"/>
                </w:rPr>
                <w:t>Ja</w:t>
              </w:r>
            </w:ins>
          </w:p>
        </w:tc>
        <w:tc>
          <w:tcPr>
            <w:tcW w:w="992" w:type="dxa"/>
            <w:shd w:val="clear" w:color="000000" w:fill="auto"/>
          </w:tcPr>
          <w:p w14:paraId="202F311F" w14:textId="11EBA352" w:rsidR="00D62DB1" w:rsidRPr="00CF5477" w:rsidRDefault="00D62DB1" w:rsidP="00D62DB1">
            <w:pPr>
              <w:spacing w:before="0" w:after="0" w:line="240" w:lineRule="auto"/>
              <w:jc w:val="center"/>
              <w:rPr>
                <w:ins w:id="9153" w:author="Kisch, Christian" w:date="2022-02-08T10:31:00Z"/>
                <w:rFonts w:eastAsia="Times New Roman" w:cs="Calibri"/>
                <w:sz w:val="20"/>
                <w:szCs w:val="20"/>
                <w:lang w:eastAsia="de-DE"/>
              </w:rPr>
            </w:pPr>
            <w:ins w:id="9154" w:author="Kisch, Christian" w:date="2022-02-08T10:34:00Z">
              <w:r>
                <w:rPr>
                  <w:sz w:val="20"/>
                  <w:szCs w:val="20"/>
                </w:rPr>
                <w:t>Nein</w:t>
              </w:r>
            </w:ins>
          </w:p>
        </w:tc>
        <w:tc>
          <w:tcPr>
            <w:tcW w:w="992" w:type="dxa"/>
            <w:shd w:val="clear" w:color="000000" w:fill="auto"/>
            <w:hideMark/>
          </w:tcPr>
          <w:p w14:paraId="4D7C2C41" w14:textId="4F8E0425" w:rsidR="00D62DB1" w:rsidRPr="00CF5477" w:rsidRDefault="00D62DB1" w:rsidP="00D62DB1">
            <w:pPr>
              <w:spacing w:before="0" w:after="0" w:line="240" w:lineRule="auto"/>
              <w:jc w:val="center"/>
              <w:rPr>
                <w:ins w:id="9155" w:author="Kisch, Christian" w:date="2022-02-08T10:31:00Z"/>
                <w:rFonts w:eastAsia="Times New Roman" w:cs="Calibri"/>
                <w:sz w:val="20"/>
                <w:szCs w:val="20"/>
                <w:lang w:eastAsia="de-DE"/>
              </w:rPr>
            </w:pPr>
            <w:ins w:id="9156" w:author="Kisch, Christian" w:date="2022-02-08T10:34:00Z">
              <w:r>
                <w:rPr>
                  <w:sz w:val="20"/>
                  <w:szCs w:val="20"/>
                </w:rPr>
                <w:t>Nein</w:t>
              </w:r>
            </w:ins>
          </w:p>
        </w:tc>
        <w:tc>
          <w:tcPr>
            <w:tcW w:w="1134" w:type="dxa"/>
            <w:shd w:val="clear" w:color="000000" w:fill="auto"/>
            <w:hideMark/>
          </w:tcPr>
          <w:p w14:paraId="2FBAAA15" w14:textId="4E0BDA70" w:rsidR="00D62DB1" w:rsidRPr="00CF5477" w:rsidRDefault="00D62DB1" w:rsidP="00D62DB1">
            <w:pPr>
              <w:spacing w:before="0" w:after="0" w:line="240" w:lineRule="auto"/>
              <w:jc w:val="center"/>
              <w:rPr>
                <w:ins w:id="9157" w:author="Kisch, Christian" w:date="2022-02-08T10:31:00Z"/>
                <w:rFonts w:eastAsia="Times New Roman" w:cs="Calibri"/>
                <w:sz w:val="20"/>
                <w:szCs w:val="20"/>
                <w:lang w:eastAsia="de-DE"/>
              </w:rPr>
            </w:pPr>
            <w:ins w:id="9158" w:author="Kisch, Christian" w:date="2022-02-08T10:35:00Z">
              <w:r>
                <w:rPr>
                  <w:sz w:val="20"/>
                  <w:szCs w:val="20"/>
                </w:rPr>
                <w:t>x</w:t>
              </w:r>
            </w:ins>
          </w:p>
        </w:tc>
        <w:tc>
          <w:tcPr>
            <w:tcW w:w="1134" w:type="dxa"/>
            <w:shd w:val="clear" w:color="000000" w:fill="auto"/>
            <w:hideMark/>
          </w:tcPr>
          <w:p w14:paraId="271BB3C2" w14:textId="0BD3759B" w:rsidR="00D62DB1" w:rsidRPr="00CF5477" w:rsidRDefault="00D62DB1" w:rsidP="00D62DB1">
            <w:pPr>
              <w:spacing w:before="0" w:after="0" w:line="240" w:lineRule="auto"/>
              <w:jc w:val="center"/>
              <w:rPr>
                <w:ins w:id="9159" w:author="Kisch, Christian" w:date="2022-02-08T10:31:00Z"/>
                <w:rFonts w:eastAsia="Times New Roman" w:cs="Calibri"/>
                <w:sz w:val="20"/>
                <w:szCs w:val="20"/>
                <w:lang w:eastAsia="de-DE"/>
              </w:rPr>
            </w:pPr>
            <w:ins w:id="9160" w:author="Kisch, Christian" w:date="2022-02-08T10:35:00Z">
              <w:r>
                <w:rPr>
                  <w:sz w:val="20"/>
                  <w:szCs w:val="20"/>
                </w:rPr>
                <w:t>x</w:t>
              </w:r>
            </w:ins>
          </w:p>
        </w:tc>
      </w:tr>
      <w:tr w:rsidR="00D62DB1" w:rsidRPr="00CF5477" w14:paraId="6A3A6CED" w14:textId="77777777" w:rsidTr="00017199">
        <w:trPr>
          <w:trHeight w:val="454"/>
          <w:ins w:id="9161" w:author="Kisch, Christian" w:date="2022-02-08T10:31:00Z"/>
        </w:trPr>
        <w:tc>
          <w:tcPr>
            <w:tcW w:w="626" w:type="dxa"/>
            <w:shd w:val="clear" w:color="000000" w:fill="auto"/>
            <w:hideMark/>
          </w:tcPr>
          <w:p w14:paraId="64A75A19" w14:textId="77777777" w:rsidR="00D62DB1" w:rsidRPr="00CF5477" w:rsidRDefault="00D62DB1" w:rsidP="00D62DB1">
            <w:pPr>
              <w:spacing w:before="0" w:after="0" w:line="240" w:lineRule="auto"/>
              <w:jc w:val="right"/>
              <w:rPr>
                <w:ins w:id="9162" w:author="Kisch, Christian" w:date="2022-02-08T10:31:00Z"/>
                <w:rFonts w:eastAsia="Times New Roman" w:cs="Calibri"/>
                <w:color w:val="000000"/>
                <w:lang w:eastAsia="de-DE"/>
              </w:rPr>
            </w:pPr>
            <w:ins w:id="9163" w:author="Kisch, Christian" w:date="2022-02-08T10:31:00Z">
              <w:r>
                <w:rPr>
                  <w:rFonts w:eastAsia="Times New Roman" w:cs="Calibri"/>
                  <w:color w:val="000000"/>
                  <w:lang w:eastAsia="de-DE"/>
                </w:rPr>
                <w:t>19</w:t>
              </w:r>
            </w:ins>
          </w:p>
        </w:tc>
        <w:tc>
          <w:tcPr>
            <w:tcW w:w="2523" w:type="dxa"/>
            <w:shd w:val="clear" w:color="000000" w:fill="auto"/>
            <w:hideMark/>
          </w:tcPr>
          <w:p w14:paraId="03386DFE" w14:textId="2058AF14" w:rsidR="00D62DB1" w:rsidRPr="00CF5477" w:rsidRDefault="00D62DB1" w:rsidP="00D62DB1">
            <w:pPr>
              <w:spacing w:before="0" w:after="0" w:line="240" w:lineRule="auto"/>
              <w:rPr>
                <w:ins w:id="9164" w:author="Kisch, Christian" w:date="2022-02-08T10:31:00Z"/>
                <w:rFonts w:eastAsia="Times New Roman" w:cs="Calibri"/>
                <w:color w:val="000000"/>
                <w:lang w:eastAsia="de-DE"/>
              </w:rPr>
            </w:pPr>
            <w:ins w:id="9165"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6E054E2" w14:textId="77777777" w:rsidR="00D62DB1" w:rsidRPr="00CF5477" w:rsidRDefault="00D62DB1" w:rsidP="00D62DB1">
            <w:pPr>
              <w:spacing w:before="0" w:after="0" w:line="240" w:lineRule="auto"/>
              <w:rPr>
                <w:ins w:id="9166" w:author="Kisch, Christian" w:date="2022-02-08T10:31:00Z"/>
                <w:rFonts w:eastAsia="Times New Roman" w:cs="Calibri"/>
                <w:b/>
                <w:bCs/>
                <w:sz w:val="20"/>
                <w:szCs w:val="20"/>
                <w:lang w:eastAsia="de-DE"/>
              </w:rPr>
            </w:pPr>
            <w:ins w:id="9167" w:author="Kisch, Christian" w:date="2022-02-08T10:31:00Z">
              <w:r w:rsidRPr="00CF5477">
                <w:rPr>
                  <w:rFonts w:eastAsia="Times New Roman" w:cs="Calibri"/>
                  <w:b/>
                  <w:bCs/>
                  <w:sz w:val="20"/>
                  <w:szCs w:val="20"/>
                  <w:lang w:eastAsia="de-DE"/>
                </w:rPr>
                <w:t>Unterordner im Ordner „Akte“</w:t>
              </w:r>
            </w:ins>
          </w:p>
        </w:tc>
        <w:tc>
          <w:tcPr>
            <w:tcW w:w="1418" w:type="dxa"/>
            <w:shd w:val="clear" w:color="000000" w:fill="auto"/>
            <w:hideMark/>
          </w:tcPr>
          <w:p w14:paraId="07253102" w14:textId="2CFF1D6E" w:rsidR="00D62DB1" w:rsidRPr="00CF5477" w:rsidRDefault="00D62DB1" w:rsidP="00D62DB1">
            <w:pPr>
              <w:spacing w:before="0" w:after="0" w:line="240" w:lineRule="auto"/>
              <w:jc w:val="center"/>
              <w:rPr>
                <w:ins w:id="9168" w:author="Kisch, Christian" w:date="2022-02-08T10:31:00Z"/>
                <w:rFonts w:eastAsia="Times New Roman" w:cs="Calibri"/>
                <w:sz w:val="20"/>
                <w:szCs w:val="20"/>
                <w:lang w:eastAsia="de-DE"/>
              </w:rPr>
            </w:pPr>
            <w:ins w:id="9169" w:author="Kisch, Christian" w:date="2022-02-08T10:33:00Z">
              <w:r>
                <w:rPr>
                  <w:sz w:val="20"/>
                  <w:szCs w:val="20"/>
                </w:rPr>
                <w:t>Ja</w:t>
              </w:r>
            </w:ins>
          </w:p>
        </w:tc>
        <w:tc>
          <w:tcPr>
            <w:tcW w:w="992" w:type="dxa"/>
            <w:shd w:val="clear" w:color="000000" w:fill="auto"/>
          </w:tcPr>
          <w:p w14:paraId="38D5C81C" w14:textId="51492CE6" w:rsidR="00D62DB1" w:rsidRPr="00CF5477" w:rsidRDefault="00D62DB1" w:rsidP="00D62DB1">
            <w:pPr>
              <w:spacing w:before="0" w:after="0" w:line="240" w:lineRule="auto"/>
              <w:jc w:val="center"/>
              <w:rPr>
                <w:ins w:id="9170" w:author="Kisch, Christian" w:date="2022-02-08T10:31:00Z"/>
                <w:rFonts w:eastAsia="Times New Roman" w:cs="Calibri"/>
                <w:sz w:val="20"/>
                <w:szCs w:val="20"/>
                <w:lang w:eastAsia="de-DE"/>
              </w:rPr>
            </w:pPr>
            <w:ins w:id="9171" w:author="Kisch, Christian" w:date="2022-02-08T10:34:00Z">
              <w:r>
                <w:rPr>
                  <w:sz w:val="20"/>
                  <w:szCs w:val="20"/>
                </w:rPr>
                <w:t>Nein</w:t>
              </w:r>
            </w:ins>
          </w:p>
        </w:tc>
        <w:tc>
          <w:tcPr>
            <w:tcW w:w="992" w:type="dxa"/>
            <w:shd w:val="clear" w:color="000000" w:fill="auto"/>
            <w:hideMark/>
          </w:tcPr>
          <w:p w14:paraId="7C6A9E5A" w14:textId="75B56249" w:rsidR="00D62DB1" w:rsidRPr="00CF5477" w:rsidRDefault="00D62DB1" w:rsidP="00D62DB1">
            <w:pPr>
              <w:spacing w:before="0" w:after="0" w:line="240" w:lineRule="auto"/>
              <w:jc w:val="center"/>
              <w:rPr>
                <w:ins w:id="9172" w:author="Kisch, Christian" w:date="2022-02-08T10:31:00Z"/>
                <w:rFonts w:eastAsia="Times New Roman" w:cs="Calibri"/>
                <w:sz w:val="20"/>
                <w:szCs w:val="20"/>
                <w:lang w:eastAsia="de-DE"/>
              </w:rPr>
            </w:pPr>
            <w:ins w:id="9173" w:author="Kisch, Christian" w:date="2022-02-08T10:34:00Z">
              <w:r>
                <w:rPr>
                  <w:sz w:val="20"/>
                  <w:szCs w:val="20"/>
                </w:rPr>
                <w:t>Nein</w:t>
              </w:r>
            </w:ins>
          </w:p>
        </w:tc>
        <w:tc>
          <w:tcPr>
            <w:tcW w:w="1134" w:type="dxa"/>
            <w:shd w:val="clear" w:color="000000" w:fill="auto"/>
            <w:hideMark/>
          </w:tcPr>
          <w:p w14:paraId="2149EE24" w14:textId="09A1002A" w:rsidR="00D62DB1" w:rsidRPr="00CF5477" w:rsidRDefault="00D62DB1" w:rsidP="00D62DB1">
            <w:pPr>
              <w:spacing w:before="0" w:after="0" w:line="240" w:lineRule="auto"/>
              <w:jc w:val="center"/>
              <w:rPr>
                <w:ins w:id="9174" w:author="Kisch, Christian" w:date="2022-02-08T10:31:00Z"/>
                <w:rFonts w:eastAsia="Times New Roman" w:cs="Calibri"/>
                <w:sz w:val="20"/>
                <w:szCs w:val="20"/>
                <w:lang w:eastAsia="de-DE"/>
              </w:rPr>
            </w:pPr>
            <w:ins w:id="9175" w:author="Kisch, Christian" w:date="2022-02-08T10:35:00Z">
              <w:r>
                <w:rPr>
                  <w:sz w:val="20"/>
                  <w:szCs w:val="20"/>
                </w:rPr>
                <w:t>x</w:t>
              </w:r>
            </w:ins>
          </w:p>
        </w:tc>
        <w:tc>
          <w:tcPr>
            <w:tcW w:w="1134" w:type="dxa"/>
            <w:shd w:val="clear" w:color="000000" w:fill="auto"/>
            <w:hideMark/>
          </w:tcPr>
          <w:p w14:paraId="2C418FE7" w14:textId="7F0178DA" w:rsidR="00D62DB1" w:rsidRPr="00CF5477" w:rsidRDefault="00D62DB1" w:rsidP="00D62DB1">
            <w:pPr>
              <w:spacing w:before="0" w:after="0" w:line="240" w:lineRule="auto"/>
              <w:jc w:val="center"/>
              <w:rPr>
                <w:ins w:id="9176" w:author="Kisch, Christian" w:date="2022-02-08T10:31:00Z"/>
                <w:rFonts w:eastAsia="Times New Roman" w:cs="Calibri"/>
                <w:sz w:val="20"/>
                <w:szCs w:val="20"/>
                <w:lang w:eastAsia="de-DE"/>
              </w:rPr>
            </w:pPr>
            <w:ins w:id="9177" w:author="Kisch, Christian" w:date="2022-02-08T10:35:00Z">
              <w:r>
                <w:rPr>
                  <w:sz w:val="20"/>
                  <w:szCs w:val="20"/>
                </w:rPr>
                <w:t>x</w:t>
              </w:r>
            </w:ins>
          </w:p>
        </w:tc>
      </w:tr>
      <w:tr w:rsidR="00D62DB1" w:rsidRPr="00CF5477" w14:paraId="57A757A7" w14:textId="77777777" w:rsidTr="00017199">
        <w:trPr>
          <w:trHeight w:val="475"/>
          <w:ins w:id="9178" w:author="Kisch, Christian" w:date="2022-02-08T10:31:00Z"/>
        </w:trPr>
        <w:tc>
          <w:tcPr>
            <w:tcW w:w="626" w:type="dxa"/>
            <w:shd w:val="clear" w:color="000000" w:fill="auto"/>
            <w:hideMark/>
          </w:tcPr>
          <w:p w14:paraId="5E71C265" w14:textId="77777777" w:rsidR="00D62DB1" w:rsidRPr="00CF5477" w:rsidRDefault="00D62DB1" w:rsidP="00D62DB1">
            <w:pPr>
              <w:spacing w:before="0" w:after="0" w:line="240" w:lineRule="auto"/>
              <w:jc w:val="right"/>
              <w:rPr>
                <w:ins w:id="9179" w:author="Kisch, Christian" w:date="2022-02-08T10:31:00Z"/>
                <w:rFonts w:eastAsia="Times New Roman" w:cs="Calibri"/>
                <w:color w:val="000000"/>
                <w:lang w:eastAsia="de-DE"/>
              </w:rPr>
            </w:pPr>
            <w:ins w:id="9180" w:author="Kisch, Christian" w:date="2022-02-08T10:31:00Z">
              <w:r>
                <w:rPr>
                  <w:rFonts w:eastAsia="Times New Roman" w:cs="Calibri"/>
                  <w:color w:val="000000"/>
                  <w:lang w:eastAsia="de-DE"/>
                </w:rPr>
                <w:t>20</w:t>
              </w:r>
            </w:ins>
          </w:p>
        </w:tc>
        <w:tc>
          <w:tcPr>
            <w:tcW w:w="2523" w:type="dxa"/>
            <w:shd w:val="clear" w:color="000000" w:fill="auto"/>
            <w:hideMark/>
          </w:tcPr>
          <w:p w14:paraId="4D3B9806" w14:textId="37E6101D" w:rsidR="00D62DB1" w:rsidRPr="00CF5477" w:rsidRDefault="00D62DB1" w:rsidP="00D62DB1">
            <w:pPr>
              <w:spacing w:before="0" w:after="0" w:line="240" w:lineRule="auto"/>
              <w:rPr>
                <w:ins w:id="9181" w:author="Kisch, Christian" w:date="2022-02-08T10:31:00Z"/>
                <w:rFonts w:eastAsia="Times New Roman" w:cs="Calibri"/>
                <w:color w:val="000000"/>
                <w:lang w:eastAsia="de-DE"/>
              </w:rPr>
            </w:pPr>
            <w:ins w:id="9182"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0243F746" w14:textId="77777777" w:rsidR="00D62DB1" w:rsidRPr="00CF5477" w:rsidRDefault="00D62DB1" w:rsidP="00D62DB1">
            <w:pPr>
              <w:spacing w:before="0" w:after="0" w:line="240" w:lineRule="auto"/>
              <w:rPr>
                <w:ins w:id="9183" w:author="Kisch, Christian" w:date="2022-02-08T10:31:00Z"/>
                <w:rFonts w:eastAsia="Times New Roman" w:cs="Calibri"/>
                <w:b/>
                <w:bCs/>
                <w:sz w:val="20"/>
                <w:szCs w:val="20"/>
                <w:lang w:eastAsia="de-DE"/>
              </w:rPr>
            </w:pPr>
            <w:ins w:id="9184" w:author="Kisch, Christian" w:date="2022-02-08T10:31:00Z">
              <w:r w:rsidRPr="00CF5477">
                <w:rPr>
                  <w:rFonts w:eastAsia="Times New Roman" w:cs="Calibri"/>
                  <w:b/>
                  <w:bCs/>
                  <w:sz w:val="20"/>
                  <w:szCs w:val="20"/>
                  <w:lang w:eastAsia="de-DE"/>
                </w:rPr>
                <w:t>Dokumente im Ordner „Akte“</w:t>
              </w:r>
            </w:ins>
          </w:p>
        </w:tc>
        <w:tc>
          <w:tcPr>
            <w:tcW w:w="1418" w:type="dxa"/>
            <w:shd w:val="clear" w:color="000000" w:fill="auto"/>
            <w:hideMark/>
          </w:tcPr>
          <w:p w14:paraId="0471EAC9" w14:textId="1AF240A5" w:rsidR="00D62DB1" w:rsidRPr="00CF5477" w:rsidRDefault="00D62DB1" w:rsidP="00D62DB1">
            <w:pPr>
              <w:spacing w:before="0" w:after="0" w:line="240" w:lineRule="auto"/>
              <w:jc w:val="center"/>
              <w:rPr>
                <w:ins w:id="9185" w:author="Kisch, Christian" w:date="2022-02-08T10:31:00Z"/>
                <w:rFonts w:eastAsia="Times New Roman" w:cs="Calibri"/>
                <w:sz w:val="20"/>
                <w:szCs w:val="20"/>
                <w:lang w:eastAsia="de-DE"/>
              </w:rPr>
            </w:pPr>
            <w:ins w:id="9186" w:author="Kisch, Christian" w:date="2022-02-08T10:33:00Z">
              <w:r>
                <w:rPr>
                  <w:sz w:val="20"/>
                  <w:szCs w:val="20"/>
                </w:rPr>
                <w:t>Ja</w:t>
              </w:r>
            </w:ins>
          </w:p>
        </w:tc>
        <w:tc>
          <w:tcPr>
            <w:tcW w:w="992" w:type="dxa"/>
            <w:shd w:val="clear" w:color="000000" w:fill="auto"/>
          </w:tcPr>
          <w:p w14:paraId="2148D6E6" w14:textId="2C4218E0" w:rsidR="00D62DB1" w:rsidRPr="00CF5477" w:rsidRDefault="00D62DB1" w:rsidP="00D62DB1">
            <w:pPr>
              <w:spacing w:before="0" w:after="0" w:line="240" w:lineRule="auto"/>
              <w:jc w:val="center"/>
              <w:rPr>
                <w:ins w:id="9187" w:author="Kisch, Christian" w:date="2022-02-08T10:31:00Z"/>
                <w:rFonts w:eastAsia="Times New Roman" w:cs="Calibri"/>
                <w:sz w:val="20"/>
                <w:szCs w:val="20"/>
                <w:lang w:eastAsia="de-DE"/>
              </w:rPr>
            </w:pPr>
            <w:ins w:id="9188" w:author="Kisch, Christian" w:date="2022-02-08T10:34:00Z">
              <w:r>
                <w:rPr>
                  <w:sz w:val="20"/>
                  <w:szCs w:val="20"/>
                </w:rPr>
                <w:t>Nein</w:t>
              </w:r>
            </w:ins>
          </w:p>
        </w:tc>
        <w:tc>
          <w:tcPr>
            <w:tcW w:w="992" w:type="dxa"/>
            <w:shd w:val="clear" w:color="000000" w:fill="auto"/>
            <w:hideMark/>
          </w:tcPr>
          <w:p w14:paraId="0268F0AB" w14:textId="70506EC8" w:rsidR="00D62DB1" w:rsidRPr="00CF5477" w:rsidRDefault="00D62DB1" w:rsidP="00D62DB1">
            <w:pPr>
              <w:spacing w:before="0" w:after="0" w:line="240" w:lineRule="auto"/>
              <w:jc w:val="center"/>
              <w:rPr>
                <w:ins w:id="9189" w:author="Kisch, Christian" w:date="2022-02-08T10:31:00Z"/>
                <w:rFonts w:eastAsia="Times New Roman" w:cs="Calibri"/>
                <w:sz w:val="20"/>
                <w:szCs w:val="20"/>
                <w:lang w:eastAsia="de-DE"/>
              </w:rPr>
            </w:pPr>
            <w:ins w:id="9190" w:author="Kisch, Christian" w:date="2022-02-08T10:34:00Z">
              <w:r>
                <w:rPr>
                  <w:sz w:val="20"/>
                  <w:szCs w:val="20"/>
                </w:rPr>
                <w:t>Nein</w:t>
              </w:r>
            </w:ins>
          </w:p>
        </w:tc>
        <w:tc>
          <w:tcPr>
            <w:tcW w:w="1134" w:type="dxa"/>
            <w:shd w:val="clear" w:color="000000" w:fill="auto"/>
            <w:hideMark/>
          </w:tcPr>
          <w:p w14:paraId="0EE5806A" w14:textId="308AF431" w:rsidR="00D62DB1" w:rsidRPr="00CF5477" w:rsidRDefault="00D62DB1" w:rsidP="00D62DB1">
            <w:pPr>
              <w:spacing w:before="0" w:after="0" w:line="240" w:lineRule="auto"/>
              <w:jc w:val="center"/>
              <w:rPr>
                <w:ins w:id="9191" w:author="Kisch, Christian" w:date="2022-02-08T10:31:00Z"/>
                <w:rFonts w:eastAsia="Times New Roman" w:cs="Calibri"/>
                <w:sz w:val="20"/>
                <w:szCs w:val="20"/>
                <w:lang w:eastAsia="de-DE"/>
              </w:rPr>
            </w:pPr>
            <w:ins w:id="9192" w:author="Kisch, Christian" w:date="2022-02-08T10:35:00Z">
              <w:r>
                <w:rPr>
                  <w:sz w:val="20"/>
                  <w:szCs w:val="20"/>
                </w:rPr>
                <w:t>x</w:t>
              </w:r>
            </w:ins>
          </w:p>
        </w:tc>
        <w:tc>
          <w:tcPr>
            <w:tcW w:w="1134" w:type="dxa"/>
            <w:shd w:val="clear" w:color="000000" w:fill="auto"/>
            <w:hideMark/>
          </w:tcPr>
          <w:p w14:paraId="157C2BC1" w14:textId="14EBF33A" w:rsidR="00D62DB1" w:rsidRPr="00CF5477" w:rsidRDefault="00D62DB1" w:rsidP="00D62DB1">
            <w:pPr>
              <w:spacing w:before="0" w:after="0" w:line="240" w:lineRule="auto"/>
              <w:jc w:val="center"/>
              <w:rPr>
                <w:ins w:id="9193" w:author="Kisch, Christian" w:date="2022-02-08T10:31:00Z"/>
                <w:rFonts w:eastAsia="Times New Roman" w:cs="Calibri"/>
                <w:sz w:val="20"/>
                <w:szCs w:val="20"/>
                <w:lang w:eastAsia="de-DE"/>
              </w:rPr>
            </w:pPr>
            <w:ins w:id="9194" w:author="Kisch, Christian" w:date="2022-02-08T10:35:00Z">
              <w:r>
                <w:rPr>
                  <w:sz w:val="20"/>
                  <w:szCs w:val="20"/>
                </w:rPr>
                <w:t>x</w:t>
              </w:r>
            </w:ins>
          </w:p>
        </w:tc>
      </w:tr>
      <w:tr w:rsidR="00D62DB1" w:rsidRPr="00CF5477" w14:paraId="162ABEA2" w14:textId="77777777" w:rsidTr="00017199">
        <w:trPr>
          <w:trHeight w:val="497"/>
          <w:ins w:id="9195" w:author="Kisch, Christian" w:date="2022-02-08T10:31:00Z"/>
        </w:trPr>
        <w:tc>
          <w:tcPr>
            <w:tcW w:w="626" w:type="dxa"/>
            <w:shd w:val="clear" w:color="000000" w:fill="auto"/>
            <w:hideMark/>
          </w:tcPr>
          <w:p w14:paraId="49DA7D44" w14:textId="77777777" w:rsidR="00D62DB1" w:rsidRPr="00CF5477" w:rsidRDefault="00D62DB1" w:rsidP="00D62DB1">
            <w:pPr>
              <w:spacing w:before="0" w:after="0" w:line="240" w:lineRule="auto"/>
              <w:jc w:val="right"/>
              <w:rPr>
                <w:ins w:id="9196" w:author="Kisch, Christian" w:date="2022-02-08T10:31:00Z"/>
                <w:rFonts w:eastAsia="Times New Roman" w:cs="Calibri"/>
                <w:color w:val="000000"/>
                <w:lang w:eastAsia="de-DE"/>
              </w:rPr>
            </w:pPr>
            <w:ins w:id="9197" w:author="Kisch, Christian" w:date="2022-02-08T10:31:00Z">
              <w:r>
                <w:rPr>
                  <w:rFonts w:eastAsia="Times New Roman" w:cs="Calibri"/>
                  <w:color w:val="000000"/>
                  <w:lang w:eastAsia="de-DE"/>
                </w:rPr>
                <w:t>21</w:t>
              </w:r>
            </w:ins>
          </w:p>
        </w:tc>
        <w:tc>
          <w:tcPr>
            <w:tcW w:w="2523" w:type="dxa"/>
            <w:shd w:val="clear" w:color="000000" w:fill="auto"/>
            <w:hideMark/>
          </w:tcPr>
          <w:p w14:paraId="5E0488E5" w14:textId="29FF9CA5" w:rsidR="00D62DB1" w:rsidRPr="00CF5477" w:rsidRDefault="00D62DB1" w:rsidP="00D62DB1">
            <w:pPr>
              <w:spacing w:before="0" w:after="0" w:line="240" w:lineRule="auto"/>
              <w:rPr>
                <w:ins w:id="9198" w:author="Kisch, Christian" w:date="2022-02-08T10:31:00Z"/>
                <w:rFonts w:eastAsia="Times New Roman" w:cs="Calibri"/>
                <w:color w:val="000000"/>
                <w:lang w:eastAsia="de-DE"/>
              </w:rPr>
            </w:pPr>
            <w:ins w:id="9199"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6F04A84F" w14:textId="77777777" w:rsidR="00D62DB1" w:rsidRPr="00CF5477" w:rsidRDefault="00D62DB1" w:rsidP="00D62DB1">
            <w:pPr>
              <w:spacing w:before="0" w:after="0" w:line="240" w:lineRule="auto"/>
              <w:rPr>
                <w:ins w:id="9200" w:author="Kisch, Christian" w:date="2022-02-08T10:31:00Z"/>
                <w:rFonts w:eastAsia="Times New Roman" w:cs="Calibri"/>
                <w:b/>
                <w:bCs/>
                <w:sz w:val="20"/>
                <w:szCs w:val="20"/>
                <w:lang w:eastAsia="de-DE"/>
              </w:rPr>
            </w:pPr>
            <w:ins w:id="9201" w:author="Kisch, Christian" w:date="2022-02-08T10:31:00Z">
              <w:r w:rsidRPr="00CF5477">
                <w:rPr>
                  <w:rFonts w:eastAsia="Times New Roman" w:cs="Calibri"/>
                  <w:b/>
                  <w:bCs/>
                  <w:sz w:val="20"/>
                  <w:szCs w:val="20"/>
                  <w:lang w:eastAsia="de-DE"/>
                </w:rPr>
                <w:t>Kennzeichnung im Ordner „Akte“</w:t>
              </w:r>
            </w:ins>
          </w:p>
        </w:tc>
        <w:tc>
          <w:tcPr>
            <w:tcW w:w="1418" w:type="dxa"/>
            <w:shd w:val="clear" w:color="000000" w:fill="auto"/>
            <w:hideMark/>
          </w:tcPr>
          <w:p w14:paraId="20B9C6DA" w14:textId="48E74191" w:rsidR="00D62DB1" w:rsidRPr="00CF5477" w:rsidRDefault="00D62DB1" w:rsidP="00D62DB1">
            <w:pPr>
              <w:spacing w:before="0" w:after="0" w:line="240" w:lineRule="auto"/>
              <w:jc w:val="center"/>
              <w:rPr>
                <w:ins w:id="9202" w:author="Kisch, Christian" w:date="2022-02-08T10:31:00Z"/>
                <w:rFonts w:eastAsia="Times New Roman" w:cs="Calibri"/>
                <w:sz w:val="20"/>
                <w:szCs w:val="20"/>
                <w:lang w:eastAsia="de-DE"/>
              </w:rPr>
            </w:pPr>
            <w:ins w:id="9203" w:author="Kisch, Christian" w:date="2022-02-08T10:33:00Z">
              <w:r>
                <w:rPr>
                  <w:sz w:val="20"/>
                  <w:szCs w:val="20"/>
                </w:rPr>
                <w:t>Ja</w:t>
              </w:r>
            </w:ins>
          </w:p>
        </w:tc>
        <w:tc>
          <w:tcPr>
            <w:tcW w:w="992" w:type="dxa"/>
            <w:shd w:val="clear" w:color="000000" w:fill="auto"/>
          </w:tcPr>
          <w:p w14:paraId="120E5F42" w14:textId="4FDBA466" w:rsidR="00D62DB1" w:rsidRPr="00CF5477" w:rsidRDefault="00D62DB1" w:rsidP="00D62DB1">
            <w:pPr>
              <w:spacing w:before="0" w:after="0" w:line="240" w:lineRule="auto"/>
              <w:jc w:val="center"/>
              <w:rPr>
                <w:ins w:id="9204" w:author="Kisch, Christian" w:date="2022-02-08T10:31:00Z"/>
                <w:rFonts w:eastAsia="Times New Roman" w:cs="Calibri"/>
                <w:sz w:val="20"/>
                <w:szCs w:val="20"/>
                <w:lang w:eastAsia="de-DE"/>
              </w:rPr>
            </w:pPr>
            <w:ins w:id="9205" w:author="Kisch, Christian" w:date="2022-02-08T10:34:00Z">
              <w:r>
                <w:rPr>
                  <w:sz w:val="20"/>
                  <w:szCs w:val="20"/>
                </w:rPr>
                <w:t>Nein</w:t>
              </w:r>
            </w:ins>
          </w:p>
        </w:tc>
        <w:tc>
          <w:tcPr>
            <w:tcW w:w="992" w:type="dxa"/>
            <w:shd w:val="clear" w:color="000000" w:fill="auto"/>
            <w:hideMark/>
          </w:tcPr>
          <w:p w14:paraId="4C691415" w14:textId="79728838" w:rsidR="00D62DB1" w:rsidRPr="00CF5477" w:rsidRDefault="00D62DB1" w:rsidP="00D62DB1">
            <w:pPr>
              <w:spacing w:before="0" w:after="0" w:line="240" w:lineRule="auto"/>
              <w:jc w:val="center"/>
              <w:rPr>
                <w:ins w:id="9206" w:author="Kisch, Christian" w:date="2022-02-08T10:31:00Z"/>
                <w:rFonts w:eastAsia="Times New Roman" w:cs="Calibri"/>
                <w:sz w:val="20"/>
                <w:szCs w:val="20"/>
                <w:lang w:eastAsia="de-DE"/>
              </w:rPr>
            </w:pPr>
            <w:ins w:id="9207" w:author="Kisch, Christian" w:date="2022-02-08T10:34:00Z">
              <w:r>
                <w:rPr>
                  <w:sz w:val="20"/>
                  <w:szCs w:val="20"/>
                </w:rPr>
                <w:t>Nein</w:t>
              </w:r>
            </w:ins>
          </w:p>
        </w:tc>
        <w:tc>
          <w:tcPr>
            <w:tcW w:w="1134" w:type="dxa"/>
            <w:shd w:val="clear" w:color="000000" w:fill="auto"/>
            <w:hideMark/>
          </w:tcPr>
          <w:p w14:paraId="763450CD" w14:textId="2F525983" w:rsidR="00D62DB1" w:rsidRPr="00CF5477" w:rsidRDefault="00D62DB1" w:rsidP="00D62DB1">
            <w:pPr>
              <w:spacing w:before="0" w:after="0" w:line="240" w:lineRule="auto"/>
              <w:jc w:val="center"/>
              <w:rPr>
                <w:ins w:id="9208" w:author="Kisch, Christian" w:date="2022-02-08T10:31:00Z"/>
                <w:rFonts w:eastAsia="Times New Roman" w:cs="Calibri"/>
                <w:sz w:val="20"/>
                <w:szCs w:val="20"/>
                <w:lang w:eastAsia="de-DE"/>
              </w:rPr>
            </w:pPr>
            <w:ins w:id="9209" w:author="Kisch, Christian" w:date="2022-02-08T10:35:00Z">
              <w:r>
                <w:rPr>
                  <w:sz w:val="20"/>
                  <w:szCs w:val="20"/>
                </w:rPr>
                <w:t>x</w:t>
              </w:r>
            </w:ins>
          </w:p>
        </w:tc>
        <w:tc>
          <w:tcPr>
            <w:tcW w:w="1134" w:type="dxa"/>
            <w:shd w:val="clear" w:color="000000" w:fill="auto"/>
            <w:hideMark/>
          </w:tcPr>
          <w:p w14:paraId="500CCD3F" w14:textId="0A53F7F3" w:rsidR="00D62DB1" w:rsidRPr="00CF5477" w:rsidRDefault="00D62DB1" w:rsidP="00D62DB1">
            <w:pPr>
              <w:spacing w:before="0" w:after="0" w:line="240" w:lineRule="auto"/>
              <w:jc w:val="center"/>
              <w:rPr>
                <w:ins w:id="9210" w:author="Kisch, Christian" w:date="2022-02-08T10:31:00Z"/>
                <w:rFonts w:eastAsia="Times New Roman" w:cs="Calibri"/>
                <w:sz w:val="20"/>
                <w:szCs w:val="20"/>
                <w:lang w:eastAsia="de-DE"/>
              </w:rPr>
            </w:pPr>
            <w:ins w:id="9211" w:author="Kisch, Christian" w:date="2022-02-08T10:35:00Z">
              <w:r>
                <w:rPr>
                  <w:sz w:val="20"/>
                  <w:szCs w:val="20"/>
                </w:rPr>
                <w:t>x</w:t>
              </w:r>
            </w:ins>
          </w:p>
        </w:tc>
      </w:tr>
      <w:tr w:rsidR="00D62DB1" w:rsidRPr="00CF5477" w14:paraId="708C3065" w14:textId="77777777" w:rsidTr="00017199">
        <w:trPr>
          <w:trHeight w:val="505"/>
          <w:ins w:id="9212" w:author="Kisch, Christian" w:date="2022-02-08T10:31:00Z"/>
        </w:trPr>
        <w:tc>
          <w:tcPr>
            <w:tcW w:w="626" w:type="dxa"/>
            <w:shd w:val="clear" w:color="000000" w:fill="auto"/>
            <w:hideMark/>
          </w:tcPr>
          <w:p w14:paraId="00E0110A" w14:textId="77777777" w:rsidR="00D62DB1" w:rsidRPr="00CF5477" w:rsidRDefault="00D62DB1" w:rsidP="00D62DB1">
            <w:pPr>
              <w:spacing w:before="0" w:after="0" w:line="240" w:lineRule="auto"/>
              <w:jc w:val="right"/>
              <w:rPr>
                <w:ins w:id="9213" w:author="Kisch, Christian" w:date="2022-02-08T10:31:00Z"/>
                <w:rFonts w:eastAsia="Times New Roman" w:cs="Calibri"/>
                <w:color w:val="000000"/>
                <w:lang w:eastAsia="de-DE"/>
              </w:rPr>
            </w:pPr>
            <w:ins w:id="9214" w:author="Kisch, Christian" w:date="2022-02-08T10:31:00Z">
              <w:r>
                <w:rPr>
                  <w:rFonts w:eastAsia="Times New Roman" w:cs="Calibri"/>
                  <w:color w:val="000000"/>
                  <w:lang w:eastAsia="de-DE"/>
                </w:rPr>
                <w:t>22</w:t>
              </w:r>
            </w:ins>
          </w:p>
        </w:tc>
        <w:tc>
          <w:tcPr>
            <w:tcW w:w="2523" w:type="dxa"/>
            <w:shd w:val="clear" w:color="000000" w:fill="auto"/>
            <w:hideMark/>
          </w:tcPr>
          <w:p w14:paraId="2EFA6B59" w14:textId="1DC32160" w:rsidR="00D62DB1" w:rsidRPr="00CF5477" w:rsidRDefault="00D62DB1" w:rsidP="00D62DB1">
            <w:pPr>
              <w:spacing w:before="0" w:after="0" w:line="240" w:lineRule="auto"/>
              <w:rPr>
                <w:ins w:id="9215" w:author="Kisch, Christian" w:date="2022-02-08T10:31:00Z"/>
                <w:rFonts w:eastAsia="Times New Roman" w:cs="Calibri"/>
                <w:color w:val="000000"/>
                <w:lang w:eastAsia="de-DE"/>
              </w:rPr>
            </w:pPr>
            <w:ins w:id="9216"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7F51072" w14:textId="77777777" w:rsidR="00D62DB1" w:rsidRPr="00CF5477" w:rsidRDefault="00D62DB1" w:rsidP="00D62DB1">
            <w:pPr>
              <w:spacing w:before="0" w:after="0" w:line="240" w:lineRule="auto"/>
              <w:rPr>
                <w:ins w:id="9217" w:author="Kisch, Christian" w:date="2022-02-08T10:31:00Z"/>
                <w:rFonts w:eastAsia="Times New Roman" w:cs="Calibri"/>
                <w:b/>
                <w:bCs/>
                <w:sz w:val="20"/>
                <w:szCs w:val="20"/>
                <w:lang w:eastAsia="de-DE"/>
              </w:rPr>
            </w:pPr>
            <w:ins w:id="9218" w:author="Kisch, Christian" w:date="2022-02-08T10:31: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6F84C5F5" w14:textId="108AC2E1" w:rsidR="00D62DB1" w:rsidRPr="00CF5477" w:rsidRDefault="00D62DB1" w:rsidP="00D62DB1">
            <w:pPr>
              <w:spacing w:before="0" w:after="0" w:line="240" w:lineRule="auto"/>
              <w:jc w:val="center"/>
              <w:rPr>
                <w:ins w:id="9219" w:author="Kisch, Christian" w:date="2022-02-08T10:31:00Z"/>
                <w:rFonts w:eastAsia="Times New Roman" w:cs="Calibri"/>
                <w:sz w:val="20"/>
                <w:szCs w:val="20"/>
                <w:lang w:eastAsia="de-DE"/>
              </w:rPr>
            </w:pPr>
            <w:ins w:id="9220" w:author="Kisch, Christian" w:date="2022-02-08T10:33:00Z">
              <w:r>
                <w:rPr>
                  <w:sz w:val="20"/>
                  <w:szCs w:val="20"/>
                </w:rPr>
                <w:t>Ja</w:t>
              </w:r>
            </w:ins>
          </w:p>
        </w:tc>
        <w:tc>
          <w:tcPr>
            <w:tcW w:w="992" w:type="dxa"/>
            <w:shd w:val="clear" w:color="000000" w:fill="auto"/>
          </w:tcPr>
          <w:p w14:paraId="53AB36BF" w14:textId="573AD509" w:rsidR="00D62DB1" w:rsidRPr="00CF5477" w:rsidRDefault="00D62DB1" w:rsidP="00D62DB1">
            <w:pPr>
              <w:spacing w:before="0" w:after="0" w:line="240" w:lineRule="auto"/>
              <w:jc w:val="center"/>
              <w:rPr>
                <w:ins w:id="9221" w:author="Kisch, Christian" w:date="2022-02-08T10:31:00Z"/>
                <w:rFonts w:eastAsia="Times New Roman" w:cs="Calibri"/>
                <w:sz w:val="20"/>
                <w:szCs w:val="20"/>
                <w:lang w:eastAsia="de-DE"/>
              </w:rPr>
            </w:pPr>
            <w:ins w:id="9222" w:author="Kisch, Christian" w:date="2022-02-08T10:34:00Z">
              <w:r>
                <w:rPr>
                  <w:sz w:val="20"/>
                  <w:szCs w:val="20"/>
                </w:rPr>
                <w:t>Nein</w:t>
              </w:r>
            </w:ins>
          </w:p>
        </w:tc>
        <w:tc>
          <w:tcPr>
            <w:tcW w:w="992" w:type="dxa"/>
            <w:shd w:val="clear" w:color="000000" w:fill="auto"/>
            <w:hideMark/>
          </w:tcPr>
          <w:p w14:paraId="6A602935" w14:textId="7FEE8A5C" w:rsidR="00D62DB1" w:rsidRPr="00CF5477" w:rsidRDefault="00D62DB1" w:rsidP="00D62DB1">
            <w:pPr>
              <w:spacing w:before="0" w:after="0" w:line="240" w:lineRule="auto"/>
              <w:jc w:val="center"/>
              <w:rPr>
                <w:ins w:id="9223" w:author="Kisch, Christian" w:date="2022-02-08T10:31:00Z"/>
                <w:rFonts w:eastAsia="Times New Roman" w:cs="Calibri"/>
                <w:sz w:val="20"/>
                <w:szCs w:val="20"/>
                <w:lang w:eastAsia="de-DE"/>
              </w:rPr>
            </w:pPr>
            <w:ins w:id="9224" w:author="Kisch, Christian" w:date="2022-02-08T10:34:00Z">
              <w:r>
                <w:rPr>
                  <w:sz w:val="20"/>
                  <w:szCs w:val="20"/>
                </w:rPr>
                <w:t>Nein</w:t>
              </w:r>
            </w:ins>
          </w:p>
        </w:tc>
        <w:tc>
          <w:tcPr>
            <w:tcW w:w="1134" w:type="dxa"/>
            <w:shd w:val="clear" w:color="000000" w:fill="auto"/>
            <w:hideMark/>
          </w:tcPr>
          <w:p w14:paraId="0619BEB5" w14:textId="2177C9EC" w:rsidR="00D62DB1" w:rsidRPr="00CF5477" w:rsidRDefault="00D62DB1" w:rsidP="00D62DB1">
            <w:pPr>
              <w:spacing w:before="0" w:after="0" w:line="240" w:lineRule="auto"/>
              <w:jc w:val="center"/>
              <w:rPr>
                <w:ins w:id="9225" w:author="Kisch, Christian" w:date="2022-02-08T10:31:00Z"/>
                <w:rFonts w:eastAsia="Times New Roman" w:cs="Calibri"/>
                <w:sz w:val="20"/>
                <w:szCs w:val="20"/>
                <w:lang w:eastAsia="de-DE"/>
              </w:rPr>
            </w:pPr>
            <w:ins w:id="9226" w:author="Kisch, Christian" w:date="2022-02-08T10:35:00Z">
              <w:r>
                <w:rPr>
                  <w:sz w:val="20"/>
                  <w:szCs w:val="20"/>
                </w:rPr>
                <w:t>x</w:t>
              </w:r>
            </w:ins>
          </w:p>
        </w:tc>
        <w:tc>
          <w:tcPr>
            <w:tcW w:w="1134" w:type="dxa"/>
            <w:shd w:val="clear" w:color="000000" w:fill="auto"/>
            <w:hideMark/>
          </w:tcPr>
          <w:p w14:paraId="24B5E12D" w14:textId="2A51E1DF" w:rsidR="00D62DB1" w:rsidRPr="00CF5477" w:rsidRDefault="00D62DB1" w:rsidP="00D62DB1">
            <w:pPr>
              <w:spacing w:before="0" w:after="0" w:line="240" w:lineRule="auto"/>
              <w:jc w:val="center"/>
              <w:rPr>
                <w:ins w:id="9227" w:author="Kisch, Christian" w:date="2022-02-08T10:31:00Z"/>
                <w:rFonts w:eastAsia="Times New Roman" w:cs="Calibri"/>
                <w:sz w:val="20"/>
                <w:szCs w:val="20"/>
                <w:lang w:eastAsia="de-DE"/>
              </w:rPr>
            </w:pPr>
            <w:ins w:id="9228" w:author="Kisch, Christian" w:date="2022-02-08T10:35:00Z">
              <w:r>
                <w:rPr>
                  <w:sz w:val="20"/>
                  <w:szCs w:val="20"/>
                </w:rPr>
                <w:t>x</w:t>
              </w:r>
            </w:ins>
          </w:p>
        </w:tc>
      </w:tr>
      <w:tr w:rsidR="00D62DB1" w:rsidRPr="00CF5477" w14:paraId="36C6ECB0" w14:textId="77777777" w:rsidTr="00017199">
        <w:trPr>
          <w:trHeight w:val="541"/>
          <w:ins w:id="9229" w:author="Kisch, Christian" w:date="2022-02-08T10:31:00Z"/>
        </w:trPr>
        <w:tc>
          <w:tcPr>
            <w:tcW w:w="626" w:type="dxa"/>
            <w:shd w:val="clear" w:color="000000" w:fill="auto"/>
            <w:hideMark/>
          </w:tcPr>
          <w:p w14:paraId="4D29839C" w14:textId="77777777" w:rsidR="00D62DB1" w:rsidRPr="00CF5477" w:rsidRDefault="00D62DB1" w:rsidP="00D62DB1">
            <w:pPr>
              <w:spacing w:before="0" w:after="0" w:line="240" w:lineRule="auto"/>
              <w:jc w:val="right"/>
              <w:rPr>
                <w:ins w:id="9230" w:author="Kisch, Christian" w:date="2022-02-08T10:31:00Z"/>
                <w:rFonts w:eastAsia="Times New Roman" w:cs="Calibri"/>
                <w:color w:val="000000"/>
                <w:lang w:eastAsia="de-DE"/>
              </w:rPr>
            </w:pPr>
            <w:ins w:id="9231" w:author="Kisch, Christian" w:date="2022-02-08T10:31: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4CAAC752" w14:textId="09732B15" w:rsidR="00D62DB1" w:rsidRPr="00CF5477" w:rsidRDefault="00D62DB1" w:rsidP="00D62DB1">
            <w:pPr>
              <w:spacing w:before="0" w:after="0" w:line="240" w:lineRule="auto"/>
              <w:rPr>
                <w:ins w:id="9232" w:author="Kisch, Christian" w:date="2022-02-08T10:31:00Z"/>
                <w:rFonts w:eastAsia="Times New Roman" w:cs="Calibri"/>
                <w:color w:val="000000"/>
                <w:lang w:eastAsia="de-DE"/>
              </w:rPr>
            </w:pPr>
            <w:ins w:id="9233"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4EAD71D9" w14:textId="77777777" w:rsidR="00D62DB1" w:rsidRPr="00CF5477" w:rsidRDefault="00D62DB1" w:rsidP="00D62DB1">
            <w:pPr>
              <w:spacing w:before="0" w:after="0" w:line="240" w:lineRule="auto"/>
              <w:rPr>
                <w:ins w:id="9234" w:author="Kisch, Christian" w:date="2022-02-08T10:31:00Z"/>
                <w:rFonts w:eastAsia="Times New Roman" w:cs="Calibri"/>
                <w:b/>
                <w:bCs/>
                <w:sz w:val="20"/>
                <w:szCs w:val="20"/>
                <w:lang w:eastAsia="de-DE"/>
              </w:rPr>
            </w:pPr>
            <w:ins w:id="9235" w:author="Kisch, Christian" w:date="2022-02-08T10:31: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6EF58299" w14:textId="0A4848EF" w:rsidR="00D62DB1" w:rsidRPr="00CF5477" w:rsidRDefault="00D62DB1" w:rsidP="00D62DB1">
            <w:pPr>
              <w:spacing w:before="0" w:after="0" w:line="240" w:lineRule="auto"/>
              <w:jc w:val="center"/>
              <w:rPr>
                <w:ins w:id="9236" w:author="Kisch, Christian" w:date="2022-02-08T10:31:00Z"/>
                <w:rFonts w:eastAsia="Times New Roman" w:cs="Calibri"/>
                <w:sz w:val="20"/>
                <w:szCs w:val="20"/>
                <w:lang w:eastAsia="de-DE"/>
              </w:rPr>
            </w:pPr>
            <w:ins w:id="9237" w:author="Kisch, Christian" w:date="2022-02-08T10:33:00Z">
              <w:r>
                <w:rPr>
                  <w:sz w:val="20"/>
                  <w:szCs w:val="20"/>
                </w:rPr>
                <w:t>Ja</w:t>
              </w:r>
            </w:ins>
          </w:p>
        </w:tc>
        <w:tc>
          <w:tcPr>
            <w:tcW w:w="992" w:type="dxa"/>
            <w:shd w:val="clear" w:color="000000" w:fill="auto"/>
          </w:tcPr>
          <w:p w14:paraId="5BA00F95" w14:textId="6687D670" w:rsidR="00D62DB1" w:rsidRPr="00CF5477" w:rsidRDefault="00D62DB1" w:rsidP="00D62DB1">
            <w:pPr>
              <w:spacing w:before="0" w:after="0" w:line="240" w:lineRule="auto"/>
              <w:jc w:val="center"/>
              <w:rPr>
                <w:ins w:id="9238" w:author="Kisch, Christian" w:date="2022-02-08T10:31:00Z"/>
                <w:rFonts w:eastAsia="Times New Roman" w:cs="Calibri"/>
                <w:sz w:val="20"/>
                <w:szCs w:val="20"/>
                <w:lang w:eastAsia="de-DE"/>
              </w:rPr>
            </w:pPr>
            <w:ins w:id="9239" w:author="Kisch, Christian" w:date="2022-02-08T10:34:00Z">
              <w:r>
                <w:rPr>
                  <w:sz w:val="20"/>
                  <w:szCs w:val="20"/>
                </w:rPr>
                <w:t>Nein</w:t>
              </w:r>
            </w:ins>
          </w:p>
        </w:tc>
        <w:tc>
          <w:tcPr>
            <w:tcW w:w="992" w:type="dxa"/>
            <w:shd w:val="clear" w:color="000000" w:fill="auto"/>
            <w:hideMark/>
          </w:tcPr>
          <w:p w14:paraId="2682A577" w14:textId="706F5BA1" w:rsidR="00D62DB1" w:rsidRPr="00CF5477" w:rsidRDefault="00D62DB1" w:rsidP="00D62DB1">
            <w:pPr>
              <w:spacing w:before="0" w:after="0" w:line="240" w:lineRule="auto"/>
              <w:jc w:val="center"/>
              <w:rPr>
                <w:ins w:id="9240" w:author="Kisch, Christian" w:date="2022-02-08T10:31:00Z"/>
                <w:rFonts w:eastAsia="Times New Roman" w:cs="Calibri"/>
                <w:sz w:val="20"/>
                <w:szCs w:val="20"/>
                <w:lang w:eastAsia="de-DE"/>
              </w:rPr>
            </w:pPr>
            <w:ins w:id="9241" w:author="Kisch, Christian" w:date="2022-02-08T10:34:00Z">
              <w:r>
                <w:rPr>
                  <w:sz w:val="20"/>
                  <w:szCs w:val="20"/>
                </w:rPr>
                <w:t>Nein</w:t>
              </w:r>
            </w:ins>
          </w:p>
        </w:tc>
        <w:tc>
          <w:tcPr>
            <w:tcW w:w="1134" w:type="dxa"/>
            <w:shd w:val="clear" w:color="000000" w:fill="auto"/>
            <w:hideMark/>
          </w:tcPr>
          <w:p w14:paraId="7D129401" w14:textId="4C9F7A7C" w:rsidR="00D62DB1" w:rsidRPr="00CF5477" w:rsidRDefault="00D62DB1" w:rsidP="00D62DB1">
            <w:pPr>
              <w:spacing w:before="0" w:after="0" w:line="240" w:lineRule="auto"/>
              <w:jc w:val="center"/>
              <w:rPr>
                <w:ins w:id="9242" w:author="Kisch, Christian" w:date="2022-02-08T10:31:00Z"/>
                <w:rFonts w:eastAsia="Times New Roman" w:cs="Calibri"/>
                <w:sz w:val="20"/>
                <w:szCs w:val="20"/>
                <w:lang w:eastAsia="de-DE"/>
              </w:rPr>
            </w:pPr>
            <w:ins w:id="9243" w:author="Kisch, Christian" w:date="2022-02-08T10:35:00Z">
              <w:r>
                <w:rPr>
                  <w:sz w:val="20"/>
                  <w:szCs w:val="20"/>
                </w:rPr>
                <w:t>x</w:t>
              </w:r>
            </w:ins>
          </w:p>
        </w:tc>
        <w:tc>
          <w:tcPr>
            <w:tcW w:w="1134" w:type="dxa"/>
            <w:shd w:val="clear" w:color="000000" w:fill="auto"/>
            <w:hideMark/>
          </w:tcPr>
          <w:p w14:paraId="4CC4D908" w14:textId="624A7E98" w:rsidR="00D62DB1" w:rsidRPr="00CF5477" w:rsidRDefault="00D62DB1" w:rsidP="00D62DB1">
            <w:pPr>
              <w:spacing w:before="0" w:after="0" w:line="240" w:lineRule="auto"/>
              <w:jc w:val="center"/>
              <w:rPr>
                <w:ins w:id="9244" w:author="Kisch, Christian" w:date="2022-02-08T10:31:00Z"/>
                <w:rFonts w:eastAsia="Times New Roman" w:cs="Calibri"/>
                <w:sz w:val="20"/>
                <w:szCs w:val="20"/>
                <w:lang w:eastAsia="de-DE"/>
              </w:rPr>
            </w:pPr>
            <w:ins w:id="9245" w:author="Kisch, Christian" w:date="2022-02-08T10:35:00Z">
              <w:r>
                <w:rPr>
                  <w:sz w:val="20"/>
                  <w:szCs w:val="20"/>
                </w:rPr>
                <w:t>x</w:t>
              </w:r>
            </w:ins>
          </w:p>
        </w:tc>
      </w:tr>
      <w:tr w:rsidR="00D62DB1" w:rsidRPr="00CF5477" w14:paraId="0013946D" w14:textId="77777777" w:rsidTr="00017199">
        <w:trPr>
          <w:trHeight w:val="549"/>
          <w:ins w:id="9246" w:author="Kisch, Christian" w:date="2022-02-08T10:31:00Z"/>
        </w:trPr>
        <w:tc>
          <w:tcPr>
            <w:tcW w:w="626" w:type="dxa"/>
            <w:shd w:val="clear" w:color="000000" w:fill="auto"/>
            <w:hideMark/>
          </w:tcPr>
          <w:p w14:paraId="0872DB2E" w14:textId="77777777" w:rsidR="00D62DB1" w:rsidRPr="00CF5477" w:rsidRDefault="00D62DB1" w:rsidP="00D62DB1">
            <w:pPr>
              <w:spacing w:before="0" w:after="0" w:line="240" w:lineRule="auto"/>
              <w:jc w:val="right"/>
              <w:rPr>
                <w:ins w:id="9247" w:author="Kisch, Christian" w:date="2022-02-08T10:31:00Z"/>
                <w:rFonts w:eastAsia="Times New Roman" w:cs="Calibri"/>
                <w:color w:val="000000"/>
                <w:lang w:eastAsia="de-DE"/>
              </w:rPr>
            </w:pPr>
            <w:ins w:id="9248" w:author="Kisch, Christian" w:date="2022-02-08T10:31:00Z">
              <w:r>
                <w:rPr>
                  <w:rFonts w:eastAsia="Times New Roman" w:cs="Calibri"/>
                  <w:color w:val="000000"/>
                  <w:lang w:eastAsia="de-DE"/>
                </w:rPr>
                <w:t>24</w:t>
              </w:r>
            </w:ins>
          </w:p>
        </w:tc>
        <w:tc>
          <w:tcPr>
            <w:tcW w:w="2523" w:type="dxa"/>
            <w:shd w:val="clear" w:color="000000" w:fill="auto"/>
            <w:hideMark/>
          </w:tcPr>
          <w:p w14:paraId="394F32E0" w14:textId="50685EA9" w:rsidR="00D62DB1" w:rsidRPr="00CF5477" w:rsidRDefault="00D62DB1" w:rsidP="00D62DB1">
            <w:pPr>
              <w:spacing w:before="0" w:after="0" w:line="240" w:lineRule="auto"/>
              <w:rPr>
                <w:ins w:id="9249" w:author="Kisch, Christian" w:date="2022-02-08T10:31:00Z"/>
                <w:rFonts w:eastAsia="Times New Roman" w:cs="Calibri"/>
                <w:color w:val="000000"/>
                <w:lang w:eastAsia="de-DE"/>
              </w:rPr>
            </w:pPr>
            <w:ins w:id="9250"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E5F99F0" w14:textId="77777777" w:rsidR="00D62DB1" w:rsidRPr="00CF5477" w:rsidRDefault="00D62DB1" w:rsidP="00D62DB1">
            <w:pPr>
              <w:spacing w:before="0" w:after="0" w:line="240" w:lineRule="auto"/>
              <w:rPr>
                <w:ins w:id="9251" w:author="Kisch, Christian" w:date="2022-02-08T10:31:00Z"/>
                <w:rFonts w:eastAsia="Times New Roman" w:cs="Calibri"/>
                <w:b/>
                <w:bCs/>
                <w:sz w:val="20"/>
                <w:szCs w:val="20"/>
                <w:lang w:eastAsia="de-DE"/>
              </w:rPr>
            </w:pPr>
            <w:ins w:id="9252" w:author="Kisch, Christian" w:date="2022-02-08T10:31: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24A14882" w14:textId="566FA0B2" w:rsidR="00D62DB1" w:rsidRPr="00CF5477" w:rsidRDefault="00D62DB1" w:rsidP="00D62DB1">
            <w:pPr>
              <w:spacing w:before="0" w:after="0" w:line="240" w:lineRule="auto"/>
              <w:jc w:val="center"/>
              <w:rPr>
                <w:ins w:id="9253" w:author="Kisch, Christian" w:date="2022-02-08T10:31:00Z"/>
                <w:rFonts w:eastAsia="Times New Roman" w:cs="Calibri"/>
                <w:sz w:val="20"/>
                <w:szCs w:val="20"/>
                <w:lang w:eastAsia="de-DE"/>
              </w:rPr>
            </w:pPr>
            <w:ins w:id="9254" w:author="Kisch, Christian" w:date="2022-02-08T10:33:00Z">
              <w:r>
                <w:rPr>
                  <w:sz w:val="20"/>
                  <w:szCs w:val="20"/>
                </w:rPr>
                <w:t>Ja</w:t>
              </w:r>
            </w:ins>
          </w:p>
        </w:tc>
        <w:tc>
          <w:tcPr>
            <w:tcW w:w="992" w:type="dxa"/>
            <w:shd w:val="clear" w:color="000000" w:fill="auto"/>
          </w:tcPr>
          <w:p w14:paraId="5A675F2B" w14:textId="5410AD9A" w:rsidR="00D62DB1" w:rsidRPr="00CF5477" w:rsidRDefault="00D62DB1" w:rsidP="00D62DB1">
            <w:pPr>
              <w:spacing w:before="0" w:after="0" w:line="240" w:lineRule="auto"/>
              <w:jc w:val="center"/>
              <w:rPr>
                <w:ins w:id="9255" w:author="Kisch, Christian" w:date="2022-02-08T10:31:00Z"/>
                <w:rFonts w:eastAsia="Times New Roman" w:cs="Calibri"/>
                <w:sz w:val="20"/>
                <w:szCs w:val="20"/>
                <w:lang w:eastAsia="de-DE"/>
              </w:rPr>
            </w:pPr>
            <w:ins w:id="9256" w:author="Kisch, Christian" w:date="2022-02-08T10:34:00Z">
              <w:r>
                <w:rPr>
                  <w:sz w:val="20"/>
                  <w:szCs w:val="20"/>
                </w:rPr>
                <w:t>Nein</w:t>
              </w:r>
            </w:ins>
          </w:p>
        </w:tc>
        <w:tc>
          <w:tcPr>
            <w:tcW w:w="992" w:type="dxa"/>
            <w:shd w:val="clear" w:color="000000" w:fill="auto"/>
            <w:hideMark/>
          </w:tcPr>
          <w:p w14:paraId="4ABADA73" w14:textId="58781F4B" w:rsidR="00D62DB1" w:rsidRPr="00CF5477" w:rsidRDefault="00D62DB1" w:rsidP="00D62DB1">
            <w:pPr>
              <w:spacing w:before="0" w:after="0" w:line="240" w:lineRule="auto"/>
              <w:jc w:val="center"/>
              <w:rPr>
                <w:ins w:id="9257" w:author="Kisch, Christian" w:date="2022-02-08T10:31:00Z"/>
                <w:rFonts w:eastAsia="Times New Roman" w:cs="Calibri"/>
                <w:sz w:val="20"/>
                <w:szCs w:val="20"/>
                <w:lang w:eastAsia="de-DE"/>
              </w:rPr>
            </w:pPr>
            <w:ins w:id="9258" w:author="Kisch, Christian" w:date="2022-02-08T10:34:00Z">
              <w:r>
                <w:rPr>
                  <w:sz w:val="20"/>
                  <w:szCs w:val="20"/>
                </w:rPr>
                <w:t>Nein</w:t>
              </w:r>
            </w:ins>
          </w:p>
        </w:tc>
        <w:tc>
          <w:tcPr>
            <w:tcW w:w="1134" w:type="dxa"/>
            <w:shd w:val="clear" w:color="000000" w:fill="auto"/>
            <w:hideMark/>
          </w:tcPr>
          <w:p w14:paraId="7D5B41D8" w14:textId="0E3EDEBB" w:rsidR="00D62DB1" w:rsidRPr="00CF5477" w:rsidRDefault="00D62DB1" w:rsidP="00D62DB1">
            <w:pPr>
              <w:spacing w:before="0" w:after="0" w:line="240" w:lineRule="auto"/>
              <w:jc w:val="center"/>
              <w:rPr>
                <w:ins w:id="9259" w:author="Kisch, Christian" w:date="2022-02-08T10:31:00Z"/>
                <w:rFonts w:eastAsia="Times New Roman" w:cs="Calibri"/>
                <w:sz w:val="20"/>
                <w:szCs w:val="20"/>
                <w:lang w:eastAsia="de-DE"/>
              </w:rPr>
            </w:pPr>
            <w:ins w:id="9260" w:author="Kisch, Christian" w:date="2022-02-08T10:35:00Z">
              <w:r>
                <w:rPr>
                  <w:sz w:val="20"/>
                  <w:szCs w:val="20"/>
                </w:rPr>
                <w:t>x</w:t>
              </w:r>
            </w:ins>
          </w:p>
        </w:tc>
        <w:tc>
          <w:tcPr>
            <w:tcW w:w="1134" w:type="dxa"/>
            <w:shd w:val="clear" w:color="000000" w:fill="auto"/>
            <w:hideMark/>
          </w:tcPr>
          <w:p w14:paraId="30F9F408" w14:textId="71439B45" w:rsidR="00D62DB1" w:rsidRPr="00CF5477" w:rsidRDefault="00D62DB1" w:rsidP="00D62DB1">
            <w:pPr>
              <w:spacing w:before="0" w:after="0" w:line="240" w:lineRule="auto"/>
              <w:jc w:val="center"/>
              <w:rPr>
                <w:ins w:id="9261" w:author="Kisch, Christian" w:date="2022-02-08T10:31:00Z"/>
                <w:rFonts w:eastAsia="Times New Roman" w:cs="Calibri"/>
                <w:sz w:val="20"/>
                <w:szCs w:val="20"/>
                <w:lang w:eastAsia="de-DE"/>
              </w:rPr>
            </w:pPr>
            <w:ins w:id="9262" w:author="Kisch, Christian" w:date="2022-02-08T10:35:00Z">
              <w:r>
                <w:rPr>
                  <w:sz w:val="20"/>
                  <w:szCs w:val="20"/>
                </w:rPr>
                <w:t>x</w:t>
              </w:r>
            </w:ins>
          </w:p>
        </w:tc>
      </w:tr>
      <w:tr w:rsidR="00D62DB1" w:rsidRPr="00CF5477" w14:paraId="7F440864" w14:textId="77777777" w:rsidTr="00017199">
        <w:trPr>
          <w:trHeight w:val="415"/>
          <w:ins w:id="9263" w:author="Kisch, Christian" w:date="2022-02-08T10:31:00Z"/>
        </w:trPr>
        <w:tc>
          <w:tcPr>
            <w:tcW w:w="626" w:type="dxa"/>
            <w:shd w:val="clear" w:color="000000" w:fill="auto"/>
            <w:hideMark/>
          </w:tcPr>
          <w:p w14:paraId="0A31D1F3" w14:textId="77777777" w:rsidR="00D62DB1" w:rsidRPr="00CF5477" w:rsidRDefault="00D62DB1" w:rsidP="00D62DB1">
            <w:pPr>
              <w:spacing w:before="0" w:after="0" w:line="240" w:lineRule="auto"/>
              <w:jc w:val="right"/>
              <w:rPr>
                <w:ins w:id="9264" w:author="Kisch, Christian" w:date="2022-02-08T10:31:00Z"/>
                <w:rFonts w:eastAsia="Times New Roman" w:cs="Calibri"/>
                <w:color w:val="000000"/>
                <w:lang w:eastAsia="de-DE"/>
              </w:rPr>
            </w:pPr>
            <w:ins w:id="9265" w:author="Kisch, Christian" w:date="2022-02-08T10:31:00Z">
              <w:r>
                <w:rPr>
                  <w:rFonts w:eastAsia="Times New Roman" w:cs="Calibri"/>
                  <w:color w:val="000000"/>
                  <w:lang w:eastAsia="de-DE"/>
                </w:rPr>
                <w:t>25</w:t>
              </w:r>
            </w:ins>
          </w:p>
        </w:tc>
        <w:tc>
          <w:tcPr>
            <w:tcW w:w="2523" w:type="dxa"/>
            <w:shd w:val="clear" w:color="000000" w:fill="auto"/>
            <w:hideMark/>
          </w:tcPr>
          <w:p w14:paraId="344FFB2C" w14:textId="77836DBA" w:rsidR="00D62DB1" w:rsidRPr="00CF5477" w:rsidRDefault="00D62DB1" w:rsidP="00D62DB1">
            <w:pPr>
              <w:spacing w:before="0" w:after="0" w:line="240" w:lineRule="auto"/>
              <w:rPr>
                <w:ins w:id="9266" w:author="Kisch, Christian" w:date="2022-02-08T10:31:00Z"/>
                <w:rFonts w:eastAsia="Times New Roman" w:cs="Calibri"/>
                <w:color w:val="000000"/>
                <w:lang w:eastAsia="de-DE"/>
              </w:rPr>
            </w:pPr>
            <w:ins w:id="9267"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7B638856" w14:textId="77777777" w:rsidR="00D62DB1" w:rsidRPr="00CF5477" w:rsidRDefault="00D62DB1" w:rsidP="00D62DB1">
            <w:pPr>
              <w:spacing w:before="0" w:after="0" w:line="240" w:lineRule="auto"/>
              <w:rPr>
                <w:ins w:id="9268" w:author="Kisch, Christian" w:date="2022-02-08T10:31:00Z"/>
                <w:rFonts w:eastAsia="Times New Roman" w:cs="Calibri"/>
                <w:b/>
                <w:bCs/>
                <w:sz w:val="20"/>
                <w:szCs w:val="20"/>
                <w:lang w:eastAsia="de-DE"/>
              </w:rPr>
            </w:pPr>
            <w:ins w:id="9269" w:author="Kisch, Christian" w:date="2022-02-08T10:31: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34725290" w14:textId="000FD2EA" w:rsidR="00D62DB1" w:rsidRPr="00CF5477" w:rsidRDefault="00D62DB1" w:rsidP="00D62DB1">
            <w:pPr>
              <w:spacing w:before="0" w:after="0" w:line="240" w:lineRule="auto"/>
              <w:jc w:val="center"/>
              <w:rPr>
                <w:ins w:id="9270" w:author="Kisch, Christian" w:date="2022-02-08T10:31:00Z"/>
                <w:rFonts w:eastAsia="Times New Roman" w:cs="Calibri"/>
                <w:sz w:val="20"/>
                <w:szCs w:val="20"/>
                <w:lang w:eastAsia="de-DE"/>
              </w:rPr>
            </w:pPr>
            <w:ins w:id="9271" w:author="Kisch, Christian" w:date="2022-02-08T10:33:00Z">
              <w:r>
                <w:rPr>
                  <w:sz w:val="20"/>
                  <w:szCs w:val="20"/>
                </w:rPr>
                <w:t>Ja</w:t>
              </w:r>
            </w:ins>
          </w:p>
        </w:tc>
        <w:tc>
          <w:tcPr>
            <w:tcW w:w="992" w:type="dxa"/>
            <w:shd w:val="clear" w:color="000000" w:fill="auto"/>
          </w:tcPr>
          <w:p w14:paraId="20D639F4" w14:textId="33787930" w:rsidR="00D62DB1" w:rsidRPr="00CF5477" w:rsidRDefault="00D62DB1" w:rsidP="00D62DB1">
            <w:pPr>
              <w:spacing w:before="0" w:after="0" w:line="240" w:lineRule="auto"/>
              <w:jc w:val="center"/>
              <w:rPr>
                <w:ins w:id="9272" w:author="Kisch, Christian" w:date="2022-02-08T10:31:00Z"/>
                <w:rFonts w:eastAsia="Times New Roman" w:cs="Calibri"/>
                <w:sz w:val="20"/>
                <w:szCs w:val="20"/>
                <w:lang w:eastAsia="de-DE"/>
              </w:rPr>
            </w:pPr>
            <w:ins w:id="9273" w:author="Kisch, Christian" w:date="2022-02-08T10:34:00Z">
              <w:r>
                <w:rPr>
                  <w:sz w:val="20"/>
                  <w:szCs w:val="20"/>
                </w:rPr>
                <w:t>Nein</w:t>
              </w:r>
            </w:ins>
          </w:p>
        </w:tc>
        <w:tc>
          <w:tcPr>
            <w:tcW w:w="992" w:type="dxa"/>
            <w:shd w:val="clear" w:color="000000" w:fill="auto"/>
            <w:hideMark/>
          </w:tcPr>
          <w:p w14:paraId="5579FEBC" w14:textId="4FB529E6" w:rsidR="00D62DB1" w:rsidRPr="00CF5477" w:rsidRDefault="00D62DB1" w:rsidP="00D62DB1">
            <w:pPr>
              <w:spacing w:before="0" w:after="0" w:line="240" w:lineRule="auto"/>
              <w:jc w:val="center"/>
              <w:rPr>
                <w:ins w:id="9274" w:author="Kisch, Christian" w:date="2022-02-08T10:31:00Z"/>
                <w:rFonts w:eastAsia="Times New Roman" w:cs="Calibri"/>
                <w:sz w:val="20"/>
                <w:szCs w:val="20"/>
                <w:lang w:eastAsia="de-DE"/>
              </w:rPr>
            </w:pPr>
            <w:ins w:id="9275" w:author="Kisch, Christian" w:date="2022-02-08T10:34:00Z">
              <w:r>
                <w:rPr>
                  <w:sz w:val="20"/>
                  <w:szCs w:val="20"/>
                </w:rPr>
                <w:t>Nein</w:t>
              </w:r>
            </w:ins>
          </w:p>
        </w:tc>
        <w:tc>
          <w:tcPr>
            <w:tcW w:w="1134" w:type="dxa"/>
            <w:shd w:val="clear" w:color="000000" w:fill="auto"/>
            <w:hideMark/>
          </w:tcPr>
          <w:p w14:paraId="442E5BDF" w14:textId="42C20CBC" w:rsidR="00D62DB1" w:rsidRPr="00CF5477" w:rsidRDefault="00D62DB1" w:rsidP="00D62DB1">
            <w:pPr>
              <w:spacing w:before="0" w:after="0" w:line="240" w:lineRule="auto"/>
              <w:jc w:val="center"/>
              <w:rPr>
                <w:ins w:id="9276" w:author="Kisch, Christian" w:date="2022-02-08T10:31:00Z"/>
                <w:rFonts w:eastAsia="Times New Roman" w:cs="Calibri"/>
                <w:sz w:val="20"/>
                <w:szCs w:val="20"/>
                <w:lang w:eastAsia="de-DE"/>
              </w:rPr>
            </w:pPr>
            <w:ins w:id="9277" w:author="Kisch, Christian" w:date="2022-02-08T10:35:00Z">
              <w:r>
                <w:rPr>
                  <w:sz w:val="20"/>
                  <w:szCs w:val="20"/>
                </w:rPr>
                <w:t>x</w:t>
              </w:r>
            </w:ins>
          </w:p>
        </w:tc>
        <w:tc>
          <w:tcPr>
            <w:tcW w:w="1134" w:type="dxa"/>
            <w:shd w:val="clear" w:color="000000" w:fill="auto"/>
            <w:hideMark/>
          </w:tcPr>
          <w:p w14:paraId="4187513A" w14:textId="644A8A78" w:rsidR="00D62DB1" w:rsidRPr="00CF5477" w:rsidRDefault="00D62DB1" w:rsidP="00D62DB1">
            <w:pPr>
              <w:spacing w:before="0" w:after="0" w:line="240" w:lineRule="auto"/>
              <w:jc w:val="center"/>
              <w:rPr>
                <w:ins w:id="9278" w:author="Kisch, Christian" w:date="2022-02-08T10:31:00Z"/>
                <w:rFonts w:eastAsia="Times New Roman" w:cs="Calibri"/>
                <w:sz w:val="20"/>
                <w:szCs w:val="20"/>
                <w:lang w:eastAsia="de-DE"/>
              </w:rPr>
            </w:pPr>
            <w:ins w:id="9279" w:author="Kisch, Christian" w:date="2022-02-08T10:35:00Z">
              <w:r>
                <w:rPr>
                  <w:sz w:val="20"/>
                  <w:szCs w:val="20"/>
                </w:rPr>
                <w:t>x</w:t>
              </w:r>
            </w:ins>
          </w:p>
        </w:tc>
      </w:tr>
      <w:tr w:rsidR="00D62DB1" w:rsidRPr="00CF5477" w14:paraId="6926242D" w14:textId="77777777" w:rsidTr="00017199">
        <w:trPr>
          <w:trHeight w:val="437"/>
          <w:ins w:id="9280" w:author="Kisch, Christian" w:date="2022-02-08T10:31:00Z"/>
        </w:trPr>
        <w:tc>
          <w:tcPr>
            <w:tcW w:w="626" w:type="dxa"/>
            <w:shd w:val="clear" w:color="000000" w:fill="auto"/>
            <w:hideMark/>
          </w:tcPr>
          <w:p w14:paraId="7002DADD" w14:textId="77777777" w:rsidR="00D62DB1" w:rsidRPr="00CF5477" w:rsidRDefault="00D62DB1" w:rsidP="00D62DB1">
            <w:pPr>
              <w:spacing w:before="0" w:after="0" w:line="240" w:lineRule="auto"/>
              <w:jc w:val="right"/>
              <w:rPr>
                <w:ins w:id="9281" w:author="Kisch, Christian" w:date="2022-02-08T10:31:00Z"/>
                <w:rFonts w:eastAsia="Times New Roman" w:cs="Calibri"/>
                <w:color w:val="000000"/>
                <w:lang w:eastAsia="de-DE"/>
              </w:rPr>
            </w:pPr>
            <w:ins w:id="9282" w:author="Kisch, Christian" w:date="2022-02-08T10:31:00Z">
              <w:r>
                <w:rPr>
                  <w:rFonts w:eastAsia="Times New Roman" w:cs="Calibri"/>
                  <w:color w:val="000000"/>
                  <w:lang w:eastAsia="de-DE"/>
                </w:rPr>
                <w:t>26</w:t>
              </w:r>
            </w:ins>
          </w:p>
        </w:tc>
        <w:tc>
          <w:tcPr>
            <w:tcW w:w="2523" w:type="dxa"/>
            <w:shd w:val="clear" w:color="000000" w:fill="auto"/>
            <w:hideMark/>
          </w:tcPr>
          <w:p w14:paraId="389337E9" w14:textId="3BA46BA5" w:rsidR="00D62DB1" w:rsidRPr="00CF5477" w:rsidRDefault="00D62DB1" w:rsidP="00D62DB1">
            <w:pPr>
              <w:spacing w:before="0" w:after="0" w:line="240" w:lineRule="auto"/>
              <w:rPr>
                <w:ins w:id="9283" w:author="Kisch, Christian" w:date="2022-02-08T10:31:00Z"/>
                <w:rFonts w:eastAsia="Times New Roman" w:cs="Calibri"/>
                <w:color w:val="000000"/>
                <w:lang w:eastAsia="de-DE"/>
              </w:rPr>
            </w:pPr>
            <w:ins w:id="9284"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02D4C794" w14:textId="77777777" w:rsidR="00D62DB1" w:rsidRPr="00CF5477" w:rsidRDefault="00D62DB1" w:rsidP="00D62DB1">
            <w:pPr>
              <w:spacing w:before="0" w:after="0" w:line="240" w:lineRule="auto"/>
              <w:rPr>
                <w:ins w:id="9285" w:author="Kisch, Christian" w:date="2022-02-08T10:31:00Z"/>
                <w:rFonts w:eastAsia="Times New Roman" w:cs="Calibri"/>
                <w:b/>
                <w:bCs/>
                <w:sz w:val="20"/>
                <w:szCs w:val="20"/>
                <w:lang w:eastAsia="de-DE"/>
              </w:rPr>
            </w:pPr>
            <w:ins w:id="9286" w:author="Kisch, Christian" w:date="2022-02-08T10:31:00Z">
              <w:r w:rsidRPr="00CF5477">
                <w:rPr>
                  <w:rFonts w:eastAsia="Times New Roman" w:cs="Calibri"/>
                  <w:b/>
                  <w:bCs/>
                  <w:sz w:val="20"/>
                  <w:szCs w:val="20"/>
                  <w:lang w:eastAsia="de-DE"/>
                </w:rPr>
                <w:t>Templates</w:t>
              </w:r>
            </w:ins>
          </w:p>
        </w:tc>
        <w:tc>
          <w:tcPr>
            <w:tcW w:w="1418" w:type="dxa"/>
            <w:shd w:val="clear" w:color="000000" w:fill="auto"/>
            <w:hideMark/>
          </w:tcPr>
          <w:p w14:paraId="37F93BC1" w14:textId="7B5DB8D6" w:rsidR="00D62DB1" w:rsidRPr="00CF5477" w:rsidRDefault="00D62DB1" w:rsidP="00D62DB1">
            <w:pPr>
              <w:spacing w:before="0" w:after="0" w:line="240" w:lineRule="auto"/>
              <w:jc w:val="center"/>
              <w:rPr>
                <w:ins w:id="9287" w:author="Kisch, Christian" w:date="2022-02-08T10:31:00Z"/>
                <w:rFonts w:eastAsia="Times New Roman" w:cs="Calibri"/>
                <w:sz w:val="20"/>
                <w:szCs w:val="20"/>
                <w:lang w:eastAsia="de-DE"/>
              </w:rPr>
            </w:pPr>
            <w:ins w:id="9288" w:author="Kisch, Christian" w:date="2022-02-08T10:33:00Z">
              <w:r>
                <w:rPr>
                  <w:sz w:val="20"/>
                  <w:szCs w:val="20"/>
                </w:rPr>
                <w:t>Ja</w:t>
              </w:r>
            </w:ins>
          </w:p>
        </w:tc>
        <w:tc>
          <w:tcPr>
            <w:tcW w:w="992" w:type="dxa"/>
            <w:shd w:val="clear" w:color="000000" w:fill="auto"/>
          </w:tcPr>
          <w:p w14:paraId="6F761D6D" w14:textId="0BFC0055" w:rsidR="00D62DB1" w:rsidRPr="00CF5477" w:rsidRDefault="00D62DB1" w:rsidP="00D62DB1">
            <w:pPr>
              <w:spacing w:before="0" w:after="0" w:line="240" w:lineRule="auto"/>
              <w:jc w:val="center"/>
              <w:rPr>
                <w:ins w:id="9289" w:author="Kisch, Christian" w:date="2022-02-08T10:31:00Z"/>
                <w:rFonts w:eastAsia="Times New Roman" w:cs="Calibri"/>
                <w:sz w:val="20"/>
                <w:szCs w:val="20"/>
                <w:lang w:eastAsia="de-DE"/>
              </w:rPr>
            </w:pPr>
            <w:ins w:id="9290" w:author="Kisch, Christian" w:date="2022-02-08T10:34:00Z">
              <w:r>
                <w:rPr>
                  <w:sz w:val="20"/>
                  <w:szCs w:val="20"/>
                </w:rPr>
                <w:t>Nein</w:t>
              </w:r>
            </w:ins>
          </w:p>
        </w:tc>
        <w:tc>
          <w:tcPr>
            <w:tcW w:w="992" w:type="dxa"/>
            <w:shd w:val="clear" w:color="000000" w:fill="auto"/>
            <w:hideMark/>
          </w:tcPr>
          <w:p w14:paraId="2153C5ED" w14:textId="7066A93C" w:rsidR="00D62DB1" w:rsidRPr="00CF5477" w:rsidRDefault="00D62DB1" w:rsidP="00D62DB1">
            <w:pPr>
              <w:spacing w:before="0" w:after="0" w:line="240" w:lineRule="auto"/>
              <w:jc w:val="center"/>
              <w:rPr>
                <w:ins w:id="9291" w:author="Kisch, Christian" w:date="2022-02-08T10:31:00Z"/>
                <w:rFonts w:eastAsia="Times New Roman" w:cs="Calibri"/>
                <w:sz w:val="20"/>
                <w:szCs w:val="20"/>
                <w:lang w:eastAsia="de-DE"/>
              </w:rPr>
            </w:pPr>
            <w:ins w:id="9292" w:author="Kisch, Christian" w:date="2022-02-08T10:34:00Z">
              <w:r>
                <w:rPr>
                  <w:sz w:val="20"/>
                  <w:szCs w:val="20"/>
                </w:rPr>
                <w:t>Nein</w:t>
              </w:r>
            </w:ins>
          </w:p>
        </w:tc>
        <w:tc>
          <w:tcPr>
            <w:tcW w:w="1134" w:type="dxa"/>
            <w:shd w:val="clear" w:color="000000" w:fill="auto"/>
            <w:hideMark/>
          </w:tcPr>
          <w:p w14:paraId="25DCDB28" w14:textId="312E8939" w:rsidR="00D62DB1" w:rsidRPr="00CF5477" w:rsidRDefault="00D62DB1" w:rsidP="00D62DB1">
            <w:pPr>
              <w:spacing w:before="0" w:after="0" w:line="240" w:lineRule="auto"/>
              <w:jc w:val="center"/>
              <w:rPr>
                <w:ins w:id="9293" w:author="Kisch, Christian" w:date="2022-02-08T10:31:00Z"/>
                <w:rFonts w:eastAsia="Times New Roman" w:cs="Calibri"/>
                <w:sz w:val="20"/>
                <w:szCs w:val="20"/>
                <w:lang w:eastAsia="de-DE"/>
              </w:rPr>
            </w:pPr>
            <w:ins w:id="9294" w:author="Kisch, Christian" w:date="2022-02-08T10:35:00Z">
              <w:r>
                <w:rPr>
                  <w:sz w:val="20"/>
                  <w:szCs w:val="20"/>
                </w:rPr>
                <w:t>Nein</w:t>
              </w:r>
            </w:ins>
          </w:p>
        </w:tc>
        <w:tc>
          <w:tcPr>
            <w:tcW w:w="1134" w:type="dxa"/>
            <w:shd w:val="clear" w:color="000000" w:fill="auto"/>
            <w:hideMark/>
          </w:tcPr>
          <w:p w14:paraId="24D06101" w14:textId="48342E05" w:rsidR="00D62DB1" w:rsidRPr="00CF5477" w:rsidRDefault="00D62DB1" w:rsidP="00D62DB1">
            <w:pPr>
              <w:spacing w:before="0" w:after="0" w:line="240" w:lineRule="auto"/>
              <w:jc w:val="center"/>
              <w:rPr>
                <w:ins w:id="9295" w:author="Kisch, Christian" w:date="2022-02-08T10:31:00Z"/>
                <w:rFonts w:eastAsia="Times New Roman" w:cs="Calibri"/>
                <w:sz w:val="20"/>
                <w:szCs w:val="20"/>
                <w:lang w:eastAsia="de-DE"/>
              </w:rPr>
            </w:pPr>
            <w:ins w:id="9296" w:author="Kisch, Christian" w:date="2022-02-08T10:35:00Z">
              <w:r>
                <w:rPr>
                  <w:sz w:val="20"/>
                  <w:szCs w:val="20"/>
                </w:rPr>
                <w:t>Nein</w:t>
              </w:r>
            </w:ins>
          </w:p>
        </w:tc>
      </w:tr>
      <w:tr w:rsidR="00D62DB1" w:rsidRPr="00CF5477" w14:paraId="51135357" w14:textId="77777777" w:rsidTr="00017199">
        <w:trPr>
          <w:trHeight w:val="445"/>
          <w:ins w:id="9297" w:author="Kisch, Christian" w:date="2022-02-08T10:31:00Z"/>
        </w:trPr>
        <w:tc>
          <w:tcPr>
            <w:tcW w:w="626" w:type="dxa"/>
            <w:shd w:val="clear" w:color="000000" w:fill="auto"/>
            <w:hideMark/>
          </w:tcPr>
          <w:p w14:paraId="7746B0C1" w14:textId="77777777" w:rsidR="00D62DB1" w:rsidRPr="00CF5477" w:rsidRDefault="00D62DB1" w:rsidP="00D62DB1">
            <w:pPr>
              <w:spacing w:before="0" w:after="0" w:line="240" w:lineRule="auto"/>
              <w:jc w:val="right"/>
              <w:rPr>
                <w:ins w:id="9298" w:author="Kisch, Christian" w:date="2022-02-08T10:31:00Z"/>
                <w:rFonts w:eastAsia="Times New Roman" w:cs="Calibri"/>
                <w:color w:val="000000"/>
                <w:lang w:eastAsia="de-DE"/>
              </w:rPr>
            </w:pPr>
            <w:ins w:id="9299" w:author="Kisch, Christian" w:date="2022-02-08T10:31:00Z">
              <w:r>
                <w:rPr>
                  <w:rFonts w:eastAsia="Times New Roman" w:cs="Calibri"/>
                  <w:color w:val="000000"/>
                  <w:lang w:eastAsia="de-DE"/>
                </w:rPr>
                <w:t>27</w:t>
              </w:r>
            </w:ins>
          </w:p>
        </w:tc>
        <w:tc>
          <w:tcPr>
            <w:tcW w:w="2523" w:type="dxa"/>
            <w:shd w:val="clear" w:color="000000" w:fill="auto"/>
            <w:hideMark/>
          </w:tcPr>
          <w:p w14:paraId="6DF7D738" w14:textId="16196715" w:rsidR="00D62DB1" w:rsidRPr="00CF5477" w:rsidRDefault="00D62DB1" w:rsidP="00D62DB1">
            <w:pPr>
              <w:spacing w:before="0" w:after="0" w:line="240" w:lineRule="auto"/>
              <w:rPr>
                <w:ins w:id="9300" w:author="Kisch, Christian" w:date="2022-02-08T10:31:00Z"/>
                <w:rFonts w:eastAsia="Times New Roman" w:cs="Calibri"/>
                <w:color w:val="000000"/>
                <w:lang w:eastAsia="de-DE"/>
              </w:rPr>
            </w:pPr>
            <w:ins w:id="9301"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580869F7" w14:textId="77777777" w:rsidR="00D62DB1" w:rsidRPr="00CF5477" w:rsidRDefault="00D62DB1" w:rsidP="00D62DB1">
            <w:pPr>
              <w:spacing w:before="0" w:after="0" w:line="240" w:lineRule="auto"/>
              <w:rPr>
                <w:ins w:id="9302" w:author="Kisch, Christian" w:date="2022-02-08T10:31:00Z"/>
                <w:rFonts w:eastAsia="Times New Roman" w:cs="Calibri"/>
                <w:b/>
                <w:bCs/>
                <w:sz w:val="20"/>
                <w:szCs w:val="20"/>
                <w:lang w:eastAsia="de-DE"/>
              </w:rPr>
            </w:pPr>
            <w:ins w:id="9303" w:author="Kisch, Christian" w:date="2022-02-08T10:31:00Z">
              <w:r w:rsidRPr="00CF5477">
                <w:rPr>
                  <w:rFonts w:eastAsia="Times New Roman" w:cs="Calibri"/>
                  <w:b/>
                  <w:bCs/>
                  <w:sz w:val="20"/>
                  <w:szCs w:val="20"/>
                  <w:lang w:eastAsia="de-DE"/>
                </w:rPr>
                <w:t>Annotationen</w:t>
              </w:r>
            </w:ins>
          </w:p>
        </w:tc>
        <w:tc>
          <w:tcPr>
            <w:tcW w:w="1418" w:type="dxa"/>
            <w:shd w:val="clear" w:color="000000" w:fill="auto"/>
            <w:hideMark/>
          </w:tcPr>
          <w:p w14:paraId="55D614DA" w14:textId="013BB263" w:rsidR="00D62DB1" w:rsidRPr="00CF5477" w:rsidRDefault="00D62DB1" w:rsidP="00D62DB1">
            <w:pPr>
              <w:spacing w:before="0" w:after="0" w:line="240" w:lineRule="auto"/>
              <w:jc w:val="center"/>
              <w:rPr>
                <w:ins w:id="9304" w:author="Kisch, Christian" w:date="2022-02-08T10:31:00Z"/>
                <w:rFonts w:eastAsia="Times New Roman" w:cs="Calibri"/>
                <w:sz w:val="20"/>
                <w:szCs w:val="20"/>
                <w:lang w:eastAsia="de-DE"/>
              </w:rPr>
            </w:pPr>
            <w:ins w:id="9305" w:author="Kisch, Christian" w:date="2022-02-08T10:33:00Z">
              <w:r>
                <w:rPr>
                  <w:sz w:val="20"/>
                  <w:szCs w:val="20"/>
                </w:rPr>
                <w:t>Ja</w:t>
              </w:r>
            </w:ins>
          </w:p>
        </w:tc>
        <w:tc>
          <w:tcPr>
            <w:tcW w:w="992" w:type="dxa"/>
            <w:shd w:val="clear" w:color="000000" w:fill="auto"/>
          </w:tcPr>
          <w:p w14:paraId="10EACD29" w14:textId="2EE563F5" w:rsidR="00D62DB1" w:rsidRPr="00CF5477" w:rsidRDefault="00D62DB1" w:rsidP="00D62DB1">
            <w:pPr>
              <w:spacing w:before="0" w:after="0" w:line="240" w:lineRule="auto"/>
              <w:jc w:val="center"/>
              <w:rPr>
                <w:ins w:id="9306" w:author="Kisch, Christian" w:date="2022-02-08T10:31:00Z"/>
                <w:rFonts w:eastAsia="Times New Roman" w:cs="Calibri"/>
                <w:sz w:val="20"/>
                <w:szCs w:val="20"/>
                <w:lang w:eastAsia="de-DE"/>
              </w:rPr>
            </w:pPr>
            <w:ins w:id="9307" w:author="Kisch, Christian" w:date="2022-02-08T10:34:00Z">
              <w:r>
                <w:rPr>
                  <w:sz w:val="20"/>
                  <w:szCs w:val="20"/>
                </w:rPr>
                <w:t>Nein</w:t>
              </w:r>
            </w:ins>
          </w:p>
        </w:tc>
        <w:tc>
          <w:tcPr>
            <w:tcW w:w="992" w:type="dxa"/>
            <w:shd w:val="clear" w:color="000000" w:fill="auto"/>
            <w:hideMark/>
          </w:tcPr>
          <w:p w14:paraId="1ACD48D5" w14:textId="5720D420" w:rsidR="00D62DB1" w:rsidRPr="00CF5477" w:rsidRDefault="00D62DB1" w:rsidP="00D62DB1">
            <w:pPr>
              <w:spacing w:before="0" w:after="0" w:line="240" w:lineRule="auto"/>
              <w:jc w:val="center"/>
              <w:rPr>
                <w:ins w:id="9308" w:author="Kisch, Christian" w:date="2022-02-08T10:31:00Z"/>
                <w:rFonts w:eastAsia="Times New Roman" w:cs="Calibri"/>
                <w:sz w:val="20"/>
                <w:szCs w:val="20"/>
                <w:lang w:eastAsia="de-DE"/>
              </w:rPr>
            </w:pPr>
            <w:ins w:id="9309" w:author="Kisch, Christian" w:date="2022-02-08T10:34:00Z">
              <w:r>
                <w:rPr>
                  <w:sz w:val="20"/>
                  <w:szCs w:val="20"/>
                </w:rPr>
                <w:t>Nein</w:t>
              </w:r>
            </w:ins>
          </w:p>
        </w:tc>
        <w:tc>
          <w:tcPr>
            <w:tcW w:w="1134" w:type="dxa"/>
            <w:shd w:val="clear" w:color="000000" w:fill="auto"/>
            <w:hideMark/>
          </w:tcPr>
          <w:p w14:paraId="506FC9ED" w14:textId="4E8D501C" w:rsidR="00D62DB1" w:rsidRPr="00CF5477" w:rsidRDefault="00D62DB1" w:rsidP="00D62DB1">
            <w:pPr>
              <w:spacing w:before="0" w:after="0" w:line="240" w:lineRule="auto"/>
              <w:jc w:val="center"/>
              <w:rPr>
                <w:ins w:id="9310" w:author="Kisch, Christian" w:date="2022-02-08T10:31:00Z"/>
                <w:rFonts w:eastAsia="Times New Roman" w:cs="Calibri"/>
                <w:sz w:val="20"/>
                <w:szCs w:val="20"/>
                <w:lang w:eastAsia="de-DE"/>
              </w:rPr>
            </w:pPr>
            <w:ins w:id="9311" w:author="Kisch, Christian" w:date="2022-02-08T10:35:00Z">
              <w:r>
                <w:rPr>
                  <w:sz w:val="20"/>
                  <w:szCs w:val="20"/>
                </w:rPr>
                <w:t>Nein</w:t>
              </w:r>
            </w:ins>
          </w:p>
        </w:tc>
        <w:tc>
          <w:tcPr>
            <w:tcW w:w="1134" w:type="dxa"/>
            <w:shd w:val="clear" w:color="000000" w:fill="auto"/>
            <w:hideMark/>
          </w:tcPr>
          <w:p w14:paraId="6BA26BED" w14:textId="7A67AC78" w:rsidR="00D62DB1" w:rsidRPr="00CF5477" w:rsidRDefault="00D62DB1" w:rsidP="00D62DB1">
            <w:pPr>
              <w:spacing w:before="0" w:after="0" w:line="240" w:lineRule="auto"/>
              <w:jc w:val="center"/>
              <w:rPr>
                <w:ins w:id="9312" w:author="Kisch, Christian" w:date="2022-02-08T10:31:00Z"/>
                <w:rFonts w:eastAsia="Times New Roman" w:cs="Calibri"/>
                <w:sz w:val="20"/>
                <w:szCs w:val="20"/>
                <w:lang w:eastAsia="de-DE"/>
              </w:rPr>
            </w:pPr>
            <w:ins w:id="9313" w:author="Kisch, Christian" w:date="2022-02-08T10:35:00Z">
              <w:r>
                <w:rPr>
                  <w:sz w:val="20"/>
                  <w:szCs w:val="20"/>
                </w:rPr>
                <w:t>Nein</w:t>
              </w:r>
            </w:ins>
          </w:p>
        </w:tc>
      </w:tr>
      <w:tr w:rsidR="00D62DB1" w:rsidRPr="00CF5477" w14:paraId="7B9F93C8" w14:textId="77777777" w:rsidTr="00017199">
        <w:trPr>
          <w:trHeight w:val="481"/>
          <w:ins w:id="9314" w:author="Kisch, Christian" w:date="2022-02-08T10:31:00Z"/>
        </w:trPr>
        <w:tc>
          <w:tcPr>
            <w:tcW w:w="626" w:type="dxa"/>
            <w:shd w:val="clear" w:color="000000" w:fill="auto"/>
            <w:hideMark/>
          </w:tcPr>
          <w:p w14:paraId="6D710E57" w14:textId="77777777" w:rsidR="00D62DB1" w:rsidRPr="00CF5477" w:rsidRDefault="00D62DB1" w:rsidP="00D62DB1">
            <w:pPr>
              <w:spacing w:before="0" w:after="0" w:line="240" w:lineRule="auto"/>
              <w:jc w:val="right"/>
              <w:rPr>
                <w:ins w:id="9315" w:author="Kisch, Christian" w:date="2022-02-08T10:31:00Z"/>
                <w:rFonts w:eastAsia="Times New Roman" w:cs="Calibri"/>
                <w:color w:val="000000"/>
                <w:lang w:eastAsia="de-DE"/>
              </w:rPr>
            </w:pPr>
            <w:ins w:id="9316" w:author="Kisch, Christian" w:date="2022-02-08T10:31:00Z">
              <w:r>
                <w:rPr>
                  <w:rFonts w:eastAsia="Times New Roman" w:cs="Calibri"/>
                  <w:color w:val="000000"/>
                  <w:lang w:eastAsia="de-DE"/>
                </w:rPr>
                <w:t>28</w:t>
              </w:r>
            </w:ins>
          </w:p>
        </w:tc>
        <w:tc>
          <w:tcPr>
            <w:tcW w:w="2523" w:type="dxa"/>
            <w:shd w:val="clear" w:color="000000" w:fill="auto"/>
            <w:hideMark/>
          </w:tcPr>
          <w:p w14:paraId="2540025D" w14:textId="41444C1B" w:rsidR="00D62DB1" w:rsidRPr="00CF5477" w:rsidRDefault="00D62DB1" w:rsidP="00D62DB1">
            <w:pPr>
              <w:spacing w:before="0" w:after="0" w:line="240" w:lineRule="auto"/>
              <w:rPr>
                <w:ins w:id="9317" w:author="Kisch, Christian" w:date="2022-02-08T10:31:00Z"/>
                <w:rFonts w:eastAsia="Times New Roman" w:cs="Calibri"/>
                <w:color w:val="000000"/>
                <w:lang w:eastAsia="de-DE"/>
              </w:rPr>
            </w:pPr>
            <w:ins w:id="9318"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3A76CD9" w14:textId="77777777" w:rsidR="00D62DB1" w:rsidRPr="00CF5477" w:rsidRDefault="00D62DB1" w:rsidP="00D62DB1">
            <w:pPr>
              <w:spacing w:before="0" w:after="0" w:line="240" w:lineRule="auto"/>
              <w:rPr>
                <w:ins w:id="9319" w:author="Kisch, Christian" w:date="2022-02-08T10:31:00Z"/>
                <w:rFonts w:eastAsia="Times New Roman" w:cs="Calibri"/>
                <w:b/>
                <w:bCs/>
                <w:sz w:val="20"/>
                <w:szCs w:val="20"/>
                <w:lang w:eastAsia="de-DE"/>
              </w:rPr>
            </w:pPr>
            <w:ins w:id="9320" w:author="Kisch, Christian" w:date="2022-02-08T10:31:00Z">
              <w:r w:rsidRPr="00CF5477">
                <w:rPr>
                  <w:rFonts w:eastAsia="Times New Roman" w:cs="Calibri"/>
                  <w:b/>
                  <w:bCs/>
                  <w:sz w:val="20"/>
                  <w:szCs w:val="20"/>
                  <w:lang w:eastAsia="de-DE"/>
                </w:rPr>
                <w:t>Paginieren</w:t>
              </w:r>
            </w:ins>
          </w:p>
        </w:tc>
        <w:tc>
          <w:tcPr>
            <w:tcW w:w="1418" w:type="dxa"/>
            <w:shd w:val="clear" w:color="000000" w:fill="auto"/>
            <w:hideMark/>
          </w:tcPr>
          <w:p w14:paraId="69078A1C" w14:textId="646F5432" w:rsidR="00D62DB1" w:rsidRPr="00CF5477" w:rsidRDefault="00D62DB1" w:rsidP="00D62DB1">
            <w:pPr>
              <w:spacing w:before="0" w:after="0" w:line="240" w:lineRule="auto"/>
              <w:jc w:val="center"/>
              <w:rPr>
                <w:ins w:id="9321" w:author="Kisch, Christian" w:date="2022-02-08T10:31:00Z"/>
                <w:rFonts w:eastAsia="Times New Roman" w:cs="Calibri"/>
                <w:sz w:val="20"/>
                <w:szCs w:val="20"/>
                <w:lang w:eastAsia="de-DE"/>
              </w:rPr>
            </w:pPr>
            <w:ins w:id="9322" w:author="Kisch, Christian" w:date="2022-02-08T10:33:00Z">
              <w:r>
                <w:rPr>
                  <w:sz w:val="20"/>
                  <w:szCs w:val="20"/>
                </w:rPr>
                <w:t>Ja</w:t>
              </w:r>
            </w:ins>
          </w:p>
        </w:tc>
        <w:tc>
          <w:tcPr>
            <w:tcW w:w="992" w:type="dxa"/>
            <w:shd w:val="clear" w:color="000000" w:fill="auto"/>
          </w:tcPr>
          <w:p w14:paraId="614A46BC" w14:textId="5CFA6698" w:rsidR="00D62DB1" w:rsidRPr="00CF5477" w:rsidRDefault="00D62DB1" w:rsidP="00D62DB1">
            <w:pPr>
              <w:spacing w:before="0" w:after="0" w:line="240" w:lineRule="auto"/>
              <w:jc w:val="center"/>
              <w:rPr>
                <w:ins w:id="9323" w:author="Kisch, Christian" w:date="2022-02-08T10:31:00Z"/>
                <w:rFonts w:eastAsia="Times New Roman" w:cs="Calibri"/>
                <w:sz w:val="20"/>
                <w:szCs w:val="20"/>
                <w:lang w:eastAsia="de-DE"/>
              </w:rPr>
            </w:pPr>
            <w:ins w:id="9324" w:author="Kisch, Christian" w:date="2022-02-08T10:34:00Z">
              <w:r>
                <w:rPr>
                  <w:sz w:val="20"/>
                  <w:szCs w:val="20"/>
                </w:rPr>
                <w:t>Nein</w:t>
              </w:r>
            </w:ins>
          </w:p>
        </w:tc>
        <w:tc>
          <w:tcPr>
            <w:tcW w:w="992" w:type="dxa"/>
            <w:shd w:val="clear" w:color="000000" w:fill="auto"/>
            <w:hideMark/>
          </w:tcPr>
          <w:p w14:paraId="79889015" w14:textId="63E502A5" w:rsidR="00D62DB1" w:rsidRPr="00CF5477" w:rsidRDefault="00D62DB1" w:rsidP="00D62DB1">
            <w:pPr>
              <w:spacing w:before="0" w:after="0" w:line="240" w:lineRule="auto"/>
              <w:jc w:val="center"/>
              <w:rPr>
                <w:ins w:id="9325" w:author="Kisch, Christian" w:date="2022-02-08T10:31:00Z"/>
                <w:rFonts w:eastAsia="Times New Roman" w:cs="Calibri"/>
                <w:sz w:val="20"/>
                <w:szCs w:val="20"/>
                <w:lang w:eastAsia="de-DE"/>
              </w:rPr>
            </w:pPr>
            <w:ins w:id="9326" w:author="Kisch, Christian" w:date="2022-02-08T10:34:00Z">
              <w:r>
                <w:rPr>
                  <w:sz w:val="20"/>
                  <w:szCs w:val="20"/>
                </w:rPr>
                <w:t>x</w:t>
              </w:r>
            </w:ins>
          </w:p>
        </w:tc>
        <w:tc>
          <w:tcPr>
            <w:tcW w:w="1134" w:type="dxa"/>
            <w:shd w:val="clear" w:color="000000" w:fill="auto"/>
            <w:hideMark/>
          </w:tcPr>
          <w:p w14:paraId="070C6427" w14:textId="27EDDD91" w:rsidR="00D62DB1" w:rsidRPr="00CF5477" w:rsidRDefault="00D62DB1" w:rsidP="00D62DB1">
            <w:pPr>
              <w:spacing w:before="0" w:after="0" w:line="240" w:lineRule="auto"/>
              <w:jc w:val="center"/>
              <w:rPr>
                <w:ins w:id="9327" w:author="Kisch, Christian" w:date="2022-02-08T10:31:00Z"/>
                <w:rFonts w:eastAsia="Times New Roman" w:cs="Calibri"/>
                <w:sz w:val="20"/>
                <w:szCs w:val="20"/>
                <w:lang w:eastAsia="de-DE"/>
              </w:rPr>
            </w:pPr>
            <w:ins w:id="9328" w:author="Kisch, Christian" w:date="2022-02-08T10:35:00Z">
              <w:r>
                <w:rPr>
                  <w:sz w:val="20"/>
                  <w:szCs w:val="20"/>
                </w:rPr>
                <w:t>Nein</w:t>
              </w:r>
            </w:ins>
          </w:p>
        </w:tc>
        <w:tc>
          <w:tcPr>
            <w:tcW w:w="1134" w:type="dxa"/>
            <w:shd w:val="clear" w:color="000000" w:fill="auto"/>
            <w:hideMark/>
          </w:tcPr>
          <w:p w14:paraId="016ADCA7" w14:textId="095B3010" w:rsidR="00D62DB1" w:rsidRPr="00CF5477" w:rsidRDefault="00D62DB1" w:rsidP="00D62DB1">
            <w:pPr>
              <w:spacing w:before="0" w:after="0" w:line="240" w:lineRule="auto"/>
              <w:jc w:val="center"/>
              <w:rPr>
                <w:ins w:id="9329" w:author="Kisch, Christian" w:date="2022-02-08T10:31:00Z"/>
                <w:rFonts w:eastAsia="Times New Roman" w:cs="Calibri"/>
                <w:sz w:val="20"/>
                <w:szCs w:val="20"/>
                <w:lang w:eastAsia="de-DE"/>
              </w:rPr>
            </w:pPr>
            <w:ins w:id="9330" w:author="Kisch, Christian" w:date="2022-02-08T10:35:00Z">
              <w:r>
                <w:rPr>
                  <w:sz w:val="20"/>
                  <w:szCs w:val="20"/>
                </w:rPr>
                <w:t>x</w:t>
              </w:r>
            </w:ins>
          </w:p>
        </w:tc>
      </w:tr>
      <w:tr w:rsidR="00D62DB1" w:rsidRPr="00CF5477" w14:paraId="2CF0306E" w14:textId="77777777" w:rsidTr="00017199">
        <w:trPr>
          <w:trHeight w:val="489"/>
          <w:ins w:id="9331" w:author="Kisch, Christian" w:date="2022-02-08T10:31:00Z"/>
        </w:trPr>
        <w:tc>
          <w:tcPr>
            <w:tcW w:w="626" w:type="dxa"/>
            <w:shd w:val="clear" w:color="000000" w:fill="auto"/>
            <w:hideMark/>
          </w:tcPr>
          <w:p w14:paraId="33F56ACD" w14:textId="77777777" w:rsidR="00D62DB1" w:rsidRPr="00CF5477" w:rsidRDefault="00D62DB1" w:rsidP="00D62DB1">
            <w:pPr>
              <w:spacing w:before="0" w:after="0" w:line="240" w:lineRule="auto"/>
              <w:jc w:val="right"/>
              <w:rPr>
                <w:ins w:id="9332" w:author="Kisch, Christian" w:date="2022-02-08T10:31:00Z"/>
                <w:rFonts w:eastAsia="Times New Roman" w:cs="Calibri"/>
                <w:color w:val="000000"/>
                <w:lang w:eastAsia="de-DE"/>
              </w:rPr>
            </w:pPr>
            <w:ins w:id="9333" w:author="Kisch, Christian" w:date="2022-02-08T10:31:00Z">
              <w:r>
                <w:rPr>
                  <w:rFonts w:eastAsia="Times New Roman" w:cs="Calibri"/>
                  <w:color w:val="000000"/>
                  <w:lang w:eastAsia="de-DE"/>
                </w:rPr>
                <w:t>29</w:t>
              </w:r>
            </w:ins>
          </w:p>
        </w:tc>
        <w:tc>
          <w:tcPr>
            <w:tcW w:w="2523" w:type="dxa"/>
            <w:shd w:val="clear" w:color="000000" w:fill="auto"/>
            <w:hideMark/>
          </w:tcPr>
          <w:p w14:paraId="690F0553" w14:textId="50AF32BA" w:rsidR="00D62DB1" w:rsidRPr="00CF5477" w:rsidRDefault="00D62DB1" w:rsidP="00D62DB1">
            <w:pPr>
              <w:spacing w:before="0" w:after="0" w:line="240" w:lineRule="auto"/>
              <w:rPr>
                <w:ins w:id="9334" w:author="Kisch, Christian" w:date="2022-02-08T10:31:00Z"/>
                <w:rFonts w:eastAsia="Times New Roman" w:cs="Calibri"/>
                <w:color w:val="000000"/>
                <w:lang w:eastAsia="de-DE"/>
              </w:rPr>
            </w:pPr>
            <w:ins w:id="9335"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004C2C9B" w14:textId="77777777" w:rsidR="00D62DB1" w:rsidRPr="00CF5477" w:rsidRDefault="00D62DB1" w:rsidP="00D62DB1">
            <w:pPr>
              <w:spacing w:before="0" w:after="0" w:line="240" w:lineRule="auto"/>
              <w:rPr>
                <w:ins w:id="9336" w:author="Kisch, Christian" w:date="2022-02-08T10:31:00Z"/>
                <w:rFonts w:eastAsia="Times New Roman" w:cs="Calibri"/>
                <w:b/>
                <w:bCs/>
                <w:sz w:val="20"/>
                <w:szCs w:val="20"/>
                <w:lang w:eastAsia="de-DE"/>
              </w:rPr>
            </w:pPr>
            <w:ins w:id="9337" w:author="Kisch, Christian" w:date="2022-02-08T10:31:00Z">
              <w:r w:rsidRPr="00CF5477">
                <w:rPr>
                  <w:rFonts w:eastAsia="Times New Roman" w:cs="Calibri"/>
                  <w:b/>
                  <w:bCs/>
                  <w:sz w:val="20"/>
                  <w:szCs w:val="20"/>
                  <w:lang w:eastAsia="de-DE"/>
                </w:rPr>
                <w:t>Papierkorb</w:t>
              </w:r>
            </w:ins>
          </w:p>
        </w:tc>
        <w:tc>
          <w:tcPr>
            <w:tcW w:w="1418" w:type="dxa"/>
            <w:shd w:val="clear" w:color="000000" w:fill="auto"/>
            <w:hideMark/>
          </w:tcPr>
          <w:p w14:paraId="0557D58F" w14:textId="2F4F9FA4" w:rsidR="00D62DB1" w:rsidRPr="00CF5477" w:rsidRDefault="00D62DB1" w:rsidP="00D62DB1">
            <w:pPr>
              <w:spacing w:before="0" w:after="0" w:line="240" w:lineRule="auto"/>
              <w:jc w:val="center"/>
              <w:rPr>
                <w:ins w:id="9338" w:author="Kisch, Christian" w:date="2022-02-08T10:31:00Z"/>
                <w:rFonts w:eastAsia="Times New Roman" w:cs="Calibri"/>
                <w:sz w:val="20"/>
                <w:szCs w:val="20"/>
                <w:lang w:eastAsia="de-DE"/>
              </w:rPr>
            </w:pPr>
            <w:ins w:id="9339" w:author="Kisch, Christian" w:date="2022-02-08T10:33:00Z">
              <w:r>
                <w:rPr>
                  <w:sz w:val="20"/>
                  <w:szCs w:val="20"/>
                </w:rPr>
                <w:t>Ja</w:t>
              </w:r>
            </w:ins>
          </w:p>
        </w:tc>
        <w:tc>
          <w:tcPr>
            <w:tcW w:w="992" w:type="dxa"/>
            <w:shd w:val="clear" w:color="000000" w:fill="auto"/>
          </w:tcPr>
          <w:p w14:paraId="15A8789D" w14:textId="39475EB1" w:rsidR="00D62DB1" w:rsidRPr="00CF5477" w:rsidRDefault="00D62DB1" w:rsidP="00D62DB1">
            <w:pPr>
              <w:spacing w:before="0" w:after="0" w:line="240" w:lineRule="auto"/>
              <w:jc w:val="center"/>
              <w:rPr>
                <w:ins w:id="9340" w:author="Kisch, Christian" w:date="2022-02-08T10:31:00Z"/>
                <w:rFonts w:eastAsia="Times New Roman" w:cs="Calibri"/>
                <w:sz w:val="20"/>
                <w:szCs w:val="20"/>
                <w:lang w:eastAsia="de-DE"/>
              </w:rPr>
            </w:pPr>
            <w:ins w:id="9341" w:author="Kisch, Christian" w:date="2022-02-08T10:34:00Z">
              <w:r>
                <w:rPr>
                  <w:sz w:val="20"/>
                  <w:szCs w:val="20"/>
                </w:rPr>
                <w:t>Nein</w:t>
              </w:r>
            </w:ins>
          </w:p>
        </w:tc>
        <w:tc>
          <w:tcPr>
            <w:tcW w:w="992" w:type="dxa"/>
            <w:shd w:val="clear" w:color="000000" w:fill="auto"/>
            <w:hideMark/>
          </w:tcPr>
          <w:p w14:paraId="7B27E095" w14:textId="0F10739C" w:rsidR="00D62DB1" w:rsidRPr="00CF5477" w:rsidRDefault="00D62DB1" w:rsidP="00D62DB1">
            <w:pPr>
              <w:spacing w:before="0" w:after="0" w:line="240" w:lineRule="auto"/>
              <w:jc w:val="center"/>
              <w:rPr>
                <w:ins w:id="9342" w:author="Kisch, Christian" w:date="2022-02-08T10:31:00Z"/>
                <w:rFonts w:eastAsia="Times New Roman" w:cs="Calibri"/>
                <w:sz w:val="20"/>
                <w:szCs w:val="20"/>
                <w:lang w:eastAsia="de-DE"/>
              </w:rPr>
            </w:pPr>
            <w:ins w:id="9343" w:author="Kisch, Christian" w:date="2022-02-08T10:34:00Z">
              <w:r>
                <w:rPr>
                  <w:sz w:val="20"/>
                  <w:szCs w:val="20"/>
                </w:rPr>
                <w:t>Nein</w:t>
              </w:r>
            </w:ins>
          </w:p>
        </w:tc>
        <w:tc>
          <w:tcPr>
            <w:tcW w:w="1134" w:type="dxa"/>
            <w:shd w:val="clear" w:color="000000" w:fill="auto"/>
            <w:hideMark/>
          </w:tcPr>
          <w:p w14:paraId="43DF9AF8" w14:textId="6F691B95" w:rsidR="00D62DB1" w:rsidRPr="00CF5477" w:rsidRDefault="00D62DB1" w:rsidP="00D62DB1">
            <w:pPr>
              <w:spacing w:before="0" w:after="0" w:line="240" w:lineRule="auto"/>
              <w:jc w:val="center"/>
              <w:rPr>
                <w:ins w:id="9344" w:author="Kisch, Christian" w:date="2022-02-08T10:31:00Z"/>
                <w:rFonts w:eastAsia="Times New Roman" w:cs="Calibri"/>
                <w:sz w:val="20"/>
                <w:szCs w:val="20"/>
                <w:lang w:eastAsia="de-DE"/>
              </w:rPr>
            </w:pPr>
            <w:ins w:id="9345" w:author="Kisch, Christian" w:date="2022-02-08T10:35:00Z">
              <w:r>
                <w:rPr>
                  <w:sz w:val="20"/>
                  <w:szCs w:val="20"/>
                </w:rPr>
                <w:t>x</w:t>
              </w:r>
            </w:ins>
          </w:p>
        </w:tc>
        <w:tc>
          <w:tcPr>
            <w:tcW w:w="1134" w:type="dxa"/>
            <w:shd w:val="clear" w:color="000000" w:fill="auto"/>
            <w:hideMark/>
          </w:tcPr>
          <w:p w14:paraId="7448EE70" w14:textId="2852AD8E" w:rsidR="00D62DB1" w:rsidRPr="00CF5477" w:rsidRDefault="00D62DB1" w:rsidP="00D62DB1">
            <w:pPr>
              <w:spacing w:before="0" w:after="0" w:line="240" w:lineRule="auto"/>
              <w:jc w:val="center"/>
              <w:rPr>
                <w:ins w:id="9346" w:author="Kisch, Christian" w:date="2022-02-08T10:31:00Z"/>
                <w:rFonts w:eastAsia="Times New Roman" w:cs="Calibri"/>
                <w:sz w:val="20"/>
                <w:szCs w:val="20"/>
                <w:lang w:eastAsia="de-DE"/>
              </w:rPr>
            </w:pPr>
            <w:ins w:id="9347" w:author="Kisch, Christian" w:date="2022-02-08T10:35:00Z">
              <w:r>
                <w:rPr>
                  <w:sz w:val="20"/>
                  <w:szCs w:val="20"/>
                </w:rPr>
                <w:t>x</w:t>
              </w:r>
            </w:ins>
          </w:p>
        </w:tc>
      </w:tr>
      <w:tr w:rsidR="00D62DB1" w:rsidRPr="00CF5477" w14:paraId="114CDA10" w14:textId="77777777" w:rsidTr="00017199">
        <w:trPr>
          <w:trHeight w:val="126"/>
          <w:ins w:id="9348" w:author="Kisch, Christian" w:date="2022-02-08T10:31:00Z"/>
        </w:trPr>
        <w:tc>
          <w:tcPr>
            <w:tcW w:w="626" w:type="dxa"/>
            <w:shd w:val="clear" w:color="000000" w:fill="auto"/>
            <w:hideMark/>
          </w:tcPr>
          <w:p w14:paraId="157EBB9D" w14:textId="77777777" w:rsidR="00D62DB1" w:rsidRPr="00CF5477" w:rsidRDefault="00D62DB1" w:rsidP="00D62DB1">
            <w:pPr>
              <w:spacing w:before="0" w:after="0" w:line="240" w:lineRule="auto"/>
              <w:jc w:val="right"/>
              <w:rPr>
                <w:ins w:id="9349" w:author="Kisch, Christian" w:date="2022-02-08T10:31:00Z"/>
                <w:rFonts w:eastAsia="Times New Roman" w:cs="Calibri"/>
                <w:color w:val="000000"/>
                <w:lang w:eastAsia="de-DE"/>
              </w:rPr>
            </w:pPr>
            <w:ins w:id="9350" w:author="Kisch, Christian" w:date="2022-02-08T10:31: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39F02CBC" w14:textId="04713DD6" w:rsidR="00D62DB1" w:rsidRPr="00CF5477" w:rsidRDefault="00D62DB1" w:rsidP="00D62DB1">
            <w:pPr>
              <w:spacing w:before="0" w:after="0" w:line="240" w:lineRule="auto"/>
              <w:rPr>
                <w:ins w:id="9351" w:author="Kisch, Christian" w:date="2022-02-08T10:31:00Z"/>
                <w:rFonts w:eastAsia="Times New Roman" w:cs="Calibri"/>
                <w:color w:val="000000"/>
                <w:lang w:eastAsia="de-DE"/>
              </w:rPr>
            </w:pPr>
            <w:ins w:id="9352"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4DF0F2B3" w14:textId="77777777" w:rsidR="00D62DB1" w:rsidRPr="00CF5477" w:rsidRDefault="00D62DB1" w:rsidP="00D62DB1">
            <w:pPr>
              <w:spacing w:before="0" w:after="0" w:line="240" w:lineRule="auto"/>
              <w:rPr>
                <w:ins w:id="9353" w:author="Kisch, Christian" w:date="2022-02-08T10:31:00Z"/>
                <w:rFonts w:eastAsia="Times New Roman" w:cs="Calibri"/>
                <w:b/>
                <w:bCs/>
                <w:sz w:val="20"/>
                <w:szCs w:val="20"/>
                <w:lang w:eastAsia="de-DE"/>
              </w:rPr>
            </w:pPr>
            <w:ins w:id="9354" w:author="Kisch, Christian" w:date="2022-02-08T10:31:00Z">
              <w:r w:rsidRPr="00CF5477">
                <w:rPr>
                  <w:rFonts w:eastAsia="Times New Roman" w:cs="Calibri"/>
                  <w:b/>
                  <w:bCs/>
                  <w:sz w:val="20"/>
                  <w:szCs w:val="20"/>
                  <w:lang w:eastAsia="de-DE"/>
                </w:rPr>
                <w:t>Repräsentat</w:t>
              </w:r>
            </w:ins>
          </w:p>
        </w:tc>
        <w:tc>
          <w:tcPr>
            <w:tcW w:w="1418" w:type="dxa"/>
            <w:shd w:val="clear" w:color="000000" w:fill="auto"/>
            <w:hideMark/>
          </w:tcPr>
          <w:p w14:paraId="2F9BA507" w14:textId="10F8F684" w:rsidR="00D62DB1" w:rsidRPr="00CF5477" w:rsidRDefault="00D62DB1" w:rsidP="00D62DB1">
            <w:pPr>
              <w:spacing w:before="0" w:after="0" w:line="240" w:lineRule="auto"/>
              <w:jc w:val="center"/>
              <w:rPr>
                <w:ins w:id="9355" w:author="Kisch, Christian" w:date="2022-02-08T10:31:00Z"/>
                <w:rFonts w:eastAsia="Times New Roman" w:cs="Calibri"/>
                <w:sz w:val="20"/>
                <w:szCs w:val="20"/>
                <w:lang w:eastAsia="de-DE"/>
              </w:rPr>
            </w:pPr>
            <w:ins w:id="9356" w:author="Kisch, Christian" w:date="2022-02-08T10:33:00Z">
              <w:r>
                <w:rPr>
                  <w:sz w:val="20"/>
                  <w:szCs w:val="20"/>
                </w:rPr>
                <w:t>Ja</w:t>
              </w:r>
            </w:ins>
          </w:p>
        </w:tc>
        <w:tc>
          <w:tcPr>
            <w:tcW w:w="992" w:type="dxa"/>
            <w:shd w:val="clear" w:color="000000" w:fill="auto"/>
          </w:tcPr>
          <w:p w14:paraId="0116DBE2" w14:textId="190C8769" w:rsidR="00D62DB1" w:rsidRPr="00CF5477" w:rsidRDefault="00D62DB1" w:rsidP="00D62DB1">
            <w:pPr>
              <w:spacing w:before="0" w:after="0" w:line="240" w:lineRule="auto"/>
              <w:jc w:val="center"/>
              <w:rPr>
                <w:ins w:id="9357" w:author="Kisch, Christian" w:date="2022-02-08T10:31:00Z"/>
                <w:rFonts w:eastAsia="Times New Roman" w:cs="Calibri"/>
                <w:sz w:val="20"/>
                <w:szCs w:val="20"/>
                <w:lang w:eastAsia="de-DE"/>
              </w:rPr>
            </w:pPr>
            <w:ins w:id="9358" w:author="Kisch, Christian" w:date="2022-02-08T10:34:00Z">
              <w:r>
                <w:rPr>
                  <w:sz w:val="20"/>
                  <w:szCs w:val="20"/>
                </w:rPr>
                <w:t>Nein</w:t>
              </w:r>
            </w:ins>
          </w:p>
        </w:tc>
        <w:tc>
          <w:tcPr>
            <w:tcW w:w="992" w:type="dxa"/>
            <w:shd w:val="clear" w:color="000000" w:fill="auto"/>
            <w:hideMark/>
          </w:tcPr>
          <w:p w14:paraId="64FE1483" w14:textId="19F99B54" w:rsidR="00D62DB1" w:rsidRPr="00CF5477" w:rsidRDefault="00D62DB1" w:rsidP="00D62DB1">
            <w:pPr>
              <w:spacing w:before="0" w:after="0" w:line="240" w:lineRule="auto"/>
              <w:jc w:val="center"/>
              <w:rPr>
                <w:ins w:id="9359" w:author="Kisch, Christian" w:date="2022-02-08T10:31:00Z"/>
                <w:rFonts w:eastAsia="Times New Roman" w:cs="Calibri"/>
                <w:sz w:val="20"/>
                <w:szCs w:val="20"/>
                <w:lang w:eastAsia="de-DE"/>
              </w:rPr>
            </w:pPr>
            <w:ins w:id="9360" w:author="Kisch, Christian" w:date="2022-02-08T10:34:00Z">
              <w:r>
                <w:rPr>
                  <w:sz w:val="20"/>
                  <w:szCs w:val="20"/>
                </w:rPr>
                <w:t>Nein</w:t>
              </w:r>
            </w:ins>
          </w:p>
        </w:tc>
        <w:tc>
          <w:tcPr>
            <w:tcW w:w="1134" w:type="dxa"/>
            <w:shd w:val="clear" w:color="000000" w:fill="auto"/>
            <w:hideMark/>
          </w:tcPr>
          <w:p w14:paraId="0265D444" w14:textId="6B4417FD" w:rsidR="00D62DB1" w:rsidRPr="00CF5477" w:rsidRDefault="00D62DB1" w:rsidP="00D62DB1">
            <w:pPr>
              <w:spacing w:before="0" w:after="0" w:line="240" w:lineRule="auto"/>
              <w:jc w:val="center"/>
              <w:rPr>
                <w:ins w:id="9361" w:author="Kisch, Christian" w:date="2022-02-08T10:31:00Z"/>
                <w:rFonts w:eastAsia="Times New Roman" w:cs="Calibri"/>
                <w:sz w:val="20"/>
                <w:szCs w:val="20"/>
                <w:lang w:eastAsia="de-DE"/>
              </w:rPr>
            </w:pPr>
            <w:ins w:id="9362" w:author="Kisch, Christian" w:date="2022-02-08T10:35:00Z">
              <w:r>
                <w:rPr>
                  <w:sz w:val="20"/>
                  <w:szCs w:val="20"/>
                </w:rPr>
                <w:t>x</w:t>
              </w:r>
            </w:ins>
          </w:p>
        </w:tc>
        <w:tc>
          <w:tcPr>
            <w:tcW w:w="1134" w:type="dxa"/>
            <w:shd w:val="clear" w:color="000000" w:fill="auto"/>
            <w:hideMark/>
          </w:tcPr>
          <w:p w14:paraId="178CD826" w14:textId="4CFABA0C" w:rsidR="00D62DB1" w:rsidRPr="00CF5477" w:rsidRDefault="00D62DB1" w:rsidP="00D62DB1">
            <w:pPr>
              <w:spacing w:before="0" w:after="0" w:line="240" w:lineRule="auto"/>
              <w:jc w:val="center"/>
              <w:rPr>
                <w:ins w:id="9363" w:author="Kisch, Christian" w:date="2022-02-08T10:31:00Z"/>
                <w:rFonts w:eastAsia="Times New Roman" w:cs="Calibri"/>
                <w:sz w:val="20"/>
                <w:szCs w:val="20"/>
                <w:lang w:eastAsia="de-DE"/>
              </w:rPr>
            </w:pPr>
            <w:ins w:id="9364" w:author="Kisch, Christian" w:date="2022-02-08T10:35:00Z">
              <w:r>
                <w:rPr>
                  <w:sz w:val="20"/>
                  <w:szCs w:val="20"/>
                </w:rPr>
                <w:t>x</w:t>
              </w:r>
            </w:ins>
          </w:p>
        </w:tc>
      </w:tr>
      <w:tr w:rsidR="00D62DB1" w:rsidRPr="00CF5477" w14:paraId="759D5C52" w14:textId="77777777" w:rsidTr="00017199">
        <w:trPr>
          <w:trHeight w:val="126"/>
          <w:ins w:id="9365" w:author="Kisch, Christian" w:date="2022-02-08T10:31:00Z"/>
        </w:trPr>
        <w:tc>
          <w:tcPr>
            <w:tcW w:w="626" w:type="dxa"/>
            <w:shd w:val="clear" w:color="000000" w:fill="auto"/>
            <w:hideMark/>
          </w:tcPr>
          <w:p w14:paraId="4C566164" w14:textId="77777777" w:rsidR="00D62DB1" w:rsidRPr="00CF5477" w:rsidRDefault="00D62DB1" w:rsidP="00D62DB1">
            <w:pPr>
              <w:spacing w:before="0" w:after="0" w:line="240" w:lineRule="auto"/>
              <w:jc w:val="right"/>
              <w:rPr>
                <w:ins w:id="9366" w:author="Kisch, Christian" w:date="2022-02-08T10:31:00Z"/>
                <w:rFonts w:eastAsia="Times New Roman" w:cs="Calibri"/>
                <w:color w:val="000000"/>
                <w:lang w:eastAsia="de-DE"/>
              </w:rPr>
            </w:pPr>
            <w:ins w:id="9367" w:author="Kisch, Christian" w:date="2022-02-08T10:31: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28E32168" w14:textId="3A9C9F9A" w:rsidR="00D62DB1" w:rsidRPr="00CF5477" w:rsidRDefault="00D62DB1" w:rsidP="00D62DB1">
            <w:pPr>
              <w:spacing w:before="0" w:after="0" w:line="240" w:lineRule="auto"/>
              <w:rPr>
                <w:ins w:id="9368" w:author="Kisch, Christian" w:date="2022-02-08T10:31:00Z"/>
                <w:rFonts w:eastAsia="Times New Roman" w:cs="Calibri"/>
                <w:color w:val="000000"/>
                <w:lang w:eastAsia="de-DE"/>
              </w:rPr>
            </w:pPr>
            <w:ins w:id="9369"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2C8551B9" w14:textId="77777777" w:rsidR="00D62DB1" w:rsidRPr="00CF5477" w:rsidRDefault="00D62DB1" w:rsidP="00D62DB1">
            <w:pPr>
              <w:spacing w:before="0" w:after="0" w:line="240" w:lineRule="auto"/>
              <w:rPr>
                <w:ins w:id="9370" w:author="Kisch, Christian" w:date="2022-02-08T10:31:00Z"/>
                <w:rFonts w:eastAsia="Times New Roman" w:cs="Calibri"/>
                <w:b/>
                <w:bCs/>
                <w:sz w:val="20"/>
                <w:szCs w:val="20"/>
                <w:lang w:eastAsia="de-DE"/>
              </w:rPr>
            </w:pPr>
            <w:ins w:id="9371" w:author="Kisch, Christian" w:date="2022-02-08T10:31: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119CEFDD" w14:textId="763440BF" w:rsidR="00D62DB1" w:rsidRPr="00CF5477" w:rsidRDefault="00D62DB1" w:rsidP="00D62DB1">
            <w:pPr>
              <w:spacing w:before="0" w:after="0" w:line="240" w:lineRule="auto"/>
              <w:jc w:val="center"/>
              <w:rPr>
                <w:ins w:id="9372" w:author="Kisch, Christian" w:date="2022-02-08T10:31:00Z"/>
                <w:rFonts w:eastAsia="Times New Roman" w:cs="Calibri"/>
                <w:sz w:val="20"/>
                <w:szCs w:val="20"/>
                <w:lang w:eastAsia="de-DE"/>
              </w:rPr>
            </w:pPr>
            <w:ins w:id="9373" w:author="Kisch, Christian" w:date="2022-02-08T10:33:00Z">
              <w:r>
                <w:rPr>
                  <w:sz w:val="20"/>
                  <w:szCs w:val="20"/>
                </w:rPr>
                <w:t>Ja</w:t>
              </w:r>
            </w:ins>
          </w:p>
        </w:tc>
        <w:tc>
          <w:tcPr>
            <w:tcW w:w="992" w:type="dxa"/>
            <w:shd w:val="clear" w:color="000000" w:fill="auto"/>
          </w:tcPr>
          <w:p w14:paraId="4CAAB9F7" w14:textId="54EC1AF7" w:rsidR="00D62DB1" w:rsidRPr="00CF5477" w:rsidRDefault="00D62DB1" w:rsidP="00D62DB1">
            <w:pPr>
              <w:spacing w:before="0" w:after="0" w:line="240" w:lineRule="auto"/>
              <w:jc w:val="center"/>
              <w:rPr>
                <w:ins w:id="9374" w:author="Kisch, Christian" w:date="2022-02-08T10:31:00Z"/>
                <w:rFonts w:eastAsia="Times New Roman" w:cs="Calibri"/>
                <w:sz w:val="20"/>
                <w:szCs w:val="20"/>
                <w:lang w:eastAsia="de-DE"/>
              </w:rPr>
            </w:pPr>
            <w:ins w:id="9375" w:author="Kisch, Christian" w:date="2022-02-08T10:34:00Z">
              <w:r>
                <w:rPr>
                  <w:sz w:val="20"/>
                  <w:szCs w:val="20"/>
                </w:rPr>
                <w:t>Nein</w:t>
              </w:r>
            </w:ins>
          </w:p>
        </w:tc>
        <w:tc>
          <w:tcPr>
            <w:tcW w:w="992" w:type="dxa"/>
            <w:shd w:val="clear" w:color="000000" w:fill="auto"/>
            <w:hideMark/>
          </w:tcPr>
          <w:p w14:paraId="4CAD19E9" w14:textId="0A0047A4" w:rsidR="00D62DB1" w:rsidRPr="00CF5477" w:rsidRDefault="00D62DB1" w:rsidP="00D62DB1">
            <w:pPr>
              <w:spacing w:before="0" w:after="0" w:line="240" w:lineRule="auto"/>
              <w:jc w:val="center"/>
              <w:rPr>
                <w:ins w:id="9376" w:author="Kisch, Christian" w:date="2022-02-08T10:31:00Z"/>
                <w:rFonts w:eastAsia="Times New Roman" w:cs="Calibri"/>
                <w:sz w:val="20"/>
                <w:szCs w:val="20"/>
                <w:lang w:eastAsia="de-DE"/>
              </w:rPr>
            </w:pPr>
            <w:ins w:id="9377" w:author="Kisch, Christian" w:date="2022-02-08T10:34:00Z">
              <w:r>
                <w:rPr>
                  <w:sz w:val="20"/>
                  <w:szCs w:val="20"/>
                </w:rPr>
                <w:t>Nein</w:t>
              </w:r>
            </w:ins>
          </w:p>
        </w:tc>
        <w:tc>
          <w:tcPr>
            <w:tcW w:w="1134" w:type="dxa"/>
            <w:shd w:val="clear" w:color="000000" w:fill="auto"/>
            <w:hideMark/>
          </w:tcPr>
          <w:p w14:paraId="27C7F00A" w14:textId="2E6D415C" w:rsidR="00D62DB1" w:rsidRPr="00CF5477" w:rsidRDefault="00D62DB1" w:rsidP="00D62DB1">
            <w:pPr>
              <w:spacing w:before="0" w:after="0" w:line="240" w:lineRule="auto"/>
              <w:jc w:val="center"/>
              <w:rPr>
                <w:ins w:id="9378" w:author="Kisch, Christian" w:date="2022-02-08T10:31:00Z"/>
                <w:rFonts w:eastAsia="Times New Roman" w:cs="Calibri"/>
                <w:sz w:val="20"/>
                <w:szCs w:val="20"/>
                <w:lang w:eastAsia="de-DE"/>
              </w:rPr>
            </w:pPr>
            <w:ins w:id="9379" w:author="Kisch, Christian" w:date="2022-02-08T10:35:00Z">
              <w:r>
                <w:rPr>
                  <w:sz w:val="20"/>
                  <w:szCs w:val="20"/>
                </w:rPr>
                <w:t>Nein</w:t>
              </w:r>
            </w:ins>
          </w:p>
        </w:tc>
        <w:tc>
          <w:tcPr>
            <w:tcW w:w="1134" w:type="dxa"/>
            <w:shd w:val="clear" w:color="000000" w:fill="auto"/>
            <w:hideMark/>
          </w:tcPr>
          <w:p w14:paraId="3C5074CB" w14:textId="6C1C6683" w:rsidR="00D62DB1" w:rsidRPr="00CF5477" w:rsidRDefault="00D62DB1" w:rsidP="00D62DB1">
            <w:pPr>
              <w:spacing w:before="0" w:after="0" w:line="240" w:lineRule="auto"/>
              <w:jc w:val="center"/>
              <w:rPr>
                <w:ins w:id="9380" w:author="Kisch, Christian" w:date="2022-02-08T10:31:00Z"/>
                <w:rFonts w:eastAsia="Times New Roman" w:cs="Calibri"/>
                <w:sz w:val="20"/>
                <w:szCs w:val="20"/>
                <w:lang w:eastAsia="de-DE"/>
              </w:rPr>
            </w:pPr>
            <w:ins w:id="9381" w:author="Kisch, Christian" w:date="2022-02-08T10:35:00Z">
              <w:r>
                <w:rPr>
                  <w:sz w:val="20"/>
                  <w:szCs w:val="20"/>
                </w:rPr>
                <w:t>Nein</w:t>
              </w:r>
            </w:ins>
          </w:p>
        </w:tc>
      </w:tr>
      <w:tr w:rsidR="00D62DB1" w:rsidRPr="00CF5477" w14:paraId="32B53FB2" w14:textId="77777777" w:rsidTr="00017199">
        <w:trPr>
          <w:trHeight w:val="615"/>
          <w:ins w:id="9382" w:author="Kisch, Christian" w:date="2022-02-08T10:31:00Z"/>
        </w:trPr>
        <w:tc>
          <w:tcPr>
            <w:tcW w:w="626" w:type="dxa"/>
            <w:shd w:val="clear" w:color="000000" w:fill="auto"/>
            <w:hideMark/>
          </w:tcPr>
          <w:p w14:paraId="30EBA80E" w14:textId="77777777" w:rsidR="00D62DB1" w:rsidRPr="00CF5477" w:rsidRDefault="00D62DB1" w:rsidP="00D62DB1">
            <w:pPr>
              <w:spacing w:before="0" w:after="0" w:line="240" w:lineRule="auto"/>
              <w:jc w:val="right"/>
              <w:rPr>
                <w:ins w:id="9383" w:author="Kisch, Christian" w:date="2022-02-08T10:31:00Z"/>
                <w:rFonts w:eastAsia="Times New Roman" w:cs="Calibri"/>
                <w:color w:val="000000"/>
                <w:lang w:eastAsia="de-DE"/>
              </w:rPr>
            </w:pPr>
            <w:ins w:id="9384" w:author="Kisch, Christian" w:date="2022-02-08T10:31: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5B9AFB13" w14:textId="11E4B62A" w:rsidR="00D62DB1" w:rsidRPr="00CF5477" w:rsidRDefault="00D62DB1" w:rsidP="00D62DB1">
            <w:pPr>
              <w:spacing w:before="0" w:after="0" w:line="240" w:lineRule="auto"/>
              <w:rPr>
                <w:ins w:id="9385" w:author="Kisch, Christian" w:date="2022-02-08T10:31:00Z"/>
                <w:rFonts w:eastAsia="Times New Roman" w:cs="Calibri"/>
                <w:color w:val="000000"/>
                <w:lang w:eastAsia="de-DE"/>
              </w:rPr>
            </w:pPr>
            <w:ins w:id="9386" w:author="Kisch, Christian" w:date="2022-02-08T10:32:00Z">
              <w:r w:rsidRPr="00E17FEC">
                <w:rPr>
                  <w:rFonts w:eastAsia="Times New Roman" w:cs="Calibri"/>
                  <w:color w:val="000000"/>
                  <w:lang w:eastAsia="de-DE"/>
                </w:rPr>
                <w:t>Datenschutzbeauftragter</w:t>
              </w:r>
            </w:ins>
          </w:p>
        </w:tc>
        <w:tc>
          <w:tcPr>
            <w:tcW w:w="3083" w:type="dxa"/>
            <w:shd w:val="clear" w:color="000000" w:fill="E7E6E6"/>
            <w:hideMark/>
          </w:tcPr>
          <w:p w14:paraId="639EE782" w14:textId="77777777" w:rsidR="00D62DB1" w:rsidRPr="00CF5477" w:rsidRDefault="00D62DB1" w:rsidP="00D62DB1">
            <w:pPr>
              <w:spacing w:before="0" w:after="0" w:line="240" w:lineRule="auto"/>
              <w:rPr>
                <w:ins w:id="9387" w:author="Kisch, Christian" w:date="2022-02-08T10:31:00Z"/>
                <w:rFonts w:eastAsia="Times New Roman" w:cs="Calibri"/>
                <w:b/>
                <w:bCs/>
                <w:sz w:val="20"/>
                <w:szCs w:val="20"/>
                <w:lang w:eastAsia="de-DE"/>
              </w:rPr>
            </w:pPr>
            <w:ins w:id="9388" w:author="Kisch, Christian" w:date="2022-02-08T10:31:00Z">
              <w:r w:rsidRPr="00CF5477">
                <w:rPr>
                  <w:rFonts w:eastAsia="Times New Roman" w:cs="Calibri"/>
                  <w:b/>
                  <w:bCs/>
                  <w:sz w:val="20"/>
                  <w:szCs w:val="20"/>
                  <w:lang w:eastAsia="de-DE"/>
                </w:rPr>
                <w:t>Workflow</w:t>
              </w:r>
            </w:ins>
          </w:p>
        </w:tc>
        <w:tc>
          <w:tcPr>
            <w:tcW w:w="1418" w:type="dxa"/>
            <w:shd w:val="clear" w:color="000000" w:fill="auto"/>
            <w:hideMark/>
          </w:tcPr>
          <w:p w14:paraId="62245DBC" w14:textId="483C7FF3" w:rsidR="00D62DB1" w:rsidRPr="00CF5477" w:rsidRDefault="00D62DB1" w:rsidP="00D62DB1">
            <w:pPr>
              <w:spacing w:before="0" w:after="0" w:line="240" w:lineRule="auto"/>
              <w:jc w:val="center"/>
              <w:rPr>
                <w:ins w:id="9389" w:author="Kisch, Christian" w:date="2022-02-08T10:31:00Z"/>
                <w:rFonts w:eastAsia="Times New Roman" w:cs="Calibri"/>
                <w:sz w:val="20"/>
                <w:szCs w:val="20"/>
                <w:lang w:eastAsia="de-DE"/>
              </w:rPr>
            </w:pPr>
            <w:ins w:id="9390" w:author="Kisch, Christian" w:date="2022-02-08T10:33:00Z">
              <w:r>
                <w:rPr>
                  <w:sz w:val="20"/>
                  <w:szCs w:val="20"/>
                </w:rPr>
                <w:t>Ja</w:t>
              </w:r>
            </w:ins>
          </w:p>
        </w:tc>
        <w:tc>
          <w:tcPr>
            <w:tcW w:w="992" w:type="dxa"/>
            <w:shd w:val="clear" w:color="000000" w:fill="auto"/>
          </w:tcPr>
          <w:p w14:paraId="282CEAA3" w14:textId="459D85D7" w:rsidR="00D62DB1" w:rsidRPr="00CF5477" w:rsidRDefault="00D62DB1" w:rsidP="00D62DB1">
            <w:pPr>
              <w:spacing w:before="0" w:after="0" w:line="240" w:lineRule="auto"/>
              <w:jc w:val="center"/>
              <w:rPr>
                <w:ins w:id="9391" w:author="Kisch, Christian" w:date="2022-02-08T10:31:00Z"/>
                <w:rFonts w:eastAsia="Times New Roman" w:cs="Calibri"/>
                <w:sz w:val="20"/>
                <w:szCs w:val="20"/>
                <w:lang w:eastAsia="de-DE"/>
              </w:rPr>
            </w:pPr>
            <w:ins w:id="9392" w:author="Kisch, Christian" w:date="2022-02-08T10:34:00Z">
              <w:r>
                <w:rPr>
                  <w:sz w:val="20"/>
                  <w:szCs w:val="20"/>
                </w:rPr>
                <w:t>Nein</w:t>
              </w:r>
            </w:ins>
          </w:p>
        </w:tc>
        <w:tc>
          <w:tcPr>
            <w:tcW w:w="992" w:type="dxa"/>
            <w:shd w:val="clear" w:color="000000" w:fill="auto"/>
            <w:hideMark/>
          </w:tcPr>
          <w:p w14:paraId="5E3233EC" w14:textId="08EE8771" w:rsidR="00D62DB1" w:rsidRPr="00CF5477" w:rsidRDefault="00D62DB1" w:rsidP="00D62DB1">
            <w:pPr>
              <w:spacing w:before="0" w:after="0" w:line="240" w:lineRule="auto"/>
              <w:jc w:val="center"/>
              <w:rPr>
                <w:ins w:id="9393" w:author="Kisch, Christian" w:date="2022-02-08T10:31:00Z"/>
                <w:rFonts w:eastAsia="Times New Roman" w:cs="Calibri"/>
                <w:sz w:val="20"/>
                <w:szCs w:val="20"/>
                <w:lang w:eastAsia="de-DE"/>
              </w:rPr>
            </w:pPr>
            <w:ins w:id="9394" w:author="Kisch, Christian" w:date="2022-02-08T10:34:00Z">
              <w:r>
                <w:rPr>
                  <w:sz w:val="20"/>
                  <w:szCs w:val="20"/>
                </w:rPr>
                <w:t>Nein</w:t>
              </w:r>
            </w:ins>
          </w:p>
        </w:tc>
        <w:tc>
          <w:tcPr>
            <w:tcW w:w="1134" w:type="dxa"/>
            <w:shd w:val="clear" w:color="000000" w:fill="auto"/>
            <w:hideMark/>
          </w:tcPr>
          <w:p w14:paraId="46FED43A" w14:textId="01E0D15B" w:rsidR="00D62DB1" w:rsidRPr="00CF5477" w:rsidRDefault="00D62DB1" w:rsidP="00D62DB1">
            <w:pPr>
              <w:spacing w:before="0" w:after="0" w:line="240" w:lineRule="auto"/>
              <w:jc w:val="center"/>
              <w:rPr>
                <w:ins w:id="9395" w:author="Kisch, Christian" w:date="2022-02-08T10:31:00Z"/>
                <w:rFonts w:eastAsia="Times New Roman" w:cs="Calibri"/>
                <w:sz w:val="20"/>
                <w:szCs w:val="20"/>
                <w:lang w:eastAsia="de-DE"/>
              </w:rPr>
            </w:pPr>
            <w:ins w:id="9396" w:author="Kisch, Christian" w:date="2022-02-08T10:35:00Z">
              <w:r>
                <w:rPr>
                  <w:sz w:val="20"/>
                  <w:szCs w:val="20"/>
                </w:rPr>
                <w:t>Nein</w:t>
              </w:r>
            </w:ins>
          </w:p>
        </w:tc>
        <w:tc>
          <w:tcPr>
            <w:tcW w:w="1134" w:type="dxa"/>
            <w:shd w:val="clear" w:color="000000" w:fill="auto"/>
            <w:hideMark/>
          </w:tcPr>
          <w:p w14:paraId="392099B3" w14:textId="3CD4468D" w:rsidR="00D62DB1" w:rsidRPr="00CF5477" w:rsidRDefault="00D62DB1" w:rsidP="00D62DB1">
            <w:pPr>
              <w:spacing w:before="0" w:after="0" w:line="240" w:lineRule="auto"/>
              <w:jc w:val="center"/>
              <w:rPr>
                <w:ins w:id="9397" w:author="Kisch, Christian" w:date="2022-02-08T10:31:00Z"/>
                <w:rFonts w:eastAsia="Times New Roman" w:cs="Calibri"/>
                <w:sz w:val="20"/>
                <w:szCs w:val="20"/>
                <w:lang w:eastAsia="de-DE"/>
              </w:rPr>
            </w:pPr>
            <w:ins w:id="9398" w:author="Kisch, Christian" w:date="2022-02-08T10:35:00Z">
              <w:r>
                <w:rPr>
                  <w:sz w:val="20"/>
                  <w:szCs w:val="20"/>
                </w:rPr>
                <w:t>Nein</w:t>
              </w:r>
            </w:ins>
          </w:p>
        </w:tc>
      </w:tr>
      <w:tr w:rsidR="001446C7" w:rsidRPr="00CF5477" w14:paraId="71457E32" w14:textId="77777777" w:rsidTr="00017199">
        <w:trPr>
          <w:trHeight w:val="615"/>
          <w:ins w:id="9399" w:author="Kisch, Christian" w:date="2022-02-08T10:31:00Z"/>
        </w:trPr>
        <w:tc>
          <w:tcPr>
            <w:tcW w:w="626" w:type="dxa"/>
            <w:shd w:val="clear" w:color="000000" w:fill="auto"/>
          </w:tcPr>
          <w:p w14:paraId="6E595711" w14:textId="77777777" w:rsidR="001446C7" w:rsidRPr="00CF5477" w:rsidRDefault="001446C7" w:rsidP="001446C7">
            <w:pPr>
              <w:spacing w:before="0" w:after="0" w:line="240" w:lineRule="auto"/>
              <w:jc w:val="right"/>
              <w:rPr>
                <w:ins w:id="9400" w:author="Kisch, Christian" w:date="2022-02-08T10:31:00Z"/>
                <w:rFonts w:eastAsia="Times New Roman" w:cs="Calibri"/>
                <w:color w:val="000000"/>
                <w:lang w:eastAsia="de-DE"/>
              </w:rPr>
            </w:pPr>
            <w:ins w:id="9401" w:author="Kisch, Christian" w:date="2022-02-08T10:31:00Z">
              <w:r>
                <w:rPr>
                  <w:rFonts w:eastAsia="Times New Roman" w:cs="Calibri"/>
                  <w:color w:val="000000"/>
                  <w:lang w:eastAsia="de-DE"/>
                </w:rPr>
                <w:t>33</w:t>
              </w:r>
            </w:ins>
          </w:p>
        </w:tc>
        <w:tc>
          <w:tcPr>
            <w:tcW w:w="2523" w:type="dxa"/>
            <w:shd w:val="clear" w:color="000000" w:fill="auto"/>
          </w:tcPr>
          <w:p w14:paraId="746E2B59" w14:textId="72ABB5DD" w:rsidR="001446C7" w:rsidRPr="00CF5477" w:rsidRDefault="001446C7" w:rsidP="001446C7">
            <w:pPr>
              <w:spacing w:before="0" w:after="0" w:line="240" w:lineRule="auto"/>
              <w:rPr>
                <w:ins w:id="9402" w:author="Kisch, Christian" w:date="2022-02-08T10:31:00Z"/>
                <w:rFonts w:eastAsia="Times New Roman" w:cs="Calibri"/>
                <w:color w:val="000000"/>
                <w:lang w:eastAsia="de-DE"/>
              </w:rPr>
            </w:pPr>
            <w:ins w:id="9403" w:author="Kisch, Christian" w:date="2022-02-08T10:32:00Z">
              <w:r w:rsidRPr="00E17FEC">
                <w:rPr>
                  <w:rFonts w:eastAsia="Times New Roman" w:cs="Calibri"/>
                  <w:color w:val="000000"/>
                  <w:lang w:eastAsia="de-DE"/>
                </w:rPr>
                <w:t>Datenschutzbeauftragter</w:t>
              </w:r>
            </w:ins>
          </w:p>
        </w:tc>
        <w:tc>
          <w:tcPr>
            <w:tcW w:w="3083" w:type="dxa"/>
            <w:shd w:val="clear" w:color="000000" w:fill="E7E6E6"/>
          </w:tcPr>
          <w:p w14:paraId="4181DF0E" w14:textId="77777777" w:rsidR="001446C7" w:rsidRPr="00CF5477" w:rsidRDefault="001446C7" w:rsidP="001446C7">
            <w:pPr>
              <w:spacing w:before="0" w:after="0" w:line="240" w:lineRule="auto"/>
              <w:rPr>
                <w:ins w:id="9404" w:author="Kisch, Christian" w:date="2022-02-08T10:31:00Z"/>
                <w:rFonts w:eastAsia="Times New Roman" w:cs="Calibri"/>
                <w:b/>
                <w:bCs/>
                <w:sz w:val="20"/>
                <w:szCs w:val="20"/>
                <w:lang w:eastAsia="de-DE"/>
              </w:rPr>
            </w:pPr>
            <w:ins w:id="9405" w:author="Kisch, Christian" w:date="2022-02-08T10:31:00Z">
              <w:r>
                <w:rPr>
                  <w:rFonts w:eastAsia="Times New Roman" w:cs="Times New Roman"/>
                  <w:b/>
                  <w:bCs/>
                  <w:sz w:val="20"/>
                  <w:szCs w:val="20"/>
                  <w:lang w:eastAsia="de-DE"/>
                </w:rPr>
                <w:t>Drucken</w:t>
              </w:r>
            </w:ins>
          </w:p>
        </w:tc>
        <w:tc>
          <w:tcPr>
            <w:tcW w:w="1418" w:type="dxa"/>
            <w:shd w:val="clear" w:color="000000" w:fill="auto"/>
          </w:tcPr>
          <w:p w14:paraId="2E570151" w14:textId="77777777" w:rsidR="001446C7" w:rsidRPr="00CF5477" w:rsidRDefault="001446C7" w:rsidP="001446C7">
            <w:pPr>
              <w:spacing w:before="0" w:after="0" w:line="240" w:lineRule="auto"/>
              <w:jc w:val="center"/>
              <w:rPr>
                <w:ins w:id="9406" w:author="Kisch, Christian" w:date="2022-02-08T10:31:00Z"/>
                <w:rFonts w:eastAsia="Times New Roman" w:cs="Calibri"/>
                <w:sz w:val="20"/>
                <w:szCs w:val="20"/>
                <w:lang w:eastAsia="de-DE"/>
              </w:rPr>
            </w:pPr>
            <w:ins w:id="9407" w:author="Kisch, Christian" w:date="2022-02-08T10:31:00Z">
              <w:r>
                <w:rPr>
                  <w:rFonts w:eastAsia="Times New Roman" w:cs="Times New Roman"/>
                  <w:sz w:val="20"/>
                  <w:szCs w:val="20"/>
                  <w:lang w:eastAsia="de-DE"/>
                </w:rPr>
                <w:t>Ja</w:t>
              </w:r>
            </w:ins>
          </w:p>
        </w:tc>
        <w:tc>
          <w:tcPr>
            <w:tcW w:w="992" w:type="dxa"/>
            <w:shd w:val="clear" w:color="000000" w:fill="auto"/>
          </w:tcPr>
          <w:p w14:paraId="5ADA431C" w14:textId="77777777" w:rsidR="001446C7" w:rsidRPr="00CF5477" w:rsidRDefault="001446C7" w:rsidP="001446C7">
            <w:pPr>
              <w:spacing w:before="0" w:after="0" w:line="240" w:lineRule="auto"/>
              <w:jc w:val="center"/>
              <w:rPr>
                <w:ins w:id="9408" w:author="Kisch, Christian" w:date="2022-02-08T10:31:00Z"/>
                <w:rFonts w:eastAsia="Times New Roman" w:cs="Calibri"/>
                <w:sz w:val="20"/>
                <w:szCs w:val="20"/>
                <w:lang w:eastAsia="de-DE"/>
              </w:rPr>
            </w:pPr>
            <w:ins w:id="9409" w:author="Kisch, Christian" w:date="2022-02-08T10:31:00Z">
              <w:r>
                <w:rPr>
                  <w:rFonts w:eastAsia="Times New Roman" w:cs="Times New Roman"/>
                  <w:sz w:val="20"/>
                  <w:szCs w:val="20"/>
                  <w:lang w:eastAsia="de-DE"/>
                </w:rPr>
                <w:t>Ja</w:t>
              </w:r>
            </w:ins>
          </w:p>
        </w:tc>
        <w:tc>
          <w:tcPr>
            <w:tcW w:w="992" w:type="dxa"/>
            <w:shd w:val="clear" w:color="000000" w:fill="auto"/>
          </w:tcPr>
          <w:p w14:paraId="024D7C57" w14:textId="77777777" w:rsidR="001446C7" w:rsidRPr="00CF5477" w:rsidRDefault="001446C7" w:rsidP="001446C7">
            <w:pPr>
              <w:spacing w:before="0" w:after="0" w:line="240" w:lineRule="auto"/>
              <w:jc w:val="center"/>
              <w:rPr>
                <w:ins w:id="9410" w:author="Kisch, Christian" w:date="2022-02-08T10:31:00Z"/>
                <w:rFonts w:eastAsia="Times New Roman" w:cs="Calibri"/>
                <w:sz w:val="20"/>
                <w:szCs w:val="20"/>
                <w:lang w:eastAsia="de-DE"/>
              </w:rPr>
            </w:pPr>
            <w:ins w:id="9411" w:author="Kisch, Christian" w:date="2022-02-08T10:31:00Z">
              <w:r>
                <w:rPr>
                  <w:rFonts w:eastAsia="Times New Roman" w:cs="Times New Roman"/>
                  <w:sz w:val="20"/>
                  <w:szCs w:val="20"/>
                  <w:lang w:eastAsia="de-DE"/>
                </w:rPr>
                <w:t>x</w:t>
              </w:r>
            </w:ins>
          </w:p>
        </w:tc>
        <w:tc>
          <w:tcPr>
            <w:tcW w:w="1134" w:type="dxa"/>
            <w:shd w:val="clear" w:color="000000" w:fill="auto"/>
          </w:tcPr>
          <w:p w14:paraId="71A7D00C" w14:textId="77777777" w:rsidR="001446C7" w:rsidRPr="00CF5477" w:rsidRDefault="001446C7" w:rsidP="001446C7">
            <w:pPr>
              <w:spacing w:before="0" w:after="0" w:line="240" w:lineRule="auto"/>
              <w:jc w:val="center"/>
              <w:rPr>
                <w:ins w:id="9412" w:author="Kisch, Christian" w:date="2022-02-08T10:31:00Z"/>
                <w:rFonts w:eastAsia="Times New Roman" w:cs="Calibri"/>
                <w:sz w:val="20"/>
                <w:szCs w:val="20"/>
                <w:lang w:eastAsia="de-DE"/>
              </w:rPr>
            </w:pPr>
            <w:ins w:id="9413" w:author="Kisch, Christian" w:date="2022-02-08T10:31:00Z">
              <w:r>
                <w:rPr>
                  <w:rFonts w:eastAsia="Times New Roman" w:cs="Times New Roman"/>
                  <w:sz w:val="20"/>
                  <w:szCs w:val="20"/>
                  <w:lang w:eastAsia="de-DE"/>
                </w:rPr>
                <w:t>Ja</w:t>
              </w:r>
            </w:ins>
          </w:p>
        </w:tc>
        <w:tc>
          <w:tcPr>
            <w:tcW w:w="1134" w:type="dxa"/>
            <w:shd w:val="clear" w:color="000000" w:fill="auto"/>
          </w:tcPr>
          <w:p w14:paraId="4DE55046" w14:textId="77777777" w:rsidR="001446C7" w:rsidRPr="00CF5477" w:rsidRDefault="001446C7" w:rsidP="001446C7">
            <w:pPr>
              <w:spacing w:before="0" w:after="0" w:line="240" w:lineRule="auto"/>
              <w:jc w:val="center"/>
              <w:rPr>
                <w:ins w:id="9414" w:author="Kisch, Christian" w:date="2022-02-08T10:31:00Z"/>
                <w:rFonts w:eastAsia="Times New Roman" w:cs="Calibri"/>
                <w:sz w:val="20"/>
                <w:szCs w:val="20"/>
                <w:lang w:eastAsia="de-DE"/>
              </w:rPr>
            </w:pPr>
            <w:ins w:id="9415" w:author="Kisch, Christian" w:date="2022-02-08T10:31:00Z">
              <w:r>
                <w:rPr>
                  <w:rFonts w:eastAsia="Times New Roman" w:cs="Times New Roman"/>
                  <w:sz w:val="20"/>
                  <w:szCs w:val="20"/>
                  <w:lang w:eastAsia="de-DE"/>
                </w:rPr>
                <w:t>Ja</w:t>
              </w:r>
            </w:ins>
          </w:p>
        </w:tc>
      </w:tr>
      <w:tr w:rsidR="001446C7" w:rsidRPr="00CF5477" w14:paraId="3E0A8CE2" w14:textId="77777777" w:rsidTr="00017199">
        <w:trPr>
          <w:trHeight w:val="615"/>
          <w:ins w:id="9416" w:author="Kisch, Christian" w:date="2022-02-08T10:31:00Z"/>
        </w:trPr>
        <w:tc>
          <w:tcPr>
            <w:tcW w:w="626" w:type="dxa"/>
            <w:shd w:val="clear" w:color="000000" w:fill="auto"/>
          </w:tcPr>
          <w:p w14:paraId="12072C2B" w14:textId="77777777" w:rsidR="001446C7" w:rsidRPr="00CF5477" w:rsidRDefault="001446C7" w:rsidP="001446C7">
            <w:pPr>
              <w:spacing w:before="0" w:after="0" w:line="240" w:lineRule="auto"/>
              <w:jc w:val="right"/>
              <w:rPr>
                <w:ins w:id="9417" w:author="Kisch, Christian" w:date="2022-02-08T10:31:00Z"/>
                <w:rFonts w:eastAsia="Times New Roman" w:cs="Calibri"/>
                <w:color w:val="000000"/>
                <w:lang w:eastAsia="de-DE"/>
              </w:rPr>
            </w:pPr>
            <w:ins w:id="9418" w:author="Kisch, Christian" w:date="2022-02-08T10:31:00Z">
              <w:r>
                <w:rPr>
                  <w:rFonts w:eastAsia="Times New Roman" w:cs="Calibri"/>
                  <w:color w:val="000000"/>
                  <w:lang w:eastAsia="de-DE"/>
                </w:rPr>
                <w:t>34</w:t>
              </w:r>
            </w:ins>
          </w:p>
        </w:tc>
        <w:tc>
          <w:tcPr>
            <w:tcW w:w="2523" w:type="dxa"/>
            <w:shd w:val="clear" w:color="000000" w:fill="auto"/>
          </w:tcPr>
          <w:p w14:paraId="38362598" w14:textId="2B08D8B2" w:rsidR="001446C7" w:rsidRPr="00CF5477" w:rsidRDefault="001446C7" w:rsidP="001446C7">
            <w:pPr>
              <w:spacing w:before="0" w:after="0" w:line="240" w:lineRule="auto"/>
              <w:rPr>
                <w:ins w:id="9419" w:author="Kisch, Christian" w:date="2022-02-08T10:31:00Z"/>
                <w:rFonts w:eastAsia="Times New Roman" w:cs="Calibri"/>
                <w:color w:val="000000"/>
                <w:lang w:eastAsia="de-DE"/>
              </w:rPr>
            </w:pPr>
            <w:ins w:id="9420" w:author="Kisch, Christian" w:date="2022-02-08T10:32:00Z">
              <w:r w:rsidRPr="00E17FEC">
                <w:rPr>
                  <w:rFonts w:eastAsia="Times New Roman" w:cs="Calibri"/>
                  <w:color w:val="000000"/>
                  <w:lang w:eastAsia="de-DE"/>
                </w:rPr>
                <w:t>Datenschutzbeauftragter</w:t>
              </w:r>
            </w:ins>
          </w:p>
        </w:tc>
        <w:tc>
          <w:tcPr>
            <w:tcW w:w="3083" w:type="dxa"/>
            <w:shd w:val="clear" w:color="000000" w:fill="E7E6E6"/>
          </w:tcPr>
          <w:p w14:paraId="104D05FF" w14:textId="77777777" w:rsidR="001446C7" w:rsidRPr="00CF5477" w:rsidRDefault="001446C7" w:rsidP="001446C7">
            <w:pPr>
              <w:spacing w:before="0" w:after="0" w:line="240" w:lineRule="auto"/>
              <w:rPr>
                <w:ins w:id="9421" w:author="Kisch, Christian" w:date="2022-02-08T10:31:00Z"/>
                <w:rFonts w:eastAsia="Times New Roman" w:cs="Calibri"/>
                <w:b/>
                <w:bCs/>
                <w:sz w:val="20"/>
                <w:szCs w:val="20"/>
                <w:lang w:eastAsia="de-DE"/>
              </w:rPr>
            </w:pPr>
            <w:ins w:id="9422" w:author="Kisch, Christian" w:date="2022-02-08T10:31:00Z">
              <w:r w:rsidRPr="00C320BE">
                <w:rPr>
                  <w:rFonts w:eastAsia="Times New Roman" w:cs="Calibri"/>
                  <w:b/>
                  <w:bCs/>
                  <w:sz w:val="20"/>
                  <w:szCs w:val="20"/>
                  <w:lang w:eastAsia="de-DE"/>
                </w:rPr>
                <w:t>Kopieren</w:t>
              </w:r>
            </w:ins>
          </w:p>
        </w:tc>
        <w:tc>
          <w:tcPr>
            <w:tcW w:w="1418" w:type="dxa"/>
            <w:shd w:val="clear" w:color="000000" w:fill="auto"/>
          </w:tcPr>
          <w:p w14:paraId="75EBCFF1" w14:textId="77777777" w:rsidR="001446C7" w:rsidRPr="00CF5477" w:rsidRDefault="001446C7" w:rsidP="001446C7">
            <w:pPr>
              <w:spacing w:before="0" w:after="0" w:line="240" w:lineRule="auto"/>
              <w:jc w:val="center"/>
              <w:rPr>
                <w:ins w:id="9423" w:author="Kisch, Christian" w:date="2022-02-08T10:31:00Z"/>
                <w:rFonts w:eastAsia="Times New Roman" w:cs="Calibri"/>
                <w:sz w:val="20"/>
                <w:szCs w:val="20"/>
                <w:lang w:eastAsia="de-DE"/>
              </w:rPr>
            </w:pPr>
            <w:ins w:id="9424" w:author="Kisch, Christian" w:date="2022-02-08T10:31:00Z">
              <w:r>
                <w:rPr>
                  <w:rFonts w:eastAsia="Times New Roman" w:cs="Times New Roman"/>
                  <w:sz w:val="20"/>
                  <w:szCs w:val="20"/>
                  <w:lang w:eastAsia="de-DE"/>
                </w:rPr>
                <w:t>Ja</w:t>
              </w:r>
            </w:ins>
          </w:p>
        </w:tc>
        <w:tc>
          <w:tcPr>
            <w:tcW w:w="992" w:type="dxa"/>
            <w:shd w:val="clear" w:color="000000" w:fill="auto"/>
          </w:tcPr>
          <w:p w14:paraId="72953540" w14:textId="77777777" w:rsidR="001446C7" w:rsidRPr="00CF5477" w:rsidRDefault="001446C7" w:rsidP="001446C7">
            <w:pPr>
              <w:spacing w:before="0" w:after="0" w:line="240" w:lineRule="auto"/>
              <w:jc w:val="center"/>
              <w:rPr>
                <w:ins w:id="9425" w:author="Kisch, Christian" w:date="2022-02-08T10:31:00Z"/>
                <w:rFonts w:eastAsia="Times New Roman" w:cs="Calibri"/>
                <w:sz w:val="20"/>
                <w:szCs w:val="20"/>
                <w:lang w:eastAsia="de-DE"/>
              </w:rPr>
            </w:pPr>
            <w:ins w:id="9426" w:author="Kisch, Christian" w:date="2022-02-08T10:31:00Z">
              <w:r>
                <w:rPr>
                  <w:rFonts w:eastAsia="Times New Roman" w:cs="Times New Roman"/>
                  <w:sz w:val="20"/>
                  <w:szCs w:val="20"/>
                  <w:lang w:eastAsia="de-DE"/>
                </w:rPr>
                <w:t>Ja</w:t>
              </w:r>
            </w:ins>
          </w:p>
        </w:tc>
        <w:tc>
          <w:tcPr>
            <w:tcW w:w="992" w:type="dxa"/>
            <w:shd w:val="clear" w:color="000000" w:fill="auto"/>
          </w:tcPr>
          <w:p w14:paraId="6128DD3F" w14:textId="77777777" w:rsidR="001446C7" w:rsidRPr="00CF5477" w:rsidRDefault="001446C7" w:rsidP="001446C7">
            <w:pPr>
              <w:spacing w:before="0" w:after="0" w:line="240" w:lineRule="auto"/>
              <w:jc w:val="center"/>
              <w:rPr>
                <w:ins w:id="9427" w:author="Kisch, Christian" w:date="2022-02-08T10:31:00Z"/>
                <w:rFonts w:eastAsia="Times New Roman" w:cs="Calibri"/>
                <w:sz w:val="20"/>
                <w:szCs w:val="20"/>
                <w:lang w:eastAsia="de-DE"/>
              </w:rPr>
            </w:pPr>
            <w:ins w:id="9428" w:author="Kisch, Christian" w:date="2022-02-08T10:31:00Z">
              <w:r>
                <w:rPr>
                  <w:rFonts w:eastAsia="Times New Roman" w:cs="Times New Roman"/>
                  <w:sz w:val="20"/>
                  <w:szCs w:val="20"/>
                  <w:lang w:eastAsia="de-DE"/>
                </w:rPr>
                <w:t>x</w:t>
              </w:r>
            </w:ins>
          </w:p>
        </w:tc>
        <w:tc>
          <w:tcPr>
            <w:tcW w:w="1134" w:type="dxa"/>
            <w:shd w:val="clear" w:color="000000" w:fill="auto"/>
          </w:tcPr>
          <w:p w14:paraId="77BCA39C" w14:textId="77777777" w:rsidR="001446C7" w:rsidRPr="00CF5477" w:rsidRDefault="001446C7" w:rsidP="001446C7">
            <w:pPr>
              <w:spacing w:before="0" w:after="0" w:line="240" w:lineRule="auto"/>
              <w:jc w:val="center"/>
              <w:rPr>
                <w:ins w:id="9429" w:author="Kisch, Christian" w:date="2022-02-08T10:31:00Z"/>
                <w:rFonts w:eastAsia="Times New Roman" w:cs="Calibri"/>
                <w:sz w:val="20"/>
                <w:szCs w:val="20"/>
                <w:lang w:eastAsia="de-DE"/>
              </w:rPr>
            </w:pPr>
            <w:ins w:id="9430" w:author="Kisch, Christian" w:date="2022-02-08T10:31:00Z">
              <w:r>
                <w:rPr>
                  <w:rFonts w:eastAsia="Times New Roman" w:cs="Times New Roman"/>
                  <w:sz w:val="20"/>
                  <w:szCs w:val="20"/>
                  <w:lang w:eastAsia="de-DE"/>
                </w:rPr>
                <w:t>Ja</w:t>
              </w:r>
            </w:ins>
          </w:p>
        </w:tc>
        <w:tc>
          <w:tcPr>
            <w:tcW w:w="1134" w:type="dxa"/>
            <w:shd w:val="clear" w:color="000000" w:fill="auto"/>
          </w:tcPr>
          <w:p w14:paraId="1ADD7CD4" w14:textId="77777777" w:rsidR="001446C7" w:rsidRPr="00CF5477" w:rsidRDefault="001446C7" w:rsidP="001446C7">
            <w:pPr>
              <w:spacing w:before="0" w:after="0" w:line="240" w:lineRule="auto"/>
              <w:jc w:val="center"/>
              <w:rPr>
                <w:ins w:id="9431" w:author="Kisch, Christian" w:date="2022-02-08T10:31:00Z"/>
                <w:rFonts w:eastAsia="Times New Roman" w:cs="Calibri"/>
                <w:sz w:val="20"/>
                <w:szCs w:val="20"/>
                <w:lang w:eastAsia="de-DE"/>
              </w:rPr>
            </w:pPr>
            <w:ins w:id="9432" w:author="Kisch, Christian" w:date="2022-02-08T10:31:00Z">
              <w:r>
                <w:rPr>
                  <w:rFonts w:eastAsia="Times New Roman" w:cs="Times New Roman"/>
                  <w:sz w:val="20"/>
                  <w:szCs w:val="20"/>
                  <w:lang w:eastAsia="de-DE"/>
                </w:rPr>
                <w:t>Ja</w:t>
              </w:r>
            </w:ins>
          </w:p>
        </w:tc>
      </w:tr>
      <w:tr w:rsidR="001446C7" w:rsidRPr="00CF5477" w14:paraId="05FF4B86" w14:textId="77777777" w:rsidTr="00017199">
        <w:trPr>
          <w:trHeight w:val="615"/>
          <w:ins w:id="9433" w:author="Kisch, Christian" w:date="2022-02-08T10:31:00Z"/>
        </w:trPr>
        <w:tc>
          <w:tcPr>
            <w:tcW w:w="626" w:type="dxa"/>
            <w:shd w:val="clear" w:color="000000" w:fill="auto"/>
          </w:tcPr>
          <w:p w14:paraId="35CB98F6" w14:textId="77777777" w:rsidR="001446C7" w:rsidRPr="00CF5477" w:rsidRDefault="001446C7" w:rsidP="001446C7">
            <w:pPr>
              <w:spacing w:before="0" w:after="0" w:line="240" w:lineRule="auto"/>
              <w:jc w:val="right"/>
              <w:rPr>
                <w:ins w:id="9434" w:author="Kisch, Christian" w:date="2022-02-08T10:31:00Z"/>
                <w:rFonts w:eastAsia="Times New Roman" w:cs="Calibri"/>
                <w:color w:val="000000"/>
                <w:lang w:eastAsia="de-DE"/>
              </w:rPr>
            </w:pPr>
            <w:ins w:id="9435" w:author="Kisch, Christian" w:date="2022-02-08T10:31:00Z">
              <w:r>
                <w:rPr>
                  <w:rFonts w:eastAsia="Times New Roman" w:cs="Calibri"/>
                  <w:color w:val="000000"/>
                  <w:lang w:eastAsia="de-DE"/>
                </w:rPr>
                <w:t>35</w:t>
              </w:r>
            </w:ins>
          </w:p>
        </w:tc>
        <w:tc>
          <w:tcPr>
            <w:tcW w:w="2523" w:type="dxa"/>
            <w:shd w:val="clear" w:color="000000" w:fill="auto"/>
          </w:tcPr>
          <w:p w14:paraId="5EB7ED8E" w14:textId="4B87FD8D" w:rsidR="001446C7" w:rsidRPr="00CF5477" w:rsidRDefault="001446C7" w:rsidP="001446C7">
            <w:pPr>
              <w:spacing w:before="0" w:after="0" w:line="240" w:lineRule="auto"/>
              <w:rPr>
                <w:ins w:id="9436" w:author="Kisch, Christian" w:date="2022-02-08T10:31:00Z"/>
                <w:rFonts w:eastAsia="Times New Roman" w:cs="Calibri"/>
                <w:color w:val="000000"/>
                <w:lang w:eastAsia="de-DE"/>
              </w:rPr>
            </w:pPr>
            <w:ins w:id="9437" w:author="Kisch, Christian" w:date="2022-02-08T10:32:00Z">
              <w:r w:rsidRPr="00E17FEC">
                <w:rPr>
                  <w:rFonts w:eastAsia="Times New Roman" w:cs="Calibri"/>
                  <w:color w:val="000000"/>
                  <w:lang w:eastAsia="de-DE"/>
                </w:rPr>
                <w:t>Datenschutzbeauftragter</w:t>
              </w:r>
            </w:ins>
          </w:p>
        </w:tc>
        <w:tc>
          <w:tcPr>
            <w:tcW w:w="3083" w:type="dxa"/>
            <w:shd w:val="clear" w:color="000000" w:fill="E7E6E6"/>
          </w:tcPr>
          <w:p w14:paraId="512158C5" w14:textId="77777777" w:rsidR="001446C7" w:rsidRPr="00CF5477" w:rsidRDefault="001446C7" w:rsidP="001446C7">
            <w:pPr>
              <w:spacing w:before="0" w:after="0" w:line="240" w:lineRule="auto"/>
              <w:rPr>
                <w:ins w:id="9438" w:author="Kisch, Christian" w:date="2022-02-08T10:31:00Z"/>
                <w:rFonts w:eastAsia="Times New Roman" w:cs="Calibri"/>
                <w:b/>
                <w:bCs/>
                <w:sz w:val="20"/>
                <w:szCs w:val="20"/>
                <w:lang w:eastAsia="de-DE"/>
              </w:rPr>
            </w:pPr>
            <w:ins w:id="9439" w:author="Kisch, Christian" w:date="2022-02-08T10:31:00Z">
              <w:r w:rsidRPr="00C320BE">
                <w:rPr>
                  <w:rFonts w:eastAsia="Times New Roman" w:cs="Calibri"/>
                  <w:b/>
                  <w:bCs/>
                  <w:sz w:val="20"/>
                  <w:szCs w:val="20"/>
                  <w:lang w:eastAsia="de-DE"/>
                </w:rPr>
                <w:t>Verschieben</w:t>
              </w:r>
            </w:ins>
          </w:p>
        </w:tc>
        <w:tc>
          <w:tcPr>
            <w:tcW w:w="1418" w:type="dxa"/>
            <w:shd w:val="clear" w:color="000000" w:fill="auto"/>
          </w:tcPr>
          <w:p w14:paraId="075764E5" w14:textId="77777777" w:rsidR="001446C7" w:rsidRPr="00CF5477" w:rsidRDefault="001446C7" w:rsidP="001446C7">
            <w:pPr>
              <w:spacing w:before="0" w:after="0" w:line="240" w:lineRule="auto"/>
              <w:jc w:val="center"/>
              <w:rPr>
                <w:ins w:id="9440" w:author="Kisch, Christian" w:date="2022-02-08T10:31:00Z"/>
                <w:rFonts w:eastAsia="Times New Roman" w:cs="Calibri"/>
                <w:sz w:val="20"/>
                <w:szCs w:val="20"/>
                <w:lang w:eastAsia="de-DE"/>
              </w:rPr>
            </w:pPr>
            <w:ins w:id="9441" w:author="Kisch, Christian" w:date="2022-02-08T10:31:00Z">
              <w:r>
                <w:rPr>
                  <w:rFonts w:eastAsia="Times New Roman" w:cs="Times New Roman"/>
                  <w:sz w:val="20"/>
                  <w:szCs w:val="20"/>
                  <w:lang w:eastAsia="de-DE"/>
                </w:rPr>
                <w:t>Ja</w:t>
              </w:r>
            </w:ins>
          </w:p>
        </w:tc>
        <w:tc>
          <w:tcPr>
            <w:tcW w:w="992" w:type="dxa"/>
            <w:shd w:val="clear" w:color="000000" w:fill="auto"/>
          </w:tcPr>
          <w:p w14:paraId="3EC66B2D" w14:textId="77777777" w:rsidR="001446C7" w:rsidRPr="00CF5477" w:rsidRDefault="001446C7" w:rsidP="001446C7">
            <w:pPr>
              <w:spacing w:before="0" w:after="0" w:line="240" w:lineRule="auto"/>
              <w:jc w:val="center"/>
              <w:rPr>
                <w:ins w:id="9442" w:author="Kisch, Christian" w:date="2022-02-08T10:31:00Z"/>
                <w:rFonts w:eastAsia="Times New Roman" w:cs="Calibri"/>
                <w:sz w:val="20"/>
                <w:szCs w:val="20"/>
                <w:lang w:eastAsia="de-DE"/>
              </w:rPr>
            </w:pPr>
            <w:ins w:id="9443" w:author="Kisch, Christian" w:date="2022-02-08T10:31:00Z">
              <w:r>
                <w:rPr>
                  <w:rFonts w:eastAsia="Times New Roman" w:cs="Times New Roman"/>
                  <w:sz w:val="20"/>
                  <w:szCs w:val="20"/>
                  <w:lang w:eastAsia="de-DE"/>
                </w:rPr>
                <w:t>Ja</w:t>
              </w:r>
            </w:ins>
          </w:p>
        </w:tc>
        <w:tc>
          <w:tcPr>
            <w:tcW w:w="992" w:type="dxa"/>
            <w:shd w:val="clear" w:color="000000" w:fill="auto"/>
          </w:tcPr>
          <w:p w14:paraId="5D0A69D9" w14:textId="77777777" w:rsidR="001446C7" w:rsidRPr="00CF5477" w:rsidRDefault="001446C7" w:rsidP="001446C7">
            <w:pPr>
              <w:spacing w:before="0" w:after="0" w:line="240" w:lineRule="auto"/>
              <w:jc w:val="center"/>
              <w:rPr>
                <w:ins w:id="9444" w:author="Kisch, Christian" w:date="2022-02-08T10:31:00Z"/>
                <w:rFonts w:eastAsia="Times New Roman" w:cs="Calibri"/>
                <w:sz w:val="20"/>
                <w:szCs w:val="20"/>
                <w:lang w:eastAsia="de-DE"/>
              </w:rPr>
            </w:pPr>
            <w:ins w:id="9445" w:author="Kisch, Christian" w:date="2022-02-08T10:31:00Z">
              <w:r>
                <w:rPr>
                  <w:rFonts w:eastAsia="Times New Roman" w:cs="Times New Roman"/>
                  <w:sz w:val="20"/>
                  <w:szCs w:val="20"/>
                  <w:lang w:eastAsia="de-DE"/>
                </w:rPr>
                <w:t>x</w:t>
              </w:r>
            </w:ins>
          </w:p>
        </w:tc>
        <w:tc>
          <w:tcPr>
            <w:tcW w:w="1134" w:type="dxa"/>
            <w:shd w:val="clear" w:color="000000" w:fill="auto"/>
          </w:tcPr>
          <w:p w14:paraId="738B9520" w14:textId="77777777" w:rsidR="001446C7" w:rsidRPr="00CF5477" w:rsidRDefault="001446C7" w:rsidP="001446C7">
            <w:pPr>
              <w:spacing w:before="0" w:after="0" w:line="240" w:lineRule="auto"/>
              <w:jc w:val="center"/>
              <w:rPr>
                <w:ins w:id="9446" w:author="Kisch, Christian" w:date="2022-02-08T10:31:00Z"/>
                <w:rFonts w:eastAsia="Times New Roman" w:cs="Calibri"/>
                <w:sz w:val="20"/>
                <w:szCs w:val="20"/>
                <w:lang w:eastAsia="de-DE"/>
              </w:rPr>
            </w:pPr>
            <w:ins w:id="9447" w:author="Kisch, Christian" w:date="2022-02-08T10:31:00Z">
              <w:r>
                <w:rPr>
                  <w:rFonts w:eastAsia="Times New Roman" w:cs="Times New Roman"/>
                  <w:sz w:val="20"/>
                  <w:szCs w:val="20"/>
                  <w:lang w:eastAsia="de-DE"/>
                </w:rPr>
                <w:t>Ja</w:t>
              </w:r>
            </w:ins>
          </w:p>
        </w:tc>
        <w:tc>
          <w:tcPr>
            <w:tcW w:w="1134" w:type="dxa"/>
            <w:shd w:val="clear" w:color="000000" w:fill="auto"/>
          </w:tcPr>
          <w:p w14:paraId="4CE4F106" w14:textId="77777777" w:rsidR="001446C7" w:rsidRPr="00CF5477" w:rsidRDefault="001446C7" w:rsidP="001446C7">
            <w:pPr>
              <w:spacing w:before="0" w:after="0" w:line="240" w:lineRule="auto"/>
              <w:jc w:val="center"/>
              <w:rPr>
                <w:ins w:id="9448" w:author="Kisch, Christian" w:date="2022-02-08T10:31:00Z"/>
                <w:rFonts w:eastAsia="Times New Roman" w:cs="Calibri"/>
                <w:sz w:val="20"/>
                <w:szCs w:val="20"/>
                <w:lang w:eastAsia="de-DE"/>
              </w:rPr>
            </w:pPr>
            <w:ins w:id="9449" w:author="Kisch, Christian" w:date="2022-02-08T10:31:00Z">
              <w:r>
                <w:rPr>
                  <w:rFonts w:eastAsia="Times New Roman" w:cs="Times New Roman"/>
                  <w:sz w:val="20"/>
                  <w:szCs w:val="20"/>
                  <w:lang w:eastAsia="de-DE"/>
                </w:rPr>
                <w:t>Ja</w:t>
              </w:r>
            </w:ins>
          </w:p>
        </w:tc>
      </w:tr>
      <w:tr w:rsidR="001446C7" w:rsidRPr="00CF5477" w14:paraId="144CEE9D" w14:textId="77777777" w:rsidTr="00017199">
        <w:trPr>
          <w:trHeight w:val="615"/>
          <w:ins w:id="9450" w:author="Kisch, Christian" w:date="2022-02-08T10:31:00Z"/>
        </w:trPr>
        <w:tc>
          <w:tcPr>
            <w:tcW w:w="626" w:type="dxa"/>
            <w:shd w:val="clear" w:color="000000" w:fill="auto"/>
          </w:tcPr>
          <w:p w14:paraId="2E010D14" w14:textId="77777777" w:rsidR="001446C7" w:rsidRPr="00CF5477" w:rsidRDefault="001446C7" w:rsidP="001446C7">
            <w:pPr>
              <w:spacing w:before="0" w:after="0" w:line="240" w:lineRule="auto"/>
              <w:jc w:val="right"/>
              <w:rPr>
                <w:ins w:id="9451" w:author="Kisch, Christian" w:date="2022-02-08T10:31:00Z"/>
                <w:rFonts w:eastAsia="Times New Roman" w:cs="Calibri"/>
                <w:color w:val="000000"/>
                <w:lang w:eastAsia="de-DE"/>
              </w:rPr>
            </w:pPr>
            <w:ins w:id="9452" w:author="Kisch, Christian" w:date="2022-02-08T10:31:00Z">
              <w:r>
                <w:rPr>
                  <w:rFonts w:eastAsia="Times New Roman" w:cs="Calibri"/>
                  <w:color w:val="000000"/>
                  <w:lang w:eastAsia="de-DE"/>
                </w:rPr>
                <w:t>36</w:t>
              </w:r>
            </w:ins>
          </w:p>
        </w:tc>
        <w:tc>
          <w:tcPr>
            <w:tcW w:w="2523" w:type="dxa"/>
            <w:shd w:val="clear" w:color="000000" w:fill="auto"/>
          </w:tcPr>
          <w:p w14:paraId="795F70FC" w14:textId="76803F45" w:rsidR="001446C7" w:rsidRPr="00CF5477" w:rsidRDefault="001446C7" w:rsidP="001446C7">
            <w:pPr>
              <w:spacing w:before="0" w:after="0" w:line="240" w:lineRule="auto"/>
              <w:rPr>
                <w:ins w:id="9453" w:author="Kisch, Christian" w:date="2022-02-08T10:31:00Z"/>
                <w:rFonts w:eastAsia="Times New Roman" w:cs="Calibri"/>
                <w:color w:val="000000"/>
                <w:lang w:eastAsia="de-DE"/>
              </w:rPr>
            </w:pPr>
            <w:ins w:id="9454" w:author="Kisch, Christian" w:date="2022-02-08T10:32:00Z">
              <w:r w:rsidRPr="00E17FEC">
                <w:rPr>
                  <w:rFonts w:eastAsia="Times New Roman" w:cs="Calibri"/>
                  <w:color w:val="000000"/>
                  <w:lang w:eastAsia="de-DE"/>
                </w:rPr>
                <w:t>Datenschutzbeauftragter</w:t>
              </w:r>
            </w:ins>
          </w:p>
        </w:tc>
        <w:tc>
          <w:tcPr>
            <w:tcW w:w="3083" w:type="dxa"/>
            <w:shd w:val="clear" w:color="000000" w:fill="E7E6E6"/>
          </w:tcPr>
          <w:p w14:paraId="5D7E60A4" w14:textId="77777777" w:rsidR="001446C7" w:rsidRPr="00CF5477" w:rsidRDefault="001446C7" w:rsidP="001446C7">
            <w:pPr>
              <w:spacing w:before="0" w:after="0" w:line="240" w:lineRule="auto"/>
              <w:rPr>
                <w:ins w:id="9455" w:author="Kisch, Christian" w:date="2022-02-08T10:31:00Z"/>
                <w:rFonts w:eastAsia="Times New Roman" w:cs="Calibri"/>
                <w:b/>
                <w:bCs/>
                <w:sz w:val="20"/>
                <w:szCs w:val="20"/>
                <w:lang w:eastAsia="de-DE"/>
              </w:rPr>
            </w:pPr>
            <w:ins w:id="9456" w:author="Kisch, Christian" w:date="2022-02-08T10:31:00Z">
              <w:r w:rsidRPr="00C320BE">
                <w:rPr>
                  <w:rFonts w:eastAsia="Times New Roman" w:cs="Calibri"/>
                  <w:b/>
                  <w:bCs/>
                  <w:sz w:val="20"/>
                  <w:szCs w:val="20"/>
                  <w:lang w:eastAsia="de-DE"/>
                </w:rPr>
                <w:t>Wiederherstellen</w:t>
              </w:r>
            </w:ins>
          </w:p>
        </w:tc>
        <w:tc>
          <w:tcPr>
            <w:tcW w:w="1418" w:type="dxa"/>
            <w:shd w:val="clear" w:color="000000" w:fill="auto"/>
          </w:tcPr>
          <w:p w14:paraId="544E5F66" w14:textId="77777777" w:rsidR="001446C7" w:rsidRPr="00CF5477" w:rsidRDefault="001446C7" w:rsidP="001446C7">
            <w:pPr>
              <w:spacing w:before="0" w:after="0" w:line="240" w:lineRule="auto"/>
              <w:jc w:val="center"/>
              <w:rPr>
                <w:ins w:id="9457" w:author="Kisch, Christian" w:date="2022-02-08T10:31:00Z"/>
                <w:rFonts w:eastAsia="Times New Roman" w:cs="Calibri"/>
                <w:sz w:val="20"/>
                <w:szCs w:val="20"/>
                <w:lang w:eastAsia="de-DE"/>
              </w:rPr>
            </w:pPr>
            <w:ins w:id="9458" w:author="Kisch, Christian" w:date="2022-02-08T10:31:00Z">
              <w:r>
                <w:rPr>
                  <w:rFonts w:eastAsia="Times New Roman" w:cs="Times New Roman"/>
                  <w:sz w:val="20"/>
                  <w:szCs w:val="20"/>
                  <w:lang w:eastAsia="de-DE"/>
                </w:rPr>
                <w:t>Ja</w:t>
              </w:r>
            </w:ins>
          </w:p>
        </w:tc>
        <w:tc>
          <w:tcPr>
            <w:tcW w:w="992" w:type="dxa"/>
            <w:shd w:val="clear" w:color="000000" w:fill="auto"/>
          </w:tcPr>
          <w:p w14:paraId="5DAEB481" w14:textId="77777777" w:rsidR="001446C7" w:rsidRPr="00CF5477" w:rsidRDefault="001446C7" w:rsidP="001446C7">
            <w:pPr>
              <w:spacing w:before="0" w:after="0" w:line="240" w:lineRule="auto"/>
              <w:jc w:val="center"/>
              <w:rPr>
                <w:ins w:id="9459" w:author="Kisch, Christian" w:date="2022-02-08T10:31:00Z"/>
                <w:rFonts w:eastAsia="Times New Roman" w:cs="Calibri"/>
                <w:sz w:val="20"/>
                <w:szCs w:val="20"/>
                <w:lang w:eastAsia="de-DE"/>
              </w:rPr>
            </w:pPr>
            <w:ins w:id="9460" w:author="Kisch, Christian" w:date="2022-02-08T10:31:00Z">
              <w:r>
                <w:rPr>
                  <w:rFonts w:eastAsia="Times New Roman" w:cs="Times New Roman"/>
                  <w:sz w:val="20"/>
                  <w:szCs w:val="20"/>
                  <w:lang w:eastAsia="de-DE"/>
                </w:rPr>
                <w:t>Ja</w:t>
              </w:r>
            </w:ins>
          </w:p>
        </w:tc>
        <w:tc>
          <w:tcPr>
            <w:tcW w:w="992" w:type="dxa"/>
            <w:shd w:val="clear" w:color="000000" w:fill="auto"/>
          </w:tcPr>
          <w:p w14:paraId="124F9AA6" w14:textId="77777777" w:rsidR="001446C7" w:rsidRPr="00CF5477" w:rsidRDefault="001446C7" w:rsidP="001446C7">
            <w:pPr>
              <w:spacing w:before="0" w:after="0" w:line="240" w:lineRule="auto"/>
              <w:jc w:val="center"/>
              <w:rPr>
                <w:ins w:id="9461" w:author="Kisch, Christian" w:date="2022-02-08T10:31:00Z"/>
                <w:rFonts w:eastAsia="Times New Roman" w:cs="Calibri"/>
                <w:sz w:val="20"/>
                <w:szCs w:val="20"/>
                <w:lang w:eastAsia="de-DE"/>
              </w:rPr>
            </w:pPr>
            <w:ins w:id="9462" w:author="Kisch, Christian" w:date="2022-02-08T10:31:00Z">
              <w:r>
                <w:rPr>
                  <w:rFonts w:eastAsia="Times New Roman" w:cs="Times New Roman"/>
                  <w:sz w:val="20"/>
                  <w:szCs w:val="20"/>
                  <w:lang w:eastAsia="de-DE"/>
                </w:rPr>
                <w:t>x</w:t>
              </w:r>
            </w:ins>
          </w:p>
        </w:tc>
        <w:tc>
          <w:tcPr>
            <w:tcW w:w="1134" w:type="dxa"/>
            <w:shd w:val="clear" w:color="000000" w:fill="auto"/>
          </w:tcPr>
          <w:p w14:paraId="12EC875B" w14:textId="77777777" w:rsidR="001446C7" w:rsidRPr="00CF5477" w:rsidRDefault="001446C7" w:rsidP="001446C7">
            <w:pPr>
              <w:spacing w:before="0" w:after="0" w:line="240" w:lineRule="auto"/>
              <w:jc w:val="center"/>
              <w:rPr>
                <w:ins w:id="9463" w:author="Kisch, Christian" w:date="2022-02-08T10:31:00Z"/>
                <w:rFonts w:eastAsia="Times New Roman" w:cs="Calibri"/>
                <w:sz w:val="20"/>
                <w:szCs w:val="20"/>
                <w:lang w:eastAsia="de-DE"/>
              </w:rPr>
            </w:pPr>
            <w:ins w:id="9464" w:author="Kisch, Christian" w:date="2022-02-08T10:31:00Z">
              <w:r>
                <w:rPr>
                  <w:rFonts w:eastAsia="Times New Roman" w:cs="Times New Roman"/>
                  <w:sz w:val="20"/>
                  <w:szCs w:val="20"/>
                  <w:lang w:eastAsia="de-DE"/>
                </w:rPr>
                <w:t>Ja</w:t>
              </w:r>
            </w:ins>
          </w:p>
        </w:tc>
        <w:tc>
          <w:tcPr>
            <w:tcW w:w="1134" w:type="dxa"/>
            <w:shd w:val="clear" w:color="000000" w:fill="auto"/>
          </w:tcPr>
          <w:p w14:paraId="1711789D" w14:textId="77777777" w:rsidR="001446C7" w:rsidRPr="00CF5477" w:rsidRDefault="001446C7" w:rsidP="001446C7">
            <w:pPr>
              <w:spacing w:before="0" w:after="0" w:line="240" w:lineRule="auto"/>
              <w:jc w:val="center"/>
              <w:rPr>
                <w:ins w:id="9465" w:author="Kisch, Christian" w:date="2022-02-08T10:31:00Z"/>
                <w:rFonts w:eastAsia="Times New Roman" w:cs="Calibri"/>
                <w:sz w:val="20"/>
                <w:szCs w:val="20"/>
                <w:lang w:eastAsia="de-DE"/>
              </w:rPr>
            </w:pPr>
            <w:ins w:id="9466" w:author="Kisch, Christian" w:date="2022-02-08T10:31:00Z">
              <w:r>
                <w:rPr>
                  <w:rFonts w:eastAsia="Times New Roman" w:cs="Times New Roman"/>
                  <w:sz w:val="20"/>
                  <w:szCs w:val="20"/>
                  <w:lang w:eastAsia="de-DE"/>
                </w:rPr>
                <w:t>Ja</w:t>
              </w:r>
            </w:ins>
          </w:p>
        </w:tc>
      </w:tr>
      <w:tr w:rsidR="001446C7" w:rsidRPr="00CF5477" w14:paraId="54786CEB" w14:textId="77777777" w:rsidTr="00017199">
        <w:trPr>
          <w:trHeight w:val="615"/>
          <w:ins w:id="9467" w:author="Kisch, Christian" w:date="2022-02-08T10:31:00Z"/>
        </w:trPr>
        <w:tc>
          <w:tcPr>
            <w:tcW w:w="626" w:type="dxa"/>
            <w:shd w:val="clear" w:color="000000" w:fill="auto"/>
          </w:tcPr>
          <w:p w14:paraId="666AACC3" w14:textId="77777777" w:rsidR="001446C7" w:rsidRDefault="001446C7" w:rsidP="001446C7">
            <w:pPr>
              <w:spacing w:before="0" w:after="0" w:line="240" w:lineRule="auto"/>
              <w:jc w:val="right"/>
              <w:rPr>
                <w:ins w:id="9468" w:author="Kisch, Christian" w:date="2022-02-08T10:31:00Z"/>
                <w:rFonts w:eastAsia="Times New Roman" w:cs="Calibri"/>
                <w:color w:val="000000"/>
                <w:lang w:eastAsia="de-DE"/>
              </w:rPr>
            </w:pPr>
            <w:ins w:id="9469" w:author="Kisch, Christian" w:date="2022-02-08T10:31:00Z">
              <w:r>
                <w:rPr>
                  <w:rFonts w:eastAsia="Times New Roman" w:cs="Calibri"/>
                  <w:color w:val="000000"/>
                  <w:lang w:eastAsia="de-DE"/>
                </w:rPr>
                <w:t>37</w:t>
              </w:r>
            </w:ins>
          </w:p>
        </w:tc>
        <w:tc>
          <w:tcPr>
            <w:tcW w:w="2523" w:type="dxa"/>
            <w:shd w:val="clear" w:color="000000" w:fill="auto"/>
          </w:tcPr>
          <w:p w14:paraId="2572A9BB" w14:textId="206040E4" w:rsidR="001446C7" w:rsidRPr="00C13B39" w:rsidRDefault="001446C7" w:rsidP="001446C7">
            <w:pPr>
              <w:spacing w:before="0" w:after="0" w:line="240" w:lineRule="auto"/>
              <w:rPr>
                <w:ins w:id="9470" w:author="Kisch, Christian" w:date="2022-02-08T10:31:00Z"/>
                <w:rFonts w:eastAsia="Times New Roman" w:cs="Calibri"/>
                <w:color w:val="000000"/>
                <w:lang w:eastAsia="de-DE"/>
              </w:rPr>
            </w:pPr>
            <w:ins w:id="9471" w:author="Kisch, Christian" w:date="2022-02-08T10:32:00Z">
              <w:r w:rsidRPr="00E17FEC">
                <w:rPr>
                  <w:rFonts w:eastAsia="Times New Roman" w:cs="Calibri"/>
                  <w:color w:val="000000"/>
                  <w:lang w:eastAsia="de-DE"/>
                </w:rPr>
                <w:t>Datenschutzbeauftragter</w:t>
              </w:r>
            </w:ins>
          </w:p>
        </w:tc>
        <w:tc>
          <w:tcPr>
            <w:tcW w:w="3083" w:type="dxa"/>
            <w:shd w:val="clear" w:color="000000" w:fill="E7E6E6"/>
          </w:tcPr>
          <w:p w14:paraId="3AE62C32" w14:textId="77777777" w:rsidR="001446C7" w:rsidRPr="00C320BE" w:rsidRDefault="001446C7" w:rsidP="001446C7">
            <w:pPr>
              <w:spacing w:before="0" w:after="0" w:line="240" w:lineRule="auto"/>
              <w:rPr>
                <w:ins w:id="9472" w:author="Kisch, Christian" w:date="2022-02-08T10:31:00Z"/>
                <w:rFonts w:eastAsia="Times New Roman" w:cs="Calibri"/>
                <w:b/>
                <w:bCs/>
                <w:sz w:val="20"/>
                <w:szCs w:val="20"/>
                <w:lang w:eastAsia="de-DE"/>
              </w:rPr>
            </w:pPr>
            <w:ins w:id="9473" w:author="Kisch, Christian" w:date="2022-02-08T10:31: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2B3A5C06" w14:textId="77777777" w:rsidR="001446C7" w:rsidRPr="00CF5477" w:rsidRDefault="001446C7" w:rsidP="001446C7">
            <w:pPr>
              <w:spacing w:before="0" w:after="0" w:line="240" w:lineRule="auto"/>
              <w:jc w:val="center"/>
              <w:rPr>
                <w:ins w:id="9474" w:author="Kisch, Christian" w:date="2022-02-08T10:31:00Z"/>
                <w:rFonts w:eastAsia="Times New Roman" w:cs="Calibri"/>
                <w:sz w:val="20"/>
                <w:szCs w:val="20"/>
                <w:lang w:eastAsia="de-DE"/>
              </w:rPr>
            </w:pPr>
            <w:ins w:id="9475" w:author="Kisch, Christian" w:date="2022-02-08T10:31:00Z">
              <w:r>
                <w:rPr>
                  <w:rFonts w:eastAsia="Times New Roman" w:cs="Times New Roman"/>
                  <w:sz w:val="20"/>
                  <w:szCs w:val="20"/>
                  <w:lang w:eastAsia="de-DE"/>
                </w:rPr>
                <w:t>x</w:t>
              </w:r>
            </w:ins>
          </w:p>
        </w:tc>
        <w:tc>
          <w:tcPr>
            <w:tcW w:w="992" w:type="dxa"/>
            <w:shd w:val="clear" w:color="000000" w:fill="auto"/>
          </w:tcPr>
          <w:p w14:paraId="78E90E32" w14:textId="77777777" w:rsidR="001446C7" w:rsidRPr="00CF5477" w:rsidRDefault="001446C7" w:rsidP="001446C7">
            <w:pPr>
              <w:spacing w:before="0" w:after="0" w:line="240" w:lineRule="auto"/>
              <w:jc w:val="center"/>
              <w:rPr>
                <w:ins w:id="9476" w:author="Kisch, Christian" w:date="2022-02-08T10:31:00Z"/>
                <w:rFonts w:eastAsia="Times New Roman" w:cs="Calibri"/>
                <w:sz w:val="20"/>
                <w:szCs w:val="20"/>
                <w:lang w:eastAsia="de-DE"/>
              </w:rPr>
            </w:pPr>
            <w:ins w:id="9477" w:author="Kisch, Christian" w:date="2022-02-08T10:31:00Z">
              <w:r>
                <w:rPr>
                  <w:rFonts w:eastAsia="Times New Roman" w:cs="Times New Roman"/>
                  <w:sz w:val="20"/>
                  <w:szCs w:val="20"/>
                  <w:lang w:eastAsia="de-DE"/>
                </w:rPr>
                <w:t>x</w:t>
              </w:r>
            </w:ins>
          </w:p>
        </w:tc>
        <w:tc>
          <w:tcPr>
            <w:tcW w:w="992" w:type="dxa"/>
            <w:shd w:val="clear" w:color="000000" w:fill="auto"/>
          </w:tcPr>
          <w:p w14:paraId="1FD280F6" w14:textId="77777777" w:rsidR="001446C7" w:rsidRPr="00CF5477" w:rsidRDefault="001446C7" w:rsidP="001446C7">
            <w:pPr>
              <w:spacing w:before="0" w:after="0" w:line="240" w:lineRule="auto"/>
              <w:jc w:val="center"/>
              <w:rPr>
                <w:ins w:id="9478" w:author="Kisch, Christian" w:date="2022-02-08T10:31:00Z"/>
                <w:rFonts w:eastAsia="Times New Roman" w:cs="Calibri"/>
                <w:sz w:val="20"/>
                <w:szCs w:val="20"/>
                <w:lang w:eastAsia="de-DE"/>
              </w:rPr>
            </w:pPr>
            <w:ins w:id="9479" w:author="Kisch, Christian" w:date="2022-02-08T10:31:00Z">
              <w:r>
                <w:rPr>
                  <w:rFonts w:eastAsia="Times New Roman" w:cs="Times New Roman"/>
                  <w:sz w:val="20"/>
                  <w:szCs w:val="20"/>
                  <w:lang w:eastAsia="de-DE"/>
                </w:rPr>
                <w:t>x</w:t>
              </w:r>
            </w:ins>
          </w:p>
        </w:tc>
        <w:tc>
          <w:tcPr>
            <w:tcW w:w="1134" w:type="dxa"/>
            <w:shd w:val="clear" w:color="000000" w:fill="auto"/>
          </w:tcPr>
          <w:p w14:paraId="69AA2D50" w14:textId="77777777" w:rsidR="001446C7" w:rsidRPr="00CF5477" w:rsidRDefault="001446C7" w:rsidP="001446C7">
            <w:pPr>
              <w:spacing w:before="0" w:after="0" w:line="240" w:lineRule="auto"/>
              <w:jc w:val="center"/>
              <w:rPr>
                <w:ins w:id="9480" w:author="Kisch, Christian" w:date="2022-02-08T10:31:00Z"/>
                <w:rFonts w:eastAsia="Times New Roman" w:cs="Calibri"/>
                <w:sz w:val="20"/>
                <w:szCs w:val="20"/>
                <w:lang w:eastAsia="de-DE"/>
              </w:rPr>
            </w:pPr>
            <w:ins w:id="9481" w:author="Kisch, Christian" w:date="2022-02-08T10:31:00Z">
              <w:r>
                <w:rPr>
                  <w:rFonts w:eastAsia="Times New Roman" w:cs="Times New Roman"/>
                  <w:sz w:val="20"/>
                  <w:szCs w:val="20"/>
                  <w:lang w:eastAsia="de-DE"/>
                </w:rPr>
                <w:t>x</w:t>
              </w:r>
            </w:ins>
          </w:p>
        </w:tc>
        <w:tc>
          <w:tcPr>
            <w:tcW w:w="1134" w:type="dxa"/>
            <w:shd w:val="clear" w:color="000000" w:fill="auto"/>
          </w:tcPr>
          <w:p w14:paraId="40994EFF" w14:textId="77777777" w:rsidR="001446C7" w:rsidRPr="00CF5477" w:rsidRDefault="001446C7" w:rsidP="001446C7">
            <w:pPr>
              <w:spacing w:before="0" w:after="0" w:line="240" w:lineRule="auto"/>
              <w:jc w:val="center"/>
              <w:rPr>
                <w:ins w:id="9482" w:author="Kisch, Christian" w:date="2022-02-08T10:31:00Z"/>
                <w:rFonts w:eastAsia="Times New Roman" w:cs="Calibri"/>
                <w:sz w:val="20"/>
                <w:szCs w:val="20"/>
                <w:lang w:eastAsia="de-DE"/>
              </w:rPr>
            </w:pPr>
            <w:ins w:id="9483" w:author="Kisch, Christian" w:date="2022-02-08T10:31:00Z">
              <w:r>
                <w:rPr>
                  <w:rFonts w:eastAsia="Times New Roman" w:cs="Times New Roman"/>
                  <w:sz w:val="20"/>
                  <w:szCs w:val="20"/>
                  <w:lang w:eastAsia="de-DE"/>
                </w:rPr>
                <w:t>x</w:t>
              </w:r>
            </w:ins>
          </w:p>
        </w:tc>
      </w:tr>
    </w:tbl>
    <w:p w14:paraId="5F428D25" w14:textId="77777777" w:rsidR="00CA6499" w:rsidRDefault="00CA6499" w:rsidP="001446C7">
      <w:pPr>
        <w:rPr>
          <w:ins w:id="9484" w:author="Kisch, Christian" w:date="2022-02-08T10:37:00Z"/>
        </w:rPr>
        <w:sectPr w:rsidR="00CA6499" w:rsidSect="006618E8">
          <w:pgSz w:w="16838" w:h="11906" w:orient="landscape"/>
          <w:pgMar w:top="1418" w:right="1418" w:bottom="1418" w:left="1134" w:header="709" w:footer="851" w:gutter="0"/>
          <w:cols w:space="708"/>
          <w:docGrid w:linePitch="360"/>
        </w:sectPr>
      </w:pPr>
    </w:p>
    <w:p w14:paraId="67103DCA" w14:textId="4987FCAA" w:rsidR="001446C7" w:rsidRDefault="00CA6499" w:rsidP="00CA6499">
      <w:pPr>
        <w:pStyle w:val="berschrift1"/>
        <w:numPr>
          <w:ilvl w:val="0"/>
          <w:numId w:val="0"/>
        </w:numPr>
        <w:spacing w:before="240" w:line="240" w:lineRule="auto"/>
        <w:rPr>
          <w:ins w:id="9485" w:author="Kisch, Christian" w:date="2022-02-08T10:39:00Z"/>
          <w:rFonts w:asciiTheme="minorHAnsi" w:hAnsiTheme="minorHAnsi" w:cstheme="minorHAnsi"/>
        </w:rPr>
      </w:pPr>
      <w:ins w:id="9486" w:author="Kisch, Christian" w:date="2022-02-08T10:37:00Z">
        <w:r>
          <w:rPr>
            <w:rFonts w:asciiTheme="minorHAnsi" w:hAnsiTheme="minorHAnsi" w:cstheme="minorHAnsi"/>
          </w:rPr>
          <w:t>Anlage 1</w:t>
        </w:r>
      </w:ins>
      <w:ins w:id="9487" w:author="Kisch, Christian" w:date="2022-02-08T10:38:00Z">
        <w:r>
          <w:rPr>
            <w:rFonts w:asciiTheme="minorHAnsi" w:hAnsiTheme="minorHAnsi" w:cstheme="minorHAnsi"/>
          </w:rPr>
          <w:t>4</w:t>
        </w:r>
      </w:ins>
      <w:ins w:id="9488" w:author="Kisch, Christian" w:date="2022-02-08T10:37:00Z">
        <w:r>
          <w:rPr>
            <w:rFonts w:asciiTheme="minorHAnsi" w:hAnsiTheme="minorHAnsi" w:cstheme="minorHAnsi"/>
          </w:rPr>
          <w:t xml:space="preserve"> – </w:t>
        </w:r>
        <w:r w:rsidRPr="00C320BE">
          <w:rPr>
            <w:rFonts w:asciiTheme="minorHAnsi" w:hAnsiTheme="minorHAnsi" w:cstheme="minorHAnsi"/>
          </w:rPr>
          <w:t>Entitäten, Aktionsarten und Funktionalitäten</w:t>
        </w:r>
        <w:r>
          <w:rPr>
            <w:rFonts w:asciiTheme="minorHAnsi" w:hAnsiTheme="minorHAnsi" w:cstheme="minorHAnsi"/>
          </w:rPr>
          <w:t xml:space="preserve"> des</w:t>
        </w:r>
      </w:ins>
      <w:ins w:id="9489" w:author="Kisch, Christian" w:date="2022-02-08T10:39:00Z">
        <w:r>
          <w:rPr>
            <w:rFonts w:asciiTheme="minorHAnsi" w:hAnsiTheme="minorHAnsi" w:cstheme="minorHAnsi"/>
          </w:rPr>
          <w:t xml:space="preserve"> Informationssicherheitsbeauftragten</w:t>
        </w:r>
      </w:ins>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6"/>
        <w:gridCol w:w="2523"/>
        <w:gridCol w:w="3083"/>
        <w:gridCol w:w="1418"/>
        <w:gridCol w:w="992"/>
        <w:gridCol w:w="992"/>
        <w:gridCol w:w="1134"/>
        <w:gridCol w:w="1134"/>
      </w:tblGrid>
      <w:tr w:rsidR="003437F5" w:rsidRPr="00CF5477" w14:paraId="424C33C5" w14:textId="77777777" w:rsidTr="00017199">
        <w:trPr>
          <w:trHeight w:val="780"/>
          <w:ins w:id="9490" w:author="Kisch, Christian" w:date="2022-02-08T10:41:00Z"/>
        </w:trPr>
        <w:tc>
          <w:tcPr>
            <w:tcW w:w="626" w:type="dxa"/>
            <w:vMerge w:val="restart"/>
            <w:shd w:val="clear" w:color="auto" w:fill="auto"/>
            <w:hideMark/>
          </w:tcPr>
          <w:p w14:paraId="73E55843" w14:textId="77777777" w:rsidR="003437F5" w:rsidRPr="00CF5477" w:rsidRDefault="003437F5" w:rsidP="00017199">
            <w:pPr>
              <w:spacing w:before="0" w:after="0" w:line="240" w:lineRule="auto"/>
              <w:rPr>
                <w:ins w:id="9491" w:author="Kisch, Christian" w:date="2022-02-08T10:41:00Z"/>
                <w:rFonts w:eastAsia="Times New Roman" w:cs="Calibri"/>
                <w:color w:val="000000"/>
                <w:lang w:eastAsia="de-DE"/>
              </w:rPr>
            </w:pPr>
            <w:ins w:id="9492" w:author="Kisch, Christian" w:date="2022-02-08T10:41:00Z">
              <w:r w:rsidRPr="00CF5477">
                <w:rPr>
                  <w:rFonts w:eastAsia="Times New Roman" w:cs="Calibri"/>
                  <w:color w:val="000000"/>
                  <w:lang w:eastAsia="de-DE"/>
                </w:rPr>
                <w:t>Nr</w:t>
              </w:r>
              <w:r>
                <w:rPr>
                  <w:rFonts w:eastAsia="Times New Roman" w:cs="Calibri"/>
                  <w:color w:val="000000"/>
                  <w:lang w:eastAsia="de-DE"/>
                </w:rPr>
                <w:t>.</w:t>
              </w:r>
            </w:ins>
          </w:p>
        </w:tc>
        <w:tc>
          <w:tcPr>
            <w:tcW w:w="2523" w:type="dxa"/>
            <w:vMerge w:val="restart"/>
            <w:shd w:val="clear" w:color="auto" w:fill="auto"/>
            <w:hideMark/>
          </w:tcPr>
          <w:p w14:paraId="4077F8E0" w14:textId="77777777" w:rsidR="003437F5" w:rsidRPr="00CF5477" w:rsidRDefault="003437F5" w:rsidP="00017199">
            <w:pPr>
              <w:spacing w:before="0" w:after="0" w:line="240" w:lineRule="auto"/>
              <w:rPr>
                <w:ins w:id="9493" w:author="Kisch, Christian" w:date="2022-02-08T10:41:00Z"/>
                <w:rFonts w:eastAsia="Times New Roman" w:cs="Calibri"/>
                <w:color w:val="000000"/>
                <w:lang w:eastAsia="de-DE"/>
              </w:rPr>
            </w:pPr>
            <w:ins w:id="9494" w:author="Kisch, Christian" w:date="2022-02-08T10:41:00Z">
              <w:r w:rsidRPr="00CF5477">
                <w:rPr>
                  <w:rFonts w:eastAsia="Times New Roman" w:cs="Calibri"/>
                  <w:color w:val="000000"/>
                  <w:lang w:eastAsia="de-DE"/>
                </w:rPr>
                <w:t>Rolle</w:t>
              </w:r>
            </w:ins>
          </w:p>
          <w:p w14:paraId="55939100" w14:textId="77777777" w:rsidR="003437F5" w:rsidRPr="00CF5477" w:rsidRDefault="003437F5" w:rsidP="00017199">
            <w:pPr>
              <w:spacing w:before="0" w:after="0" w:line="240" w:lineRule="auto"/>
              <w:rPr>
                <w:ins w:id="9495" w:author="Kisch, Christian" w:date="2022-02-08T10:41:00Z"/>
                <w:rFonts w:eastAsia="Times New Roman" w:cs="Calibri"/>
                <w:color w:val="000000"/>
                <w:lang w:eastAsia="de-DE"/>
              </w:rPr>
            </w:pPr>
          </w:p>
        </w:tc>
        <w:tc>
          <w:tcPr>
            <w:tcW w:w="3083" w:type="dxa"/>
            <w:tcBorders>
              <w:bottom w:val="nil"/>
            </w:tcBorders>
            <w:shd w:val="clear" w:color="000000" w:fill="D9D9D9"/>
            <w:hideMark/>
          </w:tcPr>
          <w:p w14:paraId="192E8EDC" w14:textId="77777777" w:rsidR="003437F5" w:rsidRPr="00CF5477" w:rsidRDefault="003437F5" w:rsidP="00017199">
            <w:pPr>
              <w:spacing w:before="0" w:after="0" w:line="240" w:lineRule="auto"/>
              <w:jc w:val="right"/>
              <w:rPr>
                <w:ins w:id="9496" w:author="Kisch, Christian" w:date="2022-02-08T10:41:00Z"/>
                <w:rFonts w:eastAsia="Times New Roman" w:cs="Calibri"/>
                <w:b/>
                <w:bCs/>
                <w:sz w:val="20"/>
                <w:szCs w:val="20"/>
                <w:lang w:eastAsia="de-DE"/>
              </w:rPr>
            </w:pPr>
            <w:ins w:id="9497" w:author="Kisch, Christian" w:date="2022-02-08T10:41:00Z">
              <w:r w:rsidRPr="00CF5477">
                <w:rPr>
                  <w:rFonts w:eastAsia="Times New Roman" w:cs="Calibri"/>
                  <w:noProof/>
                  <w:color w:val="000000"/>
                  <w:lang w:eastAsia="de-DE"/>
                </w:rPr>
                <mc:AlternateContent>
                  <mc:Choice Requires="wps">
                    <w:drawing>
                      <wp:anchor distT="0" distB="0" distL="114300" distR="114300" simplePos="0" relativeHeight="251915264" behindDoc="0" locked="0" layoutInCell="1" allowOverlap="1" wp14:anchorId="3D18BEC8" wp14:editId="795BE514">
                        <wp:simplePos x="0" y="0"/>
                        <wp:positionH relativeFrom="column">
                          <wp:posOffset>-49530</wp:posOffset>
                        </wp:positionH>
                        <wp:positionV relativeFrom="paragraph">
                          <wp:posOffset>0</wp:posOffset>
                        </wp:positionV>
                        <wp:extent cx="1955800" cy="685800"/>
                        <wp:effectExtent l="0" t="0" r="25400" b="19050"/>
                        <wp:wrapNone/>
                        <wp:docPr id="42" name="Gerader Verbinder 4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microsoft.com/office/word/2010/wordprocessingShape">
                            <wps:wsp>
                              <wps:cNvCnPr/>
                              <wps:spPr>
                                <a:xfrm>
                                  <a:off x="0" y="0"/>
                                  <a:ext cx="1955800" cy="685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1C0C6" id="Gerader Verbinder 42"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0" to="150.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" strokecolor="black [3200]" strokeweight="1pt">
                        <v:stroke joinstyle="miter"/>
                      </v:line>
                    </w:pict>
                  </mc:Fallback>
                </mc:AlternateContent>
              </w:r>
              <w:r w:rsidRPr="00CF5477">
                <w:rPr>
                  <w:rFonts w:eastAsia="Times New Roman" w:cs="Calibri"/>
                  <w:b/>
                  <w:bCs/>
                  <w:sz w:val="20"/>
                  <w:szCs w:val="20"/>
                  <w:lang w:eastAsia="de-DE"/>
                </w:rPr>
                <w:t>Aktionsart</w:t>
              </w:r>
            </w:ins>
          </w:p>
        </w:tc>
        <w:tc>
          <w:tcPr>
            <w:tcW w:w="1418" w:type="dxa"/>
            <w:vMerge w:val="restart"/>
            <w:shd w:val="clear" w:color="000000" w:fill="D9D9D9"/>
            <w:hideMark/>
          </w:tcPr>
          <w:p w14:paraId="2A2B49F1" w14:textId="77777777" w:rsidR="003437F5" w:rsidRPr="00CF5477" w:rsidRDefault="003437F5" w:rsidP="00017199">
            <w:pPr>
              <w:spacing w:before="0" w:after="0" w:line="240" w:lineRule="auto"/>
              <w:jc w:val="center"/>
              <w:rPr>
                <w:ins w:id="9498" w:author="Kisch, Christian" w:date="2022-02-08T10:41:00Z"/>
                <w:rFonts w:eastAsia="Times New Roman" w:cs="Calibri"/>
                <w:b/>
                <w:bCs/>
                <w:sz w:val="20"/>
                <w:szCs w:val="20"/>
                <w:lang w:eastAsia="de-DE"/>
              </w:rPr>
            </w:pPr>
            <w:ins w:id="9499" w:author="Kisch, Christian" w:date="2022-02-08T10:41:00Z">
              <w:r>
                <w:rPr>
                  <w:rFonts w:eastAsia="Times New Roman" w:cs="Calibri"/>
                  <w:b/>
                  <w:bCs/>
                  <w:sz w:val="20"/>
                  <w:szCs w:val="20"/>
                  <w:lang w:eastAsia="de-DE"/>
                </w:rPr>
                <w:t>Lesen/</w:t>
              </w:r>
              <w:r w:rsidRPr="00CF5477">
                <w:rPr>
                  <w:rFonts w:eastAsia="Times New Roman" w:cs="Calibri"/>
                  <w:b/>
                  <w:bCs/>
                  <w:sz w:val="20"/>
                  <w:szCs w:val="20"/>
                  <w:lang w:eastAsia="de-DE"/>
                </w:rPr>
                <w:t>Öffnen</w:t>
              </w:r>
            </w:ins>
          </w:p>
        </w:tc>
        <w:tc>
          <w:tcPr>
            <w:tcW w:w="992" w:type="dxa"/>
            <w:vMerge w:val="restart"/>
            <w:shd w:val="clear" w:color="000000" w:fill="D9D9D9"/>
          </w:tcPr>
          <w:p w14:paraId="59C068FB" w14:textId="77777777" w:rsidR="003437F5" w:rsidRPr="00CF5477" w:rsidRDefault="003437F5" w:rsidP="00017199">
            <w:pPr>
              <w:spacing w:before="0" w:after="0" w:line="240" w:lineRule="auto"/>
              <w:jc w:val="center"/>
              <w:rPr>
                <w:ins w:id="9500" w:author="Kisch, Christian" w:date="2022-02-08T10:41:00Z"/>
                <w:rFonts w:eastAsia="Times New Roman" w:cs="Calibri"/>
                <w:b/>
                <w:bCs/>
                <w:sz w:val="20"/>
                <w:szCs w:val="20"/>
                <w:lang w:eastAsia="de-DE"/>
              </w:rPr>
            </w:pPr>
            <w:ins w:id="9501" w:author="Kisch, Christian" w:date="2022-02-08T10:41:00Z">
              <w:r w:rsidRPr="00CF5477">
                <w:rPr>
                  <w:rFonts w:eastAsia="Times New Roman" w:cs="Calibri"/>
                  <w:b/>
                  <w:bCs/>
                  <w:sz w:val="20"/>
                  <w:szCs w:val="20"/>
                  <w:lang w:eastAsia="de-DE"/>
                </w:rPr>
                <w:t>Schreiben</w:t>
              </w:r>
            </w:ins>
          </w:p>
        </w:tc>
        <w:tc>
          <w:tcPr>
            <w:tcW w:w="992" w:type="dxa"/>
            <w:vMerge w:val="restart"/>
            <w:shd w:val="clear" w:color="000000" w:fill="D9D9D9"/>
            <w:hideMark/>
          </w:tcPr>
          <w:p w14:paraId="45885B7F" w14:textId="77777777" w:rsidR="003437F5" w:rsidRPr="00CF5477" w:rsidRDefault="003437F5" w:rsidP="00017199">
            <w:pPr>
              <w:spacing w:before="0" w:after="0" w:line="240" w:lineRule="auto"/>
              <w:jc w:val="center"/>
              <w:rPr>
                <w:ins w:id="9502" w:author="Kisch, Christian" w:date="2022-02-08T10:41:00Z"/>
                <w:rFonts w:eastAsia="Times New Roman" w:cs="Calibri"/>
                <w:b/>
                <w:bCs/>
                <w:sz w:val="20"/>
                <w:szCs w:val="20"/>
                <w:lang w:eastAsia="de-DE"/>
              </w:rPr>
            </w:pPr>
            <w:ins w:id="9503" w:author="Kisch, Christian" w:date="2022-02-08T10:41:00Z">
              <w:r w:rsidRPr="00CF5477">
                <w:rPr>
                  <w:rFonts w:eastAsia="Times New Roman" w:cs="Calibri"/>
                  <w:b/>
                  <w:bCs/>
                  <w:sz w:val="20"/>
                  <w:szCs w:val="20"/>
                  <w:lang w:eastAsia="de-DE"/>
                </w:rPr>
                <w:t>Löschen</w:t>
              </w:r>
            </w:ins>
          </w:p>
        </w:tc>
        <w:tc>
          <w:tcPr>
            <w:tcW w:w="1134" w:type="dxa"/>
            <w:vMerge w:val="restart"/>
            <w:shd w:val="clear" w:color="000000" w:fill="D9D9D9"/>
            <w:hideMark/>
          </w:tcPr>
          <w:p w14:paraId="1B2AE9B6" w14:textId="77777777" w:rsidR="003437F5" w:rsidRPr="00CF5477" w:rsidRDefault="003437F5" w:rsidP="00017199">
            <w:pPr>
              <w:spacing w:before="0" w:after="0" w:line="240" w:lineRule="auto"/>
              <w:jc w:val="center"/>
              <w:rPr>
                <w:ins w:id="9504" w:author="Kisch, Christian" w:date="2022-02-08T10:41:00Z"/>
                <w:rFonts w:eastAsia="Times New Roman" w:cs="Calibri"/>
                <w:b/>
                <w:bCs/>
                <w:sz w:val="20"/>
                <w:szCs w:val="20"/>
                <w:lang w:eastAsia="de-DE"/>
              </w:rPr>
            </w:pPr>
            <w:ins w:id="9505" w:author="Kisch, Christian" w:date="2022-02-08T10:41:00Z">
              <w:r w:rsidRPr="00CF5477">
                <w:rPr>
                  <w:rFonts w:eastAsia="Times New Roman" w:cs="Calibri"/>
                  <w:b/>
                  <w:bCs/>
                  <w:sz w:val="20"/>
                  <w:szCs w:val="20"/>
                  <w:lang w:eastAsia="de-DE"/>
                </w:rPr>
                <w:t>Ausführen</w:t>
              </w:r>
            </w:ins>
          </w:p>
        </w:tc>
        <w:tc>
          <w:tcPr>
            <w:tcW w:w="1134" w:type="dxa"/>
            <w:vMerge w:val="restart"/>
            <w:shd w:val="clear" w:color="000000" w:fill="D9D9D9"/>
            <w:hideMark/>
          </w:tcPr>
          <w:p w14:paraId="5854A509" w14:textId="77777777" w:rsidR="003437F5" w:rsidRPr="00CF5477" w:rsidRDefault="003437F5" w:rsidP="00017199">
            <w:pPr>
              <w:spacing w:before="0" w:after="0" w:line="240" w:lineRule="auto"/>
              <w:jc w:val="center"/>
              <w:rPr>
                <w:ins w:id="9506" w:author="Kisch, Christian" w:date="2022-02-08T10:41:00Z"/>
                <w:rFonts w:eastAsia="Times New Roman" w:cs="Calibri"/>
                <w:b/>
                <w:bCs/>
                <w:sz w:val="20"/>
                <w:szCs w:val="20"/>
                <w:lang w:eastAsia="de-DE"/>
              </w:rPr>
            </w:pPr>
            <w:ins w:id="9507" w:author="Kisch, Christian" w:date="2022-02-08T10:41:00Z">
              <w:r w:rsidRPr="00CF5477">
                <w:rPr>
                  <w:rFonts w:eastAsia="Times New Roman" w:cs="Calibri"/>
                  <w:b/>
                  <w:bCs/>
                  <w:sz w:val="20"/>
                  <w:szCs w:val="20"/>
                  <w:lang w:eastAsia="de-DE"/>
                </w:rPr>
                <w:t>Abbrechen</w:t>
              </w:r>
            </w:ins>
          </w:p>
        </w:tc>
      </w:tr>
      <w:tr w:rsidR="003437F5" w:rsidRPr="00CF5477" w14:paraId="42424276" w14:textId="77777777" w:rsidTr="00017199">
        <w:trPr>
          <w:trHeight w:val="315"/>
          <w:ins w:id="9508" w:author="Kisch, Christian" w:date="2022-02-08T10:41:00Z"/>
        </w:trPr>
        <w:tc>
          <w:tcPr>
            <w:tcW w:w="626" w:type="dxa"/>
            <w:vMerge/>
            <w:shd w:val="clear" w:color="auto" w:fill="auto"/>
            <w:hideMark/>
          </w:tcPr>
          <w:p w14:paraId="006ADCD2" w14:textId="77777777" w:rsidR="003437F5" w:rsidRPr="00CF5477" w:rsidRDefault="003437F5" w:rsidP="00017199">
            <w:pPr>
              <w:spacing w:before="0" w:after="0" w:line="240" w:lineRule="auto"/>
              <w:rPr>
                <w:ins w:id="9509" w:author="Kisch, Christian" w:date="2022-02-08T10:41:00Z"/>
                <w:rFonts w:eastAsia="Times New Roman" w:cs="Calibri"/>
                <w:color w:val="000000"/>
                <w:lang w:eastAsia="de-DE"/>
              </w:rPr>
            </w:pPr>
          </w:p>
        </w:tc>
        <w:tc>
          <w:tcPr>
            <w:tcW w:w="2523" w:type="dxa"/>
            <w:vMerge/>
            <w:tcBorders>
              <w:right w:val="single" w:sz="4" w:space="0" w:color="auto"/>
            </w:tcBorders>
            <w:shd w:val="clear" w:color="auto" w:fill="auto"/>
            <w:hideMark/>
          </w:tcPr>
          <w:p w14:paraId="1EA60602" w14:textId="77777777" w:rsidR="003437F5" w:rsidRPr="00CF5477" w:rsidRDefault="003437F5" w:rsidP="00017199">
            <w:pPr>
              <w:spacing w:before="0" w:after="0" w:line="240" w:lineRule="auto"/>
              <w:rPr>
                <w:ins w:id="9510" w:author="Kisch, Christian" w:date="2022-02-08T10:41:00Z"/>
                <w:rFonts w:eastAsia="Times New Roman" w:cs="Calibri"/>
                <w:color w:val="000000"/>
                <w:lang w:eastAsia="de-DE"/>
              </w:rPr>
            </w:pPr>
          </w:p>
        </w:tc>
        <w:tc>
          <w:tcPr>
            <w:tcW w:w="3083" w:type="dxa"/>
            <w:tcBorders>
              <w:top w:val="nil"/>
              <w:left w:val="single" w:sz="4" w:space="0" w:color="auto"/>
              <w:bottom w:val="single" w:sz="4" w:space="0" w:color="auto"/>
              <w:right w:val="single" w:sz="4" w:space="0" w:color="auto"/>
            </w:tcBorders>
            <w:shd w:val="clear" w:color="000000" w:fill="D9D9D9"/>
            <w:vAlign w:val="bottom"/>
            <w:hideMark/>
          </w:tcPr>
          <w:p w14:paraId="62414A86" w14:textId="77777777" w:rsidR="003437F5" w:rsidRPr="00CF5477" w:rsidRDefault="003437F5" w:rsidP="00017199">
            <w:pPr>
              <w:spacing w:before="0" w:after="0" w:line="240" w:lineRule="auto"/>
              <w:rPr>
                <w:ins w:id="9511" w:author="Kisch, Christian" w:date="2022-02-08T10:41:00Z"/>
                <w:rFonts w:eastAsia="Times New Roman" w:cs="Calibri"/>
                <w:b/>
                <w:bCs/>
                <w:sz w:val="20"/>
                <w:szCs w:val="20"/>
                <w:lang w:eastAsia="de-DE"/>
              </w:rPr>
            </w:pPr>
            <w:ins w:id="9512" w:author="Kisch, Christian" w:date="2022-02-08T10:41:00Z">
              <w:r w:rsidRPr="00CF5477">
                <w:rPr>
                  <w:rFonts w:eastAsia="Times New Roman" w:cs="Calibri"/>
                  <w:b/>
                  <w:bCs/>
                  <w:sz w:val="20"/>
                  <w:szCs w:val="20"/>
                  <w:lang w:eastAsia="de-DE"/>
                </w:rPr>
                <w:t>Entität</w:t>
              </w:r>
              <w:r>
                <w:rPr>
                  <w:rFonts w:eastAsia="Times New Roman" w:cs="Calibri"/>
                  <w:b/>
                  <w:bCs/>
                  <w:sz w:val="20"/>
                  <w:szCs w:val="20"/>
                  <w:lang w:eastAsia="de-DE"/>
                </w:rPr>
                <w:t>/Funktionalitäten</w:t>
              </w:r>
            </w:ins>
          </w:p>
        </w:tc>
        <w:tc>
          <w:tcPr>
            <w:tcW w:w="1418" w:type="dxa"/>
            <w:vMerge/>
            <w:tcBorders>
              <w:left w:val="single" w:sz="4" w:space="0" w:color="auto"/>
            </w:tcBorders>
            <w:shd w:val="clear" w:color="000000" w:fill="D9D9D9"/>
            <w:hideMark/>
          </w:tcPr>
          <w:p w14:paraId="7DD4ED2D" w14:textId="77777777" w:rsidR="003437F5" w:rsidRPr="00CF5477" w:rsidRDefault="003437F5" w:rsidP="00017199">
            <w:pPr>
              <w:spacing w:before="0" w:after="0" w:line="240" w:lineRule="auto"/>
              <w:rPr>
                <w:ins w:id="9513" w:author="Kisch, Christian" w:date="2022-02-08T10:41:00Z"/>
                <w:rFonts w:eastAsia="Times New Roman" w:cs="Calibri"/>
                <w:b/>
                <w:bCs/>
                <w:sz w:val="20"/>
                <w:szCs w:val="20"/>
                <w:lang w:eastAsia="de-DE"/>
              </w:rPr>
            </w:pPr>
          </w:p>
        </w:tc>
        <w:tc>
          <w:tcPr>
            <w:tcW w:w="992" w:type="dxa"/>
            <w:vMerge/>
            <w:shd w:val="clear" w:color="000000" w:fill="D9D9D9"/>
          </w:tcPr>
          <w:p w14:paraId="6C9BCE7B" w14:textId="77777777" w:rsidR="003437F5" w:rsidRPr="00CF5477" w:rsidRDefault="003437F5" w:rsidP="00017199">
            <w:pPr>
              <w:spacing w:before="0" w:after="0" w:line="240" w:lineRule="auto"/>
              <w:rPr>
                <w:ins w:id="9514" w:author="Kisch, Christian" w:date="2022-02-08T10:41:00Z"/>
                <w:rFonts w:eastAsia="Times New Roman" w:cs="Calibri"/>
                <w:b/>
                <w:bCs/>
                <w:sz w:val="20"/>
                <w:szCs w:val="20"/>
                <w:lang w:eastAsia="de-DE"/>
              </w:rPr>
            </w:pPr>
          </w:p>
        </w:tc>
        <w:tc>
          <w:tcPr>
            <w:tcW w:w="992" w:type="dxa"/>
            <w:vMerge/>
            <w:shd w:val="clear" w:color="000000" w:fill="D9D9D9"/>
            <w:hideMark/>
          </w:tcPr>
          <w:p w14:paraId="304D3DB2" w14:textId="77777777" w:rsidR="003437F5" w:rsidRPr="00CF5477" w:rsidRDefault="003437F5" w:rsidP="00017199">
            <w:pPr>
              <w:spacing w:before="0" w:after="0" w:line="240" w:lineRule="auto"/>
              <w:rPr>
                <w:ins w:id="9515" w:author="Kisch, Christian" w:date="2022-02-08T10:41:00Z"/>
                <w:rFonts w:eastAsia="Times New Roman" w:cs="Calibri"/>
                <w:b/>
                <w:bCs/>
                <w:sz w:val="20"/>
                <w:szCs w:val="20"/>
                <w:lang w:eastAsia="de-DE"/>
              </w:rPr>
            </w:pPr>
          </w:p>
        </w:tc>
        <w:tc>
          <w:tcPr>
            <w:tcW w:w="1134" w:type="dxa"/>
            <w:vMerge/>
            <w:shd w:val="clear" w:color="000000" w:fill="D9D9D9"/>
            <w:hideMark/>
          </w:tcPr>
          <w:p w14:paraId="1E4496A1" w14:textId="77777777" w:rsidR="003437F5" w:rsidRPr="00CF5477" w:rsidRDefault="003437F5" w:rsidP="00017199">
            <w:pPr>
              <w:spacing w:before="0" w:after="0" w:line="240" w:lineRule="auto"/>
              <w:rPr>
                <w:ins w:id="9516" w:author="Kisch, Christian" w:date="2022-02-08T10:41:00Z"/>
                <w:rFonts w:eastAsia="Times New Roman" w:cs="Calibri"/>
                <w:b/>
                <w:bCs/>
                <w:sz w:val="20"/>
                <w:szCs w:val="20"/>
                <w:lang w:eastAsia="de-DE"/>
              </w:rPr>
            </w:pPr>
          </w:p>
        </w:tc>
        <w:tc>
          <w:tcPr>
            <w:tcW w:w="1134" w:type="dxa"/>
            <w:vMerge/>
            <w:shd w:val="clear" w:color="000000" w:fill="D9D9D9"/>
            <w:hideMark/>
          </w:tcPr>
          <w:p w14:paraId="48536479" w14:textId="77777777" w:rsidR="003437F5" w:rsidRPr="00CF5477" w:rsidRDefault="003437F5" w:rsidP="00017199">
            <w:pPr>
              <w:spacing w:before="0" w:after="0" w:line="240" w:lineRule="auto"/>
              <w:rPr>
                <w:ins w:id="9517" w:author="Kisch, Christian" w:date="2022-02-08T10:41:00Z"/>
                <w:rFonts w:eastAsia="Times New Roman" w:cs="Calibri"/>
                <w:b/>
                <w:bCs/>
                <w:sz w:val="20"/>
                <w:szCs w:val="20"/>
                <w:lang w:eastAsia="de-DE"/>
              </w:rPr>
            </w:pPr>
          </w:p>
        </w:tc>
      </w:tr>
      <w:tr w:rsidR="002B613D" w:rsidRPr="00CF5477" w14:paraId="7E727AF0" w14:textId="77777777" w:rsidTr="00017199">
        <w:trPr>
          <w:trHeight w:val="521"/>
          <w:ins w:id="9518" w:author="Kisch, Christian" w:date="2022-02-08T10:41:00Z"/>
        </w:trPr>
        <w:tc>
          <w:tcPr>
            <w:tcW w:w="626" w:type="dxa"/>
            <w:shd w:val="clear" w:color="000000" w:fill="auto"/>
            <w:hideMark/>
          </w:tcPr>
          <w:p w14:paraId="02FC6DCE" w14:textId="77777777" w:rsidR="002B613D" w:rsidRPr="00CF5477" w:rsidRDefault="002B613D" w:rsidP="002B613D">
            <w:pPr>
              <w:spacing w:before="0" w:after="0" w:line="240" w:lineRule="auto"/>
              <w:jc w:val="right"/>
              <w:rPr>
                <w:ins w:id="9519" w:author="Kisch, Christian" w:date="2022-02-08T10:41:00Z"/>
                <w:rFonts w:eastAsia="Times New Roman" w:cs="Calibri"/>
                <w:color w:val="000000"/>
                <w:lang w:eastAsia="de-DE"/>
              </w:rPr>
            </w:pPr>
            <w:ins w:id="9520" w:author="Kisch, Christian" w:date="2022-02-08T10:41:00Z">
              <w:r>
                <w:rPr>
                  <w:rFonts w:eastAsia="Times New Roman" w:cs="Calibri"/>
                  <w:color w:val="000000"/>
                  <w:lang w:eastAsia="de-DE"/>
                </w:rPr>
                <w:t>1</w:t>
              </w:r>
            </w:ins>
          </w:p>
        </w:tc>
        <w:tc>
          <w:tcPr>
            <w:tcW w:w="2523" w:type="dxa"/>
            <w:shd w:val="clear" w:color="000000" w:fill="auto"/>
            <w:hideMark/>
          </w:tcPr>
          <w:p w14:paraId="290D2F82" w14:textId="3EC011FF" w:rsidR="002B613D" w:rsidRPr="00CF5477" w:rsidRDefault="002B613D" w:rsidP="002B613D">
            <w:pPr>
              <w:spacing w:before="0" w:after="0" w:line="240" w:lineRule="auto"/>
              <w:rPr>
                <w:ins w:id="9521" w:author="Kisch, Christian" w:date="2022-02-08T10:41:00Z"/>
                <w:rFonts w:eastAsia="Times New Roman" w:cs="Calibri"/>
                <w:color w:val="000000"/>
                <w:lang w:eastAsia="de-DE"/>
              </w:rPr>
            </w:pPr>
            <w:ins w:id="9522" w:author="Kisch, Christian" w:date="2022-02-08T10:41:00Z">
              <w:r>
                <w:rPr>
                  <w:rFonts w:eastAsia="Times New Roman" w:cs="Calibri"/>
                  <w:color w:val="000000"/>
                  <w:lang w:eastAsia="de-DE"/>
                </w:rPr>
                <w:t>Informationssicherheitsbeauftragter</w:t>
              </w:r>
            </w:ins>
          </w:p>
        </w:tc>
        <w:tc>
          <w:tcPr>
            <w:tcW w:w="3083" w:type="dxa"/>
            <w:tcBorders>
              <w:top w:val="single" w:sz="4" w:space="0" w:color="auto"/>
            </w:tcBorders>
            <w:shd w:val="clear" w:color="000000" w:fill="E7E6E6"/>
            <w:hideMark/>
          </w:tcPr>
          <w:p w14:paraId="79E4667E" w14:textId="77777777" w:rsidR="002B613D" w:rsidRPr="00CF5477" w:rsidRDefault="002B613D" w:rsidP="002B613D">
            <w:pPr>
              <w:spacing w:before="0" w:after="0" w:line="240" w:lineRule="auto"/>
              <w:rPr>
                <w:ins w:id="9523" w:author="Kisch, Christian" w:date="2022-02-08T10:41:00Z"/>
                <w:rFonts w:eastAsia="Times New Roman" w:cs="Calibri"/>
                <w:b/>
                <w:bCs/>
                <w:sz w:val="20"/>
                <w:szCs w:val="20"/>
                <w:lang w:eastAsia="de-DE"/>
              </w:rPr>
            </w:pPr>
            <w:ins w:id="9524" w:author="Kisch, Christian" w:date="2022-02-08T10:41:00Z">
              <w:r w:rsidRPr="00CF5477">
                <w:rPr>
                  <w:rFonts w:eastAsia="Times New Roman" w:cs="Calibri"/>
                  <w:b/>
                  <w:bCs/>
                  <w:sz w:val="20"/>
                  <w:szCs w:val="20"/>
                  <w:lang w:eastAsia="de-DE"/>
                </w:rPr>
                <w:t>Administrationsprotokollierung</w:t>
              </w:r>
            </w:ins>
          </w:p>
        </w:tc>
        <w:tc>
          <w:tcPr>
            <w:tcW w:w="1418" w:type="dxa"/>
            <w:shd w:val="clear" w:color="000000" w:fill="auto"/>
            <w:hideMark/>
          </w:tcPr>
          <w:p w14:paraId="4A3CDF91" w14:textId="4697A112" w:rsidR="002B613D" w:rsidRPr="00CF5477" w:rsidRDefault="002B613D" w:rsidP="002B613D">
            <w:pPr>
              <w:spacing w:before="0" w:after="0" w:line="240" w:lineRule="auto"/>
              <w:jc w:val="center"/>
              <w:rPr>
                <w:ins w:id="9525" w:author="Kisch, Christian" w:date="2022-02-08T10:41:00Z"/>
                <w:rFonts w:eastAsia="Times New Roman" w:cs="Calibri"/>
                <w:sz w:val="20"/>
                <w:szCs w:val="20"/>
                <w:lang w:eastAsia="de-DE"/>
              </w:rPr>
            </w:pPr>
            <w:ins w:id="9526" w:author="Kisch, Christian" w:date="2022-02-08T10:43:00Z">
              <w:r>
                <w:rPr>
                  <w:sz w:val="20"/>
                  <w:szCs w:val="20"/>
                </w:rPr>
                <w:t>Ja</w:t>
              </w:r>
            </w:ins>
          </w:p>
        </w:tc>
        <w:tc>
          <w:tcPr>
            <w:tcW w:w="992" w:type="dxa"/>
            <w:shd w:val="clear" w:color="000000" w:fill="auto"/>
          </w:tcPr>
          <w:p w14:paraId="1C5997D1" w14:textId="6A8C6992" w:rsidR="002B613D" w:rsidRPr="00CF5477" w:rsidRDefault="002B613D" w:rsidP="002B613D">
            <w:pPr>
              <w:spacing w:before="0" w:after="0" w:line="240" w:lineRule="auto"/>
              <w:jc w:val="center"/>
              <w:rPr>
                <w:ins w:id="9527" w:author="Kisch, Christian" w:date="2022-02-08T10:41:00Z"/>
                <w:rFonts w:eastAsia="Times New Roman" w:cs="Calibri"/>
                <w:sz w:val="20"/>
                <w:szCs w:val="20"/>
                <w:lang w:eastAsia="de-DE"/>
              </w:rPr>
            </w:pPr>
            <w:ins w:id="9528" w:author="Kisch, Christian" w:date="2022-02-08T10:44:00Z">
              <w:r>
                <w:rPr>
                  <w:sz w:val="20"/>
                  <w:szCs w:val="20"/>
                </w:rPr>
                <w:t>Nein</w:t>
              </w:r>
            </w:ins>
          </w:p>
        </w:tc>
        <w:tc>
          <w:tcPr>
            <w:tcW w:w="992" w:type="dxa"/>
            <w:shd w:val="clear" w:color="000000" w:fill="auto"/>
            <w:hideMark/>
          </w:tcPr>
          <w:p w14:paraId="3421F41C" w14:textId="3F01857C" w:rsidR="002B613D" w:rsidRPr="00CF5477" w:rsidRDefault="002B613D" w:rsidP="002B613D">
            <w:pPr>
              <w:spacing w:before="0" w:after="0" w:line="240" w:lineRule="auto"/>
              <w:jc w:val="center"/>
              <w:rPr>
                <w:ins w:id="9529" w:author="Kisch, Christian" w:date="2022-02-08T10:41:00Z"/>
                <w:rFonts w:eastAsia="Times New Roman" w:cs="Calibri"/>
                <w:sz w:val="20"/>
                <w:szCs w:val="20"/>
                <w:lang w:eastAsia="de-DE"/>
              </w:rPr>
            </w:pPr>
            <w:ins w:id="9530" w:author="Kisch, Christian" w:date="2022-02-08T10:46:00Z">
              <w:r>
                <w:rPr>
                  <w:sz w:val="20"/>
                  <w:szCs w:val="20"/>
                </w:rPr>
                <w:t>Nein</w:t>
              </w:r>
            </w:ins>
          </w:p>
        </w:tc>
        <w:tc>
          <w:tcPr>
            <w:tcW w:w="1134" w:type="dxa"/>
            <w:shd w:val="clear" w:color="000000" w:fill="auto"/>
            <w:hideMark/>
          </w:tcPr>
          <w:p w14:paraId="159E9F14" w14:textId="6B948AFD" w:rsidR="002B613D" w:rsidRPr="00CF5477" w:rsidRDefault="002B613D" w:rsidP="002B613D">
            <w:pPr>
              <w:spacing w:before="0" w:after="0" w:line="240" w:lineRule="auto"/>
              <w:jc w:val="center"/>
              <w:rPr>
                <w:ins w:id="9531" w:author="Kisch, Christian" w:date="2022-02-08T10:41:00Z"/>
                <w:rFonts w:eastAsia="Times New Roman" w:cs="Calibri"/>
                <w:sz w:val="20"/>
                <w:szCs w:val="20"/>
                <w:lang w:eastAsia="de-DE"/>
              </w:rPr>
            </w:pPr>
            <w:ins w:id="9532" w:author="Kisch, Christian" w:date="2022-02-08T10:47:00Z">
              <w:r>
                <w:rPr>
                  <w:sz w:val="20"/>
                  <w:szCs w:val="20"/>
                </w:rPr>
                <w:t>x</w:t>
              </w:r>
            </w:ins>
          </w:p>
        </w:tc>
        <w:tc>
          <w:tcPr>
            <w:tcW w:w="1134" w:type="dxa"/>
            <w:shd w:val="clear" w:color="000000" w:fill="auto"/>
            <w:hideMark/>
          </w:tcPr>
          <w:p w14:paraId="014991FE" w14:textId="0B897CC8" w:rsidR="002B613D" w:rsidRPr="00CF5477" w:rsidRDefault="002B613D" w:rsidP="002B613D">
            <w:pPr>
              <w:spacing w:before="0" w:after="0" w:line="240" w:lineRule="auto"/>
              <w:jc w:val="center"/>
              <w:rPr>
                <w:ins w:id="9533" w:author="Kisch, Christian" w:date="2022-02-08T10:41:00Z"/>
                <w:rFonts w:eastAsia="Times New Roman" w:cs="Calibri"/>
                <w:sz w:val="20"/>
                <w:szCs w:val="20"/>
                <w:lang w:eastAsia="de-DE"/>
              </w:rPr>
            </w:pPr>
            <w:ins w:id="9534" w:author="Kisch, Christian" w:date="2022-02-08T10:48:00Z">
              <w:r>
                <w:rPr>
                  <w:sz w:val="20"/>
                  <w:szCs w:val="20"/>
                </w:rPr>
                <w:t>Nein</w:t>
              </w:r>
            </w:ins>
          </w:p>
        </w:tc>
      </w:tr>
      <w:tr w:rsidR="002B613D" w:rsidRPr="00CF5477" w14:paraId="3B69C8FB" w14:textId="77777777" w:rsidTr="00017199">
        <w:trPr>
          <w:trHeight w:val="541"/>
          <w:ins w:id="9535" w:author="Kisch, Christian" w:date="2022-02-08T10:41:00Z"/>
        </w:trPr>
        <w:tc>
          <w:tcPr>
            <w:tcW w:w="626" w:type="dxa"/>
            <w:shd w:val="clear" w:color="000000" w:fill="auto"/>
            <w:hideMark/>
          </w:tcPr>
          <w:p w14:paraId="08E335D7" w14:textId="77777777" w:rsidR="002B613D" w:rsidRPr="00CF5477" w:rsidRDefault="002B613D" w:rsidP="002B613D">
            <w:pPr>
              <w:spacing w:before="0" w:after="0" w:line="240" w:lineRule="auto"/>
              <w:jc w:val="right"/>
              <w:rPr>
                <w:ins w:id="9536" w:author="Kisch, Christian" w:date="2022-02-08T10:41:00Z"/>
                <w:rFonts w:eastAsia="Times New Roman" w:cs="Calibri"/>
                <w:color w:val="000000"/>
                <w:lang w:eastAsia="de-DE"/>
              </w:rPr>
            </w:pPr>
            <w:ins w:id="9537" w:author="Kisch, Christian" w:date="2022-02-08T10:41:00Z">
              <w:r>
                <w:rPr>
                  <w:rFonts w:eastAsia="Times New Roman" w:cs="Calibri"/>
                  <w:color w:val="000000"/>
                  <w:lang w:eastAsia="de-DE"/>
                </w:rPr>
                <w:t>2</w:t>
              </w:r>
            </w:ins>
          </w:p>
        </w:tc>
        <w:tc>
          <w:tcPr>
            <w:tcW w:w="2523" w:type="dxa"/>
            <w:shd w:val="clear" w:color="000000" w:fill="auto"/>
            <w:hideMark/>
          </w:tcPr>
          <w:p w14:paraId="0F95204C" w14:textId="23F95C78" w:rsidR="002B613D" w:rsidRPr="00CF5477" w:rsidRDefault="002B613D" w:rsidP="002B613D">
            <w:pPr>
              <w:spacing w:before="0" w:after="0" w:line="240" w:lineRule="auto"/>
              <w:rPr>
                <w:ins w:id="9538" w:author="Kisch, Christian" w:date="2022-02-08T10:41:00Z"/>
                <w:rFonts w:eastAsia="Times New Roman" w:cs="Calibri"/>
                <w:color w:val="000000"/>
                <w:lang w:eastAsia="de-DE"/>
              </w:rPr>
            </w:pPr>
            <w:ins w:id="9539"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6704B702" w14:textId="77777777" w:rsidR="002B613D" w:rsidRPr="00CF5477" w:rsidRDefault="002B613D" w:rsidP="002B613D">
            <w:pPr>
              <w:spacing w:before="0" w:after="0" w:line="240" w:lineRule="auto"/>
              <w:rPr>
                <w:ins w:id="9540" w:author="Kisch, Christian" w:date="2022-02-08T10:41:00Z"/>
                <w:rFonts w:eastAsia="Times New Roman" w:cs="Calibri"/>
                <w:b/>
                <w:bCs/>
                <w:sz w:val="20"/>
                <w:szCs w:val="20"/>
                <w:lang w:eastAsia="de-DE"/>
              </w:rPr>
            </w:pPr>
            <w:ins w:id="9541" w:author="Kisch, Christian" w:date="2022-02-08T10:41:00Z">
              <w:r w:rsidRPr="00CF5477">
                <w:rPr>
                  <w:rFonts w:eastAsia="Times New Roman" w:cs="Calibri"/>
                  <w:b/>
                  <w:bCs/>
                  <w:sz w:val="20"/>
                  <w:szCs w:val="20"/>
                  <w:lang w:eastAsia="de-DE"/>
                </w:rPr>
                <w:t>Fachdatenprotokollierung</w:t>
              </w:r>
            </w:ins>
          </w:p>
        </w:tc>
        <w:tc>
          <w:tcPr>
            <w:tcW w:w="1418" w:type="dxa"/>
            <w:shd w:val="clear" w:color="000000" w:fill="auto"/>
            <w:hideMark/>
          </w:tcPr>
          <w:p w14:paraId="3AEDB8CB" w14:textId="3C739FE9" w:rsidR="002B613D" w:rsidRPr="00CF5477" w:rsidRDefault="002B613D" w:rsidP="002B613D">
            <w:pPr>
              <w:spacing w:before="0" w:after="0" w:line="240" w:lineRule="auto"/>
              <w:jc w:val="center"/>
              <w:rPr>
                <w:ins w:id="9542" w:author="Kisch, Christian" w:date="2022-02-08T10:41:00Z"/>
                <w:rFonts w:eastAsia="Times New Roman" w:cs="Calibri"/>
                <w:sz w:val="20"/>
                <w:szCs w:val="20"/>
                <w:lang w:eastAsia="de-DE"/>
              </w:rPr>
            </w:pPr>
            <w:ins w:id="9543" w:author="Kisch, Christian" w:date="2022-02-08T10:43:00Z">
              <w:r>
                <w:rPr>
                  <w:sz w:val="20"/>
                  <w:szCs w:val="20"/>
                </w:rPr>
                <w:t>Nein</w:t>
              </w:r>
            </w:ins>
          </w:p>
        </w:tc>
        <w:tc>
          <w:tcPr>
            <w:tcW w:w="992" w:type="dxa"/>
            <w:shd w:val="clear" w:color="000000" w:fill="auto"/>
          </w:tcPr>
          <w:p w14:paraId="4CD72142" w14:textId="48EED81B" w:rsidR="002B613D" w:rsidRPr="00CF5477" w:rsidRDefault="002B613D" w:rsidP="002B613D">
            <w:pPr>
              <w:spacing w:before="0" w:after="0" w:line="240" w:lineRule="auto"/>
              <w:jc w:val="center"/>
              <w:rPr>
                <w:ins w:id="9544" w:author="Kisch, Christian" w:date="2022-02-08T10:41:00Z"/>
                <w:rFonts w:eastAsia="Times New Roman" w:cs="Calibri"/>
                <w:sz w:val="20"/>
                <w:szCs w:val="20"/>
                <w:lang w:eastAsia="de-DE"/>
              </w:rPr>
            </w:pPr>
            <w:ins w:id="9545" w:author="Kisch, Christian" w:date="2022-02-08T10:44:00Z">
              <w:r>
                <w:rPr>
                  <w:sz w:val="20"/>
                  <w:szCs w:val="20"/>
                </w:rPr>
                <w:t>Nein</w:t>
              </w:r>
            </w:ins>
          </w:p>
        </w:tc>
        <w:tc>
          <w:tcPr>
            <w:tcW w:w="992" w:type="dxa"/>
            <w:shd w:val="clear" w:color="000000" w:fill="auto"/>
            <w:hideMark/>
          </w:tcPr>
          <w:p w14:paraId="7423AED3" w14:textId="73EB46A4" w:rsidR="002B613D" w:rsidRPr="00CF5477" w:rsidRDefault="002B613D" w:rsidP="002B613D">
            <w:pPr>
              <w:spacing w:before="0" w:after="0" w:line="240" w:lineRule="auto"/>
              <w:jc w:val="center"/>
              <w:rPr>
                <w:ins w:id="9546" w:author="Kisch, Christian" w:date="2022-02-08T10:41:00Z"/>
                <w:rFonts w:eastAsia="Times New Roman" w:cs="Calibri"/>
                <w:sz w:val="20"/>
                <w:szCs w:val="20"/>
                <w:lang w:eastAsia="de-DE"/>
              </w:rPr>
            </w:pPr>
            <w:ins w:id="9547" w:author="Kisch, Christian" w:date="2022-02-08T10:46:00Z">
              <w:r>
                <w:rPr>
                  <w:sz w:val="20"/>
                  <w:szCs w:val="20"/>
                </w:rPr>
                <w:t>Nein</w:t>
              </w:r>
            </w:ins>
          </w:p>
        </w:tc>
        <w:tc>
          <w:tcPr>
            <w:tcW w:w="1134" w:type="dxa"/>
            <w:shd w:val="clear" w:color="000000" w:fill="auto"/>
            <w:hideMark/>
          </w:tcPr>
          <w:p w14:paraId="17F6CA4B" w14:textId="21393898" w:rsidR="002B613D" w:rsidRPr="00CF5477" w:rsidRDefault="002B613D" w:rsidP="002B613D">
            <w:pPr>
              <w:spacing w:before="0" w:after="0" w:line="240" w:lineRule="auto"/>
              <w:jc w:val="center"/>
              <w:rPr>
                <w:ins w:id="9548" w:author="Kisch, Christian" w:date="2022-02-08T10:41:00Z"/>
                <w:rFonts w:eastAsia="Times New Roman" w:cs="Calibri"/>
                <w:sz w:val="20"/>
                <w:szCs w:val="20"/>
                <w:lang w:eastAsia="de-DE"/>
              </w:rPr>
            </w:pPr>
            <w:ins w:id="9549" w:author="Kisch, Christian" w:date="2022-02-08T10:47:00Z">
              <w:r>
                <w:rPr>
                  <w:sz w:val="20"/>
                  <w:szCs w:val="20"/>
                </w:rPr>
                <w:t>x</w:t>
              </w:r>
            </w:ins>
          </w:p>
        </w:tc>
        <w:tc>
          <w:tcPr>
            <w:tcW w:w="1134" w:type="dxa"/>
            <w:shd w:val="clear" w:color="000000" w:fill="auto"/>
            <w:hideMark/>
          </w:tcPr>
          <w:p w14:paraId="71BB599D" w14:textId="6198ED88" w:rsidR="002B613D" w:rsidRPr="00CF5477" w:rsidRDefault="002B613D" w:rsidP="002B613D">
            <w:pPr>
              <w:spacing w:before="0" w:after="0" w:line="240" w:lineRule="auto"/>
              <w:jc w:val="center"/>
              <w:rPr>
                <w:ins w:id="9550" w:author="Kisch, Christian" w:date="2022-02-08T10:41:00Z"/>
                <w:rFonts w:eastAsia="Times New Roman" w:cs="Calibri"/>
                <w:sz w:val="20"/>
                <w:szCs w:val="20"/>
                <w:lang w:eastAsia="de-DE"/>
              </w:rPr>
            </w:pPr>
            <w:ins w:id="9551" w:author="Kisch, Christian" w:date="2022-02-08T10:48:00Z">
              <w:r>
                <w:rPr>
                  <w:sz w:val="20"/>
                  <w:szCs w:val="20"/>
                </w:rPr>
                <w:t>Nein</w:t>
              </w:r>
            </w:ins>
          </w:p>
        </w:tc>
      </w:tr>
      <w:tr w:rsidR="002B613D" w:rsidRPr="00CF5477" w14:paraId="3E6F9E86" w14:textId="77777777" w:rsidTr="00017199">
        <w:trPr>
          <w:trHeight w:val="116"/>
          <w:ins w:id="9552" w:author="Kisch, Christian" w:date="2022-02-08T10:41:00Z"/>
        </w:trPr>
        <w:tc>
          <w:tcPr>
            <w:tcW w:w="626" w:type="dxa"/>
            <w:shd w:val="clear" w:color="000000" w:fill="auto"/>
            <w:hideMark/>
          </w:tcPr>
          <w:p w14:paraId="64502337" w14:textId="77777777" w:rsidR="002B613D" w:rsidRPr="00CF5477" w:rsidRDefault="002B613D" w:rsidP="002B613D">
            <w:pPr>
              <w:spacing w:before="0" w:after="0" w:line="240" w:lineRule="auto"/>
              <w:jc w:val="right"/>
              <w:rPr>
                <w:ins w:id="9553" w:author="Kisch, Christian" w:date="2022-02-08T10:41:00Z"/>
                <w:rFonts w:eastAsia="Times New Roman" w:cs="Calibri"/>
                <w:color w:val="000000"/>
                <w:lang w:eastAsia="de-DE"/>
              </w:rPr>
            </w:pPr>
            <w:ins w:id="9554" w:author="Kisch, Christian" w:date="2022-02-08T10:41:00Z">
              <w:r w:rsidRPr="00CF5477">
                <w:rPr>
                  <w:rFonts w:eastAsia="Times New Roman" w:cs="Calibri"/>
                  <w:color w:val="000000"/>
                  <w:lang w:eastAsia="de-DE"/>
                </w:rPr>
                <w:t>3</w:t>
              </w:r>
            </w:ins>
          </w:p>
        </w:tc>
        <w:tc>
          <w:tcPr>
            <w:tcW w:w="2523" w:type="dxa"/>
            <w:shd w:val="clear" w:color="000000" w:fill="auto"/>
            <w:hideMark/>
          </w:tcPr>
          <w:p w14:paraId="7163F39B" w14:textId="7F404F12" w:rsidR="002B613D" w:rsidRPr="00CF5477" w:rsidRDefault="002B613D" w:rsidP="002B613D">
            <w:pPr>
              <w:spacing w:before="0" w:after="0" w:line="240" w:lineRule="auto"/>
              <w:rPr>
                <w:ins w:id="9555" w:author="Kisch, Christian" w:date="2022-02-08T10:41:00Z"/>
                <w:rFonts w:eastAsia="Times New Roman" w:cs="Calibri"/>
                <w:color w:val="000000"/>
                <w:lang w:eastAsia="de-DE"/>
              </w:rPr>
            </w:pPr>
            <w:ins w:id="9556"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2858077" w14:textId="77777777" w:rsidR="002B613D" w:rsidRPr="00CF5477" w:rsidRDefault="002B613D" w:rsidP="002B613D">
            <w:pPr>
              <w:spacing w:before="0" w:after="0" w:line="240" w:lineRule="auto"/>
              <w:rPr>
                <w:ins w:id="9557" w:author="Kisch, Christian" w:date="2022-02-08T10:41:00Z"/>
                <w:rFonts w:eastAsia="Times New Roman" w:cs="Calibri"/>
                <w:b/>
                <w:bCs/>
                <w:sz w:val="20"/>
                <w:szCs w:val="20"/>
                <w:lang w:eastAsia="de-DE"/>
              </w:rPr>
            </w:pPr>
            <w:ins w:id="9558" w:author="Kisch, Christian" w:date="2022-02-08T10:41:00Z">
              <w:r w:rsidRPr="00CF5477">
                <w:rPr>
                  <w:rFonts w:eastAsia="Times New Roman" w:cs="Calibri"/>
                  <w:b/>
                  <w:bCs/>
                  <w:sz w:val="20"/>
                  <w:szCs w:val="20"/>
                  <w:lang w:eastAsia="de-DE"/>
                </w:rPr>
                <w:t>Statistik</w:t>
              </w:r>
            </w:ins>
          </w:p>
        </w:tc>
        <w:tc>
          <w:tcPr>
            <w:tcW w:w="1418" w:type="dxa"/>
            <w:shd w:val="clear" w:color="000000" w:fill="auto"/>
            <w:hideMark/>
          </w:tcPr>
          <w:p w14:paraId="769E1225" w14:textId="06AB3280" w:rsidR="002B613D" w:rsidRPr="00CF5477" w:rsidRDefault="002B613D" w:rsidP="002B613D">
            <w:pPr>
              <w:spacing w:before="0" w:after="0" w:line="240" w:lineRule="auto"/>
              <w:jc w:val="center"/>
              <w:rPr>
                <w:ins w:id="9559" w:author="Kisch, Christian" w:date="2022-02-08T10:41:00Z"/>
                <w:rFonts w:eastAsia="Times New Roman" w:cs="Calibri"/>
                <w:sz w:val="20"/>
                <w:szCs w:val="20"/>
                <w:lang w:eastAsia="de-DE"/>
              </w:rPr>
            </w:pPr>
            <w:ins w:id="9560" w:author="Kisch, Christian" w:date="2022-02-08T10:43:00Z">
              <w:r>
                <w:rPr>
                  <w:sz w:val="20"/>
                  <w:szCs w:val="20"/>
                </w:rPr>
                <w:t>Nein</w:t>
              </w:r>
            </w:ins>
          </w:p>
        </w:tc>
        <w:tc>
          <w:tcPr>
            <w:tcW w:w="992" w:type="dxa"/>
            <w:shd w:val="clear" w:color="000000" w:fill="auto"/>
          </w:tcPr>
          <w:p w14:paraId="292B0922" w14:textId="33FB92D4" w:rsidR="002B613D" w:rsidRPr="00CF5477" w:rsidRDefault="002B613D" w:rsidP="002B613D">
            <w:pPr>
              <w:spacing w:before="0" w:after="0" w:line="240" w:lineRule="auto"/>
              <w:jc w:val="center"/>
              <w:rPr>
                <w:ins w:id="9561" w:author="Kisch, Christian" w:date="2022-02-08T10:41:00Z"/>
                <w:rFonts w:eastAsia="Times New Roman" w:cs="Calibri"/>
                <w:sz w:val="20"/>
                <w:szCs w:val="20"/>
                <w:lang w:eastAsia="de-DE"/>
              </w:rPr>
            </w:pPr>
            <w:ins w:id="9562" w:author="Kisch, Christian" w:date="2022-02-08T10:44:00Z">
              <w:r>
                <w:rPr>
                  <w:sz w:val="20"/>
                  <w:szCs w:val="20"/>
                </w:rPr>
                <w:t>Nein</w:t>
              </w:r>
            </w:ins>
          </w:p>
        </w:tc>
        <w:tc>
          <w:tcPr>
            <w:tcW w:w="992" w:type="dxa"/>
            <w:shd w:val="clear" w:color="000000" w:fill="auto"/>
            <w:hideMark/>
          </w:tcPr>
          <w:p w14:paraId="730A2235" w14:textId="79E62007" w:rsidR="002B613D" w:rsidRPr="00CF5477" w:rsidRDefault="002B613D" w:rsidP="002B613D">
            <w:pPr>
              <w:spacing w:before="0" w:after="0" w:line="240" w:lineRule="auto"/>
              <w:jc w:val="center"/>
              <w:rPr>
                <w:ins w:id="9563" w:author="Kisch, Christian" w:date="2022-02-08T10:41:00Z"/>
                <w:rFonts w:eastAsia="Times New Roman" w:cs="Calibri"/>
                <w:sz w:val="20"/>
                <w:szCs w:val="20"/>
                <w:lang w:eastAsia="de-DE"/>
              </w:rPr>
            </w:pPr>
            <w:ins w:id="9564" w:author="Kisch, Christian" w:date="2022-02-08T10:46:00Z">
              <w:r>
                <w:rPr>
                  <w:sz w:val="20"/>
                  <w:szCs w:val="20"/>
                </w:rPr>
                <w:t>Nein</w:t>
              </w:r>
            </w:ins>
          </w:p>
        </w:tc>
        <w:tc>
          <w:tcPr>
            <w:tcW w:w="1134" w:type="dxa"/>
            <w:shd w:val="clear" w:color="000000" w:fill="auto"/>
            <w:hideMark/>
          </w:tcPr>
          <w:p w14:paraId="66CF48AF" w14:textId="5A48C75B" w:rsidR="002B613D" w:rsidRPr="00CF5477" w:rsidRDefault="002B613D" w:rsidP="002B613D">
            <w:pPr>
              <w:spacing w:before="0" w:after="0" w:line="240" w:lineRule="auto"/>
              <w:jc w:val="center"/>
              <w:rPr>
                <w:ins w:id="9565" w:author="Kisch, Christian" w:date="2022-02-08T10:41:00Z"/>
                <w:rFonts w:eastAsia="Times New Roman" w:cs="Calibri"/>
                <w:sz w:val="20"/>
                <w:szCs w:val="20"/>
                <w:lang w:eastAsia="de-DE"/>
              </w:rPr>
            </w:pPr>
            <w:ins w:id="9566" w:author="Kisch, Christian" w:date="2022-02-08T10:47:00Z">
              <w:r>
                <w:rPr>
                  <w:sz w:val="20"/>
                  <w:szCs w:val="20"/>
                </w:rPr>
                <w:t>x</w:t>
              </w:r>
            </w:ins>
          </w:p>
        </w:tc>
        <w:tc>
          <w:tcPr>
            <w:tcW w:w="1134" w:type="dxa"/>
            <w:shd w:val="clear" w:color="000000" w:fill="auto"/>
            <w:hideMark/>
          </w:tcPr>
          <w:p w14:paraId="39243E1D" w14:textId="431D8238" w:rsidR="002B613D" w:rsidRPr="00CF5477" w:rsidRDefault="002B613D" w:rsidP="002B613D">
            <w:pPr>
              <w:spacing w:before="0" w:after="0" w:line="240" w:lineRule="auto"/>
              <w:jc w:val="center"/>
              <w:rPr>
                <w:ins w:id="9567" w:author="Kisch, Christian" w:date="2022-02-08T10:41:00Z"/>
                <w:rFonts w:eastAsia="Times New Roman" w:cs="Calibri"/>
                <w:sz w:val="20"/>
                <w:szCs w:val="20"/>
                <w:lang w:eastAsia="de-DE"/>
              </w:rPr>
            </w:pPr>
            <w:ins w:id="9568" w:author="Kisch, Christian" w:date="2022-02-08T10:48:00Z">
              <w:r>
                <w:rPr>
                  <w:sz w:val="20"/>
                  <w:szCs w:val="20"/>
                </w:rPr>
                <w:t>x</w:t>
              </w:r>
            </w:ins>
          </w:p>
        </w:tc>
      </w:tr>
      <w:tr w:rsidR="002B613D" w:rsidRPr="00CF5477" w14:paraId="4110AB68" w14:textId="77777777" w:rsidTr="00017199">
        <w:trPr>
          <w:trHeight w:val="541"/>
          <w:ins w:id="9569" w:author="Kisch, Christian" w:date="2022-02-08T10:41:00Z"/>
        </w:trPr>
        <w:tc>
          <w:tcPr>
            <w:tcW w:w="626" w:type="dxa"/>
            <w:shd w:val="clear" w:color="000000" w:fill="auto"/>
            <w:hideMark/>
          </w:tcPr>
          <w:p w14:paraId="5B21592A" w14:textId="77777777" w:rsidR="002B613D" w:rsidRPr="00CF5477" w:rsidRDefault="002B613D" w:rsidP="002B613D">
            <w:pPr>
              <w:spacing w:before="0" w:after="0" w:line="240" w:lineRule="auto"/>
              <w:jc w:val="right"/>
              <w:rPr>
                <w:ins w:id="9570" w:author="Kisch, Christian" w:date="2022-02-08T10:41:00Z"/>
                <w:rFonts w:eastAsia="Times New Roman" w:cs="Calibri"/>
                <w:color w:val="000000"/>
                <w:lang w:eastAsia="de-DE"/>
              </w:rPr>
            </w:pPr>
            <w:ins w:id="9571" w:author="Kisch, Christian" w:date="2022-02-08T10:41:00Z">
              <w:r>
                <w:rPr>
                  <w:rFonts w:eastAsia="Times New Roman" w:cs="Calibri"/>
                  <w:color w:val="000000"/>
                  <w:lang w:eastAsia="de-DE"/>
                </w:rPr>
                <w:t>4</w:t>
              </w:r>
            </w:ins>
          </w:p>
        </w:tc>
        <w:tc>
          <w:tcPr>
            <w:tcW w:w="2523" w:type="dxa"/>
            <w:shd w:val="clear" w:color="000000" w:fill="auto"/>
            <w:hideMark/>
          </w:tcPr>
          <w:p w14:paraId="29667BF9" w14:textId="01997213" w:rsidR="002B613D" w:rsidRPr="00CF5477" w:rsidRDefault="002B613D" w:rsidP="002B613D">
            <w:pPr>
              <w:spacing w:before="0" w:after="0" w:line="240" w:lineRule="auto"/>
              <w:rPr>
                <w:ins w:id="9572" w:author="Kisch, Christian" w:date="2022-02-08T10:41:00Z"/>
                <w:rFonts w:eastAsia="Times New Roman" w:cs="Calibri"/>
                <w:color w:val="000000"/>
                <w:lang w:eastAsia="de-DE"/>
              </w:rPr>
            </w:pPr>
            <w:ins w:id="9573"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5BAEBF85" w14:textId="77777777" w:rsidR="002B613D" w:rsidRPr="00CF5477" w:rsidRDefault="002B613D" w:rsidP="002B613D">
            <w:pPr>
              <w:spacing w:before="0" w:after="0" w:line="240" w:lineRule="auto"/>
              <w:rPr>
                <w:ins w:id="9574" w:author="Kisch, Christian" w:date="2022-02-08T10:41:00Z"/>
                <w:rFonts w:eastAsia="Times New Roman" w:cs="Calibri"/>
                <w:b/>
                <w:bCs/>
                <w:sz w:val="20"/>
                <w:szCs w:val="20"/>
                <w:lang w:eastAsia="de-DE"/>
              </w:rPr>
            </w:pPr>
            <w:ins w:id="9575" w:author="Kisch, Christian" w:date="2022-02-08T10:41:00Z">
              <w:r w:rsidRPr="00CF5477">
                <w:rPr>
                  <w:rFonts w:eastAsia="Times New Roman" w:cs="Calibri"/>
                  <w:b/>
                  <w:bCs/>
                  <w:sz w:val="20"/>
                  <w:szCs w:val="20"/>
                  <w:lang w:eastAsia="de-DE"/>
                </w:rPr>
                <w:t>Ansicht</w:t>
              </w:r>
            </w:ins>
          </w:p>
        </w:tc>
        <w:tc>
          <w:tcPr>
            <w:tcW w:w="1418" w:type="dxa"/>
            <w:shd w:val="clear" w:color="000000" w:fill="auto"/>
            <w:hideMark/>
          </w:tcPr>
          <w:p w14:paraId="59F636C5" w14:textId="1D64DFCF" w:rsidR="002B613D" w:rsidRPr="00CF5477" w:rsidRDefault="002B613D" w:rsidP="002B613D">
            <w:pPr>
              <w:spacing w:before="0" w:after="0" w:line="240" w:lineRule="auto"/>
              <w:jc w:val="center"/>
              <w:rPr>
                <w:ins w:id="9576" w:author="Kisch, Christian" w:date="2022-02-08T10:41:00Z"/>
                <w:rFonts w:eastAsia="Times New Roman" w:cs="Calibri"/>
                <w:sz w:val="20"/>
                <w:szCs w:val="20"/>
                <w:lang w:eastAsia="de-DE"/>
              </w:rPr>
            </w:pPr>
            <w:ins w:id="9577" w:author="Kisch, Christian" w:date="2022-02-08T10:43:00Z">
              <w:r>
                <w:rPr>
                  <w:sz w:val="20"/>
                  <w:szCs w:val="20"/>
                </w:rPr>
                <w:t>Ja</w:t>
              </w:r>
            </w:ins>
          </w:p>
        </w:tc>
        <w:tc>
          <w:tcPr>
            <w:tcW w:w="992" w:type="dxa"/>
            <w:shd w:val="clear" w:color="000000" w:fill="auto"/>
          </w:tcPr>
          <w:p w14:paraId="559FFB28" w14:textId="146B7C9F" w:rsidR="002B613D" w:rsidRPr="00CF5477" w:rsidRDefault="002B613D" w:rsidP="002B613D">
            <w:pPr>
              <w:spacing w:before="0" w:after="0" w:line="240" w:lineRule="auto"/>
              <w:jc w:val="center"/>
              <w:rPr>
                <w:ins w:id="9578" w:author="Kisch, Christian" w:date="2022-02-08T10:41:00Z"/>
                <w:rFonts w:eastAsia="Times New Roman" w:cs="Calibri"/>
                <w:sz w:val="20"/>
                <w:szCs w:val="20"/>
                <w:lang w:eastAsia="de-DE"/>
              </w:rPr>
            </w:pPr>
            <w:ins w:id="9579" w:author="Kisch, Christian" w:date="2022-02-08T10:44:00Z">
              <w:r>
                <w:rPr>
                  <w:sz w:val="20"/>
                  <w:szCs w:val="20"/>
                </w:rPr>
                <w:t>Ja</w:t>
              </w:r>
            </w:ins>
          </w:p>
        </w:tc>
        <w:tc>
          <w:tcPr>
            <w:tcW w:w="992" w:type="dxa"/>
            <w:shd w:val="clear" w:color="000000" w:fill="auto"/>
            <w:hideMark/>
          </w:tcPr>
          <w:p w14:paraId="75731454" w14:textId="7D83ADED" w:rsidR="002B613D" w:rsidRPr="00CF5477" w:rsidRDefault="002B613D" w:rsidP="002B613D">
            <w:pPr>
              <w:spacing w:before="0" w:after="0" w:line="240" w:lineRule="auto"/>
              <w:jc w:val="center"/>
              <w:rPr>
                <w:ins w:id="9580" w:author="Kisch, Christian" w:date="2022-02-08T10:41:00Z"/>
                <w:rFonts w:eastAsia="Times New Roman" w:cs="Calibri"/>
                <w:sz w:val="20"/>
                <w:szCs w:val="20"/>
                <w:lang w:eastAsia="de-DE"/>
              </w:rPr>
            </w:pPr>
            <w:ins w:id="9581" w:author="Kisch, Christian" w:date="2022-02-08T10:46:00Z">
              <w:r>
                <w:rPr>
                  <w:sz w:val="20"/>
                  <w:szCs w:val="20"/>
                </w:rPr>
                <w:t>x</w:t>
              </w:r>
            </w:ins>
          </w:p>
        </w:tc>
        <w:tc>
          <w:tcPr>
            <w:tcW w:w="1134" w:type="dxa"/>
            <w:shd w:val="clear" w:color="000000" w:fill="auto"/>
            <w:hideMark/>
          </w:tcPr>
          <w:p w14:paraId="5ADFE2CF" w14:textId="7CB24CC7" w:rsidR="002B613D" w:rsidRPr="00CF5477" w:rsidRDefault="002B613D" w:rsidP="002B613D">
            <w:pPr>
              <w:spacing w:before="0" w:after="0" w:line="240" w:lineRule="auto"/>
              <w:jc w:val="center"/>
              <w:rPr>
                <w:ins w:id="9582" w:author="Kisch, Christian" w:date="2022-02-08T10:41:00Z"/>
                <w:rFonts w:eastAsia="Times New Roman" w:cs="Calibri"/>
                <w:sz w:val="20"/>
                <w:szCs w:val="20"/>
                <w:lang w:eastAsia="de-DE"/>
              </w:rPr>
            </w:pPr>
            <w:ins w:id="9583" w:author="Kisch, Christian" w:date="2022-02-08T10:47:00Z">
              <w:r>
                <w:rPr>
                  <w:sz w:val="20"/>
                  <w:szCs w:val="20"/>
                </w:rPr>
                <w:t>Ja</w:t>
              </w:r>
            </w:ins>
          </w:p>
        </w:tc>
        <w:tc>
          <w:tcPr>
            <w:tcW w:w="1134" w:type="dxa"/>
            <w:shd w:val="clear" w:color="000000" w:fill="auto"/>
            <w:hideMark/>
          </w:tcPr>
          <w:p w14:paraId="5A0D089F" w14:textId="110221D0" w:rsidR="002B613D" w:rsidRPr="00CF5477" w:rsidRDefault="002B613D" w:rsidP="002B613D">
            <w:pPr>
              <w:spacing w:before="0" w:after="0" w:line="240" w:lineRule="auto"/>
              <w:jc w:val="center"/>
              <w:rPr>
                <w:ins w:id="9584" w:author="Kisch, Christian" w:date="2022-02-08T10:41:00Z"/>
                <w:rFonts w:eastAsia="Times New Roman" w:cs="Calibri"/>
                <w:sz w:val="20"/>
                <w:szCs w:val="20"/>
                <w:lang w:eastAsia="de-DE"/>
              </w:rPr>
            </w:pPr>
            <w:ins w:id="9585" w:author="Kisch, Christian" w:date="2022-02-08T10:48:00Z">
              <w:r>
                <w:rPr>
                  <w:sz w:val="20"/>
                  <w:szCs w:val="20"/>
                </w:rPr>
                <w:t>Ja</w:t>
              </w:r>
            </w:ins>
          </w:p>
        </w:tc>
      </w:tr>
      <w:tr w:rsidR="002B613D" w:rsidRPr="00CF5477" w14:paraId="7A023F36" w14:textId="77777777" w:rsidTr="00017199">
        <w:trPr>
          <w:trHeight w:val="602"/>
          <w:ins w:id="9586" w:author="Kisch, Christian" w:date="2022-02-08T10:41:00Z"/>
        </w:trPr>
        <w:tc>
          <w:tcPr>
            <w:tcW w:w="626" w:type="dxa"/>
            <w:shd w:val="clear" w:color="000000" w:fill="auto"/>
            <w:hideMark/>
          </w:tcPr>
          <w:p w14:paraId="378C80FC" w14:textId="77777777" w:rsidR="002B613D" w:rsidRPr="00CF5477" w:rsidRDefault="002B613D" w:rsidP="002B613D">
            <w:pPr>
              <w:spacing w:before="0" w:after="0" w:line="240" w:lineRule="auto"/>
              <w:jc w:val="right"/>
              <w:rPr>
                <w:ins w:id="9587" w:author="Kisch, Christian" w:date="2022-02-08T10:41:00Z"/>
                <w:rFonts w:eastAsia="Times New Roman" w:cs="Calibri"/>
                <w:color w:val="000000"/>
                <w:lang w:eastAsia="de-DE"/>
              </w:rPr>
            </w:pPr>
            <w:ins w:id="9588" w:author="Kisch, Christian" w:date="2022-02-08T10:41:00Z">
              <w:r>
                <w:rPr>
                  <w:rFonts w:eastAsia="Times New Roman" w:cs="Calibri"/>
                  <w:color w:val="000000"/>
                  <w:lang w:eastAsia="de-DE"/>
                </w:rPr>
                <w:t>5</w:t>
              </w:r>
            </w:ins>
          </w:p>
        </w:tc>
        <w:tc>
          <w:tcPr>
            <w:tcW w:w="2523" w:type="dxa"/>
            <w:shd w:val="clear" w:color="000000" w:fill="auto"/>
            <w:hideMark/>
          </w:tcPr>
          <w:p w14:paraId="243D12F9" w14:textId="5927A226" w:rsidR="002B613D" w:rsidRPr="00CF5477" w:rsidRDefault="002B613D" w:rsidP="002B613D">
            <w:pPr>
              <w:spacing w:before="0" w:after="0" w:line="240" w:lineRule="auto"/>
              <w:rPr>
                <w:ins w:id="9589" w:author="Kisch, Christian" w:date="2022-02-08T10:41:00Z"/>
                <w:rFonts w:eastAsia="Times New Roman" w:cs="Calibri"/>
                <w:color w:val="000000"/>
                <w:lang w:eastAsia="de-DE"/>
              </w:rPr>
            </w:pPr>
            <w:ins w:id="9590"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560DA29D" w14:textId="77777777" w:rsidR="002B613D" w:rsidRPr="00CF5477" w:rsidRDefault="002B613D" w:rsidP="002B613D">
            <w:pPr>
              <w:spacing w:before="0" w:after="0" w:line="240" w:lineRule="auto"/>
              <w:rPr>
                <w:ins w:id="9591" w:author="Kisch, Christian" w:date="2022-02-08T10:41:00Z"/>
                <w:rFonts w:eastAsia="Times New Roman" w:cs="Calibri"/>
                <w:b/>
                <w:bCs/>
                <w:sz w:val="20"/>
                <w:szCs w:val="20"/>
                <w:lang w:eastAsia="de-DE"/>
              </w:rPr>
            </w:pPr>
            <w:ins w:id="9592" w:author="Kisch, Christian" w:date="2022-02-08T10:41:00Z">
              <w:r w:rsidRPr="00CF5477">
                <w:rPr>
                  <w:rFonts w:eastAsia="Times New Roman" w:cs="Calibri"/>
                  <w:b/>
                  <w:bCs/>
                  <w:sz w:val="20"/>
                  <w:szCs w:val="20"/>
                  <w:lang w:eastAsia="de-DE"/>
                </w:rPr>
                <w:t>Favoriten</w:t>
              </w:r>
            </w:ins>
          </w:p>
        </w:tc>
        <w:tc>
          <w:tcPr>
            <w:tcW w:w="1418" w:type="dxa"/>
            <w:shd w:val="clear" w:color="000000" w:fill="auto"/>
            <w:hideMark/>
          </w:tcPr>
          <w:p w14:paraId="642437CD" w14:textId="6642A11A" w:rsidR="002B613D" w:rsidRPr="00CF5477" w:rsidRDefault="002B613D" w:rsidP="002B613D">
            <w:pPr>
              <w:spacing w:before="0" w:after="0" w:line="240" w:lineRule="auto"/>
              <w:jc w:val="center"/>
              <w:rPr>
                <w:ins w:id="9593" w:author="Kisch, Christian" w:date="2022-02-08T10:41:00Z"/>
                <w:rFonts w:eastAsia="Times New Roman" w:cs="Calibri"/>
                <w:sz w:val="20"/>
                <w:szCs w:val="20"/>
                <w:lang w:eastAsia="de-DE"/>
              </w:rPr>
            </w:pPr>
            <w:ins w:id="9594" w:author="Kisch, Christian" w:date="2022-02-08T10:43:00Z">
              <w:r>
                <w:rPr>
                  <w:sz w:val="20"/>
                  <w:szCs w:val="20"/>
                </w:rPr>
                <w:t>Ja</w:t>
              </w:r>
            </w:ins>
          </w:p>
        </w:tc>
        <w:tc>
          <w:tcPr>
            <w:tcW w:w="992" w:type="dxa"/>
            <w:shd w:val="clear" w:color="000000" w:fill="auto"/>
          </w:tcPr>
          <w:p w14:paraId="5C7D9A59" w14:textId="497806CA" w:rsidR="002B613D" w:rsidRPr="00CF5477" w:rsidRDefault="002B613D" w:rsidP="002B613D">
            <w:pPr>
              <w:spacing w:before="0" w:after="0" w:line="240" w:lineRule="auto"/>
              <w:jc w:val="center"/>
              <w:rPr>
                <w:ins w:id="9595" w:author="Kisch, Christian" w:date="2022-02-08T10:41:00Z"/>
                <w:rFonts w:eastAsia="Times New Roman" w:cs="Calibri"/>
                <w:sz w:val="20"/>
                <w:szCs w:val="20"/>
                <w:lang w:eastAsia="de-DE"/>
              </w:rPr>
            </w:pPr>
            <w:ins w:id="9596" w:author="Kisch, Christian" w:date="2022-02-08T10:44:00Z">
              <w:r>
                <w:rPr>
                  <w:sz w:val="20"/>
                  <w:szCs w:val="20"/>
                </w:rPr>
                <w:t>Nein</w:t>
              </w:r>
            </w:ins>
          </w:p>
        </w:tc>
        <w:tc>
          <w:tcPr>
            <w:tcW w:w="992" w:type="dxa"/>
            <w:shd w:val="clear" w:color="000000" w:fill="auto"/>
            <w:hideMark/>
          </w:tcPr>
          <w:p w14:paraId="5997313B" w14:textId="02B763F7" w:rsidR="002B613D" w:rsidRPr="00CF5477" w:rsidRDefault="002B613D" w:rsidP="002B613D">
            <w:pPr>
              <w:spacing w:before="0" w:after="0" w:line="240" w:lineRule="auto"/>
              <w:jc w:val="center"/>
              <w:rPr>
                <w:ins w:id="9597" w:author="Kisch, Christian" w:date="2022-02-08T10:41:00Z"/>
                <w:rFonts w:eastAsia="Times New Roman" w:cs="Calibri"/>
                <w:sz w:val="20"/>
                <w:szCs w:val="20"/>
                <w:lang w:eastAsia="de-DE"/>
              </w:rPr>
            </w:pPr>
            <w:ins w:id="9598" w:author="Kisch, Christian" w:date="2022-02-08T10:46:00Z">
              <w:r>
                <w:rPr>
                  <w:sz w:val="20"/>
                  <w:szCs w:val="20"/>
                </w:rPr>
                <w:t>Nein</w:t>
              </w:r>
            </w:ins>
          </w:p>
        </w:tc>
        <w:tc>
          <w:tcPr>
            <w:tcW w:w="1134" w:type="dxa"/>
            <w:shd w:val="clear" w:color="000000" w:fill="auto"/>
            <w:hideMark/>
          </w:tcPr>
          <w:p w14:paraId="184889AA" w14:textId="143E6117" w:rsidR="002B613D" w:rsidRPr="00CF5477" w:rsidRDefault="002B613D" w:rsidP="002B613D">
            <w:pPr>
              <w:spacing w:before="0" w:after="0" w:line="240" w:lineRule="auto"/>
              <w:jc w:val="center"/>
              <w:rPr>
                <w:ins w:id="9599" w:author="Kisch, Christian" w:date="2022-02-08T10:41:00Z"/>
                <w:rFonts w:eastAsia="Times New Roman" w:cs="Calibri"/>
                <w:sz w:val="20"/>
                <w:szCs w:val="20"/>
                <w:lang w:eastAsia="de-DE"/>
              </w:rPr>
            </w:pPr>
            <w:ins w:id="9600" w:author="Kisch, Christian" w:date="2022-02-08T10:47:00Z">
              <w:r>
                <w:rPr>
                  <w:sz w:val="20"/>
                  <w:szCs w:val="20"/>
                </w:rPr>
                <w:t>Nein</w:t>
              </w:r>
            </w:ins>
          </w:p>
        </w:tc>
        <w:tc>
          <w:tcPr>
            <w:tcW w:w="1134" w:type="dxa"/>
            <w:shd w:val="clear" w:color="000000" w:fill="auto"/>
            <w:hideMark/>
          </w:tcPr>
          <w:p w14:paraId="31D60172" w14:textId="0832A80B" w:rsidR="002B613D" w:rsidRPr="00CF5477" w:rsidRDefault="002B613D" w:rsidP="002B613D">
            <w:pPr>
              <w:spacing w:before="0" w:after="0" w:line="240" w:lineRule="auto"/>
              <w:jc w:val="center"/>
              <w:rPr>
                <w:ins w:id="9601" w:author="Kisch, Christian" w:date="2022-02-08T10:41:00Z"/>
                <w:rFonts w:eastAsia="Times New Roman" w:cs="Calibri"/>
                <w:sz w:val="20"/>
                <w:szCs w:val="20"/>
                <w:lang w:eastAsia="de-DE"/>
              </w:rPr>
            </w:pPr>
            <w:ins w:id="9602" w:author="Kisch, Christian" w:date="2022-02-08T10:48:00Z">
              <w:r>
                <w:rPr>
                  <w:sz w:val="20"/>
                  <w:szCs w:val="20"/>
                </w:rPr>
                <w:t>Nein</w:t>
              </w:r>
            </w:ins>
          </w:p>
        </w:tc>
      </w:tr>
      <w:tr w:rsidR="002B613D" w:rsidRPr="00CF5477" w14:paraId="2FAA2DB2" w14:textId="77777777" w:rsidTr="00017199">
        <w:trPr>
          <w:trHeight w:val="427"/>
          <w:ins w:id="9603" w:author="Kisch, Christian" w:date="2022-02-08T10:41:00Z"/>
        </w:trPr>
        <w:tc>
          <w:tcPr>
            <w:tcW w:w="626" w:type="dxa"/>
            <w:shd w:val="clear" w:color="000000" w:fill="auto"/>
            <w:hideMark/>
          </w:tcPr>
          <w:p w14:paraId="434001CA" w14:textId="77777777" w:rsidR="002B613D" w:rsidRPr="00CF5477" w:rsidRDefault="002B613D" w:rsidP="002B613D">
            <w:pPr>
              <w:spacing w:before="0" w:after="0" w:line="240" w:lineRule="auto"/>
              <w:jc w:val="right"/>
              <w:rPr>
                <w:ins w:id="9604" w:author="Kisch, Christian" w:date="2022-02-08T10:41:00Z"/>
                <w:rFonts w:eastAsia="Times New Roman" w:cs="Calibri"/>
                <w:color w:val="000000"/>
                <w:lang w:eastAsia="de-DE"/>
              </w:rPr>
            </w:pPr>
            <w:ins w:id="9605" w:author="Kisch, Christian" w:date="2022-02-08T10:41:00Z">
              <w:r>
                <w:rPr>
                  <w:rFonts w:eastAsia="Times New Roman" w:cs="Calibri"/>
                  <w:color w:val="000000"/>
                  <w:lang w:eastAsia="de-DE"/>
                </w:rPr>
                <w:t>6</w:t>
              </w:r>
            </w:ins>
          </w:p>
        </w:tc>
        <w:tc>
          <w:tcPr>
            <w:tcW w:w="2523" w:type="dxa"/>
            <w:shd w:val="clear" w:color="000000" w:fill="auto"/>
            <w:hideMark/>
          </w:tcPr>
          <w:p w14:paraId="09916FF0" w14:textId="546FA344" w:rsidR="002B613D" w:rsidRPr="00CF5477" w:rsidRDefault="002B613D" w:rsidP="002B613D">
            <w:pPr>
              <w:spacing w:before="0" w:after="0" w:line="240" w:lineRule="auto"/>
              <w:rPr>
                <w:ins w:id="9606" w:author="Kisch, Christian" w:date="2022-02-08T10:41:00Z"/>
                <w:rFonts w:eastAsia="Times New Roman" w:cs="Calibri"/>
                <w:color w:val="000000"/>
                <w:lang w:eastAsia="de-DE"/>
              </w:rPr>
            </w:pPr>
            <w:ins w:id="9607"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B7FFD97" w14:textId="77777777" w:rsidR="002B613D" w:rsidRPr="00CF5477" w:rsidRDefault="002B613D" w:rsidP="002B613D">
            <w:pPr>
              <w:spacing w:before="0" w:after="0" w:line="240" w:lineRule="auto"/>
              <w:rPr>
                <w:ins w:id="9608" w:author="Kisch, Christian" w:date="2022-02-08T10:41:00Z"/>
                <w:rFonts w:eastAsia="Times New Roman" w:cs="Calibri"/>
                <w:b/>
                <w:bCs/>
                <w:sz w:val="20"/>
                <w:szCs w:val="20"/>
                <w:lang w:eastAsia="de-DE"/>
              </w:rPr>
            </w:pPr>
            <w:ins w:id="9609" w:author="Kisch, Christian" w:date="2022-02-08T10:41:00Z">
              <w:r w:rsidRPr="00CF5477">
                <w:rPr>
                  <w:rFonts w:eastAsia="Times New Roman" w:cs="Calibri"/>
                  <w:b/>
                  <w:bCs/>
                  <w:sz w:val="20"/>
                  <w:szCs w:val="20"/>
                  <w:lang w:eastAsia="de-DE"/>
                </w:rPr>
                <w:t>Mandant</w:t>
              </w:r>
            </w:ins>
          </w:p>
        </w:tc>
        <w:tc>
          <w:tcPr>
            <w:tcW w:w="1418" w:type="dxa"/>
            <w:shd w:val="clear" w:color="000000" w:fill="auto"/>
            <w:hideMark/>
          </w:tcPr>
          <w:p w14:paraId="6830548F" w14:textId="0A972173" w:rsidR="002B613D" w:rsidRPr="00CF5477" w:rsidRDefault="002B613D" w:rsidP="002B613D">
            <w:pPr>
              <w:spacing w:before="0" w:after="0" w:line="240" w:lineRule="auto"/>
              <w:jc w:val="center"/>
              <w:rPr>
                <w:ins w:id="9610" w:author="Kisch, Christian" w:date="2022-02-08T10:41:00Z"/>
                <w:rFonts w:eastAsia="Times New Roman" w:cs="Calibri"/>
                <w:sz w:val="20"/>
                <w:szCs w:val="20"/>
                <w:lang w:eastAsia="de-DE"/>
              </w:rPr>
            </w:pPr>
            <w:ins w:id="9611" w:author="Kisch, Christian" w:date="2022-02-08T10:43:00Z">
              <w:r>
                <w:rPr>
                  <w:sz w:val="20"/>
                  <w:szCs w:val="20"/>
                </w:rPr>
                <w:t>Nein</w:t>
              </w:r>
            </w:ins>
          </w:p>
        </w:tc>
        <w:tc>
          <w:tcPr>
            <w:tcW w:w="992" w:type="dxa"/>
            <w:shd w:val="clear" w:color="000000" w:fill="auto"/>
          </w:tcPr>
          <w:p w14:paraId="2128CF76" w14:textId="2785840D" w:rsidR="002B613D" w:rsidRPr="00CF5477" w:rsidRDefault="002B613D" w:rsidP="002B613D">
            <w:pPr>
              <w:spacing w:before="0" w:after="0" w:line="240" w:lineRule="auto"/>
              <w:jc w:val="center"/>
              <w:rPr>
                <w:ins w:id="9612" w:author="Kisch, Christian" w:date="2022-02-08T10:41:00Z"/>
                <w:rFonts w:eastAsia="Times New Roman" w:cs="Calibri"/>
                <w:sz w:val="20"/>
                <w:szCs w:val="20"/>
                <w:lang w:eastAsia="de-DE"/>
              </w:rPr>
            </w:pPr>
            <w:ins w:id="9613" w:author="Kisch, Christian" w:date="2022-02-08T10:44:00Z">
              <w:r>
                <w:rPr>
                  <w:sz w:val="20"/>
                  <w:szCs w:val="20"/>
                </w:rPr>
                <w:t>Nein</w:t>
              </w:r>
            </w:ins>
          </w:p>
        </w:tc>
        <w:tc>
          <w:tcPr>
            <w:tcW w:w="992" w:type="dxa"/>
            <w:shd w:val="clear" w:color="000000" w:fill="auto"/>
            <w:hideMark/>
          </w:tcPr>
          <w:p w14:paraId="35ABAFB8" w14:textId="41C38905" w:rsidR="002B613D" w:rsidRPr="00CF5477" w:rsidRDefault="002B613D" w:rsidP="002B613D">
            <w:pPr>
              <w:spacing w:before="0" w:after="0" w:line="240" w:lineRule="auto"/>
              <w:jc w:val="center"/>
              <w:rPr>
                <w:ins w:id="9614" w:author="Kisch, Christian" w:date="2022-02-08T10:41:00Z"/>
                <w:rFonts w:eastAsia="Times New Roman" w:cs="Calibri"/>
                <w:sz w:val="20"/>
                <w:szCs w:val="20"/>
                <w:lang w:eastAsia="de-DE"/>
              </w:rPr>
            </w:pPr>
            <w:ins w:id="9615" w:author="Kisch, Christian" w:date="2022-02-08T10:46:00Z">
              <w:r>
                <w:rPr>
                  <w:sz w:val="20"/>
                  <w:szCs w:val="20"/>
                </w:rPr>
                <w:t>Nein</w:t>
              </w:r>
            </w:ins>
          </w:p>
        </w:tc>
        <w:tc>
          <w:tcPr>
            <w:tcW w:w="1134" w:type="dxa"/>
            <w:shd w:val="clear" w:color="000000" w:fill="auto"/>
            <w:hideMark/>
          </w:tcPr>
          <w:p w14:paraId="1680F51F" w14:textId="271C772F" w:rsidR="002B613D" w:rsidRPr="00CF5477" w:rsidRDefault="002B613D" w:rsidP="002B613D">
            <w:pPr>
              <w:spacing w:before="0" w:after="0" w:line="240" w:lineRule="auto"/>
              <w:jc w:val="center"/>
              <w:rPr>
                <w:ins w:id="9616" w:author="Kisch, Christian" w:date="2022-02-08T10:41:00Z"/>
                <w:rFonts w:eastAsia="Times New Roman" w:cs="Calibri"/>
                <w:sz w:val="20"/>
                <w:szCs w:val="20"/>
                <w:lang w:eastAsia="de-DE"/>
              </w:rPr>
            </w:pPr>
            <w:ins w:id="9617" w:author="Kisch, Christian" w:date="2022-02-08T10:47:00Z">
              <w:r>
                <w:rPr>
                  <w:sz w:val="20"/>
                  <w:szCs w:val="20"/>
                </w:rPr>
                <w:t>x</w:t>
              </w:r>
            </w:ins>
          </w:p>
        </w:tc>
        <w:tc>
          <w:tcPr>
            <w:tcW w:w="1134" w:type="dxa"/>
            <w:shd w:val="clear" w:color="000000" w:fill="auto"/>
            <w:hideMark/>
          </w:tcPr>
          <w:p w14:paraId="6C48607B" w14:textId="3DCC56F7" w:rsidR="002B613D" w:rsidRPr="00CF5477" w:rsidRDefault="002B613D" w:rsidP="002B613D">
            <w:pPr>
              <w:spacing w:before="0" w:after="0" w:line="240" w:lineRule="auto"/>
              <w:jc w:val="center"/>
              <w:rPr>
                <w:ins w:id="9618" w:author="Kisch, Christian" w:date="2022-02-08T10:41:00Z"/>
                <w:rFonts w:eastAsia="Times New Roman" w:cs="Calibri"/>
                <w:sz w:val="20"/>
                <w:szCs w:val="20"/>
                <w:lang w:eastAsia="de-DE"/>
              </w:rPr>
            </w:pPr>
            <w:ins w:id="9619" w:author="Kisch, Christian" w:date="2022-02-08T10:48:00Z">
              <w:r>
                <w:rPr>
                  <w:sz w:val="20"/>
                  <w:szCs w:val="20"/>
                </w:rPr>
                <w:t>x</w:t>
              </w:r>
            </w:ins>
          </w:p>
        </w:tc>
      </w:tr>
      <w:tr w:rsidR="002B613D" w:rsidRPr="00CF5477" w14:paraId="672A0DD0" w14:textId="77777777" w:rsidTr="00017199">
        <w:trPr>
          <w:trHeight w:val="576"/>
          <w:ins w:id="9620" w:author="Kisch, Christian" w:date="2022-02-08T10:41:00Z"/>
        </w:trPr>
        <w:tc>
          <w:tcPr>
            <w:tcW w:w="626" w:type="dxa"/>
            <w:shd w:val="clear" w:color="000000" w:fill="auto"/>
            <w:hideMark/>
          </w:tcPr>
          <w:p w14:paraId="2EA7C56E" w14:textId="77777777" w:rsidR="002B613D" w:rsidRPr="00CF5477" w:rsidRDefault="002B613D" w:rsidP="002B613D">
            <w:pPr>
              <w:spacing w:before="0" w:after="0" w:line="240" w:lineRule="auto"/>
              <w:jc w:val="right"/>
              <w:rPr>
                <w:ins w:id="9621" w:author="Kisch, Christian" w:date="2022-02-08T10:41:00Z"/>
                <w:rFonts w:eastAsia="Times New Roman" w:cs="Calibri"/>
                <w:color w:val="000000"/>
                <w:lang w:eastAsia="de-DE"/>
              </w:rPr>
            </w:pPr>
            <w:ins w:id="9622" w:author="Kisch, Christian" w:date="2022-02-08T10:41:00Z">
              <w:r>
                <w:rPr>
                  <w:rFonts w:eastAsia="Times New Roman" w:cs="Calibri"/>
                  <w:color w:val="000000"/>
                  <w:lang w:eastAsia="de-DE"/>
                </w:rPr>
                <w:t>7</w:t>
              </w:r>
            </w:ins>
          </w:p>
        </w:tc>
        <w:tc>
          <w:tcPr>
            <w:tcW w:w="2523" w:type="dxa"/>
            <w:shd w:val="clear" w:color="000000" w:fill="auto"/>
            <w:hideMark/>
          </w:tcPr>
          <w:p w14:paraId="754DD68A" w14:textId="31988791" w:rsidR="002B613D" w:rsidRPr="00CF5477" w:rsidRDefault="002B613D" w:rsidP="002B613D">
            <w:pPr>
              <w:spacing w:before="0" w:after="0" w:line="240" w:lineRule="auto"/>
              <w:rPr>
                <w:ins w:id="9623" w:author="Kisch, Christian" w:date="2022-02-08T10:41:00Z"/>
                <w:rFonts w:eastAsia="Times New Roman" w:cs="Calibri"/>
                <w:color w:val="000000"/>
                <w:lang w:eastAsia="de-DE"/>
              </w:rPr>
            </w:pPr>
            <w:ins w:id="9624"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462C5435" w14:textId="77777777" w:rsidR="002B613D" w:rsidRPr="00CF5477" w:rsidRDefault="002B613D" w:rsidP="002B613D">
            <w:pPr>
              <w:spacing w:before="0" w:after="0" w:line="240" w:lineRule="auto"/>
              <w:rPr>
                <w:ins w:id="9625" w:author="Kisch, Christian" w:date="2022-02-08T10:41:00Z"/>
                <w:rFonts w:eastAsia="Times New Roman" w:cs="Calibri"/>
                <w:b/>
                <w:bCs/>
                <w:sz w:val="20"/>
                <w:szCs w:val="20"/>
                <w:lang w:eastAsia="de-DE"/>
              </w:rPr>
            </w:pPr>
            <w:ins w:id="9626" w:author="Kisch, Christian" w:date="2022-02-08T10:41:00Z">
              <w:r w:rsidRPr="00CF5477">
                <w:rPr>
                  <w:rFonts w:eastAsia="Times New Roman" w:cs="Calibri"/>
                  <w:b/>
                  <w:bCs/>
                  <w:sz w:val="20"/>
                  <w:szCs w:val="20"/>
                  <w:lang w:eastAsia="de-DE"/>
                </w:rPr>
                <w:t>Dienststelle</w:t>
              </w:r>
            </w:ins>
          </w:p>
        </w:tc>
        <w:tc>
          <w:tcPr>
            <w:tcW w:w="1418" w:type="dxa"/>
            <w:shd w:val="clear" w:color="000000" w:fill="auto"/>
            <w:hideMark/>
          </w:tcPr>
          <w:p w14:paraId="2DA75AA2" w14:textId="686DD72E" w:rsidR="002B613D" w:rsidRPr="00CF5477" w:rsidRDefault="002B613D" w:rsidP="002B613D">
            <w:pPr>
              <w:spacing w:before="0" w:after="0" w:line="240" w:lineRule="auto"/>
              <w:jc w:val="center"/>
              <w:rPr>
                <w:ins w:id="9627" w:author="Kisch, Christian" w:date="2022-02-08T10:41:00Z"/>
                <w:rFonts w:eastAsia="Times New Roman" w:cs="Calibri"/>
                <w:sz w:val="20"/>
                <w:szCs w:val="20"/>
                <w:lang w:eastAsia="de-DE"/>
              </w:rPr>
            </w:pPr>
            <w:ins w:id="9628" w:author="Kisch, Christian" w:date="2022-02-08T10:43:00Z">
              <w:r>
                <w:rPr>
                  <w:sz w:val="20"/>
                  <w:szCs w:val="20"/>
                </w:rPr>
                <w:t>Ja</w:t>
              </w:r>
            </w:ins>
          </w:p>
        </w:tc>
        <w:tc>
          <w:tcPr>
            <w:tcW w:w="992" w:type="dxa"/>
            <w:shd w:val="clear" w:color="000000" w:fill="auto"/>
          </w:tcPr>
          <w:p w14:paraId="084CC97A" w14:textId="35BD40E3" w:rsidR="002B613D" w:rsidRPr="00CF5477" w:rsidRDefault="002B613D" w:rsidP="002B613D">
            <w:pPr>
              <w:spacing w:before="0" w:after="0" w:line="240" w:lineRule="auto"/>
              <w:jc w:val="center"/>
              <w:rPr>
                <w:ins w:id="9629" w:author="Kisch, Christian" w:date="2022-02-08T10:41:00Z"/>
                <w:rFonts w:eastAsia="Times New Roman" w:cs="Calibri"/>
                <w:sz w:val="20"/>
                <w:szCs w:val="20"/>
                <w:lang w:eastAsia="de-DE"/>
              </w:rPr>
            </w:pPr>
            <w:ins w:id="9630" w:author="Kisch, Christian" w:date="2022-02-08T10:44:00Z">
              <w:r>
                <w:rPr>
                  <w:sz w:val="20"/>
                  <w:szCs w:val="20"/>
                </w:rPr>
                <w:t>Nein</w:t>
              </w:r>
            </w:ins>
          </w:p>
        </w:tc>
        <w:tc>
          <w:tcPr>
            <w:tcW w:w="992" w:type="dxa"/>
            <w:shd w:val="clear" w:color="000000" w:fill="auto"/>
            <w:hideMark/>
          </w:tcPr>
          <w:p w14:paraId="04DA11E2" w14:textId="2BA00BE0" w:rsidR="002B613D" w:rsidRPr="00CF5477" w:rsidRDefault="002B613D" w:rsidP="002B613D">
            <w:pPr>
              <w:spacing w:before="0" w:after="0" w:line="240" w:lineRule="auto"/>
              <w:jc w:val="center"/>
              <w:rPr>
                <w:ins w:id="9631" w:author="Kisch, Christian" w:date="2022-02-08T10:41:00Z"/>
                <w:rFonts w:eastAsia="Times New Roman" w:cs="Calibri"/>
                <w:sz w:val="20"/>
                <w:szCs w:val="20"/>
                <w:lang w:eastAsia="de-DE"/>
              </w:rPr>
            </w:pPr>
            <w:ins w:id="9632" w:author="Kisch, Christian" w:date="2022-02-08T10:46:00Z">
              <w:r>
                <w:rPr>
                  <w:sz w:val="20"/>
                  <w:szCs w:val="20"/>
                </w:rPr>
                <w:t>Nein</w:t>
              </w:r>
            </w:ins>
          </w:p>
        </w:tc>
        <w:tc>
          <w:tcPr>
            <w:tcW w:w="1134" w:type="dxa"/>
            <w:shd w:val="clear" w:color="000000" w:fill="auto"/>
            <w:hideMark/>
          </w:tcPr>
          <w:p w14:paraId="3CECC64C" w14:textId="6243418E" w:rsidR="002B613D" w:rsidRPr="00CF5477" w:rsidRDefault="002B613D" w:rsidP="002B613D">
            <w:pPr>
              <w:spacing w:before="0" w:after="0" w:line="240" w:lineRule="auto"/>
              <w:jc w:val="center"/>
              <w:rPr>
                <w:ins w:id="9633" w:author="Kisch, Christian" w:date="2022-02-08T10:41:00Z"/>
                <w:rFonts w:eastAsia="Times New Roman" w:cs="Calibri"/>
                <w:sz w:val="20"/>
                <w:szCs w:val="20"/>
                <w:lang w:eastAsia="de-DE"/>
              </w:rPr>
            </w:pPr>
            <w:ins w:id="9634" w:author="Kisch, Christian" w:date="2022-02-08T10:47:00Z">
              <w:r>
                <w:rPr>
                  <w:sz w:val="20"/>
                  <w:szCs w:val="20"/>
                </w:rPr>
                <w:t>x</w:t>
              </w:r>
            </w:ins>
          </w:p>
        </w:tc>
        <w:tc>
          <w:tcPr>
            <w:tcW w:w="1134" w:type="dxa"/>
            <w:shd w:val="clear" w:color="000000" w:fill="auto"/>
            <w:hideMark/>
          </w:tcPr>
          <w:p w14:paraId="6280181D" w14:textId="6F6E5106" w:rsidR="002B613D" w:rsidRPr="00CF5477" w:rsidRDefault="002B613D" w:rsidP="002B613D">
            <w:pPr>
              <w:spacing w:before="0" w:after="0" w:line="240" w:lineRule="auto"/>
              <w:jc w:val="center"/>
              <w:rPr>
                <w:ins w:id="9635" w:author="Kisch, Christian" w:date="2022-02-08T10:41:00Z"/>
                <w:rFonts w:eastAsia="Times New Roman" w:cs="Calibri"/>
                <w:sz w:val="20"/>
                <w:szCs w:val="20"/>
                <w:lang w:eastAsia="de-DE"/>
              </w:rPr>
            </w:pPr>
            <w:ins w:id="9636" w:author="Kisch, Christian" w:date="2022-02-08T10:48:00Z">
              <w:r>
                <w:rPr>
                  <w:sz w:val="20"/>
                  <w:szCs w:val="20"/>
                </w:rPr>
                <w:t>x</w:t>
              </w:r>
            </w:ins>
          </w:p>
        </w:tc>
      </w:tr>
      <w:tr w:rsidR="002B613D" w:rsidRPr="00CF5477" w14:paraId="6F4DA270" w14:textId="77777777" w:rsidTr="00017199">
        <w:trPr>
          <w:trHeight w:val="570"/>
          <w:ins w:id="9637" w:author="Kisch, Christian" w:date="2022-02-08T10:41:00Z"/>
        </w:trPr>
        <w:tc>
          <w:tcPr>
            <w:tcW w:w="626" w:type="dxa"/>
            <w:shd w:val="clear" w:color="000000" w:fill="auto"/>
            <w:hideMark/>
          </w:tcPr>
          <w:p w14:paraId="5360D960" w14:textId="77777777" w:rsidR="002B613D" w:rsidRPr="00CF5477" w:rsidRDefault="002B613D" w:rsidP="002B613D">
            <w:pPr>
              <w:spacing w:before="0" w:after="0" w:line="240" w:lineRule="auto"/>
              <w:jc w:val="right"/>
              <w:rPr>
                <w:ins w:id="9638" w:author="Kisch, Christian" w:date="2022-02-08T10:41:00Z"/>
                <w:rFonts w:eastAsia="Times New Roman" w:cs="Calibri"/>
                <w:color w:val="000000"/>
                <w:lang w:eastAsia="de-DE"/>
              </w:rPr>
            </w:pPr>
            <w:ins w:id="9639" w:author="Kisch, Christian" w:date="2022-02-08T10:41:00Z">
              <w:r>
                <w:rPr>
                  <w:rFonts w:eastAsia="Times New Roman" w:cs="Calibri"/>
                  <w:color w:val="000000"/>
                  <w:lang w:eastAsia="de-DE"/>
                </w:rPr>
                <w:t>8</w:t>
              </w:r>
            </w:ins>
          </w:p>
        </w:tc>
        <w:tc>
          <w:tcPr>
            <w:tcW w:w="2523" w:type="dxa"/>
            <w:shd w:val="clear" w:color="000000" w:fill="auto"/>
            <w:hideMark/>
          </w:tcPr>
          <w:p w14:paraId="45801888" w14:textId="5C04746B" w:rsidR="002B613D" w:rsidRPr="00CF5477" w:rsidRDefault="002B613D" w:rsidP="002B613D">
            <w:pPr>
              <w:spacing w:before="0" w:after="0" w:line="240" w:lineRule="auto"/>
              <w:rPr>
                <w:ins w:id="9640" w:author="Kisch, Christian" w:date="2022-02-08T10:41:00Z"/>
                <w:rFonts w:eastAsia="Times New Roman" w:cs="Calibri"/>
                <w:color w:val="000000"/>
                <w:lang w:eastAsia="de-DE"/>
              </w:rPr>
            </w:pPr>
            <w:ins w:id="9641"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5E39FF62" w14:textId="77777777" w:rsidR="002B613D" w:rsidRPr="00CF5477" w:rsidRDefault="002B613D" w:rsidP="002B613D">
            <w:pPr>
              <w:spacing w:before="0" w:after="0" w:line="240" w:lineRule="auto"/>
              <w:rPr>
                <w:ins w:id="9642" w:author="Kisch, Christian" w:date="2022-02-08T10:41:00Z"/>
                <w:rFonts w:eastAsia="Times New Roman" w:cs="Calibri"/>
                <w:b/>
                <w:bCs/>
                <w:sz w:val="20"/>
                <w:szCs w:val="20"/>
                <w:lang w:eastAsia="de-DE"/>
              </w:rPr>
            </w:pPr>
            <w:ins w:id="9643" w:author="Kisch, Christian" w:date="2022-02-08T10:41:00Z">
              <w:r w:rsidRPr="00CF5477">
                <w:rPr>
                  <w:rFonts w:eastAsia="Times New Roman" w:cs="Calibri"/>
                  <w:b/>
                  <w:bCs/>
                  <w:sz w:val="20"/>
                  <w:szCs w:val="20"/>
                  <w:lang w:eastAsia="de-DE"/>
                </w:rPr>
                <w:t>Benutzergruppen  der OE</w:t>
              </w:r>
            </w:ins>
          </w:p>
        </w:tc>
        <w:tc>
          <w:tcPr>
            <w:tcW w:w="1418" w:type="dxa"/>
            <w:shd w:val="clear" w:color="000000" w:fill="auto"/>
            <w:hideMark/>
          </w:tcPr>
          <w:p w14:paraId="7207349B" w14:textId="637CCE37" w:rsidR="002B613D" w:rsidRPr="00CF5477" w:rsidRDefault="002B613D" w:rsidP="002B613D">
            <w:pPr>
              <w:spacing w:before="0" w:after="0" w:line="240" w:lineRule="auto"/>
              <w:jc w:val="center"/>
              <w:rPr>
                <w:ins w:id="9644" w:author="Kisch, Christian" w:date="2022-02-08T10:41:00Z"/>
                <w:rFonts w:eastAsia="Times New Roman" w:cs="Calibri"/>
                <w:sz w:val="20"/>
                <w:szCs w:val="20"/>
                <w:lang w:eastAsia="de-DE"/>
              </w:rPr>
            </w:pPr>
            <w:ins w:id="9645" w:author="Kisch, Christian" w:date="2022-02-08T10:43:00Z">
              <w:r>
                <w:rPr>
                  <w:sz w:val="20"/>
                  <w:szCs w:val="20"/>
                </w:rPr>
                <w:t>Ja</w:t>
              </w:r>
            </w:ins>
          </w:p>
        </w:tc>
        <w:tc>
          <w:tcPr>
            <w:tcW w:w="992" w:type="dxa"/>
            <w:shd w:val="clear" w:color="000000" w:fill="auto"/>
          </w:tcPr>
          <w:p w14:paraId="197A0EA1" w14:textId="1613543D" w:rsidR="002B613D" w:rsidRPr="00CF5477" w:rsidRDefault="002B613D" w:rsidP="002B613D">
            <w:pPr>
              <w:spacing w:before="0" w:after="0" w:line="240" w:lineRule="auto"/>
              <w:jc w:val="center"/>
              <w:rPr>
                <w:ins w:id="9646" w:author="Kisch, Christian" w:date="2022-02-08T10:41:00Z"/>
                <w:rFonts w:eastAsia="Times New Roman" w:cs="Calibri"/>
                <w:sz w:val="20"/>
                <w:szCs w:val="20"/>
                <w:lang w:eastAsia="de-DE"/>
              </w:rPr>
            </w:pPr>
            <w:ins w:id="9647" w:author="Kisch, Christian" w:date="2022-02-08T10:44:00Z">
              <w:r>
                <w:rPr>
                  <w:sz w:val="20"/>
                  <w:szCs w:val="20"/>
                </w:rPr>
                <w:t>Nein</w:t>
              </w:r>
            </w:ins>
          </w:p>
        </w:tc>
        <w:tc>
          <w:tcPr>
            <w:tcW w:w="992" w:type="dxa"/>
            <w:shd w:val="clear" w:color="000000" w:fill="auto"/>
            <w:hideMark/>
          </w:tcPr>
          <w:p w14:paraId="7A8FF4C0" w14:textId="78F27BCF" w:rsidR="002B613D" w:rsidRPr="00CF5477" w:rsidRDefault="002B613D" w:rsidP="002B613D">
            <w:pPr>
              <w:spacing w:before="0" w:after="0" w:line="240" w:lineRule="auto"/>
              <w:jc w:val="center"/>
              <w:rPr>
                <w:ins w:id="9648" w:author="Kisch, Christian" w:date="2022-02-08T10:41:00Z"/>
                <w:rFonts w:eastAsia="Times New Roman" w:cs="Calibri"/>
                <w:sz w:val="20"/>
                <w:szCs w:val="20"/>
                <w:lang w:eastAsia="de-DE"/>
              </w:rPr>
            </w:pPr>
            <w:ins w:id="9649" w:author="Kisch, Christian" w:date="2022-02-08T10:46:00Z">
              <w:r>
                <w:rPr>
                  <w:sz w:val="20"/>
                  <w:szCs w:val="20"/>
                </w:rPr>
                <w:t>Nein</w:t>
              </w:r>
            </w:ins>
          </w:p>
        </w:tc>
        <w:tc>
          <w:tcPr>
            <w:tcW w:w="1134" w:type="dxa"/>
            <w:shd w:val="clear" w:color="000000" w:fill="auto"/>
            <w:hideMark/>
          </w:tcPr>
          <w:p w14:paraId="7FAD67C7" w14:textId="585E9D4A" w:rsidR="002B613D" w:rsidRPr="00CF5477" w:rsidRDefault="002B613D" w:rsidP="002B613D">
            <w:pPr>
              <w:spacing w:before="0" w:after="0" w:line="240" w:lineRule="auto"/>
              <w:jc w:val="center"/>
              <w:rPr>
                <w:ins w:id="9650" w:author="Kisch, Christian" w:date="2022-02-08T10:41:00Z"/>
                <w:rFonts w:eastAsia="Times New Roman" w:cs="Calibri"/>
                <w:sz w:val="20"/>
                <w:szCs w:val="20"/>
                <w:lang w:eastAsia="de-DE"/>
              </w:rPr>
            </w:pPr>
            <w:ins w:id="9651" w:author="Kisch, Christian" w:date="2022-02-08T10:47:00Z">
              <w:r>
                <w:rPr>
                  <w:sz w:val="20"/>
                  <w:szCs w:val="20"/>
                </w:rPr>
                <w:t>x</w:t>
              </w:r>
            </w:ins>
          </w:p>
        </w:tc>
        <w:tc>
          <w:tcPr>
            <w:tcW w:w="1134" w:type="dxa"/>
            <w:shd w:val="clear" w:color="000000" w:fill="auto"/>
            <w:hideMark/>
          </w:tcPr>
          <w:p w14:paraId="3A732B37" w14:textId="5E773FC2" w:rsidR="002B613D" w:rsidRPr="00CF5477" w:rsidRDefault="002B613D" w:rsidP="002B613D">
            <w:pPr>
              <w:spacing w:before="0" w:after="0" w:line="240" w:lineRule="auto"/>
              <w:jc w:val="center"/>
              <w:rPr>
                <w:ins w:id="9652" w:author="Kisch, Christian" w:date="2022-02-08T10:41:00Z"/>
                <w:rFonts w:eastAsia="Times New Roman" w:cs="Calibri"/>
                <w:sz w:val="20"/>
                <w:szCs w:val="20"/>
                <w:lang w:eastAsia="de-DE"/>
              </w:rPr>
            </w:pPr>
            <w:ins w:id="9653" w:author="Kisch, Christian" w:date="2022-02-08T10:48:00Z">
              <w:r>
                <w:rPr>
                  <w:sz w:val="20"/>
                  <w:szCs w:val="20"/>
                </w:rPr>
                <w:t>x</w:t>
              </w:r>
            </w:ins>
          </w:p>
        </w:tc>
      </w:tr>
      <w:tr w:rsidR="002B613D" w:rsidRPr="00CF5477" w14:paraId="7385E78F" w14:textId="77777777" w:rsidTr="00017199">
        <w:trPr>
          <w:trHeight w:val="551"/>
          <w:ins w:id="9654" w:author="Kisch, Christian" w:date="2022-02-08T10:41:00Z"/>
        </w:trPr>
        <w:tc>
          <w:tcPr>
            <w:tcW w:w="626" w:type="dxa"/>
            <w:shd w:val="clear" w:color="000000" w:fill="auto"/>
            <w:hideMark/>
          </w:tcPr>
          <w:p w14:paraId="105D8B24" w14:textId="77777777" w:rsidR="002B613D" w:rsidRPr="00CF5477" w:rsidRDefault="002B613D" w:rsidP="002B613D">
            <w:pPr>
              <w:spacing w:before="0" w:after="0" w:line="240" w:lineRule="auto"/>
              <w:jc w:val="right"/>
              <w:rPr>
                <w:ins w:id="9655" w:author="Kisch, Christian" w:date="2022-02-08T10:41:00Z"/>
                <w:rFonts w:eastAsia="Times New Roman" w:cs="Calibri"/>
                <w:color w:val="000000"/>
                <w:lang w:eastAsia="de-DE"/>
              </w:rPr>
            </w:pPr>
            <w:ins w:id="9656" w:author="Kisch, Christian" w:date="2022-02-08T10:41:00Z">
              <w:r>
                <w:rPr>
                  <w:rFonts w:eastAsia="Times New Roman" w:cs="Calibri"/>
                  <w:color w:val="000000"/>
                  <w:lang w:eastAsia="de-DE"/>
                </w:rPr>
                <w:t>9</w:t>
              </w:r>
            </w:ins>
          </w:p>
        </w:tc>
        <w:tc>
          <w:tcPr>
            <w:tcW w:w="2523" w:type="dxa"/>
            <w:shd w:val="clear" w:color="000000" w:fill="auto"/>
            <w:hideMark/>
          </w:tcPr>
          <w:p w14:paraId="6FAF9FA5" w14:textId="57AAD3DE" w:rsidR="002B613D" w:rsidRPr="00CF5477" w:rsidRDefault="002B613D" w:rsidP="002B613D">
            <w:pPr>
              <w:spacing w:before="0" w:after="0" w:line="240" w:lineRule="auto"/>
              <w:rPr>
                <w:ins w:id="9657" w:author="Kisch, Christian" w:date="2022-02-08T10:41:00Z"/>
                <w:rFonts w:eastAsia="Times New Roman" w:cs="Calibri"/>
                <w:color w:val="000000"/>
                <w:lang w:eastAsia="de-DE"/>
              </w:rPr>
            </w:pPr>
            <w:ins w:id="9658"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3F8C664A" w14:textId="77777777" w:rsidR="002B613D" w:rsidRPr="00CF5477" w:rsidRDefault="002B613D" w:rsidP="002B613D">
            <w:pPr>
              <w:spacing w:before="0" w:after="0" w:line="240" w:lineRule="auto"/>
              <w:rPr>
                <w:ins w:id="9659" w:author="Kisch, Christian" w:date="2022-02-08T10:41:00Z"/>
                <w:rFonts w:eastAsia="Times New Roman" w:cs="Calibri"/>
                <w:b/>
                <w:bCs/>
                <w:sz w:val="20"/>
                <w:szCs w:val="20"/>
                <w:lang w:eastAsia="de-DE"/>
              </w:rPr>
            </w:pPr>
            <w:ins w:id="9660" w:author="Kisch, Christian" w:date="2022-02-08T10:41:00Z">
              <w:r w:rsidRPr="00CF5477">
                <w:rPr>
                  <w:rFonts w:eastAsia="Times New Roman" w:cs="Calibri"/>
                  <w:b/>
                  <w:bCs/>
                  <w:sz w:val="20"/>
                  <w:szCs w:val="20"/>
                  <w:lang w:eastAsia="de-DE"/>
                </w:rPr>
                <w:t>Benutzer der OE</w:t>
              </w:r>
            </w:ins>
          </w:p>
        </w:tc>
        <w:tc>
          <w:tcPr>
            <w:tcW w:w="1418" w:type="dxa"/>
            <w:shd w:val="clear" w:color="000000" w:fill="auto"/>
            <w:hideMark/>
          </w:tcPr>
          <w:p w14:paraId="083D0DB6" w14:textId="06C65DCB" w:rsidR="002B613D" w:rsidRPr="00CF5477" w:rsidRDefault="002B613D" w:rsidP="002B613D">
            <w:pPr>
              <w:spacing w:before="0" w:after="0" w:line="240" w:lineRule="auto"/>
              <w:jc w:val="center"/>
              <w:rPr>
                <w:ins w:id="9661" w:author="Kisch, Christian" w:date="2022-02-08T10:41:00Z"/>
                <w:rFonts w:eastAsia="Times New Roman" w:cs="Calibri"/>
                <w:sz w:val="20"/>
                <w:szCs w:val="20"/>
                <w:lang w:eastAsia="de-DE"/>
              </w:rPr>
            </w:pPr>
            <w:ins w:id="9662" w:author="Kisch, Christian" w:date="2022-02-08T10:43:00Z">
              <w:r>
                <w:rPr>
                  <w:sz w:val="20"/>
                  <w:szCs w:val="20"/>
                </w:rPr>
                <w:t>Ja</w:t>
              </w:r>
            </w:ins>
          </w:p>
        </w:tc>
        <w:tc>
          <w:tcPr>
            <w:tcW w:w="992" w:type="dxa"/>
            <w:shd w:val="clear" w:color="000000" w:fill="auto"/>
          </w:tcPr>
          <w:p w14:paraId="2943B704" w14:textId="7A5C9DC6" w:rsidR="002B613D" w:rsidRPr="00CF5477" w:rsidRDefault="002B613D" w:rsidP="002B613D">
            <w:pPr>
              <w:spacing w:before="0" w:after="0" w:line="240" w:lineRule="auto"/>
              <w:jc w:val="center"/>
              <w:rPr>
                <w:ins w:id="9663" w:author="Kisch, Christian" w:date="2022-02-08T10:41:00Z"/>
                <w:rFonts w:eastAsia="Times New Roman" w:cs="Calibri"/>
                <w:sz w:val="20"/>
                <w:szCs w:val="20"/>
                <w:lang w:eastAsia="de-DE"/>
              </w:rPr>
            </w:pPr>
            <w:ins w:id="9664" w:author="Kisch, Christian" w:date="2022-02-08T10:44:00Z">
              <w:r>
                <w:rPr>
                  <w:sz w:val="20"/>
                  <w:szCs w:val="20"/>
                </w:rPr>
                <w:t>Nein</w:t>
              </w:r>
            </w:ins>
          </w:p>
        </w:tc>
        <w:tc>
          <w:tcPr>
            <w:tcW w:w="992" w:type="dxa"/>
            <w:shd w:val="clear" w:color="000000" w:fill="auto"/>
            <w:hideMark/>
          </w:tcPr>
          <w:p w14:paraId="25D0DB43" w14:textId="431524A6" w:rsidR="002B613D" w:rsidRPr="00CF5477" w:rsidRDefault="002B613D" w:rsidP="002B613D">
            <w:pPr>
              <w:spacing w:before="0" w:after="0" w:line="240" w:lineRule="auto"/>
              <w:jc w:val="center"/>
              <w:rPr>
                <w:ins w:id="9665" w:author="Kisch, Christian" w:date="2022-02-08T10:41:00Z"/>
                <w:rFonts w:eastAsia="Times New Roman" w:cs="Calibri"/>
                <w:sz w:val="20"/>
                <w:szCs w:val="20"/>
                <w:lang w:eastAsia="de-DE"/>
              </w:rPr>
            </w:pPr>
            <w:ins w:id="9666" w:author="Kisch, Christian" w:date="2022-02-08T10:46:00Z">
              <w:r>
                <w:rPr>
                  <w:sz w:val="20"/>
                  <w:szCs w:val="20"/>
                </w:rPr>
                <w:t>Nein</w:t>
              </w:r>
            </w:ins>
          </w:p>
        </w:tc>
        <w:tc>
          <w:tcPr>
            <w:tcW w:w="1134" w:type="dxa"/>
            <w:shd w:val="clear" w:color="000000" w:fill="auto"/>
            <w:hideMark/>
          </w:tcPr>
          <w:p w14:paraId="587865C4" w14:textId="607356F4" w:rsidR="002B613D" w:rsidRPr="00CF5477" w:rsidRDefault="002B613D" w:rsidP="002B613D">
            <w:pPr>
              <w:spacing w:before="0" w:after="0" w:line="240" w:lineRule="auto"/>
              <w:jc w:val="center"/>
              <w:rPr>
                <w:ins w:id="9667" w:author="Kisch, Christian" w:date="2022-02-08T10:41:00Z"/>
                <w:rFonts w:eastAsia="Times New Roman" w:cs="Calibri"/>
                <w:sz w:val="20"/>
                <w:szCs w:val="20"/>
                <w:lang w:eastAsia="de-DE"/>
              </w:rPr>
            </w:pPr>
            <w:ins w:id="9668" w:author="Kisch, Christian" w:date="2022-02-08T10:47:00Z">
              <w:r>
                <w:rPr>
                  <w:sz w:val="20"/>
                  <w:szCs w:val="20"/>
                </w:rPr>
                <w:t>x</w:t>
              </w:r>
            </w:ins>
          </w:p>
        </w:tc>
        <w:tc>
          <w:tcPr>
            <w:tcW w:w="1134" w:type="dxa"/>
            <w:shd w:val="clear" w:color="000000" w:fill="auto"/>
            <w:hideMark/>
          </w:tcPr>
          <w:p w14:paraId="1DE4F489" w14:textId="69651DC0" w:rsidR="002B613D" w:rsidRPr="00CF5477" w:rsidRDefault="002B613D" w:rsidP="002B613D">
            <w:pPr>
              <w:spacing w:before="0" w:after="0" w:line="240" w:lineRule="auto"/>
              <w:jc w:val="center"/>
              <w:rPr>
                <w:ins w:id="9669" w:author="Kisch, Christian" w:date="2022-02-08T10:41:00Z"/>
                <w:rFonts w:eastAsia="Times New Roman" w:cs="Calibri"/>
                <w:sz w:val="20"/>
                <w:szCs w:val="20"/>
                <w:lang w:eastAsia="de-DE"/>
              </w:rPr>
            </w:pPr>
            <w:ins w:id="9670" w:author="Kisch, Christian" w:date="2022-02-08T10:48:00Z">
              <w:r>
                <w:rPr>
                  <w:sz w:val="20"/>
                  <w:szCs w:val="20"/>
                </w:rPr>
                <w:t>x</w:t>
              </w:r>
            </w:ins>
          </w:p>
        </w:tc>
      </w:tr>
      <w:tr w:rsidR="002B613D" w:rsidRPr="00CF5477" w14:paraId="3BD71731" w14:textId="77777777" w:rsidTr="00017199">
        <w:trPr>
          <w:trHeight w:val="544"/>
          <w:ins w:id="9671" w:author="Kisch, Christian" w:date="2022-02-08T10:41:00Z"/>
        </w:trPr>
        <w:tc>
          <w:tcPr>
            <w:tcW w:w="626" w:type="dxa"/>
            <w:shd w:val="clear" w:color="000000" w:fill="auto"/>
            <w:hideMark/>
          </w:tcPr>
          <w:p w14:paraId="73115733" w14:textId="77777777" w:rsidR="002B613D" w:rsidRPr="00CF5477" w:rsidRDefault="002B613D" w:rsidP="002B613D">
            <w:pPr>
              <w:spacing w:before="0" w:after="0" w:line="240" w:lineRule="auto"/>
              <w:jc w:val="right"/>
              <w:rPr>
                <w:ins w:id="9672" w:author="Kisch, Christian" w:date="2022-02-08T10:41:00Z"/>
                <w:rFonts w:eastAsia="Times New Roman" w:cs="Calibri"/>
                <w:color w:val="000000"/>
                <w:lang w:eastAsia="de-DE"/>
              </w:rPr>
            </w:pPr>
            <w:ins w:id="9673" w:author="Kisch, Christian" w:date="2022-02-08T10:41:00Z">
              <w:r>
                <w:rPr>
                  <w:rFonts w:eastAsia="Times New Roman" w:cs="Calibri"/>
                  <w:color w:val="000000"/>
                  <w:lang w:eastAsia="de-DE"/>
                </w:rPr>
                <w:t>10</w:t>
              </w:r>
            </w:ins>
          </w:p>
        </w:tc>
        <w:tc>
          <w:tcPr>
            <w:tcW w:w="2523" w:type="dxa"/>
            <w:shd w:val="clear" w:color="000000" w:fill="auto"/>
            <w:hideMark/>
          </w:tcPr>
          <w:p w14:paraId="7B4B4246" w14:textId="363D7B6C" w:rsidR="002B613D" w:rsidRPr="00CF5477" w:rsidRDefault="002B613D" w:rsidP="002B613D">
            <w:pPr>
              <w:spacing w:before="0" w:after="0" w:line="240" w:lineRule="auto"/>
              <w:rPr>
                <w:ins w:id="9674" w:author="Kisch, Christian" w:date="2022-02-08T10:41:00Z"/>
                <w:rFonts w:eastAsia="Times New Roman" w:cs="Calibri"/>
                <w:color w:val="000000"/>
                <w:lang w:eastAsia="de-DE"/>
              </w:rPr>
            </w:pPr>
            <w:ins w:id="9675"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113A7649" w14:textId="77777777" w:rsidR="002B613D" w:rsidRPr="00CF5477" w:rsidRDefault="002B613D" w:rsidP="002B613D">
            <w:pPr>
              <w:spacing w:before="0" w:after="0" w:line="240" w:lineRule="auto"/>
              <w:rPr>
                <w:ins w:id="9676" w:author="Kisch, Christian" w:date="2022-02-08T10:41:00Z"/>
                <w:rFonts w:eastAsia="Times New Roman" w:cs="Calibri"/>
                <w:b/>
                <w:bCs/>
                <w:sz w:val="20"/>
                <w:szCs w:val="20"/>
                <w:lang w:eastAsia="de-DE"/>
              </w:rPr>
            </w:pPr>
            <w:ins w:id="9677" w:author="Kisch, Christian" w:date="2022-02-08T10:41:00Z">
              <w:r w:rsidRPr="00CF5477">
                <w:rPr>
                  <w:rFonts w:eastAsia="Times New Roman" w:cs="Calibri"/>
                  <w:b/>
                  <w:bCs/>
                  <w:sz w:val="20"/>
                  <w:szCs w:val="20"/>
                  <w:lang w:eastAsia="de-DE"/>
                </w:rPr>
                <w:t>Rollen</w:t>
              </w:r>
            </w:ins>
          </w:p>
        </w:tc>
        <w:tc>
          <w:tcPr>
            <w:tcW w:w="1418" w:type="dxa"/>
            <w:shd w:val="clear" w:color="000000" w:fill="auto"/>
            <w:hideMark/>
          </w:tcPr>
          <w:p w14:paraId="0AD895EE" w14:textId="05FB78D1" w:rsidR="002B613D" w:rsidRPr="00CF5477" w:rsidRDefault="002B613D" w:rsidP="002B613D">
            <w:pPr>
              <w:spacing w:before="0" w:after="0" w:line="240" w:lineRule="auto"/>
              <w:jc w:val="center"/>
              <w:rPr>
                <w:ins w:id="9678" w:author="Kisch, Christian" w:date="2022-02-08T10:41:00Z"/>
                <w:rFonts w:eastAsia="Times New Roman" w:cs="Calibri"/>
                <w:sz w:val="20"/>
                <w:szCs w:val="20"/>
                <w:lang w:eastAsia="de-DE"/>
              </w:rPr>
            </w:pPr>
            <w:ins w:id="9679" w:author="Kisch, Christian" w:date="2022-02-08T10:43:00Z">
              <w:r>
                <w:rPr>
                  <w:sz w:val="20"/>
                  <w:szCs w:val="20"/>
                </w:rPr>
                <w:t>Ja</w:t>
              </w:r>
            </w:ins>
          </w:p>
        </w:tc>
        <w:tc>
          <w:tcPr>
            <w:tcW w:w="992" w:type="dxa"/>
            <w:shd w:val="clear" w:color="000000" w:fill="auto"/>
          </w:tcPr>
          <w:p w14:paraId="31FC82E9" w14:textId="64E8A907" w:rsidR="002B613D" w:rsidRPr="00CF5477" w:rsidRDefault="002B613D" w:rsidP="002B613D">
            <w:pPr>
              <w:spacing w:before="0" w:after="0" w:line="240" w:lineRule="auto"/>
              <w:jc w:val="center"/>
              <w:rPr>
                <w:ins w:id="9680" w:author="Kisch, Christian" w:date="2022-02-08T10:41:00Z"/>
                <w:rFonts w:eastAsia="Times New Roman" w:cs="Calibri"/>
                <w:sz w:val="20"/>
                <w:szCs w:val="20"/>
                <w:lang w:eastAsia="de-DE"/>
              </w:rPr>
            </w:pPr>
            <w:ins w:id="9681" w:author="Kisch, Christian" w:date="2022-02-08T10:44:00Z">
              <w:r>
                <w:rPr>
                  <w:sz w:val="20"/>
                  <w:szCs w:val="20"/>
                </w:rPr>
                <w:t>Nein</w:t>
              </w:r>
            </w:ins>
          </w:p>
        </w:tc>
        <w:tc>
          <w:tcPr>
            <w:tcW w:w="992" w:type="dxa"/>
            <w:shd w:val="clear" w:color="000000" w:fill="auto"/>
            <w:hideMark/>
          </w:tcPr>
          <w:p w14:paraId="3F36E801" w14:textId="3311E451" w:rsidR="002B613D" w:rsidRPr="00CF5477" w:rsidRDefault="002B613D" w:rsidP="002B613D">
            <w:pPr>
              <w:spacing w:before="0" w:after="0" w:line="240" w:lineRule="auto"/>
              <w:jc w:val="center"/>
              <w:rPr>
                <w:ins w:id="9682" w:author="Kisch, Christian" w:date="2022-02-08T10:41:00Z"/>
                <w:rFonts w:eastAsia="Times New Roman" w:cs="Calibri"/>
                <w:sz w:val="20"/>
                <w:szCs w:val="20"/>
                <w:lang w:eastAsia="de-DE"/>
              </w:rPr>
            </w:pPr>
            <w:ins w:id="9683" w:author="Kisch, Christian" w:date="2022-02-08T10:46:00Z">
              <w:r>
                <w:rPr>
                  <w:sz w:val="20"/>
                  <w:szCs w:val="20"/>
                </w:rPr>
                <w:t>Nein</w:t>
              </w:r>
            </w:ins>
          </w:p>
        </w:tc>
        <w:tc>
          <w:tcPr>
            <w:tcW w:w="1134" w:type="dxa"/>
            <w:shd w:val="clear" w:color="000000" w:fill="auto"/>
            <w:hideMark/>
          </w:tcPr>
          <w:p w14:paraId="386F5384" w14:textId="602B4234" w:rsidR="002B613D" w:rsidRPr="00CF5477" w:rsidRDefault="002B613D" w:rsidP="002B613D">
            <w:pPr>
              <w:spacing w:before="0" w:after="0" w:line="240" w:lineRule="auto"/>
              <w:jc w:val="center"/>
              <w:rPr>
                <w:ins w:id="9684" w:author="Kisch, Christian" w:date="2022-02-08T10:41:00Z"/>
                <w:rFonts w:eastAsia="Times New Roman" w:cs="Calibri"/>
                <w:sz w:val="20"/>
                <w:szCs w:val="20"/>
                <w:lang w:eastAsia="de-DE"/>
              </w:rPr>
            </w:pPr>
            <w:ins w:id="9685" w:author="Kisch, Christian" w:date="2022-02-08T10:47:00Z">
              <w:r>
                <w:rPr>
                  <w:sz w:val="20"/>
                  <w:szCs w:val="20"/>
                </w:rPr>
                <w:t>x</w:t>
              </w:r>
            </w:ins>
          </w:p>
        </w:tc>
        <w:tc>
          <w:tcPr>
            <w:tcW w:w="1134" w:type="dxa"/>
            <w:shd w:val="clear" w:color="000000" w:fill="auto"/>
            <w:hideMark/>
          </w:tcPr>
          <w:p w14:paraId="21E3D109" w14:textId="32EDA068" w:rsidR="002B613D" w:rsidRPr="00CF5477" w:rsidRDefault="002B613D" w:rsidP="002B613D">
            <w:pPr>
              <w:spacing w:before="0" w:after="0" w:line="240" w:lineRule="auto"/>
              <w:jc w:val="center"/>
              <w:rPr>
                <w:ins w:id="9686" w:author="Kisch, Christian" w:date="2022-02-08T10:41:00Z"/>
                <w:rFonts w:eastAsia="Times New Roman" w:cs="Calibri"/>
                <w:sz w:val="20"/>
                <w:szCs w:val="20"/>
                <w:lang w:eastAsia="de-DE"/>
              </w:rPr>
            </w:pPr>
            <w:ins w:id="9687" w:author="Kisch, Christian" w:date="2022-02-08T10:48:00Z">
              <w:r>
                <w:rPr>
                  <w:sz w:val="20"/>
                  <w:szCs w:val="20"/>
                </w:rPr>
                <w:t>x</w:t>
              </w:r>
            </w:ins>
          </w:p>
        </w:tc>
      </w:tr>
      <w:tr w:rsidR="002B613D" w:rsidRPr="00CF5477" w14:paraId="284195C7" w14:textId="77777777" w:rsidTr="00017199">
        <w:trPr>
          <w:trHeight w:val="567"/>
          <w:ins w:id="9688" w:author="Kisch, Christian" w:date="2022-02-08T10:41:00Z"/>
        </w:trPr>
        <w:tc>
          <w:tcPr>
            <w:tcW w:w="626" w:type="dxa"/>
            <w:shd w:val="clear" w:color="000000" w:fill="auto"/>
            <w:hideMark/>
          </w:tcPr>
          <w:p w14:paraId="45A1933C" w14:textId="77777777" w:rsidR="002B613D" w:rsidRPr="00CF5477" w:rsidRDefault="002B613D" w:rsidP="002B613D">
            <w:pPr>
              <w:spacing w:before="0" w:after="0" w:line="240" w:lineRule="auto"/>
              <w:jc w:val="right"/>
              <w:rPr>
                <w:ins w:id="9689" w:author="Kisch, Christian" w:date="2022-02-08T10:41:00Z"/>
                <w:rFonts w:eastAsia="Times New Roman" w:cs="Calibri"/>
                <w:color w:val="000000"/>
                <w:lang w:eastAsia="de-DE"/>
              </w:rPr>
            </w:pPr>
            <w:ins w:id="9690" w:author="Kisch, Christian" w:date="2022-02-08T10:41:00Z">
              <w:r>
                <w:rPr>
                  <w:rFonts w:eastAsia="Times New Roman" w:cs="Calibri"/>
                  <w:color w:val="000000"/>
                  <w:lang w:eastAsia="de-DE"/>
                </w:rPr>
                <w:t>11</w:t>
              </w:r>
            </w:ins>
          </w:p>
        </w:tc>
        <w:tc>
          <w:tcPr>
            <w:tcW w:w="2523" w:type="dxa"/>
            <w:shd w:val="clear" w:color="000000" w:fill="auto"/>
            <w:hideMark/>
          </w:tcPr>
          <w:p w14:paraId="629A35DE" w14:textId="042BB563" w:rsidR="002B613D" w:rsidRPr="00CF5477" w:rsidRDefault="002B613D" w:rsidP="002B613D">
            <w:pPr>
              <w:spacing w:before="0" w:after="0" w:line="240" w:lineRule="auto"/>
              <w:rPr>
                <w:ins w:id="9691" w:author="Kisch, Christian" w:date="2022-02-08T10:41:00Z"/>
                <w:rFonts w:eastAsia="Times New Roman" w:cs="Calibri"/>
                <w:color w:val="000000"/>
                <w:lang w:eastAsia="de-DE"/>
              </w:rPr>
            </w:pPr>
            <w:ins w:id="9692"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51117404" w14:textId="77777777" w:rsidR="002B613D" w:rsidRPr="00CF5477" w:rsidRDefault="002B613D" w:rsidP="002B613D">
            <w:pPr>
              <w:spacing w:before="0" w:after="0" w:line="240" w:lineRule="auto"/>
              <w:rPr>
                <w:ins w:id="9693" w:author="Kisch, Christian" w:date="2022-02-08T10:41:00Z"/>
                <w:rFonts w:eastAsia="Times New Roman" w:cs="Calibri"/>
                <w:b/>
                <w:bCs/>
                <w:sz w:val="20"/>
                <w:szCs w:val="20"/>
                <w:lang w:eastAsia="de-DE"/>
              </w:rPr>
            </w:pPr>
            <w:ins w:id="9694" w:author="Kisch, Christian" w:date="2022-02-08T10:41:00Z">
              <w:r w:rsidRPr="00CF5477">
                <w:rPr>
                  <w:rFonts w:eastAsia="Times New Roman" w:cs="Calibri"/>
                  <w:b/>
                  <w:bCs/>
                  <w:sz w:val="20"/>
                  <w:szCs w:val="20"/>
                  <w:lang w:eastAsia="de-DE"/>
                </w:rPr>
                <w:t>Berechtigungen</w:t>
              </w:r>
            </w:ins>
          </w:p>
        </w:tc>
        <w:tc>
          <w:tcPr>
            <w:tcW w:w="1418" w:type="dxa"/>
            <w:shd w:val="clear" w:color="000000" w:fill="auto"/>
            <w:hideMark/>
          </w:tcPr>
          <w:p w14:paraId="259CACA6" w14:textId="64A7E3AB" w:rsidR="002B613D" w:rsidRPr="00CF5477" w:rsidRDefault="002B613D" w:rsidP="002B613D">
            <w:pPr>
              <w:spacing w:before="0" w:after="0" w:line="240" w:lineRule="auto"/>
              <w:jc w:val="center"/>
              <w:rPr>
                <w:ins w:id="9695" w:author="Kisch, Christian" w:date="2022-02-08T10:41:00Z"/>
                <w:rFonts w:eastAsia="Times New Roman" w:cs="Calibri"/>
                <w:sz w:val="20"/>
                <w:szCs w:val="20"/>
                <w:lang w:eastAsia="de-DE"/>
              </w:rPr>
            </w:pPr>
            <w:ins w:id="9696" w:author="Kisch, Christian" w:date="2022-02-08T10:43:00Z">
              <w:r>
                <w:rPr>
                  <w:sz w:val="20"/>
                  <w:szCs w:val="20"/>
                </w:rPr>
                <w:t>Ja</w:t>
              </w:r>
            </w:ins>
          </w:p>
        </w:tc>
        <w:tc>
          <w:tcPr>
            <w:tcW w:w="992" w:type="dxa"/>
            <w:shd w:val="clear" w:color="000000" w:fill="auto"/>
          </w:tcPr>
          <w:p w14:paraId="06982510" w14:textId="1855C267" w:rsidR="002B613D" w:rsidRPr="00CF5477" w:rsidRDefault="002B613D" w:rsidP="002B613D">
            <w:pPr>
              <w:spacing w:before="0" w:after="0" w:line="240" w:lineRule="auto"/>
              <w:jc w:val="center"/>
              <w:rPr>
                <w:ins w:id="9697" w:author="Kisch, Christian" w:date="2022-02-08T10:41:00Z"/>
                <w:rFonts w:eastAsia="Times New Roman" w:cs="Calibri"/>
                <w:sz w:val="20"/>
                <w:szCs w:val="20"/>
                <w:lang w:eastAsia="de-DE"/>
              </w:rPr>
            </w:pPr>
            <w:ins w:id="9698" w:author="Kisch, Christian" w:date="2022-02-08T10:44:00Z">
              <w:r>
                <w:rPr>
                  <w:sz w:val="20"/>
                  <w:szCs w:val="20"/>
                </w:rPr>
                <w:t>Nein</w:t>
              </w:r>
            </w:ins>
          </w:p>
        </w:tc>
        <w:tc>
          <w:tcPr>
            <w:tcW w:w="992" w:type="dxa"/>
            <w:shd w:val="clear" w:color="000000" w:fill="auto"/>
            <w:hideMark/>
          </w:tcPr>
          <w:p w14:paraId="15D2989A" w14:textId="0EEE7F5C" w:rsidR="002B613D" w:rsidRPr="00CF5477" w:rsidRDefault="002B613D" w:rsidP="002B613D">
            <w:pPr>
              <w:spacing w:before="0" w:after="0" w:line="240" w:lineRule="auto"/>
              <w:jc w:val="center"/>
              <w:rPr>
                <w:ins w:id="9699" w:author="Kisch, Christian" w:date="2022-02-08T10:41:00Z"/>
                <w:rFonts w:eastAsia="Times New Roman" w:cs="Calibri"/>
                <w:sz w:val="20"/>
                <w:szCs w:val="20"/>
                <w:lang w:eastAsia="de-DE"/>
              </w:rPr>
            </w:pPr>
            <w:ins w:id="9700" w:author="Kisch, Christian" w:date="2022-02-08T10:46:00Z">
              <w:r>
                <w:rPr>
                  <w:sz w:val="20"/>
                  <w:szCs w:val="20"/>
                </w:rPr>
                <w:t>Nein</w:t>
              </w:r>
            </w:ins>
          </w:p>
        </w:tc>
        <w:tc>
          <w:tcPr>
            <w:tcW w:w="1134" w:type="dxa"/>
            <w:shd w:val="clear" w:color="000000" w:fill="auto"/>
            <w:hideMark/>
          </w:tcPr>
          <w:p w14:paraId="4B3511DA" w14:textId="336909D2" w:rsidR="002B613D" w:rsidRPr="00CF5477" w:rsidRDefault="002B613D" w:rsidP="002B613D">
            <w:pPr>
              <w:spacing w:before="0" w:after="0" w:line="240" w:lineRule="auto"/>
              <w:jc w:val="center"/>
              <w:rPr>
                <w:ins w:id="9701" w:author="Kisch, Christian" w:date="2022-02-08T10:41:00Z"/>
                <w:rFonts w:eastAsia="Times New Roman" w:cs="Calibri"/>
                <w:sz w:val="20"/>
                <w:szCs w:val="20"/>
                <w:lang w:eastAsia="de-DE"/>
              </w:rPr>
            </w:pPr>
            <w:ins w:id="9702" w:author="Kisch, Christian" w:date="2022-02-08T10:47:00Z">
              <w:r>
                <w:rPr>
                  <w:sz w:val="20"/>
                  <w:szCs w:val="20"/>
                </w:rPr>
                <w:t>Nein</w:t>
              </w:r>
            </w:ins>
          </w:p>
        </w:tc>
        <w:tc>
          <w:tcPr>
            <w:tcW w:w="1134" w:type="dxa"/>
            <w:shd w:val="clear" w:color="000000" w:fill="auto"/>
            <w:hideMark/>
          </w:tcPr>
          <w:p w14:paraId="4DFAC417" w14:textId="748F4781" w:rsidR="002B613D" w:rsidRPr="00CF5477" w:rsidRDefault="002B613D" w:rsidP="002B613D">
            <w:pPr>
              <w:spacing w:before="0" w:after="0" w:line="240" w:lineRule="auto"/>
              <w:jc w:val="center"/>
              <w:rPr>
                <w:ins w:id="9703" w:author="Kisch, Christian" w:date="2022-02-08T10:41:00Z"/>
                <w:rFonts w:eastAsia="Times New Roman" w:cs="Calibri"/>
                <w:sz w:val="20"/>
                <w:szCs w:val="20"/>
                <w:lang w:eastAsia="de-DE"/>
              </w:rPr>
            </w:pPr>
            <w:ins w:id="9704" w:author="Kisch, Christian" w:date="2022-02-08T10:48:00Z">
              <w:r>
                <w:rPr>
                  <w:sz w:val="20"/>
                  <w:szCs w:val="20"/>
                </w:rPr>
                <w:t>Nein</w:t>
              </w:r>
            </w:ins>
          </w:p>
        </w:tc>
      </w:tr>
      <w:tr w:rsidR="002B613D" w:rsidRPr="00CF5477" w14:paraId="6FAFAB3F" w14:textId="77777777" w:rsidTr="00017199">
        <w:trPr>
          <w:trHeight w:val="561"/>
          <w:ins w:id="9705" w:author="Kisch, Christian" w:date="2022-02-08T10:41:00Z"/>
        </w:trPr>
        <w:tc>
          <w:tcPr>
            <w:tcW w:w="626" w:type="dxa"/>
            <w:shd w:val="clear" w:color="000000" w:fill="auto"/>
            <w:hideMark/>
          </w:tcPr>
          <w:p w14:paraId="771BAA96" w14:textId="77777777" w:rsidR="002B613D" w:rsidRPr="00CF5477" w:rsidRDefault="002B613D" w:rsidP="002B613D">
            <w:pPr>
              <w:spacing w:before="0" w:after="0" w:line="240" w:lineRule="auto"/>
              <w:jc w:val="right"/>
              <w:rPr>
                <w:ins w:id="9706" w:author="Kisch, Christian" w:date="2022-02-08T10:41:00Z"/>
                <w:rFonts w:eastAsia="Times New Roman" w:cs="Calibri"/>
                <w:color w:val="000000"/>
                <w:lang w:eastAsia="de-DE"/>
              </w:rPr>
            </w:pPr>
            <w:ins w:id="9707" w:author="Kisch, Christian" w:date="2022-02-08T10:41:00Z">
              <w:r>
                <w:rPr>
                  <w:rFonts w:eastAsia="Times New Roman" w:cs="Calibri"/>
                  <w:color w:val="000000"/>
                  <w:lang w:eastAsia="de-DE"/>
                </w:rPr>
                <w:t>12</w:t>
              </w:r>
            </w:ins>
          </w:p>
        </w:tc>
        <w:tc>
          <w:tcPr>
            <w:tcW w:w="2523" w:type="dxa"/>
            <w:shd w:val="clear" w:color="000000" w:fill="auto"/>
            <w:hideMark/>
          </w:tcPr>
          <w:p w14:paraId="7B6C3EA4" w14:textId="00E40ADA" w:rsidR="002B613D" w:rsidRPr="00CF5477" w:rsidRDefault="002B613D" w:rsidP="002B613D">
            <w:pPr>
              <w:spacing w:before="0" w:after="0" w:line="240" w:lineRule="auto"/>
              <w:rPr>
                <w:ins w:id="9708" w:author="Kisch, Christian" w:date="2022-02-08T10:41:00Z"/>
                <w:rFonts w:eastAsia="Times New Roman" w:cs="Calibri"/>
                <w:color w:val="000000"/>
                <w:lang w:eastAsia="de-DE"/>
              </w:rPr>
            </w:pPr>
            <w:ins w:id="9709"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02AC070D" w14:textId="77777777" w:rsidR="002B613D" w:rsidRPr="00CF5477" w:rsidRDefault="002B613D" w:rsidP="002B613D">
            <w:pPr>
              <w:spacing w:before="0" w:after="0" w:line="240" w:lineRule="auto"/>
              <w:rPr>
                <w:ins w:id="9710" w:author="Kisch, Christian" w:date="2022-02-08T10:41:00Z"/>
                <w:rFonts w:eastAsia="Times New Roman" w:cs="Calibri"/>
                <w:b/>
                <w:bCs/>
                <w:sz w:val="20"/>
                <w:szCs w:val="20"/>
                <w:lang w:eastAsia="de-DE"/>
              </w:rPr>
            </w:pPr>
            <w:ins w:id="9711" w:author="Kisch, Christian" w:date="2022-02-08T10:41:00Z">
              <w:r w:rsidRPr="00CF5477">
                <w:rPr>
                  <w:rFonts w:eastAsia="Times New Roman" w:cs="Calibri"/>
                  <w:b/>
                  <w:bCs/>
                  <w:sz w:val="20"/>
                  <w:szCs w:val="20"/>
                  <w:lang w:eastAsia="de-DE"/>
                </w:rPr>
                <w:t>Posteingang OE</w:t>
              </w:r>
            </w:ins>
          </w:p>
        </w:tc>
        <w:tc>
          <w:tcPr>
            <w:tcW w:w="1418" w:type="dxa"/>
            <w:shd w:val="clear" w:color="000000" w:fill="auto"/>
            <w:hideMark/>
          </w:tcPr>
          <w:p w14:paraId="1C973FBD" w14:textId="086E0DC7" w:rsidR="002B613D" w:rsidRPr="00CF5477" w:rsidRDefault="002B613D" w:rsidP="002B613D">
            <w:pPr>
              <w:spacing w:before="0" w:after="0" w:line="240" w:lineRule="auto"/>
              <w:jc w:val="center"/>
              <w:rPr>
                <w:ins w:id="9712" w:author="Kisch, Christian" w:date="2022-02-08T10:41:00Z"/>
                <w:rFonts w:eastAsia="Times New Roman" w:cs="Calibri"/>
                <w:sz w:val="20"/>
                <w:szCs w:val="20"/>
                <w:lang w:eastAsia="de-DE"/>
              </w:rPr>
            </w:pPr>
            <w:ins w:id="9713" w:author="Kisch, Christian" w:date="2022-02-08T10:43:00Z">
              <w:r>
                <w:rPr>
                  <w:sz w:val="20"/>
                  <w:szCs w:val="20"/>
                </w:rPr>
                <w:t>Nein</w:t>
              </w:r>
            </w:ins>
          </w:p>
        </w:tc>
        <w:tc>
          <w:tcPr>
            <w:tcW w:w="992" w:type="dxa"/>
            <w:shd w:val="clear" w:color="000000" w:fill="auto"/>
          </w:tcPr>
          <w:p w14:paraId="7174EA1C" w14:textId="4C02A35A" w:rsidR="002B613D" w:rsidRPr="00CF5477" w:rsidRDefault="002B613D" w:rsidP="002B613D">
            <w:pPr>
              <w:spacing w:before="0" w:after="0" w:line="240" w:lineRule="auto"/>
              <w:jc w:val="center"/>
              <w:rPr>
                <w:ins w:id="9714" w:author="Kisch, Christian" w:date="2022-02-08T10:41:00Z"/>
                <w:rFonts w:eastAsia="Times New Roman" w:cs="Calibri"/>
                <w:sz w:val="20"/>
                <w:szCs w:val="20"/>
                <w:lang w:eastAsia="de-DE"/>
              </w:rPr>
            </w:pPr>
            <w:ins w:id="9715" w:author="Kisch, Christian" w:date="2022-02-08T10:44:00Z">
              <w:r>
                <w:rPr>
                  <w:sz w:val="20"/>
                  <w:szCs w:val="20"/>
                </w:rPr>
                <w:t>Nein</w:t>
              </w:r>
            </w:ins>
          </w:p>
        </w:tc>
        <w:tc>
          <w:tcPr>
            <w:tcW w:w="992" w:type="dxa"/>
            <w:shd w:val="clear" w:color="000000" w:fill="auto"/>
            <w:hideMark/>
          </w:tcPr>
          <w:p w14:paraId="2D462AB6" w14:textId="6F5236B3" w:rsidR="002B613D" w:rsidRPr="00CF5477" w:rsidRDefault="002B613D" w:rsidP="002B613D">
            <w:pPr>
              <w:spacing w:before="0" w:after="0" w:line="240" w:lineRule="auto"/>
              <w:jc w:val="center"/>
              <w:rPr>
                <w:ins w:id="9716" w:author="Kisch, Christian" w:date="2022-02-08T10:41:00Z"/>
                <w:rFonts w:eastAsia="Times New Roman" w:cs="Calibri"/>
                <w:sz w:val="20"/>
                <w:szCs w:val="20"/>
                <w:lang w:eastAsia="de-DE"/>
              </w:rPr>
            </w:pPr>
            <w:ins w:id="9717" w:author="Kisch, Christian" w:date="2022-02-08T10:46:00Z">
              <w:r>
                <w:rPr>
                  <w:sz w:val="20"/>
                  <w:szCs w:val="20"/>
                </w:rPr>
                <w:t>x</w:t>
              </w:r>
            </w:ins>
          </w:p>
        </w:tc>
        <w:tc>
          <w:tcPr>
            <w:tcW w:w="1134" w:type="dxa"/>
            <w:shd w:val="clear" w:color="000000" w:fill="auto"/>
            <w:hideMark/>
          </w:tcPr>
          <w:p w14:paraId="77E14960" w14:textId="2BE53C26" w:rsidR="002B613D" w:rsidRPr="00CF5477" w:rsidRDefault="002B613D" w:rsidP="002B613D">
            <w:pPr>
              <w:spacing w:before="0" w:after="0" w:line="240" w:lineRule="auto"/>
              <w:jc w:val="center"/>
              <w:rPr>
                <w:ins w:id="9718" w:author="Kisch, Christian" w:date="2022-02-08T10:41:00Z"/>
                <w:rFonts w:eastAsia="Times New Roman" w:cs="Calibri"/>
                <w:sz w:val="20"/>
                <w:szCs w:val="20"/>
                <w:lang w:eastAsia="de-DE"/>
              </w:rPr>
            </w:pPr>
            <w:ins w:id="9719" w:author="Kisch, Christian" w:date="2022-02-08T10:47:00Z">
              <w:r>
                <w:rPr>
                  <w:sz w:val="20"/>
                  <w:szCs w:val="20"/>
                </w:rPr>
                <w:t>Nein</w:t>
              </w:r>
            </w:ins>
          </w:p>
        </w:tc>
        <w:tc>
          <w:tcPr>
            <w:tcW w:w="1134" w:type="dxa"/>
            <w:shd w:val="clear" w:color="000000" w:fill="auto"/>
            <w:hideMark/>
          </w:tcPr>
          <w:p w14:paraId="18C8F019" w14:textId="07DA37FA" w:rsidR="002B613D" w:rsidRPr="00CF5477" w:rsidRDefault="002B613D" w:rsidP="002B613D">
            <w:pPr>
              <w:spacing w:before="0" w:after="0" w:line="240" w:lineRule="auto"/>
              <w:jc w:val="center"/>
              <w:rPr>
                <w:ins w:id="9720" w:author="Kisch, Christian" w:date="2022-02-08T10:41:00Z"/>
                <w:rFonts w:eastAsia="Times New Roman" w:cs="Calibri"/>
                <w:sz w:val="20"/>
                <w:szCs w:val="20"/>
                <w:lang w:eastAsia="de-DE"/>
              </w:rPr>
            </w:pPr>
            <w:ins w:id="9721" w:author="Kisch, Christian" w:date="2022-02-08T10:48:00Z">
              <w:r>
                <w:rPr>
                  <w:sz w:val="20"/>
                  <w:szCs w:val="20"/>
                </w:rPr>
                <w:t>Nein</w:t>
              </w:r>
            </w:ins>
          </w:p>
        </w:tc>
      </w:tr>
      <w:tr w:rsidR="002B613D" w:rsidRPr="00CF5477" w14:paraId="1382B480" w14:textId="77777777" w:rsidTr="00017199">
        <w:trPr>
          <w:trHeight w:val="554"/>
          <w:ins w:id="9722" w:author="Kisch, Christian" w:date="2022-02-08T10:41:00Z"/>
        </w:trPr>
        <w:tc>
          <w:tcPr>
            <w:tcW w:w="626" w:type="dxa"/>
            <w:shd w:val="clear" w:color="000000" w:fill="auto"/>
            <w:hideMark/>
          </w:tcPr>
          <w:p w14:paraId="41498A9F" w14:textId="77777777" w:rsidR="002B613D" w:rsidRPr="00CF5477" w:rsidRDefault="002B613D" w:rsidP="002B613D">
            <w:pPr>
              <w:spacing w:before="0" w:after="0" w:line="240" w:lineRule="auto"/>
              <w:jc w:val="right"/>
              <w:rPr>
                <w:ins w:id="9723" w:author="Kisch, Christian" w:date="2022-02-08T10:41:00Z"/>
                <w:rFonts w:eastAsia="Times New Roman" w:cs="Calibri"/>
                <w:color w:val="000000"/>
                <w:lang w:eastAsia="de-DE"/>
              </w:rPr>
            </w:pPr>
            <w:ins w:id="9724" w:author="Kisch, Christian" w:date="2022-02-08T10:41:00Z">
              <w:r>
                <w:rPr>
                  <w:rFonts w:eastAsia="Times New Roman" w:cs="Calibri"/>
                  <w:color w:val="000000"/>
                  <w:lang w:eastAsia="de-DE"/>
                </w:rPr>
                <w:t>1</w:t>
              </w:r>
              <w:r w:rsidRPr="00CF5477">
                <w:rPr>
                  <w:rFonts w:eastAsia="Times New Roman" w:cs="Calibri"/>
                  <w:color w:val="000000"/>
                  <w:lang w:eastAsia="de-DE"/>
                </w:rPr>
                <w:t>3</w:t>
              </w:r>
            </w:ins>
          </w:p>
        </w:tc>
        <w:tc>
          <w:tcPr>
            <w:tcW w:w="2523" w:type="dxa"/>
            <w:shd w:val="clear" w:color="000000" w:fill="auto"/>
            <w:hideMark/>
          </w:tcPr>
          <w:p w14:paraId="3D57BD9E" w14:textId="3A2C01DC" w:rsidR="002B613D" w:rsidRPr="00CF5477" w:rsidRDefault="002B613D" w:rsidP="002B613D">
            <w:pPr>
              <w:spacing w:before="0" w:after="0" w:line="240" w:lineRule="auto"/>
              <w:rPr>
                <w:ins w:id="9725" w:author="Kisch, Christian" w:date="2022-02-08T10:41:00Z"/>
                <w:rFonts w:eastAsia="Times New Roman" w:cs="Calibri"/>
                <w:color w:val="000000"/>
                <w:lang w:eastAsia="de-DE"/>
              </w:rPr>
            </w:pPr>
            <w:ins w:id="9726"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6A1237A7" w14:textId="77777777" w:rsidR="002B613D" w:rsidRPr="00CF5477" w:rsidRDefault="002B613D" w:rsidP="002B613D">
            <w:pPr>
              <w:spacing w:before="0" w:after="0" w:line="240" w:lineRule="auto"/>
              <w:rPr>
                <w:ins w:id="9727" w:author="Kisch, Christian" w:date="2022-02-08T10:41:00Z"/>
                <w:rFonts w:eastAsia="Times New Roman" w:cs="Calibri"/>
                <w:b/>
                <w:bCs/>
                <w:sz w:val="20"/>
                <w:szCs w:val="20"/>
                <w:lang w:eastAsia="de-DE"/>
              </w:rPr>
            </w:pPr>
            <w:ins w:id="9728" w:author="Kisch, Christian" w:date="2022-02-08T10:41:00Z">
              <w:r w:rsidRPr="00CF5477">
                <w:rPr>
                  <w:rFonts w:eastAsia="Times New Roman" w:cs="Calibri"/>
                  <w:b/>
                  <w:bCs/>
                  <w:sz w:val="20"/>
                  <w:szCs w:val="20"/>
                  <w:lang w:eastAsia="de-DE"/>
                </w:rPr>
                <w:t>Verfahren</w:t>
              </w:r>
            </w:ins>
          </w:p>
        </w:tc>
        <w:tc>
          <w:tcPr>
            <w:tcW w:w="1418" w:type="dxa"/>
            <w:shd w:val="clear" w:color="000000" w:fill="auto"/>
            <w:hideMark/>
          </w:tcPr>
          <w:p w14:paraId="57EDF907" w14:textId="5CC30190" w:rsidR="002B613D" w:rsidRPr="00CF5477" w:rsidRDefault="002B613D" w:rsidP="002B613D">
            <w:pPr>
              <w:spacing w:before="0" w:after="0" w:line="240" w:lineRule="auto"/>
              <w:jc w:val="center"/>
              <w:rPr>
                <w:ins w:id="9729" w:author="Kisch, Christian" w:date="2022-02-08T10:41:00Z"/>
                <w:rFonts w:eastAsia="Times New Roman" w:cs="Calibri"/>
                <w:sz w:val="20"/>
                <w:szCs w:val="20"/>
                <w:lang w:eastAsia="de-DE"/>
              </w:rPr>
            </w:pPr>
            <w:ins w:id="9730" w:author="Kisch, Christian" w:date="2022-02-08T10:43:00Z">
              <w:r>
                <w:rPr>
                  <w:sz w:val="20"/>
                  <w:szCs w:val="20"/>
                </w:rPr>
                <w:t>Nein</w:t>
              </w:r>
            </w:ins>
          </w:p>
        </w:tc>
        <w:tc>
          <w:tcPr>
            <w:tcW w:w="992" w:type="dxa"/>
            <w:shd w:val="clear" w:color="000000" w:fill="auto"/>
          </w:tcPr>
          <w:p w14:paraId="5F7768F1" w14:textId="1C55161F" w:rsidR="002B613D" w:rsidRPr="00CF5477" w:rsidRDefault="002B613D" w:rsidP="002B613D">
            <w:pPr>
              <w:spacing w:before="0" w:after="0" w:line="240" w:lineRule="auto"/>
              <w:jc w:val="center"/>
              <w:rPr>
                <w:ins w:id="9731" w:author="Kisch, Christian" w:date="2022-02-08T10:41:00Z"/>
                <w:rFonts w:eastAsia="Times New Roman" w:cs="Calibri"/>
                <w:sz w:val="20"/>
                <w:szCs w:val="20"/>
                <w:lang w:eastAsia="de-DE"/>
              </w:rPr>
            </w:pPr>
            <w:ins w:id="9732" w:author="Kisch, Christian" w:date="2022-02-08T10:44:00Z">
              <w:r>
                <w:rPr>
                  <w:sz w:val="20"/>
                  <w:szCs w:val="20"/>
                </w:rPr>
                <w:t>Nein</w:t>
              </w:r>
            </w:ins>
          </w:p>
        </w:tc>
        <w:tc>
          <w:tcPr>
            <w:tcW w:w="992" w:type="dxa"/>
            <w:shd w:val="clear" w:color="000000" w:fill="auto"/>
            <w:hideMark/>
          </w:tcPr>
          <w:p w14:paraId="0301D8DF" w14:textId="43838A9D" w:rsidR="002B613D" w:rsidRPr="00CF5477" w:rsidRDefault="002B613D" w:rsidP="002B613D">
            <w:pPr>
              <w:spacing w:before="0" w:after="0" w:line="240" w:lineRule="auto"/>
              <w:jc w:val="center"/>
              <w:rPr>
                <w:ins w:id="9733" w:author="Kisch, Christian" w:date="2022-02-08T10:41:00Z"/>
                <w:rFonts w:eastAsia="Times New Roman" w:cs="Calibri"/>
                <w:sz w:val="20"/>
                <w:szCs w:val="20"/>
                <w:lang w:eastAsia="de-DE"/>
              </w:rPr>
            </w:pPr>
            <w:ins w:id="9734" w:author="Kisch, Christian" w:date="2022-02-08T10:46:00Z">
              <w:r>
                <w:rPr>
                  <w:sz w:val="20"/>
                  <w:szCs w:val="20"/>
                </w:rPr>
                <w:t>Nein</w:t>
              </w:r>
            </w:ins>
          </w:p>
        </w:tc>
        <w:tc>
          <w:tcPr>
            <w:tcW w:w="1134" w:type="dxa"/>
            <w:shd w:val="clear" w:color="000000" w:fill="auto"/>
            <w:hideMark/>
          </w:tcPr>
          <w:p w14:paraId="78E98507" w14:textId="26CF8904" w:rsidR="002B613D" w:rsidRPr="00CF5477" w:rsidRDefault="002B613D" w:rsidP="002B613D">
            <w:pPr>
              <w:spacing w:before="0" w:after="0" w:line="240" w:lineRule="auto"/>
              <w:jc w:val="center"/>
              <w:rPr>
                <w:ins w:id="9735" w:author="Kisch, Christian" w:date="2022-02-08T10:41:00Z"/>
                <w:rFonts w:eastAsia="Times New Roman" w:cs="Calibri"/>
                <w:sz w:val="20"/>
                <w:szCs w:val="20"/>
                <w:lang w:eastAsia="de-DE"/>
              </w:rPr>
            </w:pPr>
            <w:ins w:id="9736" w:author="Kisch, Christian" w:date="2022-02-08T10:47:00Z">
              <w:r>
                <w:rPr>
                  <w:sz w:val="20"/>
                  <w:szCs w:val="20"/>
                </w:rPr>
                <w:t>x</w:t>
              </w:r>
            </w:ins>
          </w:p>
        </w:tc>
        <w:tc>
          <w:tcPr>
            <w:tcW w:w="1134" w:type="dxa"/>
            <w:shd w:val="clear" w:color="000000" w:fill="auto"/>
            <w:hideMark/>
          </w:tcPr>
          <w:p w14:paraId="31A14938" w14:textId="3DCDF727" w:rsidR="002B613D" w:rsidRPr="00CF5477" w:rsidRDefault="002B613D" w:rsidP="002B613D">
            <w:pPr>
              <w:spacing w:before="0" w:after="0" w:line="240" w:lineRule="auto"/>
              <w:jc w:val="center"/>
              <w:rPr>
                <w:ins w:id="9737" w:author="Kisch, Christian" w:date="2022-02-08T10:41:00Z"/>
                <w:rFonts w:eastAsia="Times New Roman" w:cs="Calibri"/>
                <w:sz w:val="20"/>
                <w:szCs w:val="20"/>
                <w:lang w:eastAsia="de-DE"/>
              </w:rPr>
            </w:pPr>
            <w:ins w:id="9738" w:author="Kisch, Christian" w:date="2022-02-08T10:48:00Z">
              <w:r>
                <w:rPr>
                  <w:sz w:val="20"/>
                  <w:szCs w:val="20"/>
                </w:rPr>
                <w:t>x</w:t>
              </w:r>
            </w:ins>
          </w:p>
        </w:tc>
      </w:tr>
      <w:tr w:rsidR="002B613D" w:rsidRPr="00CF5477" w14:paraId="2BCAE4C2" w14:textId="77777777" w:rsidTr="00017199">
        <w:trPr>
          <w:trHeight w:val="562"/>
          <w:ins w:id="9739" w:author="Kisch, Christian" w:date="2022-02-08T10:41:00Z"/>
        </w:trPr>
        <w:tc>
          <w:tcPr>
            <w:tcW w:w="626" w:type="dxa"/>
            <w:shd w:val="clear" w:color="000000" w:fill="auto"/>
            <w:hideMark/>
          </w:tcPr>
          <w:p w14:paraId="18534D19" w14:textId="77777777" w:rsidR="002B613D" w:rsidRPr="00CF5477" w:rsidRDefault="002B613D" w:rsidP="002B613D">
            <w:pPr>
              <w:spacing w:before="0" w:after="0" w:line="240" w:lineRule="auto"/>
              <w:jc w:val="right"/>
              <w:rPr>
                <w:ins w:id="9740" w:author="Kisch, Christian" w:date="2022-02-08T10:41:00Z"/>
                <w:rFonts w:eastAsia="Times New Roman" w:cs="Calibri"/>
                <w:color w:val="000000"/>
                <w:lang w:eastAsia="de-DE"/>
              </w:rPr>
            </w:pPr>
            <w:ins w:id="9741" w:author="Kisch, Christian" w:date="2022-02-08T10:41:00Z">
              <w:r>
                <w:rPr>
                  <w:rFonts w:eastAsia="Times New Roman" w:cs="Calibri"/>
                  <w:color w:val="000000"/>
                  <w:lang w:eastAsia="de-DE"/>
                </w:rPr>
                <w:t>14</w:t>
              </w:r>
            </w:ins>
          </w:p>
        </w:tc>
        <w:tc>
          <w:tcPr>
            <w:tcW w:w="2523" w:type="dxa"/>
            <w:shd w:val="clear" w:color="000000" w:fill="auto"/>
            <w:hideMark/>
          </w:tcPr>
          <w:p w14:paraId="4EC16D35" w14:textId="2C58EBF7" w:rsidR="002B613D" w:rsidRPr="00CF5477" w:rsidRDefault="002B613D" w:rsidP="002B613D">
            <w:pPr>
              <w:spacing w:before="0" w:after="0" w:line="240" w:lineRule="auto"/>
              <w:rPr>
                <w:ins w:id="9742" w:author="Kisch, Christian" w:date="2022-02-08T10:41:00Z"/>
                <w:rFonts w:eastAsia="Times New Roman" w:cs="Calibri"/>
                <w:color w:val="000000"/>
                <w:lang w:eastAsia="de-DE"/>
              </w:rPr>
            </w:pPr>
            <w:ins w:id="9743"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6D875BC6" w14:textId="77777777" w:rsidR="002B613D" w:rsidRPr="00CF5477" w:rsidRDefault="002B613D" w:rsidP="002B613D">
            <w:pPr>
              <w:spacing w:before="0" w:after="0" w:line="240" w:lineRule="auto"/>
              <w:rPr>
                <w:ins w:id="9744" w:author="Kisch, Christian" w:date="2022-02-08T10:41:00Z"/>
                <w:rFonts w:eastAsia="Times New Roman" w:cs="Calibri"/>
                <w:b/>
                <w:bCs/>
                <w:sz w:val="20"/>
                <w:szCs w:val="20"/>
                <w:lang w:eastAsia="de-DE"/>
              </w:rPr>
            </w:pPr>
            <w:ins w:id="9745" w:author="Kisch, Christian" w:date="2022-02-08T10:41:00Z">
              <w:r w:rsidRPr="00CF5477">
                <w:rPr>
                  <w:rFonts w:eastAsia="Times New Roman" w:cs="Calibri"/>
                  <w:b/>
                  <w:bCs/>
                  <w:sz w:val="20"/>
                  <w:szCs w:val="20"/>
                  <w:lang w:eastAsia="de-DE"/>
                </w:rPr>
                <w:t>Bearbeitungsstatus</w:t>
              </w:r>
            </w:ins>
          </w:p>
        </w:tc>
        <w:tc>
          <w:tcPr>
            <w:tcW w:w="1418" w:type="dxa"/>
            <w:shd w:val="clear" w:color="000000" w:fill="auto"/>
            <w:hideMark/>
          </w:tcPr>
          <w:p w14:paraId="7CD8ACBE" w14:textId="1EC1744E" w:rsidR="002B613D" w:rsidRPr="00CF5477" w:rsidRDefault="002B613D" w:rsidP="002B613D">
            <w:pPr>
              <w:spacing w:before="0" w:after="0" w:line="240" w:lineRule="auto"/>
              <w:jc w:val="center"/>
              <w:rPr>
                <w:ins w:id="9746" w:author="Kisch, Christian" w:date="2022-02-08T10:41:00Z"/>
                <w:rFonts w:eastAsia="Times New Roman" w:cs="Calibri"/>
                <w:sz w:val="20"/>
                <w:szCs w:val="20"/>
                <w:lang w:eastAsia="de-DE"/>
              </w:rPr>
            </w:pPr>
            <w:ins w:id="9747" w:author="Kisch, Christian" w:date="2022-02-08T10:43:00Z">
              <w:r>
                <w:rPr>
                  <w:sz w:val="20"/>
                  <w:szCs w:val="20"/>
                </w:rPr>
                <w:t>Nein</w:t>
              </w:r>
            </w:ins>
          </w:p>
        </w:tc>
        <w:tc>
          <w:tcPr>
            <w:tcW w:w="992" w:type="dxa"/>
            <w:shd w:val="clear" w:color="000000" w:fill="auto"/>
          </w:tcPr>
          <w:p w14:paraId="1F67F1EE" w14:textId="003BA3B0" w:rsidR="002B613D" w:rsidRPr="00CF5477" w:rsidRDefault="002B613D" w:rsidP="002B613D">
            <w:pPr>
              <w:spacing w:before="0" w:after="0" w:line="240" w:lineRule="auto"/>
              <w:jc w:val="center"/>
              <w:rPr>
                <w:ins w:id="9748" w:author="Kisch, Christian" w:date="2022-02-08T10:41:00Z"/>
                <w:rFonts w:eastAsia="Times New Roman" w:cs="Calibri"/>
                <w:sz w:val="20"/>
                <w:szCs w:val="20"/>
                <w:lang w:eastAsia="de-DE"/>
              </w:rPr>
            </w:pPr>
            <w:ins w:id="9749" w:author="Kisch, Christian" w:date="2022-02-08T10:44:00Z">
              <w:r>
                <w:rPr>
                  <w:sz w:val="20"/>
                  <w:szCs w:val="20"/>
                </w:rPr>
                <w:t>Nein</w:t>
              </w:r>
            </w:ins>
          </w:p>
        </w:tc>
        <w:tc>
          <w:tcPr>
            <w:tcW w:w="992" w:type="dxa"/>
            <w:shd w:val="clear" w:color="000000" w:fill="auto"/>
            <w:hideMark/>
          </w:tcPr>
          <w:p w14:paraId="71B90981" w14:textId="73A0739A" w:rsidR="002B613D" w:rsidRPr="00CF5477" w:rsidRDefault="002B613D" w:rsidP="002B613D">
            <w:pPr>
              <w:spacing w:before="0" w:after="0" w:line="240" w:lineRule="auto"/>
              <w:jc w:val="center"/>
              <w:rPr>
                <w:ins w:id="9750" w:author="Kisch, Christian" w:date="2022-02-08T10:41:00Z"/>
                <w:rFonts w:eastAsia="Times New Roman" w:cs="Calibri"/>
                <w:sz w:val="20"/>
                <w:szCs w:val="20"/>
                <w:lang w:eastAsia="de-DE"/>
              </w:rPr>
            </w:pPr>
            <w:ins w:id="9751" w:author="Kisch, Christian" w:date="2022-02-08T10:46:00Z">
              <w:r>
                <w:rPr>
                  <w:sz w:val="20"/>
                  <w:szCs w:val="20"/>
                </w:rPr>
                <w:t>x</w:t>
              </w:r>
            </w:ins>
          </w:p>
        </w:tc>
        <w:tc>
          <w:tcPr>
            <w:tcW w:w="1134" w:type="dxa"/>
            <w:shd w:val="clear" w:color="000000" w:fill="auto"/>
            <w:hideMark/>
          </w:tcPr>
          <w:p w14:paraId="62AE9618" w14:textId="53A083E3" w:rsidR="002B613D" w:rsidRPr="00CF5477" w:rsidRDefault="002B613D" w:rsidP="002B613D">
            <w:pPr>
              <w:spacing w:before="0" w:after="0" w:line="240" w:lineRule="auto"/>
              <w:jc w:val="center"/>
              <w:rPr>
                <w:ins w:id="9752" w:author="Kisch, Christian" w:date="2022-02-08T10:41:00Z"/>
                <w:rFonts w:eastAsia="Times New Roman" w:cs="Calibri"/>
                <w:sz w:val="20"/>
                <w:szCs w:val="20"/>
                <w:lang w:eastAsia="de-DE"/>
              </w:rPr>
            </w:pPr>
            <w:ins w:id="9753" w:author="Kisch, Christian" w:date="2022-02-08T10:47:00Z">
              <w:r>
                <w:rPr>
                  <w:sz w:val="20"/>
                  <w:szCs w:val="20"/>
                </w:rPr>
                <w:t>x</w:t>
              </w:r>
            </w:ins>
          </w:p>
        </w:tc>
        <w:tc>
          <w:tcPr>
            <w:tcW w:w="1134" w:type="dxa"/>
            <w:shd w:val="clear" w:color="000000" w:fill="auto"/>
            <w:hideMark/>
          </w:tcPr>
          <w:p w14:paraId="5EC0F6DA" w14:textId="12FFFDD0" w:rsidR="002B613D" w:rsidRPr="00CF5477" w:rsidRDefault="002B613D" w:rsidP="002B613D">
            <w:pPr>
              <w:spacing w:before="0" w:after="0" w:line="240" w:lineRule="auto"/>
              <w:jc w:val="center"/>
              <w:rPr>
                <w:ins w:id="9754" w:author="Kisch, Christian" w:date="2022-02-08T10:41:00Z"/>
                <w:rFonts w:eastAsia="Times New Roman" w:cs="Calibri"/>
                <w:sz w:val="20"/>
                <w:szCs w:val="20"/>
                <w:lang w:eastAsia="de-DE"/>
              </w:rPr>
            </w:pPr>
            <w:ins w:id="9755" w:author="Kisch, Christian" w:date="2022-02-08T10:48:00Z">
              <w:r>
                <w:rPr>
                  <w:sz w:val="20"/>
                  <w:szCs w:val="20"/>
                </w:rPr>
                <w:t>x</w:t>
              </w:r>
            </w:ins>
          </w:p>
        </w:tc>
      </w:tr>
      <w:tr w:rsidR="002B613D" w:rsidRPr="00CF5477" w14:paraId="12FCF621" w14:textId="77777777" w:rsidTr="00017199">
        <w:trPr>
          <w:trHeight w:val="551"/>
          <w:ins w:id="9756" w:author="Kisch, Christian" w:date="2022-02-08T10:41:00Z"/>
        </w:trPr>
        <w:tc>
          <w:tcPr>
            <w:tcW w:w="626" w:type="dxa"/>
            <w:shd w:val="clear" w:color="000000" w:fill="auto"/>
            <w:hideMark/>
          </w:tcPr>
          <w:p w14:paraId="21B6BEF8" w14:textId="77777777" w:rsidR="002B613D" w:rsidRPr="00CF5477" w:rsidRDefault="002B613D" w:rsidP="002B613D">
            <w:pPr>
              <w:spacing w:before="0" w:after="0" w:line="240" w:lineRule="auto"/>
              <w:jc w:val="right"/>
              <w:rPr>
                <w:ins w:id="9757" w:author="Kisch, Christian" w:date="2022-02-08T10:41:00Z"/>
                <w:rFonts w:eastAsia="Times New Roman" w:cs="Calibri"/>
                <w:color w:val="000000"/>
                <w:lang w:eastAsia="de-DE"/>
              </w:rPr>
            </w:pPr>
            <w:ins w:id="9758" w:author="Kisch, Christian" w:date="2022-02-08T10:41:00Z">
              <w:r>
                <w:rPr>
                  <w:rFonts w:eastAsia="Times New Roman" w:cs="Calibri"/>
                  <w:color w:val="000000"/>
                  <w:lang w:eastAsia="de-DE"/>
                </w:rPr>
                <w:t>15</w:t>
              </w:r>
            </w:ins>
          </w:p>
        </w:tc>
        <w:tc>
          <w:tcPr>
            <w:tcW w:w="2523" w:type="dxa"/>
            <w:shd w:val="clear" w:color="000000" w:fill="auto"/>
            <w:hideMark/>
          </w:tcPr>
          <w:p w14:paraId="7AC8F76C" w14:textId="2FD63948" w:rsidR="002B613D" w:rsidRPr="00CF5477" w:rsidRDefault="002B613D" w:rsidP="002B613D">
            <w:pPr>
              <w:spacing w:before="0" w:after="0" w:line="240" w:lineRule="auto"/>
              <w:rPr>
                <w:ins w:id="9759" w:author="Kisch, Christian" w:date="2022-02-08T10:41:00Z"/>
                <w:rFonts w:eastAsia="Times New Roman" w:cs="Calibri"/>
                <w:color w:val="000000"/>
                <w:lang w:eastAsia="de-DE"/>
              </w:rPr>
            </w:pPr>
            <w:ins w:id="9760"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0AC8E771" w14:textId="77777777" w:rsidR="002B613D" w:rsidRPr="00CF5477" w:rsidRDefault="002B613D" w:rsidP="002B613D">
            <w:pPr>
              <w:spacing w:before="0" w:after="0" w:line="240" w:lineRule="auto"/>
              <w:rPr>
                <w:ins w:id="9761" w:author="Kisch, Christian" w:date="2022-02-08T10:41:00Z"/>
                <w:rFonts w:eastAsia="Times New Roman" w:cs="Calibri"/>
                <w:b/>
                <w:bCs/>
                <w:sz w:val="20"/>
                <w:szCs w:val="20"/>
                <w:lang w:eastAsia="de-DE"/>
              </w:rPr>
            </w:pPr>
            <w:ins w:id="9762" w:author="Kisch, Christian" w:date="2022-02-08T10:41:00Z">
              <w:r w:rsidRPr="00CF5477">
                <w:rPr>
                  <w:rFonts w:eastAsia="Times New Roman" w:cs="Calibri"/>
                  <w:b/>
                  <w:bCs/>
                  <w:sz w:val="20"/>
                  <w:szCs w:val="20"/>
                  <w:lang w:eastAsia="de-DE"/>
                </w:rPr>
                <w:t>Aktenführungsrecht</w:t>
              </w:r>
            </w:ins>
          </w:p>
        </w:tc>
        <w:tc>
          <w:tcPr>
            <w:tcW w:w="1418" w:type="dxa"/>
            <w:shd w:val="clear" w:color="000000" w:fill="auto"/>
            <w:hideMark/>
          </w:tcPr>
          <w:p w14:paraId="5863A19B" w14:textId="1ABCF4A3" w:rsidR="002B613D" w:rsidRPr="00CF5477" w:rsidRDefault="002B613D" w:rsidP="002B613D">
            <w:pPr>
              <w:spacing w:before="0" w:after="0" w:line="240" w:lineRule="auto"/>
              <w:jc w:val="center"/>
              <w:rPr>
                <w:ins w:id="9763" w:author="Kisch, Christian" w:date="2022-02-08T10:41:00Z"/>
                <w:rFonts w:eastAsia="Times New Roman" w:cs="Calibri"/>
                <w:sz w:val="20"/>
                <w:szCs w:val="20"/>
                <w:lang w:eastAsia="de-DE"/>
              </w:rPr>
            </w:pPr>
            <w:ins w:id="9764" w:author="Kisch, Christian" w:date="2022-02-08T10:43:00Z">
              <w:r>
                <w:rPr>
                  <w:sz w:val="20"/>
                  <w:szCs w:val="20"/>
                </w:rPr>
                <w:t>Nein</w:t>
              </w:r>
            </w:ins>
          </w:p>
        </w:tc>
        <w:tc>
          <w:tcPr>
            <w:tcW w:w="992" w:type="dxa"/>
            <w:shd w:val="clear" w:color="000000" w:fill="auto"/>
          </w:tcPr>
          <w:p w14:paraId="013BA30F" w14:textId="1595D55A" w:rsidR="002B613D" w:rsidRPr="00CF5477" w:rsidRDefault="002B613D" w:rsidP="002B613D">
            <w:pPr>
              <w:spacing w:before="0" w:after="0" w:line="240" w:lineRule="auto"/>
              <w:jc w:val="center"/>
              <w:rPr>
                <w:ins w:id="9765" w:author="Kisch, Christian" w:date="2022-02-08T10:41:00Z"/>
                <w:rFonts w:eastAsia="Times New Roman" w:cs="Calibri"/>
                <w:sz w:val="20"/>
                <w:szCs w:val="20"/>
                <w:lang w:eastAsia="de-DE"/>
              </w:rPr>
            </w:pPr>
            <w:ins w:id="9766" w:author="Kisch, Christian" w:date="2022-02-08T10:44:00Z">
              <w:r>
                <w:rPr>
                  <w:sz w:val="20"/>
                  <w:szCs w:val="20"/>
                </w:rPr>
                <w:t>Nein</w:t>
              </w:r>
            </w:ins>
          </w:p>
        </w:tc>
        <w:tc>
          <w:tcPr>
            <w:tcW w:w="992" w:type="dxa"/>
            <w:shd w:val="clear" w:color="000000" w:fill="auto"/>
            <w:hideMark/>
          </w:tcPr>
          <w:p w14:paraId="67EB3191" w14:textId="5DDEA8ED" w:rsidR="002B613D" w:rsidRPr="00CF5477" w:rsidRDefault="002B613D" w:rsidP="002B613D">
            <w:pPr>
              <w:spacing w:before="0" w:after="0" w:line="240" w:lineRule="auto"/>
              <w:jc w:val="center"/>
              <w:rPr>
                <w:ins w:id="9767" w:author="Kisch, Christian" w:date="2022-02-08T10:41:00Z"/>
                <w:rFonts w:eastAsia="Times New Roman" w:cs="Calibri"/>
                <w:sz w:val="20"/>
                <w:szCs w:val="20"/>
                <w:lang w:eastAsia="de-DE"/>
              </w:rPr>
            </w:pPr>
            <w:ins w:id="9768" w:author="Kisch, Christian" w:date="2022-02-08T10:46:00Z">
              <w:r>
                <w:rPr>
                  <w:sz w:val="20"/>
                  <w:szCs w:val="20"/>
                </w:rPr>
                <w:t>Nein</w:t>
              </w:r>
            </w:ins>
          </w:p>
        </w:tc>
        <w:tc>
          <w:tcPr>
            <w:tcW w:w="1134" w:type="dxa"/>
            <w:shd w:val="clear" w:color="000000" w:fill="auto"/>
            <w:hideMark/>
          </w:tcPr>
          <w:p w14:paraId="44D96D94" w14:textId="571BD6A6" w:rsidR="002B613D" w:rsidRPr="00CF5477" w:rsidRDefault="002B613D" w:rsidP="002B613D">
            <w:pPr>
              <w:spacing w:before="0" w:after="0" w:line="240" w:lineRule="auto"/>
              <w:jc w:val="center"/>
              <w:rPr>
                <w:ins w:id="9769" w:author="Kisch, Christian" w:date="2022-02-08T10:41:00Z"/>
                <w:rFonts w:eastAsia="Times New Roman" w:cs="Calibri"/>
                <w:sz w:val="20"/>
                <w:szCs w:val="20"/>
                <w:lang w:eastAsia="de-DE"/>
              </w:rPr>
            </w:pPr>
            <w:ins w:id="9770" w:author="Kisch, Christian" w:date="2022-02-08T10:47:00Z">
              <w:r>
                <w:rPr>
                  <w:sz w:val="20"/>
                  <w:szCs w:val="20"/>
                </w:rPr>
                <w:t>Nein</w:t>
              </w:r>
            </w:ins>
          </w:p>
        </w:tc>
        <w:tc>
          <w:tcPr>
            <w:tcW w:w="1134" w:type="dxa"/>
            <w:shd w:val="clear" w:color="000000" w:fill="auto"/>
            <w:hideMark/>
          </w:tcPr>
          <w:p w14:paraId="644DAD44" w14:textId="2840E06B" w:rsidR="002B613D" w:rsidRPr="00CF5477" w:rsidRDefault="002B613D" w:rsidP="002B613D">
            <w:pPr>
              <w:spacing w:before="0" w:after="0" w:line="240" w:lineRule="auto"/>
              <w:jc w:val="center"/>
              <w:rPr>
                <w:ins w:id="9771" w:author="Kisch, Christian" w:date="2022-02-08T10:41:00Z"/>
                <w:rFonts w:eastAsia="Times New Roman" w:cs="Calibri"/>
                <w:sz w:val="20"/>
                <w:szCs w:val="20"/>
                <w:lang w:eastAsia="de-DE"/>
              </w:rPr>
            </w:pPr>
            <w:ins w:id="9772" w:author="Kisch, Christian" w:date="2022-02-08T10:48:00Z">
              <w:r>
                <w:rPr>
                  <w:sz w:val="20"/>
                  <w:szCs w:val="20"/>
                </w:rPr>
                <w:t>x</w:t>
              </w:r>
            </w:ins>
          </w:p>
        </w:tc>
      </w:tr>
      <w:tr w:rsidR="002B613D" w:rsidRPr="00CF5477" w14:paraId="39DB0D73" w14:textId="77777777" w:rsidTr="00017199">
        <w:trPr>
          <w:trHeight w:val="551"/>
          <w:ins w:id="9773" w:author="Kisch, Christian" w:date="2022-02-08T10:41:00Z"/>
        </w:trPr>
        <w:tc>
          <w:tcPr>
            <w:tcW w:w="626" w:type="dxa"/>
            <w:shd w:val="clear" w:color="000000" w:fill="auto"/>
            <w:hideMark/>
          </w:tcPr>
          <w:p w14:paraId="0D7AFD19" w14:textId="77777777" w:rsidR="002B613D" w:rsidRPr="00CF5477" w:rsidRDefault="002B613D" w:rsidP="002B613D">
            <w:pPr>
              <w:spacing w:before="0" w:after="0" w:line="240" w:lineRule="auto"/>
              <w:jc w:val="right"/>
              <w:rPr>
                <w:ins w:id="9774" w:author="Kisch, Christian" w:date="2022-02-08T10:41:00Z"/>
                <w:rFonts w:eastAsia="Times New Roman" w:cs="Calibri"/>
                <w:color w:val="000000"/>
                <w:lang w:eastAsia="de-DE"/>
              </w:rPr>
            </w:pPr>
            <w:ins w:id="9775" w:author="Kisch, Christian" w:date="2022-02-08T10:41:00Z">
              <w:r>
                <w:rPr>
                  <w:rFonts w:eastAsia="Times New Roman" w:cs="Calibri"/>
                  <w:color w:val="000000"/>
                  <w:lang w:eastAsia="de-DE"/>
                </w:rPr>
                <w:t>16</w:t>
              </w:r>
            </w:ins>
          </w:p>
        </w:tc>
        <w:tc>
          <w:tcPr>
            <w:tcW w:w="2523" w:type="dxa"/>
            <w:shd w:val="clear" w:color="000000" w:fill="auto"/>
            <w:hideMark/>
          </w:tcPr>
          <w:p w14:paraId="424C68E5" w14:textId="3040A2F8" w:rsidR="002B613D" w:rsidRPr="00CF5477" w:rsidRDefault="002B613D" w:rsidP="002B613D">
            <w:pPr>
              <w:spacing w:before="0" w:after="0" w:line="240" w:lineRule="auto"/>
              <w:rPr>
                <w:ins w:id="9776" w:author="Kisch, Christian" w:date="2022-02-08T10:41:00Z"/>
                <w:rFonts w:eastAsia="Times New Roman" w:cs="Calibri"/>
                <w:color w:val="000000"/>
                <w:lang w:eastAsia="de-DE"/>
              </w:rPr>
            </w:pPr>
            <w:ins w:id="9777"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0860F79B" w14:textId="77777777" w:rsidR="002B613D" w:rsidRPr="00CF5477" w:rsidRDefault="002B613D" w:rsidP="002B613D">
            <w:pPr>
              <w:spacing w:before="0" w:after="0" w:line="240" w:lineRule="auto"/>
              <w:rPr>
                <w:ins w:id="9778" w:author="Kisch, Christian" w:date="2022-02-08T10:41:00Z"/>
                <w:rFonts w:eastAsia="Times New Roman" w:cs="Calibri"/>
                <w:b/>
                <w:bCs/>
                <w:sz w:val="20"/>
                <w:szCs w:val="20"/>
                <w:lang w:eastAsia="de-DE"/>
              </w:rPr>
            </w:pPr>
            <w:ins w:id="9779" w:author="Kisch, Christian" w:date="2022-02-08T10:41:00Z">
              <w:r w:rsidRPr="00CF5477">
                <w:rPr>
                  <w:rFonts w:eastAsia="Times New Roman" w:cs="Calibri"/>
                  <w:b/>
                  <w:bCs/>
                  <w:sz w:val="20"/>
                  <w:szCs w:val="20"/>
                  <w:lang w:eastAsia="de-DE"/>
                </w:rPr>
                <w:t>Metadaten zum Verfahren</w:t>
              </w:r>
            </w:ins>
          </w:p>
        </w:tc>
        <w:tc>
          <w:tcPr>
            <w:tcW w:w="1418" w:type="dxa"/>
            <w:shd w:val="clear" w:color="000000" w:fill="auto"/>
            <w:hideMark/>
          </w:tcPr>
          <w:p w14:paraId="0B07A3B1" w14:textId="05A14371" w:rsidR="002B613D" w:rsidRPr="00CF5477" w:rsidRDefault="002B613D" w:rsidP="002B613D">
            <w:pPr>
              <w:spacing w:before="0" w:after="0" w:line="240" w:lineRule="auto"/>
              <w:jc w:val="center"/>
              <w:rPr>
                <w:ins w:id="9780" w:author="Kisch, Christian" w:date="2022-02-08T10:41:00Z"/>
                <w:rFonts w:eastAsia="Times New Roman" w:cs="Calibri"/>
                <w:sz w:val="20"/>
                <w:szCs w:val="20"/>
                <w:lang w:eastAsia="de-DE"/>
              </w:rPr>
            </w:pPr>
            <w:ins w:id="9781" w:author="Kisch, Christian" w:date="2022-02-08T10:43:00Z">
              <w:r>
                <w:rPr>
                  <w:sz w:val="20"/>
                  <w:szCs w:val="20"/>
                </w:rPr>
                <w:t>Nein</w:t>
              </w:r>
            </w:ins>
          </w:p>
        </w:tc>
        <w:tc>
          <w:tcPr>
            <w:tcW w:w="992" w:type="dxa"/>
            <w:shd w:val="clear" w:color="000000" w:fill="auto"/>
          </w:tcPr>
          <w:p w14:paraId="3F1F817C" w14:textId="540E89FF" w:rsidR="002B613D" w:rsidRPr="00CF5477" w:rsidRDefault="002B613D" w:rsidP="002B613D">
            <w:pPr>
              <w:spacing w:before="0" w:after="0" w:line="240" w:lineRule="auto"/>
              <w:jc w:val="center"/>
              <w:rPr>
                <w:ins w:id="9782" w:author="Kisch, Christian" w:date="2022-02-08T10:41:00Z"/>
                <w:rFonts w:eastAsia="Times New Roman" w:cs="Calibri"/>
                <w:sz w:val="20"/>
                <w:szCs w:val="20"/>
                <w:lang w:eastAsia="de-DE"/>
              </w:rPr>
            </w:pPr>
            <w:ins w:id="9783" w:author="Kisch, Christian" w:date="2022-02-08T10:44:00Z">
              <w:r>
                <w:rPr>
                  <w:sz w:val="20"/>
                  <w:szCs w:val="20"/>
                </w:rPr>
                <w:t>Nein</w:t>
              </w:r>
            </w:ins>
          </w:p>
        </w:tc>
        <w:tc>
          <w:tcPr>
            <w:tcW w:w="992" w:type="dxa"/>
            <w:shd w:val="clear" w:color="000000" w:fill="auto"/>
            <w:hideMark/>
          </w:tcPr>
          <w:p w14:paraId="36B75720" w14:textId="191F6634" w:rsidR="002B613D" w:rsidRPr="00CF5477" w:rsidRDefault="002B613D" w:rsidP="002B613D">
            <w:pPr>
              <w:spacing w:before="0" w:after="0" w:line="240" w:lineRule="auto"/>
              <w:jc w:val="center"/>
              <w:rPr>
                <w:ins w:id="9784" w:author="Kisch, Christian" w:date="2022-02-08T10:41:00Z"/>
                <w:rFonts w:eastAsia="Times New Roman" w:cs="Calibri"/>
                <w:sz w:val="20"/>
                <w:szCs w:val="20"/>
                <w:lang w:eastAsia="de-DE"/>
              </w:rPr>
            </w:pPr>
            <w:ins w:id="9785" w:author="Kisch, Christian" w:date="2022-02-08T10:46:00Z">
              <w:r>
                <w:rPr>
                  <w:sz w:val="20"/>
                  <w:szCs w:val="20"/>
                </w:rPr>
                <w:t>Nein</w:t>
              </w:r>
            </w:ins>
          </w:p>
        </w:tc>
        <w:tc>
          <w:tcPr>
            <w:tcW w:w="1134" w:type="dxa"/>
            <w:shd w:val="clear" w:color="000000" w:fill="auto"/>
            <w:hideMark/>
          </w:tcPr>
          <w:p w14:paraId="329641BD" w14:textId="2CFF97D5" w:rsidR="002B613D" w:rsidRPr="00CF5477" w:rsidRDefault="002B613D" w:rsidP="002B613D">
            <w:pPr>
              <w:spacing w:before="0" w:after="0" w:line="240" w:lineRule="auto"/>
              <w:jc w:val="center"/>
              <w:rPr>
                <w:ins w:id="9786" w:author="Kisch, Christian" w:date="2022-02-08T10:41:00Z"/>
                <w:rFonts w:eastAsia="Times New Roman" w:cs="Calibri"/>
                <w:sz w:val="20"/>
                <w:szCs w:val="20"/>
                <w:lang w:eastAsia="de-DE"/>
              </w:rPr>
            </w:pPr>
            <w:ins w:id="9787" w:author="Kisch, Christian" w:date="2022-02-08T10:47:00Z">
              <w:r>
                <w:rPr>
                  <w:sz w:val="20"/>
                  <w:szCs w:val="20"/>
                </w:rPr>
                <w:t>x</w:t>
              </w:r>
            </w:ins>
          </w:p>
        </w:tc>
        <w:tc>
          <w:tcPr>
            <w:tcW w:w="1134" w:type="dxa"/>
            <w:shd w:val="clear" w:color="000000" w:fill="auto"/>
            <w:hideMark/>
          </w:tcPr>
          <w:p w14:paraId="4964C4B4" w14:textId="5DE9CFA5" w:rsidR="002B613D" w:rsidRPr="00CF5477" w:rsidRDefault="002B613D" w:rsidP="002B613D">
            <w:pPr>
              <w:spacing w:before="0" w:after="0" w:line="240" w:lineRule="auto"/>
              <w:jc w:val="center"/>
              <w:rPr>
                <w:ins w:id="9788" w:author="Kisch, Christian" w:date="2022-02-08T10:41:00Z"/>
                <w:rFonts w:eastAsia="Times New Roman" w:cs="Calibri"/>
                <w:sz w:val="20"/>
                <w:szCs w:val="20"/>
                <w:lang w:eastAsia="de-DE"/>
              </w:rPr>
            </w:pPr>
            <w:ins w:id="9789" w:author="Kisch, Christian" w:date="2022-02-08T10:48:00Z">
              <w:r>
                <w:rPr>
                  <w:sz w:val="20"/>
                  <w:szCs w:val="20"/>
                </w:rPr>
                <w:t>x</w:t>
              </w:r>
            </w:ins>
          </w:p>
        </w:tc>
      </w:tr>
      <w:tr w:rsidR="002B613D" w:rsidRPr="00CF5477" w14:paraId="796B0FD0" w14:textId="77777777" w:rsidTr="00017199">
        <w:trPr>
          <w:trHeight w:val="525"/>
          <w:ins w:id="9790" w:author="Kisch, Christian" w:date="2022-02-08T10:41:00Z"/>
        </w:trPr>
        <w:tc>
          <w:tcPr>
            <w:tcW w:w="626" w:type="dxa"/>
            <w:shd w:val="clear" w:color="000000" w:fill="auto"/>
            <w:hideMark/>
          </w:tcPr>
          <w:p w14:paraId="239FC960" w14:textId="77777777" w:rsidR="002B613D" w:rsidRPr="00CF5477" w:rsidRDefault="002B613D" w:rsidP="002B613D">
            <w:pPr>
              <w:spacing w:before="0" w:after="0" w:line="240" w:lineRule="auto"/>
              <w:jc w:val="right"/>
              <w:rPr>
                <w:ins w:id="9791" w:author="Kisch, Christian" w:date="2022-02-08T10:41:00Z"/>
                <w:rFonts w:eastAsia="Times New Roman" w:cs="Calibri"/>
                <w:color w:val="000000"/>
                <w:lang w:eastAsia="de-DE"/>
              </w:rPr>
            </w:pPr>
            <w:ins w:id="9792" w:author="Kisch, Christian" w:date="2022-02-08T10:41:00Z">
              <w:r>
                <w:rPr>
                  <w:rFonts w:eastAsia="Times New Roman" w:cs="Calibri"/>
                  <w:color w:val="000000"/>
                  <w:lang w:eastAsia="de-DE"/>
                </w:rPr>
                <w:t>17</w:t>
              </w:r>
            </w:ins>
          </w:p>
        </w:tc>
        <w:tc>
          <w:tcPr>
            <w:tcW w:w="2523" w:type="dxa"/>
            <w:shd w:val="clear" w:color="000000" w:fill="auto"/>
            <w:hideMark/>
          </w:tcPr>
          <w:p w14:paraId="43FD1E20" w14:textId="5FDF3A3D" w:rsidR="002B613D" w:rsidRPr="00CF5477" w:rsidRDefault="002B613D" w:rsidP="002B613D">
            <w:pPr>
              <w:spacing w:before="0" w:after="0" w:line="240" w:lineRule="auto"/>
              <w:rPr>
                <w:ins w:id="9793" w:author="Kisch, Christian" w:date="2022-02-08T10:41:00Z"/>
                <w:rFonts w:eastAsia="Times New Roman" w:cs="Calibri"/>
                <w:color w:val="000000"/>
                <w:lang w:eastAsia="de-DE"/>
              </w:rPr>
            </w:pPr>
            <w:ins w:id="9794"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60797895" w14:textId="77777777" w:rsidR="002B613D" w:rsidRPr="00CF5477" w:rsidRDefault="002B613D" w:rsidP="002B613D">
            <w:pPr>
              <w:spacing w:before="0" w:after="0" w:line="240" w:lineRule="auto"/>
              <w:rPr>
                <w:ins w:id="9795" w:author="Kisch, Christian" w:date="2022-02-08T10:41:00Z"/>
                <w:rFonts w:eastAsia="Times New Roman" w:cs="Calibri"/>
                <w:b/>
                <w:bCs/>
                <w:sz w:val="20"/>
                <w:szCs w:val="20"/>
                <w:lang w:eastAsia="de-DE"/>
              </w:rPr>
            </w:pPr>
            <w:ins w:id="9796" w:author="Kisch, Christian" w:date="2022-02-08T10:41:00Z">
              <w:r w:rsidRPr="00CF5477">
                <w:rPr>
                  <w:rFonts w:eastAsia="Times New Roman" w:cs="Calibri"/>
                  <w:b/>
                  <w:bCs/>
                  <w:sz w:val="20"/>
                  <w:szCs w:val="20"/>
                  <w:lang w:eastAsia="de-DE"/>
                </w:rPr>
                <w:t>Verfahrenshistorie</w:t>
              </w:r>
            </w:ins>
          </w:p>
        </w:tc>
        <w:tc>
          <w:tcPr>
            <w:tcW w:w="1418" w:type="dxa"/>
            <w:shd w:val="clear" w:color="000000" w:fill="auto"/>
            <w:hideMark/>
          </w:tcPr>
          <w:p w14:paraId="2F13C67E" w14:textId="51700870" w:rsidR="002B613D" w:rsidRPr="00CF5477" w:rsidRDefault="002B613D" w:rsidP="002B613D">
            <w:pPr>
              <w:spacing w:before="0" w:after="0" w:line="240" w:lineRule="auto"/>
              <w:jc w:val="center"/>
              <w:rPr>
                <w:ins w:id="9797" w:author="Kisch, Christian" w:date="2022-02-08T10:41:00Z"/>
                <w:rFonts w:eastAsia="Times New Roman" w:cs="Calibri"/>
                <w:sz w:val="20"/>
                <w:szCs w:val="20"/>
                <w:lang w:eastAsia="de-DE"/>
              </w:rPr>
            </w:pPr>
            <w:ins w:id="9798" w:author="Kisch, Christian" w:date="2022-02-08T10:43:00Z">
              <w:r>
                <w:rPr>
                  <w:sz w:val="20"/>
                  <w:szCs w:val="20"/>
                </w:rPr>
                <w:t>Nein</w:t>
              </w:r>
            </w:ins>
          </w:p>
        </w:tc>
        <w:tc>
          <w:tcPr>
            <w:tcW w:w="992" w:type="dxa"/>
            <w:shd w:val="clear" w:color="000000" w:fill="auto"/>
          </w:tcPr>
          <w:p w14:paraId="24B2ABDD" w14:textId="06701EDE" w:rsidR="002B613D" w:rsidRPr="00CF5477" w:rsidRDefault="002B613D" w:rsidP="002B613D">
            <w:pPr>
              <w:spacing w:before="0" w:after="0" w:line="240" w:lineRule="auto"/>
              <w:jc w:val="center"/>
              <w:rPr>
                <w:ins w:id="9799" w:author="Kisch, Christian" w:date="2022-02-08T10:41:00Z"/>
                <w:rFonts w:eastAsia="Times New Roman" w:cs="Calibri"/>
                <w:sz w:val="20"/>
                <w:szCs w:val="20"/>
                <w:lang w:eastAsia="de-DE"/>
              </w:rPr>
            </w:pPr>
            <w:ins w:id="9800" w:author="Kisch, Christian" w:date="2022-02-08T10:44:00Z">
              <w:r>
                <w:rPr>
                  <w:sz w:val="20"/>
                  <w:szCs w:val="20"/>
                </w:rPr>
                <w:t>Nein</w:t>
              </w:r>
            </w:ins>
          </w:p>
        </w:tc>
        <w:tc>
          <w:tcPr>
            <w:tcW w:w="992" w:type="dxa"/>
            <w:shd w:val="clear" w:color="000000" w:fill="auto"/>
            <w:hideMark/>
          </w:tcPr>
          <w:p w14:paraId="7577F9D3" w14:textId="0201581D" w:rsidR="002B613D" w:rsidRPr="00CF5477" w:rsidRDefault="002B613D" w:rsidP="002B613D">
            <w:pPr>
              <w:spacing w:before="0" w:after="0" w:line="240" w:lineRule="auto"/>
              <w:jc w:val="center"/>
              <w:rPr>
                <w:ins w:id="9801" w:author="Kisch, Christian" w:date="2022-02-08T10:41:00Z"/>
                <w:rFonts w:eastAsia="Times New Roman" w:cs="Calibri"/>
                <w:sz w:val="20"/>
                <w:szCs w:val="20"/>
                <w:lang w:eastAsia="de-DE"/>
              </w:rPr>
            </w:pPr>
            <w:ins w:id="9802" w:author="Kisch, Christian" w:date="2022-02-08T10:46:00Z">
              <w:r>
                <w:rPr>
                  <w:sz w:val="20"/>
                  <w:szCs w:val="20"/>
                </w:rPr>
                <w:t>Nein</w:t>
              </w:r>
            </w:ins>
          </w:p>
        </w:tc>
        <w:tc>
          <w:tcPr>
            <w:tcW w:w="1134" w:type="dxa"/>
            <w:shd w:val="clear" w:color="000000" w:fill="auto"/>
            <w:hideMark/>
          </w:tcPr>
          <w:p w14:paraId="16B80ADE" w14:textId="4B66E810" w:rsidR="002B613D" w:rsidRPr="00CF5477" w:rsidRDefault="002B613D" w:rsidP="002B613D">
            <w:pPr>
              <w:spacing w:before="0" w:after="0" w:line="240" w:lineRule="auto"/>
              <w:jc w:val="center"/>
              <w:rPr>
                <w:ins w:id="9803" w:author="Kisch, Christian" w:date="2022-02-08T10:41:00Z"/>
                <w:rFonts w:eastAsia="Times New Roman" w:cs="Calibri"/>
                <w:sz w:val="20"/>
                <w:szCs w:val="20"/>
                <w:lang w:eastAsia="de-DE"/>
              </w:rPr>
            </w:pPr>
            <w:ins w:id="9804" w:author="Kisch, Christian" w:date="2022-02-08T10:47:00Z">
              <w:r>
                <w:rPr>
                  <w:sz w:val="20"/>
                  <w:szCs w:val="20"/>
                </w:rPr>
                <w:t>x</w:t>
              </w:r>
            </w:ins>
          </w:p>
        </w:tc>
        <w:tc>
          <w:tcPr>
            <w:tcW w:w="1134" w:type="dxa"/>
            <w:shd w:val="clear" w:color="000000" w:fill="auto"/>
            <w:hideMark/>
          </w:tcPr>
          <w:p w14:paraId="2D8599D3" w14:textId="59991AD7" w:rsidR="002B613D" w:rsidRPr="00CF5477" w:rsidRDefault="002B613D" w:rsidP="002B613D">
            <w:pPr>
              <w:spacing w:before="0" w:after="0" w:line="240" w:lineRule="auto"/>
              <w:jc w:val="center"/>
              <w:rPr>
                <w:ins w:id="9805" w:author="Kisch, Christian" w:date="2022-02-08T10:41:00Z"/>
                <w:rFonts w:eastAsia="Times New Roman" w:cs="Calibri"/>
                <w:sz w:val="20"/>
                <w:szCs w:val="20"/>
                <w:lang w:eastAsia="de-DE"/>
              </w:rPr>
            </w:pPr>
            <w:ins w:id="9806" w:author="Kisch, Christian" w:date="2022-02-08T10:48:00Z">
              <w:r>
                <w:rPr>
                  <w:sz w:val="20"/>
                  <w:szCs w:val="20"/>
                </w:rPr>
                <w:t>x</w:t>
              </w:r>
            </w:ins>
          </w:p>
        </w:tc>
      </w:tr>
      <w:tr w:rsidR="002B613D" w:rsidRPr="00CF5477" w14:paraId="6AFE2ADC" w14:textId="77777777" w:rsidTr="00017199">
        <w:trPr>
          <w:trHeight w:val="432"/>
          <w:ins w:id="9807" w:author="Kisch, Christian" w:date="2022-02-08T10:41:00Z"/>
        </w:trPr>
        <w:tc>
          <w:tcPr>
            <w:tcW w:w="626" w:type="dxa"/>
            <w:shd w:val="clear" w:color="000000" w:fill="auto"/>
            <w:hideMark/>
          </w:tcPr>
          <w:p w14:paraId="1B4A8870" w14:textId="77777777" w:rsidR="002B613D" w:rsidRPr="00CF5477" w:rsidRDefault="002B613D" w:rsidP="002B613D">
            <w:pPr>
              <w:spacing w:before="0" w:after="0" w:line="240" w:lineRule="auto"/>
              <w:jc w:val="right"/>
              <w:rPr>
                <w:ins w:id="9808" w:author="Kisch, Christian" w:date="2022-02-08T10:41:00Z"/>
                <w:rFonts w:eastAsia="Times New Roman" w:cs="Calibri"/>
                <w:color w:val="000000"/>
                <w:lang w:eastAsia="de-DE"/>
              </w:rPr>
            </w:pPr>
            <w:ins w:id="9809" w:author="Kisch, Christian" w:date="2022-02-08T10:41:00Z">
              <w:r>
                <w:rPr>
                  <w:rFonts w:eastAsia="Times New Roman" w:cs="Calibri"/>
                  <w:color w:val="000000"/>
                  <w:lang w:eastAsia="de-DE"/>
                </w:rPr>
                <w:t>18</w:t>
              </w:r>
            </w:ins>
          </w:p>
        </w:tc>
        <w:tc>
          <w:tcPr>
            <w:tcW w:w="2523" w:type="dxa"/>
            <w:shd w:val="clear" w:color="000000" w:fill="auto"/>
            <w:hideMark/>
          </w:tcPr>
          <w:p w14:paraId="1560FD7E" w14:textId="112D9228" w:rsidR="002B613D" w:rsidRPr="00CF5477" w:rsidRDefault="002B613D" w:rsidP="002B613D">
            <w:pPr>
              <w:spacing w:before="0" w:after="0" w:line="240" w:lineRule="auto"/>
              <w:rPr>
                <w:ins w:id="9810" w:author="Kisch, Christian" w:date="2022-02-08T10:41:00Z"/>
                <w:rFonts w:eastAsia="Times New Roman" w:cs="Calibri"/>
                <w:color w:val="000000"/>
                <w:lang w:eastAsia="de-DE"/>
              </w:rPr>
            </w:pPr>
            <w:ins w:id="9811"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44E98538" w14:textId="77777777" w:rsidR="002B613D" w:rsidRPr="00CF5477" w:rsidRDefault="002B613D" w:rsidP="002B613D">
            <w:pPr>
              <w:spacing w:before="0" w:after="0" w:line="240" w:lineRule="auto"/>
              <w:rPr>
                <w:ins w:id="9812" w:author="Kisch, Christian" w:date="2022-02-08T10:41:00Z"/>
                <w:rFonts w:eastAsia="Times New Roman" w:cs="Calibri"/>
                <w:b/>
                <w:bCs/>
                <w:sz w:val="20"/>
                <w:szCs w:val="20"/>
                <w:lang w:eastAsia="de-DE"/>
              </w:rPr>
            </w:pPr>
            <w:ins w:id="9813" w:author="Kisch, Christian" w:date="2022-02-08T10:41:00Z">
              <w:r w:rsidRPr="00CF5477">
                <w:rPr>
                  <w:rFonts w:eastAsia="Times New Roman" w:cs="Calibri"/>
                  <w:b/>
                  <w:bCs/>
                  <w:sz w:val="20"/>
                  <w:szCs w:val="20"/>
                  <w:lang w:eastAsia="de-DE"/>
                </w:rPr>
                <w:t>Ordner</w:t>
              </w:r>
            </w:ins>
          </w:p>
        </w:tc>
        <w:tc>
          <w:tcPr>
            <w:tcW w:w="1418" w:type="dxa"/>
            <w:shd w:val="clear" w:color="000000" w:fill="auto"/>
            <w:hideMark/>
          </w:tcPr>
          <w:p w14:paraId="4DA882E5" w14:textId="7D1C48B1" w:rsidR="002B613D" w:rsidRPr="00CF5477" w:rsidRDefault="002B613D" w:rsidP="002B613D">
            <w:pPr>
              <w:spacing w:before="0" w:after="0" w:line="240" w:lineRule="auto"/>
              <w:jc w:val="center"/>
              <w:rPr>
                <w:ins w:id="9814" w:author="Kisch, Christian" w:date="2022-02-08T10:41:00Z"/>
                <w:rFonts w:eastAsia="Times New Roman" w:cs="Calibri"/>
                <w:sz w:val="20"/>
                <w:szCs w:val="20"/>
                <w:lang w:eastAsia="de-DE"/>
              </w:rPr>
            </w:pPr>
            <w:ins w:id="9815" w:author="Kisch, Christian" w:date="2022-02-08T10:43:00Z">
              <w:r>
                <w:rPr>
                  <w:sz w:val="20"/>
                  <w:szCs w:val="20"/>
                </w:rPr>
                <w:t>Nein</w:t>
              </w:r>
            </w:ins>
          </w:p>
        </w:tc>
        <w:tc>
          <w:tcPr>
            <w:tcW w:w="992" w:type="dxa"/>
            <w:shd w:val="clear" w:color="000000" w:fill="auto"/>
          </w:tcPr>
          <w:p w14:paraId="54B264F4" w14:textId="0606E92D" w:rsidR="002B613D" w:rsidRPr="00CF5477" w:rsidRDefault="002B613D" w:rsidP="002B613D">
            <w:pPr>
              <w:spacing w:before="0" w:after="0" w:line="240" w:lineRule="auto"/>
              <w:jc w:val="center"/>
              <w:rPr>
                <w:ins w:id="9816" w:author="Kisch, Christian" w:date="2022-02-08T10:41:00Z"/>
                <w:rFonts w:eastAsia="Times New Roman" w:cs="Calibri"/>
                <w:sz w:val="20"/>
                <w:szCs w:val="20"/>
                <w:lang w:eastAsia="de-DE"/>
              </w:rPr>
            </w:pPr>
            <w:ins w:id="9817" w:author="Kisch, Christian" w:date="2022-02-08T10:44:00Z">
              <w:r>
                <w:rPr>
                  <w:sz w:val="20"/>
                  <w:szCs w:val="20"/>
                </w:rPr>
                <w:t>Nein</w:t>
              </w:r>
            </w:ins>
          </w:p>
        </w:tc>
        <w:tc>
          <w:tcPr>
            <w:tcW w:w="992" w:type="dxa"/>
            <w:shd w:val="clear" w:color="000000" w:fill="auto"/>
            <w:hideMark/>
          </w:tcPr>
          <w:p w14:paraId="5AD7D5B5" w14:textId="2F354DFA" w:rsidR="002B613D" w:rsidRPr="00CF5477" w:rsidRDefault="002B613D" w:rsidP="002B613D">
            <w:pPr>
              <w:spacing w:before="0" w:after="0" w:line="240" w:lineRule="auto"/>
              <w:jc w:val="center"/>
              <w:rPr>
                <w:ins w:id="9818" w:author="Kisch, Christian" w:date="2022-02-08T10:41:00Z"/>
                <w:rFonts w:eastAsia="Times New Roman" w:cs="Calibri"/>
                <w:sz w:val="20"/>
                <w:szCs w:val="20"/>
                <w:lang w:eastAsia="de-DE"/>
              </w:rPr>
            </w:pPr>
            <w:ins w:id="9819" w:author="Kisch, Christian" w:date="2022-02-08T10:46:00Z">
              <w:r>
                <w:rPr>
                  <w:sz w:val="20"/>
                  <w:szCs w:val="20"/>
                </w:rPr>
                <w:t>Nein</w:t>
              </w:r>
            </w:ins>
          </w:p>
        </w:tc>
        <w:tc>
          <w:tcPr>
            <w:tcW w:w="1134" w:type="dxa"/>
            <w:shd w:val="clear" w:color="000000" w:fill="auto"/>
            <w:hideMark/>
          </w:tcPr>
          <w:p w14:paraId="252E5E44" w14:textId="7B56DE38" w:rsidR="002B613D" w:rsidRPr="00CF5477" w:rsidRDefault="002B613D" w:rsidP="002B613D">
            <w:pPr>
              <w:spacing w:before="0" w:after="0" w:line="240" w:lineRule="auto"/>
              <w:jc w:val="center"/>
              <w:rPr>
                <w:ins w:id="9820" w:author="Kisch, Christian" w:date="2022-02-08T10:41:00Z"/>
                <w:rFonts w:eastAsia="Times New Roman" w:cs="Calibri"/>
                <w:sz w:val="20"/>
                <w:szCs w:val="20"/>
                <w:lang w:eastAsia="de-DE"/>
              </w:rPr>
            </w:pPr>
            <w:ins w:id="9821" w:author="Kisch, Christian" w:date="2022-02-08T10:47:00Z">
              <w:r>
                <w:rPr>
                  <w:sz w:val="20"/>
                  <w:szCs w:val="20"/>
                </w:rPr>
                <w:t>x</w:t>
              </w:r>
            </w:ins>
          </w:p>
        </w:tc>
        <w:tc>
          <w:tcPr>
            <w:tcW w:w="1134" w:type="dxa"/>
            <w:shd w:val="clear" w:color="000000" w:fill="auto"/>
            <w:hideMark/>
          </w:tcPr>
          <w:p w14:paraId="7EE3248D" w14:textId="755D8B7A" w:rsidR="002B613D" w:rsidRPr="00CF5477" w:rsidRDefault="002B613D" w:rsidP="002B613D">
            <w:pPr>
              <w:spacing w:before="0" w:after="0" w:line="240" w:lineRule="auto"/>
              <w:jc w:val="center"/>
              <w:rPr>
                <w:ins w:id="9822" w:author="Kisch, Christian" w:date="2022-02-08T10:41:00Z"/>
                <w:rFonts w:eastAsia="Times New Roman" w:cs="Calibri"/>
                <w:sz w:val="20"/>
                <w:szCs w:val="20"/>
                <w:lang w:eastAsia="de-DE"/>
              </w:rPr>
            </w:pPr>
            <w:ins w:id="9823" w:author="Kisch, Christian" w:date="2022-02-08T10:48:00Z">
              <w:r>
                <w:rPr>
                  <w:sz w:val="20"/>
                  <w:szCs w:val="20"/>
                </w:rPr>
                <w:t>x</w:t>
              </w:r>
            </w:ins>
          </w:p>
        </w:tc>
      </w:tr>
      <w:tr w:rsidR="002B613D" w:rsidRPr="00CF5477" w14:paraId="3A1FFC63" w14:textId="77777777" w:rsidTr="00017199">
        <w:trPr>
          <w:trHeight w:val="454"/>
          <w:ins w:id="9824" w:author="Kisch, Christian" w:date="2022-02-08T10:41:00Z"/>
        </w:trPr>
        <w:tc>
          <w:tcPr>
            <w:tcW w:w="626" w:type="dxa"/>
            <w:shd w:val="clear" w:color="000000" w:fill="auto"/>
            <w:hideMark/>
          </w:tcPr>
          <w:p w14:paraId="33BF1AA8" w14:textId="77777777" w:rsidR="002B613D" w:rsidRPr="00CF5477" w:rsidRDefault="002B613D" w:rsidP="002B613D">
            <w:pPr>
              <w:spacing w:before="0" w:after="0" w:line="240" w:lineRule="auto"/>
              <w:jc w:val="right"/>
              <w:rPr>
                <w:ins w:id="9825" w:author="Kisch, Christian" w:date="2022-02-08T10:41:00Z"/>
                <w:rFonts w:eastAsia="Times New Roman" w:cs="Calibri"/>
                <w:color w:val="000000"/>
                <w:lang w:eastAsia="de-DE"/>
              </w:rPr>
            </w:pPr>
            <w:ins w:id="9826" w:author="Kisch, Christian" w:date="2022-02-08T10:41:00Z">
              <w:r>
                <w:rPr>
                  <w:rFonts w:eastAsia="Times New Roman" w:cs="Calibri"/>
                  <w:color w:val="000000"/>
                  <w:lang w:eastAsia="de-DE"/>
                </w:rPr>
                <w:t>19</w:t>
              </w:r>
            </w:ins>
          </w:p>
        </w:tc>
        <w:tc>
          <w:tcPr>
            <w:tcW w:w="2523" w:type="dxa"/>
            <w:shd w:val="clear" w:color="000000" w:fill="auto"/>
            <w:hideMark/>
          </w:tcPr>
          <w:p w14:paraId="456E65B0" w14:textId="476523EF" w:rsidR="002B613D" w:rsidRPr="00CF5477" w:rsidRDefault="002B613D" w:rsidP="002B613D">
            <w:pPr>
              <w:spacing w:before="0" w:after="0" w:line="240" w:lineRule="auto"/>
              <w:rPr>
                <w:ins w:id="9827" w:author="Kisch, Christian" w:date="2022-02-08T10:41:00Z"/>
                <w:rFonts w:eastAsia="Times New Roman" w:cs="Calibri"/>
                <w:color w:val="000000"/>
                <w:lang w:eastAsia="de-DE"/>
              </w:rPr>
            </w:pPr>
            <w:ins w:id="9828"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373FF5CB" w14:textId="77777777" w:rsidR="002B613D" w:rsidRPr="00CF5477" w:rsidRDefault="002B613D" w:rsidP="002B613D">
            <w:pPr>
              <w:spacing w:before="0" w:after="0" w:line="240" w:lineRule="auto"/>
              <w:rPr>
                <w:ins w:id="9829" w:author="Kisch, Christian" w:date="2022-02-08T10:41:00Z"/>
                <w:rFonts w:eastAsia="Times New Roman" w:cs="Calibri"/>
                <w:b/>
                <w:bCs/>
                <w:sz w:val="20"/>
                <w:szCs w:val="20"/>
                <w:lang w:eastAsia="de-DE"/>
              </w:rPr>
            </w:pPr>
            <w:ins w:id="9830" w:author="Kisch, Christian" w:date="2022-02-08T10:41:00Z">
              <w:r w:rsidRPr="00CF5477">
                <w:rPr>
                  <w:rFonts w:eastAsia="Times New Roman" w:cs="Calibri"/>
                  <w:b/>
                  <w:bCs/>
                  <w:sz w:val="20"/>
                  <w:szCs w:val="20"/>
                  <w:lang w:eastAsia="de-DE"/>
                </w:rPr>
                <w:t>Unterordner im Ordner „Akte“</w:t>
              </w:r>
            </w:ins>
          </w:p>
        </w:tc>
        <w:tc>
          <w:tcPr>
            <w:tcW w:w="1418" w:type="dxa"/>
            <w:shd w:val="clear" w:color="000000" w:fill="auto"/>
            <w:hideMark/>
          </w:tcPr>
          <w:p w14:paraId="2BC532F5" w14:textId="275283ED" w:rsidR="002B613D" w:rsidRPr="00CF5477" w:rsidRDefault="002B613D" w:rsidP="002B613D">
            <w:pPr>
              <w:spacing w:before="0" w:after="0" w:line="240" w:lineRule="auto"/>
              <w:jc w:val="center"/>
              <w:rPr>
                <w:ins w:id="9831" w:author="Kisch, Christian" w:date="2022-02-08T10:41:00Z"/>
                <w:rFonts w:eastAsia="Times New Roman" w:cs="Calibri"/>
                <w:sz w:val="20"/>
                <w:szCs w:val="20"/>
                <w:lang w:eastAsia="de-DE"/>
              </w:rPr>
            </w:pPr>
            <w:ins w:id="9832" w:author="Kisch, Christian" w:date="2022-02-08T10:43:00Z">
              <w:r>
                <w:rPr>
                  <w:sz w:val="20"/>
                  <w:szCs w:val="20"/>
                </w:rPr>
                <w:t>Nein</w:t>
              </w:r>
            </w:ins>
          </w:p>
        </w:tc>
        <w:tc>
          <w:tcPr>
            <w:tcW w:w="992" w:type="dxa"/>
            <w:shd w:val="clear" w:color="000000" w:fill="auto"/>
          </w:tcPr>
          <w:p w14:paraId="47409C0C" w14:textId="021DDB30" w:rsidR="002B613D" w:rsidRPr="00CF5477" w:rsidRDefault="002B613D" w:rsidP="002B613D">
            <w:pPr>
              <w:spacing w:before="0" w:after="0" w:line="240" w:lineRule="auto"/>
              <w:jc w:val="center"/>
              <w:rPr>
                <w:ins w:id="9833" w:author="Kisch, Christian" w:date="2022-02-08T10:41:00Z"/>
                <w:rFonts w:eastAsia="Times New Roman" w:cs="Calibri"/>
                <w:sz w:val="20"/>
                <w:szCs w:val="20"/>
                <w:lang w:eastAsia="de-DE"/>
              </w:rPr>
            </w:pPr>
            <w:ins w:id="9834" w:author="Kisch, Christian" w:date="2022-02-08T10:44:00Z">
              <w:r>
                <w:rPr>
                  <w:sz w:val="20"/>
                  <w:szCs w:val="20"/>
                </w:rPr>
                <w:t>Nein</w:t>
              </w:r>
            </w:ins>
          </w:p>
        </w:tc>
        <w:tc>
          <w:tcPr>
            <w:tcW w:w="992" w:type="dxa"/>
            <w:shd w:val="clear" w:color="000000" w:fill="auto"/>
            <w:hideMark/>
          </w:tcPr>
          <w:p w14:paraId="14AF574C" w14:textId="4D6D62BA" w:rsidR="002B613D" w:rsidRPr="00CF5477" w:rsidRDefault="002B613D" w:rsidP="002B613D">
            <w:pPr>
              <w:spacing w:before="0" w:after="0" w:line="240" w:lineRule="auto"/>
              <w:jc w:val="center"/>
              <w:rPr>
                <w:ins w:id="9835" w:author="Kisch, Christian" w:date="2022-02-08T10:41:00Z"/>
                <w:rFonts w:eastAsia="Times New Roman" w:cs="Calibri"/>
                <w:sz w:val="20"/>
                <w:szCs w:val="20"/>
                <w:lang w:eastAsia="de-DE"/>
              </w:rPr>
            </w:pPr>
            <w:ins w:id="9836" w:author="Kisch, Christian" w:date="2022-02-08T10:46:00Z">
              <w:r>
                <w:rPr>
                  <w:sz w:val="20"/>
                  <w:szCs w:val="20"/>
                </w:rPr>
                <w:t>Nein</w:t>
              </w:r>
            </w:ins>
          </w:p>
        </w:tc>
        <w:tc>
          <w:tcPr>
            <w:tcW w:w="1134" w:type="dxa"/>
            <w:shd w:val="clear" w:color="000000" w:fill="auto"/>
            <w:hideMark/>
          </w:tcPr>
          <w:p w14:paraId="25B4B768" w14:textId="3AC2440E" w:rsidR="002B613D" w:rsidRPr="00CF5477" w:rsidRDefault="002B613D" w:rsidP="002B613D">
            <w:pPr>
              <w:spacing w:before="0" w:after="0" w:line="240" w:lineRule="auto"/>
              <w:jc w:val="center"/>
              <w:rPr>
                <w:ins w:id="9837" w:author="Kisch, Christian" w:date="2022-02-08T10:41:00Z"/>
                <w:rFonts w:eastAsia="Times New Roman" w:cs="Calibri"/>
                <w:sz w:val="20"/>
                <w:szCs w:val="20"/>
                <w:lang w:eastAsia="de-DE"/>
              </w:rPr>
            </w:pPr>
            <w:ins w:id="9838" w:author="Kisch, Christian" w:date="2022-02-08T10:47:00Z">
              <w:r>
                <w:rPr>
                  <w:sz w:val="20"/>
                  <w:szCs w:val="20"/>
                </w:rPr>
                <w:t>x</w:t>
              </w:r>
            </w:ins>
          </w:p>
        </w:tc>
        <w:tc>
          <w:tcPr>
            <w:tcW w:w="1134" w:type="dxa"/>
            <w:shd w:val="clear" w:color="000000" w:fill="auto"/>
            <w:hideMark/>
          </w:tcPr>
          <w:p w14:paraId="20ECDE7C" w14:textId="024E1350" w:rsidR="002B613D" w:rsidRPr="00CF5477" w:rsidRDefault="002B613D" w:rsidP="002B613D">
            <w:pPr>
              <w:spacing w:before="0" w:after="0" w:line="240" w:lineRule="auto"/>
              <w:jc w:val="center"/>
              <w:rPr>
                <w:ins w:id="9839" w:author="Kisch, Christian" w:date="2022-02-08T10:41:00Z"/>
                <w:rFonts w:eastAsia="Times New Roman" w:cs="Calibri"/>
                <w:sz w:val="20"/>
                <w:szCs w:val="20"/>
                <w:lang w:eastAsia="de-DE"/>
              </w:rPr>
            </w:pPr>
            <w:ins w:id="9840" w:author="Kisch, Christian" w:date="2022-02-08T10:48:00Z">
              <w:r>
                <w:rPr>
                  <w:sz w:val="20"/>
                  <w:szCs w:val="20"/>
                </w:rPr>
                <w:t>x</w:t>
              </w:r>
            </w:ins>
          </w:p>
        </w:tc>
      </w:tr>
      <w:tr w:rsidR="002B613D" w:rsidRPr="00CF5477" w14:paraId="5F9A804F" w14:textId="77777777" w:rsidTr="00017199">
        <w:trPr>
          <w:trHeight w:val="475"/>
          <w:ins w:id="9841" w:author="Kisch, Christian" w:date="2022-02-08T10:41:00Z"/>
        </w:trPr>
        <w:tc>
          <w:tcPr>
            <w:tcW w:w="626" w:type="dxa"/>
            <w:shd w:val="clear" w:color="000000" w:fill="auto"/>
            <w:hideMark/>
          </w:tcPr>
          <w:p w14:paraId="7822246C" w14:textId="77777777" w:rsidR="002B613D" w:rsidRPr="00CF5477" w:rsidRDefault="002B613D" w:rsidP="002B613D">
            <w:pPr>
              <w:spacing w:before="0" w:after="0" w:line="240" w:lineRule="auto"/>
              <w:jc w:val="right"/>
              <w:rPr>
                <w:ins w:id="9842" w:author="Kisch, Christian" w:date="2022-02-08T10:41:00Z"/>
                <w:rFonts w:eastAsia="Times New Roman" w:cs="Calibri"/>
                <w:color w:val="000000"/>
                <w:lang w:eastAsia="de-DE"/>
              </w:rPr>
            </w:pPr>
            <w:ins w:id="9843" w:author="Kisch, Christian" w:date="2022-02-08T10:41:00Z">
              <w:r>
                <w:rPr>
                  <w:rFonts w:eastAsia="Times New Roman" w:cs="Calibri"/>
                  <w:color w:val="000000"/>
                  <w:lang w:eastAsia="de-DE"/>
                </w:rPr>
                <w:t>20</w:t>
              </w:r>
            </w:ins>
          </w:p>
        </w:tc>
        <w:tc>
          <w:tcPr>
            <w:tcW w:w="2523" w:type="dxa"/>
            <w:shd w:val="clear" w:color="000000" w:fill="auto"/>
            <w:hideMark/>
          </w:tcPr>
          <w:p w14:paraId="50DC47DB" w14:textId="091C21C8" w:rsidR="002B613D" w:rsidRPr="00CF5477" w:rsidRDefault="002B613D" w:rsidP="002B613D">
            <w:pPr>
              <w:spacing w:before="0" w:after="0" w:line="240" w:lineRule="auto"/>
              <w:rPr>
                <w:ins w:id="9844" w:author="Kisch, Christian" w:date="2022-02-08T10:41:00Z"/>
                <w:rFonts w:eastAsia="Times New Roman" w:cs="Calibri"/>
                <w:color w:val="000000"/>
                <w:lang w:eastAsia="de-DE"/>
              </w:rPr>
            </w:pPr>
            <w:ins w:id="9845"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DBD89E1" w14:textId="77777777" w:rsidR="002B613D" w:rsidRPr="00CF5477" w:rsidRDefault="002B613D" w:rsidP="002B613D">
            <w:pPr>
              <w:spacing w:before="0" w:after="0" w:line="240" w:lineRule="auto"/>
              <w:rPr>
                <w:ins w:id="9846" w:author="Kisch, Christian" w:date="2022-02-08T10:41:00Z"/>
                <w:rFonts w:eastAsia="Times New Roman" w:cs="Calibri"/>
                <w:b/>
                <w:bCs/>
                <w:sz w:val="20"/>
                <w:szCs w:val="20"/>
                <w:lang w:eastAsia="de-DE"/>
              </w:rPr>
            </w:pPr>
            <w:ins w:id="9847" w:author="Kisch, Christian" w:date="2022-02-08T10:41:00Z">
              <w:r w:rsidRPr="00CF5477">
                <w:rPr>
                  <w:rFonts w:eastAsia="Times New Roman" w:cs="Calibri"/>
                  <w:b/>
                  <w:bCs/>
                  <w:sz w:val="20"/>
                  <w:szCs w:val="20"/>
                  <w:lang w:eastAsia="de-DE"/>
                </w:rPr>
                <w:t>Dokumente im Ordner „Akte“</w:t>
              </w:r>
            </w:ins>
          </w:p>
        </w:tc>
        <w:tc>
          <w:tcPr>
            <w:tcW w:w="1418" w:type="dxa"/>
            <w:shd w:val="clear" w:color="000000" w:fill="auto"/>
            <w:hideMark/>
          </w:tcPr>
          <w:p w14:paraId="5B5F571A" w14:textId="3010985F" w:rsidR="002B613D" w:rsidRPr="00CF5477" w:rsidRDefault="002B613D" w:rsidP="002B613D">
            <w:pPr>
              <w:spacing w:before="0" w:after="0" w:line="240" w:lineRule="auto"/>
              <w:jc w:val="center"/>
              <w:rPr>
                <w:ins w:id="9848" w:author="Kisch, Christian" w:date="2022-02-08T10:41:00Z"/>
                <w:rFonts w:eastAsia="Times New Roman" w:cs="Calibri"/>
                <w:sz w:val="20"/>
                <w:szCs w:val="20"/>
                <w:lang w:eastAsia="de-DE"/>
              </w:rPr>
            </w:pPr>
            <w:ins w:id="9849" w:author="Kisch, Christian" w:date="2022-02-08T10:43:00Z">
              <w:r>
                <w:rPr>
                  <w:sz w:val="20"/>
                  <w:szCs w:val="20"/>
                </w:rPr>
                <w:t>Nein</w:t>
              </w:r>
            </w:ins>
          </w:p>
        </w:tc>
        <w:tc>
          <w:tcPr>
            <w:tcW w:w="992" w:type="dxa"/>
            <w:shd w:val="clear" w:color="000000" w:fill="auto"/>
          </w:tcPr>
          <w:p w14:paraId="739D5C88" w14:textId="7EE5E3BB" w:rsidR="002B613D" w:rsidRPr="00CF5477" w:rsidRDefault="002B613D" w:rsidP="002B613D">
            <w:pPr>
              <w:spacing w:before="0" w:after="0" w:line="240" w:lineRule="auto"/>
              <w:jc w:val="center"/>
              <w:rPr>
                <w:ins w:id="9850" w:author="Kisch, Christian" w:date="2022-02-08T10:41:00Z"/>
                <w:rFonts w:eastAsia="Times New Roman" w:cs="Calibri"/>
                <w:sz w:val="20"/>
                <w:szCs w:val="20"/>
                <w:lang w:eastAsia="de-DE"/>
              </w:rPr>
            </w:pPr>
            <w:ins w:id="9851" w:author="Kisch, Christian" w:date="2022-02-08T10:44:00Z">
              <w:r>
                <w:rPr>
                  <w:sz w:val="20"/>
                  <w:szCs w:val="20"/>
                </w:rPr>
                <w:t>Nein</w:t>
              </w:r>
            </w:ins>
          </w:p>
        </w:tc>
        <w:tc>
          <w:tcPr>
            <w:tcW w:w="992" w:type="dxa"/>
            <w:shd w:val="clear" w:color="000000" w:fill="auto"/>
            <w:hideMark/>
          </w:tcPr>
          <w:p w14:paraId="76F3B04F" w14:textId="300274A0" w:rsidR="002B613D" w:rsidRPr="00CF5477" w:rsidRDefault="002B613D" w:rsidP="002B613D">
            <w:pPr>
              <w:spacing w:before="0" w:after="0" w:line="240" w:lineRule="auto"/>
              <w:jc w:val="center"/>
              <w:rPr>
                <w:ins w:id="9852" w:author="Kisch, Christian" w:date="2022-02-08T10:41:00Z"/>
                <w:rFonts w:eastAsia="Times New Roman" w:cs="Calibri"/>
                <w:sz w:val="20"/>
                <w:szCs w:val="20"/>
                <w:lang w:eastAsia="de-DE"/>
              </w:rPr>
            </w:pPr>
            <w:ins w:id="9853" w:author="Kisch, Christian" w:date="2022-02-08T10:46:00Z">
              <w:r>
                <w:rPr>
                  <w:sz w:val="20"/>
                  <w:szCs w:val="20"/>
                </w:rPr>
                <w:t>Nein</w:t>
              </w:r>
            </w:ins>
          </w:p>
        </w:tc>
        <w:tc>
          <w:tcPr>
            <w:tcW w:w="1134" w:type="dxa"/>
            <w:shd w:val="clear" w:color="000000" w:fill="auto"/>
            <w:hideMark/>
          </w:tcPr>
          <w:p w14:paraId="7DBFBDE8" w14:textId="73EC30C1" w:rsidR="002B613D" w:rsidRPr="00CF5477" w:rsidRDefault="002B613D" w:rsidP="002B613D">
            <w:pPr>
              <w:spacing w:before="0" w:after="0" w:line="240" w:lineRule="auto"/>
              <w:jc w:val="center"/>
              <w:rPr>
                <w:ins w:id="9854" w:author="Kisch, Christian" w:date="2022-02-08T10:41:00Z"/>
                <w:rFonts w:eastAsia="Times New Roman" w:cs="Calibri"/>
                <w:sz w:val="20"/>
                <w:szCs w:val="20"/>
                <w:lang w:eastAsia="de-DE"/>
              </w:rPr>
            </w:pPr>
            <w:ins w:id="9855" w:author="Kisch, Christian" w:date="2022-02-08T10:47:00Z">
              <w:r>
                <w:rPr>
                  <w:sz w:val="20"/>
                  <w:szCs w:val="20"/>
                </w:rPr>
                <w:t>x</w:t>
              </w:r>
            </w:ins>
          </w:p>
        </w:tc>
        <w:tc>
          <w:tcPr>
            <w:tcW w:w="1134" w:type="dxa"/>
            <w:shd w:val="clear" w:color="000000" w:fill="auto"/>
            <w:hideMark/>
          </w:tcPr>
          <w:p w14:paraId="3FE56D2F" w14:textId="3F5C25FC" w:rsidR="002B613D" w:rsidRPr="00CF5477" w:rsidRDefault="002B613D" w:rsidP="002B613D">
            <w:pPr>
              <w:spacing w:before="0" w:after="0" w:line="240" w:lineRule="auto"/>
              <w:jc w:val="center"/>
              <w:rPr>
                <w:ins w:id="9856" w:author="Kisch, Christian" w:date="2022-02-08T10:41:00Z"/>
                <w:rFonts w:eastAsia="Times New Roman" w:cs="Calibri"/>
                <w:sz w:val="20"/>
                <w:szCs w:val="20"/>
                <w:lang w:eastAsia="de-DE"/>
              </w:rPr>
            </w:pPr>
            <w:ins w:id="9857" w:author="Kisch, Christian" w:date="2022-02-08T10:48:00Z">
              <w:r>
                <w:rPr>
                  <w:sz w:val="20"/>
                  <w:szCs w:val="20"/>
                </w:rPr>
                <w:t>x</w:t>
              </w:r>
            </w:ins>
          </w:p>
        </w:tc>
      </w:tr>
      <w:tr w:rsidR="002B613D" w:rsidRPr="00CF5477" w14:paraId="05584F27" w14:textId="77777777" w:rsidTr="00017199">
        <w:trPr>
          <w:trHeight w:val="497"/>
          <w:ins w:id="9858" w:author="Kisch, Christian" w:date="2022-02-08T10:41:00Z"/>
        </w:trPr>
        <w:tc>
          <w:tcPr>
            <w:tcW w:w="626" w:type="dxa"/>
            <w:shd w:val="clear" w:color="000000" w:fill="auto"/>
            <w:hideMark/>
          </w:tcPr>
          <w:p w14:paraId="4539478B" w14:textId="77777777" w:rsidR="002B613D" w:rsidRPr="00CF5477" w:rsidRDefault="002B613D" w:rsidP="002B613D">
            <w:pPr>
              <w:spacing w:before="0" w:after="0" w:line="240" w:lineRule="auto"/>
              <w:jc w:val="right"/>
              <w:rPr>
                <w:ins w:id="9859" w:author="Kisch, Christian" w:date="2022-02-08T10:41:00Z"/>
                <w:rFonts w:eastAsia="Times New Roman" w:cs="Calibri"/>
                <w:color w:val="000000"/>
                <w:lang w:eastAsia="de-DE"/>
              </w:rPr>
            </w:pPr>
            <w:ins w:id="9860" w:author="Kisch, Christian" w:date="2022-02-08T10:41:00Z">
              <w:r>
                <w:rPr>
                  <w:rFonts w:eastAsia="Times New Roman" w:cs="Calibri"/>
                  <w:color w:val="000000"/>
                  <w:lang w:eastAsia="de-DE"/>
                </w:rPr>
                <w:t>21</w:t>
              </w:r>
            </w:ins>
          </w:p>
        </w:tc>
        <w:tc>
          <w:tcPr>
            <w:tcW w:w="2523" w:type="dxa"/>
            <w:shd w:val="clear" w:color="000000" w:fill="auto"/>
            <w:hideMark/>
          </w:tcPr>
          <w:p w14:paraId="417A681A" w14:textId="59CC8C2D" w:rsidR="002B613D" w:rsidRPr="00CF5477" w:rsidRDefault="002B613D" w:rsidP="002B613D">
            <w:pPr>
              <w:spacing w:before="0" w:after="0" w:line="240" w:lineRule="auto"/>
              <w:rPr>
                <w:ins w:id="9861" w:author="Kisch, Christian" w:date="2022-02-08T10:41:00Z"/>
                <w:rFonts w:eastAsia="Times New Roman" w:cs="Calibri"/>
                <w:color w:val="000000"/>
                <w:lang w:eastAsia="de-DE"/>
              </w:rPr>
            </w:pPr>
            <w:ins w:id="9862"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0FF887AA" w14:textId="77777777" w:rsidR="002B613D" w:rsidRPr="00CF5477" w:rsidRDefault="002B613D" w:rsidP="002B613D">
            <w:pPr>
              <w:spacing w:before="0" w:after="0" w:line="240" w:lineRule="auto"/>
              <w:rPr>
                <w:ins w:id="9863" w:author="Kisch, Christian" w:date="2022-02-08T10:41:00Z"/>
                <w:rFonts w:eastAsia="Times New Roman" w:cs="Calibri"/>
                <w:b/>
                <w:bCs/>
                <w:sz w:val="20"/>
                <w:szCs w:val="20"/>
                <w:lang w:eastAsia="de-DE"/>
              </w:rPr>
            </w:pPr>
            <w:ins w:id="9864" w:author="Kisch, Christian" w:date="2022-02-08T10:41:00Z">
              <w:r w:rsidRPr="00CF5477">
                <w:rPr>
                  <w:rFonts w:eastAsia="Times New Roman" w:cs="Calibri"/>
                  <w:b/>
                  <w:bCs/>
                  <w:sz w:val="20"/>
                  <w:szCs w:val="20"/>
                  <w:lang w:eastAsia="de-DE"/>
                </w:rPr>
                <w:t>Kennzeichnung im Ordner „Akte“</w:t>
              </w:r>
            </w:ins>
          </w:p>
        </w:tc>
        <w:tc>
          <w:tcPr>
            <w:tcW w:w="1418" w:type="dxa"/>
            <w:shd w:val="clear" w:color="000000" w:fill="auto"/>
            <w:hideMark/>
          </w:tcPr>
          <w:p w14:paraId="4C792C8B" w14:textId="5BDCA23D" w:rsidR="002B613D" w:rsidRPr="00CF5477" w:rsidRDefault="002B613D" w:rsidP="002B613D">
            <w:pPr>
              <w:spacing w:before="0" w:after="0" w:line="240" w:lineRule="auto"/>
              <w:jc w:val="center"/>
              <w:rPr>
                <w:ins w:id="9865" w:author="Kisch, Christian" w:date="2022-02-08T10:41:00Z"/>
                <w:rFonts w:eastAsia="Times New Roman" w:cs="Calibri"/>
                <w:sz w:val="20"/>
                <w:szCs w:val="20"/>
                <w:lang w:eastAsia="de-DE"/>
              </w:rPr>
            </w:pPr>
            <w:ins w:id="9866" w:author="Kisch, Christian" w:date="2022-02-08T10:43:00Z">
              <w:r>
                <w:rPr>
                  <w:sz w:val="20"/>
                  <w:szCs w:val="20"/>
                </w:rPr>
                <w:t>Nein</w:t>
              </w:r>
            </w:ins>
          </w:p>
        </w:tc>
        <w:tc>
          <w:tcPr>
            <w:tcW w:w="992" w:type="dxa"/>
            <w:shd w:val="clear" w:color="000000" w:fill="auto"/>
          </w:tcPr>
          <w:p w14:paraId="5FAEBBA4" w14:textId="45EB30F2" w:rsidR="002B613D" w:rsidRPr="00CF5477" w:rsidRDefault="002B613D" w:rsidP="002B613D">
            <w:pPr>
              <w:spacing w:before="0" w:after="0" w:line="240" w:lineRule="auto"/>
              <w:jc w:val="center"/>
              <w:rPr>
                <w:ins w:id="9867" w:author="Kisch, Christian" w:date="2022-02-08T10:41:00Z"/>
                <w:rFonts w:eastAsia="Times New Roman" w:cs="Calibri"/>
                <w:sz w:val="20"/>
                <w:szCs w:val="20"/>
                <w:lang w:eastAsia="de-DE"/>
              </w:rPr>
            </w:pPr>
            <w:ins w:id="9868" w:author="Kisch, Christian" w:date="2022-02-08T10:44:00Z">
              <w:r>
                <w:rPr>
                  <w:sz w:val="20"/>
                  <w:szCs w:val="20"/>
                </w:rPr>
                <w:t>Nein</w:t>
              </w:r>
            </w:ins>
          </w:p>
        </w:tc>
        <w:tc>
          <w:tcPr>
            <w:tcW w:w="992" w:type="dxa"/>
            <w:shd w:val="clear" w:color="000000" w:fill="auto"/>
            <w:hideMark/>
          </w:tcPr>
          <w:p w14:paraId="4D61790A" w14:textId="7A2B2AC8" w:rsidR="002B613D" w:rsidRPr="00CF5477" w:rsidRDefault="002B613D" w:rsidP="002B613D">
            <w:pPr>
              <w:spacing w:before="0" w:after="0" w:line="240" w:lineRule="auto"/>
              <w:jc w:val="center"/>
              <w:rPr>
                <w:ins w:id="9869" w:author="Kisch, Christian" w:date="2022-02-08T10:41:00Z"/>
                <w:rFonts w:eastAsia="Times New Roman" w:cs="Calibri"/>
                <w:sz w:val="20"/>
                <w:szCs w:val="20"/>
                <w:lang w:eastAsia="de-DE"/>
              </w:rPr>
            </w:pPr>
            <w:ins w:id="9870" w:author="Kisch, Christian" w:date="2022-02-08T10:46:00Z">
              <w:r>
                <w:rPr>
                  <w:sz w:val="20"/>
                  <w:szCs w:val="20"/>
                </w:rPr>
                <w:t>Nein</w:t>
              </w:r>
            </w:ins>
          </w:p>
        </w:tc>
        <w:tc>
          <w:tcPr>
            <w:tcW w:w="1134" w:type="dxa"/>
            <w:shd w:val="clear" w:color="000000" w:fill="auto"/>
            <w:hideMark/>
          </w:tcPr>
          <w:p w14:paraId="2F6D5524" w14:textId="675FB409" w:rsidR="002B613D" w:rsidRPr="00CF5477" w:rsidRDefault="002B613D" w:rsidP="002B613D">
            <w:pPr>
              <w:spacing w:before="0" w:after="0" w:line="240" w:lineRule="auto"/>
              <w:jc w:val="center"/>
              <w:rPr>
                <w:ins w:id="9871" w:author="Kisch, Christian" w:date="2022-02-08T10:41:00Z"/>
                <w:rFonts w:eastAsia="Times New Roman" w:cs="Calibri"/>
                <w:sz w:val="20"/>
                <w:szCs w:val="20"/>
                <w:lang w:eastAsia="de-DE"/>
              </w:rPr>
            </w:pPr>
            <w:ins w:id="9872" w:author="Kisch, Christian" w:date="2022-02-08T10:47:00Z">
              <w:r>
                <w:rPr>
                  <w:sz w:val="20"/>
                  <w:szCs w:val="20"/>
                </w:rPr>
                <w:t>x</w:t>
              </w:r>
            </w:ins>
          </w:p>
        </w:tc>
        <w:tc>
          <w:tcPr>
            <w:tcW w:w="1134" w:type="dxa"/>
            <w:shd w:val="clear" w:color="000000" w:fill="auto"/>
            <w:hideMark/>
          </w:tcPr>
          <w:p w14:paraId="10681E1F" w14:textId="63258E39" w:rsidR="002B613D" w:rsidRPr="00CF5477" w:rsidRDefault="002B613D" w:rsidP="002B613D">
            <w:pPr>
              <w:spacing w:before="0" w:after="0" w:line="240" w:lineRule="auto"/>
              <w:jc w:val="center"/>
              <w:rPr>
                <w:ins w:id="9873" w:author="Kisch, Christian" w:date="2022-02-08T10:41:00Z"/>
                <w:rFonts w:eastAsia="Times New Roman" w:cs="Calibri"/>
                <w:sz w:val="20"/>
                <w:szCs w:val="20"/>
                <w:lang w:eastAsia="de-DE"/>
              </w:rPr>
            </w:pPr>
            <w:ins w:id="9874" w:author="Kisch, Christian" w:date="2022-02-08T10:48:00Z">
              <w:r>
                <w:rPr>
                  <w:sz w:val="20"/>
                  <w:szCs w:val="20"/>
                </w:rPr>
                <w:t>x</w:t>
              </w:r>
            </w:ins>
          </w:p>
        </w:tc>
      </w:tr>
      <w:tr w:rsidR="002B613D" w:rsidRPr="00CF5477" w14:paraId="315C1B14" w14:textId="77777777" w:rsidTr="00017199">
        <w:trPr>
          <w:trHeight w:val="505"/>
          <w:ins w:id="9875" w:author="Kisch, Christian" w:date="2022-02-08T10:41:00Z"/>
        </w:trPr>
        <w:tc>
          <w:tcPr>
            <w:tcW w:w="626" w:type="dxa"/>
            <w:shd w:val="clear" w:color="000000" w:fill="auto"/>
            <w:hideMark/>
          </w:tcPr>
          <w:p w14:paraId="27E12E03" w14:textId="77777777" w:rsidR="002B613D" w:rsidRPr="00CF5477" w:rsidRDefault="002B613D" w:rsidP="002B613D">
            <w:pPr>
              <w:spacing w:before="0" w:after="0" w:line="240" w:lineRule="auto"/>
              <w:jc w:val="right"/>
              <w:rPr>
                <w:ins w:id="9876" w:author="Kisch, Christian" w:date="2022-02-08T10:41:00Z"/>
                <w:rFonts w:eastAsia="Times New Roman" w:cs="Calibri"/>
                <w:color w:val="000000"/>
                <w:lang w:eastAsia="de-DE"/>
              </w:rPr>
            </w:pPr>
            <w:ins w:id="9877" w:author="Kisch, Christian" w:date="2022-02-08T10:41:00Z">
              <w:r>
                <w:rPr>
                  <w:rFonts w:eastAsia="Times New Roman" w:cs="Calibri"/>
                  <w:color w:val="000000"/>
                  <w:lang w:eastAsia="de-DE"/>
                </w:rPr>
                <w:t>22</w:t>
              </w:r>
            </w:ins>
          </w:p>
        </w:tc>
        <w:tc>
          <w:tcPr>
            <w:tcW w:w="2523" w:type="dxa"/>
            <w:shd w:val="clear" w:color="000000" w:fill="auto"/>
            <w:hideMark/>
          </w:tcPr>
          <w:p w14:paraId="04AEEE54" w14:textId="564FFDB9" w:rsidR="002B613D" w:rsidRPr="00CF5477" w:rsidRDefault="002B613D" w:rsidP="002B613D">
            <w:pPr>
              <w:spacing w:before="0" w:after="0" w:line="240" w:lineRule="auto"/>
              <w:rPr>
                <w:ins w:id="9878" w:author="Kisch, Christian" w:date="2022-02-08T10:41:00Z"/>
                <w:rFonts w:eastAsia="Times New Roman" w:cs="Calibri"/>
                <w:color w:val="000000"/>
                <w:lang w:eastAsia="de-DE"/>
              </w:rPr>
            </w:pPr>
            <w:ins w:id="9879"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45F9B9B3" w14:textId="77777777" w:rsidR="002B613D" w:rsidRPr="00CF5477" w:rsidRDefault="002B613D" w:rsidP="002B613D">
            <w:pPr>
              <w:spacing w:before="0" w:after="0" w:line="240" w:lineRule="auto"/>
              <w:rPr>
                <w:ins w:id="9880" w:author="Kisch, Christian" w:date="2022-02-08T10:41:00Z"/>
                <w:rFonts w:eastAsia="Times New Roman" w:cs="Calibri"/>
                <w:b/>
                <w:bCs/>
                <w:sz w:val="20"/>
                <w:szCs w:val="20"/>
                <w:lang w:eastAsia="de-DE"/>
              </w:rPr>
            </w:pPr>
            <w:ins w:id="9881" w:author="Kisch, Christian" w:date="2022-02-08T10:41:00Z">
              <w:r w:rsidRPr="00CF5477">
                <w:rPr>
                  <w:rFonts w:eastAsia="Times New Roman" w:cs="Calibri"/>
                  <w:b/>
                  <w:bCs/>
                  <w:sz w:val="20"/>
                  <w:szCs w:val="20"/>
                  <w:lang w:eastAsia="de-DE"/>
                </w:rPr>
                <w:t xml:space="preserve">Metadaten </w:t>
              </w:r>
              <w:r w:rsidRPr="00CF5477">
                <w:rPr>
                  <w:rFonts w:eastAsia="Times New Roman" w:cs="Calibri"/>
                  <w:sz w:val="20"/>
                  <w:szCs w:val="20"/>
                  <w:lang w:eastAsia="de-DE"/>
                </w:rPr>
                <w:t xml:space="preserve"> im Ordner „Akte“</w:t>
              </w:r>
            </w:ins>
          </w:p>
        </w:tc>
        <w:tc>
          <w:tcPr>
            <w:tcW w:w="1418" w:type="dxa"/>
            <w:shd w:val="clear" w:color="000000" w:fill="auto"/>
            <w:hideMark/>
          </w:tcPr>
          <w:p w14:paraId="1855CFD0" w14:textId="1C30B485" w:rsidR="002B613D" w:rsidRPr="00CF5477" w:rsidRDefault="002B613D" w:rsidP="002B613D">
            <w:pPr>
              <w:spacing w:before="0" w:after="0" w:line="240" w:lineRule="auto"/>
              <w:jc w:val="center"/>
              <w:rPr>
                <w:ins w:id="9882" w:author="Kisch, Christian" w:date="2022-02-08T10:41:00Z"/>
                <w:rFonts w:eastAsia="Times New Roman" w:cs="Calibri"/>
                <w:sz w:val="20"/>
                <w:szCs w:val="20"/>
                <w:lang w:eastAsia="de-DE"/>
              </w:rPr>
            </w:pPr>
            <w:ins w:id="9883" w:author="Kisch, Christian" w:date="2022-02-08T10:43:00Z">
              <w:r>
                <w:rPr>
                  <w:sz w:val="20"/>
                  <w:szCs w:val="20"/>
                </w:rPr>
                <w:t>Nein</w:t>
              </w:r>
            </w:ins>
          </w:p>
        </w:tc>
        <w:tc>
          <w:tcPr>
            <w:tcW w:w="992" w:type="dxa"/>
            <w:shd w:val="clear" w:color="000000" w:fill="auto"/>
          </w:tcPr>
          <w:p w14:paraId="2F12127D" w14:textId="1D3A245E" w:rsidR="002B613D" w:rsidRPr="00CF5477" w:rsidRDefault="002B613D" w:rsidP="002B613D">
            <w:pPr>
              <w:spacing w:before="0" w:after="0" w:line="240" w:lineRule="auto"/>
              <w:jc w:val="center"/>
              <w:rPr>
                <w:ins w:id="9884" w:author="Kisch, Christian" w:date="2022-02-08T10:41:00Z"/>
                <w:rFonts w:eastAsia="Times New Roman" w:cs="Calibri"/>
                <w:sz w:val="20"/>
                <w:szCs w:val="20"/>
                <w:lang w:eastAsia="de-DE"/>
              </w:rPr>
            </w:pPr>
            <w:ins w:id="9885" w:author="Kisch, Christian" w:date="2022-02-08T10:44:00Z">
              <w:r>
                <w:rPr>
                  <w:sz w:val="20"/>
                  <w:szCs w:val="20"/>
                </w:rPr>
                <w:t>Nein</w:t>
              </w:r>
            </w:ins>
          </w:p>
        </w:tc>
        <w:tc>
          <w:tcPr>
            <w:tcW w:w="992" w:type="dxa"/>
            <w:shd w:val="clear" w:color="000000" w:fill="auto"/>
            <w:hideMark/>
          </w:tcPr>
          <w:p w14:paraId="635C1A87" w14:textId="79F02222" w:rsidR="002B613D" w:rsidRPr="00CF5477" w:rsidRDefault="002B613D" w:rsidP="002B613D">
            <w:pPr>
              <w:spacing w:before="0" w:after="0" w:line="240" w:lineRule="auto"/>
              <w:jc w:val="center"/>
              <w:rPr>
                <w:ins w:id="9886" w:author="Kisch, Christian" w:date="2022-02-08T10:41:00Z"/>
                <w:rFonts w:eastAsia="Times New Roman" w:cs="Calibri"/>
                <w:sz w:val="20"/>
                <w:szCs w:val="20"/>
                <w:lang w:eastAsia="de-DE"/>
              </w:rPr>
            </w:pPr>
            <w:ins w:id="9887" w:author="Kisch, Christian" w:date="2022-02-08T10:46:00Z">
              <w:r>
                <w:rPr>
                  <w:sz w:val="20"/>
                  <w:szCs w:val="20"/>
                </w:rPr>
                <w:t>Nein</w:t>
              </w:r>
            </w:ins>
          </w:p>
        </w:tc>
        <w:tc>
          <w:tcPr>
            <w:tcW w:w="1134" w:type="dxa"/>
            <w:shd w:val="clear" w:color="000000" w:fill="auto"/>
            <w:hideMark/>
          </w:tcPr>
          <w:p w14:paraId="5F729411" w14:textId="299FF5AA" w:rsidR="002B613D" w:rsidRPr="00CF5477" w:rsidRDefault="002B613D" w:rsidP="002B613D">
            <w:pPr>
              <w:spacing w:before="0" w:after="0" w:line="240" w:lineRule="auto"/>
              <w:jc w:val="center"/>
              <w:rPr>
                <w:ins w:id="9888" w:author="Kisch, Christian" w:date="2022-02-08T10:41:00Z"/>
                <w:rFonts w:eastAsia="Times New Roman" w:cs="Calibri"/>
                <w:sz w:val="20"/>
                <w:szCs w:val="20"/>
                <w:lang w:eastAsia="de-DE"/>
              </w:rPr>
            </w:pPr>
            <w:ins w:id="9889" w:author="Kisch, Christian" w:date="2022-02-08T10:47:00Z">
              <w:r>
                <w:rPr>
                  <w:sz w:val="20"/>
                  <w:szCs w:val="20"/>
                </w:rPr>
                <w:t>x</w:t>
              </w:r>
            </w:ins>
          </w:p>
        </w:tc>
        <w:tc>
          <w:tcPr>
            <w:tcW w:w="1134" w:type="dxa"/>
            <w:shd w:val="clear" w:color="000000" w:fill="auto"/>
            <w:hideMark/>
          </w:tcPr>
          <w:p w14:paraId="49A74703" w14:textId="27C8E837" w:rsidR="002B613D" w:rsidRPr="00CF5477" w:rsidRDefault="002B613D" w:rsidP="002B613D">
            <w:pPr>
              <w:spacing w:before="0" w:after="0" w:line="240" w:lineRule="auto"/>
              <w:jc w:val="center"/>
              <w:rPr>
                <w:ins w:id="9890" w:author="Kisch, Christian" w:date="2022-02-08T10:41:00Z"/>
                <w:rFonts w:eastAsia="Times New Roman" w:cs="Calibri"/>
                <w:sz w:val="20"/>
                <w:szCs w:val="20"/>
                <w:lang w:eastAsia="de-DE"/>
              </w:rPr>
            </w:pPr>
            <w:ins w:id="9891" w:author="Kisch, Christian" w:date="2022-02-08T10:48:00Z">
              <w:r>
                <w:rPr>
                  <w:sz w:val="20"/>
                  <w:szCs w:val="20"/>
                </w:rPr>
                <w:t>x</w:t>
              </w:r>
            </w:ins>
          </w:p>
        </w:tc>
      </w:tr>
      <w:tr w:rsidR="002B613D" w:rsidRPr="00CF5477" w14:paraId="5014DFDA" w14:textId="77777777" w:rsidTr="00017199">
        <w:trPr>
          <w:trHeight w:val="541"/>
          <w:ins w:id="9892" w:author="Kisch, Christian" w:date="2022-02-08T10:41:00Z"/>
        </w:trPr>
        <w:tc>
          <w:tcPr>
            <w:tcW w:w="626" w:type="dxa"/>
            <w:shd w:val="clear" w:color="000000" w:fill="auto"/>
            <w:hideMark/>
          </w:tcPr>
          <w:p w14:paraId="358791B4" w14:textId="77777777" w:rsidR="002B613D" w:rsidRPr="00CF5477" w:rsidRDefault="002B613D" w:rsidP="002B613D">
            <w:pPr>
              <w:spacing w:before="0" w:after="0" w:line="240" w:lineRule="auto"/>
              <w:jc w:val="right"/>
              <w:rPr>
                <w:ins w:id="9893" w:author="Kisch, Christian" w:date="2022-02-08T10:41:00Z"/>
                <w:rFonts w:eastAsia="Times New Roman" w:cs="Calibri"/>
                <w:color w:val="000000"/>
                <w:lang w:eastAsia="de-DE"/>
              </w:rPr>
            </w:pPr>
            <w:ins w:id="9894" w:author="Kisch, Christian" w:date="2022-02-08T10:41:00Z">
              <w:r>
                <w:rPr>
                  <w:rFonts w:eastAsia="Times New Roman" w:cs="Calibri"/>
                  <w:color w:val="000000"/>
                  <w:lang w:eastAsia="de-DE"/>
                </w:rPr>
                <w:t>2</w:t>
              </w:r>
              <w:r w:rsidRPr="00CF5477">
                <w:rPr>
                  <w:rFonts w:eastAsia="Times New Roman" w:cs="Calibri"/>
                  <w:color w:val="000000"/>
                  <w:lang w:eastAsia="de-DE"/>
                </w:rPr>
                <w:t>3</w:t>
              </w:r>
            </w:ins>
          </w:p>
        </w:tc>
        <w:tc>
          <w:tcPr>
            <w:tcW w:w="2523" w:type="dxa"/>
            <w:shd w:val="clear" w:color="000000" w:fill="auto"/>
            <w:hideMark/>
          </w:tcPr>
          <w:p w14:paraId="2CED6C26" w14:textId="17BB416D" w:rsidR="002B613D" w:rsidRPr="00CF5477" w:rsidRDefault="002B613D" w:rsidP="002B613D">
            <w:pPr>
              <w:spacing w:before="0" w:after="0" w:line="240" w:lineRule="auto"/>
              <w:rPr>
                <w:ins w:id="9895" w:author="Kisch, Christian" w:date="2022-02-08T10:41:00Z"/>
                <w:rFonts w:eastAsia="Times New Roman" w:cs="Calibri"/>
                <w:color w:val="000000"/>
                <w:lang w:eastAsia="de-DE"/>
              </w:rPr>
            </w:pPr>
            <w:ins w:id="9896"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B5ACBC4" w14:textId="77777777" w:rsidR="002B613D" w:rsidRPr="00CF5477" w:rsidRDefault="002B613D" w:rsidP="002B613D">
            <w:pPr>
              <w:spacing w:before="0" w:after="0" w:line="240" w:lineRule="auto"/>
              <w:rPr>
                <w:ins w:id="9897" w:author="Kisch, Christian" w:date="2022-02-08T10:41:00Z"/>
                <w:rFonts w:eastAsia="Times New Roman" w:cs="Calibri"/>
                <w:b/>
                <w:bCs/>
                <w:sz w:val="20"/>
                <w:szCs w:val="20"/>
                <w:lang w:eastAsia="de-DE"/>
              </w:rPr>
            </w:pPr>
            <w:ins w:id="9898" w:author="Kisch, Christian" w:date="2022-02-08T10:41:00Z">
              <w:r w:rsidRPr="00CF5477">
                <w:rPr>
                  <w:rFonts w:eastAsia="Times New Roman" w:cs="Calibri"/>
                  <w:b/>
                  <w:bCs/>
                  <w:sz w:val="20"/>
                  <w:szCs w:val="20"/>
                  <w:lang w:eastAsia="de-DE"/>
                </w:rPr>
                <w:t xml:space="preserve">Unterordner </w:t>
              </w:r>
              <w:r w:rsidRPr="00CF5477">
                <w:rPr>
                  <w:rFonts w:eastAsia="Times New Roman" w:cs="Calibri"/>
                  <w:sz w:val="20"/>
                  <w:szCs w:val="20"/>
                  <w:lang w:eastAsia="de-DE"/>
                </w:rPr>
                <w:t>in anderen Ordnern</w:t>
              </w:r>
            </w:ins>
          </w:p>
        </w:tc>
        <w:tc>
          <w:tcPr>
            <w:tcW w:w="1418" w:type="dxa"/>
            <w:shd w:val="clear" w:color="000000" w:fill="auto"/>
            <w:hideMark/>
          </w:tcPr>
          <w:p w14:paraId="5547EF80" w14:textId="35DE36F0" w:rsidR="002B613D" w:rsidRPr="00CF5477" w:rsidRDefault="002B613D" w:rsidP="002B613D">
            <w:pPr>
              <w:spacing w:before="0" w:after="0" w:line="240" w:lineRule="auto"/>
              <w:jc w:val="center"/>
              <w:rPr>
                <w:ins w:id="9899" w:author="Kisch, Christian" w:date="2022-02-08T10:41:00Z"/>
                <w:rFonts w:eastAsia="Times New Roman" w:cs="Calibri"/>
                <w:sz w:val="20"/>
                <w:szCs w:val="20"/>
                <w:lang w:eastAsia="de-DE"/>
              </w:rPr>
            </w:pPr>
            <w:ins w:id="9900" w:author="Kisch, Christian" w:date="2022-02-08T10:43:00Z">
              <w:r>
                <w:rPr>
                  <w:sz w:val="20"/>
                  <w:szCs w:val="20"/>
                </w:rPr>
                <w:t>Nein</w:t>
              </w:r>
            </w:ins>
          </w:p>
        </w:tc>
        <w:tc>
          <w:tcPr>
            <w:tcW w:w="992" w:type="dxa"/>
            <w:shd w:val="clear" w:color="000000" w:fill="auto"/>
          </w:tcPr>
          <w:p w14:paraId="43BBDE69" w14:textId="2A79E315" w:rsidR="002B613D" w:rsidRPr="00CF5477" w:rsidRDefault="002B613D" w:rsidP="002B613D">
            <w:pPr>
              <w:spacing w:before="0" w:after="0" w:line="240" w:lineRule="auto"/>
              <w:jc w:val="center"/>
              <w:rPr>
                <w:ins w:id="9901" w:author="Kisch, Christian" w:date="2022-02-08T10:41:00Z"/>
                <w:rFonts w:eastAsia="Times New Roman" w:cs="Calibri"/>
                <w:sz w:val="20"/>
                <w:szCs w:val="20"/>
                <w:lang w:eastAsia="de-DE"/>
              </w:rPr>
            </w:pPr>
            <w:ins w:id="9902" w:author="Kisch, Christian" w:date="2022-02-08T10:44:00Z">
              <w:r>
                <w:rPr>
                  <w:sz w:val="20"/>
                  <w:szCs w:val="20"/>
                </w:rPr>
                <w:t>Nein</w:t>
              </w:r>
            </w:ins>
          </w:p>
        </w:tc>
        <w:tc>
          <w:tcPr>
            <w:tcW w:w="992" w:type="dxa"/>
            <w:shd w:val="clear" w:color="000000" w:fill="auto"/>
            <w:hideMark/>
          </w:tcPr>
          <w:p w14:paraId="195044FA" w14:textId="024601A7" w:rsidR="002B613D" w:rsidRPr="00CF5477" w:rsidRDefault="002B613D" w:rsidP="002B613D">
            <w:pPr>
              <w:spacing w:before="0" w:after="0" w:line="240" w:lineRule="auto"/>
              <w:jc w:val="center"/>
              <w:rPr>
                <w:ins w:id="9903" w:author="Kisch, Christian" w:date="2022-02-08T10:41:00Z"/>
                <w:rFonts w:eastAsia="Times New Roman" w:cs="Calibri"/>
                <w:sz w:val="20"/>
                <w:szCs w:val="20"/>
                <w:lang w:eastAsia="de-DE"/>
              </w:rPr>
            </w:pPr>
            <w:ins w:id="9904" w:author="Kisch, Christian" w:date="2022-02-08T10:46:00Z">
              <w:r>
                <w:rPr>
                  <w:sz w:val="20"/>
                  <w:szCs w:val="20"/>
                </w:rPr>
                <w:t>Nein</w:t>
              </w:r>
            </w:ins>
          </w:p>
        </w:tc>
        <w:tc>
          <w:tcPr>
            <w:tcW w:w="1134" w:type="dxa"/>
            <w:shd w:val="clear" w:color="000000" w:fill="auto"/>
            <w:hideMark/>
          </w:tcPr>
          <w:p w14:paraId="3772F4B3" w14:textId="362E4D8B" w:rsidR="002B613D" w:rsidRPr="00CF5477" w:rsidRDefault="002B613D" w:rsidP="002B613D">
            <w:pPr>
              <w:spacing w:before="0" w:after="0" w:line="240" w:lineRule="auto"/>
              <w:jc w:val="center"/>
              <w:rPr>
                <w:ins w:id="9905" w:author="Kisch, Christian" w:date="2022-02-08T10:41:00Z"/>
                <w:rFonts w:eastAsia="Times New Roman" w:cs="Calibri"/>
                <w:sz w:val="20"/>
                <w:szCs w:val="20"/>
                <w:lang w:eastAsia="de-DE"/>
              </w:rPr>
            </w:pPr>
            <w:ins w:id="9906" w:author="Kisch, Christian" w:date="2022-02-08T10:47:00Z">
              <w:r>
                <w:rPr>
                  <w:sz w:val="20"/>
                  <w:szCs w:val="20"/>
                </w:rPr>
                <w:t>x</w:t>
              </w:r>
            </w:ins>
          </w:p>
        </w:tc>
        <w:tc>
          <w:tcPr>
            <w:tcW w:w="1134" w:type="dxa"/>
            <w:shd w:val="clear" w:color="000000" w:fill="auto"/>
            <w:hideMark/>
          </w:tcPr>
          <w:p w14:paraId="5022549D" w14:textId="3A88157F" w:rsidR="002B613D" w:rsidRPr="00CF5477" w:rsidRDefault="002B613D" w:rsidP="002B613D">
            <w:pPr>
              <w:spacing w:before="0" w:after="0" w:line="240" w:lineRule="auto"/>
              <w:jc w:val="center"/>
              <w:rPr>
                <w:ins w:id="9907" w:author="Kisch, Christian" w:date="2022-02-08T10:41:00Z"/>
                <w:rFonts w:eastAsia="Times New Roman" w:cs="Calibri"/>
                <w:sz w:val="20"/>
                <w:szCs w:val="20"/>
                <w:lang w:eastAsia="de-DE"/>
              </w:rPr>
            </w:pPr>
            <w:ins w:id="9908" w:author="Kisch, Christian" w:date="2022-02-08T10:48:00Z">
              <w:r>
                <w:rPr>
                  <w:sz w:val="20"/>
                  <w:szCs w:val="20"/>
                </w:rPr>
                <w:t>x</w:t>
              </w:r>
            </w:ins>
          </w:p>
        </w:tc>
      </w:tr>
      <w:tr w:rsidR="002B613D" w:rsidRPr="00CF5477" w14:paraId="23EC8139" w14:textId="77777777" w:rsidTr="00017199">
        <w:trPr>
          <w:trHeight w:val="549"/>
          <w:ins w:id="9909" w:author="Kisch, Christian" w:date="2022-02-08T10:41:00Z"/>
        </w:trPr>
        <w:tc>
          <w:tcPr>
            <w:tcW w:w="626" w:type="dxa"/>
            <w:shd w:val="clear" w:color="000000" w:fill="auto"/>
            <w:hideMark/>
          </w:tcPr>
          <w:p w14:paraId="4BDC9FB6" w14:textId="77777777" w:rsidR="002B613D" w:rsidRPr="00CF5477" w:rsidRDefault="002B613D" w:rsidP="002B613D">
            <w:pPr>
              <w:spacing w:before="0" w:after="0" w:line="240" w:lineRule="auto"/>
              <w:jc w:val="right"/>
              <w:rPr>
                <w:ins w:id="9910" w:author="Kisch, Christian" w:date="2022-02-08T10:41:00Z"/>
                <w:rFonts w:eastAsia="Times New Roman" w:cs="Calibri"/>
                <w:color w:val="000000"/>
                <w:lang w:eastAsia="de-DE"/>
              </w:rPr>
            </w:pPr>
            <w:ins w:id="9911" w:author="Kisch, Christian" w:date="2022-02-08T10:41:00Z">
              <w:r>
                <w:rPr>
                  <w:rFonts w:eastAsia="Times New Roman" w:cs="Calibri"/>
                  <w:color w:val="000000"/>
                  <w:lang w:eastAsia="de-DE"/>
                </w:rPr>
                <w:t>24</w:t>
              </w:r>
            </w:ins>
          </w:p>
        </w:tc>
        <w:tc>
          <w:tcPr>
            <w:tcW w:w="2523" w:type="dxa"/>
            <w:shd w:val="clear" w:color="000000" w:fill="auto"/>
            <w:hideMark/>
          </w:tcPr>
          <w:p w14:paraId="69E7EA12" w14:textId="25706781" w:rsidR="002B613D" w:rsidRPr="00CF5477" w:rsidRDefault="002B613D" w:rsidP="002B613D">
            <w:pPr>
              <w:spacing w:before="0" w:after="0" w:line="240" w:lineRule="auto"/>
              <w:rPr>
                <w:ins w:id="9912" w:author="Kisch, Christian" w:date="2022-02-08T10:41:00Z"/>
                <w:rFonts w:eastAsia="Times New Roman" w:cs="Calibri"/>
                <w:color w:val="000000"/>
                <w:lang w:eastAsia="de-DE"/>
              </w:rPr>
            </w:pPr>
            <w:ins w:id="9913"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010BB665" w14:textId="77777777" w:rsidR="002B613D" w:rsidRPr="00CF5477" w:rsidRDefault="002B613D" w:rsidP="002B613D">
            <w:pPr>
              <w:spacing w:before="0" w:after="0" w:line="240" w:lineRule="auto"/>
              <w:rPr>
                <w:ins w:id="9914" w:author="Kisch, Christian" w:date="2022-02-08T10:41:00Z"/>
                <w:rFonts w:eastAsia="Times New Roman" w:cs="Calibri"/>
                <w:b/>
                <w:bCs/>
                <w:sz w:val="20"/>
                <w:szCs w:val="20"/>
                <w:lang w:eastAsia="de-DE"/>
              </w:rPr>
            </w:pPr>
            <w:ins w:id="9915" w:author="Kisch, Christian" w:date="2022-02-08T10:41:00Z">
              <w:r w:rsidRPr="00CF5477">
                <w:rPr>
                  <w:rFonts w:eastAsia="Times New Roman" w:cs="Calibri"/>
                  <w:b/>
                  <w:bCs/>
                  <w:sz w:val="20"/>
                  <w:szCs w:val="20"/>
                  <w:lang w:eastAsia="de-DE"/>
                </w:rPr>
                <w:t xml:space="preserve">Dokumente </w:t>
              </w:r>
              <w:r w:rsidRPr="00CF5477">
                <w:rPr>
                  <w:rFonts w:eastAsia="Times New Roman" w:cs="Calibri"/>
                  <w:sz w:val="20"/>
                  <w:szCs w:val="20"/>
                  <w:lang w:eastAsia="de-DE"/>
                </w:rPr>
                <w:t>in anderen Ordnern</w:t>
              </w:r>
            </w:ins>
          </w:p>
        </w:tc>
        <w:tc>
          <w:tcPr>
            <w:tcW w:w="1418" w:type="dxa"/>
            <w:shd w:val="clear" w:color="000000" w:fill="auto"/>
            <w:hideMark/>
          </w:tcPr>
          <w:p w14:paraId="3960EBDA" w14:textId="5D99578D" w:rsidR="002B613D" w:rsidRPr="00CF5477" w:rsidRDefault="002B613D" w:rsidP="002B613D">
            <w:pPr>
              <w:spacing w:before="0" w:after="0" w:line="240" w:lineRule="auto"/>
              <w:jc w:val="center"/>
              <w:rPr>
                <w:ins w:id="9916" w:author="Kisch, Christian" w:date="2022-02-08T10:41:00Z"/>
                <w:rFonts w:eastAsia="Times New Roman" w:cs="Calibri"/>
                <w:sz w:val="20"/>
                <w:szCs w:val="20"/>
                <w:lang w:eastAsia="de-DE"/>
              </w:rPr>
            </w:pPr>
            <w:ins w:id="9917" w:author="Kisch, Christian" w:date="2022-02-08T10:43:00Z">
              <w:r>
                <w:rPr>
                  <w:sz w:val="20"/>
                  <w:szCs w:val="20"/>
                </w:rPr>
                <w:t>Nein</w:t>
              </w:r>
            </w:ins>
          </w:p>
        </w:tc>
        <w:tc>
          <w:tcPr>
            <w:tcW w:w="992" w:type="dxa"/>
            <w:shd w:val="clear" w:color="000000" w:fill="auto"/>
          </w:tcPr>
          <w:p w14:paraId="5644D5A6" w14:textId="7EE27B80" w:rsidR="002B613D" w:rsidRPr="00CF5477" w:rsidRDefault="002B613D" w:rsidP="002B613D">
            <w:pPr>
              <w:spacing w:before="0" w:after="0" w:line="240" w:lineRule="auto"/>
              <w:jc w:val="center"/>
              <w:rPr>
                <w:ins w:id="9918" w:author="Kisch, Christian" w:date="2022-02-08T10:41:00Z"/>
                <w:rFonts w:eastAsia="Times New Roman" w:cs="Calibri"/>
                <w:sz w:val="20"/>
                <w:szCs w:val="20"/>
                <w:lang w:eastAsia="de-DE"/>
              </w:rPr>
            </w:pPr>
            <w:ins w:id="9919" w:author="Kisch, Christian" w:date="2022-02-08T10:44:00Z">
              <w:r>
                <w:rPr>
                  <w:sz w:val="20"/>
                  <w:szCs w:val="20"/>
                </w:rPr>
                <w:t>Nein</w:t>
              </w:r>
            </w:ins>
          </w:p>
        </w:tc>
        <w:tc>
          <w:tcPr>
            <w:tcW w:w="992" w:type="dxa"/>
            <w:shd w:val="clear" w:color="000000" w:fill="auto"/>
            <w:hideMark/>
          </w:tcPr>
          <w:p w14:paraId="29C5233D" w14:textId="496CC8BA" w:rsidR="002B613D" w:rsidRPr="00CF5477" w:rsidRDefault="002B613D" w:rsidP="002B613D">
            <w:pPr>
              <w:spacing w:before="0" w:after="0" w:line="240" w:lineRule="auto"/>
              <w:jc w:val="center"/>
              <w:rPr>
                <w:ins w:id="9920" w:author="Kisch, Christian" w:date="2022-02-08T10:41:00Z"/>
                <w:rFonts w:eastAsia="Times New Roman" w:cs="Calibri"/>
                <w:sz w:val="20"/>
                <w:szCs w:val="20"/>
                <w:lang w:eastAsia="de-DE"/>
              </w:rPr>
            </w:pPr>
            <w:ins w:id="9921" w:author="Kisch, Christian" w:date="2022-02-08T10:46:00Z">
              <w:r>
                <w:rPr>
                  <w:sz w:val="20"/>
                  <w:szCs w:val="20"/>
                </w:rPr>
                <w:t>Nein</w:t>
              </w:r>
            </w:ins>
          </w:p>
        </w:tc>
        <w:tc>
          <w:tcPr>
            <w:tcW w:w="1134" w:type="dxa"/>
            <w:shd w:val="clear" w:color="000000" w:fill="auto"/>
            <w:hideMark/>
          </w:tcPr>
          <w:p w14:paraId="0AE59E26" w14:textId="2309D828" w:rsidR="002B613D" w:rsidRPr="00CF5477" w:rsidRDefault="002B613D" w:rsidP="002B613D">
            <w:pPr>
              <w:spacing w:before="0" w:after="0" w:line="240" w:lineRule="auto"/>
              <w:jc w:val="center"/>
              <w:rPr>
                <w:ins w:id="9922" w:author="Kisch, Christian" w:date="2022-02-08T10:41:00Z"/>
                <w:rFonts w:eastAsia="Times New Roman" w:cs="Calibri"/>
                <w:sz w:val="20"/>
                <w:szCs w:val="20"/>
                <w:lang w:eastAsia="de-DE"/>
              </w:rPr>
            </w:pPr>
            <w:ins w:id="9923" w:author="Kisch, Christian" w:date="2022-02-08T10:47:00Z">
              <w:r>
                <w:rPr>
                  <w:sz w:val="20"/>
                  <w:szCs w:val="20"/>
                </w:rPr>
                <w:t>x</w:t>
              </w:r>
            </w:ins>
          </w:p>
        </w:tc>
        <w:tc>
          <w:tcPr>
            <w:tcW w:w="1134" w:type="dxa"/>
            <w:shd w:val="clear" w:color="000000" w:fill="auto"/>
            <w:hideMark/>
          </w:tcPr>
          <w:p w14:paraId="25F0DA1E" w14:textId="48F97D52" w:rsidR="002B613D" w:rsidRPr="00CF5477" w:rsidRDefault="002B613D" w:rsidP="002B613D">
            <w:pPr>
              <w:spacing w:before="0" w:after="0" w:line="240" w:lineRule="auto"/>
              <w:jc w:val="center"/>
              <w:rPr>
                <w:ins w:id="9924" w:author="Kisch, Christian" w:date="2022-02-08T10:41:00Z"/>
                <w:rFonts w:eastAsia="Times New Roman" w:cs="Calibri"/>
                <w:sz w:val="20"/>
                <w:szCs w:val="20"/>
                <w:lang w:eastAsia="de-DE"/>
              </w:rPr>
            </w:pPr>
            <w:ins w:id="9925" w:author="Kisch, Christian" w:date="2022-02-08T10:48:00Z">
              <w:r>
                <w:rPr>
                  <w:sz w:val="20"/>
                  <w:szCs w:val="20"/>
                </w:rPr>
                <w:t>x</w:t>
              </w:r>
            </w:ins>
          </w:p>
        </w:tc>
      </w:tr>
      <w:tr w:rsidR="002B613D" w:rsidRPr="00CF5477" w14:paraId="79D5BA74" w14:textId="77777777" w:rsidTr="00017199">
        <w:trPr>
          <w:trHeight w:val="415"/>
          <w:ins w:id="9926" w:author="Kisch, Christian" w:date="2022-02-08T10:41:00Z"/>
        </w:trPr>
        <w:tc>
          <w:tcPr>
            <w:tcW w:w="626" w:type="dxa"/>
            <w:shd w:val="clear" w:color="000000" w:fill="auto"/>
            <w:hideMark/>
          </w:tcPr>
          <w:p w14:paraId="432636C2" w14:textId="77777777" w:rsidR="002B613D" w:rsidRPr="00CF5477" w:rsidRDefault="002B613D" w:rsidP="002B613D">
            <w:pPr>
              <w:spacing w:before="0" w:after="0" w:line="240" w:lineRule="auto"/>
              <w:jc w:val="right"/>
              <w:rPr>
                <w:ins w:id="9927" w:author="Kisch, Christian" w:date="2022-02-08T10:41:00Z"/>
                <w:rFonts w:eastAsia="Times New Roman" w:cs="Calibri"/>
                <w:color w:val="000000"/>
                <w:lang w:eastAsia="de-DE"/>
              </w:rPr>
            </w:pPr>
            <w:ins w:id="9928" w:author="Kisch, Christian" w:date="2022-02-08T10:41:00Z">
              <w:r>
                <w:rPr>
                  <w:rFonts w:eastAsia="Times New Roman" w:cs="Calibri"/>
                  <w:color w:val="000000"/>
                  <w:lang w:eastAsia="de-DE"/>
                </w:rPr>
                <w:t>25</w:t>
              </w:r>
            </w:ins>
          </w:p>
        </w:tc>
        <w:tc>
          <w:tcPr>
            <w:tcW w:w="2523" w:type="dxa"/>
            <w:shd w:val="clear" w:color="000000" w:fill="auto"/>
            <w:hideMark/>
          </w:tcPr>
          <w:p w14:paraId="2C0F7C28" w14:textId="75DEACBC" w:rsidR="002B613D" w:rsidRPr="00CF5477" w:rsidRDefault="002B613D" w:rsidP="002B613D">
            <w:pPr>
              <w:spacing w:before="0" w:after="0" w:line="240" w:lineRule="auto"/>
              <w:rPr>
                <w:ins w:id="9929" w:author="Kisch, Christian" w:date="2022-02-08T10:41:00Z"/>
                <w:rFonts w:eastAsia="Times New Roman" w:cs="Calibri"/>
                <w:color w:val="000000"/>
                <w:lang w:eastAsia="de-DE"/>
              </w:rPr>
            </w:pPr>
            <w:ins w:id="9930"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691ACF8A" w14:textId="77777777" w:rsidR="002B613D" w:rsidRPr="00CF5477" w:rsidRDefault="002B613D" w:rsidP="002B613D">
            <w:pPr>
              <w:spacing w:before="0" w:after="0" w:line="240" w:lineRule="auto"/>
              <w:rPr>
                <w:ins w:id="9931" w:author="Kisch, Christian" w:date="2022-02-08T10:41:00Z"/>
                <w:rFonts w:eastAsia="Times New Roman" w:cs="Calibri"/>
                <w:b/>
                <w:bCs/>
                <w:sz w:val="20"/>
                <w:szCs w:val="20"/>
                <w:lang w:eastAsia="de-DE"/>
              </w:rPr>
            </w:pPr>
            <w:ins w:id="9932" w:author="Kisch, Christian" w:date="2022-02-08T10:41:00Z">
              <w:r>
                <w:rPr>
                  <w:rFonts w:eastAsia="Times New Roman" w:cs="Calibri"/>
                  <w:b/>
                  <w:bCs/>
                  <w:sz w:val="20"/>
                  <w:szCs w:val="20"/>
                  <w:lang w:eastAsia="de-DE"/>
                </w:rPr>
                <w:t xml:space="preserve">Metadaten </w:t>
              </w:r>
              <w:r w:rsidRPr="00CF5477">
                <w:rPr>
                  <w:rFonts w:eastAsia="Times New Roman" w:cs="Calibri"/>
                  <w:sz w:val="20"/>
                  <w:szCs w:val="20"/>
                  <w:lang w:eastAsia="de-DE"/>
                </w:rPr>
                <w:t>zu Unterordnern/ Dokumenten in anderen Ordnern</w:t>
              </w:r>
            </w:ins>
          </w:p>
        </w:tc>
        <w:tc>
          <w:tcPr>
            <w:tcW w:w="1418" w:type="dxa"/>
            <w:shd w:val="clear" w:color="000000" w:fill="auto"/>
            <w:hideMark/>
          </w:tcPr>
          <w:p w14:paraId="4498C623" w14:textId="1EBC84CE" w:rsidR="002B613D" w:rsidRPr="00CF5477" w:rsidRDefault="002B613D" w:rsidP="002B613D">
            <w:pPr>
              <w:spacing w:before="0" w:after="0" w:line="240" w:lineRule="auto"/>
              <w:jc w:val="center"/>
              <w:rPr>
                <w:ins w:id="9933" w:author="Kisch, Christian" w:date="2022-02-08T10:41:00Z"/>
                <w:rFonts w:eastAsia="Times New Roman" w:cs="Calibri"/>
                <w:sz w:val="20"/>
                <w:szCs w:val="20"/>
                <w:lang w:eastAsia="de-DE"/>
              </w:rPr>
            </w:pPr>
            <w:ins w:id="9934" w:author="Kisch, Christian" w:date="2022-02-08T10:43:00Z">
              <w:r>
                <w:rPr>
                  <w:sz w:val="20"/>
                  <w:szCs w:val="20"/>
                </w:rPr>
                <w:t>Nein</w:t>
              </w:r>
            </w:ins>
          </w:p>
        </w:tc>
        <w:tc>
          <w:tcPr>
            <w:tcW w:w="992" w:type="dxa"/>
            <w:shd w:val="clear" w:color="000000" w:fill="auto"/>
          </w:tcPr>
          <w:p w14:paraId="33F600DC" w14:textId="56A17050" w:rsidR="002B613D" w:rsidRPr="00CF5477" w:rsidRDefault="002B613D" w:rsidP="002B613D">
            <w:pPr>
              <w:spacing w:before="0" w:after="0" w:line="240" w:lineRule="auto"/>
              <w:jc w:val="center"/>
              <w:rPr>
                <w:ins w:id="9935" w:author="Kisch, Christian" w:date="2022-02-08T10:41:00Z"/>
                <w:rFonts w:eastAsia="Times New Roman" w:cs="Calibri"/>
                <w:sz w:val="20"/>
                <w:szCs w:val="20"/>
                <w:lang w:eastAsia="de-DE"/>
              </w:rPr>
            </w:pPr>
            <w:ins w:id="9936" w:author="Kisch, Christian" w:date="2022-02-08T10:44:00Z">
              <w:r>
                <w:rPr>
                  <w:sz w:val="20"/>
                  <w:szCs w:val="20"/>
                </w:rPr>
                <w:t>Nein</w:t>
              </w:r>
            </w:ins>
          </w:p>
        </w:tc>
        <w:tc>
          <w:tcPr>
            <w:tcW w:w="992" w:type="dxa"/>
            <w:shd w:val="clear" w:color="000000" w:fill="auto"/>
            <w:hideMark/>
          </w:tcPr>
          <w:p w14:paraId="7F8BD115" w14:textId="314F57C0" w:rsidR="002B613D" w:rsidRPr="00CF5477" w:rsidRDefault="002B613D" w:rsidP="002B613D">
            <w:pPr>
              <w:spacing w:before="0" w:after="0" w:line="240" w:lineRule="auto"/>
              <w:jc w:val="center"/>
              <w:rPr>
                <w:ins w:id="9937" w:author="Kisch, Christian" w:date="2022-02-08T10:41:00Z"/>
                <w:rFonts w:eastAsia="Times New Roman" w:cs="Calibri"/>
                <w:sz w:val="20"/>
                <w:szCs w:val="20"/>
                <w:lang w:eastAsia="de-DE"/>
              </w:rPr>
            </w:pPr>
            <w:ins w:id="9938" w:author="Kisch, Christian" w:date="2022-02-08T10:46:00Z">
              <w:r>
                <w:rPr>
                  <w:sz w:val="20"/>
                  <w:szCs w:val="20"/>
                </w:rPr>
                <w:t>Nein</w:t>
              </w:r>
            </w:ins>
          </w:p>
        </w:tc>
        <w:tc>
          <w:tcPr>
            <w:tcW w:w="1134" w:type="dxa"/>
            <w:shd w:val="clear" w:color="000000" w:fill="auto"/>
            <w:hideMark/>
          </w:tcPr>
          <w:p w14:paraId="31E118AD" w14:textId="29957C73" w:rsidR="002B613D" w:rsidRPr="00CF5477" w:rsidRDefault="002B613D" w:rsidP="002B613D">
            <w:pPr>
              <w:spacing w:before="0" w:after="0" w:line="240" w:lineRule="auto"/>
              <w:jc w:val="center"/>
              <w:rPr>
                <w:ins w:id="9939" w:author="Kisch, Christian" w:date="2022-02-08T10:41:00Z"/>
                <w:rFonts w:eastAsia="Times New Roman" w:cs="Calibri"/>
                <w:sz w:val="20"/>
                <w:szCs w:val="20"/>
                <w:lang w:eastAsia="de-DE"/>
              </w:rPr>
            </w:pPr>
            <w:ins w:id="9940" w:author="Kisch, Christian" w:date="2022-02-08T10:47:00Z">
              <w:r>
                <w:rPr>
                  <w:sz w:val="20"/>
                  <w:szCs w:val="20"/>
                </w:rPr>
                <w:t>x</w:t>
              </w:r>
            </w:ins>
          </w:p>
        </w:tc>
        <w:tc>
          <w:tcPr>
            <w:tcW w:w="1134" w:type="dxa"/>
            <w:shd w:val="clear" w:color="000000" w:fill="auto"/>
            <w:hideMark/>
          </w:tcPr>
          <w:p w14:paraId="237C7D0A" w14:textId="6CDEA297" w:rsidR="002B613D" w:rsidRPr="00CF5477" w:rsidRDefault="002B613D" w:rsidP="002B613D">
            <w:pPr>
              <w:spacing w:before="0" w:after="0" w:line="240" w:lineRule="auto"/>
              <w:jc w:val="center"/>
              <w:rPr>
                <w:ins w:id="9941" w:author="Kisch, Christian" w:date="2022-02-08T10:41:00Z"/>
                <w:rFonts w:eastAsia="Times New Roman" w:cs="Calibri"/>
                <w:sz w:val="20"/>
                <w:szCs w:val="20"/>
                <w:lang w:eastAsia="de-DE"/>
              </w:rPr>
            </w:pPr>
            <w:ins w:id="9942" w:author="Kisch, Christian" w:date="2022-02-08T10:48:00Z">
              <w:r>
                <w:rPr>
                  <w:sz w:val="20"/>
                  <w:szCs w:val="20"/>
                </w:rPr>
                <w:t>x</w:t>
              </w:r>
            </w:ins>
          </w:p>
        </w:tc>
      </w:tr>
      <w:tr w:rsidR="002B613D" w:rsidRPr="00CF5477" w14:paraId="0C1A57D1" w14:textId="77777777" w:rsidTr="00017199">
        <w:trPr>
          <w:trHeight w:val="437"/>
          <w:ins w:id="9943" w:author="Kisch, Christian" w:date="2022-02-08T10:41:00Z"/>
        </w:trPr>
        <w:tc>
          <w:tcPr>
            <w:tcW w:w="626" w:type="dxa"/>
            <w:shd w:val="clear" w:color="000000" w:fill="auto"/>
            <w:hideMark/>
          </w:tcPr>
          <w:p w14:paraId="175EDB78" w14:textId="77777777" w:rsidR="002B613D" w:rsidRPr="00CF5477" w:rsidRDefault="002B613D" w:rsidP="002B613D">
            <w:pPr>
              <w:spacing w:before="0" w:after="0" w:line="240" w:lineRule="auto"/>
              <w:jc w:val="right"/>
              <w:rPr>
                <w:ins w:id="9944" w:author="Kisch, Christian" w:date="2022-02-08T10:41:00Z"/>
                <w:rFonts w:eastAsia="Times New Roman" w:cs="Calibri"/>
                <w:color w:val="000000"/>
                <w:lang w:eastAsia="de-DE"/>
              </w:rPr>
            </w:pPr>
            <w:ins w:id="9945" w:author="Kisch, Christian" w:date="2022-02-08T10:41:00Z">
              <w:r>
                <w:rPr>
                  <w:rFonts w:eastAsia="Times New Roman" w:cs="Calibri"/>
                  <w:color w:val="000000"/>
                  <w:lang w:eastAsia="de-DE"/>
                </w:rPr>
                <w:t>26</w:t>
              </w:r>
            </w:ins>
          </w:p>
        </w:tc>
        <w:tc>
          <w:tcPr>
            <w:tcW w:w="2523" w:type="dxa"/>
            <w:shd w:val="clear" w:color="000000" w:fill="auto"/>
            <w:hideMark/>
          </w:tcPr>
          <w:p w14:paraId="2D1650A7" w14:textId="57A52852" w:rsidR="002B613D" w:rsidRPr="00CF5477" w:rsidRDefault="002B613D" w:rsidP="002B613D">
            <w:pPr>
              <w:spacing w:before="0" w:after="0" w:line="240" w:lineRule="auto"/>
              <w:rPr>
                <w:ins w:id="9946" w:author="Kisch, Christian" w:date="2022-02-08T10:41:00Z"/>
                <w:rFonts w:eastAsia="Times New Roman" w:cs="Calibri"/>
                <w:color w:val="000000"/>
                <w:lang w:eastAsia="de-DE"/>
              </w:rPr>
            </w:pPr>
            <w:ins w:id="9947"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4C20EA23" w14:textId="77777777" w:rsidR="002B613D" w:rsidRPr="00CF5477" w:rsidRDefault="002B613D" w:rsidP="002B613D">
            <w:pPr>
              <w:spacing w:before="0" w:after="0" w:line="240" w:lineRule="auto"/>
              <w:rPr>
                <w:ins w:id="9948" w:author="Kisch, Christian" w:date="2022-02-08T10:41:00Z"/>
                <w:rFonts w:eastAsia="Times New Roman" w:cs="Calibri"/>
                <w:b/>
                <w:bCs/>
                <w:sz w:val="20"/>
                <w:szCs w:val="20"/>
                <w:lang w:eastAsia="de-DE"/>
              </w:rPr>
            </w:pPr>
            <w:ins w:id="9949" w:author="Kisch, Christian" w:date="2022-02-08T10:41:00Z">
              <w:r w:rsidRPr="00CF5477">
                <w:rPr>
                  <w:rFonts w:eastAsia="Times New Roman" w:cs="Calibri"/>
                  <w:b/>
                  <w:bCs/>
                  <w:sz w:val="20"/>
                  <w:szCs w:val="20"/>
                  <w:lang w:eastAsia="de-DE"/>
                </w:rPr>
                <w:t>Templates</w:t>
              </w:r>
            </w:ins>
          </w:p>
        </w:tc>
        <w:tc>
          <w:tcPr>
            <w:tcW w:w="1418" w:type="dxa"/>
            <w:shd w:val="clear" w:color="000000" w:fill="auto"/>
            <w:hideMark/>
          </w:tcPr>
          <w:p w14:paraId="25C327E5" w14:textId="3DD11412" w:rsidR="002B613D" w:rsidRPr="00CF5477" w:rsidRDefault="002B613D" w:rsidP="002B613D">
            <w:pPr>
              <w:spacing w:before="0" w:after="0" w:line="240" w:lineRule="auto"/>
              <w:jc w:val="center"/>
              <w:rPr>
                <w:ins w:id="9950" w:author="Kisch, Christian" w:date="2022-02-08T10:41:00Z"/>
                <w:rFonts w:eastAsia="Times New Roman" w:cs="Calibri"/>
                <w:sz w:val="20"/>
                <w:szCs w:val="20"/>
                <w:lang w:eastAsia="de-DE"/>
              </w:rPr>
            </w:pPr>
            <w:ins w:id="9951" w:author="Kisch, Christian" w:date="2022-02-08T10:43:00Z">
              <w:r>
                <w:rPr>
                  <w:sz w:val="20"/>
                  <w:szCs w:val="20"/>
                </w:rPr>
                <w:t>Nein</w:t>
              </w:r>
            </w:ins>
          </w:p>
        </w:tc>
        <w:tc>
          <w:tcPr>
            <w:tcW w:w="992" w:type="dxa"/>
            <w:shd w:val="clear" w:color="000000" w:fill="auto"/>
          </w:tcPr>
          <w:p w14:paraId="4ADE343D" w14:textId="66AF45FE" w:rsidR="002B613D" w:rsidRPr="00CF5477" w:rsidRDefault="002B613D" w:rsidP="002B613D">
            <w:pPr>
              <w:spacing w:before="0" w:after="0" w:line="240" w:lineRule="auto"/>
              <w:jc w:val="center"/>
              <w:rPr>
                <w:ins w:id="9952" w:author="Kisch, Christian" w:date="2022-02-08T10:41:00Z"/>
                <w:rFonts w:eastAsia="Times New Roman" w:cs="Calibri"/>
                <w:sz w:val="20"/>
                <w:szCs w:val="20"/>
                <w:lang w:eastAsia="de-DE"/>
              </w:rPr>
            </w:pPr>
            <w:ins w:id="9953" w:author="Kisch, Christian" w:date="2022-02-08T10:44:00Z">
              <w:r>
                <w:rPr>
                  <w:sz w:val="20"/>
                  <w:szCs w:val="20"/>
                </w:rPr>
                <w:t>Nein</w:t>
              </w:r>
            </w:ins>
          </w:p>
        </w:tc>
        <w:tc>
          <w:tcPr>
            <w:tcW w:w="992" w:type="dxa"/>
            <w:shd w:val="clear" w:color="000000" w:fill="auto"/>
            <w:hideMark/>
          </w:tcPr>
          <w:p w14:paraId="4986DCE7" w14:textId="58DB961D" w:rsidR="002B613D" w:rsidRPr="00CF5477" w:rsidRDefault="002B613D" w:rsidP="002B613D">
            <w:pPr>
              <w:spacing w:before="0" w:after="0" w:line="240" w:lineRule="auto"/>
              <w:jc w:val="center"/>
              <w:rPr>
                <w:ins w:id="9954" w:author="Kisch, Christian" w:date="2022-02-08T10:41:00Z"/>
                <w:rFonts w:eastAsia="Times New Roman" w:cs="Calibri"/>
                <w:sz w:val="20"/>
                <w:szCs w:val="20"/>
                <w:lang w:eastAsia="de-DE"/>
              </w:rPr>
            </w:pPr>
            <w:ins w:id="9955" w:author="Kisch, Christian" w:date="2022-02-08T10:46:00Z">
              <w:r>
                <w:rPr>
                  <w:sz w:val="20"/>
                  <w:szCs w:val="20"/>
                </w:rPr>
                <w:t>Nein</w:t>
              </w:r>
            </w:ins>
          </w:p>
        </w:tc>
        <w:tc>
          <w:tcPr>
            <w:tcW w:w="1134" w:type="dxa"/>
            <w:shd w:val="clear" w:color="000000" w:fill="auto"/>
            <w:hideMark/>
          </w:tcPr>
          <w:p w14:paraId="55D57477" w14:textId="6E12B601" w:rsidR="002B613D" w:rsidRPr="00CF5477" w:rsidRDefault="002B613D" w:rsidP="002B613D">
            <w:pPr>
              <w:spacing w:before="0" w:after="0" w:line="240" w:lineRule="auto"/>
              <w:jc w:val="center"/>
              <w:rPr>
                <w:ins w:id="9956" w:author="Kisch, Christian" w:date="2022-02-08T10:41:00Z"/>
                <w:rFonts w:eastAsia="Times New Roman" w:cs="Calibri"/>
                <w:sz w:val="20"/>
                <w:szCs w:val="20"/>
                <w:lang w:eastAsia="de-DE"/>
              </w:rPr>
            </w:pPr>
            <w:ins w:id="9957" w:author="Kisch, Christian" w:date="2022-02-08T10:47:00Z">
              <w:r>
                <w:rPr>
                  <w:sz w:val="20"/>
                  <w:szCs w:val="20"/>
                </w:rPr>
                <w:t>Nein</w:t>
              </w:r>
            </w:ins>
          </w:p>
        </w:tc>
        <w:tc>
          <w:tcPr>
            <w:tcW w:w="1134" w:type="dxa"/>
            <w:shd w:val="clear" w:color="000000" w:fill="auto"/>
            <w:hideMark/>
          </w:tcPr>
          <w:p w14:paraId="78E1DE4E" w14:textId="771442C8" w:rsidR="002B613D" w:rsidRPr="00CF5477" w:rsidRDefault="002B613D" w:rsidP="002B613D">
            <w:pPr>
              <w:spacing w:before="0" w:after="0" w:line="240" w:lineRule="auto"/>
              <w:jc w:val="center"/>
              <w:rPr>
                <w:ins w:id="9958" w:author="Kisch, Christian" w:date="2022-02-08T10:41:00Z"/>
                <w:rFonts w:eastAsia="Times New Roman" w:cs="Calibri"/>
                <w:sz w:val="20"/>
                <w:szCs w:val="20"/>
                <w:lang w:eastAsia="de-DE"/>
              </w:rPr>
            </w:pPr>
            <w:ins w:id="9959" w:author="Kisch, Christian" w:date="2022-02-08T10:48:00Z">
              <w:r>
                <w:rPr>
                  <w:sz w:val="20"/>
                  <w:szCs w:val="20"/>
                </w:rPr>
                <w:t>Nein</w:t>
              </w:r>
            </w:ins>
          </w:p>
        </w:tc>
      </w:tr>
      <w:tr w:rsidR="002B613D" w:rsidRPr="00CF5477" w14:paraId="75631A23" w14:textId="77777777" w:rsidTr="00017199">
        <w:trPr>
          <w:trHeight w:val="445"/>
          <w:ins w:id="9960" w:author="Kisch, Christian" w:date="2022-02-08T10:41:00Z"/>
        </w:trPr>
        <w:tc>
          <w:tcPr>
            <w:tcW w:w="626" w:type="dxa"/>
            <w:shd w:val="clear" w:color="000000" w:fill="auto"/>
            <w:hideMark/>
          </w:tcPr>
          <w:p w14:paraId="69A79B9B" w14:textId="77777777" w:rsidR="002B613D" w:rsidRPr="00CF5477" w:rsidRDefault="002B613D" w:rsidP="002B613D">
            <w:pPr>
              <w:spacing w:before="0" w:after="0" w:line="240" w:lineRule="auto"/>
              <w:jc w:val="right"/>
              <w:rPr>
                <w:ins w:id="9961" w:author="Kisch, Christian" w:date="2022-02-08T10:41:00Z"/>
                <w:rFonts w:eastAsia="Times New Roman" w:cs="Calibri"/>
                <w:color w:val="000000"/>
                <w:lang w:eastAsia="de-DE"/>
              </w:rPr>
            </w:pPr>
            <w:ins w:id="9962" w:author="Kisch, Christian" w:date="2022-02-08T10:41:00Z">
              <w:r>
                <w:rPr>
                  <w:rFonts w:eastAsia="Times New Roman" w:cs="Calibri"/>
                  <w:color w:val="000000"/>
                  <w:lang w:eastAsia="de-DE"/>
                </w:rPr>
                <w:t>27</w:t>
              </w:r>
            </w:ins>
          </w:p>
        </w:tc>
        <w:tc>
          <w:tcPr>
            <w:tcW w:w="2523" w:type="dxa"/>
            <w:shd w:val="clear" w:color="000000" w:fill="auto"/>
            <w:hideMark/>
          </w:tcPr>
          <w:p w14:paraId="5E09695D" w14:textId="44991D93" w:rsidR="002B613D" w:rsidRPr="00CF5477" w:rsidRDefault="002B613D" w:rsidP="002B613D">
            <w:pPr>
              <w:spacing w:before="0" w:after="0" w:line="240" w:lineRule="auto"/>
              <w:rPr>
                <w:ins w:id="9963" w:author="Kisch, Christian" w:date="2022-02-08T10:41:00Z"/>
                <w:rFonts w:eastAsia="Times New Roman" w:cs="Calibri"/>
                <w:color w:val="000000"/>
                <w:lang w:eastAsia="de-DE"/>
              </w:rPr>
            </w:pPr>
            <w:ins w:id="9964"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A1C0FBF" w14:textId="77777777" w:rsidR="002B613D" w:rsidRPr="00CF5477" w:rsidRDefault="002B613D" w:rsidP="002B613D">
            <w:pPr>
              <w:spacing w:before="0" w:after="0" w:line="240" w:lineRule="auto"/>
              <w:rPr>
                <w:ins w:id="9965" w:author="Kisch, Christian" w:date="2022-02-08T10:41:00Z"/>
                <w:rFonts w:eastAsia="Times New Roman" w:cs="Calibri"/>
                <w:b/>
                <w:bCs/>
                <w:sz w:val="20"/>
                <w:szCs w:val="20"/>
                <w:lang w:eastAsia="de-DE"/>
              </w:rPr>
            </w:pPr>
            <w:ins w:id="9966" w:author="Kisch, Christian" w:date="2022-02-08T10:41:00Z">
              <w:r w:rsidRPr="00CF5477">
                <w:rPr>
                  <w:rFonts w:eastAsia="Times New Roman" w:cs="Calibri"/>
                  <w:b/>
                  <w:bCs/>
                  <w:sz w:val="20"/>
                  <w:szCs w:val="20"/>
                  <w:lang w:eastAsia="de-DE"/>
                </w:rPr>
                <w:t>Annotationen</w:t>
              </w:r>
            </w:ins>
          </w:p>
        </w:tc>
        <w:tc>
          <w:tcPr>
            <w:tcW w:w="1418" w:type="dxa"/>
            <w:shd w:val="clear" w:color="000000" w:fill="auto"/>
            <w:hideMark/>
          </w:tcPr>
          <w:p w14:paraId="1194C8A3" w14:textId="0E4258C0" w:rsidR="002B613D" w:rsidRPr="00CF5477" w:rsidRDefault="002B613D" w:rsidP="002B613D">
            <w:pPr>
              <w:spacing w:before="0" w:after="0" w:line="240" w:lineRule="auto"/>
              <w:jc w:val="center"/>
              <w:rPr>
                <w:ins w:id="9967" w:author="Kisch, Christian" w:date="2022-02-08T10:41:00Z"/>
                <w:rFonts w:eastAsia="Times New Roman" w:cs="Calibri"/>
                <w:sz w:val="20"/>
                <w:szCs w:val="20"/>
                <w:lang w:eastAsia="de-DE"/>
              </w:rPr>
            </w:pPr>
            <w:ins w:id="9968" w:author="Kisch, Christian" w:date="2022-02-08T10:43:00Z">
              <w:r>
                <w:rPr>
                  <w:sz w:val="20"/>
                  <w:szCs w:val="20"/>
                </w:rPr>
                <w:t>Nein</w:t>
              </w:r>
            </w:ins>
          </w:p>
        </w:tc>
        <w:tc>
          <w:tcPr>
            <w:tcW w:w="992" w:type="dxa"/>
            <w:shd w:val="clear" w:color="000000" w:fill="auto"/>
          </w:tcPr>
          <w:p w14:paraId="13E1DC2D" w14:textId="116EF8EF" w:rsidR="002B613D" w:rsidRPr="00CF5477" w:rsidRDefault="002B613D" w:rsidP="002B613D">
            <w:pPr>
              <w:spacing w:before="0" w:after="0" w:line="240" w:lineRule="auto"/>
              <w:jc w:val="center"/>
              <w:rPr>
                <w:ins w:id="9969" w:author="Kisch, Christian" w:date="2022-02-08T10:41:00Z"/>
                <w:rFonts w:eastAsia="Times New Roman" w:cs="Calibri"/>
                <w:sz w:val="20"/>
                <w:szCs w:val="20"/>
                <w:lang w:eastAsia="de-DE"/>
              </w:rPr>
            </w:pPr>
            <w:ins w:id="9970" w:author="Kisch, Christian" w:date="2022-02-08T10:44:00Z">
              <w:r>
                <w:rPr>
                  <w:sz w:val="20"/>
                  <w:szCs w:val="20"/>
                </w:rPr>
                <w:t>Nein</w:t>
              </w:r>
            </w:ins>
          </w:p>
        </w:tc>
        <w:tc>
          <w:tcPr>
            <w:tcW w:w="992" w:type="dxa"/>
            <w:shd w:val="clear" w:color="000000" w:fill="auto"/>
            <w:hideMark/>
          </w:tcPr>
          <w:p w14:paraId="5AC85E59" w14:textId="4D5CBCF9" w:rsidR="002B613D" w:rsidRPr="00CF5477" w:rsidRDefault="002B613D" w:rsidP="002B613D">
            <w:pPr>
              <w:spacing w:before="0" w:after="0" w:line="240" w:lineRule="auto"/>
              <w:jc w:val="center"/>
              <w:rPr>
                <w:ins w:id="9971" w:author="Kisch, Christian" w:date="2022-02-08T10:41:00Z"/>
                <w:rFonts w:eastAsia="Times New Roman" w:cs="Calibri"/>
                <w:sz w:val="20"/>
                <w:szCs w:val="20"/>
                <w:lang w:eastAsia="de-DE"/>
              </w:rPr>
            </w:pPr>
            <w:ins w:id="9972" w:author="Kisch, Christian" w:date="2022-02-08T10:46:00Z">
              <w:r>
                <w:rPr>
                  <w:sz w:val="20"/>
                  <w:szCs w:val="20"/>
                </w:rPr>
                <w:t>Nein</w:t>
              </w:r>
            </w:ins>
          </w:p>
        </w:tc>
        <w:tc>
          <w:tcPr>
            <w:tcW w:w="1134" w:type="dxa"/>
            <w:shd w:val="clear" w:color="000000" w:fill="auto"/>
            <w:hideMark/>
          </w:tcPr>
          <w:p w14:paraId="53D8586B" w14:textId="6A42F8EB" w:rsidR="002B613D" w:rsidRPr="00CF5477" w:rsidRDefault="002B613D" w:rsidP="002B613D">
            <w:pPr>
              <w:spacing w:before="0" w:after="0" w:line="240" w:lineRule="auto"/>
              <w:jc w:val="center"/>
              <w:rPr>
                <w:ins w:id="9973" w:author="Kisch, Christian" w:date="2022-02-08T10:41:00Z"/>
                <w:rFonts w:eastAsia="Times New Roman" w:cs="Calibri"/>
                <w:sz w:val="20"/>
                <w:szCs w:val="20"/>
                <w:lang w:eastAsia="de-DE"/>
              </w:rPr>
            </w:pPr>
            <w:ins w:id="9974" w:author="Kisch, Christian" w:date="2022-02-08T10:47:00Z">
              <w:r>
                <w:rPr>
                  <w:sz w:val="20"/>
                  <w:szCs w:val="20"/>
                </w:rPr>
                <w:t>Nein</w:t>
              </w:r>
            </w:ins>
          </w:p>
        </w:tc>
        <w:tc>
          <w:tcPr>
            <w:tcW w:w="1134" w:type="dxa"/>
            <w:shd w:val="clear" w:color="000000" w:fill="auto"/>
            <w:hideMark/>
          </w:tcPr>
          <w:p w14:paraId="2DC4E3C7" w14:textId="085080E2" w:rsidR="002B613D" w:rsidRPr="00CF5477" w:rsidRDefault="002B613D" w:rsidP="002B613D">
            <w:pPr>
              <w:spacing w:before="0" w:after="0" w:line="240" w:lineRule="auto"/>
              <w:jc w:val="center"/>
              <w:rPr>
                <w:ins w:id="9975" w:author="Kisch, Christian" w:date="2022-02-08T10:41:00Z"/>
                <w:rFonts w:eastAsia="Times New Roman" w:cs="Calibri"/>
                <w:sz w:val="20"/>
                <w:szCs w:val="20"/>
                <w:lang w:eastAsia="de-DE"/>
              </w:rPr>
            </w:pPr>
            <w:ins w:id="9976" w:author="Kisch, Christian" w:date="2022-02-08T10:48:00Z">
              <w:r>
                <w:rPr>
                  <w:sz w:val="20"/>
                  <w:szCs w:val="20"/>
                </w:rPr>
                <w:t>Nein</w:t>
              </w:r>
            </w:ins>
          </w:p>
        </w:tc>
      </w:tr>
      <w:tr w:rsidR="002B613D" w:rsidRPr="00CF5477" w14:paraId="0C84ED62" w14:textId="77777777" w:rsidTr="00017199">
        <w:trPr>
          <w:trHeight w:val="481"/>
          <w:ins w:id="9977" w:author="Kisch, Christian" w:date="2022-02-08T10:41:00Z"/>
        </w:trPr>
        <w:tc>
          <w:tcPr>
            <w:tcW w:w="626" w:type="dxa"/>
            <w:shd w:val="clear" w:color="000000" w:fill="auto"/>
            <w:hideMark/>
          </w:tcPr>
          <w:p w14:paraId="75EEB08A" w14:textId="77777777" w:rsidR="002B613D" w:rsidRPr="00CF5477" w:rsidRDefault="002B613D" w:rsidP="002B613D">
            <w:pPr>
              <w:spacing w:before="0" w:after="0" w:line="240" w:lineRule="auto"/>
              <w:jc w:val="right"/>
              <w:rPr>
                <w:ins w:id="9978" w:author="Kisch, Christian" w:date="2022-02-08T10:41:00Z"/>
                <w:rFonts w:eastAsia="Times New Roman" w:cs="Calibri"/>
                <w:color w:val="000000"/>
                <w:lang w:eastAsia="de-DE"/>
              </w:rPr>
            </w:pPr>
            <w:ins w:id="9979" w:author="Kisch, Christian" w:date="2022-02-08T10:41:00Z">
              <w:r>
                <w:rPr>
                  <w:rFonts w:eastAsia="Times New Roman" w:cs="Calibri"/>
                  <w:color w:val="000000"/>
                  <w:lang w:eastAsia="de-DE"/>
                </w:rPr>
                <w:t>28</w:t>
              </w:r>
            </w:ins>
          </w:p>
        </w:tc>
        <w:tc>
          <w:tcPr>
            <w:tcW w:w="2523" w:type="dxa"/>
            <w:shd w:val="clear" w:color="000000" w:fill="auto"/>
            <w:hideMark/>
          </w:tcPr>
          <w:p w14:paraId="60F799D6" w14:textId="2F890A06" w:rsidR="002B613D" w:rsidRPr="00CF5477" w:rsidRDefault="002B613D" w:rsidP="002B613D">
            <w:pPr>
              <w:spacing w:before="0" w:after="0" w:line="240" w:lineRule="auto"/>
              <w:rPr>
                <w:ins w:id="9980" w:author="Kisch, Christian" w:date="2022-02-08T10:41:00Z"/>
                <w:rFonts w:eastAsia="Times New Roman" w:cs="Calibri"/>
                <w:color w:val="000000"/>
                <w:lang w:eastAsia="de-DE"/>
              </w:rPr>
            </w:pPr>
            <w:ins w:id="9981"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15D5A2C0" w14:textId="77777777" w:rsidR="002B613D" w:rsidRPr="00CF5477" w:rsidRDefault="002B613D" w:rsidP="002B613D">
            <w:pPr>
              <w:spacing w:before="0" w:after="0" w:line="240" w:lineRule="auto"/>
              <w:rPr>
                <w:ins w:id="9982" w:author="Kisch, Christian" w:date="2022-02-08T10:41:00Z"/>
                <w:rFonts w:eastAsia="Times New Roman" w:cs="Calibri"/>
                <w:b/>
                <w:bCs/>
                <w:sz w:val="20"/>
                <w:szCs w:val="20"/>
                <w:lang w:eastAsia="de-DE"/>
              </w:rPr>
            </w:pPr>
            <w:ins w:id="9983" w:author="Kisch, Christian" w:date="2022-02-08T10:41:00Z">
              <w:r w:rsidRPr="00CF5477">
                <w:rPr>
                  <w:rFonts w:eastAsia="Times New Roman" w:cs="Calibri"/>
                  <w:b/>
                  <w:bCs/>
                  <w:sz w:val="20"/>
                  <w:szCs w:val="20"/>
                  <w:lang w:eastAsia="de-DE"/>
                </w:rPr>
                <w:t>Paginieren</w:t>
              </w:r>
            </w:ins>
          </w:p>
        </w:tc>
        <w:tc>
          <w:tcPr>
            <w:tcW w:w="1418" w:type="dxa"/>
            <w:shd w:val="clear" w:color="000000" w:fill="auto"/>
            <w:hideMark/>
          </w:tcPr>
          <w:p w14:paraId="3FD16AD4" w14:textId="78F18FCC" w:rsidR="002B613D" w:rsidRPr="00CF5477" w:rsidRDefault="002B613D" w:rsidP="002B613D">
            <w:pPr>
              <w:spacing w:before="0" w:after="0" w:line="240" w:lineRule="auto"/>
              <w:jc w:val="center"/>
              <w:rPr>
                <w:ins w:id="9984" w:author="Kisch, Christian" w:date="2022-02-08T10:41:00Z"/>
                <w:rFonts w:eastAsia="Times New Roman" w:cs="Calibri"/>
                <w:sz w:val="20"/>
                <w:szCs w:val="20"/>
                <w:lang w:eastAsia="de-DE"/>
              </w:rPr>
            </w:pPr>
            <w:ins w:id="9985" w:author="Kisch, Christian" w:date="2022-02-08T10:43:00Z">
              <w:r>
                <w:rPr>
                  <w:sz w:val="20"/>
                  <w:szCs w:val="20"/>
                </w:rPr>
                <w:t>Nein</w:t>
              </w:r>
            </w:ins>
          </w:p>
        </w:tc>
        <w:tc>
          <w:tcPr>
            <w:tcW w:w="992" w:type="dxa"/>
            <w:shd w:val="clear" w:color="000000" w:fill="auto"/>
          </w:tcPr>
          <w:p w14:paraId="5FFC2101" w14:textId="57FE5FD0" w:rsidR="002B613D" w:rsidRPr="00CF5477" w:rsidRDefault="002B613D" w:rsidP="002B613D">
            <w:pPr>
              <w:spacing w:before="0" w:after="0" w:line="240" w:lineRule="auto"/>
              <w:jc w:val="center"/>
              <w:rPr>
                <w:ins w:id="9986" w:author="Kisch, Christian" w:date="2022-02-08T10:41:00Z"/>
                <w:rFonts w:eastAsia="Times New Roman" w:cs="Calibri"/>
                <w:sz w:val="20"/>
                <w:szCs w:val="20"/>
                <w:lang w:eastAsia="de-DE"/>
              </w:rPr>
            </w:pPr>
            <w:ins w:id="9987" w:author="Kisch, Christian" w:date="2022-02-08T10:44:00Z">
              <w:r>
                <w:rPr>
                  <w:sz w:val="20"/>
                  <w:szCs w:val="20"/>
                </w:rPr>
                <w:t>Nein</w:t>
              </w:r>
            </w:ins>
          </w:p>
        </w:tc>
        <w:tc>
          <w:tcPr>
            <w:tcW w:w="992" w:type="dxa"/>
            <w:shd w:val="clear" w:color="000000" w:fill="auto"/>
            <w:hideMark/>
          </w:tcPr>
          <w:p w14:paraId="668B02F8" w14:textId="67D58B85" w:rsidR="002B613D" w:rsidRPr="00CF5477" w:rsidRDefault="002B613D" w:rsidP="002B613D">
            <w:pPr>
              <w:spacing w:before="0" w:after="0" w:line="240" w:lineRule="auto"/>
              <w:jc w:val="center"/>
              <w:rPr>
                <w:ins w:id="9988" w:author="Kisch, Christian" w:date="2022-02-08T10:41:00Z"/>
                <w:rFonts w:eastAsia="Times New Roman" w:cs="Calibri"/>
                <w:sz w:val="20"/>
                <w:szCs w:val="20"/>
                <w:lang w:eastAsia="de-DE"/>
              </w:rPr>
            </w:pPr>
            <w:ins w:id="9989" w:author="Kisch, Christian" w:date="2022-02-08T10:46:00Z">
              <w:r>
                <w:rPr>
                  <w:sz w:val="20"/>
                  <w:szCs w:val="20"/>
                </w:rPr>
                <w:t>x</w:t>
              </w:r>
            </w:ins>
          </w:p>
        </w:tc>
        <w:tc>
          <w:tcPr>
            <w:tcW w:w="1134" w:type="dxa"/>
            <w:shd w:val="clear" w:color="000000" w:fill="auto"/>
            <w:hideMark/>
          </w:tcPr>
          <w:p w14:paraId="7DFDDB9A" w14:textId="0B247016" w:rsidR="002B613D" w:rsidRPr="00CF5477" w:rsidRDefault="002B613D" w:rsidP="002B613D">
            <w:pPr>
              <w:spacing w:before="0" w:after="0" w:line="240" w:lineRule="auto"/>
              <w:jc w:val="center"/>
              <w:rPr>
                <w:ins w:id="9990" w:author="Kisch, Christian" w:date="2022-02-08T10:41:00Z"/>
                <w:rFonts w:eastAsia="Times New Roman" w:cs="Calibri"/>
                <w:sz w:val="20"/>
                <w:szCs w:val="20"/>
                <w:lang w:eastAsia="de-DE"/>
              </w:rPr>
            </w:pPr>
            <w:ins w:id="9991" w:author="Kisch, Christian" w:date="2022-02-08T10:47:00Z">
              <w:r>
                <w:rPr>
                  <w:sz w:val="20"/>
                  <w:szCs w:val="20"/>
                </w:rPr>
                <w:t>Nein</w:t>
              </w:r>
            </w:ins>
          </w:p>
        </w:tc>
        <w:tc>
          <w:tcPr>
            <w:tcW w:w="1134" w:type="dxa"/>
            <w:shd w:val="clear" w:color="000000" w:fill="auto"/>
            <w:hideMark/>
          </w:tcPr>
          <w:p w14:paraId="0EDE9849" w14:textId="595F56E9" w:rsidR="002B613D" w:rsidRPr="00CF5477" w:rsidRDefault="002B613D" w:rsidP="002B613D">
            <w:pPr>
              <w:spacing w:before="0" w:after="0" w:line="240" w:lineRule="auto"/>
              <w:jc w:val="center"/>
              <w:rPr>
                <w:ins w:id="9992" w:author="Kisch, Christian" w:date="2022-02-08T10:41:00Z"/>
                <w:rFonts w:eastAsia="Times New Roman" w:cs="Calibri"/>
                <w:sz w:val="20"/>
                <w:szCs w:val="20"/>
                <w:lang w:eastAsia="de-DE"/>
              </w:rPr>
            </w:pPr>
            <w:ins w:id="9993" w:author="Kisch, Christian" w:date="2022-02-08T10:48:00Z">
              <w:r>
                <w:rPr>
                  <w:sz w:val="20"/>
                  <w:szCs w:val="20"/>
                </w:rPr>
                <w:t>x</w:t>
              </w:r>
            </w:ins>
          </w:p>
        </w:tc>
      </w:tr>
      <w:tr w:rsidR="002B613D" w:rsidRPr="00CF5477" w14:paraId="6703767B" w14:textId="77777777" w:rsidTr="00017199">
        <w:trPr>
          <w:trHeight w:val="489"/>
          <w:ins w:id="9994" w:author="Kisch, Christian" w:date="2022-02-08T10:41:00Z"/>
        </w:trPr>
        <w:tc>
          <w:tcPr>
            <w:tcW w:w="626" w:type="dxa"/>
            <w:shd w:val="clear" w:color="000000" w:fill="auto"/>
            <w:hideMark/>
          </w:tcPr>
          <w:p w14:paraId="6293794E" w14:textId="77777777" w:rsidR="002B613D" w:rsidRPr="00CF5477" w:rsidRDefault="002B613D" w:rsidP="002B613D">
            <w:pPr>
              <w:spacing w:before="0" w:after="0" w:line="240" w:lineRule="auto"/>
              <w:jc w:val="right"/>
              <w:rPr>
                <w:ins w:id="9995" w:author="Kisch, Christian" w:date="2022-02-08T10:41:00Z"/>
                <w:rFonts w:eastAsia="Times New Roman" w:cs="Calibri"/>
                <w:color w:val="000000"/>
                <w:lang w:eastAsia="de-DE"/>
              </w:rPr>
            </w:pPr>
            <w:ins w:id="9996" w:author="Kisch, Christian" w:date="2022-02-08T10:41:00Z">
              <w:r>
                <w:rPr>
                  <w:rFonts w:eastAsia="Times New Roman" w:cs="Calibri"/>
                  <w:color w:val="000000"/>
                  <w:lang w:eastAsia="de-DE"/>
                </w:rPr>
                <w:t>29</w:t>
              </w:r>
            </w:ins>
          </w:p>
        </w:tc>
        <w:tc>
          <w:tcPr>
            <w:tcW w:w="2523" w:type="dxa"/>
            <w:shd w:val="clear" w:color="000000" w:fill="auto"/>
            <w:hideMark/>
          </w:tcPr>
          <w:p w14:paraId="4EA181B9" w14:textId="6A1A9E71" w:rsidR="002B613D" w:rsidRPr="00CF5477" w:rsidRDefault="002B613D" w:rsidP="002B613D">
            <w:pPr>
              <w:spacing w:before="0" w:after="0" w:line="240" w:lineRule="auto"/>
              <w:rPr>
                <w:ins w:id="9997" w:author="Kisch, Christian" w:date="2022-02-08T10:41:00Z"/>
                <w:rFonts w:eastAsia="Times New Roman" w:cs="Calibri"/>
                <w:color w:val="000000"/>
                <w:lang w:eastAsia="de-DE"/>
              </w:rPr>
            </w:pPr>
            <w:ins w:id="9998"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24FA6EA0" w14:textId="77777777" w:rsidR="002B613D" w:rsidRPr="00CF5477" w:rsidRDefault="002B613D" w:rsidP="002B613D">
            <w:pPr>
              <w:spacing w:before="0" w:after="0" w:line="240" w:lineRule="auto"/>
              <w:rPr>
                <w:ins w:id="9999" w:author="Kisch, Christian" w:date="2022-02-08T10:41:00Z"/>
                <w:rFonts w:eastAsia="Times New Roman" w:cs="Calibri"/>
                <w:b/>
                <w:bCs/>
                <w:sz w:val="20"/>
                <w:szCs w:val="20"/>
                <w:lang w:eastAsia="de-DE"/>
              </w:rPr>
            </w:pPr>
            <w:ins w:id="10000" w:author="Kisch, Christian" w:date="2022-02-08T10:41:00Z">
              <w:r w:rsidRPr="00CF5477">
                <w:rPr>
                  <w:rFonts w:eastAsia="Times New Roman" w:cs="Calibri"/>
                  <w:b/>
                  <w:bCs/>
                  <w:sz w:val="20"/>
                  <w:szCs w:val="20"/>
                  <w:lang w:eastAsia="de-DE"/>
                </w:rPr>
                <w:t>Papierkorb</w:t>
              </w:r>
            </w:ins>
          </w:p>
        </w:tc>
        <w:tc>
          <w:tcPr>
            <w:tcW w:w="1418" w:type="dxa"/>
            <w:shd w:val="clear" w:color="000000" w:fill="auto"/>
            <w:hideMark/>
          </w:tcPr>
          <w:p w14:paraId="3672B07D" w14:textId="6BB323D0" w:rsidR="002B613D" w:rsidRPr="00CF5477" w:rsidRDefault="002B613D" w:rsidP="002B613D">
            <w:pPr>
              <w:spacing w:before="0" w:after="0" w:line="240" w:lineRule="auto"/>
              <w:jc w:val="center"/>
              <w:rPr>
                <w:ins w:id="10001" w:author="Kisch, Christian" w:date="2022-02-08T10:41:00Z"/>
                <w:rFonts w:eastAsia="Times New Roman" w:cs="Calibri"/>
                <w:sz w:val="20"/>
                <w:szCs w:val="20"/>
                <w:lang w:eastAsia="de-DE"/>
              </w:rPr>
            </w:pPr>
            <w:ins w:id="10002" w:author="Kisch, Christian" w:date="2022-02-08T10:43:00Z">
              <w:r>
                <w:rPr>
                  <w:sz w:val="20"/>
                  <w:szCs w:val="20"/>
                </w:rPr>
                <w:t>Nein</w:t>
              </w:r>
            </w:ins>
          </w:p>
        </w:tc>
        <w:tc>
          <w:tcPr>
            <w:tcW w:w="992" w:type="dxa"/>
            <w:shd w:val="clear" w:color="000000" w:fill="auto"/>
          </w:tcPr>
          <w:p w14:paraId="68E9865F" w14:textId="4623EF8E" w:rsidR="002B613D" w:rsidRPr="00CF5477" w:rsidRDefault="002B613D" w:rsidP="002B613D">
            <w:pPr>
              <w:spacing w:before="0" w:after="0" w:line="240" w:lineRule="auto"/>
              <w:jc w:val="center"/>
              <w:rPr>
                <w:ins w:id="10003" w:author="Kisch, Christian" w:date="2022-02-08T10:41:00Z"/>
                <w:rFonts w:eastAsia="Times New Roman" w:cs="Calibri"/>
                <w:sz w:val="20"/>
                <w:szCs w:val="20"/>
                <w:lang w:eastAsia="de-DE"/>
              </w:rPr>
            </w:pPr>
            <w:ins w:id="10004" w:author="Kisch, Christian" w:date="2022-02-08T10:44:00Z">
              <w:r>
                <w:rPr>
                  <w:sz w:val="20"/>
                  <w:szCs w:val="20"/>
                </w:rPr>
                <w:t>Nein</w:t>
              </w:r>
            </w:ins>
          </w:p>
        </w:tc>
        <w:tc>
          <w:tcPr>
            <w:tcW w:w="992" w:type="dxa"/>
            <w:shd w:val="clear" w:color="000000" w:fill="auto"/>
            <w:hideMark/>
          </w:tcPr>
          <w:p w14:paraId="61D4D7FB" w14:textId="3A1976FE" w:rsidR="002B613D" w:rsidRPr="00CF5477" w:rsidRDefault="002B613D" w:rsidP="002B613D">
            <w:pPr>
              <w:spacing w:before="0" w:after="0" w:line="240" w:lineRule="auto"/>
              <w:jc w:val="center"/>
              <w:rPr>
                <w:ins w:id="10005" w:author="Kisch, Christian" w:date="2022-02-08T10:41:00Z"/>
                <w:rFonts w:eastAsia="Times New Roman" w:cs="Calibri"/>
                <w:sz w:val="20"/>
                <w:szCs w:val="20"/>
                <w:lang w:eastAsia="de-DE"/>
              </w:rPr>
            </w:pPr>
            <w:ins w:id="10006" w:author="Kisch, Christian" w:date="2022-02-08T10:46:00Z">
              <w:r>
                <w:rPr>
                  <w:sz w:val="20"/>
                  <w:szCs w:val="20"/>
                </w:rPr>
                <w:t>Nein</w:t>
              </w:r>
            </w:ins>
          </w:p>
        </w:tc>
        <w:tc>
          <w:tcPr>
            <w:tcW w:w="1134" w:type="dxa"/>
            <w:shd w:val="clear" w:color="000000" w:fill="auto"/>
            <w:hideMark/>
          </w:tcPr>
          <w:p w14:paraId="3D6EA07C" w14:textId="07E8EB30" w:rsidR="002B613D" w:rsidRPr="00CF5477" w:rsidRDefault="002B613D" w:rsidP="002B613D">
            <w:pPr>
              <w:spacing w:before="0" w:after="0" w:line="240" w:lineRule="auto"/>
              <w:jc w:val="center"/>
              <w:rPr>
                <w:ins w:id="10007" w:author="Kisch, Christian" w:date="2022-02-08T10:41:00Z"/>
                <w:rFonts w:eastAsia="Times New Roman" w:cs="Calibri"/>
                <w:sz w:val="20"/>
                <w:szCs w:val="20"/>
                <w:lang w:eastAsia="de-DE"/>
              </w:rPr>
            </w:pPr>
            <w:ins w:id="10008" w:author="Kisch, Christian" w:date="2022-02-08T10:47:00Z">
              <w:r>
                <w:rPr>
                  <w:sz w:val="20"/>
                  <w:szCs w:val="20"/>
                </w:rPr>
                <w:t>x</w:t>
              </w:r>
            </w:ins>
          </w:p>
        </w:tc>
        <w:tc>
          <w:tcPr>
            <w:tcW w:w="1134" w:type="dxa"/>
            <w:shd w:val="clear" w:color="000000" w:fill="auto"/>
            <w:hideMark/>
          </w:tcPr>
          <w:p w14:paraId="580F88E4" w14:textId="4EE0D311" w:rsidR="002B613D" w:rsidRPr="00CF5477" w:rsidRDefault="002B613D" w:rsidP="002B613D">
            <w:pPr>
              <w:spacing w:before="0" w:after="0" w:line="240" w:lineRule="auto"/>
              <w:jc w:val="center"/>
              <w:rPr>
                <w:ins w:id="10009" w:author="Kisch, Christian" w:date="2022-02-08T10:41:00Z"/>
                <w:rFonts w:eastAsia="Times New Roman" w:cs="Calibri"/>
                <w:sz w:val="20"/>
                <w:szCs w:val="20"/>
                <w:lang w:eastAsia="de-DE"/>
              </w:rPr>
            </w:pPr>
            <w:ins w:id="10010" w:author="Kisch, Christian" w:date="2022-02-08T10:48:00Z">
              <w:r>
                <w:rPr>
                  <w:sz w:val="20"/>
                  <w:szCs w:val="20"/>
                </w:rPr>
                <w:t>x</w:t>
              </w:r>
            </w:ins>
          </w:p>
        </w:tc>
      </w:tr>
      <w:tr w:rsidR="002B613D" w:rsidRPr="00CF5477" w14:paraId="1EAEDEBB" w14:textId="77777777" w:rsidTr="00017199">
        <w:trPr>
          <w:trHeight w:val="126"/>
          <w:ins w:id="10011" w:author="Kisch, Christian" w:date="2022-02-08T10:41:00Z"/>
        </w:trPr>
        <w:tc>
          <w:tcPr>
            <w:tcW w:w="626" w:type="dxa"/>
            <w:shd w:val="clear" w:color="000000" w:fill="auto"/>
            <w:hideMark/>
          </w:tcPr>
          <w:p w14:paraId="0AE53CDB" w14:textId="77777777" w:rsidR="002B613D" w:rsidRPr="00CF5477" w:rsidRDefault="002B613D" w:rsidP="002B613D">
            <w:pPr>
              <w:spacing w:before="0" w:after="0" w:line="240" w:lineRule="auto"/>
              <w:jc w:val="right"/>
              <w:rPr>
                <w:ins w:id="10012" w:author="Kisch, Christian" w:date="2022-02-08T10:41:00Z"/>
                <w:rFonts w:eastAsia="Times New Roman" w:cs="Calibri"/>
                <w:color w:val="000000"/>
                <w:lang w:eastAsia="de-DE"/>
              </w:rPr>
            </w:pPr>
            <w:ins w:id="10013" w:author="Kisch, Christian" w:date="2022-02-08T10:41:00Z">
              <w:r w:rsidRPr="00CF5477">
                <w:rPr>
                  <w:rFonts w:eastAsia="Times New Roman" w:cs="Calibri"/>
                  <w:color w:val="000000"/>
                  <w:lang w:eastAsia="de-DE"/>
                </w:rPr>
                <w:t>3</w:t>
              </w:r>
              <w:r>
                <w:rPr>
                  <w:rFonts w:eastAsia="Times New Roman" w:cs="Calibri"/>
                  <w:color w:val="000000"/>
                  <w:lang w:eastAsia="de-DE"/>
                </w:rPr>
                <w:t>0</w:t>
              </w:r>
            </w:ins>
          </w:p>
        </w:tc>
        <w:tc>
          <w:tcPr>
            <w:tcW w:w="2523" w:type="dxa"/>
            <w:shd w:val="clear" w:color="000000" w:fill="auto"/>
            <w:hideMark/>
          </w:tcPr>
          <w:p w14:paraId="175C4DD1" w14:textId="3A089DCF" w:rsidR="002B613D" w:rsidRPr="00CF5477" w:rsidRDefault="002B613D" w:rsidP="002B613D">
            <w:pPr>
              <w:spacing w:before="0" w:after="0" w:line="240" w:lineRule="auto"/>
              <w:rPr>
                <w:ins w:id="10014" w:author="Kisch, Christian" w:date="2022-02-08T10:41:00Z"/>
                <w:rFonts w:eastAsia="Times New Roman" w:cs="Calibri"/>
                <w:color w:val="000000"/>
                <w:lang w:eastAsia="de-DE"/>
              </w:rPr>
            </w:pPr>
            <w:ins w:id="10015"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4B21FD81" w14:textId="77777777" w:rsidR="002B613D" w:rsidRPr="00CF5477" w:rsidRDefault="002B613D" w:rsidP="002B613D">
            <w:pPr>
              <w:spacing w:before="0" w:after="0" w:line="240" w:lineRule="auto"/>
              <w:rPr>
                <w:ins w:id="10016" w:author="Kisch, Christian" w:date="2022-02-08T10:41:00Z"/>
                <w:rFonts w:eastAsia="Times New Roman" w:cs="Calibri"/>
                <w:b/>
                <w:bCs/>
                <w:sz w:val="20"/>
                <w:szCs w:val="20"/>
                <w:lang w:eastAsia="de-DE"/>
              </w:rPr>
            </w:pPr>
            <w:ins w:id="10017" w:author="Kisch, Christian" w:date="2022-02-08T10:41:00Z">
              <w:r w:rsidRPr="00CF5477">
                <w:rPr>
                  <w:rFonts w:eastAsia="Times New Roman" w:cs="Calibri"/>
                  <w:b/>
                  <w:bCs/>
                  <w:sz w:val="20"/>
                  <w:szCs w:val="20"/>
                  <w:lang w:eastAsia="de-DE"/>
                </w:rPr>
                <w:t>Repräsentat</w:t>
              </w:r>
            </w:ins>
          </w:p>
        </w:tc>
        <w:tc>
          <w:tcPr>
            <w:tcW w:w="1418" w:type="dxa"/>
            <w:shd w:val="clear" w:color="000000" w:fill="auto"/>
            <w:hideMark/>
          </w:tcPr>
          <w:p w14:paraId="720708A4" w14:textId="75D8EDBD" w:rsidR="002B613D" w:rsidRPr="00CF5477" w:rsidRDefault="002B613D" w:rsidP="002B613D">
            <w:pPr>
              <w:spacing w:before="0" w:after="0" w:line="240" w:lineRule="auto"/>
              <w:jc w:val="center"/>
              <w:rPr>
                <w:ins w:id="10018" w:author="Kisch, Christian" w:date="2022-02-08T10:41:00Z"/>
                <w:rFonts w:eastAsia="Times New Roman" w:cs="Calibri"/>
                <w:sz w:val="20"/>
                <w:szCs w:val="20"/>
                <w:lang w:eastAsia="de-DE"/>
              </w:rPr>
            </w:pPr>
            <w:ins w:id="10019" w:author="Kisch, Christian" w:date="2022-02-08T10:43:00Z">
              <w:r>
                <w:rPr>
                  <w:sz w:val="20"/>
                  <w:szCs w:val="20"/>
                </w:rPr>
                <w:t>Nein</w:t>
              </w:r>
            </w:ins>
          </w:p>
        </w:tc>
        <w:tc>
          <w:tcPr>
            <w:tcW w:w="992" w:type="dxa"/>
            <w:shd w:val="clear" w:color="000000" w:fill="auto"/>
          </w:tcPr>
          <w:p w14:paraId="12E3600F" w14:textId="7423B378" w:rsidR="002B613D" w:rsidRPr="00CF5477" w:rsidRDefault="002B613D" w:rsidP="002B613D">
            <w:pPr>
              <w:spacing w:before="0" w:after="0" w:line="240" w:lineRule="auto"/>
              <w:jc w:val="center"/>
              <w:rPr>
                <w:ins w:id="10020" w:author="Kisch, Christian" w:date="2022-02-08T10:41:00Z"/>
                <w:rFonts w:eastAsia="Times New Roman" w:cs="Calibri"/>
                <w:sz w:val="20"/>
                <w:szCs w:val="20"/>
                <w:lang w:eastAsia="de-DE"/>
              </w:rPr>
            </w:pPr>
            <w:ins w:id="10021" w:author="Kisch, Christian" w:date="2022-02-08T10:44:00Z">
              <w:r>
                <w:rPr>
                  <w:sz w:val="20"/>
                  <w:szCs w:val="20"/>
                </w:rPr>
                <w:t>Nein</w:t>
              </w:r>
            </w:ins>
          </w:p>
        </w:tc>
        <w:tc>
          <w:tcPr>
            <w:tcW w:w="992" w:type="dxa"/>
            <w:shd w:val="clear" w:color="000000" w:fill="auto"/>
            <w:hideMark/>
          </w:tcPr>
          <w:p w14:paraId="37E8E941" w14:textId="7EE39827" w:rsidR="002B613D" w:rsidRPr="00CF5477" w:rsidRDefault="002B613D" w:rsidP="002B613D">
            <w:pPr>
              <w:spacing w:before="0" w:after="0" w:line="240" w:lineRule="auto"/>
              <w:jc w:val="center"/>
              <w:rPr>
                <w:ins w:id="10022" w:author="Kisch, Christian" w:date="2022-02-08T10:41:00Z"/>
                <w:rFonts w:eastAsia="Times New Roman" w:cs="Calibri"/>
                <w:sz w:val="20"/>
                <w:szCs w:val="20"/>
                <w:lang w:eastAsia="de-DE"/>
              </w:rPr>
            </w:pPr>
            <w:ins w:id="10023" w:author="Kisch, Christian" w:date="2022-02-08T10:46:00Z">
              <w:r>
                <w:rPr>
                  <w:sz w:val="20"/>
                  <w:szCs w:val="20"/>
                </w:rPr>
                <w:t>Nein</w:t>
              </w:r>
            </w:ins>
          </w:p>
        </w:tc>
        <w:tc>
          <w:tcPr>
            <w:tcW w:w="1134" w:type="dxa"/>
            <w:shd w:val="clear" w:color="000000" w:fill="auto"/>
            <w:hideMark/>
          </w:tcPr>
          <w:p w14:paraId="7D49393A" w14:textId="686179FE" w:rsidR="002B613D" w:rsidRPr="00CF5477" w:rsidRDefault="002B613D" w:rsidP="002B613D">
            <w:pPr>
              <w:spacing w:before="0" w:after="0" w:line="240" w:lineRule="auto"/>
              <w:jc w:val="center"/>
              <w:rPr>
                <w:ins w:id="10024" w:author="Kisch, Christian" w:date="2022-02-08T10:41:00Z"/>
                <w:rFonts w:eastAsia="Times New Roman" w:cs="Calibri"/>
                <w:sz w:val="20"/>
                <w:szCs w:val="20"/>
                <w:lang w:eastAsia="de-DE"/>
              </w:rPr>
            </w:pPr>
            <w:ins w:id="10025" w:author="Kisch, Christian" w:date="2022-02-08T10:47:00Z">
              <w:r>
                <w:rPr>
                  <w:sz w:val="20"/>
                  <w:szCs w:val="20"/>
                </w:rPr>
                <w:t>x</w:t>
              </w:r>
            </w:ins>
          </w:p>
        </w:tc>
        <w:tc>
          <w:tcPr>
            <w:tcW w:w="1134" w:type="dxa"/>
            <w:shd w:val="clear" w:color="000000" w:fill="auto"/>
            <w:hideMark/>
          </w:tcPr>
          <w:p w14:paraId="7D25655F" w14:textId="107ABF9A" w:rsidR="002B613D" w:rsidRPr="00CF5477" w:rsidRDefault="002B613D" w:rsidP="002B613D">
            <w:pPr>
              <w:spacing w:before="0" w:after="0" w:line="240" w:lineRule="auto"/>
              <w:jc w:val="center"/>
              <w:rPr>
                <w:ins w:id="10026" w:author="Kisch, Christian" w:date="2022-02-08T10:41:00Z"/>
                <w:rFonts w:eastAsia="Times New Roman" w:cs="Calibri"/>
                <w:sz w:val="20"/>
                <w:szCs w:val="20"/>
                <w:lang w:eastAsia="de-DE"/>
              </w:rPr>
            </w:pPr>
            <w:ins w:id="10027" w:author="Kisch, Christian" w:date="2022-02-08T10:48:00Z">
              <w:r>
                <w:rPr>
                  <w:sz w:val="20"/>
                  <w:szCs w:val="20"/>
                </w:rPr>
                <w:t>x</w:t>
              </w:r>
            </w:ins>
          </w:p>
        </w:tc>
      </w:tr>
      <w:tr w:rsidR="002B613D" w:rsidRPr="00CF5477" w14:paraId="5A6F35BF" w14:textId="77777777" w:rsidTr="00017199">
        <w:trPr>
          <w:trHeight w:val="126"/>
          <w:ins w:id="10028" w:author="Kisch, Christian" w:date="2022-02-08T10:41:00Z"/>
        </w:trPr>
        <w:tc>
          <w:tcPr>
            <w:tcW w:w="626" w:type="dxa"/>
            <w:shd w:val="clear" w:color="000000" w:fill="auto"/>
            <w:hideMark/>
          </w:tcPr>
          <w:p w14:paraId="35A37118" w14:textId="77777777" w:rsidR="002B613D" w:rsidRPr="00CF5477" w:rsidRDefault="002B613D" w:rsidP="002B613D">
            <w:pPr>
              <w:spacing w:before="0" w:after="0" w:line="240" w:lineRule="auto"/>
              <w:jc w:val="right"/>
              <w:rPr>
                <w:ins w:id="10029" w:author="Kisch, Christian" w:date="2022-02-08T10:41:00Z"/>
                <w:rFonts w:eastAsia="Times New Roman" w:cs="Calibri"/>
                <w:color w:val="000000"/>
                <w:lang w:eastAsia="de-DE"/>
              </w:rPr>
            </w:pPr>
            <w:ins w:id="10030" w:author="Kisch, Christian" w:date="2022-02-08T10:41:00Z">
              <w:r w:rsidRPr="00CF5477">
                <w:rPr>
                  <w:rFonts w:eastAsia="Times New Roman" w:cs="Calibri"/>
                  <w:color w:val="000000"/>
                  <w:lang w:eastAsia="de-DE"/>
                </w:rPr>
                <w:t>3</w:t>
              </w:r>
              <w:r>
                <w:rPr>
                  <w:rFonts w:eastAsia="Times New Roman" w:cs="Calibri"/>
                  <w:color w:val="000000"/>
                  <w:lang w:eastAsia="de-DE"/>
                </w:rPr>
                <w:t>1</w:t>
              </w:r>
            </w:ins>
          </w:p>
        </w:tc>
        <w:tc>
          <w:tcPr>
            <w:tcW w:w="2523" w:type="dxa"/>
            <w:shd w:val="clear" w:color="000000" w:fill="auto"/>
            <w:hideMark/>
          </w:tcPr>
          <w:p w14:paraId="5A36724B" w14:textId="0B9F6680" w:rsidR="002B613D" w:rsidRPr="00CF5477" w:rsidRDefault="002B613D" w:rsidP="002B613D">
            <w:pPr>
              <w:spacing w:before="0" w:after="0" w:line="240" w:lineRule="auto"/>
              <w:rPr>
                <w:ins w:id="10031" w:author="Kisch, Christian" w:date="2022-02-08T10:41:00Z"/>
                <w:rFonts w:eastAsia="Times New Roman" w:cs="Calibri"/>
                <w:color w:val="000000"/>
                <w:lang w:eastAsia="de-DE"/>
              </w:rPr>
            </w:pPr>
            <w:ins w:id="10032"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75CB9982" w14:textId="77777777" w:rsidR="002B613D" w:rsidRPr="00CF5477" w:rsidRDefault="002B613D" w:rsidP="002B613D">
            <w:pPr>
              <w:spacing w:before="0" w:after="0" w:line="240" w:lineRule="auto"/>
              <w:rPr>
                <w:ins w:id="10033" w:author="Kisch, Christian" w:date="2022-02-08T10:41:00Z"/>
                <w:rFonts w:eastAsia="Times New Roman" w:cs="Calibri"/>
                <w:b/>
                <w:bCs/>
                <w:sz w:val="20"/>
                <w:szCs w:val="20"/>
                <w:lang w:eastAsia="de-DE"/>
              </w:rPr>
            </w:pPr>
            <w:ins w:id="10034" w:author="Kisch, Christian" w:date="2022-02-08T10:41:00Z">
              <w:r w:rsidRPr="00CF5477">
                <w:rPr>
                  <w:rFonts w:eastAsia="Times New Roman" w:cs="Calibri"/>
                  <w:b/>
                  <w:bCs/>
                  <w:sz w:val="20"/>
                  <w:szCs w:val="20"/>
                  <w:lang w:eastAsia="de-DE"/>
                </w:rPr>
                <w:t>Verfahrensabgabe</w:t>
              </w:r>
              <w:r w:rsidRPr="00CF5477">
                <w:rPr>
                  <w:rFonts w:eastAsia="Times New Roman" w:cs="Calibri"/>
                  <w:sz w:val="16"/>
                  <w:szCs w:val="16"/>
                  <w:lang w:eastAsia="de-DE"/>
                </w:rPr>
                <w:t> </w:t>
              </w:r>
            </w:ins>
          </w:p>
        </w:tc>
        <w:tc>
          <w:tcPr>
            <w:tcW w:w="1418" w:type="dxa"/>
            <w:shd w:val="clear" w:color="000000" w:fill="auto"/>
            <w:hideMark/>
          </w:tcPr>
          <w:p w14:paraId="1ECD1082" w14:textId="1A66091B" w:rsidR="002B613D" w:rsidRPr="00CF5477" w:rsidRDefault="002B613D" w:rsidP="002B613D">
            <w:pPr>
              <w:spacing w:before="0" w:after="0" w:line="240" w:lineRule="auto"/>
              <w:jc w:val="center"/>
              <w:rPr>
                <w:ins w:id="10035" w:author="Kisch, Christian" w:date="2022-02-08T10:41:00Z"/>
                <w:rFonts w:eastAsia="Times New Roman" w:cs="Calibri"/>
                <w:sz w:val="20"/>
                <w:szCs w:val="20"/>
                <w:lang w:eastAsia="de-DE"/>
              </w:rPr>
            </w:pPr>
            <w:ins w:id="10036" w:author="Kisch, Christian" w:date="2022-02-08T10:43:00Z">
              <w:r>
                <w:rPr>
                  <w:sz w:val="20"/>
                  <w:szCs w:val="20"/>
                </w:rPr>
                <w:t>Nein</w:t>
              </w:r>
            </w:ins>
          </w:p>
        </w:tc>
        <w:tc>
          <w:tcPr>
            <w:tcW w:w="992" w:type="dxa"/>
            <w:shd w:val="clear" w:color="000000" w:fill="auto"/>
          </w:tcPr>
          <w:p w14:paraId="3BFEFD81" w14:textId="282A8EDB" w:rsidR="002B613D" w:rsidRPr="00CF5477" w:rsidRDefault="002B613D" w:rsidP="002B613D">
            <w:pPr>
              <w:spacing w:before="0" w:after="0" w:line="240" w:lineRule="auto"/>
              <w:jc w:val="center"/>
              <w:rPr>
                <w:ins w:id="10037" w:author="Kisch, Christian" w:date="2022-02-08T10:41:00Z"/>
                <w:rFonts w:eastAsia="Times New Roman" w:cs="Calibri"/>
                <w:sz w:val="20"/>
                <w:szCs w:val="20"/>
                <w:lang w:eastAsia="de-DE"/>
              </w:rPr>
            </w:pPr>
            <w:ins w:id="10038" w:author="Kisch, Christian" w:date="2022-02-08T10:44:00Z">
              <w:r>
                <w:rPr>
                  <w:sz w:val="20"/>
                  <w:szCs w:val="20"/>
                </w:rPr>
                <w:t>Nein</w:t>
              </w:r>
            </w:ins>
          </w:p>
        </w:tc>
        <w:tc>
          <w:tcPr>
            <w:tcW w:w="992" w:type="dxa"/>
            <w:shd w:val="clear" w:color="000000" w:fill="auto"/>
            <w:hideMark/>
          </w:tcPr>
          <w:p w14:paraId="40501322" w14:textId="4C8662EA" w:rsidR="002B613D" w:rsidRPr="00CF5477" w:rsidRDefault="002B613D" w:rsidP="002B613D">
            <w:pPr>
              <w:spacing w:before="0" w:after="0" w:line="240" w:lineRule="auto"/>
              <w:jc w:val="center"/>
              <w:rPr>
                <w:ins w:id="10039" w:author="Kisch, Christian" w:date="2022-02-08T10:41:00Z"/>
                <w:rFonts w:eastAsia="Times New Roman" w:cs="Calibri"/>
                <w:sz w:val="20"/>
                <w:szCs w:val="20"/>
                <w:lang w:eastAsia="de-DE"/>
              </w:rPr>
            </w:pPr>
            <w:ins w:id="10040" w:author="Kisch, Christian" w:date="2022-02-08T10:46:00Z">
              <w:r>
                <w:rPr>
                  <w:sz w:val="20"/>
                  <w:szCs w:val="20"/>
                </w:rPr>
                <w:t>Nein</w:t>
              </w:r>
            </w:ins>
          </w:p>
        </w:tc>
        <w:tc>
          <w:tcPr>
            <w:tcW w:w="1134" w:type="dxa"/>
            <w:shd w:val="clear" w:color="000000" w:fill="auto"/>
            <w:hideMark/>
          </w:tcPr>
          <w:p w14:paraId="5AFACDF3" w14:textId="410320D9" w:rsidR="002B613D" w:rsidRPr="00CF5477" w:rsidRDefault="002B613D" w:rsidP="002B613D">
            <w:pPr>
              <w:spacing w:before="0" w:after="0" w:line="240" w:lineRule="auto"/>
              <w:jc w:val="center"/>
              <w:rPr>
                <w:ins w:id="10041" w:author="Kisch, Christian" w:date="2022-02-08T10:41:00Z"/>
                <w:rFonts w:eastAsia="Times New Roman" w:cs="Calibri"/>
                <w:sz w:val="20"/>
                <w:szCs w:val="20"/>
                <w:lang w:eastAsia="de-DE"/>
              </w:rPr>
            </w:pPr>
            <w:ins w:id="10042" w:author="Kisch, Christian" w:date="2022-02-08T10:47:00Z">
              <w:r>
                <w:rPr>
                  <w:sz w:val="20"/>
                  <w:szCs w:val="20"/>
                </w:rPr>
                <w:t>Nein</w:t>
              </w:r>
            </w:ins>
          </w:p>
        </w:tc>
        <w:tc>
          <w:tcPr>
            <w:tcW w:w="1134" w:type="dxa"/>
            <w:shd w:val="clear" w:color="000000" w:fill="auto"/>
            <w:hideMark/>
          </w:tcPr>
          <w:p w14:paraId="62BBD1DF" w14:textId="585993C6" w:rsidR="002B613D" w:rsidRPr="00CF5477" w:rsidRDefault="002B613D" w:rsidP="002B613D">
            <w:pPr>
              <w:spacing w:before="0" w:after="0" w:line="240" w:lineRule="auto"/>
              <w:jc w:val="center"/>
              <w:rPr>
                <w:ins w:id="10043" w:author="Kisch, Christian" w:date="2022-02-08T10:41:00Z"/>
                <w:rFonts w:eastAsia="Times New Roman" w:cs="Calibri"/>
                <w:sz w:val="20"/>
                <w:szCs w:val="20"/>
                <w:lang w:eastAsia="de-DE"/>
              </w:rPr>
            </w:pPr>
            <w:ins w:id="10044" w:author="Kisch, Christian" w:date="2022-02-08T10:48:00Z">
              <w:r>
                <w:rPr>
                  <w:sz w:val="20"/>
                  <w:szCs w:val="20"/>
                </w:rPr>
                <w:t>Nein</w:t>
              </w:r>
            </w:ins>
          </w:p>
        </w:tc>
      </w:tr>
      <w:tr w:rsidR="002B613D" w:rsidRPr="00CF5477" w14:paraId="319E44DE" w14:textId="77777777" w:rsidTr="00017199">
        <w:trPr>
          <w:trHeight w:val="615"/>
          <w:ins w:id="10045" w:author="Kisch, Christian" w:date="2022-02-08T10:41:00Z"/>
        </w:trPr>
        <w:tc>
          <w:tcPr>
            <w:tcW w:w="626" w:type="dxa"/>
            <w:shd w:val="clear" w:color="000000" w:fill="auto"/>
            <w:hideMark/>
          </w:tcPr>
          <w:p w14:paraId="776DC324" w14:textId="77777777" w:rsidR="002B613D" w:rsidRPr="00CF5477" w:rsidRDefault="002B613D" w:rsidP="002B613D">
            <w:pPr>
              <w:spacing w:before="0" w:after="0" w:line="240" w:lineRule="auto"/>
              <w:jc w:val="right"/>
              <w:rPr>
                <w:ins w:id="10046" w:author="Kisch, Christian" w:date="2022-02-08T10:41:00Z"/>
                <w:rFonts w:eastAsia="Times New Roman" w:cs="Calibri"/>
                <w:color w:val="000000"/>
                <w:lang w:eastAsia="de-DE"/>
              </w:rPr>
            </w:pPr>
            <w:ins w:id="10047" w:author="Kisch, Christian" w:date="2022-02-08T10:41:00Z">
              <w:r w:rsidRPr="00CF5477">
                <w:rPr>
                  <w:rFonts w:eastAsia="Times New Roman" w:cs="Calibri"/>
                  <w:color w:val="000000"/>
                  <w:lang w:eastAsia="de-DE"/>
                </w:rPr>
                <w:t>3</w:t>
              </w:r>
              <w:r>
                <w:rPr>
                  <w:rFonts w:eastAsia="Times New Roman" w:cs="Calibri"/>
                  <w:color w:val="000000"/>
                  <w:lang w:eastAsia="de-DE"/>
                </w:rPr>
                <w:t>2</w:t>
              </w:r>
            </w:ins>
          </w:p>
        </w:tc>
        <w:tc>
          <w:tcPr>
            <w:tcW w:w="2523" w:type="dxa"/>
            <w:shd w:val="clear" w:color="000000" w:fill="auto"/>
            <w:hideMark/>
          </w:tcPr>
          <w:p w14:paraId="48E4255A" w14:textId="19519F1E" w:rsidR="002B613D" w:rsidRPr="00CF5477" w:rsidRDefault="002B613D" w:rsidP="002B613D">
            <w:pPr>
              <w:spacing w:before="0" w:after="0" w:line="240" w:lineRule="auto"/>
              <w:rPr>
                <w:ins w:id="10048" w:author="Kisch, Christian" w:date="2022-02-08T10:41:00Z"/>
                <w:rFonts w:eastAsia="Times New Roman" w:cs="Calibri"/>
                <w:color w:val="000000"/>
                <w:lang w:eastAsia="de-DE"/>
              </w:rPr>
            </w:pPr>
            <w:ins w:id="10049" w:author="Kisch, Christian" w:date="2022-02-08T10:42:00Z">
              <w:r>
                <w:rPr>
                  <w:rFonts w:eastAsia="Times New Roman" w:cs="Calibri"/>
                  <w:color w:val="000000"/>
                  <w:lang w:eastAsia="de-DE"/>
                </w:rPr>
                <w:t>Informationssicherheitsbeauftragter</w:t>
              </w:r>
            </w:ins>
          </w:p>
        </w:tc>
        <w:tc>
          <w:tcPr>
            <w:tcW w:w="3083" w:type="dxa"/>
            <w:shd w:val="clear" w:color="000000" w:fill="E7E6E6"/>
            <w:hideMark/>
          </w:tcPr>
          <w:p w14:paraId="7379CF79" w14:textId="77777777" w:rsidR="002B613D" w:rsidRPr="00CF5477" w:rsidRDefault="002B613D" w:rsidP="002B613D">
            <w:pPr>
              <w:spacing w:before="0" w:after="0" w:line="240" w:lineRule="auto"/>
              <w:rPr>
                <w:ins w:id="10050" w:author="Kisch, Christian" w:date="2022-02-08T10:41:00Z"/>
                <w:rFonts w:eastAsia="Times New Roman" w:cs="Calibri"/>
                <w:b/>
                <w:bCs/>
                <w:sz w:val="20"/>
                <w:szCs w:val="20"/>
                <w:lang w:eastAsia="de-DE"/>
              </w:rPr>
            </w:pPr>
            <w:ins w:id="10051" w:author="Kisch, Christian" w:date="2022-02-08T10:41:00Z">
              <w:r w:rsidRPr="00CF5477">
                <w:rPr>
                  <w:rFonts w:eastAsia="Times New Roman" w:cs="Calibri"/>
                  <w:b/>
                  <w:bCs/>
                  <w:sz w:val="20"/>
                  <w:szCs w:val="20"/>
                  <w:lang w:eastAsia="de-DE"/>
                </w:rPr>
                <w:t>Workflow</w:t>
              </w:r>
            </w:ins>
          </w:p>
        </w:tc>
        <w:tc>
          <w:tcPr>
            <w:tcW w:w="1418" w:type="dxa"/>
            <w:shd w:val="clear" w:color="000000" w:fill="auto"/>
            <w:hideMark/>
          </w:tcPr>
          <w:p w14:paraId="231956BC" w14:textId="31F5D9F1" w:rsidR="002B613D" w:rsidRPr="00CF5477" w:rsidRDefault="002B613D" w:rsidP="002B613D">
            <w:pPr>
              <w:spacing w:before="0" w:after="0" w:line="240" w:lineRule="auto"/>
              <w:jc w:val="center"/>
              <w:rPr>
                <w:ins w:id="10052" w:author="Kisch, Christian" w:date="2022-02-08T10:41:00Z"/>
                <w:rFonts w:eastAsia="Times New Roman" w:cs="Calibri"/>
                <w:sz w:val="20"/>
                <w:szCs w:val="20"/>
                <w:lang w:eastAsia="de-DE"/>
              </w:rPr>
            </w:pPr>
            <w:ins w:id="10053" w:author="Kisch, Christian" w:date="2022-02-08T10:43:00Z">
              <w:r>
                <w:rPr>
                  <w:sz w:val="20"/>
                  <w:szCs w:val="20"/>
                </w:rPr>
                <w:t>Nein</w:t>
              </w:r>
            </w:ins>
          </w:p>
        </w:tc>
        <w:tc>
          <w:tcPr>
            <w:tcW w:w="992" w:type="dxa"/>
            <w:shd w:val="clear" w:color="000000" w:fill="auto"/>
          </w:tcPr>
          <w:p w14:paraId="1E2134DA" w14:textId="26A86AFF" w:rsidR="002B613D" w:rsidRPr="00CF5477" w:rsidRDefault="002B613D" w:rsidP="002B613D">
            <w:pPr>
              <w:spacing w:before="0" w:after="0" w:line="240" w:lineRule="auto"/>
              <w:jc w:val="center"/>
              <w:rPr>
                <w:ins w:id="10054" w:author="Kisch, Christian" w:date="2022-02-08T10:41:00Z"/>
                <w:rFonts w:eastAsia="Times New Roman" w:cs="Calibri"/>
                <w:sz w:val="20"/>
                <w:szCs w:val="20"/>
                <w:lang w:eastAsia="de-DE"/>
              </w:rPr>
            </w:pPr>
            <w:ins w:id="10055" w:author="Kisch, Christian" w:date="2022-02-08T10:44:00Z">
              <w:r>
                <w:rPr>
                  <w:sz w:val="20"/>
                  <w:szCs w:val="20"/>
                </w:rPr>
                <w:t>Nein</w:t>
              </w:r>
            </w:ins>
          </w:p>
        </w:tc>
        <w:tc>
          <w:tcPr>
            <w:tcW w:w="992" w:type="dxa"/>
            <w:shd w:val="clear" w:color="000000" w:fill="auto"/>
            <w:hideMark/>
          </w:tcPr>
          <w:p w14:paraId="7AF55EC4" w14:textId="0575AC9E" w:rsidR="002B613D" w:rsidRPr="00CF5477" w:rsidRDefault="002B613D" w:rsidP="002B613D">
            <w:pPr>
              <w:spacing w:before="0" w:after="0" w:line="240" w:lineRule="auto"/>
              <w:jc w:val="center"/>
              <w:rPr>
                <w:ins w:id="10056" w:author="Kisch, Christian" w:date="2022-02-08T10:41:00Z"/>
                <w:rFonts w:eastAsia="Times New Roman" w:cs="Calibri"/>
                <w:sz w:val="20"/>
                <w:szCs w:val="20"/>
                <w:lang w:eastAsia="de-DE"/>
              </w:rPr>
            </w:pPr>
            <w:ins w:id="10057" w:author="Kisch, Christian" w:date="2022-02-08T10:47:00Z">
              <w:r>
                <w:rPr>
                  <w:sz w:val="20"/>
                  <w:szCs w:val="20"/>
                </w:rPr>
                <w:t>Nein</w:t>
              </w:r>
            </w:ins>
          </w:p>
        </w:tc>
        <w:tc>
          <w:tcPr>
            <w:tcW w:w="1134" w:type="dxa"/>
            <w:shd w:val="clear" w:color="000000" w:fill="auto"/>
            <w:hideMark/>
          </w:tcPr>
          <w:p w14:paraId="324181A9" w14:textId="717E9495" w:rsidR="002B613D" w:rsidRPr="00CF5477" w:rsidRDefault="002B613D" w:rsidP="002B613D">
            <w:pPr>
              <w:spacing w:before="0" w:after="0" w:line="240" w:lineRule="auto"/>
              <w:jc w:val="center"/>
              <w:rPr>
                <w:ins w:id="10058" w:author="Kisch, Christian" w:date="2022-02-08T10:41:00Z"/>
                <w:rFonts w:eastAsia="Times New Roman" w:cs="Calibri"/>
                <w:sz w:val="20"/>
                <w:szCs w:val="20"/>
                <w:lang w:eastAsia="de-DE"/>
              </w:rPr>
            </w:pPr>
            <w:ins w:id="10059" w:author="Kisch, Christian" w:date="2022-02-08T10:47:00Z">
              <w:r>
                <w:rPr>
                  <w:sz w:val="20"/>
                  <w:szCs w:val="20"/>
                </w:rPr>
                <w:t>Nein</w:t>
              </w:r>
            </w:ins>
          </w:p>
        </w:tc>
        <w:tc>
          <w:tcPr>
            <w:tcW w:w="1134" w:type="dxa"/>
            <w:shd w:val="clear" w:color="000000" w:fill="auto"/>
            <w:hideMark/>
          </w:tcPr>
          <w:p w14:paraId="1617FEFF" w14:textId="78A0176E" w:rsidR="002B613D" w:rsidRPr="00CF5477" w:rsidRDefault="002B613D" w:rsidP="002B613D">
            <w:pPr>
              <w:spacing w:before="0" w:after="0" w:line="240" w:lineRule="auto"/>
              <w:jc w:val="center"/>
              <w:rPr>
                <w:ins w:id="10060" w:author="Kisch, Christian" w:date="2022-02-08T10:41:00Z"/>
                <w:rFonts w:eastAsia="Times New Roman" w:cs="Calibri"/>
                <w:sz w:val="20"/>
                <w:szCs w:val="20"/>
                <w:lang w:eastAsia="de-DE"/>
              </w:rPr>
            </w:pPr>
            <w:ins w:id="10061" w:author="Kisch, Christian" w:date="2022-02-08T10:48:00Z">
              <w:r>
                <w:rPr>
                  <w:sz w:val="20"/>
                  <w:szCs w:val="20"/>
                </w:rPr>
                <w:t>Nein</w:t>
              </w:r>
            </w:ins>
          </w:p>
        </w:tc>
      </w:tr>
      <w:tr w:rsidR="003437F5" w:rsidRPr="00CF5477" w14:paraId="3DC04A86" w14:textId="77777777" w:rsidTr="00017199">
        <w:trPr>
          <w:trHeight w:val="615"/>
          <w:ins w:id="10062" w:author="Kisch, Christian" w:date="2022-02-08T10:41:00Z"/>
        </w:trPr>
        <w:tc>
          <w:tcPr>
            <w:tcW w:w="626" w:type="dxa"/>
            <w:shd w:val="clear" w:color="000000" w:fill="auto"/>
          </w:tcPr>
          <w:p w14:paraId="1FC4D663" w14:textId="77777777" w:rsidR="003437F5" w:rsidRPr="00CF5477" w:rsidRDefault="003437F5" w:rsidP="003437F5">
            <w:pPr>
              <w:spacing w:before="0" w:after="0" w:line="240" w:lineRule="auto"/>
              <w:jc w:val="right"/>
              <w:rPr>
                <w:ins w:id="10063" w:author="Kisch, Christian" w:date="2022-02-08T10:41:00Z"/>
                <w:rFonts w:eastAsia="Times New Roman" w:cs="Calibri"/>
                <w:color w:val="000000"/>
                <w:lang w:eastAsia="de-DE"/>
              </w:rPr>
            </w:pPr>
            <w:ins w:id="10064" w:author="Kisch, Christian" w:date="2022-02-08T10:41:00Z">
              <w:r>
                <w:rPr>
                  <w:rFonts w:eastAsia="Times New Roman" w:cs="Calibri"/>
                  <w:color w:val="000000"/>
                  <w:lang w:eastAsia="de-DE"/>
                </w:rPr>
                <w:t>33</w:t>
              </w:r>
            </w:ins>
          </w:p>
        </w:tc>
        <w:tc>
          <w:tcPr>
            <w:tcW w:w="2523" w:type="dxa"/>
            <w:shd w:val="clear" w:color="000000" w:fill="auto"/>
          </w:tcPr>
          <w:p w14:paraId="5D61505B" w14:textId="423F358C" w:rsidR="003437F5" w:rsidRPr="00CF5477" w:rsidRDefault="003437F5" w:rsidP="003437F5">
            <w:pPr>
              <w:spacing w:before="0" w:after="0" w:line="240" w:lineRule="auto"/>
              <w:rPr>
                <w:ins w:id="10065" w:author="Kisch, Christian" w:date="2022-02-08T10:41:00Z"/>
                <w:rFonts w:eastAsia="Times New Roman" w:cs="Calibri"/>
                <w:color w:val="000000"/>
                <w:lang w:eastAsia="de-DE"/>
              </w:rPr>
            </w:pPr>
            <w:ins w:id="10066" w:author="Kisch, Christian" w:date="2022-02-08T10:42:00Z">
              <w:r>
                <w:rPr>
                  <w:rFonts w:eastAsia="Times New Roman" w:cs="Calibri"/>
                  <w:color w:val="000000"/>
                  <w:lang w:eastAsia="de-DE"/>
                </w:rPr>
                <w:t>Informationssicherheitsbeauftragter</w:t>
              </w:r>
            </w:ins>
          </w:p>
        </w:tc>
        <w:tc>
          <w:tcPr>
            <w:tcW w:w="3083" w:type="dxa"/>
            <w:shd w:val="clear" w:color="000000" w:fill="E7E6E6"/>
          </w:tcPr>
          <w:p w14:paraId="79549C54" w14:textId="77777777" w:rsidR="003437F5" w:rsidRPr="00CF5477" w:rsidRDefault="003437F5" w:rsidP="003437F5">
            <w:pPr>
              <w:spacing w:before="0" w:after="0" w:line="240" w:lineRule="auto"/>
              <w:rPr>
                <w:ins w:id="10067" w:author="Kisch, Christian" w:date="2022-02-08T10:41:00Z"/>
                <w:rFonts w:eastAsia="Times New Roman" w:cs="Calibri"/>
                <w:b/>
                <w:bCs/>
                <w:sz w:val="20"/>
                <w:szCs w:val="20"/>
                <w:lang w:eastAsia="de-DE"/>
              </w:rPr>
            </w:pPr>
            <w:ins w:id="10068" w:author="Kisch, Christian" w:date="2022-02-08T10:41:00Z">
              <w:r>
                <w:rPr>
                  <w:rFonts w:eastAsia="Times New Roman" w:cs="Times New Roman"/>
                  <w:b/>
                  <w:bCs/>
                  <w:sz w:val="20"/>
                  <w:szCs w:val="20"/>
                  <w:lang w:eastAsia="de-DE"/>
                </w:rPr>
                <w:t>Drucken</w:t>
              </w:r>
            </w:ins>
          </w:p>
        </w:tc>
        <w:tc>
          <w:tcPr>
            <w:tcW w:w="1418" w:type="dxa"/>
            <w:shd w:val="clear" w:color="000000" w:fill="auto"/>
          </w:tcPr>
          <w:p w14:paraId="3DFE4A96" w14:textId="77777777" w:rsidR="003437F5" w:rsidRPr="00CF5477" w:rsidRDefault="003437F5" w:rsidP="003437F5">
            <w:pPr>
              <w:spacing w:before="0" w:after="0" w:line="240" w:lineRule="auto"/>
              <w:jc w:val="center"/>
              <w:rPr>
                <w:ins w:id="10069" w:author="Kisch, Christian" w:date="2022-02-08T10:41:00Z"/>
                <w:rFonts w:eastAsia="Times New Roman" w:cs="Calibri"/>
                <w:sz w:val="20"/>
                <w:szCs w:val="20"/>
                <w:lang w:eastAsia="de-DE"/>
              </w:rPr>
            </w:pPr>
            <w:ins w:id="10070" w:author="Kisch, Christian" w:date="2022-02-08T10:41:00Z">
              <w:r>
                <w:rPr>
                  <w:rFonts w:eastAsia="Times New Roman" w:cs="Times New Roman"/>
                  <w:sz w:val="20"/>
                  <w:szCs w:val="20"/>
                  <w:lang w:eastAsia="de-DE"/>
                </w:rPr>
                <w:t>Ja</w:t>
              </w:r>
            </w:ins>
          </w:p>
        </w:tc>
        <w:tc>
          <w:tcPr>
            <w:tcW w:w="992" w:type="dxa"/>
            <w:shd w:val="clear" w:color="000000" w:fill="auto"/>
          </w:tcPr>
          <w:p w14:paraId="5F8030EF" w14:textId="77777777" w:rsidR="003437F5" w:rsidRPr="00CF5477" w:rsidRDefault="003437F5" w:rsidP="003437F5">
            <w:pPr>
              <w:spacing w:before="0" w:after="0" w:line="240" w:lineRule="auto"/>
              <w:jc w:val="center"/>
              <w:rPr>
                <w:ins w:id="10071" w:author="Kisch, Christian" w:date="2022-02-08T10:41:00Z"/>
                <w:rFonts w:eastAsia="Times New Roman" w:cs="Calibri"/>
                <w:sz w:val="20"/>
                <w:szCs w:val="20"/>
                <w:lang w:eastAsia="de-DE"/>
              </w:rPr>
            </w:pPr>
            <w:ins w:id="10072" w:author="Kisch, Christian" w:date="2022-02-08T10:41:00Z">
              <w:r>
                <w:rPr>
                  <w:rFonts w:eastAsia="Times New Roman" w:cs="Times New Roman"/>
                  <w:sz w:val="20"/>
                  <w:szCs w:val="20"/>
                  <w:lang w:eastAsia="de-DE"/>
                </w:rPr>
                <w:t>Ja</w:t>
              </w:r>
            </w:ins>
          </w:p>
        </w:tc>
        <w:tc>
          <w:tcPr>
            <w:tcW w:w="992" w:type="dxa"/>
            <w:shd w:val="clear" w:color="000000" w:fill="auto"/>
          </w:tcPr>
          <w:p w14:paraId="53E235DC" w14:textId="77777777" w:rsidR="003437F5" w:rsidRPr="00CF5477" w:rsidRDefault="003437F5" w:rsidP="003437F5">
            <w:pPr>
              <w:spacing w:before="0" w:after="0" w:line="240" w:lineRule="auto"/>
              <w:jc w:val="center"/>
              <w:rPr>
                <w:ins w:id="10073" w:author="Kisch, Christian" w:date="2022-02-08T10:41:00Z"/>
                <w:rFonts w:eastAsia="Times New Roman" w:cs="Calibri"/>
                <w:sz w:val="20"/>
                <w:szCs w:val="20"/>
                <w:lang w:eastAsia="de-DE"/>
              </w:rPr>
            </w:pPr>
            <w:ins w:id="10074" w:author="Kisch, Christian" w:date="2022-02-08T10:41:00Z">
              <w:r>
                <w:rPr>
                  <w:rFonts w:eastAsia="Times New Roman" w:cs="Times New Roman"/>
                  <w:sz w:val="20"/>
                  <w:szCs w:val="20"/>
                  <w:lang w:eastAsia="de-DE"/>
                </w:rPr>
                <w:t>x</w:t>
              </w:r>
            </w:ins>
          </w:p>
        </w:tc>
        <w:tc>
          <w:tcPr>
            <w:tcW w:w="1134" w:type="dxa"/>
            <w:shd w:val="clear" w:color="000000" w:fill="auto"/>
          </w:tcPr>
          <w:p w14:paraId="28392E7C" w14:textId="77777777" w:rsidR="003437F5" w:rsidRPr="00CF5477" w:rsidRDefault="003437F5" w:rsidP="003437F5">
            <w:pPr>
              <w:spacing w:before="0" w:after="0" w:line="240" w:lineRule="auto"/>
              <w:jc w:val="center"/>
              <w:rPr>
                <w:ins w:id="10075" w:author="Kisch, Christian" w:date="2022-02-08T10:41:00Z"/>
                <w:rFonts w:eastAsia="Times New Roman" w:cs="Calibri"/>
                <w:sz w:val="20"/>
                <w:szCs w:val="20"/>
                <w:lang w:eastAsia="de-DE"/>
              </w:rPr>
            </w:pPr>
            <w:ins w:id="10076" w:author="Kisch, Christian" w:date="2022-02-08T10:41:00Z">
              <w:r>
                <w:rPr>
                  <w:rFonts w:eastAsia="Times New Roman" w:cs="Times New Roman"/>
                  <w:sz w:val="20"/>
                  <w:szCs w:val="20"/>
                  <w:lang w:eastAsia="de-DE"/>
                </w:rPr>
                <w:t>Ja</w:t>
              </w:r>
            </w:ins>
          </w:p>
        </w:tc>
        <w:tc>
          <w:tcPr>
            <w:tcW w:w="1134" w:type="dxa"/>
            <w:shd w:val="clear" w:color="000000" w:fill="auto"/>
          </w:tcPr>
          <w:p w14:paraId="34B924AA" w14:textId="77777777" w:rsidR="003437F5" w:rsidRPr="00CF5477" w:rsidRDefault="003437F5" w:rsidP="003437F5">
            <w:pPr>
              <w:spacing w:before="0" w:after="0" w:line="240" w:lineRule="auto"/>
              <w:jc w:val="center"/>
              <w:rPr>
                <w:ins w:id="10077" w:author="Kisch, Christian" w:date="2022-02-08T10:41:00Z"/>
                <w:rFonts w:eastAsia="Times New Roman" w:cs="Calibri"/>
                <w:sz w:val="20"/>
                <w:szCs w:val="20"/>
                <w:lang w:eastAsia="de-DE"/>
              </w:rPr>
            </w:pPr>
            <w:ins w:id="10078" w:author="Kisch, Christian" w:date="2022-02-08T10:41:00Z">
              <w:r>
                <w:rPr>
                  <w:rFonts w:eastAsia="Times New Roman" w:cs="Times New Roman"/>
                  <w:sz w:val="20"/>
                  <w:szCs w:val="20"/>
                  <w:lang w:eastAsia="de-DE"/>
                </w:rPr>
                <w:t>Ja</w:t>
              </w:r>
            </w:ins>
          </w:p>
        </w:tc>
      </w:tr>
      <w:tr w:rsidR="003437F5" w:rsidRPr="00CF5477" w14:paraId="7AB2017E" w14:textId="77777777" w:rsidTr="00017199">
        <w:trPr>
          <w:trHeight w:val="615"/>
          <w:ins w:id="10079" w:author="Kisch, Christian" w:date="2022-02-08T10:41:00Z"/>
        </w:trPr>
        <w:tc>
          <w:tcPr>
            <w:tcW w:w="626" w:type="dxa"/>
            <w:shd w:val="clear" w:color="000000" w:fill="auto"/>
          </w:tcPr>
          <w:p w14:paraId="14F7DC6F" w14:textId="77777777" w:rsidR="003437F5" w:rsidRPr="00CF5477" w:rsidRDefault="003437F5" w:rsidP="003437F5">
            <w:pPr>
              <w:spacing w:before="0" w:after="0" w:line="240" w:lineRule="auto"/>
              <w:jc w:val="right"/>
              <w:rPr>
                <w:ins w:id="10080" w:author="Kisch, Christian" w:date="2022-02-08T10:41:00Z"/>
                <w:rFonts w:eastAsia="Times New Roman" w:cs="Calibri"/>
                <w:color w:val="000000"/>
                <w:lang w:eastAsia="de-DE"/>
              </w:rPr>
            </w:pPr>
            <w:ins w:id="10081" w:author="Kisch, Christian" w:date="2022-02-08T10:41:00Z">
              <w:r>
                <w:rPr>
                  <w:rFonts w:eastAsia="Times New Roman" w:cs="Calibri"/>
                  <w:color w:val="000000"/>
                  <w:lang w:eastAsia="de-DE"/>
                </w:rPr>
                <w:t>34</w:t>
              </w:r>
            </w:ins>
          </w:p>
        </w:tc>
        <w:tc>
          <w:tcPr>
            <w:tcW w:w="2523" w:type="dxa"/>
            <w:shd w:val="clear" w:color="000000" w:fill="auto"/>
          </w:tcPr>
          <w:p w14:paraId="03D05B6E" w14:textId="349FC638" w:rsidR="003437F5" w:rsidRPr="00CF5477" w:rsidRDefault="003437F5" w:rsidP="003437F5">
            <w:pPr>
              <w:spacing w:before="0" w:after="0" w:line="240" w:lineRule="auto"/>
              <w:rPr>
                <w:ins w:id="10082" w:author="Kisch, Christian" w:date="2022-02-08T10:41:00Z"/>
                <w:rFonts w:eastAsia="Times New Roman" w:cs="Calibri"/>
                <w:color w:val="000000"/>
                <w:lang w:eastAsia="de-DE"/>
              </w:rPr>
            </w:pPr>
            <w:ins w:id="10083" w:author="Kisch, Christian" w:date="2022-02-08T10:42:00Z">
              <w:r>
                <w:rPr>
                  <w:rFonts w:eastAsia="Times New Roman" w:cs="Calibri"/>
                  <w:color w:val="000000"/>
                  <w:lang w:eastAsia="de-DE"/>
                </w:rPr>
                <w:t>Informationssicherheitsbeauftragter</w:t>
              </w:r>
            </w:ins>
          </w:p>
        </w:tc>
        <w:tc>
          <w:tcPr>
            <w:tcW w:w="3083" w:type="dxa"/>
            <w:shd w:val="clear" w:color="000000" w:fill="E7E6E6"/>
          </w:tcPr>
          <w:p w14:paraId="6B503AEA" w14:textId="77777777" w:rsidR="003437F5" w:rsidRPr="00CF5477" w:rsidRDefault="003437F5" w:rsidP="003437F5">
            <w:pPr>
              <w:spacing w:before="0" w:after="0" w:line="240" w:lineRule="auto"/>
              <w:rPr>
                <w:ins w:id="10084" w:author="Kisch, Christian" w:date="2022-02-08T10:41:00Z"/>
                <w:rFonts w:eastAsia="Times New Roman" w:cs="Calibri"/>
                <w:b/>
                <w:bCs/>
                <w:sz w:val="20"/>
                <w:szCs w:val="20"/>
                <w:lang w:eastAsia="de-DE"/>
              </w:rPr>
            </w:pPr>
            <w:ins w:id="10085" w:author="Kisch, Christian" w:date="2022-02-08T10:41:00Z">
              <w:r w:rsidRPr="00C320BE">
                <w:rPr>
                  <w:rFonts w:eastAsia="Times New Roman" w:cs="Calibri"/>
                  <w:b/>
                  <w:bCs/>
                  <w:sz w:val="20"/>
                  <w:szCs w:val="20"/>
                  <w:lang w:eastAsia="de-DE"/>
                </w:rPr>
                <w:t>Kopieren</w:t>
              </w:r>
            </w:ins>
          </w:p>
        </w:tc>
        <w:tc>
          <w:tcPr>
            <w:tcW w:w="1418" w:type="dxa"/>
            <w:shd w:val="clear" w:color="000000" w:fill="auto"/>
          </w:tcPr>
          <w:p w14:paraId="7FF1066F" w14:textId="77777777" w:rsidR="003437F5" w:rsidRPr="00CF5477" w:rsidRDefault="003437F5" w:rsidP="003437F5">
            <w:pPr>
              <w:spacing w:before="0" w:after="0" w:line="240" w:lineRule="auto"/>
              <w:jc w:val="center"/>
              <w:rPr>
                <w:ins w:id="10086" w:author="Kisch, Christian" w:date="2022-02-08T10:41:00Z"/>
                <w:rFonts w:eastAsia="Times New Roman" w:cs="Calibri"/>
                <w:sz w:val="20"/>
                <w:szCs w:val="20"/>
                <w:lang w:eastAsia="de-DE"/>
              </w:rPr>
            </w:pPr>
            <w:ins w:id="10087" w:author="Kisch, Christian" w:date="2022-02-08T10:41:00Z">
              <w:r>
                <w:rPr>
                  <w:rFonts w:eastAsia="Times New Roman" w:cs="Times New Roman"/>
                  <w:sz w:val="20"/>
                  <w:szCs w:val="20"/>
                  <w:lang w:eastAsia="de-DE"/>
                </w:rPr>
                <w:t>Ja</w:t>
              </w:r>
            </w:ins>
          </w:p>
        </w:tc>
        <w:tc>
          <w:tcPr>
            <w:tcW w:w="992" w:type="dxa"/>
            <w:shd w:val="clear" w:color="000000" w:fill="auto"/>
          </w:tcPr>
          <w:p w14:paraId="5C90D206" w14:textId="77777777" w:rsidR="003437F5" w:rsidRPr="00CF5477" w:rsidRDefault="003437F5" w:rsidP="003437F5">
            <w:pPr>
              <w:spacing w:before="0" w:after="0" w:line="240" w:lineRule="auto"/>
              <w:jc w:val="center"/>
              <w:rPr>
                <w:ins w:id="10088" w:author="Kisch, Christian" w:date="2022-02-08T10:41:00Z"/>
                <w:rFonts w:eastAsia="Times New Roman" w:cs="Calibri"/>
                <w:sz w:val="20"/>
                <w:szCs w:val="20"/>
                <w:lang w:eastAsia="de-DE"/>
              </w:rPr>
            </w:pPr>
            <w:ins w:id="10089" w:author="Kisch, Christian" w:date="2022-02-08T10:41:00Z">
              <w:r>
                <w:rPr>
                  <w:rFonts w:eastAsia="Times New Roman" w:cs="Times New Roman"/>
                  <w:sz w:val="20"/>
                  <w:szCs w:val="20"/>
                  <w:lang w:eastAsia="de-DE"/>
                </w:rPr>
                <w:t>Ja</w:t>
              </w:r>
            </w:ins>
          </w:p>
        </w:tc>
        <w:tc>
          <w:tcPr>
            <w:tcW w:w="992" w:type="dxa"/>
            <w:shd w:val="clear" w:color="000000" w:fill="auto"/>
          </w:tcPr>
          <w:p w14:paraId="3AD61A34" w14:textId="77777777" w:rsidR="003437F5" w:rsidRPr="00CF5477" w:rsidRDefault="003437F5" w:rsidP="003437F5">
            <w:pPr>
              <w:spacing w:before="0" w:after="0" w:line="240" w:lineRule="auto"/>
              <w:jc w:val="center"/>
              <w:rPr>
                <w:ins w:id="10090" w:author="Kisch, Christian" w:date="2022-02-08T10:41:00Z"/>
                <w:rFonts w:eastAsia="Times New Roman" w:cs="Calibri"/>
                <w:sz w:val="20"/>
                <w:szCs w:val="20"/>
                <w:lang w:eastAsia="de-DE"/>
              </w:rPr>
            </w:pPr>
            <w:ins w:id="10091" w:author="Kisch, Christian" w:date="2022-02-08T10:41:00Z">
              <w:r>
                <w:rPr>
                  <w:rFonts w:eastAsia="Times New Roman" w:cs="Times New Roman"/>
                  <w:sz w:val="20"/>
                  <w:szCs w:val="20"/>
                  <w:lang w:eastAsia="de-DE"/>
                </w:rPr>
                <w:t>x</w:t>
              </w:r>
            </w:ins>
          </w:p>
        </w:tc>
        <w:tc>
          <w:tcPr>
            <w:tcW w:w="1134" w:type="dxa"/>
            <w:shd w:val="clear" w:color="000000" w:fill="auto"/>
          </w:tcPr>
          <w:p w14:paraId="42B8178E" w14:textId="77777777" w:rsidR="003437F5" w:rsidRPr="00CF5477" w:rsidRDefault="003437F5" w:rsidP="003437F5">
            <w:pPr>
              <w:spacing w:before="0" w:after="0" w:line="240" w:lineRule="auto"/>
              <w:jc w:val="center"/>
              <w:rPr>
                <w:ins w:id="10092" w:author="Kisch, Christian" w:date="2022-02-08T10:41:00Z"/>
                <w:rFonts w:eastAsia="Times New Roman" w:cs="Calibri"/>
                <w:sz w:val="20"/>
                <w:szCs w:val="20"/>
                <w:lang w:eastAsia="de-DE"/>
              </w:rPr>
            </w:pPr>
            <w:ins w:id="10093" w:author="Kisch, Christian" w:date="2022-02-08T10:41:00Z">
              <w:r>
                <w:rPr>
                  <w:rFonts w:eastAsia="Times New Roman" w:cs="Times New Roman"/>
                  <w:sz w:val="20"/>
                  <w:szCs w:val="20"/>
                  <w:lang w:eastAsia="de-DE"/>
                </w:rPr>
                <w:t>Ja</w:t>
              </w:r>
            </w:ins>
          </w:p>
        </w:tc>
        <w:tc>
          <w:tcPr>
            <w:tcW w:w="1134" w:type="dxa"/>
            <w:shd w:val="clear" w:color="000000" w:fill="auto"/>
          </w:tcPr>
          <w:p w14:paraId="2B6C742F" w14:textId="77777777" w:rsidR="003437F5" w:rsidRPr="00CF5477" w:rsidRDefault="003437F5" w:rsidP="003437F5">
            <w:pPr>
              <w:spacing w:before="0" w:after="0" w:line="240" w:lineRule="auto"/>
              <w:jc w:val="center"/>
              <w:rPr>
                <w:ins w:id="10094" w:author="Kisch, Christian" w:date="2022-02-08T10:41:00Z"/>
                <w:rFonts w:eastAsia="Times New Roman" w:cs="Calibri"/>
                <w:sz w:val="20"/>
                <w:szCs w:val="20"/>
                <w:lang w:eastAsia="de-DE"/>
              </w:rPr>
            </w:pPr>
            <w:ins w:id="10095" w:author="Kisch, Christian" w:date="2022-02-08T10:41:00Z">
              <w:r>
                <w:rPr>
                  <w:rFonts w:eastAsia="Times New Roman" w:cs="Times New Roman"/>
                  <w:sz w:val="20"/>
                  <w:szCs w:val="20"/>
                  <w:lang w:eastAsia="de-DE"/>
                </w:rPr>
                <w:t>Ja</w:t>
              </w:r>
            </w:ins>
          </w:p>
        </w:tc>
      </w:tr>
      <w:tr w:rsidR="003437F5" w:rsidRPr="00CF5477" w14:paraId="64F538CA" w14:textId="77777777" w:rsidTr="00017199">
        <w:trPr>
          <w:trHeight w:val="615"/>
          <w:ins w:id="10096" w:author="Kisch, Christian" w:date="2022-02-08T10:41:00Z"/>
        </w:trPr>
        <w:tc>
          <w:tcPr>
            <w:tcW w:w="626" w:type="dxa"/>
            <w:shd w:val="clear" w:color="000000" w:fill="auto"/>
          </w:tcPr>
          <w:p w14:paraId="19F0377C" w14:textId="77777777" w:rsidR="003437F5" w:rsidRPr="00CF5477" w:rsidRDefault="003437F5" w:rsidP="003437F5">
            <w:pPr>
              <w:spacing w:before="0" w:after="0" w:line="240" w:lineRule="auto"/>
              <w:jc w:val="right"/>
              <w:rPr>
                <w:ins w:id="10097" w:author="Kisch, Christian" w:date="2022-02-08T10:41:00Z"/>
                <w:rFonts w:eastAsia="Times New Roman" w:cs="Calibri"/>
                <w:color w:val="000000"/>
                <w:lang w:eastAsia="de-DE"/>
              </w:rPr>
            </w:pPr>
            <w:ins w:id="10098" w:author="Kisch, Christian" w:date="2022-02-08T10:41:00Z">
              <w:r>
                <w:rPr>
                  <w:rFonts w:eastAsia="Times New Roman" w:cs="Calibri"/>
                  <w:color w:val="000000"/>
                  <w:lang w:eastAsia="de-DE"/>
                </w:rPr>
                <w:t>35</w:t>
              </w:r>
            </w:ins>
          </w:p>
        </w:tc>
        <w:tc>
          <w:tcPr>
            <w:tcW w:w="2523" w:type="dxa"/>
            <w:shd w:val="clear" w:color="000000" w:fill="auto"/>
          </w:tcPr>
          <w:p w14:paraId="2F8D5B80" w14:textId="16473F4A" w:rsidR="003437F5" w:rsidRPr="00CF5477" w:rsidRDefault="003437F5" w:rsidP="003437F5">
            <w:pPr>
              <w:spacing w:before="0" w:after="0" w:line="240" w:lineRule="auto"/>
              <w:rPr>
                <w:ins w:id="10099" w:author="Kisch, Christian" w:date="2022-02-08T10:41:00Z"/>
                <w:rFonts w:eastAsia="Times New Roman" w:cs="Calibri"/>
                <w:color w:val="000000"/>
                <w:lang w:eastAsia="de-DE"/>
              </w:rPr>
            </w:pPr>
            <w:ins w:id="10100" w:author="Kisch, Christian" w:date="2022-02-08T10:42:00Z">
              <w:r>
                <w:rPr>
                  <w:rFonts w:eastAsia="Times New Roman" w:cs="Calibri"/>
                  <w:color w:val="000000"/>
                  <w:lang w:eastAsia="de-DE"/>
                </w:rPr>
                <w:t>Informationssicherheitsbeauftragter</w:t>
              </w:r>
            </w:ins>
          </w:p>
        </w:tc>
        <w:tc>
          <w:tcPr>
            <w:tcW w:w="3083" w:type="dxa"/>
            <w:shd w:val="clear" w:color="000000" w:fill="E7E6E6"/>
          </w:tcPr>
          <w:p w14:paraId="5CFC13F7" w14:textId="77777777" w:rsidR="003437F5" w:rsidRPr="00CF5477" w:rsidRDefault="003437F5" w:rsidP="003437F5">
            <w:pPr>
              <w:spacing w:before="0" w:after="0" w:line="240" w:lineRule="auto"/>
              <w:rPr>
                <w:ins w:id="10101" w:author="Kisch, Christian" w:date="2022-02-08T10:41:00Z"/>
                <w:rFonts w:eastAsia="Times New Roman" w:cs="Calibri"/>
                <w:b/>
                <w:bCs/>
                <w:sz w:val="20"/>
                <w:szCs w:val="20"/>
                <w:lang w:eastAsia="de-DE"/>
              </w:rPr>
            </w:pPr>
            <w:ins w:id="10102" w:author="Kisch, Christian" w:date="2022-02-08T10:41:00Z">
              <w:r w:rsidRPr="00C320BE">
                <w:rPr>
                  <w:rFonts w:eastAsia="Times New Roman" w:cs="Calibri"/>
                  <w:b/>
                  <w:bCs/>
                  <w:sz w:val="20"/>
                  <w:szCs w:val="20"/>
                  <w:lang w:eastAsia="de-DE"/>
                </w:rPr>
                <w:t>Verschieben</w:t>
              </w:r>
            </w:ins>
          </w:p>
        </w:tc>
        <w:tc>
          <w:tcPr>
            <w:tcW w:w="1418" w:type="dxa"/>
            <w:shd w:val="clear" w:color="000000" w:fill="auto"/>
          </w:tcPr>
          <w:p w14:paraId="4D96DC19" w14:textId="77777777" w:rsidR="003437F5" w:rsidRPr="00CF5477" w:rsidRDefault="003437F5" w:rsidP="003437F5">
            <w:pPr>
              <w:spacing w:before="0" w:after="0" w:line="240" w:lineRule="auto"/>
              <w:jc w:val="center"/>
              <w:rPr>
                <w:ins w:id="10103" w:author="Kisch, Christian" w:date="2022-02-08T10:41:00Z"/>
                <w:rFonts w:eastAsia="Times New Roman" w:cs="Calibri"/>
                <w:sz w:val="20"/>
                <w:szCs w:val="20"/>
                <w:lang w:eastAsia="de-DE"/>
              </w:rPr>
            </w:pPr>
            <w:ins w:id="10104" w:author="Kisch, Christian" w:date="2022-02-08T10:41:00Z">
              <w:r>
                <w:rPr>
                  <w:rFonts w:eastAsia="Times New Roman" w:cs="Times New Roman"/>
                  <w:sz w:val="20"/>
                  <w:szCs w:val="20"/>
                  <w:lang w:eastAsia="de-DE"/>
                </w:rPr>
                <w:t>Ja</w:t>
              </w:r>
            </w:ins>
          </w:p>
        </w:tc>
        <w:tc>
          <w:tcPr>
            <w:tcW w:w="992" w:type="dxa"/>
            <w:shd w:val="clear" w:color="000000" w:fill="auto"/>
          </w:tcPr>
          <w:p w14:paraId="2F867E1B" w14:textId="77777777" w:rsidR="003437F5" w:rsidRPr="00CF5477" w:rsidRDefault="003437F5" w:rsidP="003437F5">
            <w:pPr>
              <w:spacing w:before="0" w:after="0" w:line="240" w:lineRule="auto"/>
              <w:jc w:val="center"/>
              <w:rPr>
                <w:ins w:id="10105" w:author="Kisch, Christian" w:date="2022-02-08T10:41:00Z"/>
                <w:rFonts w:eastAsia="Times New Roman" w:cs="Calibri"/>
                <w:sz w:val="20"/>
                <w:szCs w:val="20"/>
                <w:lang w:eastAsia="de-DE"/>
              </w:rPr>
            </w:pPr>
            <w:ins w:id="10106" w:author="Kisch, Christian" w:date="2022-02-08T10:41:00Z">
              <w:r>
                <w:rPr>
                  <w:rFonts w:eastAsia="Times New Roman" w:cs="Times New Roman"/>
                  <w:sz w:val="20"/>
                  <w:szCs w:val="20"/>
                  <w:lang w:eastAsia="de-DE"/>
                </w:rPr>
                <w:t>Ja</w:t>
              </w:r>
            </w:ins>
          </w:p>
        </w:tc>
        <w:tc>
          <w:tcPr>
            <w:tcW w:w="992" w:type="dxa"/>
            <w:shd w:val="clear" w:color="000000" w:fill="auto"/>
          </w:tcPr>
          <w:p w14:paraId="55A08F2D" w14:textId="77777777" w:rsidR="003437F5" w:rsidRPr="00CF5477" w:rsidRDefault="003437F5" w:rsidP="003437F5">
            <w:pPr>
              <w:spacing w:before="0" w:after="0" w:line="240" w:lineRule="auto"/>
              <w:jc w:val="center"/>
              <w:rPr>
                <w:ins w:id="10107" w:author="Kisch, Christian" w:date="2022-02-08T10:41:00Z"/>
                <w:rFonts w:eastAsia="Times New Roman" w:cs="Calibri"/>
                <w:sz w:val="20"/>
                <w:szCs w:val="20"/>
                <w:lang w:eastAsia="de-DE"/>
              </w:rPr>
            </w:pPr>
            <w:ins w:id="10108" w:author="Kisch, Christian" w:date="2022-02-08T10:41:00Z">
              <w:r>
                <w:rPr>
                  <w:rFonts w:eastAsia="Times New Roman" w:cs="Times New Roman"/>
                  <w:sz w:val="20"/>
                  <w:szCs w:val="20"/>
                  <w:lang w:eastAsia="de-DE"/>
                </w:rPr>
                <w:t>x</w:t>
              </w:r>
            </w:ins>
          </w:p>
        </w:tc>
        <w:tc>
          <w:tcPr>
            <w:tcW w:w="1134" w:type="dxa"/>
            <w:shd w:val="clear" w:color="000000" w:fill="auto"/>
          </w:tcPr>
          <w:p w14:paraId="0BA18220" w14:textId="77777777" w:rsidR="003437F5" w:rsidRPr="00CF5477" w:rsidRDefault="003437F5" w:rsidP="003437F5">
            <w:pPr>
              <w:spacing w:before="0" w:after="0" w:line="240" w:lineRule="auto"/>
              <w:jc w:val="center"/>
              <w:rPr>
                <w:ins w:id="10109" w:author="Kisch, Christian" w:date="2022-02-08T10:41:00Z"/>
                <w:rFonts w:eastAsia="Times New Roman" w:cs="Calibri"/>
                <w:sz w:val="20"/>
                <w:szCs w:val="20"/>
                <w:lang w:eastAsia="de-DE"/>
              </w:rPr>
            </w:pPr>
            <w:ins w:id="10110" w:author="Kisch, Christian" w:date="2022-02-08T10:41:00Z">
              <w:r>
                <w:rPr>
                  <w:rFonts w:eastAsia="Times New Roman" w:cs="Times New Roman"/>
                  <w:sz w:val="20"/>
                  <w:szCs w:val="20"/>
                  <w:lang w:eastAsia="de-DE"/>
                </w:rPr>
                <w:t>Ja</w:t>
              </w:r>
            </w:ins>
          </w:p>
        </w:tc>
        <w:tc>
          <w:tcPr>
            <w:tcW w:w="1134" w:type="dxa"/>
            <w:shd w:val="clear" w:color="000000" w:fill="auto"/>
          </w:tcPr>
          <w:p w14:paraId="4E09B1C2" w14:textId="77777777" w:rsidR="003437F5" w:rsidRPr="00CF5477" w:rsidRDefault="003437F5" w:rsidP="003437F5">
            <w:pPr>
              <w:spacing w:before="0" w:after="0" w:line="240" w:lineRule="auto"/>
              <w:jc w:val="center"/>
              <w:rPr>
                <w:ins w:id="10111" w:author="Kisch, Christian" w:date="2022-02-08T10:41:00Z"/>
                <w:rFonts w:eastAsia="Times New Roman" w:cs="Calibri"/>
                <w:sz w:val="20"/>
                <w:szCs w:val="20"/>
                <w:lang w:eastAsia="de-DE"/>
              </w:rPr>
            </w:pPr>
            <w:ins w:id="10112" w:author="Kisch, Christian" w:date="2022-02-08T10:41:00Z">
              <w:r>
                <w:rPr>
                  <w:rFonts w:eastAsia="Times New Roman" w:cs="Times New Roman"/>
                  <w:sz w:val="20"/>
                  <w:szCs w:val="20"/>
                  <w:lang w:eastAsia="de-DE"/>
                </w:rPr>
                <w:t>Ja</w:t>
              </w:r>
            </w:ins>
          </w:p>
        </w:tc>
      </w:tr>
      <w:tr w:rsidR="003437F5" w:rsidRPr="00CF5477" w14:paraId="4BC87EB2" w14:textId="77777777" w:rsidTr="00017199">
        <w:trPr>
          <w:trHeight w:val="615"/>
          <w:ins w:id="10113" w:author="Kisch, Christian" w:date="2022-02-08T10:41:00Z"/>
        </w:trPr>
        <w:tc>
          <w:tcPr>
            <w:tcW w:w="626" w:type="dxa"/>
            <w:shd w:val="clear" w:color="000000" w:fill="auto"/>
          </w:tcPr>
          <w:p w14:paraId="2E908B01" w14:textId="77777777" w:rsidR="003437F5" w:rsidRPr="00CF5477" w:rsidRDefault="003437F5" w:rsidP="003437F5">
            <w:pPr>
              <w:spacing w:before="0" w:after="0" w:line="240" w:lineRule="auto"/>
              <w:jc w:val="right"/>
              <w:rPr>
                <w:ins w:id="10114" w:author="Kisch, Christian" w:date="2022-02-08T10:41:00Z"/>
                <w:rFonts w:eastAsia="Times New Roman" w:cs="Calibri"/>
                <w:color w:val="000000"/>
                <w:lang w:eastAsia="de-DE"/>
              </w:rPr>
            </w:pPr>
            <w:ins w:id="10115" w:author="Kisch, Christian" w:date="2022-02-08T10:41:00Z">
              <w:r>
                <w:rPr>
                  <w:rFonts w:eastAsia="Times New Roman" w:cs="Calibri"/>
                  <w:color w:val="000000"/>
                  <w:lang w:eastAsia="de-DE"/>
                </w:rPr>
                <w:t>36</w:t>
              </w:r>
            </w:ins>
          </w:p>
        </w:tc>
        <w:tc>
          <w:tcPr>
            <w:tcW w:w="2523" w:type="dxa"/>
            <w:shd w:val="clear" w:color="000000" w:fill="auto"/>
          </w:tcPr>
          <w:p w14:paraId="7A31753C" w14:textId="132E7419" w:rsidR="003437F5" w:rsidRPr="00CF5477" w:rsidRDefault="003437F5" w:rsidP="003437F5">
            <w:pPr>
              <w:spacing w:before="0" w:after="0" w:line="240" w:lineRule="auto"/>
              <w:rPr>
                <w:ins w:id="10116" w:author="Kisch, Christian" w:date="2022-02-08T10:41:00Z"/>
                <w:rFonts w:eastAsia="Times New Roman" w:cs="Calibri"/>
                <w:color w:val="000000"/>
                <w:lang w:eastAsia="de-DE"/>
              </w:rPr>
            </w:pPr>
            <w:ins w:id="10117" w:author="Kisch, Christian" w:date="2022-02-08T10:42:00Z">
              <w:r>
                <w:rPr>
                  <w:rFonts w:eastAsia="Times New Roman" w:cs="Calibri"/>
                  <w:color w:val="000000"/>
                  <w:lang w:eastAsia="de-DE"/>
                </w:rPr>
                <w:t>Informationssicherheitsbeauftragter</w:t>
              </w:r>
            </w:ins>
          </w:p>
        </w:tc>
        <w:tc>
          <w:tcPr>
            <w:tcW w:w="3083" w:type="dxa"/>
            <w:shd w:val="clear" w:color="000000" w:fill="E7E6E6"/>
          </w:tcPr>
          <w:p w14:paraId="566B70C3" w14:textId="77777777" w:rsidR="003437F5" w:rsidRPr="00CF5477" w:rsidRDefault="003437F5" w:rsidP="003437F5">
            <w:pPr>
              <w:spacing w:before="0" w:after="0" w:line="240" w:lineRule="auto"/>
              <w:rPr>
                <w:ins w:id="10118" w:author="Kisch, Christian" w:date="2022-02-08T10:41:00Z"/>
                <w:rFonts w:eastAsia="Times New Roman" w:cs="Calibri"/>
                <w:b/>
                <w:bCs/>
                <w:sz w:val="20"/>
                <w:szCs w:val="20"/>
                <w:lang w:eastAsia="de-DE"/>
              </w:rPr>
            </w:pPr>
            <w:ins w:id="10119" w:author="Kisch, Christian" w:date="2022-02-08T10:41:00Z">
              <w:r w:rsidRPr="00C320BE">
                <w:rPr>
                  <w:rFonts w:eastAsia="Times New Roman" w:cs="Calibri"/>
                  <w:b/>
                  <w:bCs/>
                  <w:sz w:val="20"/>
                  <w:szCs w:val="20"/>
                  <w:lang w:eastAsia="de-DE"/>
                </w:rPr>
                <w:t>Wiederherstellen</w:t>
              </w:r>
            </w:ins>
          </w:p>
        </w:tc>
        <w:tc>
          <w:tcPr>
            <w:tcW w:w="1418" w:type="dxa"/>
            <w:shd w:val="clear" w:color="000000" w:fill="auto"/>
          </w:tcPr>
          <w:p w14:paraId="72D1CD51" w14:textId="77777777" w:rsidR="003437F5" w:rsidRPr="00CF5477" w:rsidRDefault="003437F5" w:rsidP="003437F5">
            <w:pPr>
              <w:spacing w:before="0" w:after="0" w:line="240" w:lineRule="auto"/>
              <w:jc w:val="center"/>
              <w:rPr>
                <w:ins w:id="10120" w:author="Kisch, Christian" w:date="2022-02-08T10:41:00Z"/>
                <w:rFonts w:eastAsia="Times New Roman" w:cs="Calibri"/>
                <w:sz w:val="20"/>
                <w:szCs w:val="20"/>
                <w:lang w:eastAsia="de-DE"/>
              </w:rPr>
            </w:pPr>
            <w:ins w:id="10121" w:author="Kisch, Christian" w:date="2022-02-08T10:41:00Z">
              <w:r>
                <w:rPr>
                  <w:rFonts w:eastAsia="Times New Roman" w:cs="Times New Roman"/>
                  <w:sz w:val="20"/>
                  <w:szCs w:val="20"/>
                  <w:lang w:eastAsia="de-DE"/>
                </w:rPr>
                <w:t>Ja</w:t>
              </w:r>
            </w:ins>
          </w:p>
        </w:tc>
        <w:tc>
          <w:tcPr>
            <w:tcW w:w="992" w:type="dxa"/>
            <w:shd w:val="clear" w:color="000000" w:fill="auto"/>
          </w:tcPr>
          <w:p w14:paraId="75BE8C84" w14:textId="77777777" w:rsidR="003437F5" w:rsidRPr="00CF5477" w:rsidRDefault="003437F5" w:rsidP="003437F5">
            <w:pPr>
              <w:spacing w:before="0" w:after="0" w:line="240" w:lineRule="auto"/>
              <w:jc w:val="center"/>
              <w:rPr>
                <w:ins w:id="10122" w:author="Kisch, Christian" w:date="2022-02-08T10:41:00Z"/>
                <w:rFonts w:eastAsia="Times New Roman" w:cs="Calibri"/>
                <w:sz w:val="20"/>
                <w:szCs w:val="20"/>
                <w:lang w:eastAsia="de-DE"/>
              </w:rPr>
            </w:pPr>
            <w:ins w:id="10123" w:author="Kisch, Christian" w:date="2022-02-08T10:41:00Z">
              <w:r>
                <w:rPr>
                  <w:rFonts w:eastAsia="Times New Roman" w:cs="Times New Roman"/>
                  <w:sz w:val="20"/>
                  <w:szCs w:val="20"/>
                  <w:lang w:eastAsia="de-DE"/>
                </w:rPr>
                <w:t>Ja</w:t>
              </w:r>
            </w:ins>
          </w:p>
        </w:tc>
        <w:tc>
          <w:tcPr>
            <w:tcW w:w="992" w:type="dxa"/>
            <w:shd w:val="clear" w:color="000000" w:fill="auto"/>
          </w:tcPr>
          <w:p w14:paraId="2A2199F8" w14:textId="77777777" w:rsidR="003437F5" w:rsidRPr="00CF5477" w:rsidRDefault="003437F5" w:rsidP="003437F5">
            <w:pPr>
              <w:spacing w:before="0" w:after="0" w:line="240" w:lineRule="auto"/>
              <w:jc w:val="center"/>
              <w:rPr>
                <w:ins w:id="10124" w:author="Kisch, Christian" w:date="2022-02-08T10:41:00Z"/>
                <w:rFonts w:eastAsia="Times New Roman" w:cs="Calibri"/>
                <w:sz w:val="20"/>
                <w:szCs w:val="20"/>
                <w:lang w:eastAsia="de-DE"/>
              </w:rPr>
            </w:pPr>
            <w:ins w:id="10125" w:author="Kisch, Christian" w:date="2022-02-08T10:41:00Z">
              <w:r>
                <w:rPr>
                  <w:rFonts w:eastAsia="Times New Roman" w:cs="Times New Roman"/>
                  <w:sz w:val="20"/>
                  <w:szCs w:val="20"/>
                  <w:lang w:eastAsia="de-DE"/>
                </w:rPr>
                <w:t>x</w:t>
              </w:r>
            </w:ins>
          </w:p>
        </w:tc>
        <w:tc>
          <w:tcPr>
            <w:tcW w:w="1134" w:type="dxa"/>
            <w:shd w:val="clear" w:color="000000" w:fill="auto"/>
          </w:tcPr>
          <w:p w14:paraId="661C75DD" w14:textId="77777777" w:rsidR="003437F5" w:rsidRPr="00CF5477" w:rsidRDefault="003437F5" w:rsidP="003437F5">
            <w:pPr>
              <w:spacing w:before="0" w:after="0" w:line="240" w:lineRule="auto"/>
              <w:jc w:val="center"/>
              <w:rPr>
                <w:ins w:id="10126" w:author="Kisch, Christian" w:date="2022-02-08T10:41:00Z"/>
                <w:rFonts w:eastAsia="Times New Roman" w:cs="Calibri"/>
                <w:sz w:val="20"/>
                <w:szCs w:val="20"/>
                <w:lang w:eastAsia="de-DE"/>
              </w:rPr>
            </w:pPr>
            <w:ins w:id="10127" w:author="Kisch, Christian" w:date="2022-02-08T10:41:00Z">
              <w:r>
                <w:rPr>
                  <w:rFonts w:eastAsia="Times New Roman" w:cs="Times New Roman"/>
                  <w:sz w:val="20"/>
                  <w:szCs w:val="20"/>
                  <w:lang w:eastAsia="de-DE"/>
                </w:rPr>
                <w:t>Ja</w:t>
              </w:r>
            </w:ins>
          </w:p>
        </w:tc>
        <w:tc>
          <w:tcPr>
            <w:tcW w:w="1134" w:type="dxa"/>
            <w:shd w:val="clear" w:color="000000" w:fill="auto"/>
          </w:tcPr>
          <w:p w14:paraId="6CE29705" w14:textId="77777777" w:rsidR="003437F5" w:rsidRPr="00CF5477" w:rsidRDefault="003437F5" w:rsidP="003437F5">
            <w:pPr>
              <w:spacing w:before="0" w:after="0" w:line="240" w:lineRule="auto"/>
              <w:jc w:val="center"/>
              <w:rPr>
                <w:ins w:id="10128" w:author="Kisch, Christian" w:date="2022-02-08T10:41:00Z"/>
                <w:rFonts w:eastAsia="Times New Roman" w:cs="Calibri"/>
                <w:sz w:val="20"/>
                <w:szCs w:val="20"/>
                <w:lang w:eastAsia="de-DE"/>
              </w:rPr>
            </w:pPr>
            <w:ins w:id="10129" w:author="Kisch, Christian" w:date="2022-02-08T10:41:00Z">
              <w:r>
                <w:rPr>
                  <w:rFonts w:eastAsia="Times New Roman" w:cs="Times New Roman"/>
                  <w:sz w:val="20"/>
                  <w:szCs w:val="20"/>
                  <w:lang w:eastAsia="de-DE"/>
                </w:rPr>
                <w:t>Ja</w:t>
              </w:r>
            </w:ins>
          </w:p>
        </w:tc>
      </w:tr>
      <w:tr w:rsidR="003437F5" w:rsidRPr="00CF5477" w14:paraId="7AE4F85B" w14:textId="77777777" w:rsidTr="00017199">
        <w:trPr>
          <w:trHeight w:val="615"/>
          <w:ins w:id="10130" w:author="Kisch, Christian" w:date="2022-02-08T10:41:00Z"/>
        </w:trPr>
        <w:tc>
          <w:tcPr>
            <w:tcW w:w="626" w:type="dxa"/>
            <w:shd w:val="clear" w:color="000000" w:fill="auto"/>
          </w:tcPr>
          <w:p w14:paraId="65B15172" w14:textId="77777777" w:rsidR="003437F5" w:rsidRDefault="003437F5" w:rsidP="003437F5">
            <w:pPr>
              <w:spacing w:before="0" w:after="0" w:line="240" w:lineRule="auto"/>
              <w:jc w:val="right"/>
              <w:rPr>
                <w:ins w:id="10131" w:author="Kisch, Christian" w:date="2022-02-08T10:41:00Z"/>
                <w:rFonts w:eastAsia="Times New Roman" w:cs="Calibri"/>
                <w:color w:val="000000"/>
                <w:lang w:eastAsia="de-DE"/>
              </w:rPr>
            </w:pPr>
            <w:ins w:id="10132" w:author="Kisch, Christian" w:date="2022-02-08T10:41:00Z">
              <w:r>
                <w:rPr>
                  <w:rFonts w:eastAsia="Times New Roman" w:cs="Calibri"/>
                  <w:color w:val="000000"/>
                  <w:lang w:eastAsia="de-DE"/>
                </w:rPr>
                <w:t>37</w:t>
              </w:r>
            </w:ins>
          </w:p>
        </w:tc>
        <w:tc>
          <w:tcPr>
            <w:tcW w:w="2523" w:type="dxa"/>
            <w:shd w:val="clear" w:color="000000" w:fill="auto"/>
          </w:tcPr>
          <w:p w14:paraId="5E8E7A00" w14:textId="48137E66" w:rsidR="003437F5" w:rsidRPr="00C13B39" w:rsidRDefault="003437F5" w:rsidP="003437F5">
            <w:pPr>
              <w:spacing w:before="0" w:after="0" w:line="240" w:lineRule="auto"/>
              <w:rPr>
                <w:ins w:id="10133" w:author="Kisch, Christian" w:date="2022-02-08T10:41:00Z"/>
                <w:rFonts w:eastAsia="Times New Roman" w:cs="Calibri"/>
                <w:color w:val="000000"/>
                <w:lang w:eastAsia="de-DE"/>
              </w:rPr>
            </w:pPr>
            <w:ins w:id="10134" w:author="Kisch, Christian" w:date="2022-02-08T10:42:00Z">
              <w:r>
                <w:rPr>
                  <w:rFonts w:eastAsia="Times New Roman" w:cs="Calibri"/>
                  <w:color w:val="000000"/>
                  <w:lang w:eastAsia="de-DE"/>
                </w:rPr>
                <w:t>Informationssicherheitsbeauftragter</w:t>
              </w:r>
            </w:ins>
          </w:p>
        </w:tc>
        <w:tc>
          <w:tcPr>
            <w:tcW w:w="3083" w:type="dxa"/>
            <w:shd w:val="clear" w:color="000000" w:fill="E7E6E6"/>
          </w:tcPr>
          <w:p w14:paraId="1AEB27F2" w14:textId="77777777" w:rsidR="003437F5" w:rsidRPr="00C320BE" w:rsidRDefault="003437F5" w:rsidP="003437F5">
            <w:pPr>
              <w:spacing w:before="0" w:after="0" w:line="240" w:lineRule="auto"/>
              <w:rPr>
                <w:ins w:id="10135" w:author="Kisch, Christian" w:date="2022-02-08T10:41:00Z"/>
                <w:rFonts w:eastAsia="Times New Roman" w:cs="Calibri"/>
                <w:b/>
                <w:bCs/>
                <w:sz w:val="20"/>
                <w:szCs w:val="20"/>
                <w:lang w:eastAsia="de-DE"/>
              </w:rPr>
            </w:pPr>
            <w:ins w:id="10136" w:author="Kisch, Christian" w:date="2022-02-08T10:41:00Z">
              <w:r>
                <w:rPr>
                  <w:rFonts w:eastAsia="Times New Roman" w:cs="Calibri"/>
                  <w:b/>
                  <w:bCs/>
                  <w:sz w:val="20"/>
                  <w:szCs w:val="20"/>
                  <w:lang w:eastAsia="de-DE"/>
                </w:rPr>
                <w:t xml:space="preserve">weitere </w:t>
              </w:r>
              <w:r w:rsidRPr="00CF5477">
                <w:rPr>
                  <w:rFonts w:eastAsia="Times New Roman" w:cs="Calibri"/>
                  <w:b/>
                  <w:bCs/>
                  <w:sz w:val="20"/>
                  <w:szCs w:val="20"/>
                  <w:lang w:eastAsia="de-DE"/>
                </w:rPr>
                <w:t>Funktionalitäten</w:t>
              </w:r>
            </w:ins>
          </w:p>
        </w:tc>
        <w:tc>
          <w:tcPr>
            <w:tcW w:w="1418" w:type="dxa"/>
            <w:shd w:val="clear" w:color="000000" w:fill="auto"/>
          </w:tcPr>
          <w:p w14:paraId="4A682F80" w14:textId="77777777" w:rsidR="003437F5" w:rsidRPr="00CF5477" w:rsidRDefault="003437F5" w:rsidP="003437F5">
            <w:pPr>
              <w:spacing w:before="0" w:after="0" w:line="240" w:lineRule="auto"/>
              <w:jc w:val="center"/>
              <w:rPr>
                <w:ins w:id="10137" w:author="Kisch, Christian" w:date="2022-02-08T10:41:00Z"/>
                <w:rFonts w:eastAsia="Times New Roman" w:cs="Calibri"/>
                <w:sz w:val="20"/>
                <w:szCs w:val="20"/>
                <w:lang w:eastAsia="de-DE"/>
              </w:rPr>
            </w:pPr>
            <w:ins w:id="10138" w:author="Kisch, Christian" w:date="2022-02-08T10:41:00Z">
              <w:r>
                <w:rPr>
                  <w:rFonts w:eastAsia="Times New Roman" w:cs="Times New Roman"/>
                  <w:sz w:val="20"/>
                  <w:szCs w:val="20"/>
                  <w:lang w:eastAsia="de-DE"/>
                </w:rPr>
                <w:t>x</w:t>
              </w:r>
            </w:ins>
          </w:p>
        </w:tc>
        <w:tc>
          <w:tcPr>
            <w:tcW w:w="992" w:type="dxa"/>
            <w:shd w:val="clear" w:color="000000" w:fill="auto"/>
          </w:tcPr>
          <w:p w14:paraId="19F3315F" w14:textId="77777777" w:rsidR="003437F5" w:rsidRPr="00CF5477" w:rsidRDefault="003437F5" w:rsidP="003437F5">
            <w:pPr>
              <w:spacing w:before="0" w:after="0" w:line="240" w:lineRule="auto"/>
              <w:jc w:val="center"/>
              <w:rPr>
                <w:ins w:id="10139" w:author="Kisch, Christian" w:date="2022-02-08T10:41:00Z"/>
                <w:rFonts w:eastAsia="Times New Roman" w:cs="Calibri"/>
                <w:sz w:val="20"/>
                <w:szCs w:val="20"/>
                <w:lang w:eastAsia="de-DE"/>
              </w:rPr>
            </w:pPr>
            <w:ins w:id="10140" w:author="Kisch, Christian" w:date="2022-02-08T10:41:00Z">
              <w:r>
                <w:rPr>
                  <w:rFonts w:eastAsia="Times New Roman" w:cs="Times New Roman"/>
                  <w:sz w:val="20"/>
                  <w:szCs w:val="20"/>
                  <w:lang w:eastAsia="de-DE"/>
                </w:rPr>
                <w:t>x</w:t>
              </w:r>
            </w:ins>
          </w:p>
        </w:tc>
        <w:tc>
          <w:tcPr>
            <w:tcW w:w="992" w:type="dxa"/>
            <w:shd w:val="clear" w:color="000000" w:fill="auto"/>
          </w:tcPr>
          <w:p w14:paraId="21B9C442" w14:textId="77777777" w:rsidR="003437F5" w:rsidRPr="00CF5477" w:rsidRDefault="003437F5" w:rsidP="003437F5">
            <w:pPr>
              <w:spacing w:before="0" w:after="0" w:line="240" w:lineRule="auto"/>
              <w:jc w:val="center"/>
              <w:rPr>
                <w:ins w:id="10141" w:author="Kisch, Christian" w:date="2022-02-08T10:41:00Z"/>
                <w:rFonts w:eastAsia="Times New Roman" w:cs="Calibri"/>
                <w:sz w:val="20"/>
                <w:szCs w:val="20"/>
                <w:lang w:eastAsia="de-DE"/>
              </w:rPr>
            </w:pPr>
            <w:ins w:id="10142" w:author="Kisch, Christian" w:date="2022-02-08T10:41:00Z">
              <w:r>
                <w:rPr>
                  <w:rFonts w:eastAsia="Times New Roman" w:cs="Times New Roman"/>
                  <w:sz w:val="20"/>
                  <w:szCs w:val="20"/>
                  <w:lang w:eastAsia="de-DE"/>
                </w:rPr>
                <w:t>x</w:t>
              </w:r>
            </w:ins>
          </w:p>
        </w:tc>
        <w:tc>
          <w:tcPr>
            <w:tcW w:w="1134" w:type="dxa"/>
            <w:shd w:val="clear" w:color="000000" w:fill="auto"/>
          </w:tcPr>
          <w:p w14:paraId="6EAADB09" w14:textId="77777777" w:rsidR="003437F5" w:rsidRPr="00CF5477" w:rsidRDefault="003437F5" w:rsidP="003437F5">
            <w:pPr>
              <w:spacing w:before="0" w:after="0" w:line="240" w:lineRule="auto"/>
              <w:jc w:val="center"/>
              <w:rPr>
                <w:ins w:id="10143" w:author="Kisch, Christian" w:date="2022-02-08T10:41:00Z"/>
                <w:rFonts w:eastAsia="Times New Roman" w:cs="Calibri"/>
                <w:sz w:val="20"/>
                <w:szCs w:val="20"/>
                <w:lang w:eastAsia="de-DE"/>
              </w:rPr>
            </w:pPr>
            <w:ins w:id="10144" w:author="Kisch, Christian" w:date="2022-02-08T10:41:00Z">
              <w:r>
                <w:rPr>
                  <w:rFonts w:eastAsia="Times New Roman" w:cs="Times New Roman"/>
                  <w:sz w:val="20"/>
                  <w:szCs w:val="20"/>
                  <w:lang w:eastAsia="de-DE"/>
                </w:rPr>
                <w:t>x</w:t>
              </w:r>
            </w:ins>
          </w:p>
        </w:tc>
        <w:tc>
          <w:tcPr>
            <w:tcW w:w="1134" w:type="dxa"/>
            <w:shd w:val="clear" w:color="000000" w:fill="auto"/>
          </w:tcPr>
          <w:p w14:paraId="2BA1D7EA" w14:textId="77777777" w:rsidR="003437F5" w:rsidRPr="00CF5477" w:rsidRDefault="003437F5" w:rsidP="003437F5">
            <w:pPr>
              <w:spacing w:before="0" w:after="0" w:line="240" w:lineRule="auto"/>
              <w:jc w:val="center"/>
              <w:rPr>
                <w:ins w:id="10145" w:author="Kisch, Christian" w:date="2022-02-08T10:41:00Z"/>
                <w:rFonts w:eastAsia="Times New Roman" w:cs="Calibri"/>
                <w:sz w:val="20"/>
                <w:szCs w:val="20"/>
                <w:lang w:eastAsia="de-DE"/>
              </w:rPr>
            </w:pPr>
            <w:ins w:id="10146" w:author="Kisch, Christian" w:date="2022-02-08T10:41:00Z">
              <w:r>
                <w:rPr>
                  <w:rFonts w:eastAsia="Times New Roman" w:cs="Times New Roman"/>
                  <w:sz w:val="20"/>
                  <w:szCs w:val="20"/>
                  <w:lang w:eastAsia="de-DE"/>
                </w:rPr>
                <w:t>x</w:t>
              </w:r>
            </w:ins>
          </w:p>
        </w:tc>
      </w:tr>
    </w:tbl>
    <w:p w14:paraId="00F4DDF4" w14:textId="77777777" w:rsidR="00CA6499" w:rsidRPr="00CA6499" w:rsidRDefault="00CA6499" w:rsidP="00CA6499"/>
    <w:sectPr w:rsidR="00CA6499" w:rsidRPr="00CA6499" w:rsidSect="006618E8">
      <w:pgSz w:w="16838" w:h="11906" w:orient="landscape"/>
      <w:pgMar w:top="1418" w:right="1418" w:bottom="1418" w:left="1134"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Kisch, Christian" w:date="2022-02-07T15:42:00Z" w:initials="KC">
    <w:p w14:paraId="3BCF9E0A" w14:textId="77777777" w:rsidR="00D0024B" w:rsidRDefault="00D0024B" w:rsidP="00970019">
      <w:pPr>
        <w:rPr>
          <w:rFonts w:ascii="Arial" w:hAnsi="Arial" w:cs="Arial"/>
        </w:rPr>
      </w:pPr>
      <w:r>
        <w:rPr>
          <w:rStyle w:val="Kommentarzeichen"/>
        </w:rPr>
        <w:annotationRef/>
      </w:r>
      <w:r>
        <w:t xml:space="preserve">Hessen neu: </w:t>
      </w:r>
      <w:r>
        <w:rPr>
          <w:rFonts w:ascii="Arial" w:hAnsi="Arial" w:cs="Arial"/>
        </w:rPr>
        <w:t>Ergänzend zu der kommentierten Fassung der PDF noch folgende Anmerkungen:</w:t>
      </w:r>
    </w:p>
    <w:p w14:paraId="26EEBD13" w14:textId="77777777" w:rsidR="00D0024B" w:rsidRDefault="00D0024B" w:rsidP="00970019">
      <w:pPr>
        <w:rPr>
          <w:rFonts w:ascii="Arial" w:hAnsi="Arial" w:cs="Arial"/>
        </w:rPr>
      </w:pPr>
    </w:p>
    <w:p w14:paraId="2FD85AC5" w14:textId="77777777" w:rsidR="00D0024B" w:rsidRDefault="00D0024B" w:rsidP="00970019">
      <w:pPr>
        <w:pStyle w:val="Listenabsatz"/>
        <w:numPr>
          <w:ilvl w:val="0"/>
          <w:numId w:val="54"/>
        </w:numPr>
        <w:spacing w:before="0" w:after="0" w:line="240" w:lineRule="auto"/>
        <w:contextualSpacing w:val="0"/>
        <w:rPr>
          <w:rFonts w:ascii="Calibri" w:hAnsi="Calibri"/>
        </w:rPr>
      </w:pPr>
      <w:r>
        <w:t>Das vorliegende Dokument ist qualitativ hochwertig, sehr umfassend und geht deutlich über die Belange unserer Benutzerverwaltung hinaus. Man gewinnt den Eindruck, dass dieses Konzept für sämtliche zukünftigen zentralen Anwendungen gleichermaßen einsetzbar ist / werden soll. Dies bestätigt die Vielzahl der dargestellten Rollen / Gruppen / Funktionen etc.</w:t>
      </w:r>
    </w:p>
    <w:p w14:paraId="1A1EFB61" w14:textId="77777777" w:rsidR="00D0024B" w:rsidRDefault="00D0024B" w:rsidP="00970019">
      <w:pPr>
        <w:pStyle w:val="Listenabsatz"/>
      </w:pPr>
    </w:p>
    <w:p w14:paraId="319E7A7A" w14:textId="77777777" w:rsidR="00D0024B" w:rsidRDefault="00D0024B" w:rsidP="00970019">
      <w:pPr>
        <w:pStyle w:val="Listenabsatz"/>
        <w:numPr>
          <w:ilvl w:val="0"/>
          <w:numId w:val="54"/>
        </w:numPr>
        <w:spacing w:before="0" w:after="0" w:line="240" w:lineRule="auto"/>
        <w:contextualSpacing w:val="0"/>
      </w:pPr>
      <w:r>
        <w:t>In unseren Systemen werden Präsidien wie Mandanten behandelt. Ein RBS (regionaler Benutzerservice) hat Rechte in der BV mit beschränkt auf sein eigenes Präsidium. Dieses Prinzip gilt auch auf der Systemebene im Active Directory (AD).</w:t>
      </w:r>
    </w:p>
    <w:p w14:paraId="27CD63AD" w14:textId="77777777" w:rsidR="00D0024B" w:rsidRDefault="00D0024B" w:rsidP="00970019">
      <w:pPr>
        <w:pStyle w:val="Listenabsatz"/>
      </w:pPr>
    </w:p>
    <w:p w14:paraId="0D75B705" w14:textId="77777777" w:rsidR="00D0024B" w:rsidRDefault="00D0024B" w:rsidP="00970019">
      <w:pPr>
        <w:pStyle w:val="Listenabsatz"/>
        <w:numPr>
          <w:ilvl w:val="0"/>
          <w:numId w:val="54"/>
        </w:numPr>
        <w:spacing w:before="0" w:after="0" w:line="240" w:lineRule="auto"/>
        <w:contextualSpacing w:val="0"/>
      </w:pPr>
      <w:r>
        <w:t>Von zentraler Bedeutung ist in unserer BV der etablierte Umgang mit Fremdberechtigungen. Der Anwender muss also nicht zwangsläufig an der OE angesiedelt sein, um Berechtigungen zu bekommen - im genannten Rollenkonzept scheint dies nicht vorgesehen.</w:t>
      </w:r>
    </w:p>
    <w:p w14:paraId="77FB061E" w14:textId="77777777" w:rsidR="00D0024B" w:rsidRDefault="00D0024B" w:rsidP="00970019">
      <w:pPr>
        <w:pStyle w:val="Listenabsatz"/>
        <w:rPr>
          <w:rFonts w:ascii="Arial" w:hAnsi="Arial" w:cs="Arial"/>
        </w:rPr>
      </w:pPr>
    </w:p>
    <w:p w14:paraId="74269BCA" w14:textId="77777777" w:rsidR="00D0024B" w:rsidRDefault="00D0024B" w:rsidP="00970019">
      <w:pPr>
        <w:pStyle w:val="Listenabsatz"/>
        <w:numPr>
          <w:ilvl w:val="0"/>
          <w:numId w:val="55"/>
        </w:numPr>
        <w:spacing w:before="0" w:after="0" w:line="240" w:lineRule="auto"/>
        <w:contextualSpacing w:val="0"/>
        <w:rPr>
          <w:rFonts w:ascii="Arial" w:hAnsi="Arial" w:cs="Arial"/>
        </w:rPr>
      </w:pPr>
      <w:r>
        <w:t>Wichtig zu erwähnen ist jedoch, dass vornehmlich die Erforderlichkeit vieler Punkte dargestellt wird, jedoch mitunter nur rudimentär auf deren konkrete Ausprägung oder gar (prozessuale) Ausgestaltung eingegangen wird. Dies sind entsprechende Arbeitspakete, die es künftig zu berücksichtigen und zu bearbeiten gilt, ggfls. mit teilnehmerspezifischen Ausprägungen/Ableitungen, mindestens jedoch mit teilnehmerspezifischer Qualitätssicherung.</w:t>
      </w:r>
    </w:p>
    <w:p w14:paraId="08338DFF" w14:textId="77777777" w:rsidR="00D0024B" w:rsidRDefault="00D0024B" w:rsidP="00970019">
      <w:pPr>
        <w:pStyle w:val="Listenabsatz"/>
        <w:rPr>
          <w:rFonts w:ascii="Calibri" w:hAnsi="Calibri"/>
        </w:rPr>
      </w:pPr>
    </w:p>
    <w:p w14:paraId="3CDB1B9F" w14:textId="77777777" w:rsidR="00D0024B" w:rsidRDefault="00D0024B" w:rsidP="00970019">
      <w:pPr>
        <w:pStyle w:val="Listenabsatz"/>
        <w:numPr>
          <w:ilvl w:val="0"/>
          <w:numId w:val="55"/>
        </w:numPr>
        <w:spacing w:before="0" w:after="0" w:line="240" w:lineRule="auto"/>
        <w:contextualSpacing w:val="0"/>
      </w:pPr>
      <w:r>
        <w:t xml:space="preserve">Ebenfalls auffällig ist, dass das Konzept keine eindeutige Aussage zur Authentifizierung trifft. So wird auf S. 13 angeführt: „… </w:t>
      </w:r>
      <w:r>
        <w:rPr>
          <w:b/>
          <w:bCs/>
          <w:i/>
          <w:iCs/>
        </w:rPr>
        <w:t>Authentifizierung des Benutzers erfolgt durch</w:t>
      </w:r>
      <w:r>
        <w:rPr>
          <w:i/>
          <w:iCs/>
        </w:rPr>
        <w:t xml:space="preserve"> Eingabe von </w:t>
      </w:r>
      <w:r>
        <w:rPr>
          <w:b/>
          <w:bCs/>
          <w:i/>
          <w:iCs/>
          <w:u w:val="single"/>
        </w:rPr>
        <w:t>Benutzernamen</w:t>
      </w:r>
      <w:r>
        <w:rPr>
          <w:i/>
          <w:iCs/>
        </w:rPr>
        <w:t xml:space="preserve"> und </w:t>
      </w:r>
      <w:r>
        <w:rPr>
          <w:b/>
          <w:bCs/>
          <w:i/>
          <w:iCs/>
          <w:u w:val="single"/>
        </w:rPr>
        <w:t>Kennwort</w:t>
      </w:r>
      <w:r>
        <w:t xml:space="preserve"> …“. Später wird angeführt: „…</w:t>
      </w:r>
      <w:r>
        <w:rPr>
          <w:i/>
          <w:iCs/>
        </w:rPr>
        <w:t xml:space="preserve">Authentifizierung bedeutet, eine Identität durch identitätsgebundene Informationen zu prüfen und zu bestätigen. Diese kann mittels dreier Objekte durchgeführt werden: (1) Preisgabe von Wissen (Benutzerkennung und Passwort), (2) Verwendung eines Besitzes (Token), Nutzung des eigenen Subjekts (z. B. Biometrie-Scan). Bevor der Benutzer die E-Akten-Lösung nutzen kann, muss er sich in einem ersten Schritt mit seiner Benutzerkennung und seinem Passwort an seinem Computer anmelden. In einem zweiten Schritt </w:t>
      </w:r>
      <w:r>
        <w:rPr>
          <w:b/>
          <w:bCs/>
          <w:i/>
          <w:iCs/>
        </w:rPr>
        <w:t>erfolgt die Authentifizierung für die E-Akten-Lösung unter Verwendung eines</w:t>
      </w:r>
      <w:r>
        <w:rPr>
          <w:i/>
          <w:iCs/>
        </w:rPr>
        <w:t xml:space="preserve"> </w:t>
      </w:r>
      <w:r>
        <w:rPr>
          <w:b/>
          <w:bCs/>
          <w:i/>
          <w:iCs/>
          <w:u w:val="single"/>
        </w:rPr>
        <w:t>Tokens</w:t>
      </w:r>
      <w:r>
        <w:t>.“. Eine Nutzung von Biometrie-Scan scheint nicht vorgesehen zu sein.</w:t>
      </w:r>
    </w:p>
    <w:p w14:paraId="3CBF6E24" w14:textId="77777777" w:rsidR="00D0024B" w:rsidRDefault="00D0024B" w:rsidP="00970019">
      <w:pPr>
        <w:pStyle w:val="Listenabsatz"/>
      </w:pPr>
    </w:p>
    <w:p w14:paraId="16F12A94" w14:textId="77777777" w:rsidR="00D0024B" w:rsidRDefault="00D0024B" w:rsidP="00970019">
      <w:pPr>
        <w:pStyle w:val="Listenabsatz"/>
        <w:numPr>
          <w:ilvl w:val="0"/>
          <w:numId w:val="55"/>
        </w:numPr>
        <w:spacing w:before="0" w:after="0" w:line="240" w:lineRule="auto"/>
        <w:contextualSpacing w:val="0"/>
      </w:pPr>
      <w:r>
        <w:t>Die konkreten Arbeitsprozesse insbesondere betr. Kap. 9 wären dann, wie oben bereits erwähnt, noch im Detail zu reflektieren und zu beschreiben. Dies betrifft auch eine Prüfung der Aufgaben des Datenschutzbeauftragten und Informationssicherheitsbeauftragten in den Kap. 8.13 bis 8.15.</w:t>
      </w:r>
    </w:p>
    <w:p w14:paraId="0121BC81" w14:textId="0D769173" w:rsidR="00D0024B" w:rsidRDefault="00D0024B">
      <w:pPr>
        <w:pStyle w:val="Kommentartext"/>
      </w:pPr>
    </w:p>
  </w:comment>
  <w:comment w:id="19" w:author="John, Pia" w:date="2021-12-09T12:32:00Z" w:initials="JP">
    <w:p w14:paraId="3A87F5B7" w14:textId="3298E709" w:rsidR="00D0024B" w:rsidRPr="00513679" w:rsidRDefault="00D0024B" w:rsidP="00513679">
      <w:pPr>
        <w:pStyle w:val="Kommentartext"/>
      </w:pPr>
      <w:r>
        <w:rPr>
          <w:rStyle w:val="Kommentarzeichen"/>
        </w:rPr>
        <w:annotationRef/>
      </w:r>
      <w:r>
        <w:t xml:space="preserve">NRW: Bisher nicht für Polizei als relevant angesehen. Polizei hat nur Dokumente und Ermittlungsvorgänge, denn §§ 3 und 4 </w:t>
      </w:r>
      <w:r w:rsidRPr="00513679">
        <w:t xml:space="preserve">Dokumentenerstellungs- und </w:t>
      </w:r>
      <w:r>
        <w:t>–</w:t>
      </w:r>
      <w:r w:rsidRPr="00513679">
        <w:t>übermittlungsverordnung</w:t>
      </w:r>
      <w:r>
        <w:t xml:space="preserve"> sieht nur die Übermittlung von elektronischen Dokumenten und Ermittlungsvorgängen vor. Aktenkopien nach den §§ 496 ff. StPO seien nur Aktenkopien der Justiz und nicht Emittlungsvorgänge der Polizei. Die §§ 483 ff. StPO würden Anwendung finden.</w:t>
      </w:r>
    </w:p>
    <w:p w14:paraId="681FE095" w14:textId="2AF90B86" w:rsidR="00D0024B" w:rsidRDefault="00D0024B">
      <w:pPr>
        <w:pStyle w:val="Kommentartext"/>
      </w:pPr>
    </w:p>
    <w:p w14:paraId="75F44516" w14:textId="694D26A0" w:rsidR="00D0024B" w:rsidRDefault="00D0024B">
      <w:pPr>
        <w:pStyle w:val="Kommentartext"/>
      </w:pPr>
      <w:r>
        <w:t>Bay: Errichtungsanordnung gemäß § 490 StPO.</w:t>
      </w:r>
    </w:p>
    <w:p w14:paraId="61638B50" w14:textId="16FA0AF3" w:rsidR="00D0024B" w:rsidRPr="00513679" w:rsidRDefault="00D0024B">
      <w:pPr>
        <w:pStyle w:val="Kommentartext"/>
        <w:rPr>
          <w:sz w:val="26"/>
          <w:szCs w:val="26"/>
        </w:rPr>
      </w:pPr>
    </w:p>
    <w:p w14:paraId="573482E4" w14:textId="586052DF" w:rsidR="00D0024B" w:rsidRDefault="00D0024B">
      <w:pPr>
        <w:pStyle w:val="Kommentartext"/>
        <w:rPr>
          <w:sz w:val="26"/>
          <w:szCs w:val="26"/>
        </w:rPr>
      </w:pPr>
      <w:r>
        <w:rPr>
          <w:sz w:val="26"/>
          <w:szCs w:val="26"/>
        </w:rPr>
        <w:t xml:space="preserve">Referentenentwurf Justizministerium: </w:t>
      </w:r>
      <w:r w:rsidRPr="00513679">
        <w:rPr>
          <w:sz w:val="26"/>
          <w:szCs w:val="26"/>
        </w:rPr>
        <w:t>Nicht geregelt werden so genannte Hilfs- oder Zweitakten, die gegenwärtig in der Praxis zur Arbeitserleichterung insbesondere bei Umfangsverfahren eingesetzt werden. Zweit- und Doppelakten sind künftig Kopien der führenden elektronischen Akte. Für sie gilt die Löschungspflicht des § 499 StPO-E. Darüber hinaus können Hilfsakten weiterhin als Dateien den Regelungen der §§ 483 ff. StPO unterfallen.</w:t>
      </w:r>
    </w:p>
    <w:p w14:paraId="754D940D" w14:textId="77777777" w:rsidR="00D0024B" w:rsidRDefault="00D0024B">
      <w:pPr>
        <w:pStyle w:val="Kommentartext"/>
        <w:rPr>
          <w:sz w:val="26"/>
          <w:szCs w:val="26"/>
        </w:rPr>
      </w:pPr>
    </w:p>
    <w:p w14:paraId="736116EA" w14:textId="76C0C1D2" w:rsidR="00D0024B" w:rsidRDefault="00D0024B">
      <w:pPr>
        <w:pStyle w:val="Kommentartext"/>
      </w:pPr>
      <w:r>
        <w:t>Ilka:  Vorschrift greift. Ggf. nochmal prüfen?!</w:t>
      </w:r>
    </w:p>
    <w:p w14:paraId="5BD897AA" w14:textId="2DC01D7D" w:rsidR="00D0024B" w:rsidRDefault="00D0024B">
      <w:pPr>
        <w:pStyle w:val="Kommentartext"/>
      </w:pPr>
      <w:r>
        <w:t>Thema Aktenkopie, Ermittlungsvorgang etc. mit Justiz besprechen?</w:t>
      </w:r>
    </w:p>
    <w:p w14:paraId="3E380EE4" w14:textId="77777777" w:rsidR="00D0024B" w:rsidRDefault="00D0024B">
      <w:pPr>
        <w:pStyle w:val="Kommentartext"/>
      </w:pPr>
    </w:p>
    <w:p w14:paraId="0FD9F1F7" w14:textId="6843F6CA" w:rsidR="00D0024B" w:rsidRDefault="00D0024B">
      <w:pPr>
        <w:pStyle w:val="Kommentartext"/>
      </w:pPr>
      <w:r>
        <w:t xml:space="preserve">Gesetzentwurf (Drucksache </w:t>
      </w:r>
      <w:r>
        <w:rPr>
          <w:rFonts w:ascii="Arial" w:hAnsi="Arial" w:cs="Arial"/>
          <w:sz w:val="30"/>
          <w:szCs w:val="30"/>
        </w:rPr>
        <w:t>18/</w:t>
      </w:r>
      <w:r>
        <w:rPr>
          <w:rFonts w:ascii="Arial" w:hAnsi="Arial" w:cs="Arial"/>
          <w:sz w:val="31"/>
          <w:szCs w:val="31"/>
        </w:rPr>
        <w:t>9416):</w:t>
      </w:r>
    </w:p>
    <w:p w14:paraId="647EDCD1" w14:textId="2F383725" w:rsidR="00D0024B" w:rsidRDefault="00D0024B">
      <w:pPr>
        <w:pStyle w:val="Kommentartext"/>
        <w:rPr>
          <w:sz w:val="26"/>
          <w:szCs w:val="26"/>
        </w:rPr>
      </w:pPr>
      <w:r>
        <w:rPr>
          <w:sz w:val="26"/>
          <w:szCs w:val="26"/>
        </w:rPr>
        <w:t>Die Einführung der elektronischen Aktenführung in Strafsachen betrifft ganz überwiegend Strafgerichte und Staatsanwaltschaften sowie sonstige Strafverfolgungsbehörden (</w:t>
      </w:r>
      <w:r>
        <w:rPr>
          <w:rStyle w:val="highlight"/>
          <w:sz w:val="26"/>
          <w:szCs w:val="26"/>
        </w:rPr>
        <w:t>Polizei</w:t>
      </w:r>
      <w:r>
        <w:rPr>
          <w:sz w:val="26"/>
          <w:szCs w:val="26"/>
        </w:rPr>
        <w:t>en des Bundes und der Länder, Zoll, Steuerfahndung). Sie wirkt sich damit einerseits auf den Kernbereich justizieller, staatsanwaltschaftlicher und polizeilich-repressiver Tätigkeiten aus, führt aber andererseits im Bereich der Verwaltungsstrukturen der Justiz zu erheblichem Aufwand, der nicht dem Kernbereich justizieller Tätigkeit zuzurechnen ist. Dies betrifft insbesondere die Errichtung und den Unterhalt informationstechnischer Systeme zur Führung der elektronischen Akten. Insoweit entsteht der Verwaltung Erfüllungsaufwand im Zusammenhang mit den justiziellen, staatsanwaltschaftlichen und polizeilich-repressiven Tätigkeiten einerseits durch die Einführung des elektronischen Rechtsverkehrs und andererseits durch die zum Jahr 2026 wirksam werdende verbindliche Einführung der elektronischen Aktenführung.</w:t>
      </w:r>
    </w:p>
    <w:p w14:paraId="1AA863E1" w14:textId="6C341E3C" w:rsidR="00D0024B" w:rsidRDefault="00D0024B">
      <w:pPr>
        <w:pStyle w:val="Kommentartext"/>
        <w:rPr>
          <w:sz w:val="26"/>
          <w:szCs w:val="26"/>
        </w:rPr>
      </w:pPr>
    </w:p>
    <w:p w14:paraId="2678C342" w14:textId="572968F3" w:rsidR="00D0024B" w:rsidRDefault="00D0024B">
      <w:pPr>
        <w:pStyle w:val="Kommentartext"/>
        <w:rPr>
          <w:sz w:val="26"/>
          <w:szCs w:val="26"/>
        </w:rPr>
      </w:pPr>
      <w:r>
        <w:rPr>
          <w:sz w:val="26"/>
          <w:szCs w:val="26"/>
        </w:rPr>
        <w:t>Im Bereich des Bundes müssen der Bundesgerichtshof und der Generalbundesanwalt beim Bundesgerichtshof sowie die Bundes</w:t>
      </w:r>
      <w:r>
        <w:rPr>
          <w:rStyle w:val="highlight"/>
          <w:sz w:val="26"/>
          <w:szCs w:val="26"/>
        </w:rPr>
        <w:t>polizei</w:t>
      </w:r>
      <w:r>
        <w:rPr>
          <w:sz w:val="26"/>
          <w:szCs w:val="26"/>
        </w:rPr>
        <w:t xml:space="preserve"> und der Zoll als Strafverfolgungsbehörden aufgrund der Vorgaben des Entwurfes eine IT-Kommunikationsinfrastruktur bereithalten, die sowohl die justizinterne elektronische Kommunikation als auch die Kommunikation per De-Mail und Elektronischem Gerichts- und Verwaltungspostfach (EGVP) erlaubt. … Erhebliche weitere Kosten entstehen für die genannten Einrichtungen des Bundes schließlich durch die – allerdings erst zum 1. Januar 2026 verpflichtend werdende – Einführung der elektronischen Aktenführung.</w:t>
      </w:r>
    </w:p>
    <w:p w14:paraId="6AAC28E3" w14:textId="2C07EDBA" w:rsidR="00D0024B" w:rsidRDefault="00D0024B">
      <w:pPr>
        <w:pStyle w:val="Kommentartext"/>
        <w:rPr>
          <w:sz w:val="26"/>
          <w:szCs w:val="26"/>
        </w:rPr>
      </w:pPr>
    </w:p>
    <w:p w14:paraId="4737C9B8" w14:textId="14B6CEAB" w:rsidR="00D0024B" w:rsidRDefault="00D0024B">
      <w:pPr>
        <w:pStyle w:val="Kommentartext"/>
        <w:rPr>
          <w:sz w:val="26"/>
          <w:szCs w:val="26"/>
        </w:rPr>
      </w:pPr>
      <w:r>
        <w:rPr>
          <w:sz w:val="26"/>
          <w:szCs w:val="26"/>
        </w:rPr>
        <w:t xml:space="preserve">Die Haushalte der Länder werden durch die flächendeckende Einführung des elektronischen Rechtsverkehrs in der Justiz sowie durch die Einführung der elektronischen Aktenführung mit einem erheblichen, jedoch derzeit nicht abschließend bezifferbaren finanziellen Aufwand belastet. </w:t>
      </w:r>
    </w:p>
    <w:p w14:paraId="44232361" w14:textId="3556D2D3" w:rsidR="00D0024B" w:rsidRDefault="00D0024B">
      <w:pPr>
        <w:pStyle w:val="Kommentartext"/>
        <w:rPr>
          <w:sz w:val="26"/>
          <w:szCs w:val="26"/>
        </w:rPr>
      </w:pPr>
    </w:p>
    <w:p w14:paraId="5EE2A977" w14:textId="39656749" w:rsidR="00D0024B" w:rsidRDefault="00D0024B">
      <w:pPr>
        <w:pStyle w:val="Kommentartext"/>
        <w:rPr>
          <w:sz w:val="26"/>
          <w:szCs w:val="26"/>
        </w:rPr>
      </w:pPr>
      <w:r>
        <w:rPr>
          <w:sz w:val="26"/>
          <w:szCs w:val="26"/>
        </w:rPr>
        <w:t xml:space="preserve">Das Strafverfahren schließt, mehr noch, als dies bei kontradiktorischen Verfahren der Fall ist, zahlreiche Beteiligte und vielfältige Kommunikationsbeziehungen ein. Die Ermittlungen im Strafverfahren beginnen regelmäßig bei der </w:t>
      </w:r>
      <w:r>
        <w:rPr>
          <w:rStyle w:val="highlight"/>
          <w:sz w:val="26"/>
          <w:szCs w:val="26"/>
        </w:rPr>
        <w:t>Polizei</w:t>
      </w:r>
      <w:r>
        <w:rPr>
          <w:sz w:val="26"/>
          <w:szCs w:val="26"/>
        </w:rPr>
        <w:t xml:space="preserve"> (als Ermittlungspersonen der Staatsanwaltschaft, vgl. § 152 GVG, §§ 161 und 163 StPO). Von dort müssen – je nach Ausgestaltung des Einzelfalls – Vorgänge, Dokumente, Akten und andere Informationen über die Staatsanwaltschaft, verschiedene gerichtliche Instanzen und bis hin zur Strafvollstreckung ausgetauscht werden. Dabei ist im Strafverfahren auch der Austausch von Akten über Ländergrenzen hinweg erforderlich, etwa bei der Führung von Sammelverfahren (vgl. hierzu die Nummern 25 ff. der Richtlinien für das Strafverfahren und das Bußgeldverfahren – RiStBV), bei Abgaben wegen Unzuständigkeit oder bei der Strafvollstreckung (§ 462a StPO).</w:t>
      </w:r>
    </w:p>
    <w:p w14:paraId="02381E82" w14:textId="5064E144" w:rsidR="00D0024B" w:rsidRDefault="00D0024B">
      <w:pPr>
        <w:pStyle w:val="Kommentartext"/>
        <w:rPr>
          <w:sz w:val="26"/>
          <w:szCs w:val="26"/>
        </w:rPr>
      </w:pPr>
    </w:p>
    <w:p w14:paraId="658A94FB" w14:textId="77777777" w:rsidR="00D0024B" w:rsidRDefault="00D0024B" w:rsidP="00513679">
      <w:pPr>
        <w:pStyle w:val="Kommentartext"/>
        <w:rPr>
          <w:sz w:val="26"/>
          <w:szCs w:val="26"/>
        </w:rPr>
      </w:pPr>
      <w:r>
        <w:t xml:space="preserve">Gesetzentwurf (Drucksache </w:t>
      </w:r>
      <w:r>
        <w:rPr>
          <w:rFonts w:ascii="Arial" w:hAnsi="Arial" w:cs="Arial"/>
          <w:sz w:val="30"/>
          <w:szCs w:val="30"/>
        </w:rPr>
        <w:t>18/</w:t>
      </w:r>
      <w:r>
        <w:rPr>
          <w:rFonts w:ascii="Arial" w:hAnsi="Arial" w:cs="Arial"/>
          <w:sz w:val="31"/>
          <w:szCs w:val="31"/>
        </w:rPr>
        <w:t>9416):</w:t>
      </w:r>
      <w:r>
        <w:t xml:space="preserve"> </w:t>
      </w:r>
      <w:r>
        <w:rPr>
          <w:sz w:val="26"/>
          <w:szCs w:val="26"/>
        </w:rPr>
        <w:t>Für sogenannte elektronische Zweitakten („elektronische Akten</w:t>
      </w:r>
      <w:r>
        <w:rPr>
          <w:rStyle w:val="highlight"/>
          <w:sz w:val="26"/>
          <w:szCs w:val="26"/>
        </w:rPr>
        <w:t>kopie</w:t>
      </w:r>
      <w:r>
        <w:rPr>
          <w:sz w:val="26"/>
          <w:szCs w:val="26"/>
        </w:rPr>
        <w:t>n“ im Sinne des StPO-E), die gegenwärtig in der Praxis zur Arbeitserleichterung insbesondere bei Umfangsverfahren eingesetzt werden, bedarf es einer besonderen Einführungsanordnung nicht. Elektronische Zweitakten oder Aktenkopien sind Kopien der führenden elektronischen oder in herkömmlicher Form geführten Akte. Für sie gelten künftig ergänzend die besonderen Datenschutzregelungen in den §§ 496 ff. StPO-E.</w:t>
      </w:r>
    </w:p>
    <w:p w14:paraId="10824E48" w14:textId="77777777" w:rsidR="00D0024B" w:rsidRDefault="00D0024B" w:rsidP="00513679">
      <w:pPr>
        <w:pStyle w:val="Kommentartext"/>
        <w:rPr>
          <w:sz w:val="26"/>
          <w:szCs w:val="26"/>
        </w:rPr>
      </w:pPr>
    </w:p>
    <w:p w14:paraId="7201E59D" w14:textId="0B037157" w:rsidR="00D0024B" w:rsidRPr="00513679" w:rsidRDefault="00D0024B" w:rsidP="00513679">
      <w:pPr>
        <w:pStyle w:val="Kommentartext"/>
        <w:rPr>
          <w:sz w:val="26"/>
          <w:szCs w:val="26"/>
        </w:rPr>
      </w:pPr>
      <w:r>
        <w:rPr>
          <w:sz w:val="26"/>
          <w:szCs w:val="26"/>
        </w:rPr>
        <w:t>Unter den Begriff der elektronischen Aktenkopien fallen auch sogenannte elektronische Zweitakten, die vor Einführung der elektronischen Akte durch Einscannen von Papierakten oder papiernen Beweismittelordnern erstellt und parallel genutzt werden. Eine elektronische Aktenkopie liegt auch dann vor, wenn es sich nur um eine Teilkopie handelt, etwa um einen elektronischen Aktenauszug oder um eine Handakte.</w:t>
      </w:r>
    </w:p>
    <w:p w14:paraId="4922DEEB" w14:textId="77777777" w:rsidR="00D0024B" w:rsidRDefault="00D0024B">
      <w:pPr>
        <w:pStyle w:val="Kommentartext"/>
      </w:pPr>
    </w:p>
  </w:comment>
  <w:comment w:id="23" w:author="Kisch, Christian" w:date="2021-12-23T12:35:00Z" w:initials="KC">
    <w:p w14:paraId="051690D2" w14:textId="77777777" w:rsidR="00D0024B" w:rsidRDefault="00D0024B" w:rsidP="00184D3A">
      <w:pPr>
        <w:pStyle w:val="NurText"/>
      </w:pPr>
      <w:r>
        <w:rPr>
          <w:rStyle w:val="Kommentarzeichen"/>
        </w:rPr>
        <w:annotationRef/>
      </w:r>
      <w:r>
        <w:t>Nds:</w:t>
      </w:r>
    </w:p>
    <w:p w14:paraId="49975CBA" w14:textId="77777777" w:rsidR="00D0024B" w:rsidRDefault="00D0024B" w:rsidP="00184D3A">
      <w:pPr>
        <w:pStyle w:val="NurText"/>
      </w:pPr>
    </w:p>
    <w:p w14:paraId="1DED9D73" w14:textId="49D348A9" w:rsidR="00D0024B" w:rsidRDefault="00D0024B" w:rsidP="00184D3A">
      <w:pPr>
        <w:pStyle w:val="NurText"/>
      </w:pPr>
      <w:r>
        <w:t>Wie wird man beteiligter Sachbearbeiter?</w:t>
      </w:r>
    </w:p>
    <w:p w14:paraId="3FBE0BF6" w14:textId="77777777" w:rsidR="00D0024B" w:rsidRDefault="00D0024B" w:rsidP="00184D3A">
      <w:pPr>
        <w:pStyle w:val="NurText"/>
      </w:pPr>
    </w:p>
    <w:p w14:paraId="78DDA545" w14:textId="23ABC131" w:rsidR="00D0024B" w:rsidRDefault="00D0024B" w:rsidP="00184D3A">
      <w:pPr>
        <w:pStyle w:val="NurText"/>
      </w:pPr>
      <w:r>
        <w:t>Es sollte über das übergeordnete Recht im VBS-NIVADIS heißt es „jeder in Niedersachsen-Lesen“ nachgedacht werden.</w:t>
      </w:r>
    </w:p>
    <w:p w14:paraId="0F1F46B3" w14:textId="7BFF803E" w:rsidR="00D0024B" w:rsidRDefault="00D0024B" w:rsidP="00184D3A">
      <w:pPr>
        <w:pStyle w:val="NurText"/>
      </w:pPr>
    </w:p>
    <w:p w14:paraId="4A537F7E" w14:textId="77777777" w:rsidR="00D0024B" w:rsidRDefault="00D0024B" w:rsidP="00184D3A">
      <w:pPr>
        <w:pStyle w:val="NurText"/>
      </w:pPr>
      <w:r>
        <w:t>In dem Konzept sind schon viele technische Einzelheiten eingeflossen, die m. E. teilweise zu detailliert sind.</w:t>
      </w:r>
    </w:p>
    <w:p w14:paraId="004ECF1C" w14:textId="77777777" w:rsidR="00D0024B" w:rsidRDefault="00D0024B" w:rsidP="00184D3A">
      <w:pPr>
        <w:pStyle w:val="NurText"/>
      </w:pPr>
    </w:p>
    <w:p w14:paraId="6A6C107A" w14:textId="77777777" w:rsidR="00D0024B" w:rsidRDefault="00D0024B" w:rsidP="00184D3A">
      <w:pPr>
        <w:pStyle w:val="NurText"/>
      </w:pPr>
      <w:r>
        <w:t>So sind unter 6. j) die Aktionsarten einzeln aufgeführt, was für die Definition hilfreich ist, aber in der Praxis wohl nicht gebraucht wird. Entsprechend werden unter 9.2 diese Aktionen auch zu Berechtigungsstufen zusammengefasst.</w:t>
      </w:r>
    </w:p>
    <w:p w14:paraId="4EC11813" w14:textId="77777777" w:rsidR="00D0024B" w:rsidRDefault="00D0024B" w:rsidP="00184D3A">
      <w:pPr>
        <w:pStyle w:val="NurText"/>
      </w:pPr>
    </w:p>
    <w:p w14:paraId="60C56D83" w14:textId="77777777" w:rsidR="00D0024B" w:rsidRDefault="00D0024B" w:rsidP="00184D3A">
      <w:pPr>
        <w:pStyle w:val="NurText"/>
      </w:pPr>
      <w:r>
        <w:t>Es würde das Dokument übersichtlicher gestalten, wenn z. B. die Definitionen unter 6. in ein Glossar ausgelagert werden. Ebenso könnten Berechtigungstabellen u. ä. in Anhänge ausgelagert und darauf verwiesen werden, so dass bei Bedarf nur der Anhang angepasst werden muss und nicht das gesamte Dokument.</w:t>
      </w:r>
    </w:p>
    <w:p w14:paraId="110727EA" w14:textId="77777777" w:rsidR="00D0024B" w:rsidRDefault="00D0024B" w:rsidP="00184D3A">
      <w:pPr>
        <w:pStyle w:val="NurText"/>
      </w:pPr>
    </w:p>
    <w:p w14:paraId="5A92F002" w14:textId="77777777" w:rsidR="00D0024B" w:rsidRDefault="00D0024B" w:rsidP="00184D3A">
      <w:pPr>
        <w:pStyle w:val="NurText"/>
      </w:pPr>
      <w:r>
        <w:t>Keep it short and simple. ;)</w:t>
      </w:r>
    </w:p>
    <w:p w14:paraId="520E58D0" w14:textId="77777777" w:rsidR="00D0024B" w:rsidRDefault="00D0024B" w:rsidP="00184D3A">
      <w:pPr>
        <w:pStyle w:val="NurText"/>
      </w:pPr>
    </w:p>
    <w:p w14:paraId="0B720679" w14:textId="77777777" w:rsidR="00D0024B" w:rsidRDefault="00D0024B" w:rsidP="00184D3A">
      <w:pPr>
        <w:pStyle w:val="NurText"/>
      </w:pPr>
    </w:p>
    <w:p w14:paraId="306EFA71" w14:textId="77777777" w:rsidR="00D0024B" w:rsidRDefault="00D0024B" w:rsidP="00184D3A">
      <w:pPr>
        <w:pStyle w:val="NurText"/>
      </w:pPr>
    </w:p>
    <w:p w14:paraId="2C8A9A84" w14:textId="77777777" w:rsidR="00D0024B" w:rsidRDefault="00D0024B" w:rsidP="00184D3A">
      <w:pPr>
        <w:pStyle w:val="NurText"/>
      </w:pPr>
      <w:r>
        <w:t>Unter Umständen wäre auch eine Berechtgungsmatrix sinnvoll, da z. B. unter 8.5.1 die gewährten Aktionsarten für den SB bei Funktionalitäten für Entdecken, Darstellen/Zeigen und Lesen mit „ja“ freigegeben sind. Was nützt mir aber eine Funktionalität, die ich zwar lesen, aber nicht ausführen kann? Oder wird das Ausführrecht hier stillschweigend angenommen? Dann könnte man das auch an anderen Stellen anwenden und die Tabellen übersichtlicher gestalten.</w:t>
      </w:r>
    </w:p>
    <w:p w14:paraId="5C568F25" w14:textId="77777777" w:rsidR="00D0024B" w:rsidRDefault="00D0024B" w:rsidP="00184D3A">
      <w:pPr>
        <w:pStyle w:val="NurText"/>
      </w:pPr>
    </w:p>
    <w:p w14:paraId="7FBE6C6F" w14:textId="77777777" w:rsidR="00D0024B" w:rsidRDefault="00D0024B" w:rsidP="00184D3A">
      <w:pPr>
        <w:pStyle w:val="NurText"/>
      </w:pPr>
      <w:r>
        <w:t>-        Übrigens sollte das Recht Abbrechen ein Grundrecht sein, damit ich z. B. auch eine Suche abbrechen kann.</w:t>
      </w:r>
    </w:p>
    <w:p w14:paraId="4752D10A" w14:textId="77777777" w:rsidR="00D0024B" w:rsidRDefault="00D0024B" w:rsidP="00184D3A">
      <w:pPr>
        <w:pStyle w:val="NurText"/>
      </w:pPr>
    </w:p>
    <w:p w14:paraId="4F2A4A11" w14:textId="77777777" w:rsidR="00D0024B" w:rsidRDefault="00D0024B" w:rsidP="00184D3A">
      <w:pPr>
        <w:pStyle w:val="NurText"/>
      </w:pPr>
    </w:p>
    <w:p w14:paraId="24685B6C" w14:textId="77777777" w:rsidR="00D0024B" w:rsidRDefault="00D0024B" w:rsidP="00184D3A">
      <w:pPr>
        <w:pStyle w:val="NurText"/>
      </w:pPr>
    </w:p>
    <w:p w14:paraId="528811A1" w14:textId="77777777" w:rsidR="00D0024B" w:rsidRDefault="00D0024B" w:rsidP="00184D3A">
      <w:pPr>
        <w:pStyle w:val="NurText"/>
      </w:pPr>
      <w:r>
        <w:t>Insgesamt halte ich es für wichtig, den Praxisbezug (Welche tatsächlichen Aufgaben haben die verschiedenen Benutzergruppen und Administratoren – und welche Rechte brauchen sie dazu?) und die Lesbarkeit/Verständlichkeit des Konzeptes im Auge zu behalten.</w:t>
      </w:r>
    </w:p>
    <w:p w14:paraId="49192DB2" w14:textId="77777777" w:rsidR="00D0024B" w:rsidRDefault="00D0024B" w:rsidP="00184D3A">
      <w:pPr>
        <w:pStyle w:val="NurText"/>
      </w:pPr>
    </w:p>
    <w:p w14:paraId="65FAE831" w14:textId="77777777" w:rsidR="00D0024B" w:rsidRDefault="00D0024B" w:rsidP="00184D3A">
      <w:pPr>
        <w:pStyle w:val="NurText"/>
      </w:pPr>
      <w:r>
        <w:t>Gerade bei den Rollen/Benutzergruppen stellt sich mir die Frage, ob diese in der Praxis zukünftig in dieser Anzahl benötigt werden.</w:t>
      </w:r>
    </w:p>
    <w:p w14:paraId="65AA9A88" w14:textId="77777777" w:rsidR="00D0024B" w:rsidRDefault="00D0024B" w:rsidP="00184D3A">
      <w:pPr>
        <w:pStyle w:val="NurText"/>
      </w:pPr>
    </w:p>
    <w:p w14:paraId="5CF74179" w14:textId="77777777" w:rsidR="00D0024B" w:rsidRDefault="00D0024B" w:rsidP="00184D3A">
      <w:pPr>
        <w:pStyle w:val="NurText"/>
      </w:pPr>
      <w:r>
        <w:t>(Beispiel: Zu MIKADO-Zeiten hatten wir noch ein Geschäftszimmer, das sich um Vorgangsein- und –ausgänge und die Datenfernübertragung (DFÜ) gekümmert hat. In NIVADIS macht das die Fachaufsicht und wir brauchen die Geschäftszimmergruppe nicht mehr.)</w:t>
      </w:r>
    </w:p>
    <w:p w14:paraId="1497B8A5" w14:textId="77777777" w:rsidR="00D0024B" w:rsidRDefault="00D0024B" w:rsidP="00184D3A">
      <w:pPr>
        <w:pStyle w:val="NurText"/>
      </w:pPr>
    </w:p>
    <w:p w14:paraId="1B9344D2" w14:textId="77777777" w:rsidR="00D0024B" w:rsidRDefault="00D0024B" w:rsidP="00184D3A">
      <w:pPr>
        <w:pStyle w:val="NurText"/>
      </w:pPr>
      <w:r>
        <w:t>Wir haben ja z. B. die Gruppe „Jeder Niedersachsen“ mit einem (grundsätzlichen) Leserecht – die Frage nach den Aktionen „Entdecken, Suchen, Vergleichen, Darstellen/Zeigen und Lesen/Öffnen“ stellt sich nicht, da der Anwender entweder keinen Treffer erhält oder die Treffer lesen kann.</w:t>
      </w:r>
    </w:p>
    <w:p w14:paraId="7BC3EC93" w14:textId="77777777" w:rsidR="00D0024B" w:rsidRDefault="00D0024B" w:rsidP="00184D3A">
      <w:pPr>
        <w:pStyle w:val="NurText"/>
      </w:pPr>
    </w:p>
    <w:p w14:paraId="13E7C9D4" w14:textId="77777777" w:rsidR="00D0024B" w:rsidRDefault="00D0024B" w:rsidP="00184D3A">
      <w:pPr>
        <w:pStyle w:val="NurText"/>
      </w:pPr>
    </w:p>
    <w:p w14:paraId="6A1A3E27" w14:textId="77777777" w:rsidR="00D0024B" w:rsidRDefault="00D0024B" w:rsidP="00184D3A">
      <w:pPr>
        <w:pStyle w:val="NurText"/>
      </w:pPr>
    </w:p>
    <w:p w14:paraId="10337898" w14:textId="21A608E2" w:rsidR="00D0024B" w:rsidRDefault="00D0024B">
      <w:pPr>
        <w:pStyle w:val="Kommentartext"/>
      </w:pPr>
    </w:p>
  </w:comment>
  <w:comment w:id="24" w:author="Kopp, Laura" w:date="2022-01-05T09:28:00Z" w:initials="KL">
    <w:p w14:paraId="49E15803" w14:textId="7436E6A8" w:rsidR="00D0024B" w:rsidRDefault="00D0024B">
      <w:pPr>
        <w:pStyle w:val="Kommentartext"/>
      </w:pPr>
      <w:r>
        <w:rPr>
          <w:rStyle w:val="Kommentarzeichen"/>
        </w:rPr>
        <w:annotationRef/>
      </w:r>
      <w:r>
        <w:t>Übersichtlichkeit zeitnah umsetzen (Berechtigungsmatrix, Anhänge); inkl. Begründung, dass Konzept schon berücksichtigt, dass TN übergreifende Rollen vergeben kann.</w:t>
      </w:r>
    </w:p>
  </w:comment>
  <w:comment w:id="89" w:author="John, Pia" w:date="2021-12-09T11:54:00Z" w:initials="JP">
    <w:p w14:paraId="390734D7" w14:textId="58AA2AEE" w:rsidR="00D0024B" w:rsidRDefault="00D0024B">
      <w:pPr>
        <w:pStyle w:val="Kommentartext"/>
      </w:pPr>
      <w:r>
        <w:rPr>
          <w:rStyle w:val="Kommentarzeichen"/>
        </w:rPr>
        <w:annotationRef/>
      </w:r>
      <w:r>
        <w:t xml:space="preserve">Niedersachsen: Abbildung, wie Nutzer, Identitäten, Rollen, Berechtigungen zueinanderstehen, ergänzen. </w:t>
      </w:r>
    </w:p>
    <w:p w14:paraId="133DDD62" w14:textId="55FF6C15" w:rsidR="00D0024B" w:rsidRDefault="00D0024B">
      <w:pPr>
        <w:pStyle w:val="Kommentartext"/>
      </w:pPr>
      <w:r>
        <w:t>Systematik zur Verständnisschärfung als Abbildung beschreiben.</w:t>
      </w:r>
    </w:p>
  </w:comment>
  <w:comment w:id="97" w:author="John, Pia" w:date="2021-12-09T11:52:00Z" w:initials="JP">
    <w:p w14:paraId="3576C584" w14:textId="4C39211B" w:rsidR="00D0024B" w:rsidRDefault="00D0024B">
      <w:pPr>
        <w:pStyle w:val="Kommentartext"/>
      </w:pPr>
      <w:r>
        <w:rPr>
          <w:rStyle w:val="Kommentarzeichen"/>
        </w:rPr>
        <w:annotationRef/>
      </w:r>
      <w:r>
        <w:t>Warum kann ein Benutzer mehrere Benutzerkonten haben? Mehrere streichen oder Erklärung hinzufügen.</w:t>
      </w:r>
    </w:p>
  </w:comment>
  <w:comment w:id="147" w:author="John, Pia" w:date="2021-12-09T12:41:00Z" w:initials="JP">
    <w:p w14:paraId="76447E42" w14:textId="7B80BA79" w:rsidR="00D0024B" w:rsidRDefault="00D0024B">
      <w:pPr>
        <w:pStyle w:val="Kommentartext"/>
      </w:pPr>
      <w:r>
        <w:rPr>
          <w:rStyle w:val="Kommentarzeichen"/>
        </w:rPr>
        <w:annotationRef/>
      </w:r>
      <w:r>
        <w:t>Niedersachsen: Häufig bei Rollen als Nein angegeben. Warum wird das ausgeschlossen, obwohl Lesen und Ändern mit Ja angegeben ist. (z. B. beim Beteiligten SB)</w:t>
      </w:r>
    </w:p>
    <w:p w14:paraId="147EA0D5" w14:textId="5BEC079E" w:rsidR="00D0024B" w:rsidRDefault="00D0024B" w:rsidP="00196AF0">
      <w:pPr>
        <w:pStyle w:val="Kommentartext"/>
        <w:numPr>
          <w:ilvl w:val="0"/>
          <w:numId w:val="35"/>
        </w:numPr>
      </w:pPr>
      <w:r>
        <w:t>Auf Konsistenz überprüfen.</w:t>
      </w:r>
    </w:p>
    <w:p w14:paraId="08ED3010" w14:textId="77777777" w:rsidR="00D0024B" w:rsidRDefault="00D0024B" w:rsidP="00FB19A3">
      <w:pPr>
        <w:pStyle w:val="Kommentartext"/>
      </w:pPr>
    </w:p>
    <w:p w14:paraId="1CAC6728" w14:textId="2727874D" w:rsidR="00D0024B" w:rsidRDefault="00D0024B" w:rsidP="00FB19A3">
      <w:pPr>
        <w:pStyle w:val="Kommentartext"/>
      </w:pPr>
      <w:r>
        <w:t>Bzw. benötigen wir Aktionart Entdecken?!</w:t>
      </w:r>
    </w:p>
    <w:p w14:paraId="327E4D2C" w14:textId="50D8BEC7" w:rsidR="00D0024B" w:rsidRDefault="00D0024B" w:rsidP="00FB19A3">
      <w:pPr>
        <w:pStyle w:val="Kommentartext"/>
      </w:pPr>
    </w:p>
    <w:p w14:paraId="261BBE59" w14:textId="136F81DC" w:rsidR="00D0024B" w:rsidRDefault="00D0024B" w:rsidP="00FB19A3">
      <w:pPr>
        <w:pStyle w:val="Kommentartext"/>
      </w:pPr>
      <w:r>
        <w:t>Hessen: Bei den sog. fachlichen Rollen wird die Aktionsart „Entdecken“ genannt. Diese ist im Konzeptpapier auch beschrieben. Dennoch tue ich mir schwer, diese zu verstehen. Kann mir dies bitte umgangssprachlich kurz erläutert werden? Danke schön.</w:t>
      </w:r>
    </w:p>
    <w:p w14:paraId="37D5979C" w14:textId="5A79B9D1" w:rsidR="00D0024B" w:rsidRDefault="00D0024B" w:rsidP="00FB19A3">
      <w:pPr>
        <w:pStyle w:val="Kommentartext"/>
      </w:pPr>
    </w:p>
    <w:p w14:paraId="0ADA79DF" w14:textId="325B7011" w:rsidR="00D0024B" w:rsidRDefault="00D0024B" w:rsidP="00FB19A3">
      <w:pPr>
        <w:pStyle w:val="Kommentartext"/>
      </w:pPr>
      <w:r>
        <w:t>Ein Sachbearbeiter kann beispielsweise die Funktion aktenübergreifender Abgleich (den Button im Menü) sehen, kann diese aber nicht nutzen, weil er dafür keine Zugriffsberechtigung hat. Sachbearbeiter sieht, dass zu einer Person weitere Akten durch andere Sachbearbeiter bearbeitet werden, kann die Akten aber nicht aufrufen.</w:t>
      </w:r>
    </w:p>
  </w:comment>
  <w:comment w:id="210" w:author="John, Pia" w:date="2021-12-09T11:58:00Z" w:initials="JP">
    <w:p w14:paraId="576C518C" w14:textId="7CFB459E" w:rsidR="00D0024B" w:rsidRDefault="00D0024B">
      <w:pPr>
        <w:pStyle w:val="Kommentartext"/>
      </w:pPr>
      <w:r>
        <w:rPr>
          <w:rStyle w:val="Kommentarzeichen"/>
        </w:rPr>
        <w:annotationRef/>
      </w:r>
      <w:r>
        <w:t>Rolle der Datenstationen bei abgeschlossenen Vorgängen/elektr. Akten nicht berücksichtigt.</w:t>
      </w:r>
    </w:p>
    <w:p w14:paraId="4EAAAC78" w14:textId="4C834120" w:rsidR="00D0024B" w:rsidRDefault="00D0024B">
      <w:pPr>
        <w:pStyle w:val="Kommentartext"/>
      </w:pPr>
    </w:p>
    <w:p w14:paraId="62665379" w14:textId="5DCF13B6" w:rsidR="00D0024B" w:rsidRDefault="00D0024B">
      <w:pPr>
        <w:pStyle w:val="Kommentartext"/>
      </w:pPr>
      <w:r>
        <w:t>Datenstation = MA die in Aktenhaltung alle Aufgaben Richtung Archivierung von Akten und Pflege in Auskunftssystemen der Polizei übernehmen.</w:t>
      </w:r>
    </w:p>
    <w:p w14:paraId="6C340618" w14:textId="5064E420" w:rsidR="00D0024B" w:rsidRDefault="00D0024B">
      <w:pPr>
        <w:pStyle w:val="Kommentartext"/>
      </w:pPr>
    </w:p>
    <w:p w14:paraId="07DFE10F" w14:textId="156A5D8E" w:rsidR="00D0024B" w:rsidRDefault="00D0024B" w:rsidP="00CA4953">
      <w:pPr>
        <w:pStyle w:val="Kommentartext"/>
        <w:numPr>
          <w:ilvl w:val="0"/>
          <w:numId w:val="34"/>
        </w:numPr>
      </w:pPr>
      <w:r>
        <w:t xml:space="preserve"> Relevanz prüfen, insb. für Bußgeld- und Strafverfahren könnte das eine Rolle spielen.</w:t>
      </w:r>
    </w:p>
    <w:p w14:paraId="2C93D778" w14:textId="64471EBD" w:rsidR="00D0024B" w:rsidRDefault="00D0024B" w:rsidP="00CA4953">
      <w:pPr>
        <w:pStyle w:val="Kommentartext"/>
        <w:numPr>
          <w:ilvl w:val="0"/>
          <w:numId w:val="34"/>
        </w:numPr>
      </w:pPr>
      <w:r>
        <w:t>Länderspezifika berücksichtigen</w:t>
      </w:r>
    </w:p>
  </w:comment>
  <w:comment w:id="211" w:author="Kopp, Laura" w:date="2022-01-05T10:47:00Z" w:initials="KL">
    <w:p w14:paraId="1AE86306" w14:textId="64FCC3EA" w:rsidR="00D0024B" w:rsidRDefault="00D0024B">
      <w:pPr>
        <w:pStyle w:val="Kommentartext"/>
      </w:pPr>
      <w:r>
        <w:rPr>
          <w:rStyle w:val="Kommentarzeichen"/>
        </w:rPr>
        <w:annotationRef/>
      </w:r>
      <w:r>
        <w:t>Rolle „Registratur“ hinzufügen, da diese Personen auch ans Archiv übermitteln (Akten werden nicht gelöscht, sondern ins Archiv verschoben); brauchen zudem Zugriff auf Meta-Daten des Verfahrens – muss noch einmal geprüft werden!</w:t>
      </w:r>
    </w:p>
    <w:p w14:paraId="1FFBDEAE" w14:textId="6AEAA562" w:rsidR="00D0024B" w:rsidRDefault="00D0024B">
      <w:pPr>
        <w:pStyle w:val="Kommentartext"/>
      </w:pPr>
      <w:r>
        <w:t>Und wichtiger Hinweis: „Weitere Einzelheiten sind in den jeweiligen Verwaltungsvorschriften der Teilnehmer geregelt.“</w:t>
      </w:r>
    </w:p>
  </w:comment>
  <w:comment w:id="496" w:author="John, Pia" w:date="2021-12-09T09:46:00Z" w:initials="JP">
    <w:p w14:paraId="4FE8F63A" w14:textId="1128B639" w:rsidR="00D0024B" w:rsidRDefault="00D0024B">
      <w:pPr>
        <w:pStyle w:val="Kommentartext"/>
      </w:pPr>
      <w:r>
        <w:rPr>
          <w:rStyle w:val="Kommentarzeichen"/>
        </w:rPr>
        <w:annotationRef/>
      </w:r>
      <w:r>
        <w:t>Ggf. abgestimmtes Gremium aus mehreren Technikern</w:t>
      </w:r>
    </w:p>
    <w:p w14:paraId="4A2A7561" w14:textId="7F312048" w:rsidR="00D0024B" w:rsidRDefault="00D0024B">
      <w:pPr>
        <w:pStyle w:val="Kommentartext"/>
      </w:pPr>
    </w:p>
    <w:p w14:paraId="1AB06B2F" w14:textId="0FA5103B" w:rsidR="00D0024B" w:rsidRDefault="00D0024B">
      <w:pPr>
        <w:pStyle w:val="Kommentartext"/>
      </w:pPr>
      <w:r>
        <w:t>Techn. Admin liegt beim Betreiber</w:t>
      </w:r>
    </w:p>
    <w:p w14:paraId="4201304D" w14:textId="2089E6D1" w:rsidR="00D0024B" w:rsidRDefault="00D0024B">
      <w:pPr>
        <w:pStyle w:val="Kommentartext"/>
      </w:pPr>
      <w:r>
        <w:t>Auch hierzu BSI-Vorgaben</w:t>
      </w:r>
    </w:p>
    <w:p w14:paraId="28306CD6" w14:textId="04F4E524" w:rsidR="00D0024B" w:rsidRDefault="00D0024B">
      <w:pPr>
        <w:pStyle w:val="Kommentartext"/>
      </w:pPr>
    </w:p>
    <w:p w14:paraId="42074E33" w14:textId="657F492D" w:rsidR="00D0024B" w:rsidRDefault="00D0024B">
      <w:pPr>
        <w:pStyle w:val="Kommentartext"/>
      </w:pPr>
      <w:r>
        <w:t>Betriebsverantwortung liegt beim DL, daher benötigen wir ggf. gar keine Rolle techn. Admin in unserem Konzept. Was bliebe denn als Delta übrig für den techn. Admin unabh. vom DL</w:t>
      </w:r>
    </w:p>
    <w:p w14:paraId="5AC5FE7F" w14:textId="2243A7F3" w:rsidR="00D0024B" w:rsidRDefault="00D0024B">
      <w:pPr>
        <w:pStyle w:val="Kommentartext"/>
      </w:pPr>
    </w:p>
    <w:p w14:paraId="188EE8AD" w14:textId="7A082F8E" w:rsidR="00D0024B" w:rsidRDefault="00D0024B">
      <w:pPr>
        <w:pStyle w:val="Kommentartext"/>
      </w:pPr>
      <w:r>
        <w:t>Sollte keine Datenbankenrechte haben</w:t>
      </w:r>
    </w:p>
    <w:p w14:paraId="7D57EC67" w14:textId="7F127D11" w:rsidR="00D0024B" w:rsidRDefault="00D0024B">
      <w:pPr>
        <w:pStyle w:val="Kommentartext"/>
      </w:pPr>
    </w:p>
    <w:p w14:paraId="2F48537D" w14:textId="4B182904" w:rsidR="00D0024B" w:rsidRDefault="00D0024B">
      <w:pPr>
        <w:pStyle w:val="Kommentartext"/>
      </w:pPr>
      <w:r>
        <w:t>Eigentlich Teil des Betriebskonzepts, wird eventuell nicht benötigt, da es durch den Betreiber gestellt wird. Aber Delta feststellen</w:t>
      </w:r>
    </w:p>
    <w:p w14:paraId="78EA4BDA" w14:textId="01B73835" w:rsidR="00D0024B" w:rsidRDefault="00D0024B">
      <w:pPr>
        <w:pStyle w:val="Kommentartext"/>
      </w:pPr>
    </w:p>
    <w:p w14:paraId="34AA5C8D" w14:textId="1C4394E4" w:rsidR="00D0024B" w:rsidRDefault="00D0024B">
      <w:pPr>
        <w:pStyle w:val="Kommentartext"/>
      </w:pPr>
      <w:r>
        <w:t>Sachsen: ggf. weitere Rolle dezentraler/lokaler techn. Admin auf Mandantenebene? Ist das notwendig?</w:t>
      </w:r>
    </w:p>
    <w:p w14:paraId="67B3B2DC" w14:textId="1391E110" w:rsidR="00D0024B" w:rsidRDefault="00D0024B">
      <w:pPr>
        <w:pStyle w:val="Kommentartext"/>
      </w:pPr>
    </w:p>
    <w:p w14:paraId="5E73D337" w14:textId="6B4D152B" w:rsidR="00D0024B" w:rsidRDefault="00D0024B">
      <w:pPr>
        <w:pStyle w:val="Kommentartext"/>
      </w:pPr>
      <w:r>
        <w:t>Trennung von Anwendungs- und Datenhaltungsebene laut BSI vorgeschrieben</w:t>
      </w:r>
    </w:p>
    <w:p w14:paraId="37047D29" w14:textId="22628139" w:rsidR="00D0024B" w:rsidRDefault="00D0024B">
      <w:pPr>
        <w:pStyle w:val="Kommentartext"/>
      </w:pPr>
      <w:r>
        <w:t>Auf Applikationsebene hat jeder TN einen Server, den er auch selber administrieren kann, wenn es nur Webservice ist, dann keinen lokalen techn. Admin.</w:t>
      </w:r>
    </w:p>
    <w:p w14:paraId="380438DB" w14:textId="7371FCF3" w:rsidR="00D0024B" w:rsidRDefault="00D0024B">
      <w:pPr>
        <w:pStyle w:val="Kommentartext"/>
      </w:pPr>
    </w:p>
    <w:p w14:paraId="7701F79A" w14:textId="1991345A" w:rsidR="00D0024B" w:rsidRDefault="00D0024B">
      <w:pPr>
        <w:pStyle w:val="Kommentartext"/>
      </w:pPr>
      <w:r>
        <w:t>Abgleich mit techn. Architektur</w:t>
      </w:r>
    </w:p>
  </w:comment>
  <w:comment w:id="722" w:author="Kopp, Laura" w:date="2022-01-05T12:17:00Z" w:initials="KL">
    <w:p w14:paraId="60941CB8" w14:textId="4D6DDD86" w:rsidR="00D0024B" w:rsidRDefault="00D0024B">
      <w:pPr>
        <w:pStyle w:val="Kommentartext"/>
      </w:pPr>
      <w:r>
        <w:rPr>
          <w:rStyle w:val="Kommentarzeichen"/>
        </w:rPr>
        <w:annotationRef/>
      </w:r>
      <w:r>
        <w:t>ggf. auch Vergabe von Berechtigungen</w:t>
      </w:r>
    </w:p>
    <w:p w14:paraId="1FD65E00" w14:textId="22433D0E" w:rsidR="00D0024B" w:rsidRDefault="00D0024B">
      <w:pPr>
        <w:pStyle w:val="Kommentartext"/>
      </w:pPr>
      <w:r>
        <w:t>ggf. auch Kopieren (Leserecht beim Kopieren/ Schreibrecht beim Ablegen der Kopie)</w:t>
      </w:r>
    </w:p>
    <w:p w14:paraId="1948E3D9" w14:textId="03FE1F9C" w:rsidR="00D0024B" w:rsidRDefault="00D0024B">
      <w:pPr>
        <w:pStyle w:val="Kommentartext"/>
      </w:pPr>
      <w:r>
        <w:t>ggf. auch „Verschieben“ (vor Löschen?)</w:t>
      </w:r>
    </w:p>
    <w:p w14:paraId="6513DF4B" w14:textId="042091BC" w:rsidR="00D0024B" w:rsidRDefault="00D0024B">
      <w:pPr>
        <w:pStyle w:val="Kommentartext"/>
      </w:pPr>
      <w:r>
        <w:t>ggf. auch Vergleichen (vor Darstellen)</w:t>
      </w:r>
    </w:p>
    <w:p w14:paraId="31C530FB" w14:textId="6FA83685" w:rsidR="00D0024B" w:rsidRDefault="00D0024B">
      <w:pPr>
        <w:pStyle w:val="Kommentartext"/>
      </w:pPr>
      <w:r>
        <w:t>ggf. auch Ausführen, Abbrechen (vor Leserecht)</w:t>
      </w:r>
    </w:p>
    <w:p w14:paraId="23408601" w14:textId="0FE91FAA" w:rsidR="00D0024B" w:rsidRDefault="00D0024B">
      <w:pPr>
        <w:pStyle w:val="Kommentartext"/>
      </w:pPr>
      <w:r>
        <w:t>ggf. Drucken (im Leserecht enthalten?)</w:t>
      </w:r>
    </w:p>
    <w:p w14:paraId="7D707CBE" w14:textId="00F166C4" w:rsidR="00D0024B" w:rsidRDefault="00D0024B">
      <w:pPr>
        <w:pStyle w:val="Kommentartext"/>
      </w:pPr>
      <w:r>
        <w:t>ggf. auch Wiederherstellen</w:t>
      </w:r>
    </w:p>
    <w:p w14:paraId="1C5C5AC6" w14:textId="17AD6968" w:rsidR="00D0024B" w:rsidRDefault="00D0024B">
      <w:pPr>
        <w:pStyle w:val="Kommentartext"/>
      </w:pPr>
      <w:r>
        <w:t xml:space="preserve">ggf. Hinzufügen/ Ändern zu „Schreiben“ zusammenfassen </w:t>
      </w:r>
    </w:p>
    <w:p w14:paraId="13928359" w14:textId="45C5C251" w:rsidR="00D0024B" w:rsidRDefault="00D0024B">
      <w:pPr>
        <w:pStyle w:val="Kommentartext"/>
      </w:pPr>
      <w:r>
        <w:t>ggf. Unterscheiden zwischen Metadaten und Inhaltsdaten</w:t>
      </w:r>
    </w:p>
  </w:comment>
  <w:comment w:id="971" w:author="Franz, Ilka (GZD - DIII - DO Potsdam Behlertstraße)" w:date="2022-01-06T14:46:00Z" w:initials="FI(-D-DPB">
    <w:p w14:paraId="2B6EAE61" w14:textId="6D95A974" w:rsidR="00D0024B" w:rsidRDefault="00D0024B">
      <w:pPr>
        <w:pStyle w:val="Kommentartext"/>
      </w:pPr>
      <w:r>
        <w:rPr>
          <w:rStyle w:val="Kommentarzeichen"/>
        </w:rPr>
        <w:annotationRef/>
      </w:r>
      <w:r>
        <w:t>im Protokollierungskonzept berücksichtigen</w:t>
      </w:r>
    </w:p>
  </w:comment>
  <w:comment w:id="976" w:author="Franz, Ilka (GZD - DIII - DO Potsdam Behlertstraße)" w:date="2022-01-06T14:45:00Z" w:initials="FI(-D-DPB">
    <w:p w14:paraId="2260B2A4" w14:textId="4FBCBF1B" w:rsidR="00D0024B" w:rsidRDefault="00D0024B">
      <w:pPr>
        <w:pStyle w:val="Kommentartext"/>
      </w:pPr>
      <w:r>
        <w:rPr>
          <w:rStyle w:val="Kommentarzeichen"/>
        </w:rPr>
        <w:annotationRef/>
      </w:r>
      <w:r>
        <w:t>Dienstleister</w:t>
      </w:r>
    </w:p>
  </w:comment>
  <w:comment w:id="1008" w:author="Franz, Ilka (GZD - DIII - DO Potsdam Behlertstraße)" w:date="2022-01-06T15:45:00Z" w:initials="FI(-D-DPB">
    <w:p w14:paraId="47203498" w14:textId="48C83EE7" w:rsidR="00D0024B" w:rsidRDefault="00D0024B">
      <w:pPr>
        <w:pStyle w:val="Kommentartext"/>
      </w:pPr>
      <w:r>
        <w:rPr>
          <w:rStyle w:val="Kommentarzeichen"/>
        </w:rPr>
        <w:annotationRef/>
      </w:r>
      <w:r>
        <w:t>kann Berechtigungen, auch auf Ebene der Unterordner und Dokumente, vergeben</w:t>
      </w:r>
    </w:p>
  </w:comment>
  <w:comment w:id="1274" w:author="Franz, Ilka (GZD - DIII - DO Potsdam Behlertstraße)" w:date="2022-01-05T15:45:00Z" w:initials="FI(-D-DPB">
    <w:p w14:paraId="43B3DFEE" w14:textId="0C60C666" w:rsidR="00D0024B" w:rsidRDefault="00D0024B">
      <w:pPr>
        <w:pStyle w:val="Kommentartext"/>
      </w:pPr>
      <w:r>
        <w:rPr>
          <w:rStyle w:val="Kommentarzeichen"/>
        </w:rPr>
        <w:annotationRef/>
      </w:r>
      <w:r>
        <w:t>Fragen an BKA-IAM:</w:t>
      </w:r>
    </w:p>
    <w:p w14:paraId="707B119B" w14:textId="69E660C1" w:rsidR="00D0024B" w:rsidRDefault="00D0024B">
      <w:pPr>
        <w:pStyle w:val="Kommentartext"/>
      </w:pPr>
      <w:r>
        <w:t>Sind im IAM-Polizei 20/20 die Benutzer aller TN hinterlegt, auch der TN mit eigenen E-Aktensystemen? Kann der Benutzer der E-Akten-Lösung aus dem IAM Polizei 20/20 einen Benutzer auswählen, um diesen an einem Verfahren in der E-Akten-Lösung zu berechtigen?</w:t>
      </w:r>
    </w:p>
    <w:p w14:paraId="3177D0C2" w14:textId="5C90635D" w:rsidR="00D0024B" w:rsidRDefault="00D0024B">
      <w:pPr>
        <w:pStyle w:val="Kommentartext"/>
      </w:pPr>
    </w:p>
    <w:p w14:paraId="28AC6B76" w14:textId="37E82227" w:rsidR="00D0024B" w:rsidRDefault="00D0024B">
      <w:pPr>
        <w:pStyle w:val="Kommentartext"/>
      </w:pPr>
      <w:r>
        <w:t xml:space="preserve">Wenn die Führungskraft den Benutzer eines Teilnehmers mit einem eigenen E-Aktensystem an einem Verfahren in der E-Akten-Lösung berechtigen möchte, muss vorher für diesen Benutzer in der E-Akten-Lösung ein Gastzugang angelegt worden sein </w:t>
      </w:r>
    </w:p>
  </w:comment>
  <w:comment w:id="1284" w:author="Franz, Ilka (GZD - DIII - DO Potsdam Behlertstraße)" w:date="2022-01-05T15:32:00Z" w:initials="FI(-D-DPB">
    <w:p w14:paraId="2E18AF7F" w14:textId="4C6294F6" w:rsidR="00D0024B" w:rsidRDefault="00D0024B">
      <w:pPr>
        <w:pStyle w:val="Kommentartext"/>
      </w:pPr>
      <w:r>
        <w:rPr>
          <w:rStyle w:val="Kommentarzeichen"/>
        </w:rPr>
        <w:annotationRef/>
      </w:r>
      <w:r>
        <w:t>nur zur Abgabe von Verfahren/ Ermittlungsersuchen an andere Mandanten (Auswahlmöglichkeit als Adressat); keine Leserecht in den Verfahren der anderen Mandanten</w:t>
      </w:r>
    </w:p>
  </w:comment>
  <w:comment w:id="1388" w:author="John, Pia" w:date="2021-12-09T10:29:00Z" w:initials="JP">
    <w:p w14:paraId="171D0C0F" w14:textId="722EAF42" w:rsidR="00D0024B" w:rsidRDefault="00D0024B" w:rsidP="00A161F4">
      <w:pPr>
        <w:pStyle w:val="Kommentartext"/>
      </w:pPr>
      <w:r>
        <w:rPr>
          <w:rStyle w:val="Kommentarzeichen"/>
        </w:rPr>
        <w:annotationRef/>
      </w:r>
      <w:r>
        <w:t>Rollenprofil ist ein Maximalprofil, aber TN können Rollen noch spezifisch zuschneiden, indem Sie Berechtigungen rausnehmen.</w:t>
      </w:r>
    </w:p>
  </w:comment>
  <w:comment w:id="1410" w:author="Franz, Ilka (GZD - DIII - DO Potsdam Behlertstraße)" w:date="2022-01-05T15:55:00Z" w:initials="FI(-D-DPB">
    <w:p w14:paraId="5559A180" w14:textId="0FB1537E" w:rsidR="00D0024B" w:rsidRDefault="00D0024B">
      <w:pPr>
        <w:pStyle w:val="Kommentartext"/>
      </w:pPr>
      <w:r>
        <w:rPr>
          <w:rStyle w:val="Kommentarzeichen"/>
        </w:rPr>
        <w:annotationRef/>
      </w:r>
      <w:r w:rsidRPr="001C565A">
        <w:t>für Dokumente zur Mitzeichnung/ Schlusszeichnung/ Freigabe wird das Recht zum Ändern der Dokumente im workflow erteilt</w:t>
      </w:r>
    </w:p>
  </w:comment>
  <w:comment w:id="1634" w:author="Franz, Ilka (GZD - DIII - DO Potsdam Behlertstraße)" w:date="2022-01-06T15:46:00Z" w:initials="FI(-D-DPB">
    <w:p w14:paraId="452209D2" w14:textId="65A8CA72" w:rsidR="00D0024B" w:rsidRDefault="00D0024B">
      <w:pPr>
        <w:pStyle w:val="Kommentartext"/>
      </w:pPr>
      <w:r>
        <w:rPr>
          <w:rStyle w:val="Kommentarzeichen"/>
        </w:rPr>
        <w:annotationRef/>
      </w:r>
      <w:r>
        <w:t>auch auf Ebene der Unterordner/ Dokumente</w:t>
      </w:r>
    </w:p>
  </w:comment>
  <w:comment w:id="1655" w:author="John, Pia" w:date="2021-12-09T11:12:00Z" w:initials="JP">
    <w:p w14:paraId="0655B6F0" w14:textId="2A0DC99E" w:rsidR="00D0024B" w:rsidRDefault="00D0024B">
      <w:pPr>
        <w:pStyle w:val="Kommentartext"/>
      </w:pPr>
      <w:r>
        <w:rPr>
          <w:rStyle w:val="Kommentarzeichen"/>
        </w:rPr>
        <w:annotationRef/>
      </w:r>
      <w:r>
        <w:t xml:space="preserve">SH: zur Aktion Verfahren löschen </w:t>
      </w:r>
    </w:p>
    <w:p w14:paraId="2249AE95" w14:textId="7375715D" w:rsidR="00D0024B" w:rsidRDefault="00D0024B">
      <w:pPr>
        <w:pStyle w:val="Kommentartext"/>
      </w:pPr>
      <w:r>
        <w:t>Im VBS können keine Verfahren gelöscht werden wg. Aktenwahrheit und -klarheit, ggf. keine Aufgabe der Sachbearbeitung, sondern der Führungsebene</w:t>
      </w:r>
    </w:p>
    <w:p w14:paraId="10520DD0" w14:textId="078EB4AD" w:rsidR="00D0024B" w:rsidRDefault="00D0024B">
      <w:pPr>
        <w:pStyle w:val="Kommentartext"/>
      </w:pPr>
    </w:p>
    <w:p w14:paraId="08B60620" w14:textId="68EAEE26" w:rsidR="00D0024B" w:rsidRDefault="00D0024B">
      <w:pPr>
        <w:pStyle w:val="Kommentartext"/>
      </w:pPr>
      <w:r>
        <w:t xml:space="preserve">In E-Akte ist nur Aktenkopie und kann nach Abgabe an Justiz gelöscht werden </w:t>
      </w:r>
      <w:r>
        <w:sym w:font="Wingdings" w:char="F0E0"/>
      </w:r>
      <w:r>
        <w:t xml:space="preserve"> als Prozess und nicht als Recht</w:t>
      </w:r>
    </w:p>
    <w:p w14:paraId="2A25535D" w14:textId="4561302B" w:rsidR="00D0024B" w:rsidRDefault="00D0024B">
      <w:pPr>
        <w:pStyle w:val="Kommentartext"/>
      </w:pPr>
    </w:p>
    <w:p w14:paraId="30172EDF" w14:textId="286D9181" w:rsidR="00D0024B" w:rsidRDefault="00D0024B">
      <w:pPr>
        <w:pStyle w:val="Kommentartext"/>
      </w:pPr>
      <w:r>
        <w:t xml:space="preserve">Ggf. zur Klarheit anpassen </w:t>
      </w:r>
    </w:p>
    <w:p w14:paraId="0E73C561" w14:textId="460B4160" w:rsidR="00D0024B" w:rsidRDefault="00D0024B">
      <w:pPr>
        <w:pStyle w:val="Kommentartext"/>
      </w:pPr>
    </w:p>
    <w:p w14:paraId="38D7CBC7" w14:textId="052F08B7" w:rsidR="00D0024B" w:rsidRDefault="00D0024B">
      <w:pPr>
        <w:pStyle w:val="Kommentartext"/>
      </w:pPr>
      <w:r>
        <w:t xml:space="preserve">Einem Verfahren können mehrere Verantwortlichen SB zugeordnet werden </w:t>
      </w:r>
      <w:r>
        <w:sym w:font="Wingdings" w:char="F0E0"/>
      </w:r>
      <w:r>
        <w:t xml:space="preserve"> ggf. nochmal im Fließtext klarstellen</w:t>
      </w:r>
    </w:p>
  </w:comment>
  <w:comment w:id="1659" w:author="Franz, Ilka (GZD - DIII - DO Potsdam Behlertstraße)" w:date="2022-01-05T16:25:00Z" w:initials="FI(-D-DPB">
    <w:p w14:paraId="3DFD97E1" w14:textId="1644AB51" w:rsidR="00D0024B" w:rsidRDefault="00D0024B">
      <w:pPr>
        <w:pStyle w:val="Kommentartext"/>
      </w:pPr>
      <w:r>
        <w:rPr>
          <w:rStyle w:val="Kommentarzeichen"/>
        </w:rPr>
        <w:annotationRef/>
      </w:r>
      <w:r>
        <w:t>ggf. streichen; Das Recht zur Konfiguration der eigenen Benutzeroberfläche hat jeder Benutzer unabhängig von seiner Rolle</w:t>
      </w:r>
    </w:p>
  </w:comment>
  <w:comment w:id="1737" w:author="Franz, Ilka (GZD - DIII - DO Potsdam Behlertstraße)" w:date="2022-01-05T16:05:00Z" w:initials="FI(-D-DPB">
    <w:p w14:paraId="2E4D5EB0" w14:textId="77CC21BD" w:rsidR="00D0024B" w:rsidRDefault="00D0024B">
      <w:pPr>
        <w:pStyle w:val="Kommentartext"/>
      </w:pPr>
      <w:r>
        <w:rPr>
          <w:rStyle w:val="Kommentarzeichen"/>
        </w:rPr>
        <w:annotationRef/>
      </w:r>
      <w:r>
        <w:t>ggf. besser als Aktion „Übermitteln“ in einer neuen Spalte aufnehmen</w:t>
      </w:r>
    </w:p>
  </w:comment>
  <w:comment w:id="1829" w:author="Franz, Ilka (GZD - DIII - DO Potsdam Behlertstraße)" w:date="2022-01-05T16:08:00Z" w:initials="FI(-D-DPB">
    <w:p w14:paraId="3FE7CD22" w14:textId="2A89FD65" w:rsidR="00D0024B" w:rsidRDefault="00D0024B">
      <w:pPr>
        <w:pStyle w:val="Kommentartext"/>
      </w:pPr>
      <w:r>
        <w:rPr>
          <w:rStyle w:val="Kommentarzeichen"/>
        </w:rPr>
        <w:annotationRef/>
      </w:r>
      <w:r>
        <w:t>von Verfahrensmetadaten erfasst</w:t>
      </w:r>
    </w:p>
  </w:comment>
  <w:comment w:id="2051" w:author="John, Pia" w:date="2021-12-09T12:45:00Z" w:initials="JP">
    <w:p w14:paraId="3A3BF65C" w14:textId="579D6833" w:rsidR="00D0024B" w:rsidRDefault="00D0024B">
      <w:pPr>
        <w:pStyle w:val="Kommentartext"/>
      </w:pPr>
      <w:r>
        <w:rPr>
          <w:rStyle w:val="Kommentarzeichen"/>
        </w:rPr>
        <w:annotationRef/>
      </w:r>
      <w:r>
        <w:t>Inkonsistenz zwischen Entdecken zu Lesen</w:t>
      </w:r>
    </w:p>
    <w:p w14:paraId="09F07606" w14:textId="6943E996" w:rsidR="00D0024B" w:rsidRDefault="00D0024B">
      <w:pPr>
        <w:pStyle w:val="Kommentartext"/>
      </w:pPr>
    </w:p>
    <w:p w14:paraId="6B684B5F" w14:textId="75C81E62" w:rsidR="00D0024B" w:rsidRDefault="00D0024B">
      <w:pPr>
        <w:pStyle w:val="Kommentartext"/>
      </w:pPr>
      <w:r>
        <w:t>Generell prüfen, ob die Rechte aufeinander aufbauen und somit die niedrigeren Rechte automatisch auch erteilt werden müssten oder wenn bei niedrigeren Rechten bereits nein steht, höhere Rechte auch nein.</w:t>
      </w:r>
    </w:p>
    <w:p w14:paraId="0DF0A90E" w14:textId="2734CC4C" w:rsidR="00D0024B" w:rsidRDefault="00D0024B">
      <w:pPr>
        <w:pStyle w:val="Kommentartext"/>
      </w:pPr>
    </w:p>
    <w:p w14:paraId="2F8E34E2" w14:textId="5FBF7BC4" w:rsidR="00D0024B" w:rsidRDefault="00D0024B" w:rsidP="004C65EA">
      <w:pPr>
        <w:pStyle w:val="Kommentartext"/>
        <w:numPr>
          <w:ilvl w:val="0"/>
          <w:numId w:val="32"/>
        </w:numPr>
      </w:pPr>
      <w:r>
        <w:t>Für alle Profile prüfen.</w:t>
      </w:r>
    </w:p>
  </w:comment>
  <w:comment w:id="2125" w:author="Franz, Ilka (GZD - DIII - DO Potsdam Behlertstraße)" w:date="2022-01-05T16:31:00Z" w:initials="FI(-D-DPB">
    <w:p w14:paraId="5C2F558F" w14:textId="2793BD29" w:rsidR="00D0024B" w:rsidRDefault="00D0024B" w:rsidP="00E94ED5">
      <w:pPr>
        <w:pStyle w:val="Kommentartext"/>
      </w:pPr>
      <w:r>
        <w:rPr>
          <w:rStyle w:val="Kommentarzeichen"/>
        </w:rPr>
        <w:annotationRef/>
      </w:r>
      <w:r>
        <w:t>z.B. häufig verwendete Funktionen</w:t>
      </w:r>
    </w:p>
  </w:comment>
  <w:comment w:id="2160" w:author="Franz, Ilka (GZD - DIII - DO Potsdam Behlertstraße)" w:date="2022-01-05T16:32:00Z" w:initials="FI(-D-DPB">
    <w:p w14:paraId="2ED91D5A" w14:textId="542114AC" w:rsidR="00D0024B" w:rsidRDefault="00D0024B">
      <w:pPr>
        <w:pStyle w:val="Kommentartext"/>
      </w:pPr>
      <w:r>
        <w:rPr>
          <w:rStyle w:val="Kommentarzeichen"/>
        </w:rPr>
        <w:annotationRef/>
      </w:r>
      <w:r>
        <w:t>Bearbeitungsmöglichkeiten in der E-Akten-Lösung? -&gt; Aktionen in den Spaltenüberschriften?</w:t>
      </w:r>
    </w:p>
  </w:comment>
  <w:comment w:id="2328" w:author="Franz, Ilka (GZD - DIII - DO Potsdam Behlertstraße)" w:date="2022-01-06T09:43:00Z" w:initials="FI(-D-DPB">
    <w:p w14:paraId="46AAE716" w14:textId="50A46985" w:rsidR="00D0024B" w:rsidRDefault="00D0024B">
      <w:pPr>
        <w:pStyle w:val="Kommentartext"/>
      </w:pPr>
      <w:r>
        <w:rPr>
          <w:rStyle w:val="Kommentarzeichen"/>
        </w:rPr>
        <w:annotationRef/>
      </w:r>
      <w:r>
        <w:t>aus dem Papierkorb wiederherstellen</w:t>
      </w:r>
    </w:p>
  </w:comment>
  <w:comment w:id="2608" w:author="John, Pia" w:date="2021-12-09T12:45:00Z" w:initials="JP">
    <w:p w14:paraId="12A99C85" w14:textId="002F079A" w:rsidR="00D0024B" w:rsidRDefault="00D0024B">
      <w:pPr>
        <w:pStyle w:val="Kommentartext"/>
      </w:pPr>
      <w:r>
        <w:rPr>
          <w:rStyle w:val="Kommentarzeichen"/>
        </w:rPr>
        <w:annotationRef/>
      </w:r>
      <w:r>
        <w:t>Warum wird das immer separat aufgeführt und nur bei Erforderlichkeit erteilt?</w:t>
      </w:r>
    </w:p>
    <w:p w14:paraId="2743496E" w14:textId="62172A3A" w:rsidR="00D0024B" w:rsidRDefault="00D0024B" w:rsidP="004C65EA">
      <w:pPr>
        <w:pStyle w:val="Kommentartext"/>
        <w:numPr>
          <w:ilvl w:val="0"/>
          <w:numId w:val="32"/>
        </w:numPr>
      </w:pPr>
      <w:r>
        <w:t>Für alle Rollen prüfen</w:t>
      </w:r>
    </w:p>
  </w:comment>
  <w:comment w:id="2654" w:author="Franz, Ilka (GZD - DIII - DO Potsdam Behlertstraße)" w:date="2021-12-17T08:51:00Z" w:initials="FI(-D-DPB">
    <w:p w14:paraId="504B5683" w14:textId="074D6D3C" w:rsidR="00D0024B" w:rsidRDefault="00D0024B" w:rsidP="009B641A">
      <w:pPr>
        <w:pStyle w:val="Kommentartext"/>
      </w:pPr>
      <w:r>
        <w:rPr>
          <w:rStyle w:val="Kommentarzeichen"/>
        </w:rPr>
        <w:annotationRef/>
      </w:r>
      <w:r w:rsidRPr="006A14E0">
        <w:t xml:space="preserve">Ist diese Rolle erforderlich? </w:t>
      </w:r>
      <w:r>
        <w:t>- Nicht, wenn</w:t>
      </w:r>
      <w:r w:rsidRPr="006A14E0">
        <w:t xml:space="preserve"> bei den TN alle SB für „VS-nfD“ - Vorgänge zugelassen</w:t>
      </w:r>
      <w:r>
        <w:t xml:space="preserve"> sind</w:t>
      </w:r>
      <w:r w:rsidRPr="006A14E0">
        <w:t>?</w:t>
      </w:r>
    </w:p>
    <w:p w14:paraId="40644D32" w14:textId="62F24C0E" w:rsidR="00D0024B" w:rsidRDefault="00D0024B" w:rsidP="009B641A">
      <w:pPr>
        <w:pStyle w:val="Kommentartext"/>
      </w:pPr>
    </w:p>
    <w:p w14:paraId="045CAD93" w14:textId="2114989C" w:rsidR="00D0024B" w:rsidRDefault="00D0024B" w:rsidP="009B641A">
      <w:pPr>
        <w:pStyle w:val="Kommentartext"/>
      </w:pPr>
      <w:r>
        <w:t>VS-nfD- Zulassung (weitere Schutzstufen) wird im Benutzerkonto hinterlegt -&gt; ist ein Recht -&gt; keine Rolle erforderlich</w:t>
      </w:r>
    </w:p>
    <w:p w14:paraId="47489356" w14:textId="77777777" w:rsidR="00D0024B" w:rsidRDefault="00D0024B" w:rsidP="009B641A">
      <w:pPr>
        <w:pStyle w:val="Kommentartext"/>
      </w:pPr>
    </w:p>
    <w:p w14:paraId="028814F8" w14:textId="1E9E0C75" w:rsidR="00D0024B" w:rsidRDefault="00D0024B" w:rsidP="009B641A">
      <w:pPr>
        <w:pStyle w:val="Kommentartext"/>
      </w:pPr>
      <w:r>
        <w:t>Wenn erforderlich, müssen wir diese Rolle wegen der neu eingefügten Rolle „Sachbearbeiter mit besonderen Rechten“ (Pkt. 8.6 neu) ggf. konkreter benennen, z.B. „Sachbearbeiter für Verschlusssachen“</w:t>
      </w:r>
    </w:p>
  </w:comment>
  <w:comment w:id="2656" w:author="John, Pia" w:date="2021-12-09T11:22:00Z" w:initials="JP">
    <w:p w14:paraId="1B16FD0D" w14:textId="65F14807" w:rsidR="00D0024B" w:rsidRDefault="00D0024B">
      <w:pPr>
        <w:pStyle w:val="Kommentartext"/>
      </w:pPr>
      <w:r>
        <w:rPr>
          <w:rStyle w:val="Kommentarzeichen"/>
        </w:rPr>
        <w:annotationRef/>
      </w:r>
      <w:r>
        <w:t>Zoll: Abstufung für die unterschiedlichen Schutzstufen?</w:t>
      </w:r>
    </w:p>
    <w:p w14:paraId="74651F9D" w14:textId="6537E150" w:rsidR="00D0024B" w:rsidRDefault="00D0024B">
      <w:pPr>
        <w:pStyle w:val="Kommentartext"/>
      </w:pPr>
    </w:p>
    <w:p w14:paraId="77A5D86E" w14:textId="08808599" w:rsidR="00D0024B" w:rsidRDefault="00D0024B">
      <w:pPr>
        <w:pStyle w:val="Kommentartext"/>
      </w:pPr>
      <w:r>
        <w:t xml:space="preserve">Bisher keine Lösung für Vorgänge die höher als VS-NfD sind, daher planen wir nur mit Vorgängen bis VS-NfD. </w:t>
      </w:r>
    </w:p>
    <w:p w14:paraId="4591E77E" w14:textId="3F1381B5" w:rsidR="00D0024B" w:rsidRDefault="00D0024B">
      <w:pPr>
        <w:pStyle w:val="Kommentartext"/>
      </w:pPr>
    </w:p>
    <w:p w14:paraId="6A63C43C" w14:textId="13948E85" w:rsidR="00D0024B" w:rsidRDefault="00D0024B">
      <w:pPr>
        <w:pStyle w:val="Kommentartext"/>
      </w:pPr>
      <w:r>
        <w:t>Ggf. Unterscheidung zwischen OK-Verfahren und Geldwäsche</w:t>
      </w:r>
    </w:p>
    <w:p w14:paraId="452C310D" w14:textId="21245EB6" w:rsidR="00D0024B" w:rsidRDefault="00D0024B" w:rsidP="0089209C">
      <w:pPr>
        <w:pStyle w:val="Kommentartext"/>
        <w:numPr>
          <w:ilvl w:val="0"/>
          <w:numId w:val="32"/>
        </w:numPr>
      </w:pPr>
      <w:r>
        <w:t xml:space="preserve">Spezifizierung auf bestimmte Akten, auf die der SB zugreifen darf/die ihm zugewiesen sind. </w:t>
      </w:r>
    </w:p>
  </w:comment>
  <w:comment w:id="2683" w:author="Franz, Ilka (GZD - DIII - DO Potsdam Behlertstraße)" w:date="2021-12-17T11:54:00Z" w:initials="FI(-D-DPB">
    <w:p w14:paraId="28D4DBE7" w14:textId="77777777" w:rsidR="00D0024B" w:rsidRDefault="00D0024B" w:rsidP="00577F60">
      <w:pPr>
        <w:pStyle w:val="Kommentartext"/>
      </w:pPr>
      <w:r>
        <w:rPr>
          <w:rStyle w:val="Kommentarzeichen"/>
        </w:rPr>
        <w:annotationRef/>
      </w:r>
      <w:r w:rsidRPr="00FB5710">
        <w:t xml:space="preserve">Suchen m.E. zwingend erforderlich, um den Eingang </w:t>
      </w:r>
      <w:r>
        <w:t>der</w:t>
      </w:r>
      <w:r w:rsidRPr="00FB5710">
        <w:t xml:space="preserve"> richtige</w:t>
      </w:r>
      <w:r>
        <w:t>n</w:t>
      </w:r>
      <w:r w:rsidRPr="00FB5710">
        <w:t xml:space="preserve"> Organisationseinheit/de</w:t>
      </w:r>
      <w:r>
        <w:t>m</w:t>
      </w:r>
      <w:r w:rsidRPr="00FB5710">
        <w:t xml:space="preserve"> verantw. SB zuordnen</w:t>
      </w:r>
      <w:r>
        <w:t xml:space="preserve"> zu können</w:t>
      </w:r>
    </w:p>
  </w:comment>
  <w:comment w:id="2688" w:author="Franz, Ilka (GZD - DIII - DO Potsdam Behlertstraße)" w:date="2021-12-17T08:16:00Z" w:initials="FI(-D-DPB">
    <w:p w14:paraId="0E64AF69" w14:textId="77777777" w:rsidR="00D0024B" w:rsidRDefault="00D0024B" w:rsidP="00577F60">
      <w:pPr>
        <w:pStyle w:val="Kommentartext"/>
      </w:pPr>
      <w:r>
        <w:rPr>
          <w:rStyle w:val="Kommentarzeichen"/>
        </w:rPr>
        <w:annotationRef/>
      </w:r>
      <w:r>
        <w:t>In der E-Akten-Lösung sind das „Verfahren“. Wollen wir das im gesamten Dokument anpassen?</w:t>
      </w:r>
    </w:p>
  </w:comment>
  <w:comment w:id="2770" w:author="Franz, Ilka (GZD - DIII - DO Potsdam Behlertstraße)" w:date="2021-12-17T09:12:00Z" w:initials="FI(-D-DPB">
    <w:p w14:paraId="7ECD824E" w14:textId="77777777" w:rsidR="00D0024B" w:rsidRDefault="00D0024B" w:rsidP="00F84CD1">
      <w:pPr>
        <w:pStyle w:val="Kommentartext"/>
      </w:pPr>
      <w:r>
        <w:rPr>
          <w:rStyle w:val="Kommentarzeichen"/>
        </w:rPr>
        <w:annotationRef/>
      </w:r>
      <w:r>
        <w:t>Wenn wir das hier übernehmen, müssen wir das im Protokollierungskonzept noch ergänzen.</w:t>
      </w:r>
    </w:p>
  </w:comment>
  <w:comment w:id="2774" w:author="John, Pia" w:date="2021-12-09T11:34:00Z" w:initials="JP">
    <w:p w14:paraId="274ED110" w14:textId="44C3CA8E" w:rsidR="00D0024B" w:rsidRDefault="00D0024B" w:rsidP="007D18FF">
      <w:pPr>
        <w:pStyle w:val="Kommentartext"/>
      </w:pPr>
      <w:r>
        <w:rPr>
          <w:rStyle w:val="Kommentarzeichen"/>
        </w:rPr>
        <w:annotationRef/>
      </w:r>
    </w:p>
    <w:p w14:paraId="6F2C4548" w14:textId="5BC0CC9A" w:rsidR="00D0024B" w:rsidRDefault="00D0024B">
      <w:pPr>
        <w:pStyle w:val="Kommentartext"/>
      </w:pPr>
      <w:r>
        <w:t>Für Rechte-/ Rollenkonzept nicht relevant, weil Test- und Schulungssystem gesondert vom Produktivsystem betrieben werden -&gt; im Test-/Schulungskonzept berücksichtigen</w:t>
      </w:r>
    </w:p>
  </w:comment>
  <w:comment w:id="2797" w:author="Kisch, Christian" w:date="2022-02-07T15:22:00Z" w:initials="KC">
    <w:p w14:paraId="5A1AF2BB" w14:textId="7CE878D9" w:rsidR="00D0024B" w:rsidRDefault="00D0024B" w:rsidP="0020649A">
      <w:pPr>
        <w:autoSpaceDE w:val="0"/>
        <w:autoSpaceDN w:val="0"/>
        <w:adjustRightInd w:val="0"/>
        <w:spacing w:before="0" w:after="0" w:line="240" w:lineRule="auto"/>
        <w:rPr>
          <w:rFonts w:ascii="Segoe UI" w:hAnsi="Segoe UI" w:cs="Segoe UI"/>
          <w:color w:val="1E487C"/>
          <w:sz w:val="20"/>
          <w:szCs w:val="20"/>
        </w:rPr>
      </w:pPr>
      <w:r>
        <w:rPr>
          <w:rStyle w:val="Kommentarzeichen"/>
        </w:rPr>
        <w:annotationRef/>
      </w:r>
      <w:r>
        <w:rPr>
          <w:rFonts w:ascii="Segoe UI" w:hAnsi="Segoe UI" w:cs="Segoe UI"/>
          <w:color w:val="1E487C"/>
          <w:sz w:val="20"/>
          <w:szCs w:val="20"/>
        </w:rPr>
        <w:t>Hessen Neu:</w:t>
      </w:r>
    </w:p>
    <w:p w14:paraId="7D711025" w14:textId="77777777" w:rsidR="00D0024B" w:rsidRDefault="00D0024B" w:rsidP="0020649A">
      <w:pPr>
        <w:autoSpaceDE w:val="0"/>
        <w:autoSpaceDN w:val="0"/>
        <w:adjustRightInd w:val="0"/>
        <w:spacing w:before="0" w:after="0" w:line="240" w:lineRule="auto"/>
        <w:rPr>
          <w:rFonts w:ascii="Segoe UI" w:hAnsi="Segoe UI" w:cs="Segoe UI"/>
          <w:color w:val="1E487C"/>
          <w:sz w:val="20"/>
          <w:szCs w:val="20"/>
        </w:rPr>
      </w:pPr>
    </w:p>
    <w:p w14:paraId="0DADDBEB" w14:textId="65571DB1" w:rsidR="00D0024B" w:rsidRDefault="00D0024B" w:rsidP="0020649A">
      <w:pPr>
        <w:autoSpaceDE w:val="0"/>
        <w:autoSpaceDN w:val="0"/>
        <w:adjustRightInd w:val="0"/>
        <w:spacing w:before="0" w:after="0" w:line="240" w:lineRule="auto"/>
        <w:rPr>
          <w:rFonts w:ascii="Segoe UI" w:hAnsi="Segoe UI" w:cs="Segoe UI"/>
          <w:color w:val="1E487C"/>
          <w:sz w:val="20"/>
          <w:szCs w:val="20"/>
        </w:rPr>
      </w:pPr>
      <w:r>
        <w:rPr>
          <w:rFonts w:ascii="Segoe UI" w:hAnsi="Segoe UI" w:cs="Segoe UI"/>
          <w:color w:val="1E487C"/>
          <w:sz w:val="20"/>
          <w:szCs w:val="20"/>
        </w:rPr>
        <w:t xml:space="preserve">Die Aufgaben des bDSB sind erschöpfend im § 7 HDSIG geregelt. Einer Konkretisierung durch dritte, wie im vorliegenden Konzept, ist nicht erforderlich. </w:t>
      </w:r>
    </w:p>
    <w:p w14:paraId="61DA7640" w14:textId="77777777" w:rsidR="00D0024B" w:rsidRDefault="00D0024B" w:rsidP="0020649A">
      <w:pPr>
        <w:autoSpaceDE w:val="0"/>
        <w:autoSpaceDN w:val="0"/>
        <w:adjustRightInd w:val="0"/>
        <w:spacing w:before="0" w:after="0" w:line="240" w:lineRule="auto"/>
        <w:rPr>
          <w:rFonts w:ascii="Segoe UI" w:hAnsi="Segoe UI" w:cs="Segoe UI"/>
          <w:color w:val="1E487C"/>
          <w:sz w:val="20"/>
          <w:szCs w:val="20"/>
        </w:rPr>
      </w:pPr>
      <w:r>
        <w:rPr>
          <w:rFonts w:ascii="Segoe UI" w:hAnsi="Segoe UI" w:cs="Segoe UI"/>
          <w:color w:val="1E487C"/>
          <w:sz w:val="20"/>
          <w:szCs w:val="20"/>
        </w:rPr>
        <w:t xml:space="preserve">Auch hat gem. § 6 Abs. 3 S. 1 die öffentliche Stelle sicherzustellen, dass der DSB bei der Erfüllung seien Aufgaben keine Anweisungen bezüglich der Ausübung dieser Aufgaben erhält. In der Feststellung „nimmt die folgenden Aufgaben wahr“ kann eine solche Anweisung gesehen werden. Hier wäre wünschenswert den Begriff „kann wahrnehmen“ o.ä. um die Unabhängigkeit der bDSB herauszustellen. Alternativ zählt man einfach die Aufgaben aus dem Gesetzt auf. „Dem bDSB obliegen zumindest folgende Aufgaben:….“   </w:t>
      </w:r>
    </w:p>
    <w:p w14:paraId="57F82D8D" w14:textId="493B2D94" w:rsidR="00D0024B" w:rsidRDefault="00D0024B">
      <w:pPr>
        <w:pStyle w:val="Kommentartext"/>
      </w:pPr>
    </w:p>
    <w:p w14:paraId="62A0774F" w14:textId="77777777" w:rsidR="00D0024B" w:rsidRDefault="00D0024B" w:rsidP="00EE5919">
      <w:pPr>
        <w:autoSpaceDE w:val="0"/>
        <w:autoSpaceDN w:val="0"/>
        <w:adjustRightInd w:val="0"/>
        <w:spacing w:before="0" w:after="0" w:line="240" w:lineRule="auto"/>
        <w:rPr>
          <w:rFonts w:ascii="Segoe UI" w:hAnsi="Segoe UI" w:cs="Segoe UI"/>
          <w:color w:val="1E487C"/>
          <w:sz w:val="20"/>
          <w:szCs w:val="20"/>
        </w:rPr>
      </w:pPr>
      <w:r>
        <w:rPr>
          <w:rFonts w:ascii="Segoe UI" w:hAnsi="Segoe UI" w:cs="Segoe UI"/>
          <w:color w:val="1E487C"/>
          <w:sz w:val="20"/>
          <w:szCs w:val="20"/>
        </w:rPr>
        <w:t xml:space="preserve">Die Aufzählung zeigt im Prinzip die Aufgaben des bDSB recht gut auf. Den Punkt „Einsicht in die Protokolldaten“ halte ich jedoch für kritisch, da wir (die bDSB) in Hessen eine Protokolldatenauswertung grundsätzlich über das HPT beauftragen. Hier wäre somit eine Abkehr von bewährten Workflows nötig. Auch halte ich das 4-Augen-Prinzip für kaum durchführbar. Rechtlich zulässig ist eine Protokolldatenauswertung durch den bDSB, sollte dieses 4-Augen-Prinzip Anwendung finden, müsste ein weitere bDSB (ggf. eines anderen Präsidiums, der dann jedoch nicht zuständig sein kann nach jetzigen Recht) bei dem Vorgang beteiligt werden. </w:t>
      </w:r>
    </w:p>
    <w:p w14:paraId="7E5062A0" w14:textId="5593152E" w:rsidR="00D0024B" w:rsidRDefault="00D0024B">
      <w:pPr>
        <w:pStyle w:val="Kommentartext"/>
      </w:pPr>
    </w:p>
    <w:p w14:paraId="527E56A0" w14:textId="77777777" w:rsidR="00D0024B" w:rsidRDefault="00D0024B" w:rsidP="00EE5919">
      <w:pPr>
        <w:autoSpaceDE w:val="0"/>
        <w:autoSpaceDN w:val="0"/>
        <w:adjustRightInd w:val="0"/>
        <w:spacing w:before="0" w:after="0" w:line="240" w:lineRule="auto"/>
        <w:rPr>
          <w:rFonts w:ascii="Segoe UI" w:hAnsi="Segoe UI" w:cs="Segoe UI"/>
          <w:color w:val="1E487C"/>
          <w:sz w:val="20"/>
          <w:szCs w:val="20"/>
        </w:rPr>
      </w:pPr>
      <w:r>
        <w:rPr>
          <w:rFonts w:ascii="Segoe UI" w:hAnsi="Segoe UI" w:cs="Segoe UI"/>
          <w:color w:val="1E487C"/>
          <w:sz w:val="20"/>
          <w:szCs w:val="20"/>
        </w:rPr>
        <w:t>Zwischenfazit: Einsicht und Auswertung in die Protokolldaten ist notwendig, der vorgeschlagene Workflow meiner Ansicht nach nicht praktikabel.</w:t>
      </w:r>
    </w:p>
    <w:p w14:paraId="06A06699" w14:textId="244EB6E4" w:rsidR="00D0024B" w:rsidRDefault="00D0024B">
      <w:pPr>
        <w:pStyle w:val="Kommentartext"/>
      </w:pPr>
    </w:p>
    <w:p w14:paraId="7ACB02D2" w14:textId="0F1880DE" w:rsidR="00D0024B" w:rsidRDefault="00D0024B">
      <w:pPr>
        <w:pStyle w:val="Kommentartext"/>
        <w:rPr>
          <w:rFonts w:ascii="Segoe UI" w:hAnsi="Segoe UI" w:cs="Segoe UI"/>
          <w:color w:val="1E487C"/>
        </w:rPr>
      </w:pPr>
      <w:r>
        <w:rPr>
          <w:rFonts w:ascii="Segoe UI" w:hAnsi="Segoe UI" w:cs="Segoe UI"/>
          <w:color w:val="1E487C"/>
        </w:rPr>
        <w:t>Eine Überprüfung und Durchführung von Datenschutzaudits halte ich ebenfalls für problematisch. Jedenfalls wenn sie verpflichtend sein sollen. Audits werden üblicherweise vom geschulten Personal im Rahmen von Qualitätsmanagement durchgeführt. Das wurde eine eingehende erweiterte Qualifizierung der bDSB erfordern. Hierzu gibt es entsprechende Angebote die regelmäßig knapp 3000€ Kosten. Falls also dieser Punkt in der Aufzählung bleiben soll und diese weiterhin verbindlich bleibt, müssten in Folge die bDSB entsprechend fortgebildet werden.</w:t>
      </w:r>
    </w:p>
    <w:p w14:paraId="3A147CFF" w14:textId="7D4FF27D" w:rsidR="00D0024B" w:rsidRDefault="00D0024B">
      <w:pPr>
        <w:pStyle w:val="Kommentartext"/>
        <w:rPr>
          <w:rFonts w:ascii="Segoe UI" w:hAnsi="Segoe UI" w:cs="Segoe UI"/>
          <w:color w:val="1E487C"/>
        </w:rPr>
      </w:pPr>
    </w:p>
    <w:p w14:paraId="7F16B259" w14:textId="2F60807D" w:rsidR="00D0024B" w:rsidRDefault="00D0024B">
      <w:pPr>
        <w:pStyle w:val="Kommentartext"/>
        <w:rPr>
          <w:rFonts w:ascii="Segoe UI" w:hAnsi="Segoe UI" w:cs="Segoe UI"/>
          <w:color w:val="1E4D78"/>
        </w:rPr>
      </w:pPr>
      <w:r>
        <w:rPr>
          <w:rFonts w:ascii="Segoe UI" w:hAnsi="Segoe UI" w:cs="Segoe UI"/>
          <w:color w:val="1E487C"/>
        </w:rPr>
        <w:t>Den Punkt „</w:t>
      </w:r>
      <w:r>
        <w:rPr>
          <w:rFonts w:ascii="Segoe UI" w:hAnsi="Segoe UI" w:cs="Segoe UI"/>
          <w:b/>
          <w:bCs/>
          <w:i/>
          <w:iCs/>
          <w:color w:val="1E4D78"/>
        </w:rPr>
        <w:t>Überwachung der Einhaltung der Vorgaben des BDSG und etwaiger spezialgesetzlicher Vorschriften (vgl. StPO und OWiG)</w:t>
      </w:r>
      <w:r>
        <w:rPr>
          <w:rFonts w:ascii="Segoe UI" w:hAnsi="Segoe UI" w:cs="Segoe UI"/>
          <w:i/>
          <w:iCs/>
          <w:color w:val="1E4D78"/>
        </w:rPr>
        <w:t xml:space="preserve">“ </w:t>
      </w:r>
      <w:r>
        <w:rPr>
          <w:rFonts w:ascii="Segoe UI" w:hAnsi="Segoe UI" w:cs="Segoe UI"/>
          <w:color w:val="1E4D78"/>
        </w:rPr>
        <w:t xml:space="preserve">könnte man noch in „spezialgesetzlicher und </w:t>
      </w:r>
      <w:r>
        <w:rPr>
          <w:rFonts w:ascii="Segoe UI" w:hAnsi="Segoe UI" w:cs="Segoe UI"/>
          <w:b/>
          <w:bCs/>
          <w:color w:val="1E4D78"/>
          <w:u w:val="single"/>
        </w:rPr>
        <w:t>länderspezifische</w:t>
      </w:r>
      <w:r>
        <w:rPr>
          <w:rFonts w:ascii="Segoe UI" w:hAnsi="Segoe UI" w:cs="Segoe UI"/>
          <w:color w:val="1E4D78"/>
        </w:rPr>
        <w:t xml:space="preserve"> Vorschriften“ ergänzen. In Hessen ist beispielsweise das HDSIG einschlägig.</w:t>
      </w:r>
    </w:p>
    <w:p w14:paraId="242E0451" w14:textId="6CA019FD" w:rsidR="00D0024B" w:rsidRDefault="00D0024B">
      <w:pPr>
        <w:pStyle w:val="Kommentartext"/>
        <w:rPr>
          <w:rFonts w:ascii="Segoe UI" w:hAnsi="Segoe UI" w:cs="Segoe UI"/>
          <w:color w:val="1E4D78"/>
        </w:rPr>
      </w:pPr>
    </w:p>
    <w:p w14:paraId="5511FC0A" w14:textId="1DE56CD2" w:rsidR="00D0024B" w:rsidRDefault="00D0024B">
      <w:pPr>
        <w:pStyle w:val="Kommentartext"/>
      </w:pPr>
      <w:r>
        <w:rPr>
          <w:rFonts w:ascii="Segoe UI" w:hAnsi="Segoe UI" w:cs="Segoe UI"/>
          <w:color w:val="1E4D78"/>
        </w:rPr>
        <w:t>Abschließend möchte ich noch festhalten, dass sich dieses Rechte- und Rollenkonzept von vielen mir bekannten positiv abhebt. Beim Lesen ist deutlich erkennbar, dass bei der Erstellung nicht nur fachliche sondern auch datenschutzrechtliche Bedarfe bedacht und integriert wurden.</w:t>
      </w:r>
    </w:p>
  </w:comment>
  <w:comment w:id="2811" w:author="Kisch, Christian" w:date="2022-02-07T15:34:00Z" w:initials="KC">
    <w:p w14:paraId="7D1F1674" w14:textId="3AC6BBCE"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Style w:val="Kommentarzeichen"/>
        </w:rPr>
        <w:annotationRef/>
      </w:r>
      <w:r>
        <w:rPr>
          <w:rFonts w:ascii="Segoe UI" w:hAnsi="Segoe UI" w:cs="Segoe UI"/>
          <w:color w:val="000000"/>
          <w:sz w:val="20"/>
          <w:szCs w:val="20"/>
        </w:rPr>
        <w:t>Hessen neu:</w:t>
      </w:r>
    </w:p>
    <w:p w14:paraId="79A202FD"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4B803B68" w14:textId="752077D4"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Soweit ok, Zusammen mit der OE, die das System betreibt wird in einem Arbeitstreffen der Schutzbedarf identifiziert. Hierzu ist immer die Zusammenarbeit mit dem Systemverantwortlichen und deren Techniker erforderlich.</w:t>
      </w:r>
    </w:p>
    <w:p w14:paraId="47C476C4" w14:textId="570D195D" w:rsidR="00D0024B" w:rsidRDefault="00D0024B">
      <w:pPr>
        <w:pStyle w:val="Kommentartext"/>
      </w:pPr>
    </w:p>
  </w:comment>
  <w:comment w:id="2812" w:author="Kisch, Christian" w:date="2022-02-07T15:35:00Z" w:initials="KC">
    <w:p w14:paraId="129D0A63" w14:textId="4BC7C1A4"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Style w:val="Kommentarzeichen"/>
        </w:rPr>
        <w:annotationRef/>
      </w:r>
      <w:r>
        <w:rPr>
          <w:rFonts w:ascii="Segoe UI" w:hAnsi="Segoe UI" w:cs="Segoe UI"/>
          <w:color w:val="000000"/>
          <w:sz w:val="20"/>
          <w:szCs w:val="20"/>
        </w:rPr>
        <w:t>Hessen neu</w:t>
      </w:r>
    </w:p>
    <w:p w14:paraId="60AFF020"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1A3A8B1B" w14:textId="69F7C0E5"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Das ist Thema des Datenschutzes in meinen Augen. VVT, Datenschutzfolgeabschätzungen werden vom bDSB durchgeführt.</w:t>
      </w:r>
    </w:p>
    <w:p w14:paraId="3731A543" w14:textId="069DB9E9" w:rsidR="00D0024B" w:rsidRDefault="00D0024B">
      <w:pPr>
        <w:pStyle w:val="Kommentartext"/>
      </w:pPr>
    </w:p>
  </w:comment>
  <w:comment w:id="2820" w:author="Kisch, Christian" w:date="2022-02-07T15:37:00Z" w:initials="KC">
    <w:p w14:paraId="5E26BB76" w14:textId="15C467D5"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Style w:val="Kommentarzeichen"/>
        </w:rPr>
        <w:annotationRef/>
      </w:r>
      <w:r>
        <w:rPr>
          <w:rFonts w:ascii="Segoe UI" w:hAnsi="Segoe UI" w:cs="Segoe UI"/>
          <w:color w:val="000000"/>
          <w:sz w:val="20"/>
          <w:szCs w:val="20"/>
        </w:rPr>
        <w:t>Hessen neu:</w:t>
      </w:r>
    </w:p>
    <w:p w14:paraId="2AD00AE8"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392E5CD2" w14:textId="757D2CA5"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Datenschutzverstöße werden vom bDSB behandelt. Allerdings ist solch ein Verstoß oft ebenso ein Verstoß gegen die Informationssicherheit. Das ist aber nicht generell der Fall. Bei Informationssicherheitsvorfällen prüft der ISB natürlich ebenso auch die Protokolldaten, um eine Bewertung durchführen zu können. Hier wäre eine klarere Trennung zwischen Datenschutzbeauftragter und Informationssicherheitsbeauftragter in der Formulierung besser.</w:t>
      </w:r>
    </w:p>
    <w:p w14:paraId="42ABC386"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727C2899" w14:textId="202E6467" w:rsidR="00D0024B" w:rsidRDefault="00D0024B">
      <w:pPr>
        <w:pStyle w:val="Kommentartext"/>
      </w:pPr>
    </w:p>
  </w:comment>
  <w:comment w:id="2821" w:author="Kisch, Christian" w:date="2022-02-07T15:38:00Z" w:initials="KC">
    <w:p w14:paraId="149F17BE" w14:textId="51803A8C"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Style w:val="Kommentarzeichen"/>
        </w:rPr>
        <w:annotationRef/>
      </w:r>
      <w:r>
        <w:rPr>
          <w:rFonts w:ascii="Segoe UI" w:hAnsi="Segoe UI" w:cs="Segoe UI"/>
          <w:color w:val="000000"/>
          <w:sz w:val="20"/>
          <w:szCs w:val="20"/>
        </w:rPr>
        <w:t>Hessen neu</w:t>
      </w:r>
    </w:p>
    <w:p w14:paraId="5FDC7627"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2AF9CAC5" w14:textId="75F1FF4F"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Soweit OK. Im HLKA bin ich zentraler Ansprechpartner für Sicherheitsvorfälle. Die werden ebenso an den ISM-Hessen in das HPT gemeldet. Der ISM entscheidet, ob er dann ein ISVT-Team einberuft. Dazu wird entsprechend von mir die Behördenleitung informiert und auch weitere Maßnahmen eingeleitet.</w:t>
      </w:r>
    </w:p>
    <w:p w14:paraId="4BE4B81D" w14:textId="77777777" w:rsidR="00D0024B" w:rsidRDefault="00D0024B" w:rsidP="00EE5919">
      <w:pPr>
        <w:autoSpaceDE w:val="0"/>
        <w:autoSpaceDN w:val="0"/>
        <w:adjustRightInd w:val="0"/>
        <w:spacing w:before="0" w:after="0" w:line="240" w:lineRule="auto"/>
        <w:rPr>
          <w:rFonts w:ascii="Segoe UI" w:hAnsi="Segoe UI" w:cs="Segoe UI"/>
          <w:sz w:val="21"/>
          <w:szCs w:val="21"/>
        </w:rPr>
      </w:pPr>
    </w:p>
    <w:p w14:paraId="6707D6AD" w14:textId="32C39758" w:rsidR="00D0024B" w:rsidRDefault="00D0024B">
      <w:pPr>
        <w:pStyle w:val="Kommentartext"/>
      </w:pPr>
    </w:p>
  </w:comment>
  <w:comment w:id="2823" w:author="Kisch, Christian" w:date="2022-02-07T15:39:00Z" w:initials="KC">
    <w:p w14:paraId="3B58EB4B" w14:textId="27B24EEB"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Style w:val="Kommentarzeichen"/>
        </w:rPr>
        <w:annotationRef/>
      </w:r>
      <w:r>
        <w:rPr>
          <w:rFonts w:ascii="Segoe UI" w:hAnsi="Segoe UI" w:cs="Segoe UI"/>
          <w:color w:val="000000"/>
          <w:sz w:val="20"/>
          <w:szCs w:val="20"/>
        </w:rPr>
        <w:t>Hessen neu:</w:t>
      </w:r>
    </w:p>
    <w:p w14:paraId="7E8A4916" w14:textId="77777777" w:rsidR="00D0024B" w:rsidRDefault="00D0024B" w:rsidP="00EE5919">
      <w:pPr>
        <w:autoSpaceDE w:val="0"/>
        <w:autoSpaceDN w:val="0"/>
        <w:adjustRightInd w:val="0"/>
        <w:spacing w:before="0" w:after="0" w:line="240" w:lineRule="auto"/>
        <w:rPr>
          <w:rFonts w:ascii="Segoe UI" w:hAnsi="Segoe UI" w:cs="Segoe UI"/>
          <w:color w:val="000000"/>
          <w:sz w:val="20"/>
          <w:szCs w:val="20"/>
        </w:rPr>
      </w:pPr>
    </w:p>
    <w:p w14:paraId="36C31608" w14:textId="67E79C02" w:rsidR="00D0024B" w:rsidRDefault="00D0024B" w:rsidP="00EE5919">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Hier ist meiner Meinung nach der Geheimschutzbeauftragte zuständig. Die Verschlusssachenanweisungen und die Klassifizierungsrichtlinien und die Einhaltung ist kein Thema der Informationssicherheit.</w:t>
      </w:r>
    </w:p>
    <w:p w14:paraId="3E598F8C" w14:textId="0CE4BDE3" w:rsidR="00D0024B" w:rsidRDefault="00D0024B">
      <w:pPr>
        <w:pStyle w:val="Kommentartext"/>
      </w:pPr>
    </w:p>
  </w:comment>
  <w:comment w:id="2970" w:author="Franz, Ilka (GZD - DIII - DO Potsdam Behlertstraße)" w:date="2022-01-06T11:22:00Z" w:initials="FI(-D-DPB">
    <w:p w14:paraId="031264A4" w14:textId="0C5D1620" w:rsidR="00D0024B" w:rsidRDefault="00D0024B">
      <w:pPr>
        <w:pStyle w:val="Kommentartext"/>
      </w:pPr>
      <w:r>
        <w:rPr>
          <w:rStyle w:val="Kommentarzeichen"/>
        </w:rPr>
        <w:annotationRef/>
      </w:r>
      <w:r>
        <w:t>ggf. auch an anderen Stellen im Dok.</w:t>
      </w:r>
    </w:p>
  </w:comment>
  <w:comment w:id="3010" w:author="John, Pia" w:date="2021-12-09T11:22:00Z" w:initials="JP">
    <w:p w14:paraId="19BBA376" w14:textId="161476ED" w:rsidR="00D0024B" w:rsidRDefault="00D0024B" w:rsidP="006B3912">
      <w:pPr>
        <w:pStyle w:val="Kommentartext"/>
      </w:pPr>
      <w:r>
        <w:rPr>
          <w:rStyle w:val="Kommentarzeichen"/>
        </w:rPr>
        <w:annotationRef/>
      </w:r>
      <w:r>
        <w:t>Höhere Geheimschutzeinstufungen werden nicht berücksichtigt, weil für die Interimslösung derzeit nur eine VS-nfD-Freigabe vorgesehen ist.</w:t>
      </w:r>
    </w:p>
  </w:comment>
  <w:comment w:id="3018" w:author="Kisch, Christian" w:date="2022-02-07T15:19:00Z" w:initials="KC">
    <w:p w14:paraId="4C23C08B" w14:textId="77777777" w:rsidR="00D0024B" w:rsidRDefault="00D0024B" w:rsidP="001F279B">
      <w:pPr>
        <w:autoSpaceDE w:val="0"/>
        <w:autoSpaceDN w:val="0"/>
        <w:adjustRightInd w:val="0"/>
        <w:spacing w:before="0" w:after="0" w:line="240" w:lineRule="auto"/>
      </w:pPr>
      <w:r>
        <w:rPr>
          <w:rStyle w:val="Kommentarzeichen"/>
        </w:rPr>
        <w:annotationRef/>
      </w:r>
    </w:p>
    <w:p w14:paraId="04B85BA9" w14:textId="5FE61C41" w:rsidR="00D0024B" w:rsidRDefault="00D0024B" w:rsidP="001F279B">
      <w:pPr>
        <w:autoSpaceDE w:val="0"/>
        <w:autoSpaceDN w:val="0"/>
        <w:adjustRightInd w:val="0"/>
        <w:spacing w:before="0" w:after="0" w:line="240" w:lineRule="auto"/>
      </w:pPr>
      <w:r>
        <w:t xml:space="preserve">Hessen neu: </w:t>
      </w:r>
    </w:p>
    <w:p w14:paraId="12BAB2B8" w14:textId="77777777" w:rsidR="00D0024B" w:rsidRDefault="00D0024B" w:rsidP="001F279B">
      <w:pPr>
        <w:autoSpaceDE w:val="0"/>
        <w:autoSpaceDN w:val="0"/>
        <w:adjustRightInd w:val="0"/>
        <w:spacing w:before="0" w:after="0" w:line="240" w:lineRule="auto"/>
      </w:pPr>
    </w:p>
    <w:p w14:paraId="487721F1" w14:textId="0E1690B9" w:rsidR="00D0024B" w:rsidRDefault="00D0024B" w:rsidP="001F279B">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1.Wird dieses spezielle Recht auch so bei der STA vergeben.</w:t>
      </w:r>
    </w:p>
    <w:p w14:paraId="6402EB0A" w14:textId="49A1894C" w:rsidR="00D0024B" w:rsidRPr="001F279B" w:rsidRDefault="00D0024B" w:rsidP="001F279B">
      <w:pPr>
        <w:autoSpaceDE w:val="0"/>
        <w:autoSpaceDN w:val="0"/>
        <w:adjustRightInd w:val="0"/>
        <w:spacing w:before="0" w:after="0" w:line="240" w:lineRule="auto"/>
        <w:rPr>
          <w:rFonts w:ascii="Segoe UI" w:hAnsi="Segoe UI" w:cs="Segoe UI"/>
          <w:color w:val="000000"/>
          <w:sz w:val="20"/>
          <w:szCs w:val="20"/>
        </w:rPr>
      </w:pPr>
      <w:r>
        <w:rPr>
          <w:rFonts w:ascii="Segoe UI" w:hAnsi="Segoe UI" w:cs="Segoe UI"/>
          <w:color w:val="000000"/>
          <w:sz w:val="20"/>
          <w:szCs w:val="20"/>
        </w:rPr>
        <w:t>2.Wie sind die Berechtigungen von Studierenden/Auszubildenden in diesem Fall geregelt.</w:t>
      </w:r>
    </w:p>
  </w:comment>
  <w:comment w:id="3025" w:author="Franz, Ilka (GZD - DIII - DO Potsdam Behlertstraße)" w:date="2022-01-06T11:56:00Z" w:initials="FI(-D-DPB">
    <w:p w14:paraId="2A232E87" w14:textId="5E39B13F" w:rsidR="00D0024B" w:rsidRDefault="00D0024B">
      <w:pPr>
        <w:pStyle w:val="Kommentartext"/>
      </w:pPr>
      <w:r>
        <w:rPr>
          <w:rStyle w:val="Kommentarzeichen"/>
        </w:rPr>
        <w:annotationRef/>
      </w:r>
      <w:r>
        <w:t>streichen?</w:t>
      </w:r>
    </w:p>
  </w:comment>
  <w:comment w:id="3036" w:author="Franz, Ilka (GZD - DIII - DO Potsdam Behlertstraße)" w:date="2022-01-06T12:10:00Z" w:initials="FI(-D-DPB">
    <w:p w14:paraId="3B12AFC9" w14:textId="1A171A4F" w:rsidR="00D0024B" w:rsidRDefault="00D0024B">
      <w:pPr>
        <w:pStyle w:val="Kommentartext"/>
      </w:pPr>
      <w:r>
        <w:rPr>
          <w:rStyle w:val="Kommentarzeichen"/>
        </w:rPr>
        <w:annotationRef/>
      </w:r>
      <w:r w:rsidRPr="00FD3E88">
        <w:t>An die Stellvertretung kann auch eine übergeordnete Rolle vergeben werden. Die Stellvertretung kann auch über einen längeren Zeitraum erfolgen (z.B. ständige Vertretung).</w:t>
      </w:r>
    </w:p>
  </w:comment>
  <w:comment w:id="3085" w:author="John, Pia" w:date="2021-12-09T11:54:00Z" w:initials="JP">
    <w:p w14:paraId="402C312A" w14:textId="77777777" w:rsidR="00D0024B" w:rsidRDefault="00D0024B" w:rsidP="007B3E14">
      <w:pPr>
        <w:pStyle w:val="Kommentartext"/>
      </w:pPr>
      <w:r>
        <w:rPr>
          <w:rStyle w:val="Kommentarzeichen"/>
        </w:rPr>
        <w:annotationRef/>
      </w:r>
      <w:r>
        <w:t xml:space="preserve">Niedersachsen: Abbildung, wie Nutzer, Identitäten, Rollen, Berechtigungen zueinanderstehen, ergänzen. </w:t>
      </w:r>
    </w:p>
    <w:p w14:paraId="7A67007B" w14:textId="77777777" w:rsidR="00D0024B" w:rsidRDefault="00D0024B" w:rsidP="007B3E14">
      <w:pPr>
        <w:pStyle w:val="Kommentartext"/>
      </w:pPr>
      <w:r>
        <w:t>Systematik zur Verständnisschärfung als Abbildung beschreiben.</w:t>
      </w:r>
    </w:p>
  </w:comment>
  <w:comment w:id="3125" w:author="Kopp, Laura" w:date="2022-01-05T12:08:00Z" w:initials="KL">
    <w:p w14:paraId="48ED8A9F" w14:textId="77777777" w:rsidR="00D0024B" w:rsidRDefault="00D0024B" w:rsidP="005150EE">
      <w:pPr>
        <w:pStyle w:val="Kommentartext"/>
      </w:pPr>
      <w:r>
        <w:rPr>
          <w:rStyle w:val="Kommentarzeichen"/>
        </w:rPr>
        <w:annotationRef/>
      </w:r>
      <w:r>
        <w:t>Prüfen: gehört auch „verschieben“ dazu?</w:t>
      </w:r>
    </w:p>
  </w:comment>
  <w:comment w:id="3134" w:author="Kopp, Laura" w:date="2022-01-05T12:06:00Z" w:initials="KL">
    <w:p w14:paraId="6541EA45" w14:textId="4F1CFC39" w:rsidR="00D0024B" w:rsidRDefault="00D0024B">
      <w:pPr>
        <w:pStyle w:val="Kommentartext"/>
      </w:pPr>
      <w:r>
        <w:rPr>
          <w:rStyle w:val="Kommentarzeichen"/>
        </w:rPr>
        <w:annotationRef/>
      </w:r>
      <w:r>
        <w:t>Umfasst auch: Hinzufügen, Ändern, Kopieren – aber nicht „Löschen“</w:t>
      </w:r>
    </w:p>
    <w:p w14:paraId="2604E8E8" w14:textId="77777777" w:rsidR="00D0024B" w:rsidRDefault="00D0024B">
      <w:pPr>
        <w:pStyle w:val="Kommentartext"/>
      </w:pPr>
    </w:p>
    <w:p w14:paraId="61CDCDA4" w14:textId="7BB74A35" w:rsidR="00D0024B" w:rsidRDefault="00D0024B">
      <w:pPr>
        <w:pStyle w:val="Kommentartext"/>
      </w:pPr>
      <w:r>
        <w:t>Sollten unterschiedliche Schreibrecht erteilt werden?</w:t>
      </w:r>
    </w:p>
  </w:comment>
  <w:comment w:id="3135" w:author="Kopp, Laura" w:date="2022-01-05T12:08:00Z" w:initials="KL">
    <w:p w14:paraId="03CDEFEB" w14:textId="6A5AED2A" w:rsidR="00D0024B" w:rsidRDefault="00D0024B">
      <w:pPr>
        <w:pStyle w:val="Kommentartext"/>
      </w:pPr>
      <w:r>
        <w:rPr>
          <w:rStyle w:val="Kommentarzeichen"/>
        </w:rPr>
        <w:annotationRef/>
      </w:r>
      <w:r>
        <w:t>Prüfen: gehört auch „verschieben“ dazu?</w:t>
      </w:r>
    </w:p>
  </w:comment>
  <w:comment w:id="3242" w:author="Franz, Ilka (GZD - DIII - DO Potsdam Behlertstraße)" w:date="2022-01-06T14:46:00Z" w:initials="FI(-D-DPB">
    <w:p w14:paraId="37342512" w14:textId="77777777" w:rsidR="00D0024B" w:rsidRDefault="00D0024B" w:rsidP="00D54E87">
      <w:pPr>
        <w:pStyle w:val="Kommentartext"/>
      </w:pPr>
      <w:r>
        <w:rPr>
          <w:rStyle w:val="Kommentarzeichen"/>
        </w:rPr>
        <w:annotationRef/>
      </w:r>
      <w:r>
        <w:t>im Protokollierungskonzept berücksichtigen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21BC81" w15:done="0"/>
  <w15:commentEx w15:paraId="4922DEEB" w15:done="0"/>
  <w15:commentEx w15:paraId="10337898" w15:done="0"/>
  <w15:commentEx w15:paraId="49E15803" w15:paraIdParent="10337898" w15:done="0"/>
  <w15:commentEx w15:paraId="133DDD62" w15:done="0"/>
  <w15:commentEx w15:paraId="3576C584" w15:done="0"/>
  <w15:commentEx w15:paraId="0ADA79DF" w15:done="0"/>
  <w15:commentEx w15:paraId="2C93D778" w15:done="0"/>
  <w15:commentEx w15:paraId="1FFBDEAE" w15:paraIdParent="2C93D778" w15:done="0"/>
  <w15:commentEx w15:paraId="7701F79A" w15:done="0"/>
  <w15:commentEx w15:paraId="13928359" w15:done="0"/>
  <w15:commentEx w15:paraId="2B6EAE61" w15:done="0"/>
  <w15:commentEx w15:paraId="2260B2A4" w15:done="0"/>
  <w15:commentEx w15:paraId="47203498" w15:done="0"/>
  <w15:commentEx w15:paraId="28AC6B76" w15:done="0"/>
  <w15:commentEx w15:paraId="2E18AF7F" w15:done="0"/>
  <w15:commentEx w15:paraId="171D0C0F" w15:done="0"/>
  <w15:commentEx w15:paraId="5559A180" w15:done="0"/>
  <w15:commentEx w15:paraId="452209D2" w15:done="0"/>
  <w15:commentEx w15:paraId="38D7CBC7" w15:done="0"/>
  <w15:commentEx w15:paraId="3DFD97E1" w15:done="0"/>
  <w15:commentEx w15:paraId="2E4D5EB0" w15:done="0"/>
  <w15:commentEx w15:paraId="3FE7CD22" w15:done="0"/>
  <w15:commentEx w15:paraId="2F8E34E2" w15:done="0"/>
  <w15:commentEx w15:paraId="5C2F558F" w15:done="0"/>
  <w15:commentEx w15:paraId="2ED91D5A" w15:done="0"/>
  <w15:commentEx w15:paraId="46AAE716" w15:done="0"/>
  <w15:commentEx w15:paraId="2743496E" w15:done="0"/>
  <w15:commentEx w15:paraId="028814F8" w15:done="0"/>
  <w15:commentEx w15:paraId="452C310D" w15:done="0"/>
  <w15:commentEx w15:paraId="28D4DBE7" w15:done="0"/>
  <w15:commentEx w15:paraId="0E64AF69" w15:done="0"/>
  <w15:commentEx w15:paraId="7ECD824E" w15:done="0"/>
  <w15:commentEx w15:paraId="6F2C4548" w15:done="0"/>
  <w15:commentEx w15:paraId="5511FC0A" w15:done="0"/>
  <w15:commentEx w15:paraId="47C476C4" w15:done="0"/>
  <w15:commentEx w15:paraId="3731A543" w15:done="0"/>
  <w15:commentEx w15:paraId="727C2899" w15:done="0"/>
  <w15:commentEx w15:paraId="6707D6AD" w15:done="0"/>
  <w15:commentEx w15:paraId="3E598F8C" w15:done="0"/>
  <w15:commentEx w15:paraId="031264A4" w15:done="0"/>
  <w15:commentEx w15:paraId="19BBA376" w15:done="0"/>
  <w15:commentEx w15:paraId="6402EB0A" w15:done="0"/>
  <w15:commentEx w15:paraId="2A232E87" w15:done="0"/>
  <w15:commentEx w15:paraId="3B12AFC9" w15:done="0"/>
  <w15:commentEx w15:paraId="7A67007B" w15:done="0"/>
  <w15:commentEx w15:paraId="48ED8A9F" w15:done="0"/>
  <w15:commentEx w15:paraId="61CDCDA4" w15:done="0"/>
  <w15:commentEx w15:paraId="03CDEFEB" w15:done="0"/>
  <w15:commentEx w15:paraId="373425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2DEEB" w16cid:durableId="25802395"/>
  <w16cid:commentId w16cid:paraId="10337898" w16cid:durableId="25802396"/>
  <w16cid:commentId w16cid:paraId="49E15803" w16cid:durableId="25802397"/>
  <w16cid:commentId w16cid:paraId="133DDD62" w16cid:durableId="25802398"/>
  <w16cid:commentId w16cid:paraId="3576C584" w16cid:durableId="25802399"/>
  <w16cid:commentId w16cid:paraId="0ADA79DF" w16cid:durableId="2580239A"/>
  <w16cid:commentId w16cid:paraId="2C93D778" w16cid:durableId="2580239B"/>
  <w16cid:commentId w16cid:paraId="1FFBDEAE" w16cid:durableId="2580239C"/>
  <w16cid:commentId w16cid:paraId="7701F79A" w16cid:durableId="2580239D"/>
  <w16cid:commentId w16cid:paraId="13928359" w16cid:durableId="2580239E"/>
  <w16cid:commentId w16cid:paraId="2B6EAE61" w16cid:durableId="25817F3F"/>
  <w16cid:commentId w16cid:paraId="2260B2A4" w16cid:durableId="25817F15"/>
  <w16cid:commentId w16cid:paraId="47203498" w16cid:durableId="25818D10"/>
  <w16cid:commentId w16cid:paraId="28AC6B76" w16cid:durableId="25803BAC"/>
  <w16cid:commentId w16cid:paraId="2E18AF7F" w16cid:durableId="2580389A"/>
  <w16cid:commentId w16cid:paraId="171D0C0F" w16cid:durableId="258023A3"/>
  <w16cid:commentId w16cid:paraId="5559A180" w16cid:durableId="25803DF3"/>
  <w16cid:commentId w16cid:paraId="452209D2" w16cid:durableId="25818D48"/>
  <w16cid:commentId w16cid:paraId="38D7CBC7" w16cid:durableId="258023A4"/>
  <w16cid:commentId w16cid:paraId="3DFD97E1" w16cid:durableId="258044EA"/>
  <w16cid:commentId w16cid:paraId="2E4D5EB0" w16cid:durableId="25804055"/>
  <w16cid:commentId w16cid:paraId="11A10883" w16cid:durableId="258023A5"/>
  <w16cid:commentId w16cid:paraId="3FE7CD22" w16cid:durableId="25804105"/>
  <w16cid:commentId w16cid:paraId="2F8E34E2" w16cid:durableId="258023A8"/>
  <w16cid:commentId w16cid:paraId="5C2F558F" w16cid:durableId="2580467E"/>
  <w16cid:commentId w16cid:paraId="2ED91D5A" w16cid:durableId="258046A3"/>
  <w16cid:commentId w16cid:paraId="46AAE716" w16cid:durableId="25813859"/>
  <w16cid:commentId w16cid:paraId="2743496E" w16cid:durableId="258023A9"/>
  <w16cid:commentId w16cid:paraId="028814F8" w16cid:durableId="258023AA"/>
  <w16cid:commentId w16cid:paraId="452C310D" w16cid:durableId="258023AB"/>
  <w16cid:commentId w16cid:paraId="28D4DBE7" w16cid:durableId="258023AE"/>
  <w16cid:commentId w16cid:paraId="0E64AF69" w16cid:durableId="258023AF"/>
  <w16cid:commentId w16cid:paraId="7ECD824E" w16cid:durableId="258023B1"/>
  <w16cid:commentId w16cid:paraId="6F2C4548" w16cid:durableId="258023B2"/>
  <w16cid:commentId w16cid:paraId="031264A4" w16cid:durableId="25814F88"/>
  <w16cid:commentId w16cid:paraId="19BBA376" w16cid:durableId="2581431E"/>
  <w16cid:commentId w16cid:paraId="2A232E87" w16cid:durableId="2581576F"/>
  <w16cid:commentId w16cid:paraId="3B12AFC9" w16cid:durableId="25815AA1"/>
  <w16cid:commentId w16cid:paraId="344A2F02" w16cid:durableId="258023BA"/>
  <w16cid:commentId w16cid:paraId="6D955322" w16cid:durableId="258023BB"/>
  <w16cid:commentId w16cid:paraId="7A67007B" w16cid:durableId="258023BC"/>
  <w16cid:commentId w16cid:paraId="5C8A61EC" w16cid:durableId="258023BD"/>
  <w16cid:commentId w16cid:paraId="1B5F904F" w16cid:durableId="258023BE"/>
  <w16cid:commentId w16cid:paraId="61CDCDA4" w16cid:durableId="258023BF"/>
  <w16cid:commentId w16cid:paraId="03CDEFEB" w16cid:durableId="258023C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416BE" w14:textId="77777777" w:rsidR="00961878" w:rsidRDefault="00961878" w:rsidP="00021EC0">
      <w:pPr>
        <w:spacing w:line="240" w:lineRule="auto"/>
      </w:pPr>
      <w:r>
        <w:separator/>
      </w:r>
    </w:p>
  </w:endnote>
  <w:endnote w:type="continuationSeparator" w:id="0">
    <w:p w14:paraId="4BC21294" w14:textId="77777777" w:rsidR="00961878" w:rsidRDefault="00961878" w:rsidP="00021E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BundesSans Office">
    <w:altName w:val="Lucida Sans Unicode"/>
    <w:charset w:val="00"/>
    <w:family w:val="swiss"/>
    <w:pitch w:val="variable"/>
    <w:sig w:usb0="A00000BF" w:usb1="4000206B" w:usb2="00000000" w:usb3="00000000" w:csb0="00000093" w:csb1="00000000"/>
  </w:font>
  <w:font w:name="Open Sans">
    <w:altName w:val="Arial"/>
    <w:charset w:val="00"/>
    <w:family w:val="swiss"/>
    <w:pitch w:val="variable"/>
    <w:sig w:usb0="00000001" w:usb1="4000205B" w:usb2="00000028"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undesSerif Office">
    <w:altName w:val="Book Antiqua"/>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lyphLess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854647"/>
      <w:docPartObj>
        <w:docPartGallery w:val="Page Numbers (Bottom of Page)"/>
        <w:docPartUnique/>
      </w:docPartObj>
    </w:sdtPr>
    <w:sdtEndPr/>
    <w:sdtContent>
      <w:sdt>
        <w:sdtPr>
          <w:id w:val="1683158898"/>
          <w:docPartObj>
            <w:docPartGallery w:val="Page Numbers (Top of Page)"/>
            <w:docPartUnique/>
          </w:docPartObj>
        </w:sdtPr>
        <w:sdtEndPr/>
        <w:sdtContent>
          <w:p w14:paraId="0F4C7A1E" w14:textId="77777777" w:rsidR="00D0024B" w:rsidRDefault="00D0024B" w:rsidP="00DB0AC3">
            <w:pPr>
              <w:pStyle w:val="Fuzeile"/>
              <w:tabs>
                <w:tab w:val="clear" w:pos="4536"/>
                <w:tab w:val="clear" w:pos="9072"/>
                <w:tab w:val="right" w:pos="11057"/>
              </w:tabs>
              <w:spacing w:after="0"/>
            </w:pPr>
          </w:p>
          <w:p w14:paraId="03F57F5C" w14:textId="27907D56" w:rsidR="00D0024B" w:rsidRPr="001E1421" w:rsidRDefault="00D0024B" w:rsidP="004A4EA6">
            <w:pPr>
              <w:pStyle w:val="Fuzeile"/>
              <w:tabs>
                <w:tab w:val="clear" w:pos="4536"/>
                <w:tab w:val="clear" w:pos="9072"/>
                <w:tab w:val="right" w:pos="11057"/>
              </w:tabs>
              <w:spacing w:after="0"/>
            </w:pPr>
            <w:r>
              <w:t xml:space="preserve">Programm Polizei 20/20 | </w:t>
            </w:r>
            <w:sdt>
              <w:sdtPr>
                <w:alias w:val="Titel"/>
                <w:tag w:val=""/>
                <w:id w:val="899878494"/>
                <w:dataBinding w:prefixMappings="xmlns:ns0='http://purl.org/dc/elements/1.1/' xmlns:ns1='http://schemas.openxmlformats.org/package/2006/metadata/core-properties' " w:xpath="/ns1:coreProperties[1]/ns0:title[1]" w:storeItemID="{6C3C8BC8-F283-45AE-878A-BAB7291924A1}"/>
                <w:text/>
              </w:sdtPr>
              <w:sdtEndPr/>
              <w:sdtContent>
                <w:r>
                  <w:t>Rechte- und Rollenkonzept (Entwurf)</w:t>
                </w:r>
              </w:sdtContent>
            </w:sdt>
            <w:r>
              <w:t xml:space="preserve"> | Version </w:t>
            </w:r>
            <w:r>
              <w:fldChar w:fldCharType="begin"/>
            </w:r>
            <w:r>
              <w:instrText xml:space="preserve"> REF Version \h  \* MERGEFORMAT </w:instrText>
            </w:r>
            <w:r>
              <w:fldChar w:fldCharType="separate"/>
            </w:r>
            <w:r w:rsidRPr="008D2DE1">
              <w:t>0.</w:t>
            </w:r>
            <w:r w:rsidR="00175B28">
              <w:t>5</w:t>
            </w:r>
            <w:r w:rsidRPr="008D2DE1">
              <w:t xml:space="preserve"> </w:t>
            </w:r>
            <w:r>
              <w:fldChar w:fldCharType="end"/>
            </w:r>
            <w:ins w:id="3140" w:author="Kisch, Christian" w:date="2021-12-21T08:53:00Z">
              <w:r>
                <w:t xml:space="preserve">         </w:t>
              </w:r>
            </w:ins>
            <w:r w:rsidRPr="001E1421">
              <w:t xml:space="preserve">Seite </w:t>
            </w:r>
            <w:r w:rsidRPr="001E1421">
              <w:rPr>
                <w:b/>
                <w:bCs/>
              </w:rPr>
              <w:fldChar w:fldCharType="begin"/>
            </w:r>
            <w:r w:rsidRPr="001E1421">
              <w:rPr>
                <w:b/>
                <w:bCs/>
              </w:rPr>
              <w:instrText>PAGE</w:instrText>
            </w:r>
            <w:r w:rsidRPr="001E1421">
              <w:rPr>
                <w:b/>
                <w:bCs/>
              </w:rPr>
              <w:fldChar w:fldCharType="separate"/>
            </w:r>
            <w:r w:rsidR="00DE774D">
              <w:rPr>
                <w:b/>
                <w:bCs/>
                <w:noProof/>
              </w:rPr>
              <w:t>2</w:t>
            </w:r>
            <w:r w:rsidRPr="001E1421">
              <w:rPr>
                <w:b/>
                <w:bCs/>
              </w:rPr>
              <w:fldChar w:fldCharType="end"/>
            </w:r>
            <w:r w:rsidRPr="001E1421">
              <w:t xml:space="preserve"> von </w:t>
            </w:r>
            <w:r w:rsidRPr="001E1421">
              <w:rPr>
                <w:b/>
                <w:bCs/>
              </w:rPr>
              <w:fldChar w:fldCharType="begin"/>
            </w:r>
            <w:r w:rsidRPr="001E1421">
              <w:rPr>
                <w:b/>
                <w:bCs/>
              </w:rPr>
              <w:instrText>NUMPAGES</w:instrText>
            </w:r>
            <w:r w:rsidRPr="001E1421">
              <w:rPr>
                <w:b/>
                <w:bCs/>
              </w:rPr>
              <w:fldChar w:fldCharType="separate"/>
            </w:r>
            <w:r w:rsidR="00DE774D">
              <w:rPr>
                <w:b/>
                <w:bCs/>
                <w:noProof/>
              </w:rPr>
              <w:t>15</w:t>
            </w:r>
            <w:r w:rsidRPr="001E1421">
              <w:rPr>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065131"/>
      <w:docPartObj>
        <w:docPartGallery w:val="Page Numbers (Bottom of Page)"/>
        <w:docPartUnique/>
      </w:docPartObj>
    </w:sdtPr>
    <w:sdtEndPr/>
    <w:sdtContent>
      <w:sdt>
        <w:sdtPr>
          <w:id w:val="1211306117"/>
          <w:docPartObj>
            <w:docPartGallery w:val="Page Numbers (Top of Page)"/>
            <w:docPartUnique/>
          </w:docPartObj>
        </w:sdtPr>
        <w:sdtEndPr/>
        <w:sdtContent>
          <w:p w14:paraId="5A732BC5" w14:textId="77777777" w:rsidR="00D0024B" w:rsidRDefault="00D0024B" w:rsidP="00DB0AC3">
            <w:pPr>
              <w:pStyle w:val="Fuzeile"/>
              <w:tabs>
                <w:tab w:val="clear" w:pos="4536"/>
                <w:tab w:val="clear" w:pos="9072"/>
                <w:tab w:val="right" w:pos="11057"/>
              </w:tabs>
              <w:spacing w:after="0"/>
            </w:pPr>
          </w:p>
          <w:p w14:paraId="0F63126A" w14:textId="2F66C4FD" w:rsidR="00D0024B" w:rsidRPr="001E1421" w:rsidRDefault="00D0024B" w:rsidP="004A4EA6">
            <w:pPr>
              <w:pStyle w:val="Fuzeile"/>
              <w:tabs>
                <w:tab w:val="clear" w:pos="4536"/>
                <w:tab w:val="clear" w:pos="9072"/>
                <w:tab w:val="right" w:pos="11057"/>
              </w:tabs>
              <w:spacing w:after="0"/>
            </w:pPr>
            <w:r>
              <w:t xml:space="preserve">Programm Polizei 20/20 | </w:t>
            </w:r>
            <w:sdt>
              <w:sdtPr>
                <w:alias w:val="Titel"/>
                <w:tag w:val=""/>
                <w:id w:val="-84236580"/>
                <w:dataBinding w:prefixMappings="xmlns:ns0='http://purl.org/dc/elements/1.1/' xmlns:ns1='http://schemas.openxmlformats.org/package/2006/metadata/core-properties' " w:xpath="/ns1:coreProperties[1]/ns0:title[1]" w:storeItemID="{6C3C8BC8-F283-45AE-878A-BAB7291924A1}"/>
                <w:text/>
              </w:sdtPr>
              <w:sdtEndPr/>
              <w:sdtContent>
                <w:r>
                  <w:t>Rechte- und Rollenkonzept (Entwurf)</w:t>
                </w:r>
              </w:sdtContent>
            </w:sdt>
            <w:r>
              <w:t xml:space="preserve"> | Version </w:t>
            </w:r>
            <w:r>
              <w:fldChar w:fldCharType="begin"/>
            </w:r>
            <w:r>
              <w:instrText xml:space="preserve"> REF Version \h  \* MERGEFORMAT </w:instrText>
            </w:r>
            <w:r>
              <w:fldChar w:fldCharType="separate"/>
            </w:r>
            <w:r w:rsidRPr="008D2DE1">
              <w:t>0.</w:t>
            </w:r>
            <w:r>
              <w:t>42</w:t>
            </w:r>
            <w:r w:rsidRPr="008D2DE1">
              <w:t xml:space="preserve"> </w:t>
            </w:r>
            <w:r>
              <w:fldChar w:fldCharType="end"/>
            </w:r>
            <w:ins w:id="3256" w:author="Kisch, Christian" w:date="2021-12-21T08:53:00Z">
              <w:r>
                <w:t xml:space="preserve">         </w:t>
              </w:r>
            </w:ins>
            <w:ins w:id="3257" w:author="Kisch, Christian" w:date="2022-02-01T14:39:00Z">
              <w:r>
                <w:tab/>
              </w:r>
              <w:r>
                <w:tab/>
              </w:r>
              <w:r>
                <w:tab/>
              </w:r>
              <w:r>
                <w:tab/>
              </w:r>
            </w:ins>
            <w:r w:rsidRPr="001E1421">
              <w:t xml:space="preserve">Seite </w:t>
            </w:r>
            <w:r w:rsidRPr="001E1421">
              <w:rPr>
                <w:b/>
                <w:bCs/>
              </w:rPr>
              <w:fldChar w:fldCharType="begin"/>
            </w:r>
            <w:r w:rsidRPr="001E1421">
              <w:rPr>
                <w:b/>
                <w:bCs/>
              </w:rPr>
              <w:instrText>PAGE</w:instrText>
            </w:r>
            <w:r w:rsidRPr="001E1421">
              <w:rPr>
                <w:b/>
                <w:bCs/>
              </w:rPr>
              <w:fldChar w:fldCharType="separate"/>
            </w:r>
            <w:r w:rsidR="007B2A25">
              <w:rPr>
                <w:b/>
                <w:bCs/>
                <w:noProof/>
              </w:rPr>
              <w:t>27</w:t>
            </w:r>
            <w:r w:rsidRPr="001E1421">
              <w:rPr>
                <w:b/>
                <w:bCs/>
              </w:rPr>
              <w:fldChar w:fldCharType="end"/>
            </w:r>
            <w:r w:rsidRPr="001E1421">
              <w:t xml:space="preserve"> von </w:t>
            </w:r>
            <w:r w:rsidRPr="001E1421">
              <w:rPr>
                <w:b/>
                <w:bCs/>
              </w:rPr>
              <w:fldChar w:fldCharType="begin"/>
            </w:r>
            <w:r w:rsidRPr="001E1421">
              <w:rPr>
                <w:b/>
                <w:bCs/>
              </w:rPr>
              <w:instrText>NUMPAGES</w:instrText>
            </w:r>
            <w:r w:rsidRPr="001E1421">
              <w:rPr>
                <w:b/>
                <w:bCs/>
              </w:rPr>
              <w:fldChar w:fldCharType="separate"/>
            </w:r>
            <w:r w:rsidR="007B2A25">
              <w:rPr>
                <w:b/>
                <w:bCs/>
                <w:noProof/>
              </w:rPr>
              <w:t>69</w:t>
            </w:r>
            <w:r w:rsidRPr="001E1421">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9C5AD" w14:textId="77777777" w:rsidR="00961878" w:rsidRDefault="00961878" w:rsidP="00021EC0">
      <w:pPr>
        <w:spacing w:line="240" w:lineRule="auto"/>
      </w:pPr>
      <w:r>
        <w:separator/>
      </w:r>
    </w:p>
  </w:footnote>
  <w:footnote w:type="continuationSeparator" w:id="0">
    <w:p w14:paraId="6F3C76AE" w14:textId="77777777" w:rsidR="00961878" w:rsidRDefault="00961878" w:rsidP="00021EC0">
      <w:pPr>
        <w:spacing w:line="240" w:lineRule="auto"/>
      </w:pPr>
      <w:r>
        <w:continuationSeparator/>
      </w:r>
    </w:p>
  </w:footnote>
  <w:footnote w:id="1">
    <w:p w14:paraId="7FA2FE6B" w14:textId="77777777" w:rsidR="00D0024B" w:rsidRPr="00D0478F" w:rsidRDefault="00D0024B" w:rsidP="00266F64">
      <w:pPr>
        <w:pStyle w:val="Funotentext"/>
        <w:spacing w:before="0" w:after="60"/>
        <w:rPr>
          <w:rFonts w:asciiTheme="minorHAnsi" w:hAnsiTheme="minorHAnsi"/>
          <w:sz w:val="20"/>
        </w:rPr>
      </w:pPr>
      <w:r>
        <w:rPr>
          <w:rStyle w:val="Funotenzeichen"/>
        </w:rPr>
        <w:footnoteRef/>
      </w:r>
      <w:r>
        <w:t xml:space="preserve"> </w:t>
      </w:r>
      <w:r w:rsidRPr="00D0478F">
        <w:rPr>
          <w:rFonts w:asciiTheme="minorHAnsi" w:hAnsiTheme="minorHAnsi"/>
          <w:sz w:val="20"/>
        </w:rPr>
        <w:t>Aus Gründen der besseren Lesbarkeit wird auf die gleichzeitige Verwendung unterschiedlicher geschlechtlicher Sprachformen verzichtet. Die Personenbezeichnungen gelten gleichwohl für sämtliche Geschlechter.</w:t>
      </w:r>
    </w:p>
  </w:footnote>
  <w:footnote w:id="2">
    <w:p w14:paraId="2B075A04" w14:textId="77777777" w:rsidR="00D0024B" w:rsidRPr="009C4C2A" w:rsidRDefault="00D0024B" w:rsidP="00266F64">
      <w:pPr>
        <w:pStyle w:val="Funotentext"/>
        <w:spacing w:before="0" w:after="60"/>
        <w:rPr>
          <w:rFonts w:asciiTheme="minorHAnsi" w:hAnsiTheme="minorHAnsi"/>
          <w:sz w:val="20"/>
        </w:rPr>
      </w:pPr>
      <w:r w:rsidRPr="009C4C2A">
        <w:rPr>
          <w:rStyle w:val="Funotenzeichen"/>
          <w:rFonts w:asciiTheme="minorHAnsi" w:hAnsiTheme="minorHAnsi"/>
          <w:sz w:val="20"/>
        </w:rPr>
        <w:footnoteRef/>
      </w:r>
      <w:r w:rsidRPr="009C4C2A">
        <w:rPr>
          <w:rFonts w:asciiTheme="minorHAnsi" w:hAnsiTheme="minorHAnsi"/>
          <w:sz w:val="20"/>
        </w:rPr>
        <w:t xml:space="preserve"> Dies umfasst alle Verfahren nach dem OWiG, einschließlich des Verwarnungsverfahrens.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40D8A" w14:textId="2BEB5EF1" w:rsidR="00D0024B" w:rsidRDefault="00D0024B" w:rsidP="00706083">
    <w:pPr>
      <w:pStyle w:val="Kopfzeile"/>
      <w:tabs>
        <w:tab w:val="clear" w:pos="4536"/>
        <w:tab w:val="clear" w:pos="9072"/>
        <w:tab w:val="left" w:pos="7080"/>
      </w:tabs>
      <w:jc w:val="right"/>
    </w:pPr>
    <w:r w:rsidRPr="0090364C">
      <w:rPr>
        <w:noProof/>
        <w:lang w:eastAsia="de-DE"/>
      </w:rPr>
      <w:drawing>
        <wp:inline distT="0" distB="0" distL="0" distR="0" wp14:anchorId="35FBD066" wp14:editId="1876B18C">
          <wp:extent cx="1979930" cy="381000"/>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9930" cy="381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C3467" w14:textId="17E8813A" w:rsidR="00D0024B" w:rsidRDefault="00D0024B" w:rsidP="00706083">
    <w:pPr>
      <w:pStyle w:val="Kopfzeile"/>
      <w:tabs>
        <w:tab w:val="clear" w:pos="4536"/>
        <w:tab w:val="clear" w:pos="9072"/>
        <w:tab w:val="left" w:pos="7080"/>
      </w:tabs>
      <w:jc w:val="right"/>
    </w:pPr>
    <w:r w:rsidRPr="00D32C0B">
      <w:rPr>
        <w:noProof/>
        <w:lang w:eastAsia="de-DE"/>
      </w:rPr>
      <w:drawing>
        <wp:anchor distT="0" distB="0" distL="114300" distR="114300" simplePos="0" relativeHeight="251673600" behindDoc="1" locked="1" layoutInCell="1" allowOverlap="1" wp14:anchorId="2C3C7BF1" wp14:editId="4DB23D89">
          <wp:simplePos x="0" y="0"/>
          <wp:positionH relativeFrom="page">
            <wp:posOffset>7890510</wp:posOffset>
          </wp:positionH>
          <wp:positionV relativeFrom="page">
            <wp:posOffset>295275</wp:posOffset>
          </wp:positionV>
          <wp:extent cx="1979930" cy="381000"/>
          <wp:effectExtent l="19050" t="0" r="1270" b="0"/>
          <wp:wrapThrough wrapText="bothSides">
            <wp:wrapPolygon edited="0">
              <wp:start x="-208" y="0"/>
              <wp:lineTo x="-208" y="20520"/>
              <wp:lineTo x="21614" y="20520"/>
              <wp:lineTo x="21614" y="0"/>
              <wp:lineTo x="-208" y="0"/>
            </wp:wrapPolygon>
          </wp:wrapThrough>
          <wp:docPr id="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79930" cy="381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B1A5A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6823"/>
    <w:multiLevelType w:val="hybridMultilevel"/>
    <w:tmpl w:val="E750A1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05BC30B9"/>
    <w:multiLevelType w:val="hybridMultilevel"/>
    <w:tmpl w:val="B6A46388"/>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CA4C71"/>
    <w:multiLevelType w:val="multilevel"/>
    <w:tmpl w:val="BDC27494"/>
    <w:styleLink w:val="UBAberschriften"/>
    <w:lvl w:ilvl="0">
      <w:start w:val="1"/>
      <w:numFmt w:val="decimal"/>
      <w:lvlText w:val="%1"/>
      <w:lvlJc w:val="left"/>
      <w:pPr>
        <w:ind w:left="432" w:hanging="432"/>
      </w:pPr>
      <w:rPr>
        <w:rFonts w:asciiTheme="majorHAnsi" w:hAnsiTheme="majorHAnsi" w:hint="default"/>
        <w:b/>
        <w:color w:val="004B76" w:themeColor="accent1"/>
        <w:sz w:val="36"/>
      </w:rPr>
    </w:lvl>
    <w:lvl w:ilvl="1">
      <w:start w:val="1"/>
      <w:numFmt w:val="decimal"/>
      <w:lvlText w:val="%1.%2"/>
      <w:lvlJc w:val="left"/>
      <w:pPr>
        <w:ind w:left="576" w:hanging="576"/>
      </w:pPr>
      <w:rPr>
        <w:rFonts w:asciiTheme="majorHAnsi" w:hAnsiTheme="majorHAnsi" w:hint="default"/>
        <w:b/>
        <w:bCs w:val="0"/>
        <w:i w:val="0"/>
        <w:iCs w:val="0"/>
        <w:caps w:val="0"/>
        <w:smallCaps w:val="0"/>
        <w:strike w:val="0"/>
        <w:dstrike w:val="0"/>
        <w:vanish w:val="0"/>
        <w:color w:val="auto"/>
        <w:spacing w:val="0"/>
        <w:kern w:val="0"/>
        <w:position w:val="0"/>
        <w:sz w:val="28"/>
        <w:u w:val="none"/>
        <w:effect w:val="none"/>
        <w:vertAlign w:val="baseline"/>
        <w:em w:val="none"/>
      </w:rPr>
    </w:lvl>
    <w:lvl w:ilvl="2">
      <w:start w:val="1"/>
      <w:numFmt w:val="decimal"/>
      <w:lvlText w:val="%1.%2.%3"/>
      <w:lvlJc w:val="left"/>
      <w:pPr>
        <w:ind w:left="720" w:hanging="720"/>
      </w:pPr>
      <w:rPr>
        <w:rFonts w:asciiTheme="majorHAnsi" w:hAnsiTheme="majorHAnsi" w:hint="default"/>
        <w:b/>
        <w:sz w:val="24"/>
      </w:rPr>
    </w:lvl>
    <w:lvl w:ilvl="3">
      <w:start w:val="1"/>
      <w:numFmt w:val="decimal"/>
      <w:lvlText w:val="%1.%2.%3.%4"/>
      <w:lvlJc w:val="left"/>
      <w:pPr>
        <w:ind w:left="864" w:hanging="864"/>
      </w:pPr>
      <w:rPr>
        <w:rFonts w:asciiTheme="majorHAnsi" w:hAnsiTheme="majorHAnsi" w:hint="default"/>
        <w:b/>
        <w:sz w:val="22"/>
      </w:rPr>
    </w:lvl>
    <w:lvl w:ilvl="4">
      <w:start w:val="1"/>
      <w:numFmt w:val="decimal"/>
      <w:lvlText w:val="%1.%2.%3.%4.%5"/>
      <w:lvlJc w:val="left"/>
      <w:pPr>
        <w:ind w:left="1004" w:hanging="1004"/>
      </w:pPr>
      <w:rPr>
        <w:rFonts w:asciiTheme="majorHAnsi" w:hAnsiTheme="majorHAnsi" w:hint="default"/>
        <w:b/>
        <w:i w:val="0"/>
        <w:color w:val="auto"/>
        <w:sz w:val="22"/>
      </w:rPr>
    </w:lvl>
    <w:lvl w:ilvl="5">
      <w:start w:val="1"/>
      <w:numFmt w:val="decimal"/>
      <w:lvlText w:val="%1.%2.%3.%4.%5.%6"/>
      <w:lvlJc w:val="left"/>
      <w:pPr>
        <w:ind w:left="1152" w:hanging="1152"/>
      </w:pPr>
      <w:rPr>
        <w:rFonts w:asciiTheme="majorHAnsi" w:hAnsiTheme="majorHAnsi" w:hint="default"/>
        <w:b w:val="0"/>
        <w:i/>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045DCA"/>
    <w:multiLevelType w:val="hybridMultilevel"/>
    <w:tmpl w:val="B7386BAE"/>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52D65"/>
    <w:multiLevelType w:val="hybridMultilevel"/>
    <w:tmpl w:val="62B07574"/>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076EEC"/>
    <w:multiLevelType w:val="hybridMultilevel"/>
    <w:tmpl w:val="8CB68FB4"/>
    <w:lvl w:ilvl="0" w:tplc="91E6A39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351DFA"/>
    <w:multiLevelType w:val="multilevel"/>
    <w:tmpl w:val="79F63816"/>
    <w:lvl w:ilvl="0">
      <w:start w:val="1"/>
      <w:numFmt w:val="decimal"/>
      <w:pStyle w:val="Listenabsatz"/>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F6056A"/>
    <w:multiLevelType w:val="hybridMultilevel"/>
    <w:tmpl w:val="F034B0D6"/>
    <w:lvl w:ilvl="0" w:tplc="876CC988">
      <w:start w:val="1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D637F2"/>
    <w:multiLevelType w:val="multilevel"/>
    <w:tmpl w:val="E19CD1C8"/>
    <w:lvl w:ilvl="0">
      <w:start w:val="1"/>
      <w:numFmt w:val="decimal"/>
      <w:pStyle w:val="berschrift1"/>
      <w:lvlText w:val="%1."/>
      <w:lvlJc w:val="left"/>
      <w:pPr>
        <w:ind w:left="1957" w:hanging="397"/>
      </w:pPr>
      <w:rPr>
        <w:rFonts w:ascii="Calibri" w:hAnsi="Calibri" w:hint="default"/>
        <w:b w:val="0"/>
        <w:i w:val="0"/>
        <w:caps w:val="0"/>
        <w:strike w:val="0"/>
        <w:dstrike w:val="0"/>
        <w:vanish w:val="0"/>
        <w:color w:val="004B76"/>
        <w:sz w:val="36"/>
        <w:szCs w:val="36"/>
        <w:vertAlign w:val="baseline"/>
      </w:rPr>
    </w:lvl>
    <w:lvl w:ilvl="1">
      <w:start w:val="1"/>
      <w:numFmt w:val="decimal"/>
      <w:pStyle w:val="berschrift2"/>
      <w:lvlText w:val="%1.%2."/>
      <w:lvlJc w:val="left"/>
      <w:pPr>
        <w:ind w:left="3231" w:hanging="395"/>
      </w:pPr>
      <w:rPr>
        <w:rFonts w:ascii="Calibri" w:hAnsi="Calibri" w:hint="default"/>
        <w:b/>
        <w:i w:val="0"/>
        <w:caps w:val="0"/>
        <w:strike w:val="0"/>
        <w:dstrike w:val="0"/>
        <w:vanish w:val="0"/>
        <w:color w:val="004B76"/>
        <w:sz w:val="28"/>
        <w:szCs w:val="28"/>
        <w:vertAlign w:val="baseline"/>
      </w:rPr>
    </w:lvl>
    <w:lvl w:ilvl="2">
      <w:start w:val="1"/>
      <w:numFmt w:val="decimal"/>
      <w:pStyle w:val="berschrift3"/>
      <w:lvlText w:val="%1.%2.%3."/>
      <w:lvlJc w:val="left"/>
      <w:pPr>
        <w:ind w:left="2354" w:hanging="794"/>
      </w:pPr>
      <w:rPr>
        <w:rFonts w:ascii="Calibri" w:hAnsi="Calibri" w:hint="default"/>
        <w:b/>
        <w:i w:val="0"/>
        <w:caps w:val="0"/>
        <w:strike w:val="0"/>
        <w:dstrike w:val="0"/>
        <w:vanish w:val="0"/>
        <w:sz w:val="22"/>
        <w:vertAlign w:val="baseline"/>
      </w:rPr>
    </w:lvl>
    <w:lvl w:ilvl="3">
      <w:start w:val="1"/>
      <w:numFmt w:val="decimal"/>
      <w:lvlText w:val="%1.%2.%3.%4."/>
      <w:lvlJc w:val="left"/>
      <w:pPr>
        <w:ind w:left="3288" w:hanging="648"/>
      </w:pPr>
      <w:rPr>
        <w:rFonts w:hint="default"/>
      </w:rPr>
    </w:lvl>
    <w:lvl w:ilvl="4">
      <w:start w:val="1"/>
      <w:numFmt w:val="decimal"/>
      <w:lvlText w:val="%1.%2.%3.%4.%5."/>
      <w:lvlJc w:val="left"/>
      <w:pPr>
        <w:ind w:left="3792" w:hanging="792"/>
      </w:pPr>
      <w:rPr>
        <w:rFonts w:hint="default"/>
      </w:rPr>
    </w:lvl>
    <w:lvl w:ilvl="5">
      <w:start w:val="1"/>
      <w:numFmt w:val="decimal"/>
      <w:lvlText w:val="%1.%2.%3.%4.%5.%6."/>
      <w:lvlJc w:val="left"/>
      <w:pPr>
        <w:ind w:left="4296" w:hanging="936"/>
      </w:pPr>
      <w:rPr>
        <w:rFonts w:hint="default"/>
      </w:rPr>
    </w:lvl>
    <w:lvl w:ilvl="6">
      <w:start w:val="1"/>
      <w:numFmt w:val="decimal"/>
      <w:lvlText w:val="%1.%2.%3.%4.%5.%6.%7."/>
      <w:lvlJc w:val="left"/>
      <w:pPr>
        <w:ind w:left="4800" w:hanging="1080"/>
      </w:pPr>
      <w:rPr>
        <w:rFonts w:hint="default"/>
      </w:rPr>
    </w:lvl>
    <w:lvl w:ilvl="7">
      <w:start w:val="1"/>
      <w:numFmt w:val="decimal"/>
      <w:lvlText w:val="%1.%2.%3.%4.%5.%6.%7.%8."/>
      <w:lvlJc w:val="left"/>
      <w:pPr>
        <w:ind w:left="5304" w:hanging="1224"/>
      </w:pPr>
      <w:rPr>
        <w:rFonts w:hint="default"/>
      </w:rPr>
    </w:lvl>
    <w:lvl w:ilvl="8">
      <w:start w:val="1"/>
      <w:numFmt w:val="decimal"/>
      <w:lvlText w:val="%1.%2.%3.%4.%5.%6.%7.%8.%9."/>
      <w:lvlJc w:val="left"/>
      <w:pPr>
        <w:ind w:left="5880" w:hanging="1440"/>
      </w:pPr>
      <w:rPr>
        <w:rFonts w:hint="default"/>
      </w:rPr>
    </w:lvl>
  </w:abstractNum>
  <w:abstractNum w:abstractNumId="10" w15:restartNumberingAfterBreak="0">
    <w:nsid w:val="22390EAB"/>
    <w:multiLevelType w:val="hybridMultilevel"/>
    <w:tmpl w:val="6B7E394E"/>
    <w:lvl w:ilvl="0" w:tplc="D00C1680">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50C639D"/>
    <w:multiLevelType w:val="hybridMultilevel"/>
    <w:tmpl w:val="622A42B0"/>
    <w:lvl w:ilvl="0" w:tplc="EC1CB496">
      <w:start w:val="1"/>
      <w:numFmt w:val="lowerLetter"/>
      <w:lvlText w:val="%1)"/>
      <w:lvlJc w:val="left"/>
      <w:pPr>
        <w:ind w:left="644" w:hanging="360"/>
      </w:pPr>
      <w:rPr>
        <w:rFonts w:asciiTheme="minorHAnsi" w:hAnsi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AC6330"/>
    <w:multiLevelType w:val="hybridMultilevel"/>
    <w:tmpl w:val="12E4F6C6"/>
    <w:lvl w:ilvl="0" w:tplc="7662F02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E40B9C"/>
    <w:multiLevelType w:val="hybridMultilevel"/>
    <w:tmpl w:val="091E3878"/>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1C7CD8"/>
    <w:multiLevelType w:val="multilevel"/>
    <w:tmpl w:val="3DF07C9E"/>
    <w:lvl w:ilvl="0">
      <w:start w:val="1"/>
      <w:numFmt w:val="decimal"/>
      <w:lvlText w:val="%1."/>
      <w:lvlJc w:val="left"/>
      <w:pPr>
        <w:ind w:left="397" w:hanging="397"/>
      </w:pPr>
      <w:rPr>
        <w:rFonts w:ascii="Calibri" w:hAnsi="Calibri" w:hint="default"/>
        <w:b w:val="0"/>
        <w:i w:val="0"/>
        <w:caps w:val="0"/>
        <w:strike w:val="0"/>
        <w:dstrike w:val="0"/>
        <w:vanish w:val="0"/>
        <w:color w:val="004B76"/>
        <w:sz w:val="50"/>
        <w:vertAlign w:val="baseline"/>
      </w:rPr>
    </w:lvl>
    <w:lvl w:ilvl="1">
      <w:start w:val="1"/>
      <w:numFmt w:val="decimal"/>
      <w:lvlText w:val="%1.%2."/>
      <w:lvlJc w:val="left"/>
      <w:pPr>
        <w:ind w:left="792" w:hanging="395"/>
      </w:pPr>
      <w:rPr>
        <w:rFonts w:ascii="Calibri" w:hAnsi="Calibri" w:hint="default"/>
        <w:b/>
        <w:i w:val="0"/>
        <w:caps w:val="0"/>
        <w:strike w:val="0"/>
        <w:dstrike w:val="0"/>
        <w:vanish w:val="0"/>
        <w:color w:val="004B76"/>
        <w:sz w:val="32"/>
        <w:vertAlign w:val="baseline"/>
      </w:rPr>
    </w:lvl>
    <w:lvl w:ilvl="2">
      <w:start w:val="1"/>
      <w:numFmt w:val="decimal"/>
      <w:pStyle w:val="berschrift4"/>
      <w:lvlText w:val="%1.%2.%3."/>
      <w:lvlJc w:val="left"/>
      <w:pPr>
        <w:ind w:left="1191" w:hanging="397"/>
      </w:pPr>
      <w:rPr>
        <w:rFonts w:ascii="Calibri" w:hAnsi="Calibri" w:hint="default"/>
        <w:b/>
        <w:i w:val="0"/>
        <w:caps w:val="0"/>
        <w:strike w:val="0"/>
        <w:dstrike w:val="0"/>
        <w:vanish w:val="0"/>
        <w:sz w:val="22"/>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7A4891"/>
    <w:multiLevelType w:val="hybridMultilevel"/>
    <w:tmpl w:val="59BC14C8"/>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3F58DA"/>
    <w:multiLevelType w:val="hybridMultilevel"/>
    <w:tmpl w:val="B674159A"/>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9328D5"/>
    <w:multiLevelType w:val="multilevel"/>
    <w:tmpl w:val="3E9EC268"/>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010449E"/>
    <w:multiLevelType w:val="hybridMultilevel"/>
    <w:tmpl w:val="68F859E2"/>
    <w:lvl w:ilvl="0" w:tplc="AE988846">
      <w:start w:val="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646207"/>
    <w:multiLevelType w:val="hybridMultilevel"/>
    <w:tmpl w:val="097416B0"/>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B74826"/>
    <w:multiLevelType w:val="hybridMultilevel"/>
    <w:tmpl w:val="BD609C70"/>
    <w:lvl w:ilvl="0" w:tplc="DCCC0F5C">
      <w:start w:val="27"/>
      <w:numFmt w:val="lowerLetter"/>
      <w:lvlText w:val="%1)"/>
      <w:lvlJc w:val="left"/>
      <w:pPr>
        <w:ind w:left="2771" w:hanging="360"/>
      </w:pPr>
      <w:rPr>
        <w:rFonts w:asciiTheme="minorHAnsi" w:hAnsiTheme="minorHAnsi"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C71E4D"/>
    <w:multiLevelType w:val="hybridMultilevel"/>
    <w:tmpl w:val="D9FE94E8"/>
    <w:lvl w:ilvl="0" w:tplc="B0CC30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6850A5"/>
    <w:multiLevelType w:val="hybridMultilevel"/>
    <w:tmpl w:val="14DEE160"/>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8D1E88"/>
    <w:multiLevelType w:val="hybridMultilevel"/>
    <w:tmpl w:val="E38AE436"/>
    <w:lvl w:ilvl="0" w:tplc="89B445EE">
      <w:start w:val="1"/>
      <w:numFmt w:val="bullet"/>
      <w:pStyle w:val="AufzhlungmitQuadrat"/>
      <w:lvlText w:val=""/>
      <w:lvlJc w:val="left"/>
      <w:pPr>
        <w:ind w:left="360" w:hanging="360"/>
      </w:pPr>
      <w:rPr>
        <w:rFonts w:ascii="Wingdings" w:hAnsi="Wingdings" w:hint="default"/>
        <w:color w:val="33687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B666C6"/>
    <w:multiLevelType w:val="hybridMultilevel"/>
    <w:tmpl w:val="3B0E18CA"/>
    <w:lvl w:ilvl="0" w:tplc="F7A8A6E2">
      <w:start w:val="1"/>
      <w:numFmt w:val="bullet"/>
      <w:lvlText w:val=""/>
      <w:lvlJc w:val="left"/>
      <w:pPr>
        <w:ind w:left="720" w:hanging="360"/>
      </w:pPr>
      <w:rPr>
        <w:rFonts w:ascii="Symbol" w:hAnsi="Symbol" w:hint="default"/>
      </w:rPr>
    </w:lvl>
    <w:lvl w:ilvl="1" w:tplc="6D84DF24">
      <w:numFmt w:val="bullet"/>
      <w:lvlText w:val="—"/>
      <w:lvlJc w:val="left"/>
      <w:pPr>
        <w:ind w:left="1440" w:hanging="360"/>
      </w:pPr>
      <w:rPr>
        <w:rFonts w:ascii="Calibri" w:eastAsia="Times New Roman"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DD5A9E"/>
    <w:multiLevelType w:val="hybridMultilevel"/>
    <w:tmpl w:val="6B74B84A"/>
    <w:lvl w:ilvl="0" w:tplc="73ACF9B8">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91236C"/>
    <w:multiLevelType w:val="hybridMultilevel"/>
    <w:tmpl w:val="25B86978"/>
    <w:lvl w:ilvl="0" w:tplc="27F404CC">
      <w:start w:val="1"/>
      <w:numFmt w:val="bullet"/>
      <w:pStyle w:val="Aufzhlung"/>
      <w:lvlText w:val=""/>
      <w:lvlJc w:val="left"/>
      <w:pPr>
        <w:ind w:left="1074" w:hanging="360"/>
      </w:pPr>
      <w:rPr>
        <w:rFonts w:ascii="Symbol" w:hAnsi="Symbol" w:hint="default"/>
      </w:rPr>
    </w:lvl>
    <w:lvl w:ilvl="1" w:tplc="7A7C742C" w:tentative="1">
      <w:start w:val="1"/>
      <w:numFmt w:val="bullet"/>
      <w:lvlText w:val="o"/>
      <w:lvlJc w:val="left"/>
      <w:pPr>
        <w:ind w:left="1797" w:hanging="360"/>
      </w:pPr>
      <w:rPr>
        <w:rFonts w:ascii="Courier New" w:hAnsi="Courier New" w:cs="Courier New" w:hint="default"/>
      </w:rPr>
    </w:lvl>
    <w:lvl w:ilvl="2" w:tplc="182EEE58" w:tentative="1">
      <w:start w:val="1"/>
      <w:numFmt w:val="bullet"/>
      <w:lvlText w:val=""/>
      <w:lvlJc w:val="left"/>
      <w:pPr>
        <w:ind w:left="2517" w:hanging="360"/>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abstractNum w:abstractNumId="27" w15:restartNumberingAfterBreak="0">
    <w:nsid w:val="7D4F0F55"/>
    <w:multiLevelType w:val="hybridMultilevel"/>
    <w:tmpl w:val="FAB82C42"/>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E9569B4"/>
    <w:multiLevelType w:val="hybridMultilevel"/>
    <w:tmpl w:val="DC62454C"/>
    <w:lvl w:ilvl="0" w:tplc="F7A8A6E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23"/>
  </w:num>
  <w:num w:numId="5">
    <w:abstractNumId w:val="17"/>
  </w:num>
  <w:num w:numId="6">
    <w:abstractNumId w:val="26"/>
  </w:num>
  <w:num w:numId="7">
    <w:abstractNumId w:val="14"/>
  </w:num>
  <w:num w:numId="8">
    <w:abstractNumId w:val="9"/>
  </w:num>
  <w:num w:numId="9">
    <w:abstractNumId w:val="4"/>
  </w:num>
  <w:num w:numId="10">
    <w:abstractNumId w:val="11"/>
  </w:num>
  <w:num w:numId="11">
    <w:abstractNumId w:val="20"/>
  </w:num>
  <w:num w:numId="12">
    <w:abstractNumId w:val="2"/>
  </w:num>
  <w:num w:numId="13">
    <w:abstractNumId w:val="28"/>
  </w:num>
  <w:num w:numId="14">
    <w:abstractNumId w:val="19"/>
  </w:num>
  <w:num w:numId="15">
    <w:abstractNumId w:val="5"/>
  </w:num>
  <w:num w:numId="16">
    <w:abstractNumId w:val="13"/>
  </w:num>
  <w:num w:numId="17">
    <w:abstractNumId w:val="25"/>
  </w:num>
  <w:num w:numId="18">
    <w:abstractNumId w:val="27"/>
  </w:num>
  <w:num w:numId="19">
    <w:abstractNumId w:val="16"/>
  </w:num>
  <w:num w:numId="20">
    <w:abstractNumId w:val="24"/>
  </w:num>
  <w:num w:numId="21">
    <w:abstractNumId w:val="9"/>
  </w:num>
  <w:num w:numId="22">
    <w:abstractNumId w:val="9"/>
  </w:num>
  <w:num w:numId="23">
    <w:abstractNumId w:val="9"/>
  </w:num>
  <w:num w:numId="24">
    <w:abstractNumId w:val="7"/>
  </w:num>
  <w:num w:numId="25">
    <w:abstractNumId w:val="21"/>
  </w:num>
  <w:num w:numId="26">
    <w:abstractNumId w:val="7"/>
  </w:num>
  <w:num w:numId="27">
    <w:abstractNumId w:val="9"/>
  </w:num>
  <w:num w:numId="28">
    <w:abstractNumId w:val="7"/>
  </w:num>
  <w:num w:numId="29">
    <w:abstractNumId w:val="7"/>
  </w:num>
  <w:num w:numId="30">
    <w:abstractNumId w:val="9"/>
  </w:num>
  <w:num w:numId="31">
    <w:abstractNumId w:val="22"/>
  </w:num>
  <w:num w:numId="32">
    <w:abstractNumId w:val="12"/>
  </w:num>
  <w:num w:numId="33">
    <w:abstractNumId w:val="6"/>
  </w:num>
  <w:num w:numId="34">
    <w:abstractNumId w:val="8"/>
  </w:num>
  <w:num w:numId="35">
    <w:abstractNumId w:val="18"/>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15"/>
  </w:num>
  <w:num w:numId="41">
    <w:abstractNumId w:val="7"/>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9"/>
  </w:num>
  <w:num w:numId="45">
    <w:abstractNumId w:val="9"/>
  </w:num>
  <w:num w:numId="46">
    <w:abstractNumId w:val="9"/>
  </w:num>
  <w:num w:numId="47">
    <w:abstractNumId w:val="9"/>
  </w:num>
  <w:num w:numId="48">
    <w:abstractNumId w:val="0"/>
  </w:num>
  <w:num w:numId="49">
    <w:abstractNumId w:val="9"/>
  </w:num>
  <w:num w:numId="50">
    <w:abstractNumId w:val="9"/>
  </w:num>
  <w:num w:numId="51">
    <w:abstractNumId w:val="9"/>
  </w:num>
  <w:num w:numId="52">
    <w:abstractNumId w:val="9"/>
  </w:num>
  <w:num w:numId="53">
    <w:abstractNumId w:val="9"/>
  </w:num>
  <w:num w:numId="54">
    <w:abstractNumId w:val="1"/>
  </w:num>
  <w:num w:numId="55">
    <w:abstractNumId w:val="10"/>
  </w:num>
  <w:num w:numId="56">
    <w:abstractNumId w:val="9"/>
  </w:num>
  <w:num w:numId="57">
    <w:abstractNumId w:val="9"/>
  </w:num>
  <w:num w:numId="58">
    <w:abstractNumId w:val="9"/>
  </w:num>
  <w:num w:numId="59">
    <w:abstractNumId w:val="9"/>
  </w:num>
  <w:num w:numId="60">
    <w:abstractNumId w:val="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pp, Laura">
    <w15:presenceInfo w15:providerId="None" w15:userId="Kopp, Laura"/>
  </w15:person>
  <w15:person w15:author="John, Pia">
    <w15:presenceInfo w15:providerId="None" w15:userId="John, P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131078" w:nlCheck="1" w:checkStyle="0"/>
  <w:activeWritingStyle w:appName="MSWord" w:lang="en-US" w:vendorID="64" w:dllVersion="131078" w:nlCheck="1" w:checkStyle="1"/>
  <w:trackRevisions/>
  <w:documentProtection w:edit="forms" w:enforcement="0"/>
  <w:defaultTabStop w:val="709"/>
  <w:autoHyphenation/>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421"/>
    <w:rsid w:val="00001DF6"/>
    <w:rsid w:val="00002744"/>
    <w:rsid w:val="0000274E"/>
    <w:rsid w:val="00002B46"/>
    <w:rsid w:val="00002DF8"/>
    <w:rsid w:val="0000364B"/>
    <w:rsid w:val="0000395C"/>
    <w:rsid w:val="000040AC"/>
    <w:rsid w:val="0000411A"/>
    <w:rsid w:val="0000585A"/>
    <w:rsid w:val="00005DB3"/>
    <w:rsid w:val="00005E46"/>
    <w:rsid w:val="00006731"/>
    <w:rsid w:val="00006FD7"/>
    <w:rsid w:val="00007E51"/>
    <w:rsid w:val="00007F18"/>
    <w:rsid w:val="00007FF6"/>
    <w:rsid w:val="00010671"/>
    <w:rsid w:val="0001104A"/>
    <w:rsid w:val="000112A1"/>
    <w:rsid w:val="00012B28"/>
    <w:rsid w:val="00012CC9"/>
    <w:rsid w:val="00013822"/>
    <w:rsid w:val="000139D6"/>
    <w:rsid w:val="0001522F"/>
    <w:rsid w:val="0001530C"/>
    <w:rsid w:val="0001619A"/>
    <w:rsid w:val="00016280"/>
    <w:rsid w:val="000166E5"/>
    <w:rsid w:val="00017199"/>
    <w:rsid w:val="0002074C"/>
    <w:rsid w:val="00020AF6"/>
    <w:rsid w:val="00020EAC"/>
    <w:rsid w:val="00020F7A"/>
    <w:rsid w:val="00021007"/>
    <w:rsid w:val="0002109E"/>
    <w:rsid w:val="00021843"/>
    <w:rsid w:val="00021EC0"/>
    <w:rsid w:val="00022360"/>
    <w:rsid w:val="000226B5"/>
    <w:rsid w:val="000244CC"/>
    <w:rsid w:val="00024644"/>
    <w:rsid w:val="0002473F"/>
    <w:rsid w:val="000257F0"/>
    <w:rsid w:val="00025B23"/>
    <w:rsid w:val="00025C92"/>
    <w:rsid w:val="000265E9"/>
    <w:rsid w:val="00026BFF"/>
    <w:rsid w:val="00027DD6"/>
    <w:rsid w:val="00030106"/>
    <w:rsid w:val="00030CD1"/>
    <w:rsid w:val="00030EE7"/>
    <w:rsid w:val="00031BEA"/>
    <w:rsid w:val="00032730"/>
    <w:rsid w:val="00032B1B"/>
    <w:rsid w:val="000332CD"/>
    <w:rsid w:val="00033A1B"/>
    <w:rsid w:val="00033A7B"/>
    <w:rsid w:val="00035BBC"/>
    <w:rsid w:val="00037631"/>
    <w:rsid w:val="00037748"/>
    <w:rsid w:val="00040338"/>
    <w:rsid w:val="000403A6"/>
    <w:rsid w:val="00040727"/>
    <w:rsid w:val="0004135B"/>
    <w:rsid w:val="00041696"/>
    <w:rsid w:val="000422DA"/>
    <w:rsid w:val="000428F7"/>
    <w:rsid w:val="000429A8"/>
    <w:rsid w:val="0004386E"/>
    <w:rsid w:val="000438B7"/>
    <w:rsid w:val="00044297"/>
    <w:rsid w:val="000442BE"/>
    <w:rsid w:val="00044447"/>
    <w:rsid w:val="00044467"/>
    <w:rsid w:val="00044AD6"/>
    <w:rsid w:val="00044CA9"/>
    <w:rsid w:val="00044EB4"/>
    <w:rsid w:val="00044EC1"/>
    <w:rsid w:val="00044F0F"/>
    <w:rsid w:val="00045DB1"/>
    <w:rsid w:val="00045E4E"/>
    <w:rsid w:val="000463DE"/>
    <w:rsid w:val="000474F7"/>
    <w:rsid w:val="00050338"/>
    <w:rsid w:val="000512FC"/>
    <w:rsid w:val="00052255"/>
    <w:rsid w:val="00053412"/>
    <w:rsid w:val="00054BF9"/>
    <w:rsid w:val="00055159"/>
    <w:rsid w:val="000552C8"/>
    <w:rsid w:val="000552E9"/>
    <w:rsid w:val="0005532E"/>
    <w:rsid w:val="000557A4"/>
    <w:rsid w:val="000575FD"/>
    <w:rsid w:val="00057608"/>
    <w:rsid w:val="00057DBD"/>
    <w:rsid w:val="00057EB2"/>
    <w:rsid w:val="00057F1C"/>
    <w:rsid w:val="00060797"/>
    <w:rsid w:val="00060C11"/>
    <w:rsid w:val="0006140F"/>
    <w:rsid w:val="00061CC1"/>
    <w:rsid w:val="0006296D"/>
    <w:rsid w:val="00062A00"/>
    <w:rsid w:val="000632E5"/>
    <w:rsid w:val="0006348C"/>
    <w:rsid w:val="0006402D"/>
    <w:rsid w:val="00065297"/>
    <w:rsid w:val="00065770"/>
    <w:rsid w:val="000665F6"/>
    <w:rsid w:val="0006693D"/>
    <w:rsid w:val="00066949"/>
    <w:rsid w:val="00066DA4"/>
    <w:rsid w:val="00067428"/>
    <w:rsid w:val="0007042C"/>
    <w:rsid w:val="00070CA4"/>
    <w:rsid w:val="00070DEF"/>
    <w:rsid w:val="0007179C"/>
    <w:rsid w:val="0007342E"/>
    <w:rsid w:val="00074D67"/>
    <w:rsid w:val="00074DBE"/>
    <w:rsid w:val="00077157"/>
    <w:rsid w:val="00080B2E"/>
    <w:rsid w:val="000812A1"/>
    <w:rsid w:val="000813E8"/>
    <w:rsid w:val="0008173E"/>
    <w:rsid w:val="000818DA"/>
    <w:rsid w:val="00082469"/>
    <w:rsid w:val="000824C7"/>
    <w:rsid w:val="00082DF3"/>
    <w:rsid w:val="0008362B"/>
    <w:rsid w:val="00083B40"/>
    <w:rsid w:val="00084CAC"/>
    <w:rsid w:val="00084D10"/>
    <w:rsid w:val="00084DD1"/>
    <w:rsid w:val="00085585"/>
    <w:rsid w:val="00085E1C"/>
    <w:rsid w:val="000860AD"/>
    <w:rsid w:val="00086517"/>
    <w:rsid w:val="00090236"/>
    <w:rsid w:val="0009274D"/>
    <w:rsid w:val="00092878"/>
    <w:rsid w:val="00092A6E"/>
    <w:rsid w:val="00092DB2"/>
    <w:rsid w:val="000931C2"/>
    <w:rsid w:val="0009537F"/>
    <w:rsid w:val="00095B10"/>
    <w:rsid w:val="00095C53"/>
    <w:rsid w:val="000965E2"/>
    <w:rsid w:val="0009660F"/>
    <w:rsid w:val="0009760A"/>
    <w:rsid w:val="00097761"/>
    <w:rsid w:val="000A1269"/>
    <w:rsid w:val="000A1333"/>
    <w:rsid w:val="000A1659"/>
    <w:rsid w:val="000A2294"/>
    <w:rsid w:val="000A2633"/>
    <w:rsid w:val="000A2AAA"/>
    <w:rsid w:val="000A2EBE"/>
    <w:rsid w:val="000A2F64"/>
    <w:rsid w:val="000A303F"/>
    <w:rsid w:val="000A355D"/>
    <w:rsid w:val="000A6858"/>
    <w:rsid w:val="000A7552"/>
    <w:rsid w:val="000B0032"/>
    <w:rsid w:val="000B01A3"/>
    <w:rsid w:val="000B0703"/>
    <w:rsid w:val="000B0831"/>
    <w:rsid w:val="000B27E8"/>
    <w:rsid w:val="000B2C17"/>
    <w:rsid w:val="000B417F"/>
    <w:rsid w:val="000B5588"/>
    <w:rsid w:val="000B5BC9"/>
    <w:rsid w:val="000B6833"/>
    <w:rsid w:val="000B68D3"/>
    <w:rsid w:val="000B6924"/>
    <w:rsid w:val="000B69AE"/>
    <w:rsid w:val="000B6BCE"/>
    <w:rsid w:val="000B7919"/>
    <w:rsid w:val="000C035E"/>
    <w:rsid w:val="000C0BF0"/>
    <w:rsid w:val="000C0F28"/>
    <w:rsid w:val="000C1130"/>
    <w:rsid w:val="000C1160"/>
    <w:rsid w:val="000C175D"/>
    <w:rsid w:val="000C1F65"/>
    <w:rsid w:val="000C2382"/>
    <w:rsid w:val="000C3398"/>
    <w:rsid w:val="000C3A2C"/>
    <w:rsid w:val="000C4DFC"/>
    <w:rsid w:val="000C567A"/>
    <w:rsid w:val="000C56C0"/>
    <w:rsid w:val="000C599F"/>
    <w:rsid w:val="000C59C8"/>
    <w:rsid w:val="000C6865"/>
    <w:rsid w:val="000C6B89"/>
    <w:rsid w:val="000C6FF9"/>
    <w:rsid w:val="000C716F"/>
    <w:rsid w:val="000C7C57"/>
    <w:rsid w:val="000C7E29"/>
    <w:rsid w:val="000D0141"/>
    <w:rsid w:val="000D0517"/>
    <w:rsid w:val="000D0AA9"/>
    <w:rsid w:val="000D12EA"/>
    <w:rsid w:val="000D1B47"/>
    <w:rsid w:val="000D2377"/>
    <w:rsid w:val="000D30BA"/>
    <w:rsid w:val="000D3E0C"/>
    <w:rsid w:val="000D3EFF"/>
    <w:rsid w:val="000D49F5"/>
    <w:rsid w:val="000D4E92"/>
    <w:rsid w:val="000D56DB"/>
    <w:rsid w:val="000D5916"/>
    <w:rsid w:val="000D5BB5"/>
    <w:rsid w:val="000D6526"/>
    <w:rsid w:val="000D7F37"/>
    <w:rsid w:val="000E077F"/>
    <w:rsid w:val="000E19D3"/>
    <w:rsid w:val="000E3711"/>
    <w:rsid w:val="000E37BA"/>
    <w:rsid w:val="000E3F58"/>
    <w:rsid w:val="000E467C"/>
    <w:rsid w:val="000E47C7"/>
    <w:rsid w:val="000E489C"/>
    <w:rsid w:val="000E4D99"/>
    <w:rsid w:val="000E52F9"/>
    <w:rsid w:val="000E577E"/>
    <w:rsid w:val="000E57D5"/>
    <w:rsid w:val="000E5AC4"/>
    <w:rsid w:val="000E5C1F"/>
    <w:rsid w:val="000E5F1C"/>
    <w:rsid w:val="000E6341"/>
    <w:rsid w:val="000E67DF"/>
    <w:rsid w:val="000E728E"/>
    <w:rsid w:val="000F0BAF"/>
    <w:rsid w:val="000F0C19"/>
    <w:rsid w:val="000F1789"/>
    <w:rsid w:val="000F18C9"/>
    <w:rsid w:val="000F1BB0"/>
    <w:rsid w:val="000F278C"/>
    <w:rsid w:val="000F2E84"/>
    <w:rsid w:val="000F37CB"/>
    <w:rsid w:val="000F4682"/>
    <w:rsid w:val="000F529F"/>
    <w:rsid w:val="000F63B9"/>
    <w:rsid w:val="000F743C"/>
    <w:rsid w:val="00100512"/>
    <w:rsid w:val="001008AA"/>
    <w:rsid w:val="00101AA1"/>
    <w:rsid w:val="001031B2"/>
    <w:rsid w:val="0010422F"/>
    <w:rsid w:val="0010439A"/>
    <w:rsid w:val="001044C2"/>
    <w:rsid w:val="001050CA"/>
    <w:rsid w:val="001066BF"/>
    <w:rsid w:val="0010683F"/>
    <w:rsid w:val="00106D80"/>
    <w:rsid w:val="00110024"/>
    <w:rsid w:val="00111B9F"/>
    <w:rsid w:val="001128EE"/>
    <w:rsid w:val="00112F63"/>
    <w:rsid w:val="00113EE3"/>
    <w:rsid w:val="001142F0"/>
    <w:rsid w:val="00114661"/>
    <w:rsid w:val="00115CB2"/>
    <w:rsid w:val="00116598"/>
    <w:rsid w:val="00116B2A"/>
    <w:rsid w:val="00116DA0"/>
    <w:rsid w:val="00117785"/>
    <w:rsid w:val="00117E0A"/>
    <w:rsid w:val="0012091C"/>
    <w:rsid w:val="00120F11"/>
    <w:rsid w:val="001223B6"/>
    <w:rsid w:val="00122966"/>
    <w:rsid w:val="0012381F"/>
    <w:rsid w:val="00123C93"/>
    <w:rsid w:val="00124EF7"/>
    <w:rsid w:val="00124FA6"/>
    <w:rsid w:val="001254C2"/>
    <w:rsid w:val="001257DE"/>
    <w:rsid w:val="001278CC"/>
    <w:rsid w:val="00127F31"/>
    <w:rsid w:val="001312BE"/>
    <w:rsid w:val="0013250C"/>
    <w:rsid w:val="0013287B"/>
    <w:rsid w:val="001330EC"/>
    <w:rsid w:val="0013356E"/>
    <w:rsid w:val="0013391A"/>
    <w:rsid w:val="00133E1E"/>
    <w:rsid w:val="00133E55"/>
    <w:rsid w:val="00133F51"/>
    <w:rsid w:val="001345FE"/>
    <w:rsid w:val="001348EB"/>
    <w:rsid w:val="001360EB"/>
    <w:rsid w:val="0013642B"/>
    <w:rsid w:val="00136B72"/>
    <w:rsid w:val="00136B9D"/>
    <w:rsid w:val="00137DDB"/>
    <w:rsid w:val="00140155"/>
    <w:rsid w:val="001402F4"/>
    <w:rsid w:val="00140D9A"/>
    <w:rsid w:val="00141048"/>
    <w:rsid w:val="001416C0"/>
    <w:rsid w:val="00141740"/>
    <w:rsid w:val="001418D1"/>
    <w:rsid w:val="0014227E"/>
    <w:rsid w:val="00142550"/>
    <w:rsid w:val="00142CE3"/>
    <w:rsid w:val="001435A6"/>
    <w:rsid w:val="00144389"/>
    <w:rsid w:val="0014462A"/>
    <w:rsid w:val="001446C7"/>
    <w:rsid w:val="0014470C"/>
    <w:rsid w:val="00145895"/>
    <w:rsid w:val="0014647A"/>
    <w:rsid w:val="00146654"/>
    <w:rsid w:val="001466C1"/>
    <w:rsid w:val="00147CAB"/>
    <w:rsid w:val="00150025"/>
    <w:rsid w:val="001513A4"/>
    <w:rsid w:val="001533C5"/>
    <w:rsid w:val="001535FA"/>
    <w:rsid w:val="00153AAB"/>
    <w:rsid w:val="00154354"/>
    <w:rsid w:val="00154B33"/>
    <w:rsid w:val="00154DDC"/>
    <w:rsid w:val="001560CA"/>
    <w:rsid w:val="00156716"/>
    <w:rsid w:val="00156C57"/>
    <w:rsid w:val="0015706E"/>
    <w:rsid w:val="0015754D"/>
    <w:rsid w:val="00157700"/>
    <w:rsid w:val="00157DF6"/>
    <w:rsid w:val="00157FA9"/>
    <w:rsid w:val="00160D84"/>
    <w:rsid w:val="00161DF6"/>
    <w:rsid w:val="001630E9"/>
    <w:rsid w:val="00163265"/>
    <w:rsid w:val="0016336F"/>
    <w:rsid w:val="001635E2"/>
    <w:rsid w:val="00163BA6"/>
    <w:rsid w:val="00163FF1"/>
    <w:rsid w:val="00164490"/>
    <w:rsid w:val="00164A16"/>
    <w:rsid w:val="00164ED4"/>
    <w:rsid w:val="0016539A"/>
    <w:rsid w:val="00166304"/>
    <w:rsid w:val="00166432"/>
    <w:rsid w:val="00166B5B"/>
    <w:rsid w:val="00167373"/>
    <w:rsid w:val="0016744E"/>
    <w:rsid w:val="001674DD"/>
    <w:rsid w:val="00167BE7"/>
    <w:rsid w:val="00171489"/>
    <w:rsid w:val="0017212D"/>
    <w:rsid w:val="0017289B"/>
    <w:rsid w:val="00172A9F"/>
    <w:rsid w:val="00173058"/>
    <w:rsid w:val="001736E1"/>
    <w:rsid w:val="00174058"/>
    <w:rsid w:val="001741C1"/>
    <w:rsid w:val="00175666"/>
    <w:rsid w:val="00175B28"/>
    <w:rsid w:val="00176E86"/>
    <w:rsid w:val="0017729B"/>
    <w:rsid w:val="001776C9"/>
    <w:rsid w:val="001778D3"/>
    <w:rsid w:val="00180529"/>
    <w:rsid w:val="00181A90"/>
    <w:rsid w:val="00181AED"/>
    <w:rsid w:val="00181B36"/>
    <w:rsid w:val="00182247"/>
    <w:rsid w:val="001822DE"/>
    <w:rsid w:val="00182BC2"/>
    <w:rsid w:val="0018384B"/>
    <w:rsid w:val="001839D3"/>
    <w:rsid w:val="00183A9B"/>
    <w:rsid w:val="00184301"/>
    <w:rsid w:val="0018468C"/>
    <w:rsid w:val="00184A2F"/>
    <w:rsid w:val="00184D3A"/>
    <w:rsid w:val="0018597C"/>
    <w:rsid w:val="00185F8F"/>
    <w:rsid w:val="00186B2E"/>
    <w:rsid w:val="001877D3"/>
    <w:rsid w:val="00187F06"/>
    <w:rsid w:val="0019092C"/>
    <w:rsid w:val="0019163F"/>
    <w:rsid w:val="00191881"/>
    <w:rsid w:val="001918BA"/>
    <w:rsid w:val="00192F7D"/>
    <w:rsid w:val="001937DF"/>
    <w:rsid w:val="001940D1"/>
    <w:rsid w:val="00195A1D"/>
    <w:rsid w:val="00195B9A"/>
    <w:rsid w:val="00195CBD"/>
    <w:rsid w:val="00196454"/>
    <w:rsid w:val="00196491"/>
    <w:rsid w:val="00196986"/>
    <w:rsid w:val="00196AF0"/>
    <w:rsid w:val="00196DE2"/>
    <w:rsid w:val="0019723D"/>
    <w:rsid w:val="001A06ED"/>
    <w:rsid w:val="001A0743"/>
    <w:rsid w:val="001A20FA"/>
    <w:rsid w:val="001A297F"/>
    <w:rsid w:val="001A2ECE"/>
    <w:rsid w:val="001A3439"/>
    <w:rsid w:val="001A3A59"/>
    <w:rsid w:val="001A3AC5"/>
    <w:rsid w:val="001A4769"/>
    <w:rsid w:val="001A4B82"/>
    <w:rsid w:val="001A4BE1"/>
    <w:rsid w:val="001A51CB"/>
    <w:rsid w:val="001A54C3"/>
    <w:rsid w:val="001A5B6B"/>
    <w:rsid w:val="001A5EC1"/>
    <w:rsid w:val="001A6D2F"/>
    <w:rsid w:val="001B03A2"/>
    <w:rsid w:val="001B04C9"/>
    <w:rsid w:val="001B0534"/>
    <w:rsid w:val="001B0B8B"/>
    <w:rsid w:val="001B2E31"/>
    <w:rsid w:val="001B2E7B"/>
    <w:rsid w:val="001B3001"/>
    <w:rsid w:val="001B33C4"/>
    <w:rsid w:val="001B3A43"/>
    <w:rsid w:val="001B4042"/>
    <w:rsid w:val="001B41E9"/>
    <w:rsid w:val="001B466A"/>
    <w:rsid w:val="001B516B"/>
    <w:rsid w:val="001B6035"/>
    <w:rsid w:val="001B6956"/>
    <w:rsid w:val="001B6DD1"/>
    <w:rsid w:val="001B729B"/>
    <w:rsid w:val="001C1199"/>
    <w:rsid w:val="001C18EB"/>
    <w:rsid w:val="001C2018"/>
    <w:rsid w:val="001C206E"/>
    <w:rsid w:val="001C24A3"/>
    <w:rsid w:val="001C2AEB"/>
    <w:rsid w:val="001C2D25"/>
    <w:rsid w:val="001C3184"/>
    <w:rsid w:val="001C3987"/>
    <w:rsid w:val="001C40EA"/>
    <w:rsid w:val="001C43BC"/>
    <w:rsid w:val="001C4401"/>
    <w:rsid w:val="001C4486"/>
    <w:rsid w:val="001C4741"/>
    <w:rsid w:val="001C4883"/>
    <w:rsid w:val="001C50DF"/>
    <w:rsid w:val="001C565A"/>
    <w:rsid w:val="001C5C86"/>
    <w:rsid w:val="001C5E57"/>
    <w:rsid w:val="001C6513"/>
    <w:rsid w:val="001C6B85"/>
    <w:rsid w:val="001C6EBC"/>
    <w:rsid w:val="001C7DE6"/>
    <w:rsid w:val="001D013D"/>
    <w:rsid w:val="001D145E"/>
    <w:rsid w:val="001D157C"/>
    <w:rsid w:val="001D2200"/>
    <w:rsid w:val="001D37B1"/>
    <w:rsid w:val="001D3886"/>
    <w:rsid w:val="001D3CF4"/>
    <w:rsid w:val="001D3DF7"/>
    <w:rsid w:val="001D478D"/>
    <w:rsid w:val="001D47A1"/>
    <w:rsid w:val="001D512A"/>
    <w:rsid w:val="001D5831"/>
    <w:rsid w:val="001E053E"/>
    <w:rsid w:val="001E1013"/>
    <w:rsid w:val="001E11AC"/>
    <w:rsid w:val="001E1421"/>
    <w:rsid w:val="001E16C5"/>
    <w:rsid w:val="001E185D"/>
    <w:rsid w:val="001E2349"/>
    <w:rsid w:val="001E366C"/>
    <w:rsid w:val="001E3B4E"/>
    <w:rsid w:val="001E429F"/>
    <w:rsid w:val="001E442A"/>
    <w:rsid w:val="001E4607"/>
    <w:rsid w:val="001E4E5A"/>
    <w:rsid w:val="001E5543"/>
    <w:rsid w:val="001E62B2"/>
    <w:rsid w:val="001F069E"/>
    <w:rsid w:val="001F07DB"/>
    <w:rsid w:val="001F0828"/>
    <w:rsid w:val="001F0859"/>
    <w:rsid w:val="001F0AA6"/>
    <w:rsid w:val="001F0DEC"/>
    <w:rsid w:val="001F0E73"/>
    <w:rsid w:val="001F135C"/>
    <w:rsid w:val="001F1975"/>
    <w:rsid w:val="001F1E6B"/>
    <w:rsid w:val="001F2126"/>
    <w:rsid w:val="001F22EE"/>
    <w:rsid w:val="001F26E6"/>
    <w:rsid w:val="001F279B"/>
    <w:rsid w:val="001F2801"/>
    <w:rsid w:val="001F31AB"/>
    <w:rsid w:val="001F3DF3"/>
    <w:rsid w:val="001F4040"/>
    <w:rsid w:val="001F5361"/>
    <w:rsid w:val="001F5812"/>
    <w:rsid w:val="001F6276"/>
    <w:rsid w:val="001F68C0"/>
    <w:rsid w:val="001F7C35"/>
    <w:rsid w:val="0020012B"/>
    <w:rsid w:val="00200696"/>
    <w:rsid w:val="0020092C"/>
    <w:rsid w:val="0020095F"/>
    <w:rsid w:val="00200B1C"/>
    <w:rsid w:val="00200CCA"/>
    <w:rsid w:val="00200EA3"/>
    <w:rsid w:val="002018CC"/>
    <w:rsid w:val="00201C2B"/>
    <w:rsid w:val="00202E01"/>
    <w:rsid w:val="0020399D"/>
    <w:rsid w:val="00204398"/>
    <w:rsid w:val="0020537C"/>
    <w:rsid w:val="00205679"/>
    <w:rsid w:val="00205BAD"/>
    <w:rsid w:val="00205C7A"/>
    <w:rsid w:val="00205E5B"/>
    <w:rsid w:val="0020649A"/>
    <w:rsid w:val="0021048D"/>
    <w:rsid w:val="002109BA"/>
    <w:rsid w:val="0021114D"/>
    <w:rsid w:val="00211289"/>
    <w:rsid w:val="002117BB"/>
    <w:rsid w:val="00212298"/>
    <w:rsid w:val="002129AB"/>
    <w:rsid w:val="00213269"/>
    <w:rsid w:val="00213520"/>
    <w:rsid w:val="0021380D"/>
    <w:rsid w:val="002144C4"/>
    <w:rsid w:val="00214D83"/>
    <w:rsid w:val="00215636"/>
    <w:rsid w:val="002156ED"/>
    <w:rsid w:val="00215DF2"/>
    <w:rsid w:val="00216DCB"/>
    <w:rsid w:val="00217041"/>
    <w:rsid w:val="002179CD"/>
    <w:rsid w:val="00217D02"/>
    <w:rsid w:val="00217FEA"/>
    <w:rsid w:val="00220447"/>
    <w:rsid w:val="002208CB"/>
    <w:rsid w:val="00220CF1"/>
    <w:rsid w:val="00221CE8"/>
    <w:rsid w:val="00222574"/>
    <w:rsid w:val="00222E4F"/>
    <w:rsid w:val="00223608"/>
    <w:rsid w:val="00223C9F"/>
    <w:rsid w:val="00224103"/>
    <w:rsid w:val="002241C7"/>
    <w:rsid w:val="00224487"/>
    <w:rsid w:val="002244B8"/>
    <w:rsid w:val="002246AD"/>
    <w:rsid w:val="0022631A"/>
    <w:rsid w:val="0022779C"/>
    <w:rsid w:val="00227BCB"/>
    <w:rsid w:val="002308C3"/>
    <w:rsid w:val="00230A7E"/>
    <w:rsid w:val="00230F35"/>
    <w:rsid w:val="00231699"/>
    <w:rsid w:val="002330FA"/>
    <w:rsid w:val="00234595"/>
    <w:rsid w:val="00234B26"/>
    <w:rsid w:val="00234B96"/>
    <w:rsid w:val="002354D8"/>
    <w:rsid w:val="0023632B"/>
    <w:rsid w:val="002363DA"/>
    <w:rsid w:val="00240754"/>
    <w:rsid w:val="0024180B"/>
    <w:rsid w:val="0024377C"/>
    <w:rsid w:val="002449B9"/>
    <w:rsid w:val="00244CA3"/>
    <w:rsid w:val="00244DDB"/>
    <w:rsid w:val="00244E80"/>
    <w:rsid w:val="00245976"/>
    <w:rsid w:val="00245C8A"/>
    <w:rsid w:val="00246A59"/>
    <w:rsid w:val="00246B2F"/>
    <w:rsid w:val="00246B75"/>
    <w:rsid w:val="00246BC6"/>
    <w:rsid w:val="0024714C"/>
    <w:rsid w:val="00247611"/>
    <w:rsid w:val="00247629"/>
    <w:rsid w:val="00251764"/>
    <w:rsid w:val="0025178C"/>
    <w:rsid w:val="0025217E"/>
    <w:rsid w:val="00252716"/>
    <w:rsid w:val="00252918"/>
    <w:rsid w:val="00252E9B"/>
    <w:rsid w:val="002536AC"/>
    <w:rsid w:val="002538C7"/>
    <w:rsid w:val="002543FD"/>
    <w:rsid w:val="00254836"/>
    <w:rsid w:val="00255628"/>
    <w:rsid w:val="00255B65"/>
    <w:rsid w:val="0026013F"/>
    <w:rsid w:val="00260372"/>
    <w:rsid w:val="002604C5"/>
    <w:rsid w:val="00260F13"/>
    <w:rsid w:val="002610D1"/>
    <w:rsid w:val="00261FF5"/>
    <w:rsid w:val="00262487"/>
    <w:rsid w:val="00262D2E"/>
    <w:rsid w:val="00263ACA"/>
    <w:rsid w:val="00263EFF"/>
    <w:rsid w:val="0026411F"/>
    <w:rsid w:val="00264495"/>
    <w:rsid w:val="0026521E"/>
    <w:rsid w:val="00265476"/>
    <w:rsid w:val="00265805"/>
    <w:rsid w:val="002658CF"/>
    <w:rsid w:val="00266F64"/>
    <w:rsid w:val="00267392"/>
    <w:rsid w:val="00267683"/>
    <w:rsid w:val="00267EE1"/>
    <w:rsid w:val="002708F4"/>
    <w:rsid w:val="002712D6"/>
    <w:rsid w:val="002713AF"/>
    <w:rsid w:val="00271511"/>
    <w:rsid w:val="002720C9"/>
    <w:rsid w:val="00272590"/>
    <w:rsid w:val="0027335A"/>
    <w:rsid w:val="00273467"/>
    <w:rsid w:val="00273A9A"/>
    <w:rsid w:val="00273C32"/>
    <w:rsid w:val="00273FC7"/>
    <w:rsid w:val="002741FE"/>
    <w:rsid w:val="0027509B"/>
    <w:rsid w:val="002750FC"/>
    <w:rsid w:val="00275322"/>
    <w:rsid w:val="00275C75"/>
    <w:rsid w:val="00276459"/>
    <w:rsid w:val="0027656C"/>
    <w:rsid w:val="00276618"/>
    <w:rsid w:val="0027666D"/>
    <w:rsid w:val="00276898"/>
    <w:rsid w:val="002769BB"/>
    <w:rsid w:val="00276C01"/>
    <w:rsid w:val="0027734C"/>
    <w:rsid w:val="00280605"/>
    <w:rsid w:val="00281304"/>
    <w:rsid w:val="0028173F"/>
    <w:rsid w:val="00281908"/>
    <w:rsid w:val="00281B9A"/>
    <w:rsid w:val="00281CAC"/>
    <w:rsid w:val="00283CCB"/>
    <w:rsid w:val="002850FC"/>
    <w:rsid w:val="0028523B"/>
    <w:rsid w:val="002858ED"/>
    <w:rsid w:val="00286368"/>
    <w:rsid w:val="002879C3"/>
    <w:rsid w:val="002907A9"/>
    <w:rsid w:val="00290C84"/>
    <w:rsid w:val="00290E95"/>
    <w:rsid w:val="00292C4C"/>
    <w:rsid w:val="002938E4"/>
    <w:rsid w:val="00293B79"/>
    <w:rsid w:val="00293E29"/>
    <w:rsid w:val="00294C9A"/>
    <w:rsid w:val="00295411"/>
    <w:rsid w:val="00296030"/>
    <w:rsid w:val="00296720"/>
    <w:rsid w:val="00296EB6"/>
    <w:rsid w:val="0029782E"/>
    <w:rsid w:val="00297A5E"/>
    <w:rsid w:val="00297C6B"/>
    <w:rsid w:val="00297CF4"/>
    <w:rsid w:val="002A0029"/>
    <w:rsid w:val="002A09A4"/>
    <w:rsid w:val="002A0AAA"/>
    <w:rsid w:val="002A0C0A"/>
    <w:rsid w:val="002A1131"/>
    <w:rsid w:val="002A162F"/>
    <w:rsid w:val="002A1EC4"/>
    <w:rsid w:val="002A2087"/>
    <w:rsid w:val="002A23CE"/>
    <w:rsid w:val="002A2502"/>
    <w:rsid w:val="002A38A0"/>
    <w:rsid w:val="002A413A"/>
    <w:rsid w:val="002A41CB"/>
    <w:rsid w:val="002A5AA9"/>
    <w:rsid w:val="002A6203"/>
    <w:rsid w:val="002A6D79"/>
    <w:rsid w:val="002A6F3D"/>
    <w:rsid w:val="002A6FBA"/>
    <w:rsid w:val="002A700C"/>
    <w:rsid w:val="002A70A2"/>
    <w:rsid w:val="002A70BB"/>
    <w:rsid w:val="002A719C"/>
    <w:rsid w:val="002A77BC"/>
    <w:rsid w:val="002A7E72"/>
    <w:rsid w:val="002B05BC"/>
    <w:rsid w:val="002B0C4B"/>
    <w:rsid w:val="002B0EE8"/>
    <w:rsid w:val="002B1C30"/>
    <w:rsid w:val="002B28AE"/>
    <w:rsid w:val="002B3BE2"/>
    <w:rsid w:val="002B4C50"/>
    <w:rsid w:val="002B5714"/>
    <w:rsid w:val="002B613D"/>
    <w:rsid w:val="002B771B"/>
    <w:rsid w:val="002B7AF3"/>
    <w:rsid w:val="002B7DF2"/>
    <w:rsid w:val="002C02E7"/>
    <w:rsid w:val="002C08CF"/>
    <w:rsid w:val="002C1F5D"/>
    <w:rsid w:val="002C3925"/>
    <w:rsid w:val="002C4836"/>
    <w:rsid w:val="002C596B"/>
    <w:rsid w:val="002C5EA9"/>
    <w:rsid w:val="002C60FE"/>
    <w:rsid w:val="002C617B"/>
    <w:rsid w:val="002C656F"/>
    <w:rsid w:val="002C6F8D"/>
    <w:rsid w:val="002C720D"/>
    <w:rsid w:val="002C7E7D"/>
    <w:rsid w:val="002D0FBA"/>
    <w:rsid w:val="002D10ED"/>
    <w:rsid w:val="002D24B4"/>
    <w:rsid w:val="002D2CAE"/>
    <w:rsid w:val="002D47BA"/>
    <w:rsid w:val="002D4930"/>
    <w:rsid w:val="002D4DE6"/>
    <w:rsid w:val="002D5005"/>
    <w:rsid w:val="002D6330"/>
    <w:rsid w:val="002D639E"/>
    <w:rsid w:val="002D7E4F"/>
    <w:rsid w:val="002E09B9"/>
    <w:rsid w:val="002E10D1"/>
    <w:rsid w:val="002E1FCF"/>
    <w:rsid w:val="002E3746"/>
    <w:rsid w:val="002E3BF7"/>
    <w:rsid w:val="002E407A"/>
    <w:rsid w:val="002E492E"/>
    <w:rsid w:val="002E4AFA"/>
    <w:rsid w:val="002E51A9"/>
    <w:rsid w:val="002E56BF"/>
    <w:rsid w:val="002E6004"/>
    <w:rsid w:val="002E633B"/>
    <w:rsid w:val="002E6D64"/>
    <w:rsid w:val="002E6E00"/>
    <w:rsid w:val="002F0D0F"/>
    <w:rsid w:val="002F1069"/>
    <w:rsid w:val="002F1269"/>
    <w:rsid w:val="002F1BB7"/>
    <w:rsid w:val="002F1CEF"/>
    <w:rsid w:val="002F23FE"/>
    <w:rsid w:val="002F2EBE"/>
    <w:rsid w:val="002F31AF"/>
    <w:rsid w:val="002F49B9"/>
    <w:rsid w:val="002F5237"/>
    <w:rsid w:val="002F602E"/>
    <w:rsid w:val="002F6684"/>
    <w:rsid w:val="002F66A1"/>
    <w:rsid w:val="002F7D7F"/>
    <w:rsid w:val="00300475"/>
    <w:rsid w:val="003004DE"/>
    <w:rsid w:val="00300EE9"/>
    <w:rsid w:val="003018B4"/>
    <w:rsid w:val="00301FC0"/>
    <w:rsid w:val="00303139"/>
    <w:rsid w:val="00304A19"/>
    <w:rsid w:val="00304A1D"/>
    <w:rsid w:val="0030556E"/>
    <w:rsid w:val="00305873"/>
    <w:rsid w:val="00305A4A"/>
    <w:rsid w:val="00305C18"/>
    <w:rsid w:val="00305C3F"/>
    <w:rsid w:val="0030642A"/>
    <w:rsid w:val="00306DE9"/>
    <w:rsid w:val="00310817"/>
    <w:rsid w:val="00311470"/>
    <w:rsid w:val="003115CB"/>
    <w:rsid w:val="00311A84"/>
    <w:rsid w:val="0031295A"/>
    <w:rsid w:val="00312B47"/>
    <w:rsid w:val="00312DAF"/>
    <w:rsid w:val="00312EC9"/>
    <w:rsid w:val="00313F6E"/>
    <w:rsid w:val="003146CB"/>
    <w:rsid w:val="00314DCC"/>
    <w:rsid w:val="003164A7"/>
    <w:rsid w:val="00316CAB"/>
    <w:rsid w:val="00316D4A"/>
    <w:rsid w:val="00316D9B"/>
    <w:rsid w:val="00316F6A"/>
    <w:rsid w:val="003177B9"/>
    <w:rsid w:val="003211D2"/>
    <w:rsid w:val="00321378"/>
    <w:rsid w:val="003215BC"/>
    <w:rsid w:val="003219BD"/>
    <w:rsid w:val="00323E02"/>
    <w:rsid w:val="00324C6C"/>
    <w:rsid w:val="00325284"/>
    <w:rsid w:val="003252FF"/>
    <w:rsid w:val="0032535D"/>
    <w:rsid w:val="003257BE"/>
    <w:rsid w:val="00325BA1"/>
    <w:rsid w:val="00325DAB"/>
    <w:rsid w:val="0032675B"/>
    <w:rsid w:val="0032785E"/>
    <w:rsid w:val="003311AA"/>
    <w:rsid w:val="0033135D"/>
    <w:rsid w:val="0033163C"/>
    <w:rsid w:val="00333158"/>
    <w:rsid w:val="00333178"/>
    <w:rsid w:val="003338B3"/>
    <w:rsid w:val="0033391D"/>
    <w:rsid w:val="003343FA"/>
    <w:rsid w:val="00334426"/>
    <w:rsid w:val="003345DC"/>
    <w:rsid w:val="00335E7D"/>
    <w:rsid w:val="0033673C"/>
    <w:rsid w:val="003375E4"/>
    <w:rsid w:val="003376DD"/>
    <w:rsid w:val="00337759"/>
    <w:rsid w:val="00340FA7"/>
    <w:rsid w:val="00341386"/>
    <w:rsid w:val="0034212B"/>
    <w:rsid w:val="00342A52"/>
    <w:rsid w:val="00342E3B"/>
    <w:rsid w:val="00342E7E"/>
    <w:rsid w:val="003437F5"/>
    <w:rsid w:val="00343992"/>
    <w:rsid w:val="00343DF7"/>
    <w:rsid w:val="00344191"/>
    <w:rsid w:val="003443D9"/>
    <w:rsid w:val="0034476C"/>
    <w:rsid w:val="003448F5"/>
    <w:rsid w:val="00344BC2"/>
    <w:rsid w:val="00344EC6"/>
    <w:rsid w:val="00345EFA"/>
    <w:rsid w:val="003466E0"/>
    <w:rsid w:val="00346743"/>
    <w:rsid w:val="003467A3"/>
    <w:rsid w:val="00347772"/>
    <w:rsid w:val="0035133E"/>
    <w:rsid w:val="00351541"/>
    <w:rsid w:val="00351606"/>
    <w:rsid w:val="00351B7B"/>
    <w:rsid w:val="00351E4A"/>
    <w:rsid w:val="00351F2F"/>
    <w:rsid w:val="003525B5"/>
    <w:rsid w:val="0035274A"/>
    <w:rsid w:val="00352CA6"/>
    <w:rsid w:val="00353DC8"/>
    <w:rsid w:val="00353E58"/>
    <w:rsid w:val="0035571D"/>
    <w:rsid w:val="00356E7E"/>
    <w:rsid w:val="00360CBC"/>
    <w:rsid w:val="003615C5"/>
    <w:rsid w:val="00361DBB"/>
    <w:rsid w:val="00362050"/>
    <w:rsid w:val="00362629"/>
    <w:rsid w:val="00362C1C"/>
    <w:rsid w:val="00362C74"/>
    <w:rsid w:val="00363813"/>
    <w:rsid w:val="00365266"/>
    <w:rsid w:val="0036561E"/>
    <w:rsid w:val="0036615C"/>
    <w:rsid w:val="00366C5B"/>
    <w:rsid w:val="00366C95"/>
    <w:rsid w:val="003677A0"/>
    <w:rsid w:val="00367A5F"/>
    <w:rsid w:val="00367B73"/>
    <w:rsid w:val="00367F53"/>
    <w:rsid w:val="00370184"/>
    <w:rsid w:val="00370565"/>
    <w:rsid w:val="00370673"/>
    <w:rsid w:val="00370962"/>
    <w:rsid w:val="00372592"/>
    <w:rsid w:val="00372BC1"/>
    <w:rsid w:val="00373877"/>
    <w:rsid w:val="003743C5"/>
    <w:rsid w:val="00374A49"/>
    <w:rsid w:val="0037561D"/>
    <w:rsid w:val="00376B87"/>
    <w:rsid w:val="00377386"/>
    <w:rsid w:val="00377E8C"/>
    <w:rsid w:val="003804F8"/>
    <w:rsid w:val="00380584"/>
    <w:rsid w:val="00380C62"/>
    <w:rsid w:val="003815E6"/>
    <w:rsid w:val="00381796"/>
    <w:rsid w:val="00381936"/>
    <w:rsid w:val="003824F8"/>
    <w:rsid w:val="003828CF"/>
    <w:rsid w:val="00382B00"/>
    <w:rsid w:val="00382D4C"/>
    <w:rsid w:val="00383002"/>
    <w:rsid w:val="00383872"/>
    <w:rsid w:val="00383DD5"/>
    <w:rsid w:val="003844B2"/>
    <w:rsid w:val="00384C82"/>
    <w:rsid w:val="00385822"/>
    <w:rsid w:val="00385C79"/>
    <w:rsid w:val="00386EB0"/>
    <w:rsid w:val="00387552"/>
    <w:rsid w:val="00387985"/>
    <w:rsid w:val="003900E5"/>
    <w:rsid w:val="0039102F"/>
    <w:rsid w:val="0039111C"/>
    <w:rsid w:val="003926DD"/>
    <w:rsid w:val="003930EB"/>
    <w:rsid w:val="003933A3"/>
    <w:rsid w:val="00393D66"/>
    <w:rsid w:val="00393FDF"/>
    <w:rsid w:val="00394144"/>
    <w:rsid w:val="003943F2"/>
    <w:rsid w:val="003950BB"/>
    <w:rsid w:val="00396053"/>
    <w:rsid w:val="003965A3"/>
    <w:rsid w:val="003971CB"/>
    <w:rsid w:val="00397E68"/>
    <w:rsid w:val="003A2752"/>
    <w:rsid w:val="003A351C"/>
    <w:rsid w:val="003A3562"/>
    <w:rsid w:val="003A41DF"/>
    <w:rsid w:val="003A46EB"/>
    <w:rsid w:val="003A4FAC"/>
    <w:rsid w:val="003A60A3"/>
    <w:rsid w:val="003A6A3C"/>
    <w:rsid w:val="003A6C45"/>
    <w:rsid w:val="003A73EE"/>
    <w:rsid w:val="003A7D87"/>
    <w:rsid w:val="003B0D55"/>
    <w:rsid w:val="003B1485"/>
    <w:rsid w:val="003B2950"/>
    <w:rsid w:val="003B29D7"/>
    <w:rsid w:val="003B2F16"/>
    <w:rsid w:val="003B3DED"/>
    <w:rsid w:val="003B4A38"/>
    <w:rsid w:val="003B4DBE"/>
    <w:rsid w:val="003B5983"/>
    <w:rsid w:val="003B6145"/>
    <w:rsid w:val="003B65A3"/>
    <w:rsid w:val="003B6D1D"/>
    <w:rsid w:val="003B7A5D"/>
    <w:rsid w:val="003B7E48"/>
    <w:rsid w:val="003C0B84"/>
    <w:rsid w:val="003C1A5A"/>
    <w:rsid w:val="003C2E84"/>
    <w:rsid w:val="003C308F"/>
    <w:rsid w:val="003C39E1"/>
    <w:rsid w:val="003C3E39"/>
    <w:rsid w:val="003C41A9"/>
    <w:rsid w:val="003C4A17"/>
    <w:rsid w:val="003C4DCA"/>
    <w:rsid w:val="003C7515"/>
    <w:rsid w:val="003C7C6E"/>
    <w:rsid w:val="003D016B"/>
    <w:rsid w:val="003D043C"/>
    <w:rsid w:val="003D0986"/>
    <w:rsid w:val="003D1024"/>
    <w:rsid w:val="003D1880"/>
    <w:rsid w:val="003D1F0C"/>
    <w:rsid w:val="003D207E"/>
    <w:rsid w:val="003D2755"/>
    <w:rsid w:val="003D2C8A"/>
    <w:rsid w:val="003D3068"/>
    <w:rsid w:val="003D3C08"/>
    <w:rsid w:val="003D418D"/>
    <w:rsid w:val="003D4614"/>
    <w:rsid w:val="003D4799"/>
    <w:rsid w:val="003D487C"/>
    <w:rsid w:val="003D5CC3"/>
    <w:rsid w:val="003D6970"/>
    <w:rsid w:val="003D6CB0"/>
    <w:rsid w:val="003D70CF"/>
    <w:rsid w:val="003D7AAC"/>
    <w:rsid w:val="003D7D75"/>
    <w:rsid w:val="003E0E3F"/>
    <w:rsid w:val="003E14BF"/>
    <w:rsid w:val="003E1755"/>
    <w:rsid w:val="003E265B"/>
    <w:rsid w:val="003E2DCE"/>
    <w:rsid w:val="003E33ED"/>
    <w:rsid w:val="003E49CB"/>
    <w:rsid w:val="003E51E0"/>
    <w:rsid w:val="003E568A"/>
    <w:rsid w:val="003E61FB"/>
    <w:rsid w:val="003E7876"/>
    <w:rsid w:val="003F09CD"/>
    <w:rsid w:val="003F12EB"/>
    <w:rsid w:val="003F15CE"/>
    <w:rsid w:val="003F25B1"/>
    <w:rsid w:val="003F2798"/>
    <w:rsid w:val="003F34BF"/>
    <w:rsid w:val="003F406C"/>
    <w:rsid w:val="003F4769"/>
    <w:rsid w:val="003F4FD3"/>
    <w:rsid w:val="003F56B7"/>
    <w:rsid w:val="003F57D6"/>
    <w:rsid w:val="003F5CF5"/>
    <w:rsid w:val="003F6148"/>
    <w:rsid w:val="003F614E"/>
    <w:rsid w:val="003F6540"/>
    <w:rsid w:val="003F6BB6"/>
    <w:rsid w:val="003F6BC9"/>
    <w:rsid w:val="003F737F"/>
    <w:rsid w:val="003F7B60"/>
    <w:rsid w:val="0040022C"/>
    <w:rsid w:val="0040090B"/>
    <w:rsid w:val="004010A3"/>
    <w:rsid w:val="00401265"/>
    <w:rsid w:val="004025B7"/>
    <w:rsid w:val="0040315B"/>
    <w:rsid w:val="004042CC"/>
    <w:rsid w:val="00404369"/>
    <w:rsid w:val="0040445E"/>
    <w:rsid w:val="004050BF"/>
    <w:rsid w:val="004052F7"/>
    <w:rsid w:val="00405582"/>
    <w:rsid w:val="00405D76"/>
    <w:rsid w:val="00406590"/>
    <w:rsid w:val="004067F8"/>
    <w:rsid w:val="00406A07"/>
    <w:rsid w:val="00407761"/>
    <w:rsid w:val="004077ED"/>
    <w:rsid w:val="00407C22"/>
    <w:rsid w:val="004109BE"/>
    <w:rsid w:val="00411360"/>
    <w:rsid w:val="00411650"/>
    <w:rsid w:val="004119CC"/>
    <w:rsid w:val="00411FAB"/>
    <w:rsid w:val="004129DA"/>
    <w:rsid w:val="00413162"/>
    <w:rsid w:val="004136B2"/>
    <w:rsid w:val="0041375C"/>
    <w:rsid w:val="00413766"/>
    <w:rsid w:val="004142E3"/>
    <w:rsid w:val="00416C53"/>
    <w:rsid w:val="00417D04"/>
    <w:rsid w:val="00417F3D"/>
    <w:rsid w:val="004204A3"/>
    <w:rsid w:val="00421165"/>
    <w:rsid w:val="00421F33"/>
    <w:rsid w:val="00422DE5"/>
    <w:rsid w:val="00422E34"/>
    <w:rsid w:val="00423C10"/>
    <w:rsid w:val="00424925"/>
    <w:rsid w:val="00424D72"/>
    <w:rsid w:val="00425729"/>
    <w:rsid w:val="00425D0A"/>
    <w:rsid w:val="0042610A"/>
    <w:rsid w:val="00426A5D"/>
    <w:rsid w:val="00426ACF"/>
    <w:rsid w:val="00426CCB"/>
    <w:rsid w:val="004300A5"/>
    <w:rsid w:val="00431045"/>
    <w:rsid w:val="00431576"/>
    <w:rsid w:val="00431768"/>
    <w:rsid w:val="00431E3B"/>
    <w:rsid w:val="004321AB"/>
    <w:rsid w:val="00434029"/>
    <w:rsid w:val="00434C49"/>
    <w:rsid w:val="00435113"/>
    <w:rsid w:val="00436220"/>
    <w:rsid w:val="00436E84"/>
    <w:rsid w:val="00436F9B"/>
    <w:rsid w:val="00437327"/>
    <w:rsid w:val="004404C0"/>
    <w:rsid w:val="00442160"/>
    <w:rsid w:val="00442285"/>
    <w:rsid w:val="0044295E"/>
    <w:rsid w:val="00442D70"/>
    <w:rsid w:val="00444156"/>
    <w:rsid w:val="00444705"/>
    <w:rsid w:val="00444E7D"/>
    <w:rsid w:val="00444EDC"/>
    <w:rsid w:val="00445D2A"/>
    <w:rsid w:val="0044697D"/>
    <w:rsid w:val="00446CD6"/>
    <w:rsid w:val="0044711F"/>
    <w:rsid w:val="00447C8B"/>
    <w:rsid w:val="00451228"/>
    <w:rsid w:val="00451602"/>
    <w:rsid w:val="004516AC"/>
    <w:rsid w:val="00451700"/>
    <w:rsid w:val="00451EF9"/>
    <w:rsid w:val="00452ACE"/>
    <w:rsid w:val="004547DD"/>
    <w:rsid w:val="00454969"/>
    <w:rsid w:val="00454B8F"/>
    <w:rsid w:val="00454F91"/>
    <w:rsid w:val="004559B3"/>
    <w:rsid w:val="00455DA0"/>
    <w:rsid w:val="004567B3"/>
    <w:rsid w:val="00457B60"/>
    <w:rsid w:val="004606BA"/>
    <w:rsid w:val="00460B33"/>
    <w:rsid w:val="004612CF"/>
    <w:rsid w:val="004618B1"/>
    <w:rsid w:val="00462A4F"/>
    <w:rsid w:val="0046377A"/>
    <w:rsid w:val="004649E4"/>
    <w:rsid w:val="00465F64"/>
    <w:rsid w:val="004662DD"/>
    <w:rsid w:val="0047034F"/>
    <w:rsid w:val="0047070C"/>
    <w:rsid w:val="00470865"/>
    <w:rsid w:val="004717FA"/>
    <w:rsid w:val="00471B4B"/>
    <w:rsid w:val="00471B85"/>
    <w:rsid w:val="004725C4"/>
    <w:rsid w:val="004737C7"/>
    <w:rsid w:val="0047384E"/>
    <w:rsid w:val="0047645B"/>
    <w:rsid w:val="00476857"/>
    <w:rsid w:val="004779C5"/>
    <w:rsid w:val="00477DE1"/>
    <w:rsid w:val="00480AE5"/>
    <w:rsid w:val="0048157A"/>
    <w:rsid w:val="00481AA9"/>
    <w:rsid w:val="004824FE"/>
    <w:rsid w:val="00482FD2"/>
    <w:rsid w:val="00483596"/>
    <w:rsid w:val="004839EB"/>
    <w:rsid w:val="00483E43"/>
    <w:rsid w:val="00484A94"/>
    <w:rsid w:val="00484AE1"/>
    <w:rsid w:val="00485020"/>
    <w:rsid w:val="0048588C"/>
    <w:rsid w:val="00485D09"/>
    <w:rsid w:val="0048622F"/>
    <w:rsid w:val="004867E7"/>
    <w:rsid w:val="00487900"/>
    <w:rsid w:val="00490196"/>
    <w:rsid w:val="00490BFC"/>
    <w:rsid w:val="00490DED"/>
    <w:rsid w:val="00491BE7"/>
    <w:rsid w:val="004921FD"/>
    <w:rsid w:val="00493F73"/>
    <w:rsid w:val="004942FC"/>
    <w:rsid w:val="00494472"/>
    <w:rsid w:val="00494AB7"/>
    <w:rsid w:val="00494F75"/>
    <w:rsid w:val="00496340"/>
    <w:rsid w:val="00496466"/>
    <w:rsid w:val="004A0210"/>
    <w:rsid w:val="004A0A45"/>
    <w:rsid w:val="004A0E7D"/>
    <w:rsid w:val="004A2664"/>
    <w:rsid w:val="004A2904"/>
    <w:rsid w:val="004A2B5C"/>
    <w:rsid w:val="004A3386"/>
    <w:rsid w:val="004A3905"/>
    <w:rsid w:val="004A3F59"/>
    <w:rsid w:val="004A3FA4"/>
    <w:rsid w:val="004A4673"/>
    <w:rsid w:val="004A4EA6"/>
    <w:rsid w:val="004A518E"/>
    <w:rsid w:val="004A5EAC"/>
    <w:rsid w:val="004A6460"/>
    <w:rsid w:val="004A6B90"/>
    <w:rsid w:val="004A7631"/>
    <w:rsid w:val="004A7ADB"/>
    <w:rsid w:val="004B1270"/>
    <w:rsid w:val="004B1F53"/>
    <w:rsid w:val="004B1FC6"/>
    <w:rsid w:val="004B2E9A"/>
    <w:rsid w:val="004B3010"/>
    <w:rsid w:val="004B4043"/>
    <w:rsid w:val="004B54E0"/>
    <w:rsid w:val="004B5788"/>
    <w:rsid w:val="004B5B01"/>
    <w:rsid w:val="004B6FF4"/>
    <w:rsid w:val="004B7B76"/>
    <w:rsid w:val="004B7DD2"/>
    <w:rsid w:val="004B7E10"/>
    <w:rsid w:val="004B7E1A"/>
    <w:rsid w:val="004C0A2E"/>
    <w:rsid w:val="004C0C1E"/>
    <w:rsid w:val="004C12F4"/>
    <w:rsid w:val="004C1845"/>
    <w:rsid w:val="004C28CD"/>
    <w:rsid w:val="004C321E"/>
    <w:rsid w:val="004C39BE"/>
    <w:rsid w:val="004C4772"/>
    <w:rsid w:val="004C536B"/>
    <w:rsid w:val="004C570A"/>
    <w:rsid w:val="004C58D2"/>
    <w:rsid w:val="004C62D0"/>
    <w:rsid w:val="004C65EA"/>
    <w:rsid w:val="004C7474"/>
    <w:rsid w:val="004C7D76"/>
    <w:rsid w:val="004D0227"/>
    <w:rsid w:val="004D0A05"/>
    <w:rsid w:val="004D1D3D"/>
    <w:rsid w:val="004D1E20"/>
    <w:rsid w:val="004D21CD"/>
    <w:rsid w:val="004D23A5"/>
    <w:rsid w:val="004D24BC"/>
    <w:rsid w:val="004D29E3"/>
    <w:rsid w:val="004D2B52"/>
    <w:rsid w:val="004D3247"/>
    <w:rsid w:val="004D3822"/>
    <w:rsid w:val="004D419D"/>
    <w:rsid w:val="004D4655"/>
    <w:rsid w:val="004D742B"/>
    <w:rsid w:val="004E0903"/>
    <w:rsid w:val="004E184A"/>
    <w:rsid w:val="004E1972"/>
    <w:rsid w:val="004E2158"/>
    <w:rsid w:val="004E24E8"/>
    <w:rsid w:val="004E2563"/>
    <w:rsid w:val="004E2AE1"/>
    <w:rsid w:val="004E2BDB"/>
    <w:rsid w:val="004E339F"/>
    <w:rsid w:val="004E3448"/>
    <w:rsid w:val="004E439A"/>
    <w:rsid w:val="004E4851"/>
    <w:rsid w:val="004E54A9"/>
    <w:rsid w:val="004E552F"/>
    <w:rsid w:val="004E5CD8"/>
    <w:rsid w:val="004E5D6F"/>
    <w:rsid w:val="004E5FE2"/>
    <w:rsid w:val="004E6796"/>
    <w:rsid w:val="004E6C7E"/>
    <w:rsid w:val="004E7164"/>
    <w:rsid w:val="004E79A7"/>
    <w:rsid w:val="004F08FB"/>
    <w:rsid w:val="004F097F"/>
    <w:rsid w:val="004F1EF9"/>
    <w:rsid w:val="004F2AC4"/>
    <w:rsid w:val="004F3202"/>
    <w:rsid w:val="004F3238"/>
    <w:rsid w:val="004F50E2"/>
    <w:rsid w:val="004F574F"/>
    <w:rsid w:val="004F5C65"/>
    <w:rsid w:val="004F5D5C"/>
    <w:rsid w:val="004F5F35"/>
    <w:rsid w:val="004F6026"/>
    <w:rsid w:val="004F7AC4"/>
    <w:rsid w:val="004F7C15"/>
    <w:rsid w:val="00500E00"/>
    <w:rsid w:val="00501947"/>
    <w:rsid w:val="00502EF0"/>
    <w:rsid w:val="00502EF1"/>
    <w:rsid w:val="00503733"/>
    <w:rsid w:val="00503A06"/>
    <w:rsid w:val="00504275"/>
    <w:rsid w:val="00504837"/>
    <w:rsid w:val="00505B0C"/>
    <w:rsid w:val="00505DBB"/>
    <w:rsid w:val="00507E30"/>
    <w:rsid w:val="005105EB"/>
    <w:rsid w:val="00510BAE"/>
    <w:rsid w:val="0051109B"/>
    <w:rsid w:val="00511A9B"/>
    <w:rsid w:val="00511A9F"/>
    <w:rsid w:val="0051200E"/>
    <w:rsid w:val="00512B7B"/>
    <w:rsid w:val="0051338C"/>
    <w:rsid w:val="00513679"/>
    <w:rsid w:val="0051379C"/>
    <w:rsid w:val="00514160"/>
    <w:rsid w:val="00514660"/>
    <w:rsid w:val="005150EE"/>
    <w:rsid w:val="005153AF"/>
    <w:rsid w:val="00515634"/>
    <w:rsid w:val="00515871"/>
    <w:rsid w:val="005159A2"/>
    <w:rsid w:val="00515A05"/>
    <w:rsid w:val="00515BB0"/>
    <w:rsid w:val="00517BBE"/>
    <w:rsid w:val="0052134E"/>
    <w:rsid w:val="00521454"/>
    <w:rsid w:val="005226C7"/>
    <w:rsid w:val="005229AB"/>
    <w:rsid w:val="00522B49"/>
    <w:rsid w:val="005242B4"/>
    <w:rsid w:val="00524352"/>
    <w:rsid w:val="005243FB"/>
    <w:rsid w:val="00524908"/>
    <w:rsid w:val="005266AD"/>
    <w:rsid w:val="005266E1"/>
    <w:rsid w:val="005266E7"/>
    <w:rsid w:val="00527023"/>
    <w:rsid w:val="00527643"/>
    <w:rsid w:val="00527BAF"/>
    <w:rsid w:val="00527D35"/>
    <w:rsid w:val="00527EAA"/>
    <w:rsid w:val="005313EB"/>
    <w:rsid w:val="00532E8A"/>
    <w:rsid w:val="00534168"/>
    <w:rsid w:val="005341E0"/>
    <w:rsid w:val="00534756"/>
    <w:rsid w:val="0053558C"/>
    <w:rsid w:val="005379B6"/>
    <w:rsid w:val="00540304"/>
    <w:rsid w:val="00540F6D"/>
    <w:rsid w:val="0054117B"/>
    <w:rsid w:val="00541373"/>
    <w:rsid w:val="0054148F"/>
    <w:rsid w:val="00541A4D"/>
    <w:rsid w:val="005420BD"/>
    <w:rsid w:val="005423DC"/>
    <w:rsid w:val="00543232"/>
    <w:rsid w:val="00544140"/>
    <w:rsid w:val="005444C3"/>
    <w:rsid w:val="00544A91"/>
    <w:rsid w:val="00544FA5"/>
    <w:rsid w:val="00545803"/>
    <w:rsid w:val="005464D5"/>
    <w:rsid w:val="0054694C"/>
    <w:rsid w:val="00546B09"/>
    <w:rsid w:val="00546E29"/>
    <w:rsid w:val="0054790E"/>
    <w:rsid w:val="005479B8"/>
    <w:rsid w:val="0055064A"/>
    <w:rsid w:val="00550809"/>
    <w:rsid w:val="00550BDC"/>
    <w:rsid w:val="00550F2A"/>
    <w:rsid w:val="00550F77"/>
    <w:rsid w:val="00551019"/>
    <w:rsid w:val="005510B5"/>
    <w:rsid w:val="0055206E"/>
    <w:rsid w:val="00553439"/>
    <w:rsid w:val="00554818"/>
    <w:rsid w:val="00554AEF"/>
    <w:rsid w:val="00554F28"/>
    <w:rsid w:val="0055658A"/>
    <w:rsid w:val="00557EB4"/>
    <w:rsid w:val="00560222"/>
    <w:rsid w:val="00560BDF"/>
    <w:rsid w:val="00560CF0"/>
    <w:rsid w:val="00561237"/>
    <w:rsid w:val="00561A0F"/>
    <w:rsid w:val="0056277B"/>
    <w:rsid w:val="00563E47"/>
    <w:rsid w:val="0056669A"/>
    <w:rsid w:val="00566B30"/>
    <w:rsid w:val="00567B4A"/>
    <w:rsid w:val="00571360"/>
    <w:rsid w:val="0057192A"/>
    <w:rsid w:val="00572149"/>
    <w:rsid w:val="00572276"/>
    <w:rsid w:val="0057233C"/>
    <w:rsid w:val="00573764"/>
    <w:rsid w:val="005740FC"/>
    <w:rsid w:val="0057553F"/>
    <w:rsid w:val="00576931"/>
    <w:rsid w:val="00576B0A"/>
    <w:rsid w:val="00576DDC"/>
    <w:rsid w:val="00577AE6"/>
    <w:rsid w:val="00577F60"/>
    <w:rsid w:val="00580FD8"/>
    <w:rsid w:val="00581F79"/>
    <w:rsid w:val="00583A30"/>
    <w:rsid w:val="00584174"/>
    <w:rsid w:val="00584183"/>
    <w:rsid w:val="00584A31"/>
    <w:rsid w:val="00584E06"/>
    <w:rsid w:val="00584EF1"/>
    <w:rsid w:val="005867B2"/>
    <w:rsid w:val="00587360"/>
    <w:rsid w:val="00587B6A"/>
    <w:rsid w:val="00590C87"/>
    <w:rsid w:val="0059125B"/>
    <w:rsid w:val="0059264D"/>
    <w:rsid w:val="00593C50"/>
    <w:rsid w:val="0059460A"/>
    <w:rsid w:val="00594DCB"/>
    <w:rsid w:val="00595AB8"/>
    <w:rsid w:val="005961B9"/>
    <w:rsid w:val="00596EC1"/>
    <w:rsid w:val="0059736C"/>
    <w:rsid w:val="00597C22"/>
    <w:rsid w:val="005A004D"/>
    <w:rsid w:val="005A0191"/>
    <w:rsid w:val="005A0DF3"/>
    <w:rsid w:val="005A0E5F"/>
    <w:rsid w:val="005A1494"/>
    <w:rsid w:val="005A272E"/>
    <w:rsid w:val="005A32DB"/>
    <w:rsid w:val="005A35A6"/>
    <w:rsid w:val="005A4AFD"/>
    <w:rsid w:val="005A67E9"/>
    <w:rsid w:val="005A6868"/>
    <w:rsid w:val="005A69ED"/>
    <w:rsid w:val="005A6D1D"/>
    <w:rsid w:val="005A721C"/>
    <w:rsid w:val="005A7418"/>
    <w:rsid w:val="005A7871"/>
    <w:rsid w:val="005A78EE"/>
    <w:rsid w:val="005A7A40"/>
    <w:rsid w:val="005B03CD"/>
    <w:rsid w:val="005B0702"/>
    <w:rsid w:val="005B0786"/>
    <w:rsid w:val="005B0BDB"/>
    <w:rsid w:val="005B0ED1"/>
    <w:rsid w:val="005B11C7"/>
    <w:rsid w:val="005B1CE1"/>
    <w:rsid w:val="005B1FE9"/>
    <w:rsid w:val="005B29C7"/>
    <w:rsid w:val="005B418E"/>
    <w:rsid w:val="005B42A9"/>
    <w:rsid w:val="005B5737"/>
    <w:rsid w:val="005B59BE"/>
    <w:rsid w:val="005B5A92"/>
    <w:rsid w:val="005B6ABB"/>
    <w:rsid w:val="005B6ED0"/>
    <w:rsid w:val="005B6FF5"/>
    <w:rsid w:val="005B718A"/>
    <w:rsid w:val="005B7F8F"/>
    <w:rsid w:val="005C1321"/>
    <w:rsid w:val="005C1CCA"/>
    <w:rsid w:val="005C2136"/>
    <w:rsid w:val="005C221A"/>
    <w:rsid w:val="005C257C"/>
    <w:rsid w:val="005C35CA"/>
    <w:rsid w:val="005C3BC9"/>
    <w:rsid w:val="005C3D75"/>
    <w:rsid w:val="005C3F48"/>
    <w:rsid w:val="005C40AF"/>
    <w:rsid w:val="005C42C2"/>
    <w:rsid w:val="005C45AF"/>
    <w:rsid w:val="005C46A0"/>
    <w:rsid w:val="005C4FAE"/>
    <w:rsid w:val="005C5172"/>
    <w:rsid w:val="005C5369"/>
    <w:rsid w:val="005C54B1"/>
    <w:rsid w:val="005C5941"/>
    <w:rsid w:val="005C5E09"/>
    <w:rsid w:val="005C6A48"/>
    <w:rsid w:val="005C6EFD"/>
    <w:rsid w:val="005C7527"/>
    <w:rsid w:val="005C7C72"/>
    <w:rsid w:val="005C7E54"/>
    <w:rsid w:val="005C7F2E"/>
    <w:rsid w:val="005D1395"/>
    <w:rsid w:val="005D1630"/>
    <w:rsid w:val="005D17AF"/>
    <w:rsid w:val="005D258C"/>
    <w:rsid w:val="005D2982"/>
    <w:rsid w:val="005D3438"/>
    <w:rsid w:val="005D49CB"/>
    <w:rsid w:val="005D535B"/>
    <w:rsid w:val="005D6175"/>
    <w:rsid w:val="005D6BD9"/>
    <w:rsid w:val="005D6F44"/>
    <w:rsid w:val="005D779C"/>
    <w:rsid w:val="005D7CDE"/>
    <w:rsid w:val="005E043D"/>
    <w:rsid w:val="005E080E"/>
    <w:rsid w:val="005E297C"/>
    <w:rsid w:val="005E2D93"/>
    <w:rsid w:val="005E34DD"/>
    <w:rsid w:val="005E3F87"/>
    <w:rsid w:val="005E4179"/>
    <w:rsid w:val="005E4459"/>
    <w:rsid w:val="005E53FE"/>
    <w:rsid w:val="005E6557"/>
    <w:rsid w:val="005E7596"/>
    <w:rsid w:val="005E7785"/>
    <w:rsid w:val="005E7E83"/>
    <w:rsid w:val="005F070B"/>
    <w:rsid w:val="005F1149"/>
    <w:rsid w:val="005F124C"/>
    <w:rsid w:val="005F145B"/>
    <w:rsid w:val="005F1C67"/>
    <w:rsid w:val="005F1EB1"/>
    <w:rsid w:val="005F2801"/>
    <w:rsid w:val="005F286D"/>
    <w:rsid w:val="005F2952"/>
    <w:rsid w:val="005F3261"/>
    <w:rsid w:val="005F45D3"/>
    <w:rsid w:val="005F4DC2"/>
    <w:rsid w:val="005F5A65"/>
    <w:rsid w:val="005F5BB3"/>
    <w:rsid w:val="005F6161"/>
    <w:rsid w:val="005F676C"/>
    <w:rsid w:val="005F69EC"/>
    <w:rsid w:val="005F6B02"/>
    <w:rsid w:val="006000C4"/>
    <w:rsid w:val="0060152A"/>
    <w:rsid w:val="006019B6"/>
    <w:rsid w:val="006021FF"/>
    <w:rsid w:val="006029C8"/>
    <w:rsid w:val="00603E11"/>
    <w:rsid w:val="00604330"/>
    <w:rsid w:val="0060453C"/>
    <w:rsid w:val="00605E41"/>
    <w:rsid w:val="006070F8"/>
    <w:rsid w:val="006075A3"/>
    <w:rsid w:val="0061001F"/>
    <w:rsid w:val="00610A27"/>
    <w:rsid w:val="00610AF7"/>
    <w:rsid w:val="00610F6D"/>
    <w:rsid w:val="0061141A"/>
    <w:rsid w:val="0061254E"/>
    <w:rsid w:val="00613124"/>
    <w:rsid w:val="0061356E"/>
    <w:rsid w:val="00613CEE"/>
    <w:rsid w:val="00614C7A"/>
    <w:rsid w:val="0061500A"/>
    <w:rsid w:val="006159C7"/>
    <w:rsid w:val="00615A50"/>
    <w:rsid w:val="00616293"/>
    <w:rsid w:val="00616645"/>
    <w:rsid w:val="006171C2"/>
    <w:rsid w:val="00617983"/>
    <w:rsid w:val="00620107"/>
    <w:rsid w:val="006201F4"/>
    <w:rsid w:val="00620686"/>
    <w:rsid w:val="00620E45"/>
    <w:rsid w:val="00620E54"/>
    <w:rsid w:val="006212D2"/>
    <w:rsid w:val="00621695"/>
    <w:rsid w:val="00621DB3"/>
    <w:rsid w:val="006221E1"/>
    <w:rsid w:val="00622C55"/>
    <w:rsid w:val="006248D9"/>
    <w:rsid w:val="00624E5C"/>
    <w:rsid w:val="00625C93"/>
    <w:rsid w:val="0062703A"/>
    <w:rsid w:val="006271D0"/>
    <w:rsid w:val="00627A0A"/>
    <w:rsid w:val="00630026"/>
    <w:rsid w:val="00630893"/>
    <w:rsid w:val="00631112"/>
    <w:rsid w:val="00631579"/>
    <w:rsid w:val="00632A42"/>
    <w:rsid w:val="006330D6"/>
    <w:rsid w:val="00633191"/>
    <w:rsid w:val="00633448"/>
    <w:rsid w:val="006339F8"/>
    <w:rsid w:val="00633E26"/>
    <w:rsid w:val="00633EAF"/>
    <w:rsid w:val="006345CE"/>
    <w:rsid w:val="006345FF"/>
    <w:rsid w:val="006347C2"/>
    <w:rsid w:val="00634818"/>
    <w:rsid w:val="00634A98"/>
    <w:rsid w:val="00635075"/>
    <w:rsid w:val="0063591F"/>
    <w:rsid w:val="00635CCA"/>
    <w:rsid w:val="00636010"/>
    <w:rsid w:val="00636448"/>
    <w:rsid w:val="00636BD9"/>
    <w:rsid w:val="006373B7"/>
    <w:rsid w:val="0063757F"/>
    <w:rsid w:val="00637A01"/>
    <w:rsid w:val="00637C27"/>
    <w:rsid w:val="0064020B"/>
    <w:rsid w:val="00640FA4"/>
    <w:rsid w:val="00641793"/>
    <w:rsid w:val="00641CF8"/>
    <w:rsid w:val="00642D51"/>
    <w:rsid w:val="00644754"/>
    <w:rsid w:val="00644C93"/>
    <w:rsid w:val="0064549E"/>
    <w:rsid w:val="00645EDC"/>
    <w:rsid w:val="0064702C"/>
    <w:rsid w:val="006471D6"/>
    <w:rsid w:val="00647310"/>
    <w:rsid w:val="006473F9"/>
    <w:rsid w:val="00647485"/>
    <w:rsid w:val="00647BBA"/>
    <w:rsid w:val="00650FD9"/>
    <w:rsid w:val="00651247"/>
    <w:rsid w:val="006514D2"/>
    <w:rsid w:val="00651733"/>
    <w:rsid w:val="00651969"/>
    <w:rsid w:val="00652745"/>
    <w:rsid w:val="00652D37"/>
    <w:rsid w:val="0065345E"/>
    <w:rsid w:val="0065419A"/>
    <w:rsid w:val="006547EF"/>
    <w:rsid w:val="00654BA9"/>
    <w:rsid w:val="00655384"/>
    <w:rsid w:val="00655992"/>
    <w:rsid w:val="00655BD2"/>
    <w:rsid w:val="0065642F"/>
    <w:rsid w:val="00656537"/>
    <w:rsid w:val="0065746E"/>
    <w:rsid w:val="00657B2C"/>
    <w:rsid w:val="006618E8"/>
    <w:rsid w:val="006634A0"/>
    <w:rsid w:val="006634C4"/>
    <w:rsid w:val="00663FE5"/>
    <w:rsid w:val="006658A0"/>
    <w:rsid w:val="00665B74"/>
    <w:rsid w:val="0066783B"/>
    <w:rsid w:val="0066793B"/>
    <w:rsid w:val="00667C8F"/>
    <w:rsid w:val="00667CAA"/>
    <w:rsid w:val="00670839"/>
    <w:rsid w:val="00670DA1"/>
    <w:rsid w:val="006714FB"/>
    <w:rsid w:val="0067194D"/>
    <w:rsid w:val="00671DEA"/>
    <w:rsid w:val="00671E64"/>
    <w:rsid w:val="0067248A"/>
    <w:rsid w:val="00672F13"/>
    <w:rsid w:val="00674105"/>
    <w:rsid w:val="0067475D"/>
    <w:rsid w:val="00674BC5"/>
    <w:rsid w:val="00675066"/>
    <w:rsid w:val="006754D4"/>
    <w:rsid w:val="0067569B"/>
    <w:rsid w:val="00675943"/>
    <w:rsid w:val="00677A4C"/>
    <w:rsid w:val="00677D73"/>
    <w:rsid w:val="00677F98"/>
    <w:rsid w:val="006807A9"/>
    <w:rsid w:val="00680D6E"/>
    <w:rsid w:val="00680F0A"/>
    <w:rsid w:val="00681CA0"/>
    <w:rsid w:val="006820CE"/>
    <w:rsid w:val="006829DA"/>
    <w:rsid w:val="006838B9"/>
    <w:rsid w:val="00683BE6"/>
    <w:rsid w:val="00683CB6"/>
    <w:rsid w:val="00683E62"/>
    <w:rsid w:val="00684AD5"/>
    <w:rsid w:val="00685374"/>
    <w:rsid w:val="00685982"/>
    <w:rsid w:val="006874F4"/>
    <w:rsid w:val="00687905"/>
    <w:rsid w:val="0069052A"/>
    <w:rsid w:val="00690A91"/>
    <w:rsid w:val="006914A9"/>
    <w:rsid w:val="006921BB"/>
    <w:rsid w:val="0069228A"/>
    <w:rsid w:val="006926B1"/>
    <w:rsid w:val="00692F24"/>
    <w:rsid w:val="00694037"/>
    <w:rsid w:val="006943C4"/>
    <w:rsid w:val="00694985"/>
    <w:rsid w:val="00694BCA"/>
    <w:rsid w:val="00696B60"/>
    <w:rsid w:val="00697390"/>
    <w:rsid w:val="0069786C"/>
    <w:rsid w:val="00697AD6"/>
    <w:rsid w:val="006A0883"/>
    <w:rsid w:val="006A14E0"/>
    <w:rsid w:val="006A14E6"/>
    <w:rsid w:val="006A1F21"/>
    <w:rsid w:val="006A35A5"/>
    <w:rsid w:val="006A3C17"/>
    <w:rsid w:val="006A62F2"/>
    <w:rsid w:val="006A76B3"/>
    <w:rsid w:val="006B0190"/>
    <w:rsid w:val="006B1CF9"/>
    <w:rsid w:val="006B2B9A"/>
    <w:rsid w:val="006B3909"/>
    <w:rsid w:val="006B3912"/>
    <w:rsid w:val="006B3FD5"/>
    <w:rsid w:val="006B4E8F"/>
    <w:rsid w:val="006B508A"/>
    <w:rsid w:val="006B5832"/>
    <w:rsid w:val="006B62F3"/>
    <w:rsid w:val="006B650F"/>
    <w:rsid w:val="006B6BD6"/>
    <w:rsid w:val="006B7229"/>
    <w:rsid w:val="006B776F"/>
    <w:rsid w:val="006B7CCE"/>
    <w:rsid w:val="006C05BA"/>
    <w:rsid w:val="006C12E7"/>
    <w:rsid w:val="006C1B82"/>
    <w:rsid w:val="006C1C77"/>
    <w:rsid w:val="006C1E3E"/>
    <w:rsid w:val="006C4868"/>
    <w:rsid w:val="006C5632"/>
    <w:rsid w:val="006C5FBD"/>
    <w:rsid w:val="006C69FB"/>
    <w:rsid w:val="006C6BFA"/>
    <w:rsid w:val="006C6FAF"/>
    <w:rsid w:val="006C71A4"/>
    <w:rsid w:val="006D1805"/>
    <w:rsid w:val="006D1C99"/>
    <w:rsid w:val="006D249D"/>
    <w:rsid w:val="006D24D0"/>
    <w:rsid w:val="006D36C4"/>
    <w:rsid w:val="006D4462"/>
    <w:rsid w:val="006D4870"/>
    <w:rsid w:val="006D5AE7"/>
    <w:rsid w:val="006D683B"/>
    <w:rsid w:val="006D706D"/>
    <w:rsid w:val="006D75E0"/>
    <w:rsid w:val="006D7B99"/>
    <w:rsid w:val="006D7BEF"/>
    <w:rsid w:val="006E0A23"/>
    <w:rsid w:val="006E0D21"/>
    <w:rsid w:val="006E0DF5"/>
    <w:rsid w:val="006E0EA6"/>
    <w:rsid w:val="006E114C"/>
    <w:rsid w:val="006E11E3"/>
    <w:rsid w:val="006E1322"/>
    <w:rsid w:val="006E14BC"/>
    <w:rsid w:val="006E2061"/>
    <w:rsid w:val="006E2549"/>
    <w:rsid w:val="006E2D1C"/>
    <w:rsid w:val="006E3B61"/>
    <w:rsid w:val="006E3B77"/>
    <w:rsid w:val="006E3D21"/>
    <w:rsid w:val="006E40DA"/>
    <w:rsid w:val="006E4233"/>
    <w:rsid w:val="006E44E4"/>
    <w:rsid w:val="006E4E56"/>
    <w:rsid w:val="006E5508"/>
    <w:rsid w:val="006E61EA"/>
    <w:rsid w:val="006E7637"/>
    <w:rsid w:val="006E79CE"/>
    <w:rsid w:val="006F0369"/>
    <w:rsid w:val="006F03D8"/>
    <w:rsid w:val="006F1502"/>
    <w:rsid w:val="006F2286"/>
    <w:rsid w:val="006F3707"/>
    <w:rsid w:val="006F3C10"/>
    <w:rsid w:val="006F4E22"/>
    <w:rsid w:val="006F5593"/>
    <w:rsid w:val="006F5C16"/>
    <w:rsid w:val="006F6132"/>
    <w:rsid w:val="006F6882"/>
    <w:rsid w:val="006F6F1A"/>
    <w:rsid w:val="006F72DE"/>
    <w:rsid w:val="00700111"/>
    <w:rsid w:val="00700DF3"/>
    <w:rsid w:val="00700E93"/>
    <w:rsid w:val="007015EE"/>
    <w:rsid w:val="0070164F"/>
    <w:rsid w:val="00702855"/>
    <w:rsid w:val="00702B03"/>
    <w:rsid w:val="007038DE"/>
    <w:rsid w:val="00704C1C"/>
    <w:rsid w:val="00704F2C"/>
    <w:rsid w:val="00705108"/>
    <w:rsid w:val="007057FF"/>
    <w:rsid w:val="00705FDD"/>
    <w:rsid w:val="00706083"/>
    <w:rsid w:val="0070617F"/>
    <w:rsid w:val="00707722"/>
    <w:rsid w:val="00710055"/>
    <w:rsid w:val="00710985"/>
    <w:rsid w:val="00710B91"/>
    <w:rsid w:val="0071144F"/>
    <w:rsid w:val="00711883"/>
    <w:rsid w:val="0071196D"/>
    <w:rsid w:val="007119B2"/>
    <w:rsid w:val="00711B5A"/>
    <w:rsid w:val="00713207"/>
    <w:rsid w:val="007140F5"/>
    <w:rsid w:val="007147E4"/>
    <w:rsid w:val="00715AF7"/>
    <w:rsid w:val="007162B7"/>
    <w:rsid w:val="00716CBA"/>
    <w:rsid w:val="00716D7B"/>
    <w:rsid w:val="00717BE2"/>
    <w:rsid w:val="00717F58"/>
    <w:rsid w:val="00720067"/>
    <w:rsid w:val="00720108"/>
    <w:rsid w:val="00720696"/>
    <w:rsid w:val="007221A9"/>
    <w:rsid w:val="00722326"/>
    <w:rsid w:val="0072347F"/>
    <w:rsid w:val="007239F6"/>
    <w:rsid w:val="00723F70"/>
    <w:rsid w:val="00724426"/>
    <w:rsid w:val="00724FDD"/>
    <w:rsid w:val="0072533B"/>
    <w:rsid w:val="00725F0C"/>
    <w:rsid w:val="00726980"/>
    <w:rsid w:val="00727ABE"/>
    <w:rsid w:val="00730331"/>
    <w:rsid w:val="007312C6"/>
    <w:rsid w:val="0073138F"/>
    <w:rsid w:val="0073296C"/>
    <w:rsid w:val="00733551"/>
    <w:rsid w:val="00734024"/>
    <w:rsid w:val="007341A4"/>
    <w:rsid w:val="007347A1"/>
    <w:rsid w:val="00734F16"/>
    <w:rsid w:val="00734F60"/>
    <w:rsid w:val="00735874"/>
    <w:rsid w:val="00735D26"/>
    <w:rsid w:val="00735E98"/>
    <w:rsid w:val="0073628D"/>
    <w:rsid w:val="007364D8"/>
    <w:rsid w:val="00736FF0"/>
    <w:rsid w:val="00737346"/>
    <w:rsid w:val="007375A0"/>
    <w:rsid w:val="00737AB2"/>
    <w:rsid w:val="007400BF"/>
    <w:rsid w:val="00740336"/>
    <w:rsid w:val="007407CC"/>
    <w:rsid w:val="00740E36"/>
    <w:rsid w:val="0074135F"/>
    <w:rsid w:val="00741935"/>
    <w:rsid w:val="00741E2A"/>
    <w:rsid w:val="007425BD"/>
    <w:rsid w:val="007441A2"/>
    <w:rsid w:val="007441C4"/>
    <w:rsid w:val="00744FD0"/>
    <w:rsid w:val="00745DBD"/>
    <w:rsid w:val="00746670"/>
    <w:rsid w:val="00746F6F"/>
    <w:rsid w:val="00747838"/>
    <w:rsid w:val="00750050"/>
    <w:rsid w:val="007500B8"/>
    <w:rsid w:val="00750D99"/>
    <w:rsid w:val="00750EBD"/>
    <w:rsid w:val="00750F70"/>
    <w:rsid w:val="0075152B"/>
    <w:rsid w:val="00751686"/>
    <w:rsid w:val="00751BEC"/>
    <w:rsid w:val="007520A0"/>
    <w:rsid w:val="0075354A"/>
    <w:rsid w:val="00753969"/>
    <w:rsid w:val="00754CE9"/>
    <w:rsid w:val="00754F66"/>
    <w:rsid w:val="00755AA3"/>
    <w:rsid w:val="00755D65"/>
    <w:rsid w:val="00755E25"/>
    <w:rsid w:val="00756768"/>
    <w:rsid w:val="00756810"/>
    <w:rsid w:val="00756DFA"/>
    <w:rsid w:val="00756EF1"/>
    <w:rsid w:val="00757349"/>
    <w:rsid w:val="007605C0"/>
    <w:rsid w:val="007607CE"/>
    <w:rsid w:val="007625E4"/>
    <w:rsid w:val="00762BCA"/>
    <w:rsid w:val="00763D9E"/>
    <w:rsid w:val="00764A6B"/>
    <w:rsid w:val="00764BCD"/>
    <w:rsid w:val="00764CE3"/>
    <w:rsid w:val="007656BA"/>
    <w:rsid w:val="00765C22"/>
    <w:rsid w:val="00766078"/>
    <w:rsid w:val="007670A8"/>
    <w:rsid w:val="00770494"/>
    <w:rsid w:val="00770F5D"/>
    <w:rsid w:val="00771697"/>
    <w:rsid w:val="0077177F"/>
    <w:rsid w:val="00771D71"/>
    <w:rsid w:val="00773785"/>
    <w:rsid w:val="00775292"/>
    <w:rsid w:val="0077536A"/>
    <w:rsid w:val="007759A9"/>
    <w:rsid w:val="0077696B"/>
    <w:rsid w:val="007778EC"/>
    <w:rsid w:val="0078030C"/>
    <w:rsid w:val="0078068D"/>
    <w:rsid w:val="00780B4A"/>
    <w:rsid w:val="00781491"/>
    <w:rsid w:val="007814D8"/>
    <w:rsid w:val="007820ED"/>
    <w:rsid w:val="0078263D"/>
    <w:rsid w:val="00782D9A"/>
    <w:rsid w:val="007835DE"/>
    <w:rsid w:val="00783CCC"/>
    <w:rsid w:val="00784601"/>
    <w:rsid w:val="00784C5C"/>
    <w:rsid w:val="0078553F"/>
    <w:rsid w:val="00786559"/>
    <w:rsid w:val="00786A50"/>
    <w:rsid w:val="00787CCB"/>
    <w:rsid w:val="00787D29"/>
    <w:rsid w:val="0079111E"/>
    <w:rsid w:val="00791A2B"/>
    <w:rsid w:val="00793630"/>
    <w:rsid w:val="00794EEB"/>
    <w:rsid w:val="007956B8"/>
    <w:rsid w:val="0079626D"/>
    <w:rsid w:val="00796CDA"/>
    <w:rsid w:val="00797628"/>
    <w:rsid w:val="007A0346"/>
    <w:rsid w:val="007A05CF"/>
    <w:rsid w:val="007A07B3"/>
    <w:rsid w:val="007A0976"/>
    <w:rsid w:val="007A09AF"/>
    <w:rsid w:val="007A0BEA"/>
    <w:rsid w:val="007A1182"/>
    <w:rsid w:val="007A1E6D"/>
    <w:rsid w:val="007A2093"/>
    <w:rsid w:val="007A2327"/>
    <w:rsid w:val="007A26D3"/>
    <w:rsid w:val="007A36EA"/>
    <w:rsid w:val="007A3BAF"/>
    <w:rsid w:val="007A47B3"/>
    <w:rsid w:val="007A4E9F"/>
    <w:rsid w:val="007A5200"/>
    <w:rsid w:val="007A59E2"/>
    <w:rsid w:val="007A61D4"/>
    <w:rsid w:val="007A7180"/>
    <w:rsid w:val="007A756C"/>
    <w:rsid w:val="007B15C3"/>
    <w:rsid w:val="007B2143"/>
    <w:rsid w:val="007B2A25"/>
    <w:rsid w:val="007B2EA9"/>
    <w:rsid w:val="007B319A"/>
    <w:rsid w:val="007B366C"/>
    <w:rsid w:val="007B3902"/>
    <w:rsid w:val="007B3E14"/>
    <w:rsid w:val="007B3E51"/>
    <w:rsid w:val="007B44F5"/>
    <w:rsid w:val="007B461F"/>
    <w:rsid w:val="007B4B3B"/>
    <w:rsid w:val="007B57BB"/>
    <w:rsid w:val="007B59DB"/>
    <w:rsid w:val="007B5DBF"/>
    <w:rsid w:val="007B631C"/>
    <w:rsid w:val="007B7146"/>
    <w:rsid w:val="007B7403"/>
    <w:rsid w:val="007B7D4B"/>
    <w:rsid w:val="007C0444"/>
    <w:rsid w:val="007C0907"/>
    <w:rsid w:val="007C0BFB"/>
    <w:rsid w:val="007C156B"/>
    <w:rsid w:val="007C177F"/>
    <w:rsid w:val="007C2551"/>
    <w:rsid w:val="007C26EC"/>
    <w:rsid w:val="007C2F2B"/>
    <w:rsid w:val="007C336E"/>
    <w:rsid w:val="007C3406"/>
    <w:rsid w:val="007C3567"/>
    <w:rsid w:val="007C3779"/>
    <w:rsid w:val="007C38F2"/>
    <w:rsid w:val="007C3DB0"/>
    <w:rsid w:val="007C445D"/>
    <w:rsid w:val="007C48A9"/>
    <w:rsid w:val="007C54AA"/>
    <w:rsid w:val="007C5531"/>
    <w:rsid w:val="007C5B44"/>
    <w:rsid w:val="007C5C90"/>
    <w:rsid w:val="007C668E"/>
    <w:rsid w:val="007C72A1"/>
    <w:rsid w:val="007C777C"/>
    <w:rsid w:val="007C7B8D"/>
    <w:rsid w:val="007D024E"/>
    <w:rsid w:val="007D02FA"/>
    <w:rsid w:val="007D059F"/>
    <w:rsid w:val="007D087B"/>
    <w:rsid w:val="007D0E1E"/>
    <w:rsid w:val="007D18FF"/>
    <w:rsid w:val="007D2337"/>
    <w:rsid w:val="007D2351"/>
    <w:rsid w:val="007D2848"/>
    <w:rsid w:val="007D29DD"/>
    <w:rsid w:val="007D3DBE"/>
    <w:rsid w:val="007D4651"/>
    <w:rsid w:val="007D5138"/>
    <w:rsid w:val="007D54FC"/>
    <w:rsid w:val="007D6A2F"/>
    <w:rsid w:val="007D6E3C"/>
    <w:rsid w:val="007D6F6F"/>
    <w:rsid w:val="007D796A"/>
    <w:rsid w:val="007D79C4"/>
    <w:rsid w:val="007E1C9C"/>
    <w:rsid w:val="007E1F01"/>
    <w:rsid w:val="007E229D"/>
    <w:rsid w:val="007E3DCB"/>
    <w:rsid w:val="007E402B"/>
    <w:rsid w:val="007E42CB"/>
    <w:rsid w:val="007E6208"/>
    <w:rsid w:val="007E62F0"/>
    <w:rsid w:val="007E655C"/>
    <w:rsid w:val="007E6706"/>
    <w:rsid w:val="007E728A"/>
    <w:rsid w:val="007E7E92"/>
    <w:rsid w:val="007E7EEC"/>
    <w:rsid w:val="007F065E"/>
    <w:rsid w:val="007F0D43"/>
    <w:rsid w:val="007F0F54"/>
    <w:rsid w:val="007F1499"/>
    <w:rsid w:val="007F235E"/>
    <w:rsid w:val="007F2832"/>
    <w:rsid w:val="007F3569"/>
    <w:rsid w:val="007F3733"/>
    <w:rsid w:val="007F3A9F"/>
    <w:rsid w:val="007F3CBA"/>
    <w:rsid w:val="007F4298"/>
    <w:rsid w:val="007F45DE"/>
    <w:rsid w:val="007F5BE1"/>
    <w:rsid w:val="007F602D"/>
    <w:rsid w:val="007F658C"/>
    <w:rsid w:val="00801E8B"/>
    <w:rsid w:val="008021E5"/>
    <w:rsid w:val="00802383"/>
    <w:rsid w:val="00802CC8"/>
    <w:rsid w:val="00802FE6"/>
    <w:rsid w:val="00803123"/>
    <w:rsid w:val="00803882"/>
    <w:rsid w:val="00803ED5"/>
    <w:rsid w:val="0080414D"/>
    <w:rsid w:val="00804372"/>
    <w:rsid w:val="008043A9"/>
    <w:rsid w:val="00805591"/>
    <w:rsid w:val="00805A86"/>
    <w:rsid w:val="008067A5"/>
    <w:rsid w:val="0080698B"/>
    <w:rsid w:val="00806CAB"/>
    <w:rsid w:val="00806FC1"/>
    <w:rsid w:val="00807218"/>
    <w:rsid w:val="00807B1B"/>
    <w:rsid w:val="00811927"/>
    <w:rsid w:val="0081198C"/>
    <w:rsid w:val="00811E2F"/>
    <w:rsid w:val="008120F4"/>
    <w:rsid w:val="00812899"/>
    <w:rsid w:val="008128FE"/>
    <w:rsid w:val="00812B04"/>
    <w:rsid w:val="0081374F"/>
    <w:rsid w:val="00813B95"/>
    <w:rsid w:val="008143E2"/>
    <w:rsid w:val="00814ADD"/>
    <w:rsid w:val="00816294"/>
    <w:rsid w:val="00817D0A"/>
    <w:rsid w:val="00817F3B"/>
    <w:rsid w:val="008205FC"/>
    <w:rsid w:val="0082063A"/>
    <w:rsid w:val="00820A51"/>
    <w:rsid w:val="00820FAA"/>
    <w:rsid w:val="00820FD8"/>
    <w:rsid w:val="00821B2B"/>
    <w:rsid w:val="00821B9F"/>
    <w:rsid w:val="00822701"/>
    <w:rsid w:val="00822E80"/>
    <w:rsid w:val="00825C1E"/>
    <w:rsid w:val="008261C9"/>
    <w:rsid w:val="0082621B"/>
    <w:rsid w:val="0082691C"/>
    <w:rsid w:val="00827745"/>
    <w:rsid w:val="00830161"/>
    <w:rsid w:val="008310F0"/>
    <w:rsid w:val="00832745"/>
    <w:rsid w:val="0083310B"/>
    <w:rsid w:val="008331BF"/>
    <w:rsid w:val="00833BE8"/>
    <w:rsid w:val="008340C4"/>
    <w:rsid w:val="0083459E"/>
    <w:rsid w:val="00834656"/>
    <w:rsid w:val="0083516C"/>
    <w:rsid w:val="00836E6E"/>
    <w:rsid w:val="008378C0"/>
    <w:rsid w:val="00840A1E"/>
    <w:rsid w:val="0084152D"/>
    <w:rsid w:val="0084168B"/>
    <w:rsid w:val="00841B28"/>
    <w:rsid w:val="00841E81"/>
    <w:rsid w:val="0084211B"/>
    <w:rsid w:val="008422E9"/>
    <w:rsid w:val="008423DA"/>
    <w:rsid w:val="00842F55"/>
    <w:rsid w:val="0084409B"/>
    <w:rsid w:val="0084415C"/>
    <w:rsid w:val="00844871"/>
    <w:rsid w:val="00844909"/>
    <w:rsid w:val="00844F76"/>
    <w:rsid w:val="00845B83"/>
    <w:rsid w:val="008460A5"/>
    <w:rsid w:val="0084619E"/>
    <w:rsid w:val="008463B0"/>
    <w:rsid w:val="00847E3B"/>
    <w:rsid w:val="00850482"/>
    <w:rsid w:val="0085060C"/>
    <w:rsid w:val="00851165"/>
    <w:rsid w:val="00851185"/>
    <w:rsid w:val="00852197"/>
    <w:rsid w:val="00853D2D"/>
    <w:rsid w:val="008541BC"/>
    <w:rsid w:val="008546F7"/>
    <w:rsid w:val="00854D3A"/>
    <w:rsid w:val="00855CCA"/>
    <w:rsid w:val="00856C78"/>
    <w:rsid w:val="00857121"/>
    <w:rsid w:val="00857E35"/>
    <w:rsid w:val="00860013"/>
    <w:rsid w:val="00860DB5"/>
    <w:rsid w:val="008611FD"/>
    <w:rsid w:val="00862CB1"/>
    <w:rsid w:val="00864304"/>
    <w:rsid w:val="008649BC"/>
    <w:rsid w:val="0086520E"/>
    <w:rsid w:val="00865AAF"/>
    <w:rsid w:val="00865DED"/>
    <w:rsid w:val="008664B6"/>
    <w:rsid w:val="00867061"/>
    <w:rsid w:val="0086708B"/>
    <w:rsid w:val="008701A6"/>
    <w:rsid w:val="00870BCD"/>
    <w:rsid w:val="0087246F"/>
    <w:rsid w:val="008728AA"/>
    <w:rsid w:val="00872960"/>
    <w:rsid w:val="008743A7"/>
    <w:rsid w:val="00874E96"/>
    <w:rsid w:val="00875352"/>
    <w:rsid w:val="00875FE8"/>
    <w:rsid w:val="008770EE"/>
    <w:rsid w:val="008807AE"/>
    <w:rsid w:val="008812C8"/>
    <w:rsid w:val="008812F7"/>
    <w:rsid w:val="008815F8"/>
    <w:rsid w:val="00881702"/>
    <w:rsid w:val="008817D9"/>
    <w:rsid w:val="008818CC"/>
    <w:rsid w:val="00882FF0"/>
    <w:rsid w:val="008830C0"/>
    <w:rsid w:val="008840C7"/>
    <w:rsid w:val="00884558"/>
    <w:rsid w:val="00886116"/>
    <w:rsid w:val="008867C8"/>
    <w:rsid w:val="008904F7"/>
    <w:rsid w:val="0089069B"/>
    <w:rsid w:val="0089070F"/>
    <w:rsid w:val="00890987"/>
    <w:rsid w:val="0089209C"/>
    <w:rsid w:val="0089251D"/>
    <w:rsid w:val="00892B49"/>
    <w:rsid w:val="00893AD0"/>
    <w:rsid w:val="00894249"/>
    <w:rsid w:val="00894390"/>
    <w:rsid w:val="00894786"/>
    <w:rsid w:val="00895148"/>
    <w:rsid w:val="008956E5"/>
    <w:rsid w:val="00895F65"/>
    <w:rsid w:val="008960C7"/>
    <w:rsid w:val="00896CB9"/>
    <w:rsid w:val="00897C0A"/>
    <w:rsid w:val="008A0C5E"/>
    <w:rsid w:val="008A0CBE"/>
    <w:rsid w:val="008A0D69"/>
    <w:rsid w:val="008A1CC9"/>
    <w:rsid w:val="008A25EB"/>
    <w:rsid w:val="008A282B"/>
    <w:rsid w:val="008A2965"/>
    <w:rsid w:val="008A2968"/>
    <w:rsid w:val="008A3DF3"/>
    <w:rsid w:val="008A3EAB"/>
    <w:rsid w:val="008A4196"/>
    <w:rsid w:val="008A5568"/>
    <w:rsid w:val="008A5D93"/>
    <w:rsid w:val="008A6444"/>
    <w:rsid w:val="008A6467"/>
    <w:rsid w:val="008A64E1"/>
    <w:rsid w:val="008A6A63"/>
    <w:rsid w:val="008A74B7"/>
    <w:rsid w:val="008A7510"/>
    <w:rsid w:val="008A7B4C"/>
    <w:rsid w:val="008B0190"/>
    <w:rsid w:val="008B0A6A"/>
    <w:rsid w:val="008B0F40"/>
    <w:rsid w:val="008B1F4A"/>
    <w:rsid w:val="008B30F8"/>
    <w:rsid w:val="008B3FAF"/>
    <w:rsid w:val="008B5439"/>
    <w:rsid w:val="008B5464"/>
    <w:rsid w:val="008B60AF"/>
    <w:rsid w:val="008B6207"/>
    <w:rsid w:val="008B7037"/>
    <w:rsid w:val="008B754F"/>
    <w:rsid w:val="008B77B9"/>
    <w:rsid w:val="008C08E3"/>
    <w:rsid w:val="008C0926"/>
    <w:rsid w:val="008C15B6"/>
    <w:rsid w:val="008C19AB"/>
    <w:rsid w:val="008C26E8"/>
    <w:rsid w:val="008C2A47"/>
    <w:rsid w:val="008C3235"/>
    <w:rsid w:val="008C3341"/>
    <w:rsid w:val="008C3586"/>
    <w:rsid w:val="008C3A6A"/>
    <w:rsid w:val="008C3F37"/>
    <w:rsid w:val="008C4584"/>
    <w:rsid w:val="008C48A6"/>
    <w:rsid w:val="008C5DF9"/>
    <w:rsid w:val="008C74FE"/>
    <w:rsid w:val="008C7769"/>
    <w:rsid w:val="008C7866"/>
    <w:rsid w:val="008D0102"/>
    <w:rsid w:val="008D0234"/>
    <w:rsid w:val="008D0364"/>
    <w:rsid w:val="008D0611"/>
    <w:rsid w:val="008D09AE"/>
    <w:rsid w:val="008D1418"/>
    <w:rsid w:val="008D14C1"/>
    <w:rsid w:val="008D15A8"/>
    <w:rsid w:val="008D1C5A"/>
    <w:rsid w:val="008D1F47"/>
    <w:rsid w:val="008D1FFD"/>
    <w:rsid w:val="008D269E"/>
    <w:rsid w:val="008D28E1"/>
    <w:rsid w:val="008D2A6C"/>
    <w:rsid w:val="008D2DE1"/>
    <w:rsid w:val="008D35E2"/>
    <w:rsid w:val="008D3E2B"/>
    <w:rsid w:val="008D3EBD"/>
    <w:rsid w:val="008D4FE0"/>
    <w:rsid w:val="008D50D9"/>
    <w:rsid w:val="008D511F"/>
    <w:rsid w:val="008D5439"/>
    <w:rsid w:val="008D5A76"/>
    <w:rsid w:val="008D6D6F"/>
    <w:rsid w:val="008D74FC"/>
    <w:rsid w:val="008D7E37"/>
    <w:rsid w:val="008E0197"/>
    <w:rsid w:val="008E0740"/>
    <w:rsid w:val="008E16CC"/>
    <w:rsid w:val="008E236E"/>
    <w:rsid w:val="008E2773"/>
    <w:rsid w:val="008E2EF1"/>
    <w:rsid w:val="008E38CA"/>
    <w:rsid w:val="008E44C6"/>
    <w:rsid w:val="008E569C"/>
    <w:rsid w:val="008E56E2"/>
    <w:rsid w:val="008E5E29"/>
    <w:rsid w:val="008E760D"/>
    <w:rsid w:val="008F022E"/>
    <w:rsid w:val="008F0626"/>
    <w:rsid w:val="008F0CEF"/>
    <w:rsid w:val="008F1E37"/>
    <w:rsid w:val="008F1ED5"/>
    <w:rsid w:val="008F24BC"/>
    <w:rsid w:val="008F3529"/>
    <w:rsid w:val="008F37FA"/>
    <w:rsid w:val="008F3F64"/>
    <w:rsid w:val="008F615E"/>
    <w:rsid w:val="008F71A0"/>
    <w:rsid w:val="008F7B14"/>
    <w:rsid w:val="008F7C60"/>
    <w:rsid w:val="00900EE5"/>
    <w:rsid w:val="009010AE"/>
    <w:rsid w:val="009013A5"/>
    <w:rsid w:val="009014F7"/>
    <w:rsid w:val="00901689"/>
    <w:rsid w:val="0090199D"/>
    <w:rsid w:val="00901C95"/>
    <w:rsid w:val="00901CBB"/>
    <w:rsid w:val="00902867"/>
    <w:rsid w:val="00902ABD"/>
    <w:rsid w:val="00903176"/>
    <w:rsid w:val="00903439"/>
    <w:rsid w:val="0090364C"/>
    <w:rsid w:val="0090376B"/>
    <w:rsid w:val="00903A2E"/>
    <w:rsid w:val="00904B3A"/>
    <w:rsid w:val="00904F70"/>
    <w:rsid w:val="0090567E"/>
    <w:rsid w:val="00905A43"/>
    <w:rsid w:val="00906F93"/>
    <w:rsid w:val="009070B4"/>
    <w:rsid w:val="0090749A"/>
    <w:rsid w:val="0090752E"/>
    <w:rsid w:val="0090778E"/>
    <w:rsid w:val="009115FF"/>
    <w:rsid w:val="00911775"/>
    <w:rsid w:val="00911ACB"/>
    <w:rsid w:val="00911D26"/>
    <w:rsid w:val="00911D9D"/>
    <w:rsid w:val="00911FFE"/>
    <w:rsid w:val="00912247"/>
    <w:rsid w:val="009125F1"/>
    <w:rsid w:val="009130C4"/>
    <w:rsid w:val="009132B3"/>
    <w:rsid w:val="00913B83"/>
    <w:rsid w:val="0091528C"/>
    <w:rsid w:val="00915D33"/>
    <w:rsid w:val="00915E67"/>
    <w:rsid w:val="00916464"/>
    <w:rsid w:val="0091655A"/>
    <w:rsid w:val="009171C5"/>
    <w:rsid w:val="00917A78"/>
    <w:rsid w:val="00917DD1"/>
    <w:rsid w:val="0092014E"/>
    <w:rsid w:val="00921FE2"/>
    <w:rsid w:val="00922448"/>
    <w:rsid w:val="00923937"/>
    <w:rsid w:val="00923CE8"/>
    <w:rsid w:val="00923E54"/>
    <w:rsid w:val="0092436C"/>
    <w:rsid w:val="00924792"/>
    <w:rsid w:val="00925AEF"/>
    <w:rsid w:val="00925C37"/>
    <w:rsid w:val="00926502"/>
    <w:rsid w:val="00927071"/>
    <w:rsid w:val="00927B17"/>
    <w:rsid w:val="00930189"/>
    <w:rsid w:val="0093113E"/>
    <w:rsid w:val="0093148F"/>
    <w:rsid w:val="00931587"/>
    <w:rsid w:val="0093163F"/>
    <w:rsid w:val="00932F51"/>
    <w:rsid w:val="00933035"/>
    <w:rsid w:val="00934630"/>
    <w:rsid w:val="0093491C"/>
    <w:rsid w:val="00934F44"/>
    <w:rsid w:val="0093501F"/>
    <w:rsid w:val="0093559D"/>
    <w:rsid w:val="00935CC3"/>
    <w:rsid w:val="00935CEF"/>
    <w:rsid w:val="009365DE"/>
    <w:rsid w:val="0093702D"/>
    <w:rsid w:val="00940182"/>
    <w:rsid w:val="0094103C"/>
    <w:rsid w:val="00941261"/>
    <w:rsid w:val="009412D6"/>
    <w:rsid w:val="00942AA0"/>
    <w:rsid w:val="00943E67"/>
    <w:rsid w:val="0094404F"/>
    <w:rsid w:val="009448F0"/>
    <w:rsid w:val="00944C62"/>
    <w:rsid w:val="00945879"/>
    <w:rsid w:val="009460BB"/>
    <w:rsid w:val="00947731"/>
    <w:rsid w:val="00947FFC"/>
    <w:rsid w:val="0095071C"/>
    <w:rsid w:val="00950726"/>
    <w:rsid w:val="0095078A"/>
    <w:rsid w:val="009514B8"/>
    <w:rsid w:val="0095155D"/>
    <w:rsid w:val="0095175F"/>
    <w:rsid w:val="00951BBC"/>
    <w:rsid w:val="0095247B"/>
    <w:rsid w:val="009527CE"/>
    <w:rsid w:val="00952A68"/>
    <w:rsid w:val="009534DB"/>
    <w:rsid w:val="00954E8F"/>
    <w:rsid w:val="00954ECB"/>
    <w:rsid w:val="00955156"/>
    <w:rsid w:val="00955EBF"/>
    <w:rsid w:val="009577F0"/>
    <w:rsid w:val="00957BA7"/>
    <w:rsid w:val="00961878"/>
    <w:rsid w:val="009620CB"/>
    <w:rsid w:val="00962CAD"/>
    <w:rsid w:val="00963CCD"/>
    <w:rsid w:val="00965BE5"/>
    <w:rsid w:val="00966617"/>
    <w:rsid w:val="00966853"/>
    <w:rsid w:val="00966A59"/>
    <w:rsid w:val="00966D29"/>
    <w:rsid w:val="00967E33"/>
    <w:rsid w:val="00970019"/>
    <w:rsid w:val="00970CEA"/>
    <w:rsid w:val="00971C23"/>
    <w:rsid w:val="00972099"/>
    <w:rsid w:val="00972A6A"/>
    <w:rsid w:val="00972B96"/>
    <w:rsid w:val="00972DCB"/>
    <w:rsid w:val="00973B27"/>
    <w:rsid w:val="00973DA8"/>
    <w:rsid w:val="00973EAC"/>
    <w:rsid w:val="00974266"/>
    <w:rsid w:val="0097484B"/>
    <w:rsid w:val="00975537"/>
    <w:rsid w:val="009777FC"/>
    <w:rsid w:val="00980447"/>
    <w:rsid w:val="009806A7"/>
    <w:rsid w:val="00980B25"/>
    <w:rsid w:val="00980C82"/>
    <w:rsid w:val="00980D9E"/>
    <w:rsid w:val="00980F2C"/>
    <w:rsid w:val="00981AD9"/>
    <w:rsid w:val="00981CFA"/>
    <w:rsid w:val="00981FD7"/>
    <w:rsid w:val="009823E1"/>
    <w:rsid w:val="00983325"/>
    <w:rsid w:val="0098361D"/>
    <w:rsid w:val="009849CB"/>
    <w:rsid w:val="009856D2"/>
    <w:rsid w:val="00985E88"/>
    <w:rsid w:val="009870F0"/>
    <w:rsid w:val="0098739F"/>
    <w:rsid w:val="00987823"/>
    <w:rsid w:val="009900B9"/>
    <w:rsid w:val="0099109E"/>
    <w:rsid w:val="009918DE"/>
    <w:rsid w:val="00991B47"/>
    <w:rsid w:val="00991BF3"/>
    <w:rsid w:val="009920E3"/>
    <w:rsid w:val="00992681"/>
    <w:rsid w:val="00992A67"/>
    <w:rsid w:val="00992E6B"/>
    <w:rsid w:val="00993351"/>
    <w:rsid w:val="0099351A"/>
    <w:rsid w:val="009942C7"/>
    <w:rsid w:val="0099431F"/>
    <w:rsid w:val="0099435A"/>
    <w:rsid w:val="009951D6"/>
    <w:rsid w:val="00995D85"/>
    <w:rsid w:val="00996319"/>
    <w:rsid w:val="0099690A"/>
    <w:rsid w:val="0099729F"/>
    <w:rsid w:val="009972B1"/>
    <w:rsid w:val="009A0117"/>
    <w:rsid w:val="009A0509"/>
    <w:rsid w:val="009A0CE8"/>
    <w:rsid w:val="009A15DB"/>
    <w:rsid w:val="009A2418"/>
    <w:rsid w:val="009A25A2"/>
    <w:rsid w:val="009A2CE3"/>
    <w:rsid w:val="009A37F7"/>
    <w:rsid w:val="009A4E4E"/>
    <w:rsid w:val="009A4E6D"/>
    <w:rsid w:val="009A50CE"/>
    <w:rsid w:val="009A57CC"/>
    <w:rsid w:val="009A6331"/>
    <w:rsid w:val="009A6FA5"/>
    <w:rsid w:val="009A7601"/>
    <w:rsid w:val="009A7717"/>
    <w:rsid w:val="009A772F"/>
    <w:rsid w:val="009A7E6C"/>
    <w:rsid w:val="009B162D"/>
    <w:rsid w:val="009B1994"/>
    <w:rsid w:val="009B19F4"/>
    <w:rsid w:val="009B2162"/>
    <w:rsid w:val="009B3C25"/>
    <w:rsid w:val="009B3E53"/>
    <w:rsid w:val="009B4436"/>
    <w:rsid w:val="009B456B"/>
    <w:rsid w:val="009B45D6"/>
    <w:rsid w:val="009B4F02"/>
    <w:rsid w:val="009B5847"/>
    <w:rsid w:val="009B5BE4"/>
    <w:rsid w:val="009B641A"/>
    <w:rsid w:val="009B78F7"/>
    <w:rsid w:val="009C0227"/>
    <w:rsid w:val="009C0495"/>
    <w:rsid w:val="009C13D4"/>
    <w:rsid w:val="009C165E"/>
    <w:rsid w:val="009C1681"/>
    <w:rsid w:val="009C4C2A"/>
    <w:rsid w:val="009C4DA1"/>
    <w:rsid w:val="009C50CC"/>
    <w:rsid w:val="009C5A67"/>
    <w:rsid w:val="009C62FB"/>
    <w:rsid w:val="009C7228"/>
    <w:rsid w:val="009D0109"/>
    <w:rsid w:val="009D0B7F"/>
    <w:rsid w:val="009D23E6"/>
    <w:rsid w:val="009D378E"/>
    <w:rsid w:val="009D3A8B"/>
    <w:rsid w:val="009D47C3"/>
    <w:rsid w:val="009D5F65"/>
    <w:rsid w:val="009D6375"/>
    <w:rsid w:val="009D66BA"/>
    <w:rsid w:val="009D6DC2"/>
    <w:rsid w:val="009D7A93"/>
    <w:rsid w:val="009D7D38"/>
    <w:rsid w:val="009E005C"/>
    <w:rsid w:val="009E0DA1"/>
    <w:rsid w:val="009E11C8"/>
    <w:rsid w:val="009E12D1"/>
    <w:rsid w:val="009E2282"/>
    <w:rsid w:val="009E28F2"/>
    <w:rsid w:val="009E311F"/>
    <w:rsid w:val="009E3419"/>
    <w:rsid w:val="009E34B8"/>
    <w:rsid w:val="009E3F3A"/>
    <w:rsid w:val="009E4B2C"/>
    <w:rsid w:val="009E51E2"/>
    <w:rsid w:val="009E5602"/>
    <w:rsid w:val="009E57DB"/>
    <w:rsid w:val="009F07E1"/>
    <w:rsid w:val="009F08A2"/>
    <w:rsid w:val="009F0AC6"/>
    <w:rsid w:val="009F114F"/>
    <w:rsid w:val="009F17F4"/>
    <w:rsid w:val="009F1EE8"/>
    <w:rsid w:val="009F1F88"/>
    <w:rsid w:val="009F35CE"/>
    <w:rsid w:val="009F35FE"/>
    <w:rsid w:val="009F41FD"/>
    <w:rsid w:val="009F441B"/>
    <w:rsid w:val="009F44C7"/>
    <w:rsid w:val="009F48E2"/>
    <w:rsid w:val="009F4A0A"/>
    <w:rsid w:val="009F4F2C"/>
    <w:rsid w:val="009F4FA3"/>
    <w:rsid w:val="009F518B"/>
    <w:rsid w:val="009F5A44"/>
    <w:rsid w:val="009F5D02"/>
    <w:rsid w:val="009F66E7"/>
    <w:rsid w:val="009F7AB2"/>
    <w:rsid w:val="009F7BED"/>
    <w:rsid w:val="009F7E53"/>
    <w:rsid w:val="00A00314"/>
    <w:rsid w:val="00A00651"/>
    <w:rsid w:val="00A00890"/>
    <w:rsid w:val="00A00A6A"/>
    <w:rsid w:val="00A035BB"/>
    <w:rsid w:val="00A035ED"/>
    <w:rsid w:val="00A04424"/>
    <w:rsid w:val="00A0474A"/>
    <w:rsid w:val="00A06447"/>
    <w:rsid w:val="00A06AE4"/>
    <w:rsid w:val="00A06E2E"/>
    <w:rsid w:val="00A06EA4"/>
    <w:rsid w:val="00A07255"/>
    <w:rsid w:val="00A072A8"/>
    <w:rsid w:val="00A07B85"/>
    <w:rsid w:val="00A07E28"/>
    <w:rsid w:val="00A10976"/>
    <w:rsid w:val="00A10F77"/>
    <w:rsid w:val="00A12244"/>
    <w:rsid w:val="00A123AD"/>
    <w:rsid w:val="00A12983"/>
    <w:rsid w:val="00A1371E"/>
    <w:rsid w:val="00A144BA"/>
    <w:rsid w:val="00A14B02"/>
    <w:rsid w:val="00A15720"/>
    <w:rsid w:val="00A161F4"/>
    <w:rsid w:val="00A162EA"/>
    <w:rsid w:val="00A170D6"/>
    <w:rsid w:val="00A17A13"/>
    <w:rsid w:val="00A20863"/>
    <w:rsid w:val="00A208C6"/>
    <w:rsid w:val="00A20CF1"/>
    <w:rsid w:val="00A21931"/>
    <w:rsid w:val="00A22465"/>
    <w:rsid w:val="00A22AAF"/>
    <w:rsid w:val="00A22BDF"/>
    <w:rsid w:val="00A22DFE"/>
    <w:rsid w:val="00A232EE"/>
    <w:rsid w:val="00A23D7A"/>
    <w:rsid w:val="00A24198"/>
    <w:rsid w:val="00A24288"/>
    <w:rsid w:val="00A254BE"/>
    <w:rsid w:val="00A254D9"/>
    <w:rsid w:val="00A25D49"/>
    <w:rsid w:val="00A269C8"/>
    <w:rsid w:val="00A27160"/>
    <w:rsid w:val="00A27C9C"/>
    <w:rsid w:val="00A300CD"/>
    <w:rsid w:val="00A307FE"/>
    <w:rsid w:val="00A30A4D"/>
    <w:rsid w:val="00A30F15"/>
    <w:rsid w:val="00A30FEE"/>
    <w:rsid w:val="00A31A76"/>
    <w:rsid w:val="00A31D03"/>
    <w:rsid w:val="00A31D5A"/>
    <w:rsid w:val="00A31F94"/>
    <w:rsid w:val="00A3206F"/>
    <w:rsid w:val="00A32281"/>
    <w:rsid w:val="00A3231E"/>
    <w:rsid w:val="00A32D30"/>
    <w:rsid w:val="00A33101"/>
    <w:rsid w:val="00A33114"/>
    <w:rsid w:val="00A33284"/>
    <w:rsid w:val="00A336A5"/>
    <w:rsid w:val="00A33C27"/>
    <w:rsid w:val="00A33C36"/>
    <w:rsid w:val="00A3494F"/>
    <w:rsid w:val="00A34C6A"/>
    <w:rsid w:val="00A35840"/>
    <w:rsid w:val="00A35EA4"/>
    <w:rsid w:val="00A37A9B"/>
    <w:rsid w:val="00A403D9"/>
    <w:rsid w:val="00A40A62"/>
    <w:rsid w:val="00A414DA"/>
    <w:rsid w:val="00A4242D"/>
    <w:rsid w:val="00A4259A"/>
    <w:rsid w:val="00A4270F"/>
    <w:rsid w:val="00A43662"/>
    <w:rsid w:val="00A449B6"/>
    <w:rsid w:val="00A44E96"/>
    <w:rsid w:val="00A45AEA"/>
    <w:rsid w:val="00A46B4B"/>
    <w:rsid w:val="00A46CE4"/>
    <w:rsid w:val="00A4710B"/>
    <w:rsid w:val="00A4712A"/>
    <w:rsid w:val="00A50692"/>
    <w:rsid w:val="00A50E4C"/>
    <w:rsid w:val="00A51667"/>
    <w:rsid w:val="00A51B5E"/>
    <w:rsid w:val="00A51FBD"/>
    <w:rsid w:val="00A527BC"/>
    <w:rsid w:val="00A530ED"/>
    <w:rsid w:val="00A535C0"/>
    <w:rsid w:val="00A53F0C"/>
    <w:rsid w:val="00A5464C"/>
    <w:rsid w:val="00A54F4F"/>
    <w:rsid w:val="00A54F52"/>
    <w:rsid w:val="00A554BD"/>
    <w:rsid w:val="00A555DE"/>
    <w:rsid w:val="00A55C4B"/>
    <w:rsid w:val="00A55C51"/>
    <w:rsid w:val="00A55CBA"/>
    <w:rsid w:val="00A55F2C"/>
    <w:rsid w:val="00A56FFC"/>
    <w:rsid w:val="00A60344"/>
    <w:rsid w:val="00A606F7"/>
    <w:rsid w:val="00A60AC0"/>
    <w:rsid w:val="00A60C89"/>
    <w:rsid w:val="00A60D5E"/>
    <w:rsid w:val="00A61E29"/>
    <w:rsid w:val="00A6352E"/>
    <w:rsid w:val="00A63995"/>
    <w:rsid w:val="00A64020"/>
    <w:rsid w:val="00A6483C"/>
    <w:rsid w:val="00A64B8B"/>
    <w:rsid w:val="00A64BDC"/>
    <w:rsid w:val="00A64C9D"/>
    <w:rsid w:val="00A64F90"/>
    <w:rsid w:val="00A6510D"/>
    <w:rsid w:val="00A65278"/>
    <w:rsid w:val="00A65851"/>
    <w:rsid w:val="00A658B8"/>
    <w:rsid w:val="00A659A9"/>
    <w:rsid w:val="00A6640A"/>
    <w:rsid w:val="00A66B22"/>
    <w:rsid w:val="00A66EDB"/>
    <w:rsid w:val="00A675B8"/>
    <w:rsid w:val="00A677D2"/>
    <w:rsid w:val="00A7042A"/>
    <w:rsid w:val="00A70913"/>
    <w:rsid w:val="00A70A9D"/>
    <w:rsid w:val="00A7140F"/>
    <w:rsid w:val="00A71B1E"/>
    <w:rsid w:val="00A73C03"/>
    <w:rsid w:val="00A73F58"/>
    <w:rsid w:val="00A74B85"/>
    <w:rsid w:val="00A74FD6"/>
    <w:rsid w:val="00A754B0"/>
    <w:rsid w:val="00A75F90"/>
    <w:rsid w:val="00A763FB"/>
    <w:rsid w:val="00A76BC1"/>
    <w:rsid w:val="00A774D5"/>
    <w:rsid w:val="00A80368"/>
    <w:rsid w:val="00A804F6"/>
    <w:rsid w:val="00A81264"/>
    <w:rsid w:val="00A82305"/>
    <w:rsid w:val="00A82E30"/>
    <w:rsid w:val="00A83A3F"/>
    <w:rsid w:val="00A83D2A"/>
    <w:rsid w:val="00A84CA8"/>
    <w:rsid w:val="00A851CD"/>
    <w:rsid w:val="00A86535"/>
    <w:rsid w:val="00A865FB"/>
    <w:rsid w:val="00A86EC8"/>
    <w:rsid w:val="00A87230"/>
    <w:rsid w:val="00A87A75"/>
    <w:rsid w:val="00A87BC4"/>
    <w:rsid w:val="00A902FB"/>
    <w:rsid w:val="00A91788"/>
    <w:rsid w:val="00A91D8A"/>
    <w:rsid w:val="00A91FB0"/>
    <w:rsid w:val="00A9272A"/>
    <w:rsid w:val="00A92E10"/>
    <w:rsid w:val="00A9305B"/>
    <w:rsid w:val="00A9367A"/>
    <w:rsid w:val="00A93BAA"/>
    <w:rsid w:val="00A93D64"/>
    <w:rsid w:val="00A93F64"/>
    <w:rsid w:val="00A95673"/>
    <w:rsid w:val="00A96700"/>
    <w:rsid w:val="00AA0911"/>
    <w:rsid w:val="00AA0BA6"/>
    <w:rsid w:val="00AA0DD3"/>
    <w:rsid w:val="00AA1255"/>
    <w:rsid w:val="00AA1517"/>
    <w:rsid w:val="00AA1790"/>
    <w:rsid w:val="00AA3306"/>
    <w:rsid w:val="00AA3371"/>
    <w:rsid w:val="00AA3780"/>
    <w:rsid w:val="00AA3C5D"/>
    <w:rsid w:val="00AA47B6"/>
    <w:rsid w:val="00AA546C"/>
    <w:rsid w:val="00AA56D6"/>
    <w:rsid w:val="00AA56ED"/>
    <w:rsid w:val="00AA59CE"/>
    <w:rsid w:val="00AA5A96"/>
    <w:rsid w:val="00AA5B26"/>
    <w:rsid w:val="00AA6EE1"/>
    <w:rsid w:val="00AA7512"/>
    <w:rsid w:val="00AA7554"/>
    <w:rsid w:val="00AA76C6"/>
    <w:rsid w:val="00AB04BD"/>
    <w:rsid w:val="00AB05A9"/>
    <w:rsid w:val="00AB067E"/>
    <w:rsid w:val="00AB2DC4"/>
    <w:rsid w:val="00AB3ED2"/>
    <w:rsid w:val="00AB425D"/>
    <w:rsid w:val="00AB4D1B"/>
    <w:rsid w:val="00AB68C9"/>
    <w:rsid w:val="00AB6E28"/>
    <w:rsid w:val="00AB6F44"/>
    <w:rsid w:val="00AC078D"/>
    <w:rsid w:val="00AC097B"/>
    <w:rsid w:val="00AC0C40"/>
    <w:rsid w:val="00AC17C6"/>
    <w:rsid w:val="00AC345A"/>
    <w:rsid w:val="00AC3A18"/>
    <w:rsid w:val="00AC41B1"/>
    <w:rsid w:val="00AC530B"/>
    <w:rsid w:val="00AC571A"/>
    <w:rsid w:val="00AC582D"/>
    <w:rsid w:val="00AC60B0"/>
    <w:rsid w:val="00AC6279"/>
    <w:rsid w:val="00AC7827"/>
    <w:rsid w:val="00AC7D51"/>
    <w:rsid w:val="00AC7FEE"/>
    <w:rsid w:val="00AD023F"/>
    <w:rsid w:val="00AD03D0"/>
    <w:rsid w:val="00AD0D45"/>
    <w:rsid w:val="00AD1030"/>
    <w:rsid w:val="00AD1317"/>
    <w:rsid w:val="00AD2260"/>
    <w:rsid w:val="00AD357D"/>
    <w:rsid w:val="00AD3824"/>
    <w:rsid w:val="00AD421C"/>
    <w:rsid w:val="00AD47B3"/>
    <w:rsid w:val="00AD5082"/>
    <w:rsid w:val="00AD5482"/>
    <w:rsid w:val="00AD5AA8"/>
    <w:rsid w:val="00AD5EA3"/>
    <w:rsid w:val="00AD5EC5"/>
    <w:rsid w:val="00AD6610"/>
    <w:rsid w:val="00AE003D"/>
    <w:rsid w:val="00AE15F8"/>
    <w:rsid w:val="00AE1823"/>
    <w:rsid w:val="00AE1896"/>
    <w:rsid w:val="00AE2C8D"/>
    <w:rsid w:val="00AE2EBE"/>
    <w:rsid w:val="00AE2F8C"/>
    <w:rsid w:val="00AE463A"/>
    <w:rsid w:val="00AE486F"/>
    <w:rsid w:val="00AE4BEB"/>
    <w:rsid w:val="00AE4D36"/>
    <w:rsid w:val="00AE58F1"/>
    <w:rsid w:val="00AE6290"/>
    <w:rsid w:val="00AE62F5"/>
    <w:rsid w:val="00AE6ADC"/>
    <w:rsid w:val="00AF022B"/>
    <w:rsid w:val="00AF146E"/>
    <w:rsid w:val="00AF19A1"/>
    <w:rsid w:val="00AF2531"/>
    <w:rsid w:val="00AF3142"/>
    <w:rsid w:val="00AF34E7"/>
    <w:rsid w:val="00AF3940"/>
    <w:rsid w:val="00AF3E01"/>
    <w:rsid w:val="00AF42B0"/>
    <w:rsid w:val="00AF586E"/>
    <w:rsid w:val="00AF58BD"/>
    <w:rsid w:val="00AF6EB9"/>
    <w:rsid w:val="00AF6FB5"/>
    <w:rsid w:val="00AF7139"/>
    <w:rsid w:val="00B007CA"/>
    <w:rsid w:val="00B01488"/>
    <w:rsid w:val="00B0199A"/>
    <w:rsid w:val="00B02DAB"/>
    <w:rsid w:val="00B032D4"/>
    <w:rsid w:val="00B03861"/>
    <w:rsid w:val="00B03A2B"/>
    <w:rsid w:val="00B044E5"/>
    <w:rsid w:val="00B04572"/>
    <w:rsid w:val="00B05141"/>
    <w:rsid w:val="00B05238"/>
    <w:rsid w:val="00B053DD"/>
    <w:rsid w:val="00B05E07"/>
    <w:rsid w:val="00B0667B"/>
    <w:rsid w:val="00B074E2"/>
    <w:rsid w:val="00B0781F"/>
    <w:rsid w:val="00B0784C"/>
    <w:rsid w:val="00B07A3F"/>
    <w:rsid w:val="00B1029E"/>
    <w:rsid w:val="00B102D1"/>
    <w:rsid w:val="00B1044E"/>
    <w:rsid w:val="00B11468"/>
    <w:rsid w:val="00B12289"/>
    <w:rsid w:val="00B130CC"/>
    <w:rsid w:val="00B13CED"/>
    <w:rsid w:val="00B142FA"/>
    <w:rsid w:val="00B154F2"/>
    <w:rsid w:val="00B17207"/>
    <w:rsid w:val="00B17F7B"/>
    <w:rsid w:val="00B20144"/>
    <w:rsid w:val="00B20E72"/>
    <w:rsid w:val="00B22129"/>
    <w:rsid w:val="00B225DF"/>
    <w:rsid w:val="00B22F39"/>
    <w:rsid w:val="00B23575"/>
    <w:rsid w:val="00B24394"/>
    <w:rsid w:val="00B24471"/>
    <w:rsid w:val="00B26A46"/>
    <w:rsid w:val="00B27348"/>
    <w:rsid w:val="00B2738D"/>
    <w:rsid w:val="00B27A11"/>
    <w:rsid w:val="00B27ECE"/>
    <w:rsid w:val="00B30201"/>
    <w:rsid w:val="00B30B64"/>
    <w:rsid w:val="00B31671"/>
    <w:rsid w:val="00B31811"/>
    <w:rsid w:val="00B322AF"/>
    <w:rsid w:val="00B32568"/>
    <w:rsid w:val="00B32C54"/>
    <w:rsid w:val="00B32DE2"/>
    <w:rsid w:val="00B337BF"/>
    <w:rsid w:val="00B344D9"/>
    <w:rsid w:val="00B34684"/>
    <w:rsid w:val="00B34CBF"/>
    <w:rsid w:val="00B35928"/>
    <w:rsid w:val="00B36509"/>
    <w:rsid w:val="00B37E40"/>
    <w:rsid w:val="00B4074D"/>
    <w:rsid w:val="00B40857"/>
    <w:rsid w:val="00B40C10"/>
    <w:rsid w:val="00B40CAB"/>
    <w:rsid w:val="00B41A4E"/>
    <w:rsid w:val="00B421ED"/>
    <w:rsid w:val="00B4233E"/>
    <w:rsid w:val="00B42392"/>
    <w:rsid w:val="00B424CF"/>
    <w:rsid w:val="00B42562"/>
    <w:rsid w:val="00B441E7"/>
    <w:rsid w:val="00B44E52"/>
    <w:rsid w:val="00B45ADC"/>
    <w:rsid w:val="00B466B0"/>
    <w:rsid w:val="00B501E3"/>
    <w:rsid w:val="00B50FAD"/>
    <w:rsid w:val="00B5203C"/>
    <w:rsid w:val="00B52509"/>
    <w:rsid w:val="00B52702"/>
    <w:rsid w:val="00B52B21"/>
    <w:rsid w:val="00B52FB6"/>
    <w:rsid w:val="00B52FC0"/>
    <w:rsid w:val="00B537CE"/>
    <w:rsid w:val="00B53A52"/>
    <w:rsid w:val="00B54A84"/>
    <w:rsid w:val="00B54DA4"/>
    <w:rsid w:val="00B5527A"/>
    <w:rsid w:val="00B55556"/>
    <w:rsid w:val="00B5573B"/>
    <w:rsid w:val="00B55B59"/>
    <w:rsid w:val="00B55C24"/>
    <w:rsid w:val="00B55D88"/>
    <w:rsid w:val="00B56296"/>
    <w:rsid w:val="00B57B42"/>
    <w:rsid w:val="00B57FE2"/>
    <w:rsid w:val="00B61A3D"/>
    <w:rsid w:val="00B61BFA"/>
    <w:rsid w:val="00B6286E"/>
    <w:rsid w:val="00B6354A"/>
    <w:rsid w:val="00B638F2"/>
    <w:rsid w:val="00B6482E"/>
    <w:rsid w:val="00B6498A"/>
    <w:rsid w:val="00B66424"/>
    <w:rsid w:val="00B66989"/>
    <w:rsid w:val="00B66FC8"/>
    <w:rsid w:val="00B67998"/>
    <w:rsid w:val="00B67AE0"/>
    <w:rsid w:val="00B67C02"/>
    <w:rsid w:val="00B67EDD"/>
    <w:rsid w:val="00B700A4"/>
    <w:rsid w:val="00B7060E"/>
    <w:rsid w:val="00B7141B"/>
    <w:rsid w:val="00B71D97"/>
    <w:rsid w:val="00B71F29"/>
    <w:rsid w:val="00B71F2A"/>
    <w:rsid w:val="00B7249D"/>
    <w:rsid w:val="00B731F9"/>
    <w:rsid w:val="00B73365"/>
    <w:rsid w:val="00B7388D"/>
    <w:rsid w:val="00B73E06"/>
    <w:rsid w:val="00B743D2"/>
    <w:rsid w:val="00B74749"/>
    <w:rsid w:val="00B754EA"/>
    <w:rsid w:val="00B75B6D"/>
    <w:rsid w:val="00B7671B"/>
    <w:rsid w:val="00B768B7"/>
    <w:rsid w:val="00B779AD"/>
    <w:rsid w:val="00B8046A"/>
    <w:rsid w:val="00B80FDA"/>
    <w:rsid w:val="00B81136"/>
    <w:rsid w:val="00B8130D"/>
    <w:rsid w:val="00B81575"/>
    <w:rsid w:val="00B81837"/>
    <w:rsid w:val="00B81C16"/>
    <w:rsid w:val="00B82858"/>
    <w:rsid w:val="00B82AE3"/>
    <w:rsid w:val="00B8383E"/>
    <w:rsid w:val="00B83B27"/>
    <w:rsid w:val="00B83F3E"/>
    <w:rsid w:val="00B84168"/>
    <w:rsid w:val="00B84539"/>
    <w:rsid w:val="00B85263"/>
    <w:rsid w:val="00B86FBA"/>
    <w:rsid w:val="00B8754D"/>
    <w:rsid w:val="00B900E2"/>
    <w:rsid w:val="00B902E9"/>
    <w:rsid w:val="00B90937"/>
    <w:rsid w:val="00B9125E"/>
    <w:rsid w:val="00B914D0"/>
    <w:rsid w:val="00B917B2"/>
    <w:rsid w:val="00B91D3E"/>
    <w:rsid w:val="00B922AB"/>
    <w:rsid w:val="00B92305"/>
    <w:rsid w:val="00B93DC6"/>
    <w:rsid w:val="00B9487D"/>
    <w:rsid w:val="00B951E7"/>
    <w:rsid w:val="00B962C9"/>
    <w:rsid w:val="00B97E91"/>
    <w:rsid w:val="00B97FBC"/>
    <w:rsid w:val="00BA023E"/>
    <w:rsid w:val="00BA0374"/>
    <w:rsid w:val="00BA0423"/>
    <w:rsid w:val="00BA0752"/>
    <w:rsid w:val="00BA14FC"/>
    <w:rsid w:val="00BA1D63"/>
    <w:rsid w:val="00BA39C3"/>
    <w:rsid w:val="00BA3EB0"/>
    <w:rsid w:val="00BA406A"/>
    <w:rsid w:val="00BA4AB4"/>
    <w:rsid w:val="00BA5047"/>
    <w:rsid w:val="00BA5C4D"/>
    <w:rsid w:val="00BA6802"/>
    <w:rsid w:val="00BA740B"/>
    <w:rsid w:val="00BB0463"/>
    <w:rsid w:val="00BB2463"/>
    <w:rsid w:val="00BB26DE"/>
    <w:rsid w:val="00BB2F32"/>
    <w:rsid w:val="00BB340E"/>
    <w:rsid w:val="00BB3C7E"/>
    <w:rsid w:val="00BB3CAE"/>
    <w:rsid w:val="00BB496D"/>
    <w:rsid w:val="00BB5D63"/>
    <w:rsid w:val="00BB5F50"/>
    <w:rsid w:val="00BB65B5"/>
    <w:rsid w:val="00BB7305"/>
    <w:rsid w:val="00BB7907"/>
    <w:rsid w:val="00BB7D46"/>
    <w:rsid w:val="00BC0A1C"/>
    <w:rsid w:val="00BC1071"/>
    <w:rsid w:val="00BC1D77"/>
    <w:rsid w:val="00BC1DB7"/>
    <w:rsid w:val="00BC206B"/>
    <w:rsid w:val="00BC2D0B"/>
    <w:rsid w:val="00BC2DF3"/>
    <w:rsid w:val="00BC30AA"/>
    <w:rsid w:val="00BC361D"/>
    <w:rsid w:val="00BC491B"/>
    <w:rsid w:val="00BC56CD"/>
    <w:rsid w:val="00BC57F3"/>
    <w:rsid w:val="00BC5B9D"/>
    <w:rsid w:val="00BC601F"/>
    <w:rsid w:val="00BC7017"/>
    <w:rsid w:val="00BD0016"/>
    <w:rsid w:val="00BD002C"/>
    <w:rsid w:val="00BD122E"/>
    <w:rsid w:val="00BD1532"/>
    <w:rsid w:val="00BD1F47"/>
    <w:rsid w:val="00BD282A"/>
    <w:rsid w:val="00BD3618"/>
    <w:rsid w:val="00BD376E"/>
    <w:rsid w:val="00BD387D"/>
    <w:rsid w:val="00BD3BD5"/>
    <w:rsid w:val="00BD3C0A"/>
    <w:rsid w:val="00BD3E83"/>
    <w:rsid w:val="00BD420D"/>
    <w:rsid w:val="00BD44C0"/>
    <w:rsid w:val="00BD51D0"/>
    <w:rsid w:val="00BD5456"/>
    <w:rsid w:val="00BE04B1"/>
    <w:rsid w:val="00BE09E6"/>
    <w:rsid w:val="00BE3854"/>
    <w:rsid w:val="00BE4521"/>
    <w:rsid w:val="00BE492E"/>
    <w:rsid w:val="00BE722E"/>
    <w:rsid w:val="00BE72B5"/>
    <w:rsid w:val="00BE7832"/>
    <w:rsid w:val="00BE78C2"/>
    <w:rsid w:val="00BE79E2"/>
    <w:rsid w:val="00BE7D6D"/>
    <w:rsid w:val="00BF10A4"/>
    <w:rsid w:val="00BF18C5"/>
    <w:rsid w:val="00BF30DA"/>
    <w:rsid w:val="00BF3B17"/>
    <w:rsid w:val="00BF56B0"/>
    <w:rsid w:val="00BF5F3A"/>
    <w:rsid w:val="00BF6677"/>
    <w:rsid w:val="00BF6B86"/>
    <w:rsid w:val="00BF720F"/>
    <w:rsid w:val="00BF7245"/>
    <w:rsid w:val="00C00378"/>
    <w:rsid w:val="00C010FE"/>
    <w:rsid w:val="00C024E8"/>
    <w:rsid w:val="00C02BAD"/>
    <w:rsid w:val="00C02CC5"/>
    <w:rsid w:val="00C02EAF"/>
    <w:rsid w:val="00C039F3"/>
    <w:rsid w:val="00C03D87"/>
    <w:rsid w:val="00C04704"/>
    <w:rsid w:val="00C05005"/>
    <w:rsid w:val="00C05773"/>
    <w:rsid w:val="00C05A23"/>
    <w:rsid w:val="00C0634E"/>
    <w:rsid w:val="00C064B1"/>
    <w:rsid w:val="00C06AD2"/>
    <w:rsid w:val="00C077BD"/>
    <w:rsid w:val="00C07FCA"/>
    <w:rsid w:val="00C07FDB"/>
    <w:rsid w:val="00C11BA7"/>
    <w:rsid w:val="00C11C7A"/>
    <w:rsid w:val="00C1258E"/>
    <w:rsid w:val="00C12C54"/>
    <w:rsid w:val="00C134D5"/>
    <w:rsid w:val="00C13B60"/>
    <w:rsid w:val="00C141EF"/>
    <w:rsid w:val="00C14A77"/>
    <w:rsid w:val="00C15027"/>
    <w:rsid w:val="00C1641C"/>
    <w:rsid w:val="00C16D41"/>
    <w:rsid w:val="00C17437"/>
    <w:rsid w:val="00C176F3"/>
    <w:rsid w:val="00C20A2B"/>
    <w:rsid w:val="00C213BD"/>
    <w:rsid w:val="00C2184E"/>
    <w:rsid w:val="00C22259"/>
    <w:rsid w:val="00C2270E"/>
    <w:rsid w:val="00C23FA1"/>
    <w:rsid w:val="00C249B7"/>
    <w:rsid w:val="00C252CF"/>
    <w:rsid w:val="00C25B9A"/>
    <w:rsid w:val="00C26C79"/>
    <w:rsid w:val="00C30180"/>
    <w:rsid w:val="00C30BDE"/>
    <w:rsid w:val="00C31F40"/>
    <w:rsid w:val="00C320BE"/>
    <w:rsid w:val="00C3218E"/>
    <w:rsid w:val="00C32445"/>
    <w:rsid w:val="00C32761"/>
    <w:rsid w:val="00C32F1B"/>
    <w:rsid w:val="00C33B7F"/>
    <w:rsid w:val="00C34963"/>
    <w:rsid w:val="00C360DA"/>
    <w:rsid w:val="00C37858"/>
    <w:rsid w:val="00C4164F"/>
    <w:rsid w:val="00C424D2"/>
    <w:rsid w:val="00C42632"/>
    <w:rsid w:val="00C427C4"/>
    <w:rsid w:val="00C42B82"/>
    <w:rsid w:val="00C432FA"/>
    <w:rsid w:val="00C43C9B"/>
    <w:rsid w:val="00C44598"/>
    <w:rsid w:val="00C4501E"/>
    <w:rsid w:val="00C4510E"/>
    <w:rsid w:val="00C45DED"/>
    <w:rsid w:val="00C4646B"/>
    <w:rsid w:val="00C4650F"/>
    <w:rsid w:val="00C47ADC"/>
    <w:rsid w:val="00C5168B"/>
    <w:rsid w:val="00C529C3"/>
    <w:rsid w:val="00C53084"/>
    <w:rsid w:val="00C537F9"/>
    <w:rsid w:val="00C53D38"/>
    <w:rsid w:val="00C5513E"/>
    <w:rsid w:val="00C554F7"/>
    <w:rsid w:val="00C55A06"/>
    <w:rsid w:val="00C55C3F"/>
    <w:rsid w:val="00C55F49"/>
    <w:rsid w:val="00C56441"/>
    <w:rsid w:val="00C56818"/>
    <w:rsid w:val="00C56D4D"/>
    <w:rsid w:val="00C60E60"/>
    <w:rsid w:val="00C6204A"/>
    <w:rsid w:val="00C644DC"/>
    <w:rsid w:val="00C645E4"/>
    <w:rsid w:val="00C647F7"/>
    <w:rsid w:val="00C64E86"/>
    <w:rsid w:val="00C65962"/>
    <w:rsid w:val="00C66534"/>
    <w:rsid w:val="00C66702"/>
    <w:rsid w:val="00C6688E"/>
    <w:rsid w:val="00C67185"/>
    <w:rsid w:val="00C67311"/>
    <w:rsid w:val="00C67D47"/>
    <w:rsid w:val="00C7010A"/>
    <w:rsid w:val="00C70EBC"/>
    <w:rsid w:val="00C71545"/>
    <w:rsid w:val="00C725C8"/>
    <w:rsid w:val="00C73583"/>
    <w:rsid w:val="00C73A08"/>
    <w:rsid w:val="00C74F92"/>
    <w:rsid w:val="00C7625B"/>
    <w:rsid w:val="00C764CA"/>
    <w:rsid w:val="00C774DE"/>
    <w:rsid w:val="00C77648"/>
    <w:rsid w:val="00C80084"/>
    <w:rsid w:val="00C8037E"/>
    <w:rsid w:val="00C809CF"/>
    <w:rsid w:val="00C80A8B"/>
    <w:rsid w:val="00C80A9C"/>
    <w:rsid w:val="00C80E6F"/>
    <w:rsid w:val="00C81E9A"/>
    <w:rsid w:val="00C83190"/>
    <w:rsid w:val="00C836B4"/>
    <w:rsid w:val="00C841FC"/>
    <w:rsid w:val="00C8445C"/>
    <w:rsid w:val="00C844A1"/>
    <w:rsid w:val="00C855D1"/>
    <w:rsid w:val="00C86220"/>
    <w:rsid w:val="00C8677B"/>
    <w:rsid w:val="00C86885"/>
    <w:rsid w:val="00C86C39"/>
    <w:rsid w:val="00C876BF"/>
    <w:rsid w:val="00C879E8"/>
    <w:rsid w:val="00C87B45"/>
    <w:rsid w:val="00C908D5"/>
    <w:rsid w:val="00C90A85"/>
    <w:rsid w:val="00C91AF5"/>
    <w:rsid w:val="00C922F9"/>
    <w:rsid w:val="00C936FA"/>
    <w:rsid w:val="00C93AF0"/>
    <w:rsid w:val="00C93BFD"/>
    <w:rsid w:val="00C93C2F"/>
    <w:rsid w:val="00C94D09"/>
    <w:rsid w:val="00C94E1A"/>
    <w:rsid w:val="00C953B2"/>
    <w:rsid w:val="00C9544C"/>
    <w:rsid w:val="00C95AF7"/>
    <w:rsid w:val="00C97156"/>
    <w:rsid w:val="00C9781F"/>
    <w:rsid w:val="00CA0014"/>
    <w:rsid w:val="00CA14A6"/>
    <w:rsid w:val="00CA18F1"/>
    <w:rsid w:val="00CA1E2F"/>
    <w:rsid w:val="00CA3896"/>
    <w:rsid w:val="00CA3C29"/>
    <w:rsid w:val="00CA43A7"/>
    <w:rsid w:val="00CA4953"/>
    <w:rsid w:val="00CA4964"/>
    <w:rsid w:val="00CA5F92"/>
    <w:rsid w:val="00CA6016"/>
    <w:rsid w:val="00CA63F6"/>
    <w:rsid w:val="00CA6499"/>
    <w:rsid w:val="00CA64E5"/>
    <w:rsid w:val="00CA65A2"/>
    <w:rsid w:val="00CA67BD"/>
    <w:rsid w:val="00CA75A5"/>
    <w:rsid w:val="00CA77FE"/>
    <w:rsid w:val="00CA792D"/>
    <w:rsid w:val="00CA7944"/>
    <w:rsid w:val="00CA7D59"/>
    <w:rsid w:val="00CB09FC"/>
    <w:rsid w:val="00CB0FB7"/>
    <w:rsid w:val="00CB1CC4"/>
    <w:rsid w:val="00CB245F"/>
    <w:rsid w:val="00CB2CF2"/>
    <w:rsid w:val="00CB355E"/>
    <w:rsid w:val="00CB3A8D"/>
    <w:rsid w:val="00CB66D0"/>
    <w:rsid w:val="00CB6F72"/>
    <w:rsid w:val="00CB7E6A"/>
    <w:rsid w:val="00CB7ED0"/>
    <w:rsid w:val="00CC03C9"/>
    <w:rsid w:val="00CC0B67"/>
    <w:rsid w:val="00CC132F"/>
    <w:rsid w:val="00CC15DB"/>
    <w:rsid w:val="00CC1A72"/>
    <w:rsid w:val="00CC1C8E"/>
    <w:rsid w:val="00CC204D"/>
    <w:rsid w:val="00CC2190"/>
    <w:rsid w:val="00CC28A4"/>
    <w:rsid w:val="00CC2B15"/>
    <w:rsid w:val="00CC34A6"/>
    <w:rsid w:val="00CC3E4D"/>
    <w:rsid w:val="00CC420B"/>
    <w:rsid w:val="00CC449E"/>
    <w:rsid w:val="00CC5544"/>
    <w:rsid w:val="00CC5AFC"/>
    <w:rsid w:val="00CC5F2A"/>
    <w:rsid w:val="00CC65AB"/>
    <w:rsid w:val="00CC7124"/>
    <w:rsid w:val="00CD26FD"/>
    <w:rsid w:val="00CD2BC7"/>
    <w:rsid w:val="00CD2D88"/>
    <w:rsid w:val="00CD32DA"/>
    <w:rsid w:val="00CD3E5C"/>
    <w:rsid w:val="00CD4E9F"/>
    <w:rsid w:val="00CD4EAA"/>
    <w:rsid w:val="00CD5D95"/>
    <w:rsid w:val="00CD66CC"/>
    <w:rsid w:val="00CD6EF1"/>
    <w:rsid w:val="00CD74C9"/>
    <w:rsid w:val="00CE1103"/>
    <w:rsid w:val="00CE1B8C"/>
    <w:rsid w:val="00CE2523"/>
    <w:rsid w:val="00CE2E61"/>
    <w:rsid w:val="00CE43B6"/>
    <w:rsid w:val="00CE4CD4"/>
    <w:rsid w:val="00CE655E"/>
    <w:rsid w:val="00CE68BB"/>
    <w:rsid w:val="00CE69DB"/>
    <w:rsid w:val="00CF04E6"/>
    <w:rsid w:val="00CF068F"/>
    <w:rsid w:val="00CF0C2C"/>
    <w:rsid w:val="00CF1384"/>
    <w:rsid w:val="00CF284A"/>
    <w:rsid w:val="00CF2BBD"/>
    <w:rsid w:val="00CF42A0"/>
    <w:rsid w:val="00CF4427"/>
    <w:rsid w:val="00CF44E2"/>
    <w:rsid w:val="00CF4D51"/>
    <w:rsid w:val="00CF5477"/>
    <w:rsid w:val="00CF58D0"/>
    <w:rsid w:val="00CF5FA6"/>
    <w:rsid w:val="00CF6187"/>
    <w:rsid w:val="00CF72FB"/>
    <w:rsid w:val="00CF7494"/>
    <w:rsid w:val="00CF75F0"/>
    <w:rsid w:val="00D0024B"/>
    <w:rsid w:val="00D0027F"/>
    <w:rsid w:val="00D00711"/>
    <w:rsid w:val="00D00F67"/>
    <w:rsid w:val="00D01B8E"/>
    <w:rsid w:val="00D029DA"/>
    <w:rsid w:val="00D03C53"/>
    <w:rsid w:val="00D03CD3"/>
    <w:rsid w:val="00D0478F"/>
    <w:rsid w:val="00D05169"/>
    <w:rsid w:val="00D055E0"/>
    <w:rsid w:val="00D061DD"/>
    <w:rsid w:val="00D068E2"/>
    <w:rsid w:val="00D06A26"/>
    <w:rsid w:val="00D06A46"/>
    <w:rsid w:val="00D072FC"/>
    <w:rsid w:val="00D107AF"/>
    <w:rsid w:val="00D12502"/>
    <w:rsid w:val="00D12F7E"/>
    <w:rsid w:val="00D13789"/>
    <w:rsid w:val="00D1381D"/>
    <w:rsid w:val="00D13D7D"/>
    <w:rsid w:val="00D14428"/>
    <w:rsid w:val="00D14713"/>
    <w:rsid w:val="00D169E2"/>
    <w:rsid w:val="00D17601"/>
    <w:rsid w:val="00D17BEE"/>
    <w:rsid w:val="00D207AD"/>
    <w:rsid w:val="00D20AFE"/>
    <w:rsid w:val="00D20C55"/>
    <w:rsid w:val="00D20E95"/>
    <w:rsid w:val="00D21A1B"/>
    <w:rsid w:val="00D22347"/>
    <w:rsid w:val="00D22B47"/>
    <w:rsid w:val="00D23948"/>
    <w:rsid w:val="00D2447E"/>
    <w:rsid w:val="00D2455D"/>
    <w:rsid w:val="00D24A89"/>
    <w:rsid w:val="00D24F3A"/>
    <w:rsid w:val="00D25029"/>
    <w:rsid w:val="00D251FD"/>
    <w:rsid w:val="00D25AEE"/>
    <w:rsid w:val="00D25E58"/>
    <w:rsid w:val="00D270F3"/>
    <w:rsid w:val="00D2776B"/>
    <w:rsid w:val="00D27DAE"/>
    <w:rsid w:val="00D30639"/>
    <w:rsid w:val="00D310E7"/>
    <w:rsid w:val="00D3149A"/>
    <w:rsid w:val="00D32C0B"/>
    <w:rsid w:val="00D336B4"/>
    <w:rsid w:val="00D33945"/>
    <w:rsid w:val="00D33AAB"/>
    <w:rsid w:val="00D33C08"/>
    <w:rsid w:val="00D33DB0"/>
    <w:rsid w:val="00D33EB4"/>
    <w:rsid w:val="00D33EFD"/>
    <w:rsid w:val="00D366A9"/>
    <w:rsid w:val="00D36941"/>
    <w:rsid w:val="00D37C97"/>
    <w:rsid w:val="00D37F66"/>
    <w:rsid w:val="00D37F95"/>
    <w:rsid w:val="00D401C0"/>
    <w:rsid w:val="00D40970"/>
    <w:rsid w:val="00D416B2"/>
    <w:rsid w:val="00D41725"/>
    <w:rsid w:val="00D417AA"/>
    <w:rsid w:val="00D41A43"/>
    <w:rsid w:val="00D41A8B"/>
    <w:rsid w:val="00D41E44"/>
    <w:rsid w:val="00D4221D"/>
    <w:rsid w:val="00D423E9"/>
    <w:rsid w:val="00D42512"/>
    <w:rsid w:val="00D44119"/>
    <w:rsid w:val="00D44850"/>
    <w:rsid w:val="00D44852"/>
    <w:rsid w:val="00D45048"/>
    <w:rsid w:val="00D458BA"/>
    <w:rsid w:val="00D45AE7"/>
    <w:rsid w:val="00D46671"/>
    <w:rsid w:val="00D46F4E"/>
    <w:rsid w:val="00D4755B"/>
    <w:rsid w:val="00D4775F"/>
    <w:rsid w:val="00D47C5F"/>
    <w:rsid w:val="00D50E4B"/>
    <w:rsid w:val="00D50E72"/>
    <w:rsid w:val="00D50FDE"/>
    <w:rsid w:val="00D51545"/>
    <w:rsid w:val="00D5174A"/>
    <w:rsid w:val="00D5183D"/>
    <w:rsid w:val="00D521B3"/>
    <w:rsid w:val="00D52C07"/>
    <w:rsid w:val="00D53521"/>
    <w:rsid w:val="00D535F1"/>
    <w:rsid w:val="00D537C6"/>
    <w:rsid w:val="00D542AF"/>
    <w:rsid w:val="00D542B8"/>
    <w:rsid w:val="00D54E87"/>
    <w:rsid w:val="00D55242"/>
    <w:rsid w:val="00D556F9"/>
    <w:rsid w:val="00D55775"/>
    <w:rsid w:val="00D55A92"/>
    <w:rsid w:val="00D55F22"/>
    <w:rsid w:val="00D56F1D"/>
    <w:rsid w:val="00D57276"/>
    <w:rsid w:val="00D606D3"/>
    <w:rsid w:val="00D613BD"/>
    <w:rsid w:val="00D618F5"/>
    <w:rsid w:val="00D61E69"/>
    <w:rsid w:val="00D62DB1"/>
    <w:rsid w:val="00D633C7"/>
    <w:rsid w:val="00D63967"/>
    <w:rsid w:val="00D63D97"/>
    <w:rsid w:val="00D63F95"/>
    <w:rsid w:val="00D6531D"/>
    <w:rsid w:val="00D66016"/>
    <w:rsid w:val="00D67102"/>
    <w:rsid w:val="00D673C1"/>
    <w:rsid w:val="00D679AB"/>
    <w:rsid w:val="00D707FD"/>
    <w:rsid w:val="00D70E22"/>
    <w:rsid w:val="00D714F1"/>
    <w:rsid w:val="00D7154E"/>
    <w:rsid w:val="00D7251D"/>
    <w:rsid w:val="00D72C8D"/>
    <w:rsid w:val="00D732FD"/>
    <w:rsid w:val="00D73402"/>
    <w:rsid w:val="00D74462"/>
    <w:rsid w:val="00D745AF"/>
    <w:rsid w:val="00D75F96"/>
    <w:rsid w:val="00D7626F"/>
    <w:rsid w:val="00D763C0"/>
    <w:rsid w:val="00D76A35"/>
    <w:rsid w:val="00D76DBC"/>
    <w:rsid w:val="00D76ECA"/>
    <w:rsid w:val="00D77636"/>
    <w:rsid w:val="00D80422"/>
    <w:rsid w:val="00D81D61"/>
    <w:rsid w:val="00D84D19"/>
    <w:rsid w:val="00D85672"/>
    <w:rsid w:val="00D86B1B"/>
    <w:rsid w:val="00D87A0D"/>
    <w:rsid w:val="00D87E65"/>
    <w:rsid w:val="00D9022E"/>
    <w:rsid w:val="00D908A4"/>
    <w:rsid w:val="00D9091C"/>
    <w:rsid w:val="00D90A6C"/>
    <w:rsid w:val="00D90B0C"/>
    <w:rsid w:val="00D91F2A"/>
    <w:rsid w:val="00D92587"/>
    <w:rsid w:val="00D93277"/>
    <w:rsid w:val="00D9332D"/>
    <w:rsid w:val="00D935B4"/>
    <w:rsid w:val="00D939AF"/>
    <w:rsid w:val="00D9437B"/>
    <w:rsid w:val="00D94EFC"/>
    <w:rsid w:val="00D95777"/>
    <w:rsid w:val="00D9636E"/>
    <w:rsid w:val="00D9648D"/>
    <w:rsid w:val="00D964D7"/>
    <w:rsid w:val="00D966E2"/>
    <w:rsid w:val="00D96C63"/>
    <w:rsid w:val="00D97C97"/>
    <w:rsid w:val="00DA00B1"/>
    <w:rsid w:val="00DA013E"/>
    <w:rsid w:val="00DA03E9"/>
    <w:rsid w:val="00DA053E"/>
    <w:rsid w:val="00DA0919"/>
    <w:rsid w:val="00DA1B14"/>
    <w:rsid w:val="00DA1F6C"/>
    <w:rsid w:val="00DA2790"/>
    <w:rsid w:val="00DA2F9E"/>
    <w:rsid w:val="00DA3093"/>
    <w:rsid w:val="00DA3157"/>
    <w:rsid w:val="00DA3514"/>
    <w:rsid w:val="00DA3B24"/>
    <w:rsid w:val="00DA3C0B"/>
    <w:rsid w:val="00DA40E2"/>
    <w:rsid w:val="00DA410C"/>
    <w:rsid w:val="00DA7C01"/>
    <w:rsid w:val="00DA7D63"/>
    <w:rsid w:val="00DB021F"/>
    <w:rsid w:val="00DB07D1"/>
    <w:rsid w:val="00DB07F4"/>
    <w:rsid w:val="00DB0AC3"/>
    <w:rsid w:val="00DB0FE6"/>
    <w:rsid w:val="00DB1ABC"/>
    <w:rsid w:val="00DB1C10"/>
    <w:rsid w:val="00DB213B"/>
    <w:rsid w:val="00DB2B37"/>
    <w:rsid w:val="00DB417B"/>
    <w:rsid w:val="00DB41BE"/>
    <w:rsid w:val="00DB4749"/>
    <w:rsid w:val="00DB5DDF"/>
    <w:rsid w:val="00DB6744"/>
    <w:rsid w:val="00DB690F"/>
    <w:rsid w:val="00DB6AD9"/>
    <w:rsid w:val="00DB70B9"/>
    <w:rsid w:val="00DB78E2"/>
    <w:rsid w:val="00DB7F65"/>
    <w:rsid w:val="00DC0BCC"/>
    <w:rsid w:val="00DC0E16"/>
    <w:rsid w:val="00DC1081"/>
    <w:rsid w:val="00DC1A09"/>
    <w:rsid w:val="00DC2B7E"/>
    <w:rsid w:val="00DC2C7B"/>
    <w:rsid w:val="00DC2E70"/>
    <w:rsid w:val="00DC32DB"/>
    <w:rsid w:val="00DC37BA"/>
    <w:rsid w:val="00DC397A"/>
    <w:rsid w:val="00DC3C38"/>
    <w:rsid w:val="00DC409A"/>
    <w:rsid w:val="00DC4187"/>
    <w:rsid w:val="00DC5DD4"/>
    <w:rsid w:val="00DC6518"/>
    <w:rsid w:val="00DC72B1"/>
    <w:rsid w:val="00DD09A2"/>
    <w:rsid w:val="00DD0B0B"/>
    <w:rsid w:val="00DD0F10"/>
    <w:rsid w:val="00DD125B"/>
    <w:rsid w:val="00DD16D7"/>
    <w:rsid w:val="00DD232B"/>
    <w:rsid w:val="00DD305F"/>
    <w:rsid w:val="00DD313D"/>
    <w:rsid w:val="00DD3297"/>
    <w:rsid w:val="00DD3F55"/>
    <w:rsid w:val="00DD5004"/>
    <w:rsid w:val="00DD5326"/>
    <w:rsid w:val="00DD6507"/>
    <w:rsid w:val="00DD69AF"/>
    <w:rsid w:val="00DE1746"/>
    <w:rsid w:val="00DE2AA9"/>
    <w:rsid w:val="00DE30EE"/>
    <w:rsid w:val="00DE3163"/>
    <w:rsid w:val="00DE37E9"/>
    <w:rsid w:val="00DE426A"/>
    <w:rsid w:val="00DE5A1F"/>
    <w:rsid w:val="00DE72DD"/>
    <w:rsid w:val="00DE774D"/>
    <w:rsid w:val="00DE797A"/>
    <w:rsid w:val="00DE7CF5"/>
    <w:rsid w:val="00DF0D6A"/>
    <w:rsid w:val="00DF0E11"/>
    <w:rsid w:val="00DF0F71"/>
    <w:rsid w:val="00DF1B55"/>
    <w:rsid w:val="00DF2130"/>
    <w:rsid w:val="00DF28D7"/>
    <w:rsid w:val="00DF2FFB"/>
    <w:rsid w:val="00DF32AD"/>
    <w:rsid w:val="00DF386F"/>
    <w:rsid w:val="00DF41CC"/>
    <w:rsid w:val="00DF53C3"/>
    <w:rsid w:val="00DF5493"/>
    <w:rsid w:val="00DF5A7F"/>
    <w:rsid w:val="00DF5DBD"/>
    <w:rsid w:val="00DF5FF6"/>
    <w:rsid w:val="00DF646B"/>
    <w:rsid w:val="00DF681B"/>
    <w:rsid w:val="00DF71A4"/>
    <w:rsid w:val="00DF7C3D"/>
    <w:rsid w:val="00DF7F4D"/>
    <w:rsid w:val="00E0112B"/>
    <w:rsid w:val="00E01562"/>
    <w:rsid w:val="00E018F5"/>
    <w:rsid w:val="00E02BD8"/>
    <w:rsid w:val="00E02CBA"/>
    <w:rsid w:val="00E055D9"/>
    <w:rsid w:val="00E05924"/>
    <w:rsid w:val="00E05E85"/>
    <w:rsid w:val="00E06280"/>
    <w:rsid w:val="00E069A1"/>
    <w:rsid w:val="00E07704"/>
    <w:rsid w:val="00E07950"/>
    <w:rsid w:val="00E10417"/>
    <w:rsid w:val="00E10649"/>
    <w:rsid w:val="00E10CF8"/>
    <w:rsid w:val="00E11C98"/>
    <w:rsid w:val="00E12F81"/>
    <w:rsid w:val="00E13683"/>
    <w:rsid w:val="00E144DD"/>
    <w:rsid w:val="00E159CB"/>
    <w:rsid w:val="00E15B8C"/>
    <w:rsid w:val="00E16BF4"/>
    <w:rsid w:val="00E17221"/>
    <w:rsid w:val="00E17914"/>
    <w:rsid w:val="00E20063"/>
    <w:rsid w:val="00E2043C"/>
    <w:rsid w:val="00E20CD9"/>
    <w:rsid w:val="00E20D6F"/>
    <w:rsid w:val="00E2196E"/>
    <w:rsid w:val="00E22836"/>
    <w:rsid w:val="00E2383A"/>
    <w:rsid w:val="00E23A60"/>
    <w:rsid w:val="00E2431B"/>
    <w:rsid w:val="00E245A0"/>
    <w:rsid w:val="00E24B38"/>
    <w:rsid w:val="00E26A6D"/>
    <w:rsid w:val="00E26C27"/>
    <w:rsid w:val="00E27515"/>
    <w:rsid w:val="00E30806"/>
    <w:rsid w:val="00E308C1"/>
    <w:rsid w:val="00E3200A"/>
    <w:rsid w:val="00E331C0"/>
    <w:rsid w:val="00E338F0"/>
    <w:rsid w:val="00E351AE"/>
    <w:rsid w:val="00E35875"/>
    <w:rsid w:val="00E35B29"/>
    <w:rsid w:val="00E35D5C"/>
    <w:rsid w:val="00E35F0C"/>
    <w:rsid w:val="00E366DB"/>
    <w:rsid w:val="00E36B99"/>
    <w:rsid w:val="00E37A59"/>
    <w:rsid w:val="00E37F8E"/>
    <w:rsid w:val="00E40041"/>
    <w:rsid w:val="00E40FC7"/>
    <w:rsid w:val="00E41525"/>
    <w:rsid w:val="00E41920"/>
    <w:rsid w:val="00E41EEF"/>
    <w:rsid w:val="00E41FC7"/>
    <w:rsid w:val="00E42095"/>
    <w:rsid w:val="00E42653"/>
    <w:rsid w:val="00E42D12"/>
    <w:rsid w:val="00E42FF4"/>
    <w:rsid w:val="00E430FB"/>
    <w:rsid w:val="00E43302"/>
    <w:rsid w:val="00E43DCA"/>
    <w:rsid w:val="00E453C9"/>
    <w:rsid w:val="00E45A22"/>
    <w:rsid w:val="00E4648F"/>
    <w:rsid w:val="00E46E65"/>
    <w:rsid w:val="00E52CA2"/>
    <w:rsid w:val="00E5374D"/>
    <w:rsid w:val="00E54231"/>
    <w:rsid w:val="00E545DC"/>
    <w:rsid w:val="00E54F4A"/>
    <w:rsid w:val="00E554D7"/>
    <w:rsid w:val="00E5582D"/>
    <w:rsid w:val="00E565E2"/>
    <w:rsid w:val="00E56741"/>
    <w:rsid w:val="00E571F8"/>
    <w:rsid w:val="00E5728A"/>
    <w:rsid w:val="00E57462"/>
    <w:rsid w:val="00E57F68"/>
    <w:rsid w:val="00E60828"/>
    <w:rsid w:val="00E6163D"/>
    <w:rsid w:val="00E62137"/>
    <w:rsid w:val="00E6234E"/>
    <w:rsid w:val="00E62D46"/>
    <w:rsid w:val="00E653FC"/>
    <w:rsid w:val="00E65742"/>
    <w:rsid w:val="00E65E3A"/>
    <w:rsid w:val="00E6638E"/>
    <w:rsid w:val="00E664CE"/>
    <w:rsid w:val="00E6699E"/>
    <w:rsid w:val="00E71523"/>
    <w:rsid w:val="00E718BB"/>
    <w:rsid w:val="00E71C3B"/>
    <w:rsid w:val="00E72825"/>
    <w:rsid w:val="00E72951"/>
    <w:rsid w:val="00E72F59"/>
    <w:rsid w:val="00E73507"/>
    <w:rsid w:val="00E7367C"/>
    <w:rsid w:val="00E73F75"/>
    <w:rsid w:val="00E744AB"/>
    <w:rsid w:val="00E7593A"/>
    <w:rsid w:val="00E7658C"/>
    <w:rsid w:val="00E76CCE"/>
    <w:rsid w:val="00E76E7E"/>
    <w:rsid w:val="00E7758A"/>
    <w:rsid w:val="00E77D01"/>
    <w:rsid w:val="00E80565"/>
    <w:rsid w:val="00E814F8"/>
    <w:rsid w:val="00E81728"/>
    <w:rsid w:val="00E82648"/>
    <w:rsid w:val="00E827A8"/>
    <w:rsid w:val="00E82B99"/>
    <w:rsid w:val="00E8348E"/>
    <w:rsid w:val="00E83E43"/>
    <w:rsid w:val="00E83EFC"/>
    <w:rsid w:val="00E84131"/>
    <w:rsid w:val="00E8420D"/>
    <w:rsid w:val="00E853D2"/>
    <w:rsid w:val="00E85F12"/>
    <w:rsid w:val="00E87392"/>
    <w:rsid w:val="00E878FA"/>
    <w:rsid w:val="00E9060A"/>
    <w:rsid w:val="00E9094A"/>
    <w:rsid w:val="00E9127F"/>
    <w:rsid w:val="00E91410"/>
    <w:rsid w:val="00E9161B"/>
    <w:rsid w:val="00E91BC7"/>
    <w:rsid w:val="00E91E37"/>
    <w:rsid w:val="00E9205E"/>
    <w:rsid w:val="00E929EC"/>
    <w:rsid w:val="00E93974"/>
    <w:rsid w:val="00E9425D"/>
    <w:rsid w:val="00E944D0"/>
    <w:rsid w:val="00E9482A"/>
    <w:rsid w:val="00E94A2F"/>
    <w:rsid w:val="00E94B6C"/>
    <w:rsid w:val="00E94ED5"/>
    <w:rsid w:val="00E96981"/>
    <w:rsid w:val="00E96DE1"/>
    <w:rsid w:val="00EA040D"/>
    <w:rsid w:val="00EA057A"/>
    <w:rsid w:val="00EA188B"/>
    <w:rsid w:val="00EA1DB7"/>
    <w:rsid w:val="00EA27F7"/>
    <w:rsid w:val="00EA292A"/>
    <w:rsid w:val="00EA34B8"/>
    <w:rsid w:val="00EA3DE9"/>
    <w:rsid w:val="00EA407D"/>
    <w:rsid w:val="00EA4FE5"/>
    <w:rsid w:val="00EA5AF1"/>
    <w:rsid w:val="00EA6015"/>
    <w:rsid w:val="00EA64F1"/>
    <w:rsid w:val="00EA675E"/>
    <w:rsid w:val="00EB0A93"/>
    <w:rsid w:val="00EB18CC"/>
    <w:rsid w:val="00EB2BB0"/>
    <w:rsid w:val="00EB3163"/>
    <w:rsid w:val="00EB3797"/>
    <w:rsid w:val="00EB3860"/>
    <w:rsid w:val="00EB4421"/>
    <w:rsid w:val="00EB47B1"/>
    <w:rsid w:val="00EB4B48"/>
    <w:rsid w:val="00EB52A6"/>
    <w:rsid w:val="00EB563D"/>
    <w:rsid w:val="00EB629F"/>
    <w:rsid w:val="00EB6524"/>
    <w:rsid w:val="00EB72F1"/>
    <w:rsid w:val="00EC078E"/>
    <w:rsid w:val="00EC07C0"/>
    <w:rsid w:val="00EC080A"/>
    <w:rsid w:val="00EC0D24"/>
    <w:rsid w:val="00EC0F39"/>
    <w:rsid w:val="00EC16A4"/>
    <w:rsid w:val="00EC1B41"/>
    <w:rsid w:val="00EC1F3A"/>
    <w:rsid w:val="00EC1F9E"/>
    <w:rsid w:val="00EC2E18"/>
    <w:rsid w:val="00EC2FC7"/>
    <w:rsid w:val="00EC32E0"/>
    <w:rsid w:val="00EC35F3"/>
    <w:rsid w:val="00EC3638"/>
    <w:rsid w:val="00EC3FED"/>
    <w:rsid w:val="00EC4994"/>
    <w:rsid w:val="00EC4E58"/>
    <w:rsid w:val="00EC555C"/>
    <w:rsid w:val="00EC577D"/>
    <w:rsid w:val="00EC6CC4"/>
    <w:rsid w:val="00EC741F"/>
    <w:rsid w:val="00EC7611"/>
    <w:rsid w:val="00EC7C5B"/>
    <w:rsid w:val="00ED017B"/>
    <w:rsid w:val="00ED0802"/>
    <w:rsid w:val="00ED127A"/>
    <w:rsid w:val="00ED2160"/>
    <w:rsid w:val="00ED2203"/>
    <w:rsid w:val="00ED2C59"/>
    <w:rsid w:val="00ED2FA5"/>
    <w:rsid w:val="00ED34E8"/>
    <w:rsid w:val="00ED376A"/>
    <w:rsid w:val="00ED392A"/>
    <w:rsid w:val="00ED4DE4"/>
    <w:rsid w:val="00ED5561"/>
    <w:rsid w:val="00ED5A97"/>
    <w:rsid w:val="00ED61A2"/>
    <w:rsid w:val="00ED6DD1"/>
    <w:rsid w:val="00ED7208"/>
    <w:rsid w:val="00ED7EE7"/>
    <w:rsid w:val="00EE008E"/>
    <w:rsid w:val="00EE082F"/>
    <w:rsid w:val="00EE1908"/>
    <w:rsid w:val="00EE2026"/>
    <w:rsid w:val="00EE2114"/>
    <w:rsid w:val="00EE3147"/>
    <w:rsid w:val="00EE34E9"/>
    <w:rsid w:val="00EE3E5F"/>
    <w:rsid w:val="00EE3ECF"/>
    <w:rsid w:val="00EE4192"/>
    <w:rsid w:val="00EE4378"/>
    <w:rsid w:val="00EE484C"/>
    <w:rsid w:val="00EE5919"/>
    <w:rsid w:val="00EE5DAF"/>
    <w:rsid w:val="00EE5E10"/>
    <w:rsid w:val="00EE5EEC"/>
    <w:rsid w:val="00EF0C82"/>
    <w:rsid w:val="00EF1343"/>
    <w:rsid w:val="00EF1957"/>
    <w:rsid w:val="00EF21A8"/>
    <w:rsid w:val="00EF2410"/>
    <w:rsid w:val="00EF2813"/>
    <w:rsid w:val="00EF2DF4"/>
    <w:rsid w:val="00EF2FA3"/>
    <w:rsid w:val="00EF340A"/>
    <w:rsid w:val="00EF4013"/>
    <w:rsid w:val="00EF4B92"/>
    <w:rsid w:val="00EF5881"/>
    <w:rsid w:val="00EF626F"/>
    <w:rsid w:val="00EF7219"/>
    <w:rsid w:val="00EF7554"/>
    <w:rsid w:val="00F00394"/>
    <w:rsid w:val="00F00DFC"/>
    <w:rsid w:val="00F00E5B"/>
    <w:rsid w:val="00F01EA8"/>
    <w:rsid w:val="00F030B3"/>
    <w:rsid w:val="00F032D9"/>
    <w:rsid w:val="00F03670"/>
    <w:rsid w:val="00F05446"/>
    <w:rsid w:val="00F05673"/>
    <w:rsid w:val="00F0601D"/>
    <w:rsid w:val="00F06888"/>
    <w:rsid w:val="00F06F40"/>
    <w:rsid w:val="00F07553"/>
    <w:rsid w:val="00F07680"/>
    <w:rsid w:val="00F07766"/>
    <w:rsid w:val="00F079AA"/>
    <w:rsid w:val="00F1155D"/>
    <w:rsid w:val="00F11EB1"/>
    <w:rsid w:val="00F138E1"/>
    <w:rsid w:val="00F13BBA"/>
    <w:rsid w:val="00F13CB2"/>
    <w:rsid w:val="00F146C2"/>
    <w:rsid w:val="00F15314"/>
    <w:rsid w:val="00F15657"/>
    <w:rsid w:val="00F167A0"/>
    <w:rsid w:val="00F16AC3"/>
    <w:rsid w:val="00F16BB6"/>
    <w:rsid w:val="00F16E89"/>
    <w:rsid w:val="00F1799B"/>
    <w:rsid w:val="00F17D5E"/>
    <w:rsid w:val="00F17F34"/>
    <w:rsid w:val="00F200F5"/>
    <w:rsid w:val="00F2085A"/>
    <w:rsid w:val="00F20E5A"/>
    <w:rsid w:val="00F21D1B"/>
    <w:rsid w:val="00F227CA"/>
    <w:rsid w:val="00F22D3E"/>
    <w:rsid w:val="00F2381D"/>
    <w:rsid w:val="00F24236"/>
    <w:rsid w:val="00F24363"/>
    <w:rsid w:val="00F24917"/>
    <w:rsid w:val="00F264F3"/>
    <w:rsid w:val="00F26D52"/>
    <w:rsid w:val="00F26E62"/>
    <w:rsid w:val="00F27158"/>
    <w:rsid w:val="00F311EC"/>
    <w:rsid w:val="00F31A8F"/>
    <w:rsid w:val="00F324D4"/>
    <w:rsid w:val="00F32E15"/>
    <w:rsid w:val="00F336ED"/>
    <w:rsid w:val="00F3410D"/>
    <w:rsid w:val="00F34FA4"/>
    <w:rsid w:val="00F35DB9"/>
    <w:rsid w:val="00F3668E"/>
    <w:rsid w:val="00F36865"/>
    <w:rsid w:val="00F36941"/>
    <w:rsid w:val="00F36C31"/>
    <w:rsid w:val="00F37852"/>
    <w:rsid w:val="00F379C3"/>
    <w:rsid w:val="00F37E88"/>
    <w:rsid w:val="00F4026A"/>
    <w:rsid w:val="00F411CA"/>
    <w:rsid w:val="00F417F3"/>
    <w:rsid w:val="00F419A6"/>
    <w:rsid w:val="00F427FA"/>
    <w:rsid w:val="00F42BA3"/>
    <w:rsid w:val="00F4316D"/>
    <w:rsid w:val="00F431E2"/>
    <w:rsid w:val="00F432FA"/>
    <w:rsid w:val="00F43BA4"/>
    <w:rsid w:val="00F449DF"/>
    <w:rsid w:val="00F44E29"/>
    <w:rsid w:val="00F450DE"/>
    <w:rsid w:val="00F45BBA"/>
    <w:rsid w:val="00F503EC"/>
    <w:rsid w:val="00F50AAC"/>
    <w:rsid w:val="00F50B29"/>
    <w:rsid w:val="00F5136F"/>
    <w:rsid w:val="00F51996"/>
    <w:rsid w:val="00F51AF9"/>
    <w:rsid w:val="00F52673"/>
    <w:rsid w:val="00F52903"/>
    <w:rsid w:val="00F52FDA"/>
    <w:rsid w:val="00F538C4"/>
    <w:rsid w:val="00F54725"/>
    <w:rsid w:val="00F54B1B"/>
    <w:rsid w:val="00F556BC"/>
    <w:rsid w:val="00F55CEA"/>
    <w:rsid w:val="00F56499"/>
    <w:rsid w:val="00F56E93"/>
    <w:rsid w:val="00F56FF9"/>
    <w:rsid w:val="00F57DC3"/>
    <w:rsid w:val="00F611C3"/>
    <w:rsid w:val="00F616DB"/>
    <w:rsid w:val="00F628E6"/>
    <w:rsid w:val="00F63B6C"/>
    <w:rsid w:val="00F63C13"/>
    <w:rsid w:val="00F64C89"/>
    <w:rsid w:val="00F64F36"/>
    <w:rsid w:val="00F65325"/>
    <w:rsid w:val="00F653E5"/>
    <w:rsid w:val="00F65B90"/>
    <w:rsid w:val="00F65D38"/>
    <w:rsid w:val="00F664E3"/>
    <w:rsid w:val="00F667BD"/>
    <w:rsid w:val="00F66822"/>
    <w:rsid w:val="00F6691D"/>
    <w:rsid w:val="00F67333"/>
    <w:rsid w:val="00F704C3"/>
    <w:rsid w:val="00F7060E"/>
    <w:rsid w:val="00F70EDA"/>
    <w:rsid w:val="00F7169C"/>
    <w:rsid w:val="00F737C6"/>
    <w:rsid w:val="00F743B6"/>
    <w:rsid w:val="00F778E6"/>
    <w:rsid w:val="00F8094B"/>
    <w:rsid w:val="00F8113E"/>
    <w:rsid w:val="00F81873"/>
    <w:rsid w:val="00F8207E"/>
    <w:rsid w:val="00F82E98"/>
    <w:rsid w:val="00F84559"/>
    <w:rsid w:val="00F84CD1"/>
    <w:rsid w:val="00F84E3B"/>
    <w:rsid w:val="00F84F05"/>
    <w:rsid w:val="00F8550D"/>
    <w:rsid w:val="00F85C8C"/>
    <w:rsid w:val="00F86344"/>
    <w:rsid w:val="00F869A1"/>
    <w:rsid w:val="00F87321"/>
    <w:rsid w:val="00F87C4D"/>
    <w:rsid w:val="00F90F5D"/>
    <w:rsid w:val="00F9112F"/>
    <w:rsid w:val="00F91805"/>
    <w:rsid w:val="00F9182A"/>
    <w:rsid w:val="00F92034"/>
    <w:rsid w:val="00F928B4"/>
    <w:rsid w:val="00F92BB5"/>
    <w:rsid w:val="00F93132"/>
    <w:rsid w:val="00F93D50"/>
    <w:rsid w:val="00F9408E"/>
    <w:rsid w:val="00F9414F"/>
    <w:rsid w:val="00F94AF1"/>
    <w:rsid w:val="00F94BDF"/>
    <w:rsid w:val="00F95E40"/>
    <w:rsid w:val="00F960CF"/>
    <w:rsid w:val="00F965A8"/>
    <w:rsid w:val="00F97345"/>
    <w:rsid w:val="00F976CB"/>
    <w:rsid w:val="00FA0173"/>
    <w:rsid w:val="00FA0353"/>
    <w:rsid w:val="00FA1839"/>
    <w:rsid w:val="00FA1AD5"/>
    <w:rsid w:val="00FA1D0C"/>
    <w:rsid w:val="00FA2457"/>
    <w:rsid w:val="00FA2D31"/>
    <w:rsid w:val="00FA4287"/>
    <w:rsid w:val="00FA46A8"/>
    <w:rsid w:val="00FA4CB1"/>
    <w:rsid w:val="00FA519F"/>
    <w:rsid w:val="00FA5858"/>
    <w:rsid w:val="00FA5AF5"/>
    <w:rsid w:val="00FA5D4E"/>
    <w:rsid w:val="00FA6905"/>
    <w:rsid w:val="00FA6CE8"/>
    <w:rsid w:val="00FA71B1"/>
    <w:rsid w:val="00FA722E"/>
    <w:rsid w:val="00FB0008"/>
    <w:rsid w:val="00FB19A3"/>
    <w:rsid w:val="00FB1C2B"/>
    <w:rsid w:val="00FB1E4B"/>
    <w:rsid w:val="00FB22A9"/>
    <w:rsid w:val="00FB23A9"/>
    <w:rsid w:val="00FB262F"/>
    <w:rsid w:val="00FB348D"/>
    <w:rsid w:val="00FB3E0E"/>
    <w:rsid w:val="00FB3FC7"/>
    <w:rsid w:val="00FB4264"/>
    <w:rsid w:val="00FB46B1"/>
    <w:rsid w:val="00FB5850"/>
    <w:rsid w:val="00FB5DB7"/>
    <w:rsid w:val="00FB5E00"/>
    <w:rsid w:val="00FB6F8B"/>
    <w:rsid w:val="00FB762E"/>
    <w:rsid w:val="00FB7D60"/>
    <w:rsid w:val="00FC092B"/>
    <w:rsid w:val="00FC0EA6"/>
    <w:rsid w:val="00FC21E8"/>
    <w:rsid w:val="00FC24A0"/>
    <w:rsid w:val="00FC281B"/>
    <w:rsid w:val="00FC2E9E"/>
    <w:rsid w:val="00FC3193"/>
    <w:rsid w:val="00FC32CD"/>
    <w:rsid w:val="00FC3A3A"/>
    <w:rsid w:val="00FC3DE3"/>
    <w:rsid w:val="00FC43F7"/>
    <w:rsid w:val="00FC442B"/>
    <w:rsid w:val="00FC54CB"/>
    <w:rsid w:val="00FC5632"/>
    <w:rsid w:val="00FC596C"/>
    <w:rsid w:val="00FC6731"/>
    <w:rsid w:val="00FC7F34"/>
    <w:rsid w:val="00FD15F4"/>
    <w:rsid w:val="00FD1869"/>
    <w:rsid w:val="00FD254D"/>
    <w:rsid w:val="00FD26FA"/>
    <w:rsid w:val="00FD28ED"/>
    <w:rsid w:val="00FD3E88"/>
    <w:rsid w:val="00FD4C3E"/>
    <w:rsid w:val="00FD52F2"/>
    <w:rsid w:val="00FD55EF"/>
    <w:rsid w:val="00FD602D"/>
    <w:rsid w:val="00FD63C0"/>
    <w:rsid w:val="00FD7C82"/>
    <w:rsid w:val="00FE04C6"/>
    <w:rsid w:val="00FE0B75"/>
    <w:rsid w:val="00FE0CEA"/>
    <w:rsid w:val="00FE0E8F"/>
    <w:rsid w:val="00FE1819"/>
    <w:rsid w:val="00FE1A57"/>
    <w:rsid w:val="00FE1C4B"/>
    <w:rsid w:val="00FE1C5A"/>
    <w:rsid w:val="00FE20E9"/>
    <w:rsid w:val="00FE263F"/>
    <w:rsid w:val="00FE2FE1"/>
    <w:rsid w:val="00FE3702"/>
    <w:rsid w:val="00FE38B7"/>
    <w:rsid w:val="00FE3A57"/>
    <w:rsid w:val="00FE46D9"/>
    <w:rsid w:val="00FE5833"/>
    <w:rsid w:val="00FE6EF6"/>
    <w:rsid w:val="00FF02D8"/>
    <w:rsid w:val="00FF0886"/>
    <w:rsid w:val="00FF09BC"/>
    <w:rsid w:val="00FF1049"/>
    <w:rsid w:val="00FF12EA"/>
    <w:rsid w:val="00FF1511"/>
    <w:rsid w:val="00FF1607"/>
    <w:rsid w:val="00FF19E1"/>
    <w:rsid w:val="00FF1F8C"/>
    <w:rsid w:val="00FF2ABF"/>
    <w:rsid w:val="00FF386B"/>
    <w:rsid w:val="00FF3F7B"/>
    <w:rsid w:val="00FF4632"/>
    <w:rsid w:val="00FF495C"/>
    <w:rsid w:val="00FF5936"/>
    <w:rsid w:val="00FF595B"/>
    <w:rsid w:val="00FF5C3A"/>
    <w:rsid w:val="00FF5E08"/>
    <w:rsid w:val="00FF63E5"/>
    <w:rsid w:val="00FF6DE6"/>
    <w:rsid w:val="00FF75BD"/>
    <w:rsid w:val="00FF76F6"/>
    <w:rsid w:val="00FF78F5"/>
    <w:rsid w:val="00FF7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A9CD0D"/>
  <w15:docId w15:val="{C632171F-594B-4E9A-B251-C1E7CFD8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593C50"/>
    <w:pPr>
      <w:spacing w:before="120" w:after="120" w:line="280" w:lineRule="atLeast"/>
    </w:pPr>
    <w:rPr>
      <w:rFonts w:ascii="Calibri" w:hAnsi="Calibri"/>
    </w:rPr>
  </w:style>
  <w:style w:type="paragraph" w:styleId="berschrift1">
    <w:name w:val="heading 1"/>
    <w:basedOn w:val="Standard"/>
    <w:next w:val="Standard"/>
    <w:link w:val="berschrift1Zchn"/>
    <w:uiPriority w:val="8"/>
    <w:qFormat/>
    <w:rsid w:val="00F336ED"/>
    <w:pPr>
      <w:numPr>
        <w:numId w:val="8"/>
      </w:numPr>
      <w:spacing w:before="360" w:line="600" w:lineRule="atLeast"/>
      <w:outlineLvl w:val="0"/>
    </w:pPr>
    <w:rPr>
      <w:color w:val="004B76"/>
      <w:sz w:val="36"/>
      <w:szCs w:val="60"/>
    </w:rPr>
  </w:style>
  <w:style w:type="paragraph" w:styleId="berschrift2">
    <w:name w:val="heading 2"/>
    <w:basedOn w:val="Standard"/>
    <w:link w:val="berschrift2Zchn"/>
    <w:uiPriority w:val="9"/>
    <w:unhideWhenUsed/>
    <w:qFormat/>
    <w:rsid w:val="00593C50"/>
    <w:pPr>
      <w:keepNext/>
      <w:keepLines/>
      <w:numPr>
        <w:ilvl w:val="1"/>
        <w:numId w:val="8"/>
      </w:numPr>
      <w:spacing w:before="360" w:line="320" w:lineRule="atLeast"/>
      <w:ind w:left="963"/>
      <w:contextualSpacing/>
      <w:outlineLvl w:val="1"/>
    </w:pPr>
    <w:rPr>
      <w:rFonts w:eastAsia="SimHei" w:cs="Arial"/>
      <w:b/>
      <w:noProof/>
      <w:color w:val="004B76"/>
      <w:spacing w:val="24"/>
      <w:kern w:val="32"/>
      <w:sz w:val="28"/>
      <w:szCs w:val="36"/>
      <w:lang w:eastAsia="zh-CN"/>
    </w:rPr>
  </w:style>
  <w:style w:type="paragraph" w:styleId="berschrift3">
    <w:name w:val="heading 3"/>
    <w:basedOn w:val="Standard"/>
    <w:link w:val="berschrift3Zchn"/>
    <w:uiPriority w:val="9"/>
    <w:unhideWhenUsed/>
    <w:qFormat/>
    <w:rsid w:val="00F52673"/>
    <w:pPr>
      <w:numPr>
        <w:ilvl w:val="2"/>
        <w:numId w:val="8"/>
      </w:numPr>
      <w:spacing w:before="360"/>
      <w:outlineLvl w:val="2"/>
    </w:pPr>
    <w:rPr>
      <w:rFonts w:eastAsiaTheme="majorEastAsia" w:cstheme="majorBidi"/>
      <w:b/>
      <w:noProof/>
      <w:color w:val="000000" w:themeColor="text1"/>
      <w:szCs w:val="24"/>
      <w:lang w:val="en-US"/>
    </w:rPr>
  </w:style>
  <w:style w:type="paragraph" w:styleId="berschrift4">
    <w:name w:val="heading 4"/>
    <w:basedOn w:val="Standard"/>
    <w:link w:val="berschrift4Zchn"/>
    <w:uiPriority w:val="9"/>
    <w:unhideWhenUsed/>
    <w:rsid w:val="005B29C7"/>
    <w:pPr>
      <w:numPr>
        <w:ilvl w:val="2"/>
        <w:numId w:val="7"/>
      </w:numPr>
      <w:spacing w:after="0"/>
      <w:ind w:left="2382" w:hanging="794"/>
      <w:outlineLvl w:val="3"/>
    </w:pPr>
    <w:rPr>
      <w:b/>
      <w:color w:val="000000" w:themeColor="text1"/>
      <w:lang w:eastAsia="zh-CN"/>
    </w:rPr>
  </w:style>
  <w:style w:type="paragraph" w:styleId="berschrift5">
    <w:name w:val="heading 5"/>
    <w:basedOn w:val="Standard"/>
    <w:next w:val="Standard"/>
    <w:link w:val="berschrift5Zchn"/>
    <w:uiPriority w:val="9"/>
    <w:unhideWhenUsed/>
    <w:rsid w:val="00DB41BE"/>
    <w:pPr>
      <w:spacing w:after="0"/>
      <w:outlineLvl w:val="4"/>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F336ED"/>
    <w:rPr>
      <w:rFonts w:ascii="Calibri" w:hAnsi="Calibri"/>
      <w:color w:val="004B76"/>
      <w:sz w:val="36"/>
      <w:szCs w:val="60"/>
    </w:rPr>
  </w:style>
  <w:style w:type="character" w:customStyle="1" w:styleId="berschrift3Zchn">
    <w:name w:val="Überschrift 3 Zchn"/>
    <w:basedOn w:val="Absatz-Standardschriftart"/>
    <w:link w:val="berschrift3"/>
    <w:uiPriority w:val="9"/>
    <w:rsid w:val="00F52673"/>
    <w:rPr>
      <w:rFonts w:ascii="Calibri" w:eastAsiaTheme="majorEastAsia" w:hAnsi="Calibri" w:cstheme="majorBidi"/>
      <w:b/>
      <w:noProof/>
      <w:color w:val="000000" w:themeColor="text1"/>
      <w:szCs w:val="24"/>
      <w:lang w:val="en-US"/>
    </w:rPr>
  </w:style>
  <w:style w:type="paragraph" w:customStyle="1" w:styleId="Aufzhlung">
    <w:name w:val="Aufzählung"/>
    <w:basedOn w:val="Standard"/>
    <w:qFormat/>
    <w:rsid w:val="00321378"/>
    <w:pPr>
      <w:numPr>
        <w:numId w:val="6"/>
      </w:numPr>
      <w:spacing w:after="200" w:line="320" w:lineRule="exact"/>
      <w:ind w:left="1151" w:hanging="357"/>
      <w:contextualSpacing/>
    </w:pPr>
    <w:rPr>
      <w:szCs w:val="24"/>
    </w:rPr>
  </w:style>
  <w:style w:type="paragraph" w:customStyle="1" w:styleId="Listeneinzug">
    <w:name w:val="Listeneinzug"/>
    <w:basedOn w:val="Aufzhlung"/>
    <w:link w:val="ListeneinzugZchn"/>
    <w:rsid w:val="00C30180"/>
    <w:pPr>
      <w:ind w:left="0" w:firstLine="0"/>
    </w:pPr>
    <w:rPr>
      <w:rFonts w:asciiTheme="minorHAnsi" w:hAnsiTheme="minorHAnsi"/>
      <w:szCs w:val="22"/>
    </w:rPr>
  </w:style>
  <w:style w:type="character" w:customStyle="1" w:styleId="ListeneinzugZchn">
    <w:name w:val="Listeneinzug Zchn"/>
    <w:basedOn w:val="Absatz-Standardschriftart"/>
    <w:link w:val="Listeneinzug"/>
    <w:rsid w:val="00AD023F"/>
  </w:style>
  <w:style w:type="paragraph" w:styleId="Listenabsatz">
    <w:name w:val="List Paragraph"/>
    <w:aliases w:val="Nummerierung,Listenabsatz1"/>
    <w:basedOn w:val="Standard"/>
    <w:next w:val="Aufzhlungszeichen"/>
    <w:link w:val="ListenabsatzZchn"/>
    <w:uiPriority w:val="34"/>
    <w:qFormat/>
    <w:rsid w:val="00C30180"/>
    <w:pPr>
      <w:numPr>
        <w:numId w:val="3"/>
      </w:numPr>
      <w:spacing w:line="360" w:lineRule="auto"/>
      <w:contextualSpacing/>
    </w:pPr>
    <w:rPr>
      <w:rFonts w:ascii="BundesSans Office" w:hAnsi="BundesSans Office" w:cs="Times New Roman"/>
      <w:lang w:eastAsia="de-DE"/>
    </w:rPr>
  </w:style>
  <w:style w:type="paragraph" w:customStyle="1" w:styleId="GrauerText">
    <w:name w:val="Grauer Text"/>
    <w:basedOn w:val="Standard"/>
    <w:link w:val="GrauerTextZchn"/>
    <w:rsid w:val="00AD023F"/>
    <w:pPr>
      <w:shd w:val="clear" w:color="auto" w:fill="F2F2F2" w:themeFill="background1" w:themeFillShade="F2"/>
      <w:spacing w:line="240" w:lineRule="auto"/>
    </w:pPr>
    <w:rPr>
      <w:rFonts w:ascii="Open Sans" w:hAnsi="Open Sans" w:cs="Open Sans"/>
      <w:sz w:val="18"/>
      <w:szCs w:val="18"/>
    </w:rPr>
  </w:style>
  <w:style w:type="character" w:customStyle="1" w:styleId="GrauerTextZchn">
    <w:name w:val="Grauer Text Zchn"/>
    <w:basedOn w:val="Absatz-Standardschriftart"/>
    <w:link w:val="GrauerText"/>
    <w:rsid w:val="00AD023F"/>
    <w:rPr>
      <w:rFonts w:ascii="Open Sans" w:hAnsi="Open Sans" w:cs="Open Sans"/>
      <w:sz w:val="18"/>
      <w:szCs w:val="18"/>
      <w:shd w:val="clear" w:color="auto" w:fill="F2F2F2" w:themeFill="background1" w:themeFillShade="F2"/>
    </w:rPr>
  </w:style>
  <w:style w:type="paragraph" w:styleId="Verzeichnis1">
    <w:name w:val="toc 1"/>
    <w:basedOn w:val="Standard"/>
    <w:next w:val="Standard"/>
    <w:autoRedefine/>
    <w:uiPriority w:val="39"/>
    <w:unhideWhenUsed/>
    <w:rsid w:val="00F324D4"/>
    <w:pPr>
      <w:tabs>
        <w:tab w:val="right" w:leader="dot" w:pos="9062"/>
      </w:tabs>
      <w:spacing w:after="100"/>
      <w:ind w:left="993" w:hanging="964"/>
    </w:pPr>
    <w:rPr>
      <w:b/>
    </w:rPr>
  </w:style>
  <w:style w:type="paragraph" w:styleId="Verzeichnis2">
    <w:name w:val="toc 2"/>
    <w:basedOn w:val="Standard"/>
    <w:next w:val="Standard"/>
    <w:uiPriority w:val="39"/>
    <w:unhideWhenUsed/>
    <w:rsid w:val="00ED5A97"/>
    <w:pPr>
      <w:spacing w:after="0"/>
      <w:ind w:left="794" w:hanging="397"/>
    </w:pPr>
    <w:rPr>
      <w:rFonts w:asciiTheme="minorHAnsi" w:hAnsiTheme="minorHAnsi"/>
      <w:bCs/>
      <w:color w:val="000000" w:themeColor="text1"/>
      <w:szCs w:val="20"/>
    </w:rPr>
  </w:style>
  <w:style w:type="character" w:customStyle="1" w:styleId="ListenabsatzZchn">
    <w:name w:val="Listenabsatz Zchn"/>
    <w:aliases w:val="Nummerierung Zchn,Listenabsatz1 Zchn"/>
    <w:basedOn w:val="Absatz-Standardschriftart"/>
    <w:link w:val="Listenabsatz"/>
    <w:uiPriority w:val="34"/>
    <w:qFormat/>
    <w:rsid w:val="00C30180"/>
    <w:rPr>
      <w:rFonts w:ascii="BundesSans Office" w:hAnsi="BundesSans Office" w:cs="Times New Roman"/>
      <w:lang w:eastAsia="de-DE"/>
    </w:rPr>
  </w:style>
  <w:style w:type="paragraph" w:styleId="Aufzhlungszeichen">
    <w:name w:val="List Bullet"/>
    <w:basedOn w:val="Standard"/>
    <w:uiPriority w:val="99"/>
    <w:unhideWhenUsed/>
    <w:rsid w:val="0084211B"/>
    <w:pPr>
      <w:numPr>
        <w:numId w:val="1"/>
      </w:numPr>
      <w:contextualSpacing/>
    </w:pPr>
  </w:style>
  <w:style w:type="character" w:styleId="Funotenzeichen">
    <w:name w:val="footnote reference"/>
    <w:basedOn w:val="Absatz-Standardschriftart"/>
    <w:uiPriority w:val="99"/>
    <w:unhideWhenUsed/>
    <w:rsid w:val="00C30180"/>
    <w:rPr>
      <w:rFonts w:ascii="Myriad Pro" w:hAnsi="Myriad Pro"/>
      <w:b w:val="0"/>
      <w:i w:val="0"/>
      <w:caps w:val="0"/>
      <w:smallCaps w:val="0"/>
      <w:strike w:val="0"/>
      <w:dstrike w:val="0"/>
      <w:vanish w:val="0"/>
      <w:spacing w:val="0"/>
      <w:w w:val="100"/>
      <w:position w:val="0"/>
      <w:sz w:val="16"/>
      <w:u w:val="none"/>
      <w:vertAlign w:val="superscript"/>
    </w:rPr>
  </w:style>
  <w:style w:type="character" w:customStyle="1" w:styleId="berschrift2Zchn">
    <w:name w:val="Überschrift 2 Zchn"/>
    <w:basedOn w:val="Absatz-Standardschriftart"/>
    <w:link w:val="berschrift2"/>
    <w:uiPriority w:val="9"/>
    <w:rsid w:val="00593C50"/>
    <w:rPr>
      <w:rFonts w:ascii="Calibri" w:eastAsia="SimHei" w:hAnsi="Calibri" w:cs="Arial"/>
      <w:b/>
      <w:noProof/>
      <w:color w:val="004B76"/>
      <w:spacing w:val="24"/>
      <w:kern w:val="32"/>
      <w:sz w:val="28"/>
      <w:szCs w:val="36"/>
      <w:lang w:eastAsia="zh-CN"/>
    </w:rPr>
  </w:style>
  <w:style w:type="paragraph" w:customStyle="1" w:styleId="AufzhlungmitQuadrat">
    <w:name w:val="Aufzählung mit Quadrat"/>
    <w:basedOn w:val="Listenabsatz"/>
    <w:rsid w:val="00786559"/>
    <w:pPr>
      <w:numPr>
        <w:numId w:val="4"/>
      </w:numPr>
    </w:pPr>
    <w:rPr>
      <w:rFonts w:ascii="Calibri" w:hAnsi="Calibri"/>
      <w:noProof/>
      <w:lang w:val="en-US"/>
    </w:rPr>
  </w:style>
  <w:style w:type="paragraph" w:customStyle="1" w:styleId="NummerierteAufzhlung">
    <w:name w:val="Nummerierte Aufzählung"/>
    <w:basedOn w:val="AufzhlungmitQuadrat"/>
    <w:link w:val="NummerierteAufzhlungZchn"/>
    <w:rsid w:val="00C30180"/>
    <w:pPr>
      <w:numPr>
        <w:numId w:val="5"/>
      </w:numPr>
      <w:spacing w:line="260" w:lineRule="atLeast"/>
    </w:pPr>
  </w:style>
  <w:style w:type="character" w:customStyle="1" w:styleId="NummerierteAufzhlungZchn">
    <w:name w:val="Nummerierte Aufzählung Zchn"/>
    <w:basedOn w:val="Absatz-Standardschriftart"/>
    <w:link w:val="NummerierteAufzhlung"/>
    <w:rsid w:val="00C30180"/>
    <w:rPr>
      <w:rFonts w:ascii="Calibri" w:hAnsi="Calibri" w:cs="Times New Roman"/>
      <w:noProof/>
      <w:lang w:val="en-US" w:eastAsia="de-DE"/>
    </w:rPr>
  </w:style>
  <w:style w:type="paragraph" w:customStyle="1" w:styleId="berschrift">
    <w:name w:val="Überschrift"/>
    <w:basedOn w:val="berschrift1"/>
    <w:link w:val="berschriftZchn"/>
    <w:uiPriority w:val="1"/>
    <w:qFormat/>
    <w:rsid w:val="005B29C7"/>
    <w:pPr>
      <w:numPr>
        <w:numId w:val="0"/>
      </w:numPr>
    </w:pPr>
  </w:style>
  <w:style w:type="character" w:customStyle="1" w:styleId="berschriftZchn">
    <w:name w:val="Überschrift Zchn"/>
    <w:basedOn w:val="berschrift1Zchn"/>
    <w:link w:val="berschrift"/>
    <w:uiPriority w:val="1"/>
    <w:rsid w:val="00DB4749"/>
    <w:rPr>
      <w:rFonts w:ascii="Calibri" w:hAnsi="Calibri"/>
      <w:color w:val="004B76"/>
      <w:sz w:val="50"/>
      <w:szCs w:val="60"/>
    </w:rPr>
  </w:style>
  <w:style w:type="paragraph" w:customStyle="1" w:styleId="Funote">
    <w:name w:val="Fußnote"/>
    <w:basedOn w:val="Funotentext"/>
    <w:link w:val="FunoteZchn"/>
    <w:rsid w:val="00C30180"/>
    <w:pPr>
      <w:tabs>
        <w:tab w:val="left" w:pos="2835"/>
      </w:tabs>
      <w:spacing w:line="192" w:lineRule="atLeast"/>
    </w:pPr>
    <w:rPr>
      <w:sz w:val="16"/>
      <w:szCs w:val="16"/>
    </w:rPr>
  </w:style>
  <w:style w:type="character" w:customStyle="1" w:styleId="FunoteZchn">
    <w:name w:val="Fußnote Zchn"/>
    <w:basedOn w:val="FunotentextZchn"/>
    <w:link w:val="Funote"/>
    <w:rsid w:val="00C30180"/>
    <w:rPr>
      <w:rFonts w:ascii="Myriad Pro" w:hAnsi="Myriad Pro"/>
      <w:sz w:val="16"/>
      <w:szCs w:val="16"/>
    </w:rPr>
  </w:style>
  <w:style w:type="paragraph" w:styleId="Funotentext">
    <w:name w:val="footnote text"/>
    <w:aliases w:val="MWV-Fußnotentext"/>
    <w:basedOn w:val="Standard"/>
    <w:link w:val="FunotentextZchn"/>
    <w:uiPriority w:val="99"/>
    <w:unhideWhenUsed/>
    <w:rsid w:val="00C30180"/>
    <w:pPr>
      <w:spacing w:line="240" w:lineRule="auto"/>
    </w:pPr>
    <w:rPr>
      <w:szCs w:val="20"/>
    </w:rPr>
  </w:style>
  <w:style w:type="character" w:customStyle="1" w:styleId="FunotentextZchn">
    <w:name w:val="Fußnotentext Zchn"/>
    <w:aliases w:val="MWV-Fußnotentext Zchn"/>
    <w:basedOn w:val="Absatz-Standardschriftart"/>
    <w:link w:val="Funotentext"/>
    <w:uiPriority w:val="99"/>
    <w:rsid w:val="00C30180"/>
    <w:rPr>
      <w:sz w:val="20"/>
      <w:szCs w:val="20"/>
    </w:rPr>
  </w:style>
  <w:style w:type="paragraph" w:customStyle="1" w:styleId="Schmutztitel">
    <w:name w:val="Schmutztitel"/>
    <w:basedOn w:val="Standard"/>
    <w:link w:val="SchmutztitelZchn"/>
    <w:uiPriority w:val="3"/>
    <w:rsid w:val="00C30180"/>
    <w:pPr>
      <w:spacing w:before="3440" w:line="420" w:lineRule="atLeast"/>
      <w:jc w:val="center"/>
    </w:pPr>
    <w:rPr>
      <w:rFonts w:ascii="Myriad Pro Light" w:eastAsia="Myriad Pro Light" w:hAnsi="Myriad Pro Light" w:cs="Myriad Pro Light"/>
      <w:b/>
      <w:bCs/>
      <w:color w:val="336873"/>
      <w:sz w:val="36"/>
      <w:szCs w:val="36"/>
    </w:rPr>
  </w:style>
  <w:style w:type="character" w:customStyle="1" w:styleId="SchmutztitelZchn">
    <w:name w:val="Schmutztitel Zchn"/>
    <w:basedOn w:val="Absatz-Standardschriftart"/>
    <w:link w:val="Schmutztitel"/>
    <w:uiPriority w:val="3"/>
    <w:rsid w:val="00C30180"/>
    <w:rPr>
      <w:rFonts w:ascii="Myriad Pro Light" w:eastAsia="Myriad Pro Light" w:hAnsi="Myriad Pro Light" w:cs="Myriad Pro Light"/>
      <w:b/>
      <w:bCs/>
      <w:color w:val="336873"/>
      <w:sz w:val="36"/>
      <w:szCs w:val="36"/>
    </w:rPr>
  </w:style>
  <w:style w:type="paragraph" w:customStyle="1" w:styleId="Autorenangabe">
    <w:name w:val="Autorenangabe"/>
    <w:basedOn w:val="Standard"/>
    <w:link w:val="AutorenangabeZchn"/>
    <w:rsid w:val="00C30180"/>
    <w:rPr>
      <w:rFonts w:ascii="Myriad Pro Light" w:hAnsi="Myriad Pro Light"/>
      <w:b/>
      <w:bCs/>
      <w:color w:val="FFFFFF" w:themeColor="background1"/>
      <w:sz w:val="24"/>
      <w:szCs w:val="24"/>
    </w:rPr>
  </w:style>
  <w:style w:type="character" w:customStyle="1" w:styleId="AutorenangabeZchn">
    <w:name w:val="Autorenangabe Zchn"/>
    <w:basedOn w:val="Absatz-Standardschriftart"/>
    <w:link w:val="Autorenangabe"/>
    <w:rsid w:val="00C30180"/>
    <w:rPr>
      <w:rFonts w:ascii="Myriad Pro Light" w:hAnsi="Myriad Pro Light"/>
      <w:b/>
      <w:bCs/>
      <w:color w:val="FFFFFF" w:themeColor="background1"/>
      <w:sz w:val="24"/>
      <w:szCs w:val="24"/>
    </w:rPr>
  </w:style>
  <w:style w:type="paragraph" w:customStyle="1" w:styleId="BildQuellenangabe">
    <w:name w:val="Bild Quellenangabe"/>
    <w:basedOn w:val="Beschriftung"/>
    <w:link w:val="BildQuellenangabeZchn"/>
    <w:rsid w:val="00C30180"/>
    <w:pPr>
      <w:jc w:val="right"/>
    </w:pPr>
    <w:rPr>
      <w:sz w:val="14"/>
      <w:szCs w:val="14"/>
    </w:rPr>
  </w:style>
  <w:style w:type="character" w:customStyle="1" w:styleId="BildQuellenangabeZchn">
    <w:name w:val="Bild Quellenangabe Zchn"/>
    <w:basedOn w:val="BeschriftungZchn"/>
    <w:link w:val="BildQuellenangabe"/>
    <w:rsid w:val="00C30180"/>
    <w:rPr>
      <w:rFonts w:ascii="Myriad Pro" w:hAnsi="Myriad Pro"/>
      <w:iCs/>
      <w:sz w:val="14"/>
      <w:szCs w:val="14"/>
    </w:rPr>
  </w:style>
  <w:style w:type="paragraph" w:styleId="Beschriftung">
    <w:name w:val="caption"/>
    <w:aliases w:val="Bild Beschriftung"/>
    <w:basedOn w:val="Standard"/>
    <w:next w:val="Standard"/>
    <w:link w:val="BeschriftungZchn"/>
    <w:uiPriority w:val="13"/>
    <w:unhideWhenUsed/>
    <w:rsid w:val="00C30180"/>
    <w:pPr>
      <w:keepNext/>
      <w:spacing w:line="192" w:lineRule="atLeast"/>
    </w:pPr>
    <w:rPr>
      <w:iCs/>
      <w:sz w:val="16"/>
      <w:szCs w:val="18"/>
    </w:rPr>
  </w:style>
  <w:style w:type="table" w:customStyle="1" w:styleId="UBATabellenformatvorlage">
    <w:name w:val="UBA_Tabellenformatvorlage"/>
    <w:basedOn w:val="NormaleTabelle"/>
    <w:uiPriority w:val="99"/>
    <w:rsid w:val="00C30180"/>
    <w:pPr>
      <w:spacing w:after="0" w:line="240" w:lineRule="auto"/>
    </w:pPr>
    <w:rPr>
      <w:color w:val="000000" w:themeColor="text1"/>
    </w:rPr>
    <w:tblPr>
      <w:tblStyleRowBandSize w:val="1"/>
      <w:tblInd w:w="113" w:type="dxa"/>
      <w:tblBorders>
        <w:insideV w:val="single" w:sz="4" w:space="0" w:color="000000" w:themeColor="text1"/>
      </w:tblBorders>
      <w:tblCellMar>
        <w:top w:w="85" w:type="dxa"/>
        <w:bottom w:w="85" w:type="dxa"/>
      </w:tblCellMar>
    </w:tblPr>
    <w:tblStylePr w:type="firstRow">
      <w:tblPr/>
      <w:trPr>
        <w:tblHeader/>
      </w:trPr>
      <w:tcPr>
        <w:shd w:val="clear" w:color="auto" w:fill="13A9FF" w:themeFill="accent1" w:themeFillTint="99"/>
      </w:tcPr>
    </w:tblStylePr>
    <w:tblStylePr w:type="band2Horz">
      <w:tblPr/>
      <w:tcPr>
        <w:shd w:val="clear" w:color="auto" w:fill="F2F2F2" w:themeFill="background1" w:themeFillShade="F2"/>
      </w:tcPr>
    </w:tblStylePr>
  </w:style>
  <w:style w:type="character" w:customStyle="1" w:styleId="BKATitel-Version01fett">
    <w:name w:val="BKA_Titel-Version 01_fett"/>
    <w:uiPriority w:val="1"/>
    <w:rsid w:val="001D157C"/>
    <w:rPr>
      <w:rFonts w:ascii="Calibri" w:hAnsi="Calibri"/>
      <w:b/>
      <w:color w:val="000000" w:themeColor="text1"/>
      <w:sz w:val="28"/>
    </w:rPr>
  </w:style>
  <w:style w:type="numbering" w:customStyle="1" w:styleId="UBAberschriften">
    <w:name w:val="UBA_Überschriften"/>
    <w:basedOn w:val="KeineListe"/>
    <w:uiPriority w:val="99"/>
    <w:rsid w:val="00C30180"/>
    <w:pPr>
      <w:numPr>
        <w:numId w:val="2"/>
      </w:numPr>
    </w:pPr>
  </w:style>
  <w:style w:type="paragraph" w:customStyle="1" w:styleId="AbbildungBeschriftung">
    <w:name w:val="Abbildung Beschriftung"/>
    <w:basedOn w:val="Beschriftung"/>
    <w:link w:val="AbbildungBeschriftungZchn"/>
    <w:qFormat/>
    <w:rsid w:val="007A2093"/>
    <w:rPr>
      <w:i/>
      <w:iCs w:val="0"/>
      <w:sz w:val="18"/>
    </w:rPr>
  </w:style>
  <w:style w:type="character" w:customStyle="1" w:styleId="AbbildungBeschriftungZchn">
    <w:name w:val="Abbildung Beschriftung Zchn"/>
    <w:basedOn w:val="BeschriftungZchn"/>
    <w:link w:val="AbbildungBeschriftung"/>
    <w:rsid w:val="007A2093"/>
    <w:rPr>
      <w:rFonts w:ascii="Calibri" w:hAnsi="Calibri"/>
      <w:i/>
      <w:iCs w:val="0"/>
      <w:sz w:val="18"/>
      <w:szCs w:val="18"/>
    </w:rPr>
  </w:style>
  <w:style w:type="paragraph" w:customStyle="1" w:styleId="AbbildungAufzhlung">
    <w:name w:val="Abbildung Aufzählung"/>
    <w:basedOn w:val="AbbildungBeschriftung"/>
    <w:link w:val="AbbildungAufzhlungZchn"/>
    <w:rsid w:val="00C30180"/>
    <w:rPr>
      <w:b/>
    </w:rPr>
  </w:style>
  <w:style w:type="character" w:customStyle="1" w:styleId="AbbildungAufzhlungZchn">
    <w:name w:val="Abbildung Aufzählung Zchn"/>
    <w:basedOn w:val="AbbildungBeschriftungZchn"/>
    <w:link w:val="AbbildungAufzhlung"/>
    <w:rsid w:val="00C30180"/>
    <w:rPr>
      <w:rFonts w:ascii="Myriad Pro Light" w:hAnsi="Myriad Pro Light"/>
      <w:b/>
      <w:bCs w:val="0"/>
      <w:i/>
      <w:iCs w:val="0"/>
      <w:sz w:val="18"/>
      <w:szCs w:val="18"/>
    </w:rPr>
  </w:style>
  <w:style w:type="table" w:customStyle="1" w:styleId="UBATabellegrau">
    <w:name w:val="UBA_Tabelle_grau"/>
    <w:basedOn w:val="NormaleTabelle"/>
    <w:uiPriority w:val="99"/>
    <w:rsid w:val="00C30180"/>
    <w:pPr>
      <w:spacing w:after="0" w:line="240" w:lineRule="auto"/>
    </w:pPr>
    <w:rPr>
      <w:color w:val="000000" w:themeColor="text1"/>
    </w:rPr>
    <w:tblPr>
      <w:tblStyleRowBandSize w:val="1"/>
      <w:tblInd w:w="113" w:type="dxa"/>
      <w:tblBorders>
        <w:insideV w:val="single" w:sz="4" w:space="0" w:color="000000" w:themeColor="text1"/>
      </w:tblBorders>
      <w:tblCellMar>
        <w:top w:w="85" w:type="dxa"/>
        <w:bottom w:w="85" w:type="dxa"/>
      </w:tblCellMar>
    </w:tblPr>
    <w:tblStylePr w:type="firstRow">
      <w:tblPr/>
      <w:trPr>
        <w:tblHeader/>
      </w:trPr>
      <w:tcPr>
        <w:shd w:val="clear" w:color="auto" w:fill="BFBFBF" w:themeFill="background1" w:themeFillShade="BF"/>
      </w:tcPr>
    </w:tblStylePr>
    <w:tblStylePr w:type="band2Horz">
      <w:tblPr/>
      <w:tcPr>
        <w:shd w:val="clear" w:color="auto" w:fill="F2F2F2" w:themeFill="background1" w:themeFillShade="F2"/>
      </w:tcPr>
    </w:tblStylePr>
  </w:style>
  <w:style w:type="paragraph" w:customStyle="1" w:styleId="Quelleformatieren">
    <w:name w:val="Quelle formatieren"/>
    <w:basedOn w:val="Standard"/>
    <w:link w:val="QuelleformatierenZchn"/>
    <w:rsid w:val="00C30180"/>
    <w:pPr>
      <w:keepNext/>
      <w:spacing w:line="168" w:lineRule="atLeast"/>
    </w:pPr>
    <w:rPr>
      <w:sz w:val="14"/>
      <w:szCs w:val="16"/>
    </w:rPr>
  </w:style>
  <w:style w:type="character" w:customStyle="1" w:styleId="QuelleformatierenZchn">
    <w:name w:val="Quelle formatieren Zchn"/>
    <w:basedOn w:val="BeschriftungZchn"/>
    <w:link w:val="Quelleformatieren"/>
    <w:rsid w:val="00C30180"/>
    <w:rPr>
      <w:rFonts w:ascii="Myriad Pro" w:hAnsi="Myriad Pro"/>
      <w:iCs w:val="0"/>
      <w:sz w:val="14"/>
      <w:szCs w:val="16"/>
    </w:rPr>
  </w:style>
  <w:style w:type="paragraph" w:customStyle="1" w:styleId="Bild-Quelle">
    <w:name w:val="Bild-Quelle"/>
    <w:basedOn w:val="Standard"/>
    <w:next w:val="Standard"/>
    <w:link w:val="Bild-QuelleZchn"/>
    <w:rsid w:val="00C30180"/>
    <w:pPr>
      <w:spacing w:line="168" w:lineRule="atLeast"/>
      <w:jc w:val="right"/>
    </w:pPr>
    <w:rPr>
      <w:sz w:val="14"/>
      <w:szCs w:val="14"/>
    </w:rPr>
  </w:style>
  <w:style w:type="character" w:customStyle="1" w:styleId="Bild-QuelleZchn">
    <w:name w:val="Bild-Quelle Zchn"/>
    <w:basedOn w:val="Absatz-Standardschriftart"/>
    <w:link w:val="Bild-Quelle"/>
    <w:rsid w:val="00C30180"/>
    <w:rPr>
      <w:rFonts w:ascii="Myriad Pro" w:hAnsi="Myriad Pro"/>
      <w:sz w:val="14"/>
      <w:szCs w:val="14"/>
    </w:rPr>
  </w:style>
  <w:style w:type="paragraph" w:customStyle="1" w:styleId="AbbildungQuelle">
    <w:name w:val="Abbildung Quelle"/>
    <w:basedOn w:val="Quelleformatieren"/>
    <w:link w:val="AbbildungQuelleZchn"/>
    <w:rsid w:val="00C30180"/>
  </w:style>
  <w:style w:type="character" w:customStyle="1" w:styleId="AbbildungQuelleZchn">
    <w:name w:val="Abbildung Quelle Zchn"/>
    <w:basedOn w:val="AbbildungBeschriftungZchn"/>
    <w:link w:val="AbbildungQuelle"/>
    <w:rsid w:val="00C30180"/>
    <w:rPr>
      <w:rFonts w:ascii="Myriad Pro" w:hAnsi="Myriad Pro"/>
      <w:bCs/>
      <w:i/>
      <w:iCs/>
      <w:sz w:val="14"/>
      <w:szCs w:val="16"/>
    </w:rPr>
  </w:style>
  <w:style w:type="character" w:customStyle="1" w:styleId="berschrift4Zchn">
    <w:name w:val="Überschrift 4 Zchn"/>
    <w:basedOn w:val="Absatz-Standardschriftart"/>
    <w:link w:val="berschrift4"/>
    <w:uiPriority w:val="9"/>
    <w:rsid w:val="005B29C7"/>
    <w:rPr>
      <w:rFonts w:ascii="Calibri" w:hAnsi="Calibri"/>
      <w:b/>
      <w:color w:val="000000" w:themeColor="text1"/>
      <w:lang w:eastAsia="zh-CN"/>
    </w:rPr>
  </w:style>
  <w:style w:type="paragraph" w:styleId="Verzeichnis3">
    <w:name w:val="toc 3"/>
    <w:basedOn w:val="Standard"/>
    <w:next w:val="Standard"/>
    <w:autoRedefine/>
    <w:uiPriority w:val="39"/>
    <w:unhideWhenUsed/>
    <w:rsid w:val="00ED5A97"/>
    <w:pPr>
      <w:spacing w:after="0"/>
      <w:ind w:left="1191" w:hanging="397"/>
    </w:pPr>
    <w:rPr>
      <w:rFonts w:asciiTheme="minorHAnsi" w:hAnsiTheme="minorHAnsi"/>
      <w:szCs w:val="20"/>
    </w:rPr>
  </w:style>
  <w:style w:type="paragraph" w:styleId="Verzeichnis4">
    <w:name w:val="toc 4"/>
    <w:basedOn w:val="Standard"/>
    <w:next w:val="Standard"/>
    <w:autoRedefine/>
    <w:uiPriority w:val="39"/>
    <w:unhideWhenUsed/>
    <w:rsid w:val="00DB4749"/>
    <w:pPr>
      <w:spacing w:after="0"/>
      <w:ind w:left="442"/>
    </w:pPr>
    <w:rPr>
      <w:rFonts w:asciiTheme="minorHAnsi" w:hAnsiTheme="minorHAnsi"/>
      <w:szCs w:val="20"/>
    </w:rPr>
  </w:style>
  <w:style w:type="paragraph" w:styleId="Kopfzeile">
    <w:name w:val="header"/>
    <w:basedOn w:val="Standard"/>
    <w:link w:val="KopfzeileZchn"/>
    <w:uiPriority w:val="99"/>
    <w:unhideWhenUsed/>
    <w:rsid w:val="00C3018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30180"/>
    <w:rPr>
      <w:rFonts w:ascii="Myriad Pro" w:hAnsi="Myriad Pro"/>
      <w:sz w:val="20"/>
    </w:rPr>
  </w:style>
  <w:style w:type="paragraph" w:styleId="Fuzeile">
    <w:name w:val="footer"/>
    <w:basedOn w:val="Standard"/>
    <w:link w:val="FuzeileZchn"/>
    <w:uiPriority w:val="99"/>
    <w:unhideWhenUsed/>
    <w:rsid w:val="00C3018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30180"/>
    <w:rPr>
      <w:rFonts w:ascii="Myriad Pro" w:hAnsi="Myriad Pro"/>
      <w:sz w:val="20"/>
    </w:rPr>
  </w:style>
  <w:style w:type="character" w:customStyle="1" w:styleId="BeschriftungZchn">
    <w:name w:val="Beschriftung Zchn"/>
    <w:aliases w:val="Bild Beschriftung Zchn"/>
    <w:basedOn w:val="Absatz-Standardschriftart"/>
    <w:link w:val="Beschriftung"/>
    <w:uiPriority w:val="13"/>
    <w:rsid w:val="00C30180"/>
    <w:rPr>
      <w:rFonts w:ascii="Myriad Pro" w:hAnsi="Myriad Pro"/>
      <w:iCs/>
      <w:sz w:val="16"/>
      <w:szCs w:val="18"/>
    </w:rPr>
  </w:style>
  <w:style w:type="paragraph" w:styleId="Abbildungsverzeichnis">
    <w:name w:val="table of figures"/>
    <w:basedOn w:val="Standard"/>
    <w:next w:val="Standard"/>
    <w:uiPriority w:val="99"/>
    <w:unhideWhenUsed/>
    <w:rsid w:val="007A07B3"/>
  </w:style>
  <w:style w:type="paragraph" w:styleId="Titel">
    <w:name w:val="Title"/>
    <w:aliases w:val="Umschlag Titel"/>
    <w:basedOn w:val="Standard"/>
    <w:next w:val="Standard"/>
    <w:link w:val="TitelZchn"/>
    <w:uiPriority w:val="11"/>
    <w:qFormat/>
    <w:rsid w:val="007D54FC"/>
    <w:rPr>
      <w:color w:val="000000" w:themeColor="text1"/>
      <w:sz w:val="60"/>
    </w:rPr>
  </w:style>
  <w:style w:type="character" w:customStyle="1" w:styleId="TitelZchn">
    <w:name w:val="Titel Zchn"/>
    <w:aliases w:val="Umschlag Titel Zchn"/>
    <w:basedOn w:val="Absatz-Standardschriftart"/>
    <w:link w:val="Titel"/>
    <w:uiPriority w:val="11"/>
    <w:rsid w:val="007D54FC"/>
    <w:rPr>
      <w:rFonts w:ascii="Calibri" w:hAnsi="Calibri"/>
      <w:color w:val="000000" w:themeColor="text1"/>
      <w:sz w:val="60"/>
    </w:rPr>
  </w:style>
  <w:style w:type="paragraph" w:styleId="Textkrper">
    <w:name w:val="Body Text"/>
    <w:basedOn w:val="Standard"/>
    <w:link w:val="TextkrperZchn"/>
    <w:uiPriority w:val="1"/>
    <w:rsid w:val="00C30180"/>
    <w:pPr>
      <w:widowControl w:val="0"/>
      <w:autoSpaceDE w:val="0"/>
      <w:autoSpaceDN w:val="0"/>
      <w:spacing w:before="4" w:line="240" w:lineRule="auto"/>
      <w:ind w:left="40"/>
    </w:pPr>
    <w:rPr>
      <w:rFonts w:ascii="Trebuchet MS" w:eastAsia="Trebuchet MS" w:hAnsi="Trebuchet MS" w:cs="Trebuchet MS"/>
      <w:szCs w:val="20"/>
    </w:rPr>
  </w:style>
  <w:style w:type="character" w:customStyle="1" w:styleId="TextkrperZchn">
    <w:name w:val="Textkörper Zchn"/>
    <w:basedOn w:val="Absatz-Standardschriftart"/>
    <w:link w:val="Textkrper"/>
    <w:uiPriority w:val="1"/>
    <w:rsid w:val="00C30180"/>
    <w:rPr>
      <w:rFonts w:ascii="Trebuchet MS" w:eastAsia="Trebuchet MS" w:hAnsi="Trebuchet MS" w:cs="Trebuchet MS"/>
      <w:sz w:val="20"/>
      <w:szCs w:val="20"/>
    </w:rPr>
  </w:style>
  <w:style w:type="paragraph" w:styleId="Untertitel">
    <w:name w:val="Subtitle"/>
    <w:aliases w:val="Untertitel Schmutztitel"/>
    <w:basedOn w:val="Standard"/>
    <w:next w:val="Standard"/>
    <w:link w:val="UntertitelZchn"/>
    <w:uiPriority w:val="13"/>
    <w:rsid w:val="00C30180"/>
    <w:pPr>
      <w:spacing w:before="228" w:line="320" w:lineRule="atLeast"/>
      <w:jc w:val="center"/>
    </w:pPr>
    <w:rPr>
      <w:rFonts w:eastAsia="Myriad Pro" w:cs="Myriad Pro"/>
      <w:position w:val="-1"/>
      <w:sz w:val="28"/>
      <w:szCs w:val="28"/>
    </w:rPr>
  </w:style>
  <w:style w:type="character" w:customStyle="1" w:styleId="UntertitelZchn">
    <w:name w:val="Untertitel Zchn"/>
    <w:aliases w:val="Untertitel Schmutztitel Zchn"/>
    <w:basedOn w:val="Absatz-Standardschriftart"/>
    <w:link w:val="Untertitel"/>
    <w:uiPriority w:val="13"/>
    <w:rsid w:val="00C30180"/>
    <w:rPr>
      <w:rFonts w:ascii="Myriad Pro" w:eastAsia="Myriad Pro" w:hAnsi="Myriad Pro" w:cs="Myriad Pro"/>
      <w:position w:val="-1"/>
      <w:sz w:val="28"/>
      <w:szCs w:val="28"/>
    </w:rPr>
  </w:style>
  <w:style w:type="character" w:styleId="Hyperlink">
    <w:name w:val="Hyperlink"/>
    <w:basedOn w:val="Absatz-Standardschriftart"/>
    <w:uiPriority w:val="99"/>
    <w:unhideWhenUsed/>
    <w:qFormat/>
    <w:rsid w:val="00C30180"/>
    <w:rPr>
      <w:color w:val="0563C1" w:themeColor="hyperlink"/>
      <w:u w:val="single"/>
    </w:rPr>
  </w:style>
  <w:style w:type="table" w:styleId="Tabellenraster">
    <w:name w:val="Table Grid"/>
    <w:basedOn w:val="NormaleTabelle"/>
    <w:uiPriority w:val="59"/>
    <w:rsid w:val="00C3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C30180"/>
  </w:style>
  <w:style w:type="character" w:customStyle="1" w:styleId="berschrift5Zchn">
    <w:name w:val="Überschrift 5 Zchn"/>
    <w:basedOn w:val="Absatz-Standardschriftart"/>
    <w:link w:val="berschrift5"/>
    <w:uiPriority w:val="9"/>
    <w:rsid w:val="00DB41BE"/>
    <w:rPr>
      <w:rFonts w:ascii="Calibri" w:hAnsi="Calibri"/>
      <w:b/>
      <w:bCs/>
      <w:lang w:val="en-US"/>
    </w:rPr>
  </w:style>
  <w:style w:type="character" w:styleId="Platzhaltertext">
    <w:name w:val="Placeholder Text"/>
    <w:uiPriority w:val="99"/>
    <w:semiHidden/>
    <w:rsid w:val="00BF5F3A"/>
    <w:rPr>
      <w:color w:val="808080"/>
    </w:rPr>
  </w:style>
  <w:style w:type="paragraph" w:styleId="Verzeichnis5">
    <w:name w:val="toc 5"/>
    <w:basedOn w:val="Standard"/>
    <w:next w:val="Standard"/>
    <w:autoRedefine/>
    <w:uiPriority w:val="39"/>
    <w:unhideWhenUsed/>
    <w:rsid w:val="00DB4749"/>
    <w:pPr>
      <w:spacing w:after="0"/>
      <w:ind w:left="658"/>
    </w:pPr>
    <w:rPr>
      <w:rFonts w:asciiTheme="minorHAnsi" w:hAnsiTheme="minorHAnsi"/>
      <w:szCs w:val="20"/>
    </w:rPr>
  </w:style>
  <w:style w:type="paragraph" w:styleId="Verzeichnis6">
    <w:name w:val="toc 6"/>
    <w:basedOn w:val="Standard"/>
    <w:next w:val="Standard"/>
    <w:autoRedefine/>
    <w:uiPriority w:val="39"/>
    <w:unhideWhenUsed/>
    <w:rsid w:val="001D157C"/>
    <w:pPr>
      <w:spacing w:after="0"/>
      <w:ind w:left="880"/>
    </w:pPr>
    <w:rPr>
      <w:rFonts w:asciiTheme="minorHAnsi" w:hAnsiTheme="minorHAnsi"/>
      <w:sz w:val="20"/>
      <w:szCs w:val="20"/>
    </w:rPr>
  </w:style>
  <w:style w:type="paragraph" w:styleId="Verzeichnis7">
    <w:name w:val="toc 7"/>
    <w:basedOn w:val="Standard"/>
    <w:next w:val="Standard"/>
    <w:autoRedefine/>
    <w:uiPriority w:val="39"/>
    <w:unhideWhenUsed/>
    <w:rsid w:val="001D157C"/>
    <w:pPr>
      <w:spacing w:after="0"/>
      <w:ind w:left="1100"/>
    </w:pPr>
    <w:rPr>
      <w:rFonts w:asciiTheme="minorHAnsi" w:hAnsiTheme="minorHAnsi"/>
      <w:sz w:val="20"/>
      <w:szCs w:val="20"/>
    </w:rPr>
  </w:style>
  <w:style w:type="paragraph" w:styleId="Verzeichnis8">
    <w:name w:val="toc 8"/>
    <w:basedOn w:val="Standard"/>
    <w:next w:val="Standard"/>
    <w:autoRedefine/>
    <w:uiPriority w:val="39"/>
    <w:unhideWhenUsed/>
    <w:rsid w:val="001D157C"/>
    <w:pPr>
      <w:spacing w:after="0"/>
      <w:ind w:left="1320"/>
    </w:pPr>
    <w:rPr>
      <w:rFonts w:asciiTheme="minorHAnsi" w:hAnsiTheme="minorHAnsi"/>
      <w:sz w:val="20"/>
      <w:szCs w:val="20"/>
    </w:rPr>
  </w:style>
  <w:style w:type="paragraph" w:styleId="Verzeichnis9">
    <w:name w:val="toc 9"/>
    <w:basedOn w:val="Standard"/>
    <w:next w:val="Standard"/>
    <w:autoRedefine/>
    <w:uiPriority w:val="39"/>
    <w:unhideWhenUsed/>
    <w:rsid w:val="001D157C"/>
    <w:pPr>
      <w:spacing w:after="0"/>
      <w:ind w:left="1540"/>
    </w:pPr>
    <w:rPr>
      <w:rFonts w:asciiTheme="minorHAnsi" w:hAnsiTheme="minorHAnsi"/>
      <w:sz w:val="20"/>
      <w:szCs w:val="20"/>
    </w:rPr>
  </w:style>
  <w:style w:type="table" w:customStyle="1" w:styleId="Tabellenraster1">
    <w:name w:val="Tabellenraster1"/>
    <w:basedOn w:val="NormaleTabelle"/>
    <w:next w:val="Tabellenraster"/>
    <w:uiPriority w:val="59"/>
    <w:rsid w:val="001D157C"/>
    <w:pPr>
      <w:spacing w:after="0" w:line="240" w:lineRule="auto"/>
    </w:pPr>
    <w:rPr>
      <w:rFonts w:ascii="BundesSerif Office" w:eastAsia="SimSun" w:hAnsi="BundesSerif Office"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Beschriftung">
    <w:name w:val="Tabelle Beschriftung"/>
    <w:basedOn w:val="Beschriftung"/>
    <w:link w:val="TabelleBeschriftungZchn"/>
    <w:qFormat/>
    <w:rsid w:val="00992A67"/>
    <w:rPr>
      <w:bCs/>
      <w:i/>
      <w:sz w:val="18"/>
    </w:rPr>
  </w:style>
  <w:style w:type="character" w:customStyle="1" w:styleId="TabelleBeschriftungZchn">
    <w:name w:val="Tabelle Beschriftung Zchn"/>
    <w:basedOn w:val="BeschriftungZchn"/>
    <w:link w:val="TabelleBeschriftung"/>
    <w:rsid w:val="00992A67"/>
    <w:rPr>
      <w:rFonts w:ascii="Calibri" w:hAnsi="Calibri"/>
      <w:bCs/>
      <w:i/>
      <w:iCs/>
      <w:sz w:val="18"/>
      <w:szCs w:val="18"/>
    </w:rPr>
  </w:style>
  <w:style w:type="paragraph" w:customStyle="1" w:styleId="Default">
    <w:name w:val="Default"/>
    <w:rsid w:val="00D618F5"/>
    <w:pPr>
      <w:autoSpaceDE w:val="0"/>
      <w:autoSpaceDN w:val="0"/>
      <w:adjustRightInd w:val="0"/>
      <w:spacing w:after="0" w:line="240" w:lineRule="auto"/>
    </w:pPr>
    <w:rPr>
      <w:rFonts w:ascii="BundesSans Office" w:hAnsi="BundesSans Office" w:cs="BundesSans Office"/>
      <w:color w:val="000000"/>
      <w:sz w:val="24"/>
      <w:szCs w:val="24"/>
    </w:rPr>
  </w:style>
  <w:style w:type="character" w:styleId="Kommentarzeichen">
    <w:name w:val="annotation reference"/>
    <w:basedOn w:val="Absatz-Standardschriftart"/>
    <w:uiPriority w:val="99"/>
    <w:semiHidden/>
    <w:unhideWhenUsed/>
    <w:rsid w:val="00D618F5"/>
    <w:rPr>
      <w:sz w:val="16"/>
      <w:szCs w:val="16"/>
    </w:rPr>
  </w:style>
  <w:style w:type="paragraph" w:styleId="Kommentartext">
    <w:name w:val="annotation text"/>
    <w:basedOn w:val="Standard"/>
    <w:link w:val="KommentartextZchn"/>
    <w:uiPriority w:val="99"/>
    <w:unhideWhenUsed/>
    <w:rsid w:val="00D618F5"/>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rsid w:val="00D618F5"/>
    <w:rPr>
      <w:sz w:val="20"/>
      <w:szCs w:val="20"/>
    </w:rPr>
  </w:style>
  <w:style w:type="paragraph" w:styleId="Sprechblasentext">
    <w:name w:val="Balloon Text"/>
    <w:basedOn w:val="Standard"/>
    <w:link w:val="SprechblasentextZchn"/>
    <w:uiPriority w:val="99"/>
    <w:semiHidden/>
    <w:unhideWhenUsed/>
    <w:rsid w:val="00D618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18F5"/>
    <w:rPr>
      <w:rFonts w:ascii="Segoe UI" w:hAnsi="Segoe UI" w:cs="Segoe UI"/>
      <w:sz w:val="18"/>
      <w:szCs w:val="18"/>
    </w:rPr>
  </w:style>
  <w:style w:type="character" w:customStyle="1" w:styleId="markedcontent">
    <w:name w:val="markedcontent"/>
    <w:basedOn w:val="Absatz-Standardschriftart"/>
    <w:rsid w:val="001C2D25"/>
  </w:style>
  <w:style w:type="paragraph" w:styleId="Dokumentstruktur">
    <w:name w:val="Document Map"/>
    <w:basedOn w:val="Standard"/>
    <w:link w:val="DokumentstrukturZchn"/>
    <w:uiPriority w:val="99"/>
    <w:semiHidden/>
    <w:unhideWhenUsed/>
    <w:rsid w:val="0021114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1114D"/>
    <w:rPr>
      <w:rFonts w:ascii="Tahoma" w:hAnsi="Tahoma" w:cs="Tahoma"/>
      <w:sz w:val="16"/>
      <w:szCs w:val="16"/>
    </w:rPr>
  </w:style>
  <w:style w:type="character" w:styleId="Hervorhebung">
    <w:name w:val="Emphasis"/>
    <w:basedOn w:val="Absatz-Standardschriftart"/>
    <w:uiPriority w:val="20"/>
    <w:qFormat/>
    <w:rsid w:val="00297C6B"/>
    <w:rPr>
      <w:i/>
      <w:iCs/>
    </w:rPr>
  </w:style>
  <w:style w:type="character" w:customStyle="1" w:styleId="viiyi">
    <w:name w:val="viiyi"/>
    <w:basedOn w:val="Absatz-Standardschriftart"/>
    <w:rsid w:val="00645EDC"/>
  </w:style>
  <w:style w:type="character" w:customStyle="1" w:styleId="jlqj4b">
    <w:name w:val="jlqj4b"/>
    <w:basedOn w:val="Absatz-Standardschriftart"/>
    <w:rsid w:val="00645EDC"/>
  </w:style>
  <w:style w:type="paragraph" w:styleId="Kommentarthema">
    <w:name w:val="annotation subject"/>
    <w:basedOn w:val="Kommentartext"/>
    <w:next w:val="Kommentartext"/>
    <w:link w:val="KommentarthemaZchn"/>
    <w:uiPriority w:val="99"/>
    <w:semiHidden/>
    <w:unhideWhenUsed/>
    <w:rsid w:val="00396053"/>
    <w:pPr>
      <w:spacing w:after="240"/>
    </w:pPr>
    <w:rPr>
      <w:rFonts w:ascii="Calibri" w:hAnsi="Calibri"/>
      <w:b/>
      <w:bCs/>
    </w:rPr>
  </w:style>
  <w:style w:type="character" w:customStyle="1" w:styleId="KommentarthemaZchn">
    <w:name w:val="Kommentarthema Zchn"/>
    <w:basedOn w:val="KommentartextZchn"/>
    <w:link w:val="Kommentarthema"/>
    <w:uiPriority w:val="99"/>
    <w:semiHidden/>
    <w:rsid w:val="00396053"/>
    <w:rPr>
      <w:rFonts w:ascii="Calibri" w:hAnsi="Calibri"/>
      <w:b/>
      <w:bCs/>
      <w:sz w:val="20"/>
      <w:szCs w:val="20"/>
    </w:rPr>
  </w:style>
  <w:style w:type="paragraph" w:styleId="NurText">
    <w:name w:val="Plain Text"/>
    <w:basedOn w:val="Standard"/>
    <w:link w:val="NurTextZchn"/>
    <w:uiPriority w:val="99"/>
    <w:unhideWhenUsed/>
    <w:rsid w:val="00352CA6"/>
    <w:pPr>
      <w:spacing w:before="0" w:after="0" w:line="240" w:lineRule="auto"/>
    </w:pPr>
    <w:rPr>
      <w:szCs w:val="21"/>
    </w:rPr>
  </w:style>
  <w:style w:type="character" w:customStyle="1" w:styleId="NurTextZchn">
    <w:name w:val="Nur Text Zchn"/>
    <w:basedOn w:val="Absatz-Standardschriftart"/>
    <w:link w:val="NurText"/>
    <w:uiPriority w:val="99"/>
    <w:rsid w:val="00352CA6"/>
    <w:rPr>
      <w:rFonts w:ascii="Calibri" w:hAnsi="Calibri"/>
      <w:szCs w:val="21"/>
    </w:rPr>
  </w:style>
  <w:style w:type="character" w:customStyle="1" w:styleId="lrzxr">
    <w:name w:val="lrzxr"/>
    <w:basedOn w:val="Absatz-Standardschriftart"/>
    <w:rsid w:val="00C73A08"/>
  </w:style>
  <w:style w:type="paragraph" w:styleId="StandardWeb">
    <w:name w:val="Normal (Web)"/>
    <w:basedOn w:val="Standard"/>
    <w:uiPriority w:val="99"/>
    <w:unhideWhenUsed/>
    <w:rsid w:val="0077378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45879"/>
    <w:rPr>
      <w:b/>
      <w:bCs/>
    </w:rPr>
  </w:style>
  <w:style w:type="character" w:customStyle="1" w:styleId="highlight">
    <w:name w:val="highlight"/>
    <w:basedOn w:val="Absatz-Standardschriftart"/>
    <w:rsid w:val="000C6FF9"/>
  </w:style>
  <w:style w:type="character" w:customStyle="1" w:styleId="jnkurzueamtabk">
    <w:name w:val="jnkurzueamtabk"/>
    <w:basedOn w:val="Absatz-Standardschriftart"/>
    <w:rsid w:val="00513679"/>
  </w:style>
  <w:style w:type="paragraph" w:styleId="berarbeitung">
    <w:name w:val="Revision"/>
    <w:hidden/>
    <w:uiPriority w:val="99"/>
    <w:semiHidden/>
    <w:rsid w:val="00D0024B"/>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67576">
      <w:bodyDiv w:val="1"/>
      <w:marLeft w:val="0"/>
      <w:marRight w:val="0"/>
      <w:marTop w:val="0"/>
      <w:marBottom w:val="0"/>
      <w:divBdr>
        <w:top w:val="none" w:sz="0" w:space="0" w:color="auto"/>
        <w:left w:val="none" w:sz="0" w:space="0" w:color="auto"/>
        <w:bottom w:val="none" w:sz="0" w:space="0" w:color="auto"/>
        <w:right w:val="none" w:sz="0" w:space="0" w:color="auto"/>
      </w:divBdr>
    </w:div>
    <w:div w:id="257254830">
      <w:bodyDiv w:val="1"/>
      <w:marLeft w:val="0"/>
      <w:marRight w:val="0"/>
      <w:marTop w:val="0"/>
      <w:marBottom w:val="0"/>
      <w:divBdr>
        <w:top w:val="none" w:sz="0" w:space="0" w:color="auto"/>
        <w:left w:val="none" w:sz="0" w:space="0" w:color="auto"/>
        <w:bottom w:val="none" w:sz="0" w:space="0" w:color="auto"/>
        <w:right w:val="none" w:sz="0" w:space="0" w:color="auto"/>
      </w:divBdr>
    </w:div>
    <w:div w:id="298073707">
      <w:bodyDiv w:val="1"/>
      <w:marLeft w:val="0"/>
      <w:marRight w:val="0"/>
      <w:marTop w:val="0"/>
      <w:marBottom w:val="0"/>
      <w:divBdr>
        <w:top w:val="none" w:sz="0" w:space="0" w:color="auto"/>
        <w:left w:val="none" w:sz="0" w:space="0" w:color="auto"/>
        <w:bottom w:val="none" w:sz="0" w:space="0" w:color="auto"/>
        <w:right w:val="none" w:sz="0" w:space="0" w:color="auto"/>
      </w:divBdr>
    </w:div>
    <w:div w:id="535705601">
      <w:bodyDiv w:val="1"/>
      <w:marLeft w:val="0"/>
      <w:marRight w:val="0"/>
      <w:marTop w:val="0"/>
      <w:marBottom w:val="0"/>
      <w:divBdr>
        <w:top w:val="none" w:sz="0" w:space="0" w:color="auto"/>
        <w:left w:val="none" w:sz="0" w:space="0" w:color="auto"/>
        <w:bottom w:val="none" w:sz="0" w:space="0" w:color="auto"/>
        <w:right w:val="none" w:sz="0" w:space="0" w:color="auto"/>
      </w:divBdr>
    </w:div>
    <w:div w:id="604659262">
      <w:bodyDiv w:val="1"/>
      <w:marLeft w:val="0"/>
      <w:marRight w:val="0"/>
      <w:marTop w:val="0"/>
      <w:marBottom w:val="0"/>
      <w:divBdr>
        <w:top w:val="none" w:sz="0" w:space="0" w:color="auto"/>
        <w:left w:val="none" w:sz="0" w:space="0" w:color="auto"/>
        <w:bottom w:val="none" w:sz="0" w:space="0" w:color="auto"/>
        <w:right w:val="none" w:sz="0" w:space="0" w:color="auto"/>
      </w:divBdr>
    </w:div>
    <w:div w:id="663751549">
      <w:bodyDiv w:val="1"/>
      <w:marLeft w:val="0"/>
      <w:marRight w:val="0"/>
      <w:marTop w:val="0"/>
      <w:marBottom w:val="0"/>
      <w:divBdr>
        <w:top w:val="none" w:sz="0" w:space="0" w:color="auto"/>
        <w:left w:val="none" w:sz="0" w:space="0" w:color="auto"/>
        <w:bottom w:val="none" w:sz="0" w:space="0" w:color="auto"/>
        <w:right w:val="none" w:sz="0" w:space="0" w:color="auto"/>
      </w:divBdr>
    </w:div>
    <w:div w:id="703293756">
      <w:bodyDiv w:val="1"/>
      <w:marLeft w:val="0"/>
      <w:marRight w:val="0"/>
      <w:marTop w:val="0"/>
      <w:marBottom w:val="0"/>
      <w:divBdr>
        <w:top w:val="none" w:sz="0" w:space="0" w:color="auto"/>
        <w:left w:val="none" w:sz="0" w:space="0" w:color="auto"/>
        <w:bottom w:val="none" w:sz="0" w:space="0" w:color="auto"/>
        <w:right w:val="none" w:sz="0" w:space="0" w:color="auto"/>
      </w:divBdr>
    </w:div>
    <w:div w:id="847987001">
      <w:bodyDiv w:val="1"/>
      <w:marLeft w:val="0"/>
      <w:marRight w:val="0"/>
      <w:marTop w:val="0"/>
      <w:marBottom w:val="0"/>
      <w:divBdr>
        <w:top w:val="none" w:sz="0" w:space="0" w:color="auto"/>
        <w:left w:val="none" w:sz="0" w:space="0" w:color="auto"/>
        <w:bottom w:val="none" w:sz="0" w:space="0" w:color="auto"/>
        <w:right w:val="none" w:sz="0" w:space="0" w:color="auto"/>
      </w:divBdr>
    </w:div>
    <w:div w:id="850295415">
      <w:bodyDiv w:val="1"/>
      <w:marLeft w:val="0"/>
      <w:marRight w:val="0"/>
      <w:marTop w:val="0"/>
      <w:marBottom w:val="0"/>
      <w:divBdr>
        <w:top w:val="none" w:sz="0" w:space="0" w:color="auto"/>
        <w:left w:val="none" w:sz="0" w:space="0" w:color="auto"/>
        <w:bottom w:val="none" w:sz="0" w:space="0" w:color="auto"/>
        <w:right w:val="none" w:sz="0" w:space="0" w:color="auto"/>
      </w:divBdr>
    </w:div>
    <w:div w:id="881866845">
      <w:bodyDiv w:val="1"/>
      <w:marLeft w:val="0"/>
      <w:marRight w:val="0"/>
      <w:marTop w:val="0"/>
      <w:marBottom w:val="0"/>
      <w:divBdr>
        <w:top w:val="none" w:sz="0" w:space="0" w:color="auto"/>
        <w:left w:val="none" w:sz="0" w:space="0" w:color="auto"/>
        <w:bottom w:val="none" w:sz="0" w:space="0" w:color="auto"/>
        <w:right w:val="none" w:sz="0" w:space="0" w:color="auto"/>
      </w:divBdr>
    </w:div>
    <w:div w:id="912355370">
      <w:bodyDiv w:val="1"/>
      <w:marLeft w:val="0"/>
      <w:marRight w:val="0"/>
      <w:marTop w:val="0"/>
      <w:marBottom w:val="0"/>
      <w:divBdr>
        <w:top w:val="none" w:sz="0" w:space="0" w:color="auto"/>
        <w:left w:val="none" w:sz="0" w:space="0" w:color="auto"/>
        <w:bottom w:val="none" w:sz="0" w:space="0" w:color="auto"/>
        <w:right w:val="none" w:sz="0" w:space="0" w:color="auto"/>
      </w:divBdr>
    </w:div>
    <w:div w:id="1051614299">
      <w:bodyDiv w:val="1"/>
      <w:marLeft w:val="0"/>
      <w:marRight w:val="0"/>
      <w:marTop w:val="0"/>
      <w:marBottom w:val="0"/>
      <w:divBdr>
        <w:top w:val="none" w:sz="0" w:space="0" w:color="auto"/>
        <w:left w:val="none" w:sz="0" w:space="0" w:color="auto"/>
        <w:bottom w:val="none" w:sz="0" w:space="0" w:color="auto"/>
        <w:right w:val="none" w:sz="0" w:space="0" w:color="auto"/>
      </w:divBdr>
    </w:div>
    <w:div w:id="1259870801">
      <w:bodyDiv w:val="1"/>
      <w:marLeft w:val="0"/>
      <w:marRight w:val="0"/>
      <w:marTop w:val="0"/>
      <w:marBottom w:val="0"/>
      <w:divBdr>
        <w:top w:val="none" w:sz="0" w:space="0" w:color="auto"/>
        <w:left w:val="none" w:sz="0" w:space="0" w:color="auto"/>
        <w:bottom w:val="none" w:sz="0" w:space="0" w:color="auto"/>
        <w:right w:val="none" w:sz="0" w:space="0" w:color="auto"/>
      </w:divBdr>
    </w:div>
    <w:div w:id="1355377209">
      <w:bodyDiv w:val="1"/>
      <w:marLeft w:val="0"/>
      <w:marRight w:val="0"/>
      <w:marTop w:val="0"/>
      <w:marBottom w:val="0"/>
      <w:divBdr>
        <w:top w:val="none" w:sz="0" w:space="0" w:color="auto"/>
        <w:left w:val="none" w:sz="0" w:space="0" w:color="auto"/>
        <w:bottom w:val="none" w:sz="0" w:space="0" w:color="auto"/>
        <w:right w:val="none" w:sz="0" w:space="0" w:color="auto"/>
      </w:divBdr>
    </w:div>
    <w:div w:id="1424719161">
      <w:bodyDiv w:val="1"/>
      <w:marLeft w:val="0"/>
      <w:marRight w:val="0"/>
      <w:marTop w:val="0"/>
      <w:marBottom w:val="0"/>
      <w:divBdr>
        <w:top w:val="none" w:sz="0" w:space="0" w:color="auto"/>
        <w:left w:val="none" w:sz="0" w:space="0" w:color="auto"/>
        <w:bottom w:val="none" w:sz="0" w:space="0" w:color="auto"/>
        <w:right w:val="none" w:sz="0" w:space="0" w:color="auto"/>
      </w:divBdr>
    </w:div>
    <w:div w:id="1436317713">
      <w:bodyDiv w:val="1"/>
      <w:marLeft w:val="0"/>
      <w:marRight w:val="0"/>
      <w:marTop w:val="0"/>
      <w:marBottom w:val="0"/>
      <w:divBdr>
        <w:top w:val="none" w:sz="0" w:space="0" w:color="auto"/>
        <w:left w:val="none" w:sz="0" w:space="0" w:color="auto"/>
        <w:bottom w:val="none" w:sz="0" w:space="0" w:color="auto"/>
        <w:right w:val="none" w:sz="0" w:space="0" w:color="auto"/>
      </w:divBdr>
    </w:div>
    <w:div w:id="1453207411">
      <w:bodyDiv w:val="1"/>
      <w:marLeft w:val="0"/>
      <w:marRight w:val="0"/>
      <w:marTop w:val="0"/>
      <w:marBottom w:val="0"/>
      <w:divBdr>
        <w:top w:val="none" w:sz="0" w:space="0" w:color="auto"/>
        <w:left w:val="none" w:sz="0" w:space="0" w:color="auto"/>
        <w:bottom w:val="none" w:sz="0" w:space="0" w:color="auto"/>
        <w:right w:val="none" w:sz="0" w:space="0" w:color="auto"/>
      </w:divBdr>
    </w:div>
    <w:div w:id="1498037076">
      <w:bodyDiv w:val="1"/>
      <w:marLeft w:val="0"/>
      <w:marRight w:val="0"/>
      <w:marTop w:val="0"/>
      <w:marBottom w:val="0"/>
      <w:divBdr>
        <w:top w:val="none" w:sz="0" w:space="0" w:color="auto"/>
        <w:left w:val="none" w:sz="0" w:space="0" w:color="auto"/>
        <w:bottom w:val="none" w:sz="0" w:space="0" w:color="auto"/>
        <w:right w:val="none" w:sz="0" w:space="0" w:color="auto"/>
      </w:divBdr>
    </w:div>
    <w:div w:id="1592078010">
      <w:bodyDiv w:val="1"/>
      <w:marLeft w:val="0"/>
      <w:marRight w:val="0"/>
      <w:marTop w:val="0"/>
      <w:marBottom w:val="0"/>
      <w:divBdr>
        <w:top w:val="none" w:sz="0" w:space="0" w:color="auto"/>
        <w:left w:val="none" w:sz="0" w:space="0" w:color="auto"/>
        <w:bottom w:val="none" w:sz="0" w:space="0" w:color="auto"/>
        <w:right w:val="none" w:sz="0" w:space="0" w:color="auto"/>
      </w:divBdr>
      <w:divsChild>
        <w:div w:id="1928953384">
          <w:marLeft w:val="0"/>
          <w:marRight w:val="0"/>
          <w:marTop w:val="0"/>
          <w:marBottom w:val="0"/>
          <w:divBdr>
            <w:top w:val="none" w:sz="0" w:space="0" w:color="auto"/>
            <w:left w:val="none" w:sz="0" w:space="0" w:color="auto"/>
            <w:bottom w:val="none" w:sz="0" w:space="0" w:color="auto"/>
            <w:right w:val="none" w:sz="0" w:space="0" w:color="auto"/>
          </w:divBdr>
          <w:divsChild>
            <w:div w:id="227304581">
              <w:marLeft w:val="0"/>
              <w:marRight w:val="0"/>
              <w:marTop w:val="0"/>
              <w:marBottom w:val="0"/>
              <w:divBdr>
                <w:top w:val="none" w:sz="0" w:space="0" w:color="auto"/>
                <w:left w:val="none" w:sz="0" w:space="0" w:color="auto"/>
                <w:bottom w:val="none" w:sz="0" w:space="0" w:color="auto"/>
                <w:right w:val="none" w:sz="0" w:space="0" w:color="auto"/>
              </w:divBdr>
            </w:div>
          </w:divsChild>
        </w:div>
        <w:div w:id="1452900296">
          <w:marLeft w:val="0"/>
          <w:marRight w:val="0"/>
          <w:marTop w:val="0"/>
          <w:marBottom w:val="0"/>
          <w:divBdr>
            <w:top w:val="none" w:sz="0" w:space="0" w:color="auto"/>
            <w:left w:val="none" w:sz="0" w:space="0" w:color="auto"/>
            <w:bottom w:val="none" w:sz="0" w:space="0" w:color="auto"/>
            <w:right w:val="none" w:sz="0" w:space="0" w:color="auto"/>
          </w:divBdr>
          <w:divsChild>
            <w:div w:id="1547177413">
              <w:marLeft w:val="0"/>
              <w:marRight w:val="0"/>
              <w:marTop w:val="0"/>
              <w:marBottom w:val="0"/>
              <w:divBdr>
                <w:top w:val="none" w:sz="0" w:space="0" w:color="auto"/>
                <w:left w:val="none" w:sz="0" w:space="0" w:color="auto"/>
                <w:bottom w:val="none" w:sz="0" w:space="0" w:color="auto"/>
                <w:right w:val="none" w:sz="0" w:space="0" w:color="auto"/>
              </w:divBdr>
            </w:div>
          </w:divsChild>
        </w:div>
        <w:div w:id="690375110">
          <w:marLeft w:val="0"/>
          <w:marRight w:val="0"/>
          <w:marTop w:val="0"/>
          <w:marBottom w:val="0"/>
          <w:divBdr>
            <w:top w:val="none" w:sz="0" w:space="0" w:color="auto"/>
            <w:left w:val="none" w:sz="0" w:space="0" w:color="auto"/>
            <w:bottom w:val="none" w:sz="0" w:space="0" w:color="auto"/>
            <w:right w:val="none" w:sz="0" w:space="0" w:color="auto"/>
          </w:divBdr>
          <w:divsChild>
            <w:div w:id="1094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794">
      <w:bodyDiv w:val="1"/>
      <w:marLeft w:val="0"/>
      <w:marRight w:val="0"/>
      <w:marTop w:val="0"/>
      <w:marBottom w:val="0"/>
      <w:divBdr>
        <w:top w:val="none" w:sz="0" w:space="0" w:color="auto"/>
        <w:left w:val="none" w:sz="0" w:space="0" w:color="auto"/>
        <w:bottom w:val="none" w:sz="0" w:space="0" w:color="auto"/>
        <w:right w:val="none" w:sz="0" w:space="0" w:color="auto"/>
      </w:divBdr>
    </w:div>
    <w:div w:id="1678187538">
      <w:bodyDiv w:val="1"/>
      <w:marLeft w:val="0"/>
      <w:marRight w:val="0"/>
      <w:marTop w:val="0"/>
      <w:marBottom w:val="0"/>
      <w:divBdr>
        <w:top w:val="none" w:sz="0" w:space="0" w:color="auto"/>
        <w:left w:val="none" w:sz="0" w:space="0" w:color="auto"/>
        <w:bottom w:val="none" w:sz="0" w:space="0" w:color="auto"/>
        <w:right w:val="none" w:sz="0" w:space="0" w:color="auto"/>
      </w:divBdr>
    </w:div>
    <w:div w:id="1684822763">
      <w:bodyDiv w:val="1"/>
      <w:marLeft w:val="0"/>
      <w:marRight w:val="0"/>
      <w:marTop w:val="0"/>
      <w:marBottom w:val="0"/>
      <w:divBdr>
        <w:top w:val="none" w:sz="0" w:space="0" w:color="auto"/>
        <w:left w:val="none" w:sz="0" w:space="0" w:color="auto"/>
        <w:bottom w:val="none" w:sz="0" w:space="0" w:color="auto"/>
        <w:right w:val="none" w:sz="0" w:space="0" w:color="auto"/>
      </w:divBdr>
    </w:div>
    <w:div w:id="1701586470">
      <w:bodyDiv w:val="1"/>
      <w:marLeft w:val="0"/>
      <w:marRight w:val="0"/>
      <w:marTop w:val="0"/>
      <w:marBottom w:val="0"/>
      <w:divBdr>
        <w:top w:val="none" w:sz="0" w:space="0" w:color="auto"/>
        <w:left w:val="none" w:sz="0" w:space="0" w:color="auto"/>
        <w:bottom w:val="none" w:sz="0" w:space="0" w:color="auto"/>
        <w:right w:val="none" w:sz="0" w:space="0" w:color="auto"/>
      </w:divBdr>
    </w:div>
    <w:div w:id="1794395784">
      <w:bodyDiv w:val="1"/>
      <w:marLeft w:val="0"/>
      <w:marRight w:val="0"/>
      <w:marTop w:val="0"/>
      <w:marBottom w:val="0"/>
      <w:divBdr>
        <w:top w:val="none" w:sz="0" w:space="0" w:color="auto"/>
        <w:left w:val="none" w:sz="0" w:space="0" w:color="auto"/>
        <w:bottom w:val="none" w:sz="0" w:space="0" w:color="auto"/>
        <w:right w:val="none" w:sz="0" w:space="0" w:color="auto"/>
      </w:divBdr>
    </w:div>
    <w:div w:id="1803499271">
      <w:bodyDiv w:val="1"/>
      <w:marLeft w:val="0"/>
      <w:marRight w:val="0"/>
      <w:marTop w:val="0"/>
      <w:marBottom w:val="0"/>
      <w:divBdr>
        <w:top w:val="none" w:sz="0" w:space="0" w:color="auto"/>
        <w:left w:val="none" w:sz="0" w:space="0" w:color="auto"/>
        <w:bottom w:val="none" w:sz="0" w:space="0" w:color="auto"/>
        <w:right w:val="none" w:sz="0" w:space="0" w:color="auto"/>
      </w:divBdr>
    </w:div>
    <w:div w:id="1844737907">
      <w:bodyDiv w:val="1"/>
      <w:marLeft w:val="0"/>
      <w:marRight w:val="0"/>
      <w:marTop w:val="0"/>
      <w:marBottom w:val="0"/>
      <w:divBdr>
        <w:top w:val="none" w:sz="0" w:space="0" w:color="auto"/>
        <w:left w:val="none" w:sz="0" w:space="0" w:color="auto"/>
        <w:bottom w:val="none" w:sz="0" w:space="0" w:color="auto"/>
        <w:right w:val="none" w:sz="0" w:space="0" w:color="auto"/>
      </w:divBdr>
    </w:div>
    <w:div w:id="1885750896">
      <w:bodyDiv w:val="1"/>
      <w:marLeft w:val="0"/>
      <w:marRight w:val="0"/>
      <w:marTop w:val="0"/>
      <w:marBottom w:val="0"/>
      <w:divBdr>
        <w:top w:val="none" w:sz="0" w:space="0" w:color="auto"/>
        <w:left w:val="none" w:sz="0" w:space="0" w:color="auto"/>
        <w:bottom w:val="none" w:sz="0" w:space="0" w:color="auto"/>
        <w:right w:val="none" w:sz="0" w:space="0" w:color="auto"/>
      </w:divBdr>
    </w:div>
    <w:div w:id="18982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yperlink" Target="https://de.wikipedia.org/wiki/Identit%C3%A4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2.xml"/><Relationship Id="rId27"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5A8C9FB3C5435ABF9E3BBCAAB48A77"/>
        <w:category>
          <w:name w:val="Allgemein"/>
          <w:gallery w:val="placeholder"/>
        </w:category>
        <w:types>
          <w:type w:val="bbPlcHdr"/>
        </w:types>
        <w:behaviors>
          <w:behavior w:val="content"/>
        </w:behaviors>
        <w:guid w:val="{34D6C71B-C12C-40EB-99A2-8B66A3BAC6A8}"/>
      </w:docPartPr>
      <w:docPartBody>
        <w:p w:rsidR="000F079F" w:rsidRDefault="00FE74A1" w:rsidP="00FE74A1">
          <w:pPr>
            <w:pStyle w:val="1E5A8C9FB3C5435ABF9E3BBCAAB48A77"/>
          </w:pPr>
          <w:r>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BundesSans Office">
    <w:altName w:val="Lucida Sans Unicode"/>
    <w:charset w:val="00"/>
    <w:family w:val="swiss"/>
    <w:pitch w:val="variable"/>
    <w:sig w:usb0="A00000BF" w:usb1="4000206B" w:usb2="00000000" w:usb3="00000000" w:csb0="00000093" w:csb1="00000000"/>
  </w:font>
  <w:font w:name="Open Sans">
    <w:altName w:val="Arial"/>
    <w:charset w:val="00"/>
    <w:family w:val="swiss"/>
    <w:pitch w:val="variable"/>
    <w:sig w:usb0="00000001" w:usb1="4000205B" w:usb2="00000028"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undesSerif Office">
    <w:altName w:val="Book Antiqua"/>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lyphLessFont">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6661D1"/>
    <w:rsid w:val="00011C70"/>
    <w:rsid w:val="00097482"/>
    <w:rsid w:val="000A3160"/>
    <w:rsid w:val="000B2CEA"/>
    <w:rsid w:val="000F079F"/>
    <w:rsid w:val="001047B0"/>
    <w:rsid w:val="00116802"/>
    <w:rsid w:val="00135C6C"/>
    <w:rsid w:val="00153302"/>
    <w:rsid w:val="001870F4"/>
    <w:rsid w:val="002753BB"/>
    <w:rsid w:val="002A1F69"/>
    <w:rsid w:val="002F0BDD"/>
    <w:rsid w:val="002F2AD1"/>
    <w:rsid w:val="00376CB1"/>
    <w:rsid w:val="003F5D61"/>
    <w:rsid w:val="004F0C79"/>
    <w:rsid w:val="0052254B"/>
    <w:rsid w:val="00527B8F"/>
    <w:rsid w:val="00532F17"/>
    <w:rsid w:val="005C2F7F"/>
    <w:rsid w:val="006661D1"/>
    <w:rsid w:val="00671222"/>
    <w:rsid w:val="00702EF1"/>
    <w:rsid w:val="00733AA8"/>
    <w:rsid w:val="00747EFC"/>
    <w:rsid w:val="007538C6"/>
    <w:rsid w:val="007B229A"/>
    <w:rsid w:val="007E7380"/>
    <w:rsid w:val="00822F0B"/>
    <w:rsid w:val="0089020E"/>
    <w:rsid w:val="008B2FE9"/>
    <w:rsid w:val="008C6959"/>
    <w:rsid w:val="0094744E"/>
    <w:rsid w:val="009F2DED"/>
    <w:rsid w:val="00A2693C"/>
    <w:rsid w:val="00A46151"/>
    <w:rsid w:val="00A655E1"/>
    <w:rsid w:val="00AD0182"/>
    <w:rsid w:val="00AE2C7D"/>
    <w:rsid w:val="00B203AE"/>
    <w:rsid w:val="00B60C45"/>
    <w:rsid w:val="00B6301B"/>
    <w:rsid w:val="00BF6069"/>
    <w:rsid w:val="00C03FE8"/>
    <w:rsid w:val="00C42C2E"/>
    <w:rsid w:val="00C53972"/>
    <w:rsid w:val="00CA6306"/>
    <w:rsid w:val="00CD370D"/>
    <w:rsid w:val="00DC41C6"/>
    <w:rsid w:val="00E6371D"/>
    <w:rsid w:val="00E9320A"/>
    <w:rsid w:val="00ED3293"/>
    <w:rsid w:val="00EE054E"/>
    <w:rsid w:val="00F05EB2"/>
    <w:rsid w:val="00F63F04"/>
    <w:rsid w:val="00FC4887"/>
    <w:rsid w:val="00FD1BC4"/>
    <w:rsid w:val="00FE74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7E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74A1"/>
  </w:style>
  <w:style w:type="paragraph" w:customStyle="1" w:styleId="579EBE08C4274E7F80D14759F9D418C7">
    <w:name w:val="579EBE08C4274E7F80D14759F9D418C7"/>
    <w:rsid w:val="006661D1"/>
  </w:style>
  <w:style w:type="paragraph" w:customStyle="1" w:styleId="B60FC3F10F594ACCB3A10CF759E4A778">
    <w:name w:val="B60FC3F10F594ACCB3A10CF759E4A778"/>
    <w:rsid w:val="00671222"/>
  </w:style>
  <w:style w:type="paragraph" w:customStyle="1" w:styleId="0110E1B32F8243DDBD2919C35705A065">
    <w:name w:val="0110E1B32F8243DDBD2919C35705A065"/>
    <w:rsid w:val="00747EFC"/>
    <w:pPr>
      <w:spacing w:after="200" w:line="276" w:lineRule="auto"/>
    </w:pPr>
  </w:style>
  <w:style w:type="paragraph" w:customStyle="1" w:styleId="42F77A1044514AABBF3E329134F309CC">
    <w:name w:val="42F77A1044514AABBF3E329134F309CC"/>
    <w:rsid w:val="00747EFC"/>
    <w:pPr>
      <w:spacing w:after="200" w:line="276" w:lineRule="auto"/>
    </w:pPr>
  </w:style>
  <w:style w:type="paragraph" w:customStyle="1" w:styleId="2865AB5B12B149AC8816684D6972B741">
    <w:name w:val="2865AB5B12B149AC8816684D6972B741"/>
    <w:rsid w:val="00747EFC"/>
    <w:pPr>
      <w:spacing w:after="200" w:line="276" w:lineRule="auto"/>
    </w:pPr>
  </w:style>
  <w:style w:type="paragraph" w:customStyle="1" w:styleId="5EE6CF39A221430F8241091F2D1A476B">
    <w:name w:val="5EE6CF39A221430F8241091F2D1A476B"/>
    <w:rsid w:val="00747EFC"/>
    <w:pPr>
      <w:spacing w:after="200" w:line="276" w:lineRule="auto"/>
    </w:pPr>
  </w:style>
  <w:style w:type="paragraph" w:customStyle="1" w:styleId="AB1E971D58804C28B66EFC302BBC9095">
    <w:name w:val="AB1E971D58804C28B66EFC302BBC9095"/>
    <w:rsid w:val="00747EFC"/>
    <w:pPr>
      <w:spacing w:after="200" w:line="276" w:lineRule="auto"/>
    </w:pPr>
  </w:style>
  <w:style w:type="paragraph" w:customStyle="1" w:styleId="1E5A8C9FB3C5435ABF9E3BBCAAB48A77">
    <w:name w:val="1E5A8C9FB3C5435ABF9E3BBCAAB48A77"/>
    <w:rsid w:val="00FE7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BKA">
      <a:dk1>
        <a:sysClr val="windowText" lastClr="000000"/>
      </a:dk1>
      <a:lt1>
        <a:sysClr val="window" lastClr="FFFFFF"/>
      </a:lt1>
      <a:dk2>
        <a:srgbClr val="F9E03A"/>
      </a:dk2>
      <a:lt2>
        <a:srgbClr val="E7E6E6"/>
      </a:lt2>
      <a:accent1>
        <a:srgbClr val="004B76"/>
      </a:accent1>
      <a:accent2>
        <a:srgbClr val="CD5038"/>
      </a:accent2>
      <a:accent3>
        <a:srgbClr val="BEC5C9"/>
      </a:accent3>
      <a:accent4>
        <a:srgbClr val="F7BB3D"/>
      </a:accent4>
      <a:accent5>
        <a:srgbClr val="00818B"/>
      </a:accent5>
      <a:accent6>
        <a:srgbClr val="4CA078"/>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Word-Vorlage P2020 (v.3.0)</p:Name>
  <p:Description/>
  <p:Statement/>
  <p:PolicyItems>
    <p:PolicyItem featureId="Microsoft.Office.RecordsManagement.PolicyFeatures.PolicyLabel" staticId="0x0101004C1655A0EC79E747AC8646985F694F40006E65E03F4ECA704EB832F68D034FF28D|801092262" UniqueId="ae2310b7-3fcb-41af-bf42-9ef44f41ffa6">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DLCPolicyLabelValue xmlns="B7468422-B225-4AEA-B02C-CF03CC6D276C">0.3</DLCPolicyLabelValue>
    <DLCPolicyLabelClientValue xmlns="B7468422-B225-4AEA-B02C-CF03CC6D276C">{_UIVersionString}</DLCPolicyLabelClientValue>
    <DLCPolicyLabelLock xmlns="B7468422-B225-4AEA-B02C-CF03CC6D276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Vorlage P2020 (v.3.0)" ma:contentTypeID="0x0101004C1655A0EC79E747AC8646985F694F40006E65E03F4ECA704EB832F68D034FF28D" ma:contentTypeVersion="8" ma:contentTypeDescription="Dokumentenvorlage P2020 (v.3.0)" ma:contentTypeScope="" ma:versionID="8eef71801aa891577de045881afbe0a6">
  <xsd:schema xmlns:xsd="http://www.w3.org/2001/XMLSchema" xmlns:xs="http://www.w3.org/2001/XMLSchema" xmlns:p="http://schemas.microsoft.com/office/2006/metadata/properties" xmlns:ns1="http://schemas.microsoft.com/sharepoint/v3" xmlns:ns2="B7468422-B225-4AEA-B02C-CF03CC6D276C" targetNamespace="http://schemas.microsoft.com/office/2006/metadata/properties" ma:root="true" ma:fieldsID="874387a02e2456f99b325b929e1a85ae" ns1:_="" ns2:_="">
    <xsd:import namespace="http://schemas.microsoft.com/sharepoint/v3"/>
    <xsd:import namespace="B7468422-B225-4AEA-B02C-CF03CC6D276C"/>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468422-B225-4AEA-B02C-CF03CC6D276C" elementFormDefault="qualified">
    <xsd:import namespace="http://schemas.microsoft.com/office/2006/documentManagement/types"/>
    <xsd:import namespace="http://schemas.microsoft.com/office/infopath/2007/PartnerControls"/>
    <xsd:element name="DLCPolicyLabelValue" ma:index="9"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0"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1"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83BAFC8-940B-4C83-B399-C886B7F7E9F6}">
  <ds:schemaRefs>
    <ds:schemaRef ds:uri="http://schemas.microsoft.com/sharepoint/v3/contenttype/forms"/>
  </ds:schemaRefs>
</ds:datastoreItem>
</file>

<file path=customXml/itemProps2.xml><?xml version="1.0" encoding="utf-8"?>
<ds:datastoreItem xmlns:ds="http://schemas.openxmlformats.org/officeDocument/2006/customXml" ds:itemID="{E729DA94-B8C2-41C3-95D7-C5AB65CBE8C8}">
  <ds:schemaRefs>
    <ds:schemaRef ds:uri="office.server.policy"/>
  </ds:schemaRefs>
</ds:datastoreItem>
</file>

<file path=customXml/itemProps3.xml><?xml version="1.0" encoding="utf-8"?>
<ds:datastoreItem xmlns:ds="http://schemas.openxmlformats.org/officeDocument/2006/customXml" ds:itemID="{20DCD536-0A8A-4DEE-9826-BAD36288D10A}">
  <ds:schemaRefs>
    <ds:schemaRef ds:uri="http://purl.org/dc/elements/1.1/"/>
    <ds:schemaRef ds:uri="http://purl.org/dc/dcmitype/"/>
    <ds:schemaRef ds:uri="http://schemas.openxmlformats.org/package/2006/metadata/core-properties"/>
    <ds:schemaRef ds:uri="http://www.w3.org/XML/1998/namespace"/>
    <ds:schemaRef ds:uri="http://schemas.microsoft.com/office/2006/documentManagement/types"/>
    <ds:schemaRef ds:uri="B7468422-B225-4AEA-B02C-CF03CC6D276C"/>
    <ds:schemaRef ds:uri="http://schemas.microsoft.com/sharepoint/v3"/>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135DB2B7-5091-4777-9150-4F30B2C5D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468422-B225-4AEA-B02C-CF03CC6D2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71BF8D-2D48-40B1-9A4F-25ED2DF0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20210</Words>
  <Characters>127326</Characters>
  <Application>Microsoft Office Word</Application>
  <DocSecurity>4</DocSecurity>
  <Lines>1061</Lines>
  <Paragraphs>294</Paragraphs>
  <ScaleCrop>false</ScaleCrop>
  <HeadingPairs>
    <vt:vector size="2" baseType="variant">
      <vt:variant>
        <vt:lpstr>Titel</vt:lpstr>
      </vt:variant>
      <vt:variant>
        <vt:i4>1</vt:i4>
      </vt:variant>
    </vt:vector>
  </HeadingPairs>
  <TitlesOfParts>
    <vt:vector size="1" baseType="lpstr">
      <vt:lpstr>Rechte- und Rollenkonzept (Entwurf)</vt:lpstr>
    </vt:vector>
  </TitlesOfParts>
  <Company/>
  <LinksUpToDate>false</LinksUpToDate>
  <CharactersWithSpaces>147242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Rechte- und Rollenkonzept (Entwurf)</dc:title>
  <dc:creator>Dieter Leicht</dc:creator>
  <cp:lastModifiedBy>Kopp, Laura</cp:lastModifiedBy>
  <cp:revision>2</cp:revision>
  <cp:lastPrinted>2021-11-24T13:43:00Z</cp:lastPrinted>
  <dcterms:created xsi:type="dcterms:W3CDTF">2022-02-10T07:40:00Z</dcterms:created>
  <dcterms:modified xsi:type="dcterms:W3CDTF">2022-02-10T07:40:00Z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0x0101004C1655A0EC79E747AC8646985F694F40006E65E03F4ECA704EB832F68D034FF28D</vt:lpwstr>
  </property>
  <property fmtid="{D5CDD505-2E9C-101B-9397-08002B2CF9AE}" pid="3" name="_NewReviewCycle">
    <vt:lpwstr/>
  </property>
</Properties>
</file>